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A76E04">
      <w:pPr>
        <w:rPr>
          <w:b/>
          <w:sz w:val="40"/>
        </w:rPr>
      </w:pPr>
      <w:r w:rsidRPr="00A76E04">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CF6640" w:rsidRDefault="00CF6640">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CF6640" w:rsidRDefault="00CF6640">
                  <w:pPr>
                    <w:pStyle w:val="Header"/>
                    <w:spacing w:after="0"/>
                    <w:jc w:val="center"/>
                    <w:rPr>
                      <w:rFonts w:ascii="Arial" w:hAnsi="Arial"/>
                      <w:color w:val="FFFFFF"/>
                      <w:sz w:val="72"/>
                    </w:rPr>
                  </w:pPr>
                  <w:r>
                    <w:rPr>
                      <w:rFonts w:ascii="Arial" w:hAnsi="Arial"/>
                      <w:b/>
                      <w:color w:val="FFFFFF"/>
                      <w:sz w:val="32"/>
                    </w:rPr>
                    <w:t>Nationell Listningstjänst</w:t>
                  </w:r>
                </w:p>
                <w:p w:rsidR="00CF6640" w:rsidRDefault="00CF6640"/>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57EF2">
      <w:pPr>
        <w:spacing w:after="0"/>
        <w:rPr>
          <w:rFonts w:ascii="Arial" w:hAnsi="Arial"/>
          <w:b/>
        </w:rPr>
      </w:pPr>
      <w:r>
        <w:rPr>
          <w:rFonts w:ascii="Arial" w:hAnsi="Arial"/>
          <w:b/>
        </w:rPr>
        <w:t>Kontaktpersoner: Patrick Bäcklund</w:t>
      </w:r>
      <w:r w:rsidR="00B84FFC">
        <w:rPr>
          <w:rFonts w:ascii="Arial" w:hAnsi="Arial"/>
          <w:b/>
        </w:rPr>
        <w:t xml:space="preserve"> (Mawell)</w:t>
      </w:r>
      <w:r>
        <w:rPr>
          <w:rFonts w:ascii="Arial" w:hAnsi="Arial"/>
          <w:b/>
        </w:rPr>
        <w:t>, Emma Lennestål</w:t>
      </w:r>
      <w:r w:rsidR="00B84FFC">
        <w:rPr>
          <w:rFonts w:ascii="Arial" w:hAnsi="Arial"/>
          <w:b/>
        </w:rPr>
        <w:t xml:space="preserve"> (SVR)</w:t>
      </w:r>
    </w:p>
    <w:p w:rsidR="005904B9" w:rsidRDefault="005904B9">
      <w:pPr>
        <w:spacing w:after="0"/>
      </w:pPr>
    </w:p>
    <w:p w:rsidR="005904B9" w:rsidRDefault="005904B9">
      <w:pPr>
        <w:spacing w:after="0"/>
      </w:pPr>
    </w:p>
    <w:p w:rsidR="005904B9" w:rsidRDefault="005904B9"/>
    <w:p w:rsidR="005904B9" w:rsidRDefault="00557EF2">
      <w:pPr>
        <w:pStyle w:val="Heading1"/>
      </w:pPr>
      <w:bookmarkStart w:id="0" w:name="_Toc94700167"/>
      <w:bookmarkStart w:id="1" w:name="_Toc94953683"/>
      <w:bookmarkStart w:id="2" w:name="_Toc94953685"/>
      <w:bookmarkStart w:id="3" w:name="_Toc94700169"/>
      <w:bookmarkStart w:id="4" w:name="_Toc94953686"/>
      <w:bookmarkEnd w:id="0"/>
      <w:bookmarkEnd w:id="1"/>
      <w:bookmarkEnd w:id="2"/>
      <w:bookmarkEnd w:id="3"/>
      <w:bookmarkEnd w:id="4"/>
      <w:r>
        <w:br w:type="page"/>
      </w:r>
      <w:bookmarkStart w:id="5" w:name="_Toc192060811"/>
      <w:bookmarkStart w:id="6" w:name="_Toc192643288"/>
      <w:bookmarkStart w:id="7" w:name="_Toc259551096"/>
      <w:r>
        <w:lastRenderedPageBreak/>
        <w:t>Inledning</w:t>
      </w:r>
      <w:bookmarkEnd w:id="5"/>
      <w:bookmarkEnd w:id="6"/>
      <w:bookmarkEnd w:id="7"/>
    </w:p>
    <w:p w:rsidR="005904B9" w:rsidRDefault="00557EF2">
      <w:pPr>
        <w:pStyle w:val="BPText"/>
        <w:ind w:left="0"/>
        <w:rPr>
          <w:rFonts w:ascii="Times New Roman" w:hAnsi="Times New Roman"/>
          <w:lang w:eastAsia="sv-SE"/>
        </w:rPr>
      </w:pPr>
      <w:r>
        <w:rPr>
          <w:rFonts w:ascii="Times New Roman" w:hAnsi="Times New Roman"/>
          <w:lang w:eastAsia="sv-SE"/>
        </w:rPr>
        <w:t>”Nationell Listningstjänst” är en nationell tjänst baserad på den redan idag existerande HVAL-tjänsten</w:t>
      </w:r>
      <w:r w:rsidR="00B84FFC">
        <w:rPr>
          <w:rFonts w:ascii="Times New Roman" w:hAnsi="Times New Roman"/>
          <w:lang w:eastAsia="sv-SE"/>
        </w:rPr>
        <w:t xml:space="preserve"> (Husläkarval)</w:t>
      </w:r>
      <w:r>
        <w:rPr>
          <w:rFonts w:ascii="Times New Roman" w:hAnsi="Times New Roman"/>
          <w:lang w:eastAsia="sv-SE"/>
        </w:rPr>
        <w:t xml:space="preserve"> i Stockholm. Den befintliga tjänsten har endast Mina Vårdkontakter (MVK) och lokala journalsystem samt SOS Alarm som konsumenter, men den nya tjänsten kommer potentiellt att få flera konsumenter och producenter som t.ex. NPÖ</w:t>
      </w:r>
      <w:r w:rsidR="00B84FFC">
        <w:rPr>
          <w:rFonts w:ascii="Times New Roman" w:hAnsi="Times New Roman"/>
          <w:lang w:eastAsia="sv-SE"/>
        </w:rPr>
        <w:t xml:space="preserve"> (Nationell Patientöversikt)</w:t>
      </w:r>
      <w:r>
        <w:rPr>
          <w:rFonts w:ascii="Times New Roman" w:hAnsi="Times New Roman"/>
          <w:lang w:eastAsia="sv-SE"/>
        </w:rPr>
        <w:t>, RGS</w:t>
      </w:r>
      <w:r w:rsidR="00B84FFC">
        <w:rPr>
          <w:rFonts w:ascii="Times New Roman" w:hAnsi="Times New Roman"/>
          <w:lang w:eastAsia="sv-SE"/>
        </w:rPr>
        <w:t xml:space="preserve"> (rådgivningsstöd)</w:t>
      </w:r>
      <w:r>
        <w:rPr>
          <w:rFonts w:ascii="Times New Roman" w:hAnsi="Times New Roman"/>
          <w:lang w:eastAsia="sv-SE"/>
        </w:rPr>
        <w:t xml:space="preserve">, andra lokala listningssystem etc. Detta ställer fler krav på den nya tjänsten. Att utveckla en nationell tjänst kräver bl.a. anpassning mot de riktlinjer som finns i VIT-boken. </w:t>
      </w:r>
    </w:p>
    <w:p w:rsidR="005904B9" w:rsidRDefault="00557EF2">
      <w:pPr>
        <w:pStyle w:val="BPText"/>
        <w:ind w:left="0"/>
        <w:rPr>
          <w:rFonts w:ascii="Times New Roman" w:hAnsi="Times New Roman"/>
          <w:lang w:eastAsia="sv-SE"/>
        </w:rPr>
      </w:pPr>
      <w:r>
        <w:rPr>
          <w:rFonts w:ascii="Times New Roman" w:hAnsi="Times New Roman"/>
          <w:lang w:eastAsia="sv-SE"/>
        </w:rPr>
        <w:t>Projektet Nationell Listningstjänst kommer som första steg ta fram en moderniserad och standardiserad (enligt VIT) tjänst som är tänkt att nyttjas av MVK, de lokala listningssystemen samt på sikt även NPÖ. Andra konsumenter och producenter kan även tillkomma i framtiden.</w:t>
      </w:r>
    </w:p>
    <w:p w:rsidR="005904B9" w:rsidRDefault="00A76E04">
      <w:pPr>
        <w:pStyle w:val="BodyTextIndent"/>
      </w:pPr>
      <w:r>
        <w:pict>
          <v:shape id="_x0000_s3635" type="#_x0000_t202" style="width:222pt;height:265.1pt;mso-position-horizontal-relative:char;mso-position-vertical-relative:line" o:allowincell="f" fillcolor="#ddd">
            <v:textbox style="mso-next-textbox:#_x0000_s3635">
              <w:txbxContent>
                <w:p w:rsidR="00CF6640" w:rsidRDefault="00CF6640">
                  <w:pPr>
                    <w:pStyle w:val="Footer"/>
                    <w:rPr>
                      <w:b/>
                      <w:i/>
                    </w:rPr>
                  </w:pPr>
                  <w:r>
                    <w:rPr>
                      <w:b/>
                      <w:i/>
                    </w:rPr>
                    <w:t>Delprojekt informationsstruktur</w:t>
                  </w:r>
                </w:p>
                <w:p w:rsidR="00CF6640" w:rsidRDefault="00CF6640">
                  <w:pPr>
                    <w:pStyle w:val="Footer"/>
                    <w:rPr>
                      <w:b/>
                      <w:i/>
                    </w:rPr>
                  </w:pPr>
                  <w:r>
                    <w:rPr>
                      <w:b/>
                      <w:i/>
                    </w:rPr>
                    <w:t>I arbetet har följande personer deltagit:</w:t>
                  </w:r>
                </w:p>
                <w:p w:rsidR="00CF6640" w:rsidRDefault="00CF6640">
                  <w:pPr>
                    <w:pStyle w:val="Footer"/>
                  </w:pPr>
                  <w:r>
                    <w:rPr>
                      <w:i/>
                    </w:rPr>
                    <w:t>Projektledare</w:t>
                  </w:r>
                  <w:r>
                    <w:t>: Patrick Bäcklund (Mawell), Emma Lennestål (Sjukvårdsrådgivningen)</w:t>
                  </w:r>
                  <w:r>
                    <w:br/>
                  </w:r>
                  <w:r>
                    <w:rPr>
                      <w:i/>
                    </w:rPr>
                    <w:t>Projektgrupp</w:t>
                  </w:r>
                  <w:r>
                    <w:t>: Robert Georén (Mawell), Marco de Luca (Modul1), Maryam Khavari (Region Skåne), Pierre Norraeus (Cap Gemini)</w:t>
                  </w:r>
                </w:p>
                <w:p w:rsidR="00CF6640" w:rsidRDefault="00CF6640">
                  <w:pPr>
                    <w:pStyle w:val="Footer"/>
                    <w:rPr>
                      <w:i/>
                    </w:rPr>
                  </w:pPr>
                  <w:r>
                    <w:rPr>
                      <w:i/>
                    </w:rPr>
                    <w:t>Terminolog:</w:t>
                  </w:r>
                </w:p>
                <w:p w:rsidR="00CF6640" w:rsidRDefault="00CF6640">
                  <w:pPr>
                    <w:pStyle w:val="Footer"/>
                  </w:pPr>
                  <w:r>
                    <w:rPr>
                      <w:i/>
                    </w:rPr>
                    <w:t>Informationsmodellerare:</w:t>
                  </w:r>
                  <w:r>
                    <w:t xml:space="preserve"> Viktor Jernelöv (Mawell),</w:t>
                  </w:r>
                  <w:r>
                    <w:rPr>
                      <w:i/>
                    </w:rPr>
                    <w:t xml:space="preserve"> </w:t>
                  </w:r>
                  <w:r>
                    <w:t>Kristin Schoug Bertilsson (Mawell), Arvid Thunholm (Mawell)</w:t>
                  </w:r>
                </w:p>
                <w:p w:rsidR="00CF6640" w:rsidRDefault="00CF6640">
                  <w:pPr>
                    <w:pStyle w:val="Footer"/>
                  </w:pPr>
                </w:p>
              </w:txbxContent>
            </v:textbox>
            <w10:wrap type="none"/>
            <w10:anchorlock/>
          </v:shape>
        </w:pict>
      </w:r>
    </w:p>
    <w:p w:rsidR="005904B9" w:rsidRDefault="005904B9">
      <w:pPr>
        <w:pStyle w:val="BodyTextIndent"/>
      </w:pPr>
    </w:p>
    <w:p w:rsidR="005904B9" w:rsidRDefault="005904B9">
      <w:pPr>
        <w:pStyle w:val="BodyTextIndent"/>
      </w:pPr>
    </w:p>
    <w:p w:rsidR="005904B9" w:rsidRDefault="005904B9">
      <w:pPr>
        <w:pStyle w:val="BodyTextIndent"/>
      </w:pPr>
    </w:p>
    <w:p w:rsidR="005904B9" w:rsidRDefault="00557EF2">
      <w:pPr>
        <w:pStyle w:val="Footer"/>
        <w:tabs>
          <w:tab w:val="clear" w:pos="4819"/>
          <w:tab w:val="clear" w:pos="9071"/>
        </w:tabs>
      </w:pPr>
      <w:r>
        <w:t>Syftet är att underlätta kommunikationen mellan de lokala listningssystemen och konsumenterna av deras information. I första hand bör MVK nämnas som konsument, då det är medborgarnas snabbaste väg in för att titta på informationen i listningssystemen.</w:t>
      </w:r>
    </w:p>
    <w:p w:rsidR="005904B9" w:rsidRDefault="00557EF2">
      <w:pPr>
        <w:pStyle w:val="Footer"/>
        <w:tabs>
          <w:tab w:val="clear" w:pos="4819"/>
          <w:tab w:val="clear" w:pos="9071"/>
        </w:tabs>
      </w:pPr>
      <w:r>
        <w:t>I och med vårdvalsreformen som spridits bland landets landsting och regioner har möjligheten för invånarna att göra sina val på webben blivit ett krav från många. ”Nationell Listningstjänst” gör det möjligt för samtliga landsting och regioner att införa detta genom att låta invånarna göra sina val via MVK.</w:t>
      </w:r>
    </w:p>
    <w:p w:rsidR="005904B9" w:rsidRDefault="00557EF2">
      <w:r>
        <w:t>Denna informationsspecifikation beskriver och preciserar den information som Nationell listningstjänst behöver.</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Verksamhetsinformationsmodell (V-DIM)</w:t>
      </w:r>
    </w:p>
    <w:p w:rsidR="005904B9" w:rsidRDefault="00557EF2">
      <w:pPr>
        <w:pStyle w:val="Footer"/>
        <w:numPr>
          <w:ilvl w:val="0"/>
          <w:numId w:val="5"/>
        </w:numPr>
        <w:tabs>
          <w:tab w:val="clear" w:pos="780"/>
          <w:tab w:val="clear" w:pos="4819"/>
          <w:tab w:val="clear" w:pos="9071"/>
          <w:tab w:val="num" w:pos="330"/>
        </w:tabs>
        <w:ind w:left="330" w:hanging="330"/>
      </w:pPr>
      <w:r>
        <w:t>Termer och definitioner</w:t>
      </w:r>
    </w:p>
    <w:p w:rsidR="005904B9" w:rsidRDefault="00557EF2">
      <w:pPr>
        <w:pStyle w:val="Footer"/>
        <w:numPr>
          <w:ilvl w:val="0"/>
          <w:numId w:val="5"/>
        </w:numPr>
        <w:tabs>
          <w:tab w:val="clear" w:pos="780"/>
          <w:tab w:val="clear" w:pos="4819"/>
          <w:tab w:val="clear" w:pos="9071"/>
          <w:tab w:val="num" w:pos="330"/>
        </w:tabs>
        <w:ind w:left="330" w:hanging="330"/>
      </w:pPr>
      <w:r>
        <w:t>Klassifikationer och kodverk.</w:t>
      </w:r>
    </w:p>
    <w:p w:rsidR="005904B9" w:rsidRDefault="00557EF2">
      <w:pPr>
        <w:pStyle w:val="Footer"/>
        <w:tabs>
          <w:tab w:val="clear" w:pos="4819"/>
          <w:tab w:val="clear" w:pos="9071"/>
        </w:tabs>
      </w:pPr>
      <w:r>
        <w:t>Specifikationen innehåller dessutom en beskrivn</w:t>
      </w:r>
      <w:r w:rsidR="00B84FFC">
        <w:t>ing och teckenförklaring av UML</w:t>
      </w:r>
      <w:r>
        <w:t>.</w:t>
      </w:r>
    </w:p>
    <w:p w:rsidR="005904B9" w:rsidRDefault="005904B9">
      <w:pPr>
        <w:sectPr w:rsidR="005904B9">
          <w:headerReference w:type="even" r:id="rId9"/>
          <w:headerReference w:type="default" r:id="rId10"/>
          <w:footerReference w:type="even" r:id="rId11"/>
          <w:footerReference w:type="default" r:id="rId12"/>
          <w:headerReference w:type="first" r:id="rId13"/>
          <w:footerReference w:type="first" r:id="rId14"/>
          <w:type w:val="continuous"/>
          <w:pgSz w:w="11907" w:h="16840"/>
          <w:pgMar w:top="1491" w:right="577" w:bottom="1196" w:left="1870" w:header="567" w:footer="680" w:gutter="0"/>
          <w:cols w:num="2" w:space="720" w:equalWidth="0">
            <w:col w:w="4290" w:space="770"/>
            <w:col w:w="4400"/>
          </w:cols>
          <w:docGrid w:linePitch="299"/>
        </w:sectPr>
      </w:pPr>
    </w:p>
    <w:p w:rsidR="005904B9" w:rsidRDefault="00A76E04">
      <w:pPr>
        <w:rPr>
          <w:rFonts w:ascii="Verdana" w:hAnsi="Verdana"/>
          <w:b/>
        </w:rPr>
      </w:pPr>
      <w:r w:rsidRPr="00A76E04">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960A08" w:rsidRDefault="00A76E04">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259551096" w:history="1">
        <w:r w:rsidR="00960A08" w:rsidRPr="000655EF">
          <w:rPr>
            <w:rStyle w:val="Hyperlink"/>
            <w:noProof/>
          </w:rPr>
          <w:t>1</w:t>
        </w:r>
        <w:r w:rsidR="00960A08">
          <w:rPr>
            <w:rFonts w:asciiTheme="minorHAnsi" w:eastAsiaTheme="minorEastAsia" w:hAnsiTheme="minorHAnsi" w:cstheme="minorBidi"/>
            <w:b w:val="0"/>
            <w:bCs w:val="0"/>
            <w:caps w:val="0"/>
            <w:noProof/>
            <w:sz w:val="22"/>
            <w:szCs w:val="22"/>
          </w:rPr>
          <w:tab/>
        </w:r>
        <w:r w:rsidR="00960A08" w:rsidRPr="000655EF">
          <w:rPr>
            <w:rStyle w:val="Hyperlink"/>
            <w:noProof/>
          </w:rPr>
          <w:t>Inledning</w:t>
        </w:r>
        <w:r w:rsidR="00960A08">
          <w:rPr>
            <w:noProof/>
            <w:webHidden/>
          </w:rPr>
          <w:tab/>
        </w:r>
        <w:r w:rsidR="00960A08">
          <w:rPr>
            <w:noProof/>
            <w:webHidden/>
          </w:rPr>
          <w:fldChar w:fldCharType="begin"/>
        </w:r>
        <w:r w:rsidR="00960A08">
          <w:rPr>
            <w:noProof/>
            <w:webHidden/>
          </w:rPr>
          <w:instrText xml:space="preserve"> PAGEREF _Toc259551096 \h </w:instrText>
        </w:r>
        <w:r w:rsidR="00960A08">
          <w:rPr>
            <w:noProof/>
            <w:webHidden/>
          </w:rPr>
        </w:r>
        <w:r w:rsidR="00960A08">
          <w:rPr>
            <w:noProof/>
            <w:webHidden/>
          </w:rPr>
          <w:fldChar w:fldCharType="separate"/>
        </w:r>
        <w:r w:rsidR="00960A08">
          <w:rPr>
            <w:noProof/>
            <w:webHidden/>
          </w:rPr>
          <w:t>2</w:t>
        </w:r>
        <w:r w:rsidR="00960A08">
          <w:rPr>
            <w:noProof/>
            <w:webHidden/>
          </w:rPr>
          <w:fldChar w:fldCharType="end"/>
        </w:r>
      </w:hyperlink>
    </w:p>
    <w:p w:rsidR="00960A08" w:rsidRDefault="00960A0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259551097" w:history="1">
        <w:r w:rsidRPr="000655EF">
          <w:rPr>
            <w:rStyle w:val="Hyperlink"/>
            <w:noProof/>
          </w:rPr>
          <w:t>2</w:t>
        </w:r>
        <w:r>
          <w:rPr>
            <w:rFonts w:asciiTheme="minorHAnsi" w:eastAsiaTheme="minorEastAsia" w:hAnsiTheme="minorHAnsi" w:cstheme="minorBidi"/>
            <w:b w:val="0"/>
            <w:bCs w:val="0"/>
            <w:caps w:val="0"/>
            <w:noProof/>
            <w:sz w:val="22"/>
            <w:szCs w:val="22"/>
          </w:rPr>
          <w:tab/>
        </w:r>
        <w:r w:rsidRPr="000655EF">
          <w:rPr>
            <w:rStyle w:val="Hyperlink"/>
            <w:noProof/>
          </w:rPr>
          <w:t>Informationsflöde</w:t>
        </w:r>
        <w:r>
          <w:rPr>
            <w:noProof/>
            <w:webHidden/>
          </w:rPr>
          <w:tab/>
        </w:r>
        <w:r>
          <w:rPr>
            <w:noProof/>
            <w:webHidden/>
          </w:rPr>
          <w:fldChar w:fldCharType="begin"/>
        </w:r>
        <w:r>
          <w:rPr>
            <w:noProof/>
            <w:webHidden/>
          </w:rPr>
          <w:instrText xml:space="preserve"> PAGEREF _Toc259551097 \h </w:instrText>
        </w:r>
        <w:r>
          <w:rPr>
            <w:noProof/>
            <w:webHidden/>
          </w:rPr>
        </w:r>
        <w:r>
          <w:rPr>
            <w:noProof/>
            <w:webHidden/>
          </w:rPr>
          <w:fldChar w:fldCharType="separate"/>
        </w:r>
        <w:r>
          <w:rPr>
            <w:noProof/>
            <w:webHidden/>
          </w:rPr>
          <w:t>4</w:t>
        </w:r>
        <w:r>
          <w:rPr>
            <w:noProof/>
            <w:webHidden/>
          </w:rPr>
          <w:fldChar w:fldCharType="end"/>
        </w:r>
      </w:hyperlink>
    </w:p>
    <w:p w:rsidR="00960A08" w:rsidRDefault="00960A08">
      <w:pPr>
        <w:pStyle w:val="TOC3"/>
        <w:tabs>
          <w:tab w:val="left" w:pos="1200"/>
          <w:tab w:val="right" w:leader="dot" w:pos="8939"/>
        </w:tabs>
        <w:rPr>
          <w:rFonts w:asciiTheme="minorHAnsi" w:eastAsiaTheme="minorEastAsia" w:hAnsiTheme="minorHAnsi" w:cstheme="minorBidi"/>
          <w:iCs w:val="0"/>
          <w:noProof/>
          <w:sz w:val="22"/>
          <w:szCs w:val="22"/>
        </w:rPr>
      </w:pPr>
      <w:hyperlink w:anchor="_Toc259551098" w:history="1">
        <w:r w:rsidRPr="000655EF">
          <w:rPr>
            <w:rStyle w:val="Hyperlink"/>
            <w:noProof/>
          </w:rPr>
          <w:t>2.1.1</w:t>
        </w:r>
        <w:r>
          <w:rPr>
            <w:rFonts w:asciiTheme="minorHAnsi" w:eastAsiaTheme="minorEastAsia" w:hAnsiTheme="minorHAnsi" w:cstheme="minorBidi"/>
            <w:iCs w:val="0"/>
            <w:noProof/>
            <w:sz w:val="22"/>
            <w:szCs w:val="22"/>
          </w:rPr>
          <w:tab/>
        </w:r>
        <w:r w:rsidRPr="000655EF">
          <w:rPr>
            <w:rStyle w:val="Hyperlink"/>
            <w:noProof/>
          </w:rPr>
          <w:t>Visa vårdval</w:t>
        </w:r>
        <w:r>
          <w:rPr>
            <w:noProof/>
            <w:webHidden/>
          </w:rPr>
          <w:tab/>
        </w:r>
        <w:r>
          <w:rPr>
            <w:noProof/>
            <w:webHidden/>
          </w:rPr>
          <w:fldChar w:fldCharType="begin"/>
        </w:r>
        <w:r>
          <w:rPr>
            <w:noProof/>
            <w:webHidden/>
          </w:rPr>
          <w:instrText xml:space="preserve"> PAGEREF _Toc259551098 \h </w:instrText>
        </w:r>
        <w:r>
          <w:rPr>
            <w:noProof/>
            <w:webHidden/>
          </w:rPr>
        </w:r>
        <w:r>
          <w:rPr>
            <w:noProof/>
            <w:webHidden/>
          </w:rPr>
          <w:fldChar w:fldCharType="separate"/>
        </w:r>
        <w:r>
          <w:rPr>
            <w:noProof/>
            <w:webHidden/>
          </w:rPr>
          <w:t>4</w:t>
        </w:r>
        <w:r>
          <w:rPr>
            <w:noProof/>
            <w:webHidden/>
          </w:rPr>
          <w:fldChar w:fldCharType="end"/>
        </w:r>
      </w:hyperlink>
    </w:p>
    <w:p w:rsidR="00960A08" w:rsidRDefault="00960A08">
      <w:pPr>
        <w:pStyle w:val="TOC3"/>
        <w:tabs>
          <w:tab w:val="left" w:pos="1200"/>
          <w:tab w:val="right" w:leader="dot" w:pos="8939"/>
        </w:tabs>
        <w:rPr>
          <w:rFonts w:asciiTheme="minorHAnsi" w:eastAsiaTheme="minorEastAsia" w:hAnsiTheme="minorHAnsi" w:cstheme="minorBidi"/>
          <w:iCs w:val="0"/>
          <w:noProof/>
          <w:sz w:val="22"/>
          <w:szCs w:val="22"/>
        </w:rPr>
      </w:pPr>
      <w:hyperlink w:anchor="_Toc259551099" w:history="1">
        <w:r w:rsidRPr="000655EF">
          <w:rPr>
            <w:rStyle w:val="Hyperlink"/>
            <w:noProof/>
          </w:rPr>
          <w:t>2.1.2</w:t>
        </w:r>
        <w:r>
          <w:rPr>
            <w:rFonts w:asciiTheme="minorHAnsi" w:eastAsiaTheme="minorEastAsia" w:hAnsiTheme="minorHAnsi" w:cstheme="minorBidi"/>
            <w:iCs w:val="0"/>
            <w:noProof/>
            <w:sz w:val="22"/>
            <w:szCs w:val="22"/>
          </w:rPr>
          <w:tab/>
        </w:r>
        <w:r w:rsidRPr="000655EF">
          <w:rPr>
            <w:rStyle w:val="Hyperlink"/>
            <w:noProof/>
          </w:rPr>
          <w:t>Visa möjliga tjänsteutövare</w:t>
        </w:r>
        <w:r>
          <w:rPr>
            <w:noProof/>
            <w:webHidden/>
          </w:rPr>
          <w:tab/>
        </w:r>
        <w:r>
          <w:rPr>
            <w:noProof/>
            <w:webHidden/>
          </w:rPr>
          <w:fldChar w:fldCharType="begin"/>
        </w:r>
        <w:r>
          <w:rPr>
            <w:noProof/>
            <w:webHidden/>
          </w:rPr>
          <w:instrText xml:space="preserve"> PAGEREF _Toc259551099 \h </w:instrText>
        </w:r>
        <w:r>
          <w:rPr>
            <w:noProof/>
            <w:webHidden/>
          </w:rPr>
        </w:r>
        <w:r>
          <w:rPr>
            <w:noProof/>
            <w:webHidden/>
          </w:rPr>
          <w:fldChar w:fldCharType="separate"/>
        </w:r>
        <w:r>
          <w:rPr>
            <w:noProof/>
            <w:webHidden/>
          </w:rPr>
          <w:t>4</w:t>
        </w:r>
        <w:r>
          <w:rPr>
            <w:noProof/>
            <w:webHidden/>
          </w:rPr>
          <w:fldChar w:fldCharType="end"/>
        </w:r>
      </w:hyperlink>
    </w:p>
    <w:p w:rsidR="00960A08" w:rsidRDefault="00960A08">
      <w:pPr>
        <w:pStyle w:val="TOC3"/>
        <w:tabs>
          <w:tab w:val="left" w:pos="1200"/>
          <w:tab w:val="right" w:leader="dot" w:pos="8939"/>
        </w:tabs>
        <w:rPr>
          <w:rFonts w:asciiTheme="minorHAnsi" w:eastAsiaTheme="minorEastAsia" w:hAnsiTheme="minorHAnsi" w:cstheme="minorBidi"/>
          <w:iCs w:val="0"/>
          <w:noProof/>
          <w:sz w:val="22"/>
          <w:szCs w:val="22"/>
        </w:rPr>
      </w:pPr>
      <w:hyperlink w:anchor="_Toc259551100" w:history="1">
        <w:r w:rsidRPr="000655EF">
          <w:rPr>
            <w:rStyle w:val="Hyperlink"/>
            <w:noProof/>
          </w:rPr>
          <w:t>2.1.3</w:t>
        </w:r>
        <w:r>
          <w:rPr>
            <w:rFonts w:asciiTheme="minorHAnsi" w:eastAsiaTheme="minorEastAsia" w:hAnsiTheme="minorHAnsi" w:cstheme="minorBidi"/>
            <w:iCs w:val="0"/>
            <w:noProof/>
            <w:sz w:val="22"/>
            <w:szCs w:val="22"/>
          </w:rPr>
          <w:tab/>
        </w:r>
        <w:r w:rsidRPr="000655EF">
          <w:rPr>
            <w:rStyle w:val="Hyperlink"/>
            <w:noProof/>
          </w:rPr>
          <w:t>Göra vårdval</w:t>
        </w:r>
        <w:r>
          <w:rPr>
            <w:noProof/>
            <w:webHidden/>
          </w:rPr>
          <w:tab/>
        </w:r>
        <w:r>
          <w:rPr>
            <w:noProof/>
            <w:webHidden/>
          </w:rPr>
          <w:fldChar w:fldCharType="begin"/>
        </w:r>
        <w:r>
          <w:rPr>
            <w:noProof/>
            <w:webHidden/>
          </w:rPr>
          <w:instrText xml:space="preserve"> PAGEREF _Toc259551100 \h </w:instrText>
        </w:r>
        <w:r>
          <w:rPr>
            <w:noProof/>
            <w:webHidden/>
          </w:rPr>
        </w:r>
        <w:r>
          <w:rPr>
            <w:noProof/>
            <w:webHidden/>
          </w:rPr>
          <w:fldChar w:fldCharType="separate"/>
        </w:r>
        <w:r>
          <w:rPr>
            <w:noProof/>
            <w:webHidden/>
          </w:rPr>
          <w:t>4</w:t>
        </w:r>
        <w:r>
          <w:rPr>
            <w:noProof/>
            <w:webHidden/>
          </w:rPr>
          <w:fldChar w:fldCharType="end"/>
        </w:r>
      </w:hyperlink>
    </w:p>
    <w:p w:rsidR="00960A08" w:rsidRDefault="00960A08">
      <w:pPr>
        <w:pStyle w:val="TOC3"/>
        <w:tabs>
          <w:tab w:val="left" w:pos="1200"/>
          <w:tab w:val="right" w:leader="dot" w:pos="8939"/>
        </w:tabs>
        <w:rPr>
          <w:rFonts w:asciiTheme="minorHAnsi" w:eastAsiaTheme="minorEastAsia" w:hAnsiTheme="minorHAnsi" w:cstheme="minorBidi"/>
          <w:iCs w:val="0"/>
          <w:noProof/>
          <w:sz w:val="22"/>
          <w:szCs w:val="22"/>
        </w:rPr>
      </w:pPr>
      <w:hyperlink w:anchor="_Toc259551101" w:history="1">
        <w:r w:rsidRPr="000655EF">
          <w:rPr>
            <w:rStyle w:val="Hyperlink"/>
            <w:noProof/>
          </w:rPr>
          <w:t>2.1.4</w:t>
        </w:r>
        <w:r>
          <w:rPr>
            <w:rFonts w:asciiTheme="minorHAnsi" w:eastAsiaTheme="minorEastAsia" w:hAnsiTheme="minorHAnsi" w:cstheme="minorBidi"/>
            <w:iCs w:val="0"/>
            <w:noProof/>
            <w:sz w:val="22"/>
            <w:szCs w:val="22"/>
          </w:rPr>
          <w:tab/>
        </w:r>
        <w:r w:rsidRPr="000655EF">
          <w:rPr>
            <w:rStyle w:val="Hyperlink"/>
            <w:noProof/>
          </w:rPr>
          <w:t>Visa listningstyp</w:t>
        </w:r>
        <w:r>
          <w:rPr>
            <w:noProof/>
            <w:webHidden/>
          </w:rPr>
          <w:tab/>
        </w:r>
        <w:r>
          <w:rPr>
            <w:noProof/>
            <w:webHidden/>
          </w:rPr>
          <w:fldChar w:fldCharType="begin"/>
        </w:r>
        <w:r>
          <w:rPr>
            <w:noProof/>
            <w:webHidden/>
          </w:rPr>
          <w:instrText xml:space="preserve"> PAGEREF _Toc259551101 \h </w:instrText>
        </w:r>
        <w:r>
          <w:rPr>
            <w:noProof/>
            <w:webHidden/>
          </w:rPr>
        </w:r>
        <w:r>
          <w:rPr>
            <w:noProof/>
            <w:webHidden/>
          </w:rPr>
          <w:fldChar w:fldCharType="separate"/>
        </w:r>
        <w:r>
          <w:rPr>
            <w:noProof/>
            <w:webHidden/>
          </w:rPr>
          <w:t>4</w:t>
        </w:r>
        <w:r>
          <w:rPr>
            <w:noProof/>
            <w:webHidden/>
          </w:rPr>
          <w:fldChar w:fldCharType="end"/>
        </w:r>
      </w:hyperlink>
    </w:p>
    <w:p w:rsidR="00960A08" w:rsidRDefault="00960A08">
      <w:pPr>
        <w:pStyle w:val="TOC3"/>
        <w:tabs>
          <w:tab w:val="left" w:pos="1200"/>
          <w:tab w:val="right" w:leader="dot" w:pos="8939"/>
        </w:tabs>
        <w:rPr>
          <w:rFonts w:asciiTheme="minorHAnsi" w:eastAsiaTheme="minorEastAsia" w:hAnsiTheme="minorHAnsi" w:cstheme="minorBidi"/>
          <w:iCs w:val="0"/>
          <w:noProof/>
          <w:sz w:val="22"/>
          <w:szCs w:val="22"/>
        </w:rPr>
      </w:pPr>
      <w:hyperlink w:anchor="_Toc259551102" w:history="1">
        <w:r w:rsidRPr="000655EF">
          <w:rPr>
            <w:rStyle w:val="Hyperlink"/>
            <w:noProof/>
          </w:rPr>
          <w:t>2.1.5</w:t>
        </w:r>
        <w:r>
          <w:rPr>
            <w:rFonts w:asciiTheme="minorHAnsi" w:eastAsiaTheme="minorEastAsia" w:hAnsiTheme="minorHAnsi" w:cstheme="minorBidi"/>
            <w:iCs w:val="0"/>
            <w:noProof/>
            <w:sz w:val="22"/>
            <w:szCs w:val="22"/>
          </w:rPr>
          <w:tab/>
        </w:r>
        <w:r w:rsidRPr="000655EF">
          <w:rPr>
            <w:rStyle w:val="Hyperlink"/>
            <w:noProof/>
          </w:rPr>
          <w:t>Visa köstatus</w:t>
        </w:r>
        <w:r>
          <w:rPr>
            <w:noProof/>
            <w:webHidden/>
          </w:rPr>
          <w:tab/>
        </w:r>
        <w:r>
          <w:rPr>
            <w:noProof/>
            <w:webHidden/>
          </w:rPr>
          <w:fldChar w:fldCharType="begin"/>
        </w:r>
        <w:r>
          <w:rPr>
            <w:noProof/>
            <w:webHidden/>
          </w:rPr>
          <w:instrText xml:space="preserve"> PAGEREF _Toc259551102 \h </w:instrText>
        </w:r>
        <w:r>
          <w:rPr>
            <w:noProof/>
            <w:webHidden/>
          </w:rPr>
        </w:r>
        <w:r>
          <w:rPr>
            <w:noProof/>
            <w:webHidden/>
          </w:rPr>
          <w:fldChar w:fldCharType="separate"/>
        </w:r>
        <w:r>
          <w:rPr>
            <w:noProof/>
            <w:webHidden/>
          </w:rPr>
          <w:t>5</w:t>
        </w:r>
        <w:r>
          <w:rPr>
            <w:noProof/>
            <w:webHidden/>
          </w:rPr>
          <w:fldChar w:fldCharType="end"/>
        </w:r>
      </w:hyperlink>
    </w:p>
    <w:p w:rsidR="00960A08" w:rsidRDefault="00960A08">
      <w:pPr>
        <w:pStyle w:val="TOC2"/>
        <w:tabs>
          <w:tab w:val="left" w:pos="960"/>
          <w:tab w:val="right" w:leader="dot" w:pos="8939"/>
        </w:tabs>
        <w:rPr>
          <w:rFonts w:asciiTheme="minorHAnsi" w:eastAsiaTheme="minorEastAsia" w:hAnsiTheme="minorHAnsi" w:cstheme="minorBidi"/>
          <w:noProof/>
          <w:sz w:val="22"/>
          <w:szCs w:val="22"/>
        </w:rPr>
      </w:pPr>
      <w:hyperlink w:anchor="_Toc259551103" w:history="1">
        <w:r w:rsidRPr="000655EF">
          <w:rPr>
            <w:rStyle w:val="Hyperlink"/>
            <w:noProof/>
          </w:rPr>
          <w:t>2.2</w:t>
        </w:r>
        <w:r>
          <w:rPr>
            <w:rFonts w:asciiTheme="minorHAnsi" w:eastAsiaTheme="minorEastAsia" w:hAnsiTheme="minorHAnsi" w:cstheme="minorBidi"/>
            <w:noProof/>
            <w:sz w:val="22"/>
            <w:szCs w:val="22"/>
          </w:rPr>
          <w:tab/>
        </w:r>
        <w:r w:rsidRPr="000655EF">
          <w:rPr>
            <w:rStyle w:val="Hyperlink"/>
            <w:noProof/>
          </w:rPr>
          <w:t>Tjänsten</w:t>
        </w:r>
        <w:r>
          <w:rPr>
            <w:noProof/>
            <w:webHidden/>
          </w:rPr>
          <w:tab/>
        </w:r>
        <w:r>
          <w:rPr>
            <w:noProof/>
            <w:webHidden/>
          </w:rPr>
          <w:fldChar w:fldCharType="begin"/>
        </w:r>
        <w:r>
          <w:rPr>
            <w:noProof/>
            <w:webHidden/>
          </w:rPr>
          <w:instrText xml:space="preserve"> PAGEREF _Toc259551103 \h </w:instrText>
        </w:r>
        <w:r>
          <w:rPr>
            <w:noProof/>
            <w:webHidden/>
          </w:rPr>
        </w:r>
        <w:r>
          <w:rPr>
            <w:noProof/>
            <w:webHidden/>
          </w:rPr>
          <w:fldChar w:fldCharType="separate"/>
        </w:r>
        <w:r>
          <w:rPr>
            <w:noProof/>
            <w:webHidden/>
          </w:rPr>
          <w:t>5</w:t>
        </w:r>
        <w:r>
          <w:rPr>
            <w:noProof/>
            <w:webHidden/>
          </w:rPr>
          <w:fldChar w:fldCharType="end"/>
        </w:r>
      </w:hyperlink>
    </w:p>
    <w:p w:rsidR="00960A08" w:rsidRDefault="00960A0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259551104" w:history="1">
        <w:r w:rsidRPr="000655EF">
          <w:rPr>
            <w:rStyle w:val="Hyperlink"/>
            <w:noProof/>
          </w:rPr>
          <w:t>3</w:t>
        </w:r>
        <w:r>
          <w:rPr>
            <w:rFonts w:asciiTheme="minorHAnsi" w:eastAsiaTheme="minorEastAsia" w:hAnsiTheme="minorHAnsi" w:cstheme="minorBidi"/>
            <w:b w:val="0"/>
            <w:bCs w:val="0"/>
            <w:caps w:val="0"/>
            <w:noProof/>
            <w:sz w:val="22"/>
            <w:szCs w:val="22"/>
          </w:rPr>
          <w:tab/>
        </w:r>
        <w:r w:rsidRPr="000655EF">
          <w:rPr>
            <w:rStyle w:val="Hyperlink"/>
            <w:noProof/>
          </w:rPr>
          <w:t>Informationsöversikt</w:t>
        </w:r>
        <w:r>
          <w:rPr>
            <w:noProof/>
            <w:webHidden/>
          </w:rPr>
          <w:tab/>
        </w:r>
        <w:r>
          <w:rPr>
            <w:noProof/>
            <w:webHidden/>
          </w:rPr>
          <w:fldChar w:fldCharType="begin"/>
        </w:r>
        <w:r>
          <w:rPr>
            <w:noProof/>
            <w:webHidden/>
          </w:rPr>
          <w:instrText xml:space="preserve"> PAGEREF _Toc259551104 \h </w:instrText>
        </w:r>
        <w:r>
          <w:rPr>
            <w:noProof/>
            <w:webHidden/>
          </w:rPr>
        </w:r>
        <w:r>
          <w:rPr>
            <w:noProof/>
            <w:webHidden/>
          </w:rPr>
          <w:fldChar w:fldCharType="separate"/>
        </w:r>
        <w:r>
          <w:rPr>
            <w:noProof/>
            <w:webHidden/>
          </w:rPr>
          <w:t>5</w:t>
        </w:r>
        <w:r>
          <w:rPr>
            <w:noProof/>
            <w:webHidden/>
          </w:rPr>
          <w:fldChar w:fldCharType="end"/>
        </w:r>
      </w:hyperlink>
    </w:p>
    <w:p w:rsidR="00960A08" w:rsidRDefault="00960A0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259551105" w:history="1">
        <w:r w:rsidRPr="000655EF">
          <w:rPr>
            <w:rStyle w:val="Hyperlink"/>
            <w:noProof/>
          </w:rPr>
          <w:t>4</w:t>
        </w:r>
        <w:r>
          <w:rPr>
            <w:rFonts w:asciiTheme="minorHAnsi" w:eastAsiaTheme="minorEastAsia" w:hAnsiTheme="minorHAnsi" w:cstheme="minorBidi"/>
            <w:b w:val="0"/>
            <w:bCs w:val="0"/>
            <w:caps w:val="0"/>
            <w:noProof/>
            <w:sz w:val="22"/>
            <w:szCs w:val="22"/>
          </w:rPr>
          <w:tab/>
        </w:r>
        <w:r w:rsidRPr="000655EF">
          <w:rPr>
            <w:rStyle w:val="Hyperlink"/>
            <w:noProof/>
          </w:rPr>
          <w:t>Verksamhetsorienterad domäninformationsmodell (V-DIM)</w:t>
        </w:r>
        <w:r>
          <w:rPr>
            <w:noProof/>
            <w:webHidden/>
          </w:rPr>
          <w:tab/>
        </w:r>
        <w:r>
          <w:rPr>
            <w:noProof/>
            <w:webHidden/>
          </w:rPr>
          <w:fldChar w:fldCharType="begin"/>
        </w:r>
        <w:r>
          <w:rPr>
            <w:noProof/>
            <w:webHidden/>
          </w:rPr>
          <w:instrText xml:space="preserve"> PAGEREF _Toc259551105 \h </w:instrText>
        </w:r>
        <w:r>
          <w:rPr>
            <w:noProof/>
            <w:webHidden/>
          </w:rPr>
        </w:r>
        <w:r>
          <w:rPr>
            <w:noProof/>
            <w:webHidden/>
          </w:rPr>
          <w:fldChar w:fldCharType="separate"/>
        </w:r>
        <w:r>
          <w:rPr>
            <w:noProof/>
            <w:webHidden/>
          </w:rPr>
          <w:t>7</w:t>
        </w:r>
        <w:r>
          <w:rPr>
            <w:noProof/>
            <w:webHidden/>
          </w:rPr>
          <w:fldChar w:fldCharType="end"/>
        </w:r>
      </w:hyperlink>
    </w:p>
    <w:p w:rsidR="00960A08" w:rsidRDefault="00960A08">
      <w:pPr>
        <w:pStyle w:val="TOC2"/>
        <w:tabs>
          <w:tab w:val="left" w:pos="960"/>
          <w:tab w:val="right" w:leader="dot" w:pos="8939"/>
        </w:tabs>
        <w:rPr>
          <w:rFonts w:asciiTheme="minorHAnsi" w:eastAsiaTheme="minorEastAsia" w:hAnsiTheme="minorHAnsi" w:cstheme="minorBidi"/>
          <w:noProof/>
          <w:sz w:val="22"/>
          <w:szCs w:val="22"/>
        </w:rPr>
      </w:pPr>
      <w:hyperlink w:anchor="_Toc259551106" w:history="1">
        <w:r w:rsidRPr="000655EF">
          <w:rPr>
            <w:rStyle w:val="Hyperlink"/>
            <w:noProof/>
          </w:rPr>
          <w:t>4.1</w:t>
        </w:r>
        <w:r>
          <w:rPr>
            <w:rFonts w:asciiTheme="minorHAnsi" w:eastAsiaTheme="minorEastAsia" w:hAnsiTheme="minorHAnsi" w:cstheme="minorBidi"/>
            <w:noProof/>
            <w:sz w:val="22"/>
            <w:szCs w:val="22"/>
          </w:rPr>
          <w:tab/>
        </w:r>
        <w:r w:rsidRPr="000655EF">
          <w:rPr>
            <w:rStyle w:val="Hyperlink"/>
            <w:noProof/>
          </w:rPr>
          <w:t>Primärvårdstjänst</w:t>
        </w:r>
        <w:r>
          <w:rPr>
            <w:noProof/>
            <w:webHidden/>
          </w:rPr>
          <w:tab/>
        </w:r>
        <w:r>
          <w:rPr>
            <w:noProof/>
            <w:webHidden/>
          </w:rPr>
          <w:fldChar w:fldCharType="begin"/>
        </w:r>
        <w:r>
          <w:rPr>
            <w:noProof/>
            <w:webHidden/>
          </w:rPr>
          <w:instrText xml:space="preserve"> PAGEREF _Toc259551106 \h </w:instrText>
        </w:r>
        <w:r>
          <w:rPr>
            <w:noProof/>
            <w:webHidden/>
          </w:rPr>
        </w:r>
        <w:r>
          <w:rPr>
            <w:noProof/>
            <w:webHidden/>
          </w:rPr>
          <w:fldChar w:fldCharType="separate"/>
        </w:r>
        <w:r>
          <w:rPr>
            <w:noProof/>
            <w:webHidden/>
          </w:rPr>
          <w:t>7</w:t>
        </w:r>
        <w:r>
          <w:rPr>
            <w:noProof/>
            <w:webHidden/>
          </w:rPr>
          <w:fldChar w:fldCharType="end"/>
        </w:r>
      </w:hyperlink>
    </w:p>
    <w:p w:rsidR="00960A08" w:rsidRDefault="00960A08">
      <w:pPr>
        <w:pStyle w:val="TOC2"/>
        <w:tabs>
          <w:tab w:val="left" w:pos="960"/>
          <w:tab w:val="right" w:leader="dot" w:pos="8939"/>
        </w:tabs>
        <w:rPr>
          <w:rFonts w:asciiTheme="minorHAnsi" w:eastAsiaTheme="minorEastAsia" w:hAnsiTheme="minorHAnsi" w:cstheme="minorBidi"/>
          <w:noProof/>
          <w:sz w:val="22"/>
          <w:szCs w:val="22"/>
        </w:rPr>
      </w:pPr>
      <w:hyperlink w:anchor="_Toc259551107" w:history="1">
        <w:r w:rsidRPr="000655EF">
          <w:rPr>
            <w:rStyle w:val="Hyperlink"/>
            <w:noProof/>
          </w:rPr>
          <w:t>4.2</w:t>
        </w:r>
        <w:r>
          <w:rPr>
            <w:rFonts w:asciiTheme="minorHAnsi" w:eastAsiaTheme="minorEastAsia" w:hAnsiTheme="minorHAnsi" w:cstheme="minorBidi"/>
            <w:noProof/>
            <w:sz w:val="22"/>
            <w:szCs w:val="22"/>
          </w:rPr>
          <w:tab/>
        </w:r>
        <w:r w:rsidRPr="000655EF">
          <w:rPr>
            <w:rStyle w:val="Hyperlink"/>
            <w:noProof/>
          </w:rPr>
          <w:t>V-DIM Klasser och attribut</w:t>
        </w:r>
        <w:r>
          <w:rPr>
            <w:noProof/>
            <w:webHidden/>
          </w:rPr>
          <w:tab/>
        </w:r>
        <w:r>
          <w:rPr>
            <w:noProof/>
            <w:webHidden/>
          </w:rPr>
          <w:fldChar w:fldCharType="begin"/>
        </w:r>
        <w:r>
          <w:rPr>
            <w:noProof/>
            <w:webHidden/>
          </w:rPr>
          <w:instrText xml:space="preserve"> PAGEREF _Toc259551107 \h </w:instrText>
        </w:r>
        <w:r>
          <w:rPr>
            <w:noProof/>
            <w:webHidden/>
          </w:rPr>
        </w:r>
        <w:r>
          <w:rPr>
            <w:noProof/>
            <w:webHidden/>
          </w:rPr>
          <w:fldChar w:fldCharType="separate"/>
        </w:r>
        <w:r>
          <w:rPr>
            <w:noProof/>
            <w:webHidden/>
          </w:rPr>
          <w:t>8</w:t>
        </w:r>
        <w:r>
          <w:rPr>
            <w:noProof/>
            <w:webHidden/>
          </w:rPr>
          <w:fldChar w:fldCharType="end"/>
        </w:r>
      </w:hyperlink>
    </w:p>
    <w:p w:rsidR="00960A08" w:rsidRDefault="00960A08">
      <w:pPr>
        <w:pStyle w:val="TOC3"/>
        <w:tabs>
          <w:tab w:val="left" w:pos="1200"/>
          <w:tab w:val="right" w:leader="dot" w:pos="8939"/>
        </w:tabs>
        <w:rPr>
          <w:rFonts w:asciiTheme="minorHAnsi" w:eastAsiaTheme="minorEastAsia" w:hAnsiTheme="minorHAnsi" w:cstheme="minorBidi"/>
          <w:iCs w:val="0"/>
          <w:noProof/>
          <w:sz w:val="22"/>
          <w:szCs w:val="22"/>
        </w:rPr>
      </w:pPr>
      <w:hyperlink w:anchor="_Toc259551108" w:history="1">
        <w:r w:rsidRPr="000655EF">
          <w:rPr>
            <w:rStyle w:val="Hyperlink"/>
            <w:noProof/>
          </w:rPr>
          <w:t>4.2.1</w:t>
        </w:r>
        <w:r>
          <w:rPr>
            <w:rFonts w:asciiTheme="minorHAnsi" w:eastAsiaTheme="minorEastAsia" w:hAnsiTheme="minorHAnsi" w:cstheme="minorBidi"/>
            <w:iCs w:val="0"/>
            <w:noProof/>
            <w:sz w:val="22"/>
            <w:szCs w:val="22"/>
          </w:rPr>
          <w:tab/>
        </w:r>
        <w:r w:rsidRPr="000655EF">
          <w:rPr>
            <w:rStyle w:val="Hyperlink"/>
            <w:noProof/>
          </w:rPr>
          <w:t>Enhet</w:t>
        </w:r>
        <w:r>
          <w:rPr>
            <w:noProof/>
            <w:webHidden/>
          </w:rPr>
          <w:tab/>
        </w:r>
        <w:r>
          <w:rPr>
            <w:noProof/>
            <w:webHidden/>
          </w:rPr>
          <w:fldChar w:fldCharType="begin"/>
        </w:r>
        <w:r>
          <w:rPr>
            <w:noProof/>
            <w:webHidden/>
          </w:rPr>
          <w:instrText xml:space="preserve"> PAGEREF _Toc259551108 \h </w:instrText>
        </w:r>
        <w:r>
          <w:rPr>
            <w:noProof/>
            <w:webHidden/>
          </w:rPr>
        </w:r>
        <w:r>
          <w:rPr>
            <w:noProof/>
            <w:webHidden/>
          </w:rPr>
          <w:fldChar w:fldCharType="separate"/>
        </w:r>
        <w:r>
          <w:rPr>
            <w:noProof/>
            <w:webHidden/>
          </w:rPr>
          <w:t>8</w:t>
        </w:r>
        <w:r>
          <w:rPr>
            <w:noProof/>
            <w:webHidden/>
          </w:rPr>
          <w:fldChar w:fldCharType="end"/>
        </w:r>
      </w:hyperlink>
    </w:p>
    <w:p w:rsidR="00960A08" w:rsidRDefault="00960A08">
      <w:pPr>
        <w:pStyle w:val="TOC3"/>
        <w:tabs>
          <w:tab w:val="left" w:pos="1200"/>
          <w:tab w:val="right" w:leader="dot" w:pos="8939"/>
        </w:tabs>
        <w:rPr>
          <w:rFonts w:asciiTheme="minorHAnsi" w:eastAsiaTheme="minorEastAsia" w:hAnsiTheme="minorHAnsi" w:cstheme="minorBidi"/>
          <w:iCs w:val="0"/>
          <w:noProof/>
          <w:sz w:val="22"/>
          <w:szCs w:val="22"/>
        </w:rPr>
      </w:pPr>
      <w:hyperlink w:anchor="_Toc259551109" w:history="1">
        <w:r w:rsidRPr="000655EF">
          <w:rPr>
            <w:rStyle w:val="Hyperlink"/>
            <w:noProof/>
          </w:rPr>
          <w:t>4.2.2</w:t>
        </w:r>
        <w:r>
          <w:rPr>
            <w:rFonts w:asciiTheme="minorHAnsi" w:eastAsiaTheme="minorEastAsia" w:hAnsiTheme="minorHAnsi" w:cstheme="minorBidi"/>
            <w:iCs w:val="0"/>
            <w:noProof/>
            <w:sz w:val="22"/>
            <w:szCs w:val="22"/>
          </w:rPr>
          <w:tab/>
        </w:r>
        <w:r w:rsidRPr="000655EF">
          <w:rPr>
            <w:rStyle w:val="Hyperlink"/>
            <w:noProof/>
          </w:rPr>
          <w:t>Primärvårdstjänst</w:t>
        </w:r>
        <w:r>
          <w:rPr>
            <w:noProof/>
            <w:webHidden/>
          </w:rPr>
          <w:tab/>
        </w:r>
        <w:r>
          <w:rPr>
            <w:noProof/>
            <w:webHidden/>
          </w:rPr>
          <w:fldChar w:fldCharType="begin"/>
        </w:r>
        <w:r>
          <w:rPr>
            <w:noProof/>
            <w:webHidden/>
          </w:rPr>
          <w:instrText xml:space="preserve"> PAGEREF _Toc259551109 \h </w:instrText>
        </w:r>
        <w:r>
          <w:rPr>
            <w:noProof/>
            <w:webHidden/>
          </w:rPr>
        </w:r>
        <w:r>
          <w:rPr>
            <w:noProof/>
            <w:webHidden/>
          </w:rPr>
          <w:fldChar w:fldCharType="separate"/>
        </w:r>
        <w:r>
          <w:rPr>
            <w:noProof/>
            <w:webHidden/>
          </w:rPr>
          <w:t>9</w:t>
        </w:r>
        <w:r>
          <w:rPr>
            <w:noProof/>
            <w:webHidden/>
          </w:rPr>
          <w:fldChar w:fldCharType="end"/>
        </w:r>
      </w:hyperlink>
    </w:p>
    <w:p w:rsidR="00960A08" w:rsidRDefault="00960A08">
      <w:pPr>
        <w:pStyle w:val="TOC3"/>
        <w:tabs>
          <w:tab w:val="left" w:pos="1200"/>
          <w:tab w:val="right" w:leader="dot" w:pos="8939"/>
        </w:tabs>
        <w:rPr>
          <w:rFonts w:asciiTheme="minorHAnsi" w:eastAsiaTheme="minorEastAsia" w:hAnsiTheme="minorHAnsi" w:cstheme="minorBidi"/>
          <w:iCs w:val="0"/>
          <w:noProof/>
          <w:sz w:val="22"/>
          <w:szCs w:val="22"/>
        </w:rPr>
      </w:pPr>
      <w:hyperlink w:anchor="_Toc259551110" w:history="1">
        <w:r w:rsidRPr="000655EF">
          <w:rPr>
            <w:rStyle w:val="Hyperlink"/>
            <w:noProof/>
          </w:rPr>
          <w:t>4.2.3</w:t>
        </w:r>
        <w:r>
          <w:rPr>
            <w:rFonts w:asciiTheme="minorHAnsi" w:eastAsiaTheme="minorEastAsia" w:hAnsiTheme="minorHAnsi" w:cstheme="minorBidi"/>
            <w:iCs w:val="0"/>
            <w:noProof/>
            <w:sz w:val="22"/>
            <w:szCs w:val="22"/>
          </w:rPr>
          <w:tab/>
        </w:r>
        <w:r w:rsidRPr="000655EF">
          <w:rPr>
            <w:rStyle w:val="Hyperlink"/>
            <w:noProof/>
          </w:rPr>
          <w:t>Vård- och omsorgspersonal</w:t>
        </w:r>
        <w:r>
          <w:rPr>
            <w:noProof/>
            <w:webHidden/>
          </w:rPr>
          <w:tab/>
        </w:r>
        <w:r>
          <w:rPr>
            <w:noProof/>
            <w:webHidden/>
          </w:rPr>
          <w:fldChar w:fldCharType="begin"/>
        </w:r>
        <w:r>
          <w:rPr>
            <w:noProof/>
            <w:webHidden/>
          </w:rPr>
          <w:instrText xml:space="preserve"> PAGEREF _Toc259551110 \h </w:instrText>
        </w:r>
        <w:r>
          <w:rPr>
            <w:noProof/>
            <w:webHidden/>
          </w:rPr>
        </w:r>
        <w:r>
          <w:rPr>
            <w:noProof/>
            <w:webHidden/>
          </w:rPr>
          <w:fldChar w:fldCharType="separate"/>
        </w:r>
        <w:r>
          <w:rPr>
            <w:noProof/>
            <w:webHidden/>
          </w:rPr>
          <w:t>9</w:t>
        </w:r>
        <w:r>
          <w:rPr>
            <w:noProof/>
            <w:webHidden/>
          </w:rPr>
          <w:fldChar w:fldCharType="end"/>
        </w:r>
      </w:hyperlink>
    </w:p>
    <w:p w:rsidR="00960A08" w:rsidRDefault="00960A08">
      <w:pPr>
        <w:pStyle w:val="TOC3"/>
        <w:tabs>
          <w:tab w:val="left" w:pos="1200"/>
          <w:tab w:val="right" w:leader="dot" w:pos="8939"/>
        </w:tabs>
        <w:rPr>
          <w:rFonts w:asciiTheme="minorHAnsi" w:eastAsiaTheme="minorEastAsia" w:hAnsiTheme="minorHAnsi" w:cstheme="minorBidi"/>
          <w:iCs w:val="0"/>
          <w:noProof/>
          <w:sz w:val="22"/>
          <w:szCs w:val="22"/>
        </w:rPr>
      </w:pPr>
      <w:hyperlink w:anchor="_Toc259551111" w:history="1">
        <w:r w:rsidRPr="000655EF">
          <w:rPr>
            <w:rStyle w:val="Hyperlink"/>
            <w:noProof/>
          </w:rPr>
          <w:t>4.2.4</w:t>
        </w:r>
        <w:r>
          <w:rPr>
            <w:rFonts w:asciiTheme="minorHAnsi" w:eastAsiaTheme="minorEastAsia" w:hAnsiTheme="minorHAnsi" w:cstheme="minorBidi"/>
            <w:iCs w:val="0"/>
            <w:noProof/>
            <w:sz w:val="22"/>
            <w:szCs w:val="22"/>
          </w:rPr>
          <w:tab/>
        </w:r>
        <w:r w:rsidRPr="000655EF">
          <w:rPr>
            <w:rStyle w:val="Hyperlink"/>
            <w:noProof/>
          </w:rPr>
          <w:t>Vård- och omsorgstagare</w:t>
        </w:r>
        <w:r>
          <w:rPr>
            <w:noProof/>
            <w:webHidden/>
          </w:rPr>
          <w:tab/>
        </w:r>
        <w:r>
          <w:rPr>
            <w:noProof/>
            <w:webHidden/>
          </w:rPr>
          <w:fldChar w:fldCharType="begin"/>
        </w:r>
        <w:r>
          <w:rPr>
            <w:noProof/>
            <w:webHidden/>
          </w:rPr>
          <w:instrText xml:space="preserve"> PAGEREF _Toc259551111 \h </w:instrText>
        </w:r>
        <w:r>
          <w:rPr>
            <w:noProof/>
            <w:webHidden/>
          </w:rPr>
        </w:r>
        <w:r>
          <w:rPr>
            <w:noProof/>
            <w:webHidden/>
          </w:rPr>
          <w:fldChar w:fldCharType="separate"/>
        </w:r>
        <w:r>
          <w:rPr>
            <w:noProof/>
            <w:webHidden/>
          </w:rPr>
          <w:t>10</w:t>
        </w:r>
        <w:r>
          <w:rPr>
            <w:noProof/>
            <w:webHidden/>
          </w:rPr>
          <w:fldChar w:fldCharType="end"/>
        </w:r>
      </w:hyperlink>
    </w:p>
    <w:p w:rsidR="00960A08" w:rsidRDefault="00960A0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259551112" w:history="1">
        <w:r w:rsidRPr="000655EF">
          <w:rPr>
            <w:rStyle w:val="Hyperlink"/>
            <w:noProof/>
          </w:rPr>
          <w:t>5</w:t>
        </w:r>
        <w:r>
          <w:rPr>
            <w:rFonts w:asciiTheme="minorHAnsi" w:eastAsiaTheme="minorEastAsia" w:hAnsiTheme="minorHAnsi" w:cstheme="minorBidi"/>
            <w:b w:val="0"/>
            <w:bCs w:val="0"/>
            <w:caps w:val="0"/>
            <w:noProof/>
            <w:sz w:val="22"/>
            <w:szCs w:val="22"/>
          </w:rPr>
          <w:tab/>
        </w:r>
        <w:r w:rsidRPr="000655EF">
          <w:rPr>
            <w:rStyle w:val="Hyperlink"/>
            <w:noProof/>
          </w:rPr>
          <w:t>Verksamhetsorienterad meddelandeinformationsmodell (V-MIM)</w:t>
        </w:r>
        <w:r>
          <w:rPr>
            <w:noProof/>
            <w:webHidden/>
          </w:rPr>
          <w:tab/>
        </w:r>
        <w:r>
          <w:rPr>
            <w:noProof/>
            <w:webHidden/>
          </w:rPr>
          <w:fldChar w:fldCharType="begin"/>
        </w:r>
        <w:r>
          <w:rPr>
            <w:noProof/>
            <w:webHidden/>
          </w:rPr>
          <w:instrText xml:space="preserve"> PAGEREF _Toc259551112 \h </w:instrText>
        </w:r>
        <w:r>
          <w:rPr>
            <w:noProof/>
            <w:webHidden/>
          </w:rPr>
        </w:r>
        <w:r>
          <w:rPr>
            <w:noProof/>
            <w:webHidden/>
          </w:rPr>
          <w:fldChar w:fldCharType="separate"/>
        </w:r>
        <w:r>
          <w:rPr>
            <w:noProof/>
            <w:webHidden/>
          </w:rPr>
          <w:t>12</w:t>
        </w:r>
        <w:r>
          <w:rPr>
            <w:noProof/>
            <w:webHidden/>
          </w:rPr>
          <w:fldChar w:fldCharType="end"/>
        </w:r>
      </w:hyperlink>
    </w:p>
    <w:p w:rsidR="00960A08" w:rsidRDefault="00960A08">
      <w:pPr>
        <w:pStyle w:val="TOC2"/>
        <w:tabs>
          <w:tab w:val="left" w:pos="960"/>
          <w:tab w:val="right" w:leader="dot" w:pos="8939"/>
        </w:tabs>
        <w:rPr>
          <w:rFonts w:asciiTheme="minorHAnsi" w:eastAsiaTheme="minorEastAsia" w:hAnsiTheme="minorHAnsi" w:cstheme="minorBidi"/>
          <w:noProof/>
          <w:sz w:val="22"/>
          <w:szCs w:val="22"/>
        </w:rPr>
      </w:pPr>
      <w:hyperlink w:anchor="_Toc259551113" w:history="1">
        <w:r w:rsidRPr="000655EF">
          <w:rPr>
            <w:rStyle w:val="Hyperlink"/>
            <w:noProof/>
          </w:rPr>
          <w:t>5.1</w:t>
        </w:r>
        <w:r>
          <w:rPr>
            <w:rFonts w:asciiTheme="minorHAnsi" w:eastAsiaTheme="minorEastAsia" w:hAnsiTheme="minorHAnsi" w:cstheme="minorBidi"/>
            <w:noProof/>
            <w:sz w:val="22"/>
            <w:szCs w:val="22"/>
          </w:rPr>
          <w:tab/>
        </w:r>
        <w:r w:rsidRPr="000655EF">
          <w:rPr>
            <w:rStyle w:val="Hyperlink"/>
            <w:noProof/>
          </w:rPr>
          <w:t>Visa tjänsteval</w:t>
        </w:r>
        <w:r>
          <w:rPr>
            <w:noProof/>
            <w:webHidden/>
          </w:rPr>
          <w:tab/>
        </w:r>
        <w:r>
          <w:rPr>
            <w:noProof/>
            <w:webHidden/>
          </w:rPr>
          <w:fldChar w:fldCharType="begin"/>
        </w:r>
        <w:r>
          <w:rPr>
            <w:noProof/>
            <w:webHidden/>
          </w:rPr>
          <w:instrText xml:space="preserve"> PAGEREF _Toc259551113 \h </w:instrText>
        </w:r>
        <w:r>
          <w:rPr>
            <w:noProof/>
            <w:webHidden/>
          </w:rPr>
        </w:r>
        <w:r>
          <w:rPr>
            <w:noProof/>
            <w:webHidden/>
          </w:rPr>
          <w:fldChar w:fldCharType="separate"/>
        </w:r>
        <w:r>
          <w:rPr>
            <w:noProof/>
            <w:webHidden/>
          </w:rPr>
          <w:t>12</w:t>
        </w:r>
        <w:r>
          <w:rPr>
            <w:noProof/>
            <w:webHidden/>
          </w:rPr>
          <w:fldChar w:fldCharType="end"/>
        </w:r>
      </w:hyperlink>
    </w:p>
    <w:p w:rsidR="00960A08" w:rsidRDefault="00960A08">
      <w:pPr>
        <w:pStyle w:val="TOC2"/>
        <w:tabs>
          <w:tab w:val="left" w:pos="960"/>
          <w:tab w:val="right" w:leader="dot" w:pos="8939"/>
        </w:tabs>
        <w:rPr>
          <w:rFonts w:asciiTheme="minorHAnsi" w:eastAsiaTheme="minorEastAsia" w:hAnsiTheme="minorHAnsi" w:cstheme="minorBidi"/>
          <w:noProof/>
          <w:sz w:val="22"/>
          <w:szCs w:val="22"/>
        </w:rPr>
      </w:pPr>
      <w:hyperlink w:anchor="_Toc259551114" w:history="1">
        <w:r w:rsidRPr="000655EF">
          <w:rPr>
            <w:rStyle w:val="Hyperlink"/>
            <w:noProof/>
          </w:rPr>
          <w:t>5.2</w:t>
        </w:r>
        <w:r>
          <w:rPr>
            <w:rFonts w:asciiTheme="minorHAnsi" w:eastAsiaTheme="minorEastAsia" w:hAnsiTheme="minorHAnsi" w:cstheme="minorBidi"/>
            <w:noProof/>
            <w:sz w:val="22"/>
            <w:szCs w:val="22"/>
          </w:rPr>
          <w:tab/>
        </w:r>
        <w:r w:rsidRPr="000655EF">
          <w:rPr>
            <w:rStyle w:val="Hyperlink"/>
            <w:noProof/>
          </w:rPr>
          <w:t>Visa möjliga tjänsteutövare</w:t>
        </w:r>
        <w:r>
          <w:rPr>
            <w:noProof/>
            <w:webHidden/>
          </w:rPr>
          <w:tab/>
        </w:r>
        <w:r>
          <w:rPr>
            <w:noProof/>
            <w:webHidden/>
          </w:rPr>
          <w:fldChar w:fldCharType="begin"/>
        </w:r>
        <w:r>
          <w:rPr>
            <w:noProof/>
            <w:webHidden/>
          </w:rPr>
          <w:instrText xml:space="preserve"> PAGEREF _Toc259551114 \h </w:instrText>
        </w:r>
        <w:r>
          <w:rPr>
            <w:noProof/>
            <w:webHidden/>
          </w:rPr>
        </w:r>
        <w:r>
          <w:rPr>
            <w:noProof/>
            <w:webHidden/>
          </w:rPr>
          <w:fldChar w:fldCharType="separate"/>
        </w:r>
        <w:r>
          <w:rPr>
            <w:noProof/>
            <w:webHidden/>
          </w:rPr>
          <w:t>13</w:t>
        </w:r>
        <w:r>
          <w:rPr>
            <w:noProof/>
            <w:webHidden/>
          </w:rPr>
          <w:fldChar w:fldCharType="end"/>
        </w:r>
      </w:hyperlink>
    </w:p>
    <w:p w:rsidR="00960A08" w:rsidRDefault="00960A08">
      <w:pPr>
        <w:pStyle w:val="TOC2"/>
        <w:tabs>
          <w:tab w:val="left" w:pos="960"/>
          <w:tab w:val="right" w:leader="dot" w:pos="8939"/>
        </w:tabs>
        <w:rPr>
          <w:rFonts w:asciiTheme="minorHAnsi" w:eastAsiaTheme="minorEastAsia" w:hAnsiTheme="minorHAnsi" w:cstheme="minorBidi"/>
          <w:noProof/>
          <w:sz w:val="22"/>
          <w:szCs w:val="22"/>
        </w:rPr>
      </w:pPr>
      <w:hyperlink w:anchor="_Toc259551115" w:history="1">
        <w:r w:rsidRPr="000655EF">
          <w:rPr>
            <w:rStyle w:val="Hyperlink"/>
            <w:noProof/>
          </w:rPr>
          <w:t>5.3</w:t>
        </w:r>
        <w:r>
          <w:rPr>
            <w:rFonts w:asciiTheme="minorHAnsi" w:eastAsiaTheme="minorEastAsia" w:hAnsiTheme="minorHAnsi" w:cstheme="minorBidi"/>
            <w:noProof/>
            <w:sz w:val="22"/>
            <w:szCs w:val="22"/>
          </w:rPr>
          <w:tab/>
        </w:r>
        <w:r w:rsidRPr="000655EF">
          <w:rPr>
            <w:rStyle w:val="Hyperlink"/>
            <w:noProof/>
          </w:rPr>
          <w:t>Göra tjänsteval</w:t>
        </w:r>
        <w:r>
          <w:rPr>
            <w:noProof/>
            <w:webHidden/>
          </w:rPr>
          <w:tab/>
        </w:r>
        <w:r>
          <w:rPr>
            <w:noProof/>
            <w:webHidden/>
          </w:rPr>
          <w:fldChar w:fldCharType="begin"/>
        </w:r>
        <w:r>
          <w:rPr>
            <w:noProof/>
            <w:webHidden/>
          </w:rPr>
          <w:instrText xml:space="preserve"> PAGEREF _Toc259551115 \h </w:instrText>
        </w:r>
        <w:r>
          <w:rPr>
            <w:noProof/>
            <w:webHidden/>
          </w:rPr>
        </w:r>
        <w:r>
          <w:rPr>
            <w:noProof/>
            <w:webHidden/>
          </w:rPr>
          <w:fldChar w:fldCharType="separate"/>
        </w:r>
        <w:r>
          <w:rPr>
            <w:noProof/>
            <w:webHidden/>
          </w:rPr>
          <w:t>13</w:t>
        </w:r>
        <w:r>
          <w:rPr>
            <w:noProof/>
            <w:webHidden/>
          </w:rPr>
          <w:fldChar w:fldCharType="end"/>
        </w:r>
      </w:hyperlink>
    </w:p>
    <w:p w:rsidR="00960A08" w:rsidRDefault="00960A08">
      <w:pPr>
        <w:pStyle w:val="TOC2"/>
        <w:tabs>
          <w:tab w:val="left" w:pos="960"/>
          <w:tab w:val="right" w:leader="dot" w:pos="8939"/>
        </w:tabs>
        <w:rPr>
          <w:rFonts w:asciiTheme="minorHAnsi" w:eastAsiaTheme="minorEastAsia" w:hAnsiTheme="minorHAnsi" w:cstheme="minorBidi"/>
          <w:noProof/>
          <w:sz w:val="22"/>
          <w:szCs w:val="22"/>
        </w:rPr>
      </w:pPr>
      <w:hyperlink w:anchor="_Toc259551116" w:history="1">
        <w:r w:rsidRPr="000655EF">
          <w:rPr>
            <w:rStyle w:val="Hyperlink"/>
            <w:noProof/>
          </w:rPr>
          <w:t>5.4</w:t>
        </w:r>
        <w:r>
          <w:rPr>
            <w:rFonts w:asciiTheme="minorHAnsi" w:eastAsiaTheme="minorEastAsia" w:hAnsiTheme="minorHAnsi" w:cstheme="minorBidi"/>
            <w:noProof/>
            <w:sz w:val="22"/>
            <w:szCs w:val="22"/>
          </w:rPr>
          <w:tab/>
        </w:r>
        <w:r w:rsidRPr="000655EF">
          <w:rPr>
            <w:rStyle w:val="Hyperlink"/>
            <w:noProof/>
          </w:rPr>
          <w:t>Visa listningstyp</w:t>
        </w:r>
        <w:r>
          <w:rPr>
            <w:noProof/>
            <w:webHidden/>
          </w:rPr>
          <w:tab/>
        </w:r>
        <w:r>
          <w:rPr>
            <w:noProof/>
            <w:webHidden/>
          </w:rPr>
          <w:fldChar w:fldCharType="begin"/>
        </w:r>
        <w:r>
          <w:rPr>
            <w:noProof/>
            <w:webHidden/>
          </w:rPr>
          <w:instrText xml:space="preserve"> PAGEREF _Toc259551116 \h </w:instrText>
        </w:r>
        <w:r>
          <w:rPr>
            <w:noProof/>
            <w:webHidden/>
          </w:rPr>
        </w:r>
        <w:r>
          <w:rPr>
            <w:noProof/>
            <w:webHidden/>
          </w:rPr>
          <w:fldChar w:fldCharType="separate"/>
        </w:r>
        <w:r>
          <w:rPr>
            <w:noProof/>
            <w:webHidden/>
          </w:rPr>
          <w:t>14</w:t>
        </w:r>
        <w:r>
          <w:rPr>
            <w:noProof/>
            <w:webHidden/>
          </w:rPr>
          <w:fldChar w:fldCharType="end"/>
        </w:r>
      </w:hyperlink>
    </w:p>
    <w:p w:rsidR="00960A08" w:rsidRDefault="00960A08">
      <w:pPr>
        <w:pStyle w:val="TOC2"/>
        <w:tabs>
          <w:tab w:val="left" w:pos="960"/>
          <w:tab w:val="right" w:leader="dot" w:pos="8939"/>
        </w:tabs>
        <w:rPr>
          <w:rFonts w:asciiTheme="minorHAnsi" w:eastAsiaTheme="minorEastAsia" w:hAnsiTheme="minorHAnsi" w:cstheme="minorBidi"/>
          <w:noProof/>
          <w:sz w:val="22"/>
          <w:szCs w:val="22"/>
        </w:rPr>
      </w:pPr>
      <w:hyperlink w:anchor="_Toc259551117" w:history="1">
        <w:r w:rsidRPr="000655EF">
          <w:rPr>
            <w:rStyle w:val="Hyperlink"/>
            <w:noProof/>
          </w:rPr>
          <w:t>5.5</w:t>
        </w:r>
        <w:r>
          <w:rPr>
            <w:rFonts w:asciiTheme="minorHAnsi" w:eastAsiaTheme="minorEastAsia" w:hAnsiTheme="minorHAnsi" w:cstheme="minorBidi"/>
            <w:noProof/>
            <w:sz w:val="22"/>
            <w:szCs w:val="22"/>
          </w:rPr>
          <w:tab/>
        </w:r>
        <w:r w:rsidRPr="000655EF">
          <w:rPr>
            <w:rStyle w:val="Hyperlink"/>
            <w:noProof/>
          </w:rPr>
          <w:t>Visa köstatus</w:t>
        </w:r>
        <w:r>
          <w:rPr>
            <w:noProof/>
            <w:webHidden/>
          </w:rPr>
          <w:tab/>
        </w:r>
        <w:r>
          <w:rPr>
            <w:noProof/>
            <w:webHidden/>
          </w:rPr>
          <w:fldChar w:fldCharType="begin"/>
        </w:r>
        <w:r>
          <w:rPr>
            <w:noProof/>
            <w:webHidden/>
          </w:rPr>
          <w:instrText xml:space="preserve"> PAGEREF _Toc259551117 \h </w:instrText>
        </w:r>
        <w:r>
          <w:rPr>
            <w:noProof/>
            <w:webHidden/>
          </w:rPr>
        </w:r>
        <w:r>
          <w:rPr>
            <w:noProof/>
            <w:webHidden/>
          </w:rPr>
          <w:fldChar w:fldCharType="separate"/>
        </w:r>
        <w:r>
          <w:rPr>
            <w:noProof/>
            <w:webHidden/>
          </w:rPr>
          <w:t>15</w:t>
        </w:r>
        <w:r>
          <w:rPr>
            <w:noProof/>
            <w:webHidden/>
          </w:rPr>
          <w:fldChar w:fldCharType="end"/>
        </w:r>
      </w:hyperlink>
    </w:p>
    <w:p w:rsidR="00960A08" w:rsidRDefault="00960A0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259551118" w:history="1">
        <w:r w:rsidRPr="000655EF">
          <w:rPr>
            <w:rStyle w:val="Hyperlink"/>
            <w:noProof/>
          </w:rPr>
          <w:t>6</w:t>
        </w:r>
        <w:r>
          <w:rPr>
            <w:rFonts w:asciiTheme="minorHAnsi" w:eastAsiaTheme="minorEastAsia" w:hAnsiTheme="minorHAnsi" w:cstheme="minorBidi"/>
            <w:b w:val="0"/>
            <w:bCs w:val="0"/>
            <w:caps w:val="0"/>
            <w:noProof/>
            <w:sz w:val="22"/>
            <w:szCs w:val="22"/>
          </w:rPr>
          <w:tab/>
        </w:r>
        <w:r w:rsidRPr="000655EF">
          <w:rPr>
            <w:rStyle w:val="Hyperlink"/>
            <w:noProof/>
          </w:rPr>
          <w:t>Termer och definitioner</w:t>
        </w:r>
        <w:r>
          <w:rPr>
            <w:noProof/>
            <w:webHidden/>
          </w:rPr>
          <w:tab/>
        </w:r>
        <w:r>
          <w:rPr>
            <w:noProof/>
            <w:webHidden/>
          </w:rPr>
          <w:fldChar w:fldCharType="begin"/>
        </w:r>
        <w:r>
          <w:rPr>
            <w:noProof/>
            <w:webHidden/>
          </w:rPr>
          <w:instrText xml:space="preserve"> PAGEREF _Toc259551118 \h </w:instrText>
        </w:r>
        <w:r>
          <w:rPr>
            <w:noProof/>
            <w:webHidden/>
          </w:rPr>
        </w:r>
        <w:r>
          <w:rPr>
            <w:noProof/>
            <w:webHidden/>
          </w:rPr>
          <w:fldChar w:fldCharType="separate"/>
        </w:r>
        <w:r>
          <w:rPr>
            <w:noProof/>
            <w:webHidden/>
          </w:rPr>
          <w:t>16</w:t>
        </w:r>
        <w:r>
          <w:rPr>
            <w:noProof/>
            <w:webHidden/>
          </w:rPr>
          <w:fldChar w:fldCharType="end"/>
        </w:r>
      </w:hyperlink>
    </w:p>
    <w:p w:rsidR="00960A08" w:rsidRDefault="00960A08">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259551119" w:history="1">
        <w:r w:rsidRPr="000655EF">
          <w:rPr>
            <w:rStyle w:val="Hyperlink"/>
            <w:noProof/>
          </w:rPr>
          <w:t>7</w:t>
        </w:r>
        <w:r>
          <w:rPr>
            <w:rFonts w:asciiTheme="minorHAnsi" w:eastAsiaTheme="minorEastAsia" w:hAnsiTheme="minorHAnsi" w:cstheme="minorBidi"/>
            <w:b w:val="0"/>
            <w:bCs w:val="0"/>
            <w:caps w:val="0"/>
            <w:noProof/>
            <w:sz w:val="22"/>
            <w:szCs w:val="22"/>
          </w:rPr>
          <w:tab/>
        </w:r>
        <w:r w:rsidRPr="000655EF">
          <w:rPr>
            <w:rStyle w:val="Hyperlink"/>
            <w:noProof/>
          </w:rPr>
          <w:t>Klassifikationer och kodverk</w:t>
        </w:r>
        <w:r>
          <w:rPr>
            <w:noProof/>
            <w:webHidden/>
          </w:rPr>
          <w:tab/>
        </w:r>
        <w:r>
          <w:rPr>
            <w:noProof/>
            <w:webHidden/>
          </w:rPr>
          <w:fldChar w:fldCharType="begin"/>
        </w:r>
        <w:r>
          <w:rPr>
            <w:noProof/>
            <w:webHidden/>
          </w:rPr>
          <w:instrText xml:space="preserve"> PAGEREF _Toc259551119 \h </w:instrText>
        </w:r>
        <w:r>
          <w:rPr>
            <w:noProof/>
            <w:webHidden/>
          </w:rPr>
        </w:r>
        <w:r>
          <w:rPr>
            <w:noProof/>
            <w:webHidden/>
          </w:rPr>
          <w:fldChar w:fldCharType="separate"/>
        </w:r>
        <w:r>
          <w:rPr>
            <w:noProof/>
            <w:webHidden/>
          </w:rPr>
          <w:t>17</w:t>
        </w:r>
        <w:r>
          <w:rPr>
            <w:noProof/>
            <w:webHidden/>
          </w:rPr>
          <w:fldChar w:fldCharType="end"/>
        </w:r>
      </w:hyperlink>
    </w:p>
    <w:p w:rsidR="00960A08" w:rsidRDefault="00960A08">
      <w:pPr>
        <w:pStyle w:val="TOC1"/>
        <w:tabs>
          <w:tab w:val="right" w:leader="dot" w:pos="8939"/>
        </w:tabs>
        <w:rPr>
          <w:rFonts w:asciiTheme="minorHAnsi" w:eastAsiaTheme="minorEastAsia" w:hAnsiTheme="minorHAnsi" w:cstheme="minorBidi"/>
          <w:b w:val="0"/>
          <w:bCs w:val="0"/>
          <w:caps w:val="0"/>
          <w:noProof/>
          <w:sz w:val="22"/>
          <w:szCs w:val="22"/>
        </w:rPr>
      </w:pPr>
      <w:hyperlink w:anchor="_Toc259551120" w:history="1">
        <w:r w:rsidRPr="000655EF">
          <w:rPr>
            <w:rStyle w:val="Hyperlink"/>
            <w:noProof/>
          </w:rPr>
          <w:t>Bilaga 2: UML-beskrivning</w:t>
        </w:r>
        <w:r>
          <w:rPr>
            <w:noProof/>
            <w:webHidden/>
          </w:rPr>
          <w:tab/>
        </w:r>
        <w:r>
          <w:rPr>
            <w:noProof/>
            <w:webHidden/>
          </w:rPr>
          <w:fldChar w:fldCharType="begin"/>
        </w:r>
        <w:r>
          <w:rPr>
            <w:noProof/>
            <w:webHidden/>
          </w:rPr>
          <w:instrText xml:space="preserve"> PAGEREF _Toc259551120 \h </w:instrText>
        </w:r>
        <w:r>
          <w:rPr>
            <w:noProof/>
            <w:webHidden/>
          </w:rPr>
        </w:r>
        <w:r>
          <w:rPr>
            <w:noProof/>
            <w:webHidden/>
          </w:rPr>
          <w:fldChar w:fldCharType="separate"/>
        </w:r>
        <w:r>
          <w:rPr>
            <w:noProof/>
            <w:webHidden/>
          </w:rPr>
          <w:t>19</w:t>
        </w:r>
        <w:r>
          <w:rPr>
            <w:noProof/>
            <w:webHidden/>
          </w:rPr>
          <w:fldChar w:fldCharType="end"/>
        </w:r>
      </w:hyperlink>
    </w:p>
    <w:p w:rsidR="00960A08" w:rsidRDefault="00960A08">
      <w:pPr>
        <w:pStyle w:val="TOC1"/>
        <w:tabs>
          <w:tab w:val="right" w:leader="dot" w:pos="8939"/>
        </w:tabs>
        <w:rPr>
          <w:rFonts w:asciiTheme="minorHAnsi" w:eastAsiaTheme="minorEastAsia" w:hAnsiTheme="minorHAnsi" w:cstheme="minorBidi"/>
          <w:b w:val="0"/>
          <w:bCs w:val="0"/>
          <w:caps w:val="0"/>
          <w:noProof/>
          <w:sz w:val="22"/>
          <w:szCs w:val="22"/>
        </w:rPr>
      </w:pPr>
      <w:hyperlink w:anchor="_Toc259551121" w:history="1">
        <w:r w:rsidRPr="000655EF">
          <w:rPr>
            <w:rStyle w:val="Hyperlink"/>
            <w:noProof/>
          </w:rPr>
          <w:t>Bilaga 3:  Förklaring till Format och Multiplicitet</w:t>
        </w:r>
        <w:r>
          <w:rPr>
            <w:noProof/>
            <w:webHidden/>
          </w:rPr>
          <w:tab/>
        </w:r>
        <w:r>
          <w:rPr>
            <w:noProof/>
            <w:webHidden/>
          </w:rPr>
          <w:fldChar w:fldCharType="begin"/>
        </w:r>
        <w:r>
          <w:rPr>
            <w:noProof/>
            <w:webHidden/>
          </w:rPr>
          <w:instrText xml:space="preserve"> PAGEREF _Toc259551121 \h </w:instrText>
        </w:r>
        <w:r>
          <w:rPr>
            <w:noProof/>
            <w:webHidden/>
          </w:rPr>
        </w:r>
        <w:r>
          <w:rPr>
            <w:noProof/>
            <w:webHidden/>
          </w:rPr>
          <w:fldChar w:fldCharType="separate"/>
        </w:r>
        <w:r>
          <w:rPr>
            <w:noProof/>
            <w:webHidden/>
          </w:rPr>
          <w:t>20</w:t>
        </w:r>
        <w:r>
          <w:rPr>
            <w:noProof/>
            <w:webHidden/>
          </w:rPr>
          <w:fldChar w:fldCharType="end"/>
        </w:r>
      </w:hyperlink>
    </w:p>
    <w:p w:rsidR="005904B9" w:rsidRDefault="00A76E04">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A76E04">
      <w:pPr>
        <w:autoSpaceDE w:val="0"/>
        <w:autoSpaceDN w:val="0"/>
        <w:adjustRightInd w:val="0"/>
        <w:spacing w:after="0"/>
        <w:rPr>
          <w:rFonts w:ascii="TimesNewRoman" w:hAnsi="TimesNewRoman"/>
          <w:sz w:val="20"/>
        </w:rPr>
      </w:pPr>
      <w:bookmarkStart w:id="9" w:name="_Ref88886576"/>
      <w:r w:rsidRPr="00A76E04">
        <w:rPr>
          <w:noProof/>
        </w:rPr>
        <w:pict>
          <v:shape id="_x0000_s3630" type="#_x0000_t202" style="position:absolute;margin-left:165pt;margin-top:21.3pt;width:82.5pt;height:14.95pt;z-index:251657728" o:allowincell="f" stroked="f">
            <v:textbox style="mso-next-textbox:#_x0000_s3630">
              <w:txbxContent>
                <w:p w:rsidR="00CF6640" w:rsidRDefault="00CF6640"/>
              </w:txbxContent>
            </v:textbox>
          </v:shape>
        </w:pict>
      </w:r>
      <w:r w:rsidR="00557EF2">
        <w:br w:type="page"/>
      </w:r>
      <w:bookmarkEnd w:id="9"/>
    </w:p>
    <w:p w:rsidR="005904B9" w:rsidRDefault="00557EF2">
      <w:pPr>
        <w:pStyle w:val="Heading1"/>
      </w:pPr>
      <w:bookmarkStart w:id="10" w:name="_Toc192060812"/>
      <w:bookmarkStart w:id="11" w:name="_Toc192643289"/>
      <w:bookmarkStart w:id="12" w:name="_Toc194288021"/>
      <w:bookmarkStart w:id="13" w:name="_Toc194371845"/>
      <w:bookmarkStart w:id="14" w:name="_Toc196299284"/>
      <w:bookmarkStart w:id="15" w:name="_Toc259551097"/>
      <w:r>
        <w:lastRenderedPageBreak/>
        <w:t>Informationsflöde</w:t>
      </w:r>
      <w:bookmarkEnd w:id="10"/>
      <w:bookmarkEnd w:id="11"/>
      <w:bookmarkEnd w:id="12"/>
      <w:bookmarkEnd w:id="13"/>
      <w:bookmarkEnd w:id="14"/>
      <w:bookmarkEnd w:id="15"/>
    </w:p>
    <w:p w:rsidR="005904B9" w:rsidRDefault="00557EF2">
      <w:r>
        <w:t>Nationell Listningstjänst hanterar information om lokalt valbara primärvårdstjänster och lokalt gjorda invånarval av primärvårdstjänster. Som producent av listningsinformation finns de lokala listningssystemen. Konsumenter av informationen är exempelvis Mina Vårdkontakter (MVK), Nationell Patientöversikt (NPÖ) samt övriga intressenter som kan tänkas vara intresserade av listningsinformation.</w:t>
      </w:r>
    </w:p>
    <w:p w:rsidR="005904B9" w:rsidRDefault="00557EF2">
      <w:pPr>
        <w:pStyle w:val="Heading3"/>
      </w:pPr>
      <w:bookmarkStart w:id="16" w:name="_Toc259551098"/>
      <w:r>
        <w:t>Visa vårdval</w:t>
      </w:r>
      <w:bookmarkEnd w:id="16"/>
    </w:p>
    <w:p w:rsidR="005904B9" w:rsidRDefault="00EA6A25">
      <w:r>
        <w:rPr>
          <w:noProof/>
        </w:rPr>
        <w:drawing>
          <wp:inline distT="0" distB="0" distL="0" distR="0">
            <wp:extent cx="3124200" cy="1238250"/>
            <wp:effectExtent l="19050" t="0" r="0" b="0"/>
            <wp:docPr id="2" name="Bildobjekt 6" descr="Visa vård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6" descr="Visa vårdval.jpg"/>
                    <pic:cNvPicPr>
                      <a:picLocks noChangeAspect="1" noChangeArrowheads="1"/>
                    </pic:cNvPicPr>
                  </pic:nvPicPr>
                  <pic:blipFill>
                    <a:blip r:embed="rId15" cstate="print"/>
                    <a:srcRect/>
                    <a:stretch>
                      <a:fillRect/>
                    </a:stretch>
                  </pic:blipFill>
                  <pic:spPr bwMode="auto">
                    <a:xfrm>
                      <a:off x="0" y="0"/>
                      <a:ext cx="3124200" cy="1238250"/>
                    </a:xfrm>
                    <a:prstGeom prst="rect">
                      <a:avLst/>
                    </a:prstGeom>
                    <a:noFill/>
                    <a:ln w="9525">
                      <a:noFill/>
                      <a:miter lim="800000"/>
                      <a:headEnd/>
                      <a:tailEnd/>
                    </a:ln>
                  </pic:spPr>
                </pic:pic>
              </a:graphicData>
            </a:graphic>
          </wp:inline>
        </w:drawing>
      </w:r>
    </w:p>
    <w:p w:rsidR="005904B9" w:rsidRDefault="00557EF2">
      <w:pPr>
        <w:pStyle w:val="Heading3"/>
      </w:pPr>
      <w:bookmarkStart w:id="17" w:name="_Toc259551099"/>
      <w:r>
        <w:t>Visa möjliga tjänsteutövare</w:t>
      </w:r>
      <w:bookmarkEnd w:id="17"/>
    </w:p>
    <w:p w:rsidR="005904B9" w:rsidRDefault="00EA6A25">
      <w:r>
        <w:rPr>
          <w:noProof/>
        </w:rPr>
        <w:drawing>
          <wp:inline distT="0" distB="0" distL="0" distR="0">
            <wp:extent cx="3105150" cy="1257300"/>
            <wp:effectExtent l="19050" t="0" r="0" b="0"/>
            <wp:docPr id="3" name="Bildobjekt 7" descr="Visa möjli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7" descr="Visa möjliga.jpg"/>
                    <pic:cNvPicPr>
                      <a:picLocks noChangeAspect="1" noChangeArrowheads="1"/>
                    </pic:cNvPicPr>
                  </pic:nvPicPr>
                  <pic:blipFill>
                    <a:blip r:embed="rId16" cstate="print"/>
                    <a:srcRect/>
                    <a:stretch>
                      <a:fillRect/>
                    </a:stretch>
                  </pic:blipFill>
                  <pic:spPr bwMode="auto">
                    <a:xfrm>
                      <a:off x="0" y="0"/>
                      <a:ext cx="3105150" cy="1257300"/>
                    </a:xfrm>
                    <a:prstGeom prst="rect">
                      <a:avLst/>
                    </a:prstGeom>
                    <a:noFill/>
                    <a:ln w="9525">
                      <a:noFill/>
                      <a:miter lim="800000"/>
                      <a:headEnd/>
                      <a:tailEnd/>
                    </a:ln>
                  </pic:spPr>
                </pic:pic>
              </a:graphicData>
            </a:graphic>
          </wp:inline>
        </w:drawing>
      </w:r>
    </w:p>
    <w:p w:rsidR="001238A1" w:rsidRPr="001238A1" w:rsidRDefault="00557EF2" w:rsidP="001238A1">
      <w:pPr>
        <w:pStyle w:val="Heading3"/>
      </w:pPr>
      <w:bookmarkStart w:id="18" w:name="_Toc259551100"/>
      <w:r>
        <w:t>Göra vårdval</w:t>
      </w:r>
      <w:bookmarkEnd w:id="18"/>
    </w:p>
    <w:p w:rsidR="005904B9" w:rsidRDefault="00EA6A25">
      <w:r>
        <w:rPr>
          <w:noProof/>
        </w:rPr>
        <w:drawing>
          <wp:inline distT="0" distB="0" distL="0" distR="0">
            <wp:extent cx="3143250" cy="1238250"/>
            <wp:effectExtent l="19050" t="0" r="0" b="0"/>
            <wp:docPr id="4" name="Bildobjekt 1" descr="Göra vård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Göra vårdval.jpg"/>
                    <pic:cNvPicPr>
                      <a:picLocks noChangeAspect="1" noChangeArrowheads="1"/>
                    </pic:cNvPicPr>
                  </pic:nvPicPr>
                  <pic:blipFill>
                    <a:blip r:embed="rId17" cstate="print"/>
                    <a:srcRect/>
                    <a:stretch>
                      <a:fillRect/>
                    </a:stretch>
                  </pic:blipFill>
                  <pic:spPr bwMode="auto">
                    <a:xfrm>
                      <a:off x="0" y="0"/>
                      <a:ext cx="3143250" cy="1238250"/>
                    </a:xfrm>
                    <a:prstGeom prst="rect">
                      <a:avLst/>
                    </a:prstGeom>
                    <a:noFill/>
                    <a:ln w="9525">
                      <a:noFill/>
                      <a:miter lim="800000"/>
                      <a:headEnd/>
                      <a:tailEnd/>
                    </a:ln>
                  </pic:spPr>
                </pic:pic>
              </a:graphicData>
            </a:graphic>
          </wp:inline>
        </w:drawing>
      </w:r>
    </w:p>
    <w:p w:rsidR="001238A1" w:rsidRDefault="001238A1" w:rsidP="001238A1">
      <w:pPr>
        <w:pStyle w:val="Heading3"/>
      </w:pPr>
      <w:r>
        <w:t xml:space="preserve"> </w:t>
      </w:r>
      <w:bookmarkStart w:id="19" w:name="_Toc259551101"/>
      <w:r w:rsidR="0048084C">
        <w:t>Visa listningstyp</w:t>
      </w:r>
      <w:bookmarkEnd w:id="19"/>
    </w:p>
    <w:p w:rsidR="0048084C" w:rsidRPr="0048084C" w:rsidRDefault="00925616" w:rsidP="0048084C">
      <w:r>
        <w:object w:dxaOrig="4197" w:dyaOrig="2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2.7pt;height:104.65pt" o:ole="">
            <v:imagedata r:id="rId18" o:title="" croptop="7569f" cropbottom="6055f" cropright="885f"/>
          </v:shape>
          <o:OLEObject Type="Embed" ProgID="Visio.Drawing.11" ShapeID="_x0000_i1026" DrawAspect="Content" ObjectID="_1333292983" r:id="rId19"/>
        </w:object>
      </w:r>
    </w:p>
    <w:p w:rsidR="0048084C" w:rsidRDefault="0048084C" w:rsidP="0048084C">
      <w:pPr>
        <w:pStyle w:val="Heading3"/>
      </w:pPr>
      <w:bookmarkStart w:id="20" w:name="_Toc259551102"/>
      <w:r>
        <w:lastRenderedPageBreak/>
        <w:t>Visa köstatus</w:t>
      </w:r>
      <w:bookmarkEnd w:id="20"/>
    </w:p>
    <w:p w:rsidR="0048084C" w:rsidRPr="0048084C" w:rsidRDefault="00925616" w:rsidP="0048084C">
      <w:r>
        <w:object w:dxaOrig="4198" w:dyaOrig="2455">
          <v:shape id="_x0000_i1027" type="#_x0000_t75" style="width:218.5pt;height:108pt" o:ole="">
            <v:imagedata r:id="rId20" o:title="" croptop="7569f" cropbottom="3028f" cropleft="885f"/>
          </v:shape>
          <o:OLEObject Type="Embed" ProgID="Visio.Drawing.11" ShapeID="_x0000_i1027" DrawAspect="Content" ObjectID="_1333292984" r:id="rId21"/>
        </w:object>
      </w:r>
    </w:p>
    <w:p w:rsidR="005904B9" w:rsidRDefault="00557EF2">
      <w:pPr>
        <w:pStyle w:val="Heading2"/>
        <w:spacing w:after="120"/>
        <w:ind w:left="1304" w:hanging="1304"/>
      </w:pPr>
      <w:bookmarkStart w:id="21" w:name="_Toc196299285"/>
      <w:bookmarkStart w:id="22" w:name="_Toc192060813"/>
      <w:bookmarkStart w:id="23" w:name="_Toc192643290"/>
      <w:bookmarkStart w:id="24" w:name="_Toc194288022"/>
      <w:bookmarkStart w:id="25" w:name="_Toc194371846"/>
      <w:bookmarkStart w:id="26" w:name="_Toc259551103"/>
      <w:r>
        <w:t>Tjänst</w:t>
      </w:r>
      <w:bookmarkEnd w:id="21"/>
      <w:r>
        <w:t>en</w:t>
      </w:r>
      <w:bookmarkEnd w:id="26"/>
    </w:p>
    <w:p w:rsidR="005904B9" w:rsidRDefault="00557EF2">
      <w:r>
        <w:t xml:space="preserve">Tjänsten består av </w:t>
      </w:r>
      <w:r w:rsidR="0048084C">
        <w:t>fem</w:t>
      </w:r>
      <w:r>
        <w:t xml:space="preserve"> interaktioner – ”Visa tjänsteval”[1], ”Visa möjliga tjänsteutövare”[2]</w:t>
      </w:r>
      <w:r w:rsidR="0048084C">
        <w:t xml:space="preserve">, </w:t>
      </w:r>
      <w:r>
        <w:t>”Göra tj</w:t>
      </w:r>
      <w:r w:rsidR="001816EE">
        <w:t>änsteval”[3]</w:t>
      </w:r>
      <w:r w:rsidR="0048084C">
        <w:t>, ”Visa listningstyp”[4] samt ”Visa köstatus” [5]</w:t>
      </w:r>
      <w:r w:rsidR="001816EE">
        <w:t>. Kommunikationen</w:t>
      </w:r>
      <w:r>
        <w:t xml:space="preserve"> sker över ett proprietärt </w:t>
      </w:r>
      <w:r w:rsidR="001816EE">
        <w:t>XML-format</w:t>
      </w:r>
      <w:r>
        <w:t>.</w:t>
      </w:r>
    </w:p>
    <w:p w:rsidR="005904B9" w:rsidRDefault="00557EF2">
      <w:r>
        <w:t>[1] går till som så att konsumenten av tjänsten ställer en fråga till listningssystemet med ett person-id som inparameter. Listningssystemet å sin sida returnerar information om listningen för den aktuella personen enligt informationsmodellen nedan.</w:t>
      </w:r>
    </w:p>
    <w:p w:rsidR="005904B9" w:rsidRDefault="00557EF2">
      <w:r>
        <w:t>[2] går till som så att konsumenten av tjänsten ställer en fråga om vilka HSA-idn som en person kan välja att lista sig på. Listningssystemet å sin sida returnera en sammanställning över de HSA-idn som är valbara.</w:t>
      </w:r>
    </w:p>
    <w:p w:rsidR="005904B9" w:rsidRDefault="00557EF2">
      <w:r>
        <w:t>[3] går till som så att en producent (i dagsläget MVK) skickar in ett meddelande som innehåller ett person-id samt ett HSA-id på den valda tjänsteutövaren.</w:t>
      </w:r>
    </w:p>
    <w:p w:rsidR="00925616" w:rsidRDefault="00925616">
      <w:r>
        <w:t>[4] går till som så att konsumenten av tjänsten ställer en fråga till listningssystemet med ett person</w:t>
      </w:r>
      <w:r w:rsidR="00BC7EC9">
        <w:t>-</w:t>
      </w:r>
      <w:r>
        <w:t>id som inparameter. Listningssystemet returnerar e</w:t>
      </w:r>
      <w:r w:rsidR="00BC7EC9">
        <w:t>n lista med koder över de listningstyper som personen har möjlighet att lista sig på.</w:t>
      </w:r>
    </w:p>
    <w:p w:rsidR="00925616" w:rsidRDefault="00925616">
      <w:r>
        <w:t>[5]</w:t>
      </w:r>
      <w:r w:rsidR="00BC7EC9" w:rsidRPr="00BC7EC9">
        <w:t xml:space="preserve"> </w:t>
      </w:r>
      <w:r w:rsidR="00BC7EC9">
        <w:t>går till som så att konsumenten av tjänsten ställer en fråga till listningssystemet med ett person-id som inparameter. Listningssystemet returnerar en köstatus (i kö, inte i kö) gällande personen i fråga samt den vård- och omsorgstagare varpå köstatusen gäller.</w:t>
      </w:r>
    </w:p>
    <w:p w:rsidR="005904B9" w:rsidRDefault="00557EF2">
      <w:pPr>
        <w:pStyle w:val="Heading1"/>
      </w:pPr>
      <w:bookmarkStart w:id="27" w:name="_Toc196299288"/>
      <w:bookmarkStart w:id="28" w:name="_Toc259551104"/>
      <w:r>
        <w:t>Informationsöversikt</w:t>
      </w:r>
      <w:bookmarkStart w:id="29" w:name="_Toc100125828"/>
      <w:bookmarkEnd w:id="22"/>
      <w:bookmarkEnd w:id="23"/>
      <w:bookmarkEnd w:id="24"/>
      <w:bookmarkEnd w:id="25"/>
      <w:bookmarkEnd w:id="27"/>
      <w:bookmarkEnd w:id="28"/>
    </w:p>
    <w:p w:rsidR="005904B9" w:rsidRDefault="00557EF2">
      <w:r>
        <w:t>Följande information behövs för en beskriva en vård- och omsorgstagare med tillhörande gjorda tjänsteval</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tc>
          <w:tcPr>
            <w:tcW w:w="2501" w:type="dxa"/>
          </w:tcPr>
          <w:p w:rsidR="005904B9" w:rsidRDefault="00557EF2">
            <w:pPr>
              <w:pStyle w:val="BodyText21"/>
              <w:spacing w:after="0"/>
            </w:pPr>
            <w:r>
              <w:t>Information</w:t>
            </w:r>
          </w:p>
        </w:tc>
        <w:tc>
          <w:tcPr>
            <w:tcW w:w="6588" w:type="dxa"/>
            <w:gridSpan w:val="2"/>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
              <w:t>Information om den person, i rollen vård- och omsorgstagare, som informationen avser</w:t>
            </w:r>
          </w:p>
        </w:tc>
      </w:tr>
      <w:tr w:rsidR="005904B9">
        <w:tc>
          <w:tcPr>
            <w:tcW w:w="2518" w:type="dxa"/>
            <w:gridSpan w:val="2"/>
          </w:tcPr>
          <w:p w:rsidR="005904B9" w:rsidRDefault="00557EF2">
            <w:r>
              <w:t>Ansvarig/Tillhandahålls av</w:t>
            </w:r>
          </w:p>
        </w:tc>
        <w:tc>
          <w:tcPr>
            <w:tcW w:w="6571" w:type="dxa"/>
          </w:tcPr>
          <w:p w:rsidR="005904B9" w:rsidRDefault="00557EF2">
            <w:r>
              <w:t>Information om den personal eller enhet som är vald att utföra primärvårdstjänsten</w:t>
            </w:r>
          </w:p>
        </w:tc>
      </w:tr>
      <w:tr w:rsidR="005904B9">
        <w:tc>
          <w:tcPr>
            <w:tcW w:w="2518" w:type="dxa"/>
            <w:gridSpan w:val="2"/>
          </w:tcPr>
          <w:p w:rsidR="005904B9" w:rsidRDefault="00557EF2">
            <w:r>
              <w:t>Listningstyp</w:t>
            </w:r>
          </w:p>
        </w:tc>
        <w:tc>
          <w:tcPr>
            <w:tcW w:w="6571" w:type="dxa"/>
          </w:tcPr>
          <w:p w:rsidR="005904B9" w:rsidRDefault="00557EF2">
            <w:r>
              <w:t>Typ av primärvårdstjänst (BVC, HLM, FL etc)</w:t>
            </w:r>
          </w:p>
        </w:tc>
      </w:tr>
    </w:tbl>
    <w:p w:rsidR="005904B9" w:rsidRDefault="005904B9">
      <w:pPr>
        <w:spacing w:after="0"/>
      </w:pPr>
    </w:p>
    <w:p w:rsidR="005904B9" w:rsidRDefault="00557EF2">
      <w:pPr>
        <w:spacing w:after="0"/>
      </w:pPr>
      <w:r>
        <w:lastRenderedPageBreak/>
        <w:br w:type="page"/>
      </w:r>
    </w:p>
    <w:p w:rsidR="005904B9" w:rsidRDefault="00557EF2">
      <w:pPr>
        <w:pStyle w:val="Heading1"/>
      </w:pPr>
      <w:bookmarkStart w:id="30" w:name="_Toc138576299"/>
      <w:bookmarkStart w:id="31" w:name="_Toc158537114"/>
      <w:bookmarkStart w:id="32" w:name="_Toc176141576"/>
      <w:bookmarkStart w:id="33" w:name="_Toc182360181"/>
      <w:bookmarkStart w:id="34" w:name="_Toc182360341"/>
      <w:bookmarkStart w:id="35" w:name="_Toc182362267"/>
      <w:bookmarkStart w:id="36" w:name="_Toc185645907"/>
      <w:bookmarkStart w:id="37" w:name="_Toc185730148"/>
      <w:bookmarkStart w:id="38" w:name="_Toc192060815"/>
      <w:bookmarkStart w:id="39" w:name="_Toc192643292"/>
      <w:bookmarkStart w:id="40" w:name="_Toc259551105"/>
      <w:bookmarkEnd w:id="29"/>
      <w:r>
        <w:lastRenderedPageBreak/>
        <w:t>Verksamhetsorienterad domäninformationsmodell (V-DIM)</w:t>
      </w:r>
      <w:bookmarkEnd w:id="30"/>
      <w:bookmarkEnd w:id="31"/>
      <w:bookmarkEnd w:id="32"/>
      <w:bookmarkEnd w:id="33"/>
      <w:bookmarkEnd w:id="34"/>
      <w:bookmarkEnd w:id="35"/>
      <w:bookmarkEnd w:id="36"/>
      <w:bookmarkEnd w:id="37"/>
      <w:bookmarkEnd w:id="38"/>
      <w:bookmarkEnd w:id="39"/>
      <w:bookmarkEnd w:id="40"/>
    </w:p>
    <w:p w:rsidR="005904B9" w:rsidRDefault="00557EF2">
      <w:r>
        <w:t>Nedanstående bild visar informationsbehovet i en informationsmodell enligt UML.</w:t>
      </w:r>
    </w:p>
    <w:p w:rsidR="005904B9" w:rsidRDefault="00557EF2">
      <w:pPr>
        <w:pStyle w:val="Heading2"/>
        <w:ind w:left="1304" w:hanging="1304"/>
      </w:pPr>
      <w:r>
        <w:t xml:space="preserve"> </w:t>
      </w:r>
      <w:bookmarkStart w:id="41" w:name="_Toc259551106"/>
      <w:r>
        <w:t>Primärvårdstjänst</w:t>
      </w:r>
      <w:bookmarkEnd w:id="41"/>
    </w:p>
    <w:p w:rsidR="005904B9" w:rsidRDefault="00BA01DD">
      <w:r>
        <w:rPr>
          <w:noProof/>
        </w:rPr>
        <w:drawing>
          <wp:inline distT="0" distB="0" distL="0" distR="0">
            <wp:extent cx="5682615" cy="1814395"/>
            <wp:effectExtent l="19050" t="0" r="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682615" cy="1814395"/>
                    </a:xfrm>
                    <a:prstGeom prst="rect">
                      <a:avLst/>
                    </a:prstGeom>
                    <a:noFill/>
                    <a:ln w="9525">
                      <a:noFill/>
                      <a:miter lim="800000"/>
                      <a:headEnd/>
                      <a:tailEnd/>
                    </a:ln>
                  </pic:spPr>
                </pic:pic>
              </a:graphicData>
            </a:graphic>
          </wp:inline>
        </w:drawing>
      </w:r>
    </w:p>
    <w:p w:rsidR="005904B9" w:rsidRDefault="005904B9"/>
    <w:p w:rsidR="005904B9" w:rsidRDefault="00436633">
      <w:r>
        <w:t xml:space="preserve"> </w:t>
      </w:r>
      <w:r>
        <w:tab/>
      </w:r>
    </w:p>
    <w:p w:rsidR="005904B9" w:rsidRDefault="005904B9"/>
    <w:p w:rsidR="005904B9" w:rsidRDefault="005904B9">
      <w:bookmarkStart w:id="42" w:name="_Toc189633765"/>
      <w:bookmarkStart w:id="43" w:name="_Toc192060817"/>
    </w:p>
    <w:p w:rsidR="005904B9" w:rsidRDefault="005904B9"/>
    <w:p w:rsidR="005904B9" w:rsidRDefault="00557EF2">
      <w:pPr>
        <w:sectPr w:rsidR="005904B9">
          <w:pgSz w:w="11907" w:h="16840"/>
          <w:pgMar w:top="1491" w:right="1418" w:bottom="1196" w:left="1540" w:header="567" w:footer="680" w:gutter="0"/>
          <w:cols w:space="720" w:equalWidth="0">
            <w:col w:w="8949" w:space="1991"/>
          </w:cols>
          <w:docGrid w:linePitch="299"/>
        </w:sectPr>
      </w:pPr>
      <w:r>
        <w:tab/>
      </w:r>
    </w:p>
    <w:p w:rsidR="005904B9" w:rsidRDefault="00557EF2">
      <w:pPr>
        <w:pStyle w:val="Heading2"/>
        <w:ind w:left="1304" w:hanging="1304"/>
      </w:pPr>
      <w:bookmarkStart w:id="44" w:name="_Toc192643294"/>
      <w:bookmarkStart w:id="45" w:name="_Toc100125831"/>
      <w:bookmarkStart w:id="46" w:name="_Toc259551107"/>
      <w:bookmarkEnd w:id="42"/>
      <w:bookmarkEnd w:id="43"/>
      <w:r>
        <w:lastRenderedPageBreak/>
        <w:t>V-DIM Klasser och attribut</w:t>
      </w:r>
      <w:bookmarkEnd w:id="44"/>
      <w:bookmarkEnd w:id="46"/>
    </w:p>
    <w:p w:rsidR="005904B9" w:rsidRDefault="00557EF2">
      <w:pPr>
        <w:pStyle w:val="Heading3"/>
        <w:ind w:left="1304" w:hanging="1304"/>
      </w:pPr>
      <w:bookmarkStart w:id="47" w:name="_Toc192643296"/>
      <w:bookmarkStart w:id="48" w:name="_Toc192656390"/>
      <w:bookmarkStart w:id="49" w:name="_Toc192060820"/>
      <w:bookmarkStart w:id="50" w:name="_Toc192643300"/>
      <w:bookmarkStart w:id="51" w:name="_Toc259551108"/>
      <w:r>
        <w:t>Enhet</w:t>
      </w:r>
      <w:bookmarkEnd w:id="51"/>
    </w:p>
    <w:p w:rsidR="005904B9" w:rsidRDefault="00557EF2">
      <w:pPr>
        <w:tabs>
          <w:tab w:val="left" w:pos="9072"/>
        </w:tabs>
      </w:pPr>
      <w:r>
        <w:t xml:space="preserve">Klassen Enhet hanterar information om organisatoriska enheter inom vård och omsorg. </w:t>
      </w:r>
      <w:r>
        <w:rPr>
          <w:b/>
        </w:rPr>
        <w:t>Motsvarighet i V-TIM</w:t>
      </w:r>
      <w:r w:rsidR="007B5C71">
        <w:rPr>
          <w:b/>
        </w:rPr>
        <w:t xml:space="preserve"> 1.1</w:t>
      </w:r>
      <w:r>
        <w:rPr>
          <w:b/>
        </w:rPr>
        <w:t xml:space="preserve">: </w:t>
      </w:r>
      <w:r>
        <w:t>Klassen</w:t>
      </w:r>
      <w:r>
        <w:rPr>
          <w:b/>
        </w:rPr>
        <w:t xml:space="preserve"> </w:t>
      </w:r>
      <w:r>
        <w:t>Enhet är en utökning av klassen Enhet i V-TIM</w:t>
      </w:r>
      <w:r w:rsidR="00D56030">
        <w:t xml:space="preserve"> 1.1</w:t>
      </w:r>
      <w:r>
        <w:t xml:space="preserve">. </w:t>
      </w:r>
      <w:r w:rsidR="00CF6640" w:rsidRPr="00CF6640">
        <w:rPr>
          <w:b/>
        </w:rPr>
        <w:t>Motsvarighet i crm_caresliting_1_0.xsd</w:t>
      </w:r>
      <w:r w:rsidR="00CF6640">
        <w:t>: Facility</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5"/>
        <w:gridCol w:w="3286"/>
        <w:gridCol w:w="851"/>
        <w:gridCol w:w="591"/>
        <w:gridCol w:w="2368"/>
        <w:gridCol w:w="2268"/>
        <w:gridCol w:w="3118"/>
      </w:tblGrid>
      <w:tr w:rsidR="000662E7" w:rsidTr="00CF6640">
        <w:trPr>
          <w:trHeight w:val="469"/>
        </w:trPr>
        <w:tc>
          <w:tcPr>
            <w:tcW w:w="1835" w:type="dxa"/>
          </w:tcPr>
          <w:p w:rsidR="000662E7" w:rsidRPr="004F0C77" w:rsidRDefault="000662E7">
            <w:pPr>
              <w:jc w:val="center"/>
              <w:rPr>
                <w:rFonts w:ascii="Arial" w:eastAsia="Arial Unicode MS" w:hAnsi="Arial"/>
                <w:b/>
                <w:color w:val="000000"/>
                <w:sz w:val="20"/>
              </w:rPr>
            </w:pPr>
            <w:r w:rsidRPr="004F0C77">
              <w:rPr>
                <w:rFonts w:ascii="Arial" w:hAnsi="Arial"/>
                <w:b/>
                <w:color w:val="000000"/>
                <w:sz w:val="20"/>
              </w:rPr>
              <w:t>Attribut</w:t>
            </w:r>
          </w:p>
        </w:tc>
        <w:tc>
          <w:tcPr>
            <w:tcW w:w="3286" w:type="dxa"/>
          </w:tcPr>
          <w:p w:rsidR="000662E7" w:rsidRPr="004F0C77" w:rsidRDefault="000662E7">
            <w:pPr>
              <w:jc w:val="center"/>
              <w:rPr>
                <w:rFonts w:ascii="Arial" w:hAnsi="Arial"/>
                <w:b/>
                <w:color w:val="000000"/>
                <w:sz w:val="20"/>
              </w:rPr>
            </w:pPr>
            <w:r w:rsidRPr="004F0C77">
              <w:rPr>
                <w:rFonts w:ascii="Arial" w:hAnsi="Arial"/>
                <w:b/>
                <w:color w:val="000000"/>
                <w:sz w:val="20"/>
              </w:rPr>
              <w:t>Beskrivning</w:t>
            </w:r>
          </w:p>
        </w:tc>
        <w:tc>
          <w:tcPr>
            <w:tcW w:w="851" w:type="dxa"/>
          </w:tcPr>
          <w:p w:rsidR="000662E7" w:rsidRPr="004F0C77" w:rsidRDefault="000662E7">
            <w:pPr>
              <w:jc w:val="center"/>
              <w:rPr>
                <w:rFonts w:ascii="Arial" w:eastAsia="Arial Unicode MS" w:hAnsi="Arial"/>
                <w:b/>
                <w:color w:val="000000"/>
                <w:sz w:val="20"/>
              </w:rPr>
            </w:pPr>
            <w:r w:rsidRPr="004F0C77">
              <w:rPr>
                <w:rFonts w:ascii="Arial" w:hAnsi="Arial"/>
                <w:b/>
                <w:color w:val="000000"/>
                <w:sz w:val="20"/>
              </w:rPr>
              <w:t>Format</w:t>
            </w:r>
          </w:p>
        </w:tc>
        <w:tc>
          <w:tcPr>
            <w:tcW w:w="591" w:type="dxa"/>
          </w:tcPr>
          <w:p w:rsidR="000662E7" w:rsidRPr="004F0C77" w:rsidRDefault="000662E7">
            <w:pPr>
              <w:jc w:val="center"/>
              <w:rPr>
                <w:rFonts w:ascii="Arial" w:hAnsi="Arial"/>
                <w:b/>
                <w:color w:val="000000"/>
                <w:sz w:val="20"/>
              </w:rPr>
            </w:pPr>
            <w:r w:rsidRPr="004F0C77">
              <w:rPr>
                <w:rFonts w:ascii="Arial" w:hAnsi="Arial"/>
                <w:b/>
                <w:color w:val="000000"/>
                <w:sz w:val="20"/>
              </w:rPr>
              <w:t>Mult</w:t>
            </w:r>
          </w:p>
        </w:tc>
        <w:tc>
          <w:tcPr>
            <w:tcW w:w="2368" w:type="dxa"/>
          </w:tcPr>
          <w:p w:rsidR="000662E7" w:rsidRPr="004F0C77" w:rsidRDefault="000662E7">
            <w:pPr>
              <w:jc w:val="center"/>
              <w:rPr>
                <w:rFonts w:ascii="Arial" w:eastAsia="Arial Unicode MS" w:hAnsi="Arial"/>
                <w:b/>
                <w:color w:val="000000"/>
                <w:sz w:val="20"/>
              </w:rPr>
            </w:pPr>
            <w:r w:rsidRPr="004F0C77">
              <w:rPr>
                <w:rFonts w:ascii="Arial" w:hAnsi="Arial"/>
                <w:b/>
                <w:color w:val="000000"/>
                <w:sz w:val="20"/>
              </w:rPr>
              <w:t>Kodverk/ värdemängd</w:t>
            </w:r>
          </w:p>
        </w:tc>
        <w:tc>
          <w:tcPr>
            <w:tcW w:w="2268" w:type="dxa"/>
          </w:tcPr>
          <w:p w:rsidR="000662E7" w:rsidRPr="004F0C77" w:rsidRDefault="000662E7">
            <w:pPr>
              <w:jc w:val="center"/>
              <w:rPr>
                <w:rFonts w:ascii="Arial" w:eastAsia="Arial Unicode MS" w:hAnsi="Arial"/>
                <w:b/>
                <w:color w:val="000000"/>
                <w:sz w:val="20"/>
              </w:rPr>
            </w:pPr>
            <w:r w:rsidRPr="004F0C77">
              <w:rPr>
                <w:rFonts w:ascii="Arial" w:hAnsi="Arial"/>
                <w:b/>
                <w:color w:val="000000"/>
                <w:sz w:val="20"/>
              </w:rPr>
              <w:t>Beslutsregel</w:t>
            </w:r>
          </w:p>
        </w:tc>
        <w:tc>
          <w:tcPr>
            <w:tcW w:w="3118" w:type="dxa"/>
          </w:tcPr>
          <w:p w:rsidR="000662E7" w:rsidRPr="004F0C77" w:rsidRDefault="000662E7">
            <w:pPr>
              <w:jc w:val="center"/>
              <w:rPr>
                <w:rFonts w:ascii="Arial" w:hAnsi="Arial"/>
                <w:b/>
                <w:color w:val="000000"/>
                <w:sz w:val="20"/>
              </w:rPr>
            </w:pPr>
            <w:r>
              <w:rPr>
                <w:rFonts w:ascii="Arial" w:hAnsi="Arial"/>
                <w:b/>
                <w:color w:val="000000"/>
                <w:sz w:val="20"/>
              </w:rPr>
              <w:t xml:space="preserve">Motsvarighet i </w:t>
            </w:r>
            <w:r w:rsidR="00214E83">
              <w:rPr>
                <w:rFonts w:ascii="Arial" w:hAnsi="Arial"/>
                <w:b/>
                <w:color w:val="000000"/>
                <w:sz w:val="20"/>
              </w:rPr>
              <w:t>carelisting.xsd</w:t>
            </w:r>
          </w:p>
        </w:tc>
      </w:tr>
      <w:tr w:rsidR="000662E7" w:rsidTr="00CF6640">
        <w:trPr>
          <w:trHeight w:val="516"/>
        </w:trPr>
        <w:tc>
          <w:tcPr>
            <w:tcW w:w="1835" w:type="dxa"/>
          </w:tcPr>
          <w:p w:rsidR="000662E7" w:rsidRDefault="000662E7">
            <w:pPr>
              <w:rPr>
                <w:rFonts w:ascii="Arial" w:eastAsia="Arial Unicode MS" w:hAnsi="Arial"/>
                <w:i/>
                <w:sz w:val="20"/>
              </w:rPr>
            </w:pPr>
            <w:r>
              <w:rPr>
                <w:rFonts w:ascii="Arial" w:eastAsia="Arial Unicode MS" w:hAnsi="Arial"/>
                <w:i/>
                <w:sz w:val="20"/>
              </w:rPr>
              <w:t>enhets-id</w:t>
            </w:r>
          </w:p>
        </w:tc>
        <w:tc>
          <w:tcPr>
            <w:tcW w:w="3286" w:type="dxa"/>
          </w:tcPr>
          <w:p w:rsidR="000662E7" w:rsidRDefault="000662E7">
            <w:pPr>
              <w:rPr>
                <w:rFonts w:ascii="Arial" w:eastAsia="Arial Unicode MS" w:hAnsi="Arial"/>
                <w:color w:val="000000"/>
                <w:sz w:val="20"/>
              </w:rPr>
            </w:pPr>
            <w:r>
              <w:rPr>
                <w:rFonts w:ascii="Arial" w:eastAsia="Arial Unicode MS" w:hAnsi="Arial"/>
                <w:color w:val="000000"/>
                <w:sz w:val="20"/>
              </w:rPr>
              <w:t>Identitetsbeteckningen för den organisatoriska enheten</w:t>
            </w:r>
          </w:p>
          <w:p w:rsidR="000662E7" w:rsidRDefault="000662E7">
            <w:pPr>
              <w:rPr>
                <w:rFonts w:ascii="Arial" w:eastAsia="Arial Unicode MS" w:hAnsi="Arial"/>
                <w:color w:val="000000"/>
                <w:sz w:val="20"/>
              </w:rPr>
            </w:pPr>
            <w:r>
              <w:rPr>
                <w:rFonts w:ascii="Arial" w:eastAsia="Arial Unicode MS" w:hAnsi="Arial"/>
                <w:b/>
                <w:color w:val="000000"/>
                <w:sz w:val="20"/>
              </w:rPr>
              <w:t>Motsvarighet i HSA</w:t>
            </w:r>
            <w:r>
              <w:rPr>
                <w:rFonts w:ascii="Arial" w:eastAsia="Arial Unicode MS" w:hAnsi="Arial"/>
                <w:color w:val="000000"/>
                <w:sz w:val="20"/>
              </w:rPr>
              <w:t>: HSA-id</w:t>
            </w:r>
          </w:p>
        </w:tc>
        <w:tc>
          <w:tcPr>
            <w:tcW w:w="851" w:type="dxa"/>
          </w:tcPr>
          <w:p w:rsidR="000662E7" w:rsidRDefault="000662E7">
            <w:pPr>
              <w:jc w:val="center"/>
              <w:rPr>
                <w:rFonts w:ascii="Arial" w:eastAsia="Arial Unicode MS" w:hAnsi="Arial"/>
                <w:color w:val="000000"/>
                <w:sz w:val="20"/>
              </w:rPr>
            </w:pPr>
            <w:r>
              <w:rPr>
                <w:rFonts w:ascii="Arial" w:eastAsia="Arial Unicode MS" w:hAnsi="Arial"/>
                <w:color w:val="000000"/>
                <w:sz w:val="20"/>
              </w:rPr>
              <w:t>II</w:t>
            </w:r>
          </w:p>
        </w:tc>
        <w:tc>
          <w:tcPr>
            <w:tcW w:w="591" w:type="dxa"/>
          </w:tcPr>
          <w:p w:rsidR="000662E7" w:rsidRDefault="000662E7">
            <w:pPr>
              <w:jc w:val="center"/>
              <w:rPr>
                <w:rFonts w:ascii="Arial" w:eastAsia="Arial Unicode MS" w:hAnsi="Arial"/>
                <w:color w:val="000000"/>
                <w:sz w:val="20"/>
              </w:rPr>
            </w:pPr>
            <w:r>
              <w:rPr>
                <w:rFonts w:ascii="Arial" w:eastAsia="Arial Unicode MS" w:hAnsi="Arial"/>
                <w:color w:val="000000"/>
                <w:sz w:val="20"/>
              </w:rPr>
              <w:t>1</w:t>
            </w:r>
          </w:p>
        </w:tc>
        <w:tc>
          <w:tcPr>
            <w:tcW w:w="2368" w:type="dxa"/>
          </w:tcPr>
          <w:p w:rsidR="000662E7" w:rsidRDefault="000662E7">
            <w:pPr>
              <w:rPr>
                <w:rFonts w:ascii="Arial" w:eastAsia="Arial Unicode MS" w:hAnsi="Arial"/>
                <w:color w:val="000000"/>
                <w:sz w:val="20"/>
              </w:rPr>
            </w:pPr>
          </w:p>
        </w:tc>
        <w:tc>
          <w:tcPr>
            <w:tcW w:w="2268" w:type="dxa"/>
          </w:tcPr>
          <w:p w:rsidR="000662E7" w:rsidRDefault="000662E7">
            <w:pPr>
              <w:rPr>
                <w:rFonts w:ascii="Arial" w:eastAsia="Arial Unicode MS" w:hAnsi="Arial"/>
                <w:color w:val="000000"/>
                <w:sz w:val="20"/>
              </w:rPr>
            </w:pPr>
            <w:r>
              <w:rPr>
                <w:rFonts w:ascii="Arial" w:eastAsia="Arial Unicode MS" w:hAnsi="Arial"/>
                <w:color w:val="000000"/>
                <w:sz w:val="20"/>
              </w:rPr>
              <w:t>HSA-ID eller Orgnr+lokalt id.</w:t>
            </w:r>
          </w:p>
        </w:tc>
        <w:tc>
          <w:tcPr>
            <w:tcW w:w="3118" w:type="dxa"/>
          </w:tcPr>
          <w:p w:rsidR="000662E7" w:rsidRDefault="00CF6640">
            <w:pPr>
              <w:rPr>
                <w:rFonts w:ascii="Arial" w:eastAsia="Arial Unicode MS" w:hAnsi="Arial"/>
                <w:color w:val="000000"/>
                <w:sz w:val="20"/>
              </w:rPr>
            </w:pPr>
            <w:r>
              <w:rPr>
                <w:rFonts w:ascii="Arial" w:eastAsia="Arial Unicode MS" w:hAnsi="Arial"/>
                <w:color w:val="000000"/>
                <w:sz w:val="20"/>
              </w:rPr>
              <w:t>Facility/facilityId</w:t>
            </w:r>
          </w:p>
        </w:tc>
      </w:tr>
      <w:tr w:rsidR="000662E7" w:rsidTr="00CF6640">
        <w:trPr>
          <w:trHeight w:val="994"/>
        </w:trPr>
        <w:tc>
          <w:tcPr>
            <w:tcW w:w="1835" w:type="dxa"/>
          </w:tcPr>
          <w:p w:rsidR="000662E7" w:rsidRDefault="000662E7">
            <w:pPr>
              <w:rPr>
                <w:rFonts w:ascii="Arial" w:hAnsi="Arial"/>
                <w:i/>
                <w:color w:val="000000"/>
                <w:sz w:val="20"/>
              </w:rPr>
            </w:pPr>
            <w:r>
              <w:rPr>
                <w:rFonts w:ascii="Arial" w:hAnsi="Arial"/>
                <w:i/>
                <w:color w:val="000000"/>
                <w:sz w:val="20"/>
              </w:rPr>
              <w:t>namn</w:t>
            </w:r>
          </w:p>
        </w:tc>
        <w:tc>
          <w:tcPr>
            <w:tcW w:w="3286" w:type="dxa"/>
          </w:tcPr>
          <w:p w:rsidR="000662E7" w:rsidRDefault="000662E7">
            <w:pPr>
              <w:rPr>
                <w:rFonts w:ascii="Arial" w:eastAsia="Arial Unicode MS" w:hAnsi="Arial"/>
                <w:color w:val="000000"/>
                <w:sz w:val="20"/>
              </w:rPr>
            </w:pPr>
            <w:r>
              <w:rPr>
                <w:rFonts w:ascii="Arial" w:eastAsia="Arial Unicode MS" w:hAnsi="Arial"/>
                <w:color w:val="000000"/>
                <w:sz w:val="20"/>
              </w:rPr>
              <w:t>Enhetens officiella namn</w:t>
            </w:r>
          </w:p>
          <w:p w:rsidR="000662E7" w:rsidRDefault="000662E7">
            <w:pPr>
              <w:rPr>
                <w:rFonts w:ascii="Arial" w:eastAsia="Arial Unicode MS" w:hAnsi="Arial"/>
                <w:color w:val="000000"/>
                <w:sz w:val="20"/>
              </w:rPr>
            </w:pPr>
            <w:r>
              <w:rPr>
                <w:rFonts w:ascii="Arial" w:eastAsia="Arial Unicode MS" w:hAnsi="Arial"/>
                <w:b/>
                <w:color w:val="000000"/>
                <w:sz w:val="20"/>
              </w:rPr>
              <w:t>Motsvarighet i HSA</w:t>
            </w:r>
            <w:r>
              <w:rPr>
                <w:rFonts w:ascii="Arial" w:eastAsia="Arial Unicode MS" w:hAnsi="Arial"/>
                <w:color w:val="000000"/>
                <w:sz w:val="20"/>
              </w:rPr>
              <w:t>: Enhetsnamn</w:t>
            </w:r>
          </w:p>
        </w:tc>
        <w:tc>
          <w:tcPr>
            <w:tcW w:w="851" w:type="dxa"/>
          </w:tcPr>
          <w:p w:rsidR="000662E7" w:rsidRDefault="000662E7">
            <w:pPr>
              <w:jc w:val="center"/>
              <w:rPr>
                <w:rFonts w:ascii="Arial" w:eastAsia="Arial Unicode MS" w:hAnsi="Arial"/>
                <w:color w:val="000000"/>
                <w:sz w:val="20"/>
              </w:rPr>
            </w:pPr>
            <w:r>
              <w:rPr>
                <w:rFonts w:ascii="Arial" w:eastAsia="Arial Unicode MS" w:hAnsi="Arial"/>
                <w:color w:val="000000"/>
                <w:sz w:val="20"/>
              </w:rPr>
              <w:t>TXT</w:t>
            </w:r>
          </w:p>
        </w:tc>
        <w:tc>
          <w:tcPr>
            <w:tcW w:w="591" w:type="dxa"/>
          </w:tcPr>
          <w:p w:rsidR="000662E7" w:rsidRDefault="000662E7">
            <w:pPr>
              <w:jc w:val="center"/>
              <w:rPr>
                <w:rFonts w:ascii="Arial" w:eastAsia="Arial Unicode MS" w:hAnsi="Arial"/>
                <w:color w:val="000000"/>
                <w:sz w:val="20"/>
              </w:rPr>
            </w:pPr>
            <w:r>
              <w:rPr>
                <w:rFonts w:ascii="Arial" w:eastAsia="Arial Unicode MS" w:hAnsi="Arial"/>
                <w:color w:val="000000"/>
                <w:sz w:val="20"/>
              </w:rPr>
              <w:t>1</w:t>
            </w:r>
          </w:p>
        </w:tc>
        <w:tc>
          <w:tcPr>
            <w:tcW w:w="2368" w:type="dxa"/>
          </w:tcPr>
          <w:p w:rsidR="000662E7" w:rsidRDefault="000662E7">
            <w:pPr>
              <w:widowControl w:val="0"/>
              <w:autoSpaceDE w:val="0"/>
              <w:autoSpaceDN w:val="0"/>
              <w:adjustRightInd w:val="0"/>
              <w:jc w:val="both"/>
              <w:rPr>
                <w:rFonts w:ascii="Arial" w:hAnsi="Arial"/>
                <w:color w:val="000000"/>
                <w:sz w:val="20"/>
              </w:rPr>
            </w:pPr>
          </w:p>
        </w:tc>
        <w:tc>
          <w:tcPr>
            <w:tcW w:w="2268" w:type="dxa"/>
          </w:tcPr>
          <w:p w:rsidR="000662E7" w:rsidRDefault="000662E7">
            <w:pPr>
              <w:rPr>
                <w:rFonts w:ascii="Arial" w:eastAsia="Arial Unicode MS" w:hAnsi="Arial"/>
                <w:sz w:val="20"/>
              </w:rPr>
            </w:pPr>
          </w:p>
        </w:tc>
        <w:tc>
          <w:tcPr>
            <w:tcW w:w="3118" w:type="dxa"/>
          </w:tcPr>
          <w:p w:rsidR="000662E7" w:rsidRDefault="00CF6640">
            <w:pPr>
              <w:rPr>
                <w:rFonts w:ascii="Arial" w:eastAsia="Arial Unicode MS" w:hAnsi="Arial"/>
                <w:sz w:val="20"/>
              </w:rPr>
            </w:pPr>
            <w:r>
              <w:rPr>
                <w:rFonts w:ascii="Arial" w:eastAsia="Arial Unicode MS" w:hAnsi="Arial"/>
                <w:color w:val="000000"/>
                <w:sz w:val="20"/>
              </w:rPr>
              <w:t>Facility/facilityName</w:t>
            </w:r>
          </w:p>
        </w:tc>
      </w:tr>
      <w:tr w:rsidR="000662E7" w:rsidTr="00CF6640">
        <w:trPr>
          <w:trHeight w:val="883"/>
        </w:trPr>
        <w:tc>
          <w:tcPr>
            <w:tcW w:w="1835" w:type="dxa"/>
          </w:tcPr>
          <w:p w:rsidR="000662E7" w:rsidRDefault="000662E7">
            <w:pPr>
              <w:rPr>
                <w:rFonts w:ascii="Arial" w:hAnsi="Arial"/>
                <w:i/>
                <w:color w:val="000000"/>
                <w:sz w:val="20"/>
              </w:rPr>
            </w:pPr>
            <w:r>
              <w:rPr>
                <w:rFonts w:ascii="Arial" w:hAnsi="Arial"/>
                <w:i/>
                <w:color w:val="000000"/>
                <w:sz w:val="20"/>
              </w:rPr>
              <w:t>har kö</w:t>
            </w:r>
          </w:p>
        </w:tc>
        <w:tc>
          <w:tcPr>
            <w:tcW w:w="3286" w:type="dxa"/>
          </w:tcPr>
          <w:p w:rsidR="000662E7" w:rsidRDefault="000662E7">
            <w:pPr>
              <w:rPr>
                <w:rFonts w:ascii="Arial" w:eastAsia="Arial Unicode MS" w:hAnsi="Arial"/>
                <w:color w:val="000000"/>
                <w:sz w:val="20"/>
              </w:rPr>
            </w:pPr>
            <w:r>
              <w:rPr>
                <w:rFonts w:ascii="Arial" w:eastAsia="Arial Unicode MS" w:hAnsi="Arial"/>
                <w:color w:val="000000"/>
                <w:sz w:val="20"/>
              </w:rPr>
              <w:t>Boolskt värde som i</w:t>
            </w:r>
            <w:r w:rsidRPr="004F0C77">
              <w:rPr>
                <w:rFonts w:ascii="Arial" w:eastAsia="Arial Unicode MS" w:hAnsi="Arial"/>
                <w:color w:val="000000"/>
                <w:sz w:val="20"/>
              </w:rPr>
              <w:t>ndikerar om vårdenheten har kö vid listningar</w:t>
            </w:r>
          </w:p>
        </w:tc>
        <w:tc>
          <w:tcPr>
            <w:tcW w:w="851" w:type="dxa"/>
          </w:tcPr>
          <w:p w:rsidR="000662E7" w:rsidRDefault="000662E7">
            <w:pPr>
              <w:jc w:val="center"/>
              <w:rPr>
                <w:rFonts w:ascii="Arial" w:eastAsia="Arial Unicode MS" w:hAnsi="Arial"/>
                <w:color w:val="000000"/>
                <w:sz w:val="20"/>
              </w:rPr>
            </w:pPr>
            <w:r>
              <w:rPr>
                <w:rFonts w:ascii="Arial" w:eastAsia="Arial Unicode MS" w:hAnsi="Arial"/>
                <w:color w:val="000000"/>
                <w:sz w:val="20"/>
              </w:rPr>
              <w:t>BL</w:t>
            </w:r>
          </w:p>
        </w:tc>
        <w:tc>
          <w:tcPr>
            <w:tcW w:w="591" w:type="dxa"/>
          </w:tcPr>
          <w:p w:rsidR="000662E7" w:rsidRDefault="000662E7">
            <w:pPr>
              <w:jc w:val="center"/>
              <w:rPr>
                <w:rFonts w:ascii="Arial" w:eastAsia="Arial Unicode MS" w:hAnsi="Arial"/>
                <w:color w:val="000000"/>
                <w:sz w:val="20"/>
              </w:rPr>
            </w:pPr>
            <w:r>
              <w:rPr>
                <w:rFonts w:ascii="Arial" w:eastAsia="Arial Unicode MS" w:hAnsi="Arial"/>
                <w:color w:val="000000"/>
                <w:sz w:val="20"/>
              </w:rPr>
              <w:t>0..1</w:t>
            </w:r>
          </w:p>
        </w:tc>
        <w:tc>
          <w:tcPr>
            <w:tcW w:w="2368" w:type="dxa"/>
          </w:tcPr>
          <w:p w:rsidR="000662E7" w:rsidRDefault="000662E7">
            <w:pPr>
              <w:widowControl w:val="0"/>
              <w:autoSpaceDE w:val="0"/>
              <w:autoSpaceDN w:val="0"/>
              <w:adjustRightInd w:val="0"/>
              <w:jc w:val="both"/>
              <w:rPr>
                <w:rFonts w:ascii="Arial" w:hAnsi="Arial"/>
                <w:color w:val="000000"/>
                <w:sz w:val="20"/>
              </w:rPr>
            </w:pPr>
          </w:p>
        </w:tc>
        <w:tc>
          <w:tcPr>
            <w:tcW w:w="2268" w:type="dxa"/>
          </w:tcPr>
          <w:p w:rsidR="000662E7" w:rsidRDefault="000662E7">
            <w:pPr>
              <w:rPr>
                <w:rFonts w:ascii="Arial" w:eastAsia="Arial Unicode MS" w:hAnsi="Arial"/>
                <w:sz w:val="20"/>
              </w:rPr>
            </w:pPr>
          </w:p>
        </w:tc>
        <w:tc>
          <w:tcPr>
            <w:tcW w:w="3118" w:type="dxa"/>
          </w:tcPr>
          <w:p w:rsidR="000662E7" w:rsidRDefault="00CF6640">
            <w:pPr>
              <w:rPr>
                <w:rFonts w:ascii="Arial" w:eastAsia="Arial Unicode MS" w:hAnsi="Arial"/>
                <w:sz w:val="20"/>
              </w:rPr>
            </w:pPr>
            <w:r>
              <w:rPr>
                <w:rFonts w:ascii="Arial" w:eastAsia="Arial Unicode MS" w:hAnsi="Arial"/>
                <w:color w:val="000000"/>
                <w:sz w:val="20"/>
              </w:rPr>
              <w:t>Facility/hasQueue</w:t>
            </w:r>
          </w:p>
        </w:tc>
      </w:tr>
      <w:tr w:rsidR="000662E7" w:rsidTr="00CF6640">
        <w:trPr>
          <w:trHeight w:val="883"/>
        </w:trPr>
        <w:tc>
          <w:tcPr>
            <w:tcW w:w="1835" w:type="dxa"/>
          </w:tcPr>
          <w:p w:rsidR="000662E7" w:rsidRDefault="000662E7">
            <w:pPr>
              <w:rPr>
                <w:rFonts w:ascii="Arial" w:hAnsi="Arial"/>
                <w:i/>
                <w:color w:val="000000"/>
                <w:sz w:val="20"/>
              </w:rPr>
            </w:pPr>
            <w:r>
              <w:rPr>
                <w:rFonts w:ascii="Arial" w:hAnsi="Arial"/>
                <w:i/>
                <w:color w:val="000000"/>
                <w:sz w:val="20"/>
              </w:rPr>
              <w:t>listningstyper</w:t>
            </w:r>
          </w:p>
        </w:tc>
        <w:tc>
          <w:tcPr>
            <w:tcW w:w="3286" w:type="dxa"/>
          </w:tcPr>
          <w:p w:rsidR="000662E7" w:rsidRDefault="000662E7">
            <w:pPr>
              <w:rPr>
                <w:rFonts w:ascii="Arial" w:hAnsi="Arial"/>
                <w:color w:val="000000"/>
                <w:sz w:val="20"/>
              </w:rPr>
            </w:pPr>
            <w:r w:rsidRPr="004F0C77">
              <w:rPr>
                <w:rFonts w:ascii="Arial" w:hAnsi="Arial"/>
                <w:color w:val="000000"/>
                <w:sz w:val="20"/>
              </w:rPr>
              <w:t>Lista med listningstyper som vårdeneheten stödjer</w:t>
            </w:r>
            <w:r>
              <w:rPr>
                <w:rFonts w:ascii="Arial" w:hAnsi="Arial"/>
                <w:color w:val="000000"/>
                <w:sz w:val="20"/>
              </w:rPr>
              <w:t xml:space="preserve">. </w:t>
            </w:r>
          </w:p>
          <w:p w:rsidR="000662E7" w:rsidRDefault="000662E7">
            <w:pPr>
              <w:rPr>
                <w:rFonts w:ascii="Arial" w:hAnsi="Arial"/>
                <w:color w:val="000000"/>
                <w:sz w:val="20"/>
              </w:rPr>
            </w:pPr>
            <w:r>
              <w:rPr>
                <w:rFonts w:ascii="Arial" w:eastAsia="Arial Unicode MS" w:hAnsi="Arial"/>
                <w:b/>
                <w:color w:val="000000"/>
                <w:sz w:val="20"/>
              </w:rPr>
              <w:t>Motsvarighet i V-TIM 1.1:</w:t>
            </w:r>
            <w:r>
              <w:rPr>
                <w:rFonts w:ascii="Arial" w:eastAsia="Arial Unicode MS" w:hAnsi="Arial"/>
                <w:color w:val="000000"/>
                <w:sz w:val="20"/>
              </w:rPr>
              <w:t xml:space="preserve"> Ingen motsvarighet finns i V-TIM 1.1</w:t>
            </w:r>
          </w:p>
        </w:tc>
        <w:tc>
          <w:tcPr>
            <w:tcW w:w="851" w:type="dxa"/>
          </w:tcPr>
          <w:p w:rsidR="000662E7" w:rsidRDefault="000662E7">
            <w:pPr>
              <w:jc w:val="center"/>
              <w:rPr>
                <w:rFonts w:ascii="Arial" w:hAnsi="Arial"/>
                <w:color w:val="000000"/>
                <w:sz w:val="20"/>
              </w:rPr>
            </w:pPr>
            <w:r>
              <w:rPr>
                <w:rFonts w:ascii="Arial" w:eastAsia="Arial Unicode MS" w:hAnsi="Arial"/>
                <w:color w:val="000000"/>
                <w:sz w:val="20"/>
              </w:rPr>
              <w:t>KTOV</w:t>
            </w:r>
          </w:p>
        </w:tc>
        <w:tc>
          <w:tcPr>
            <w:tcW w:w="591" w:type="dxa"/>
          </w:tcPr>
          <w:p w:rsidR="000662E7" w:rsidRDefault="000662E7">
            <w:pPr>
              <w:jc w:val="center"/>
              <w:rPr>
                <w:rFonts w:ascii="Arial" w:hAnsi="Arial"/>
                <w:color w:val="000000"/>
                <w:sz w:val="20"/>
              </w:rPr>
            </w:pPr>
            <w:r>
              <w:rPr>
                <w:rFonts w:ascii="Arial" w:hAnsi="Arial"/>
                <w:color w:val="000000"/>
                <w:sz w:val="20"/>
              </w:rPr>
              <w:t>0..*</w:t>
            </w:r>
          </w:p>
        </w:tc>
        <w:tc>
          <w:tcPr>
            <w:tcW w:w="2368" w:type="dxa"/>
          </w:tcPr>
          <w:p w:rsidR="000662E7" w:rsidRDefault="000662E7">
            <w:pPr>
              <w:widowControl w:val="0"/>
              <w:autoSpaceDE w:val="0"/>
              <w:autoSpaceDN w:val="0"/>
              <w:adjustRightInd w:val="0"/>
              <w:jc w:val="both"/>
              <w:rPr>
                <w:rFonts w:ascii="Arial" w:hAnsi="Arial"/>
                <w:color w:val="000000"/>
                <w:sz w:val="20"/>
              </w:rPr>
            </w:pPr>
            <w:r>
              <w:rPr>
                <w:rFonts w:ascii="Arial" w:eastAsia="Arial Unicode MS" w:hAnsi="Arial"/>
                <w:color w:val="000000"/>
                <w:sz w:val="20"/>
              </w:rPr>
              <w:t>KV Listningstyp</w:t>
            </w:r>
          </w:p>
        </w:tc>
        <w:tc>
          <w:tcPr>
            <w:tcW w:w="2268" w:type="dxa"/>
          </w:tcPr>
          <w:p w:rsidR="000662E7" w:rsidRDefault="000662E7">
            <w:pPr>
              <w:rPr>
                <w:rFonts w:ascii="Arial" w:eastAsia="Arial Unicode MS" w:hAnsi="Arial"/>
                <w:sz w:val="20"/>
              </w:rPr>
            </w:pPr>
          </w:p>
        </w:tc>
        <w:tc>
          <w:tcPr>
            <w:tcW w:w="3118" w:type="dxa"/>
          </w:tcPr>
          <w:p w:rsidR="000662E7" w:rsidRDefault="00CF6640">
            <w:pPr>
              <w:rPr>
                <w:rFonts w:ascii="Arial" w:eastAsia="Arial Unicode MS" w:hAnsi="Arial"/>
                <w:sz w:val="20"/>
              </w:rPr>
            </w:pPr>
            <w:r>
              <w:rPr>
                <w:rFonts w:ascii="Arial" w:eastAsia="Arial Unicode MS" w:hAnsi="Arial"/>
                <w:color w:val="000000"/>
                <w:sz w:val="20"/>
              </w:rPr>
              <w:t>Facility/supportedListingTypes</w:t>
            </w:r>
          </w:p>
        </w:tc>
      </w:tr>
      <w:tr w:rsidR="00CF6640" w:rsidTr="00CF6640">
        <w:trPr>
          <w:trHeight w:val="305"/>
        </w:trPr>
        <w:tc>
          <w:tcPr>
            <w:tcW w:w="14317" w:type="dxa"/>
            <w:gridSpan w:val="7"/>
          </w:tcPr>
          <w:p w:rsidR="00CF6640" w:rsidRPr="004F0C77" w:rsidRDefault="00CF6640">
            <w:pPr>
              <w:rPr>
                <w:rFonts w:ascii="Arial" w:hAnsi="Arial"/>
                <w:b/>
                <w:color w:val="000000"/>
                <w:sz w:val="20"/>
              </w:rPr>
            </w:pPr>
            <w:r w:rsidRPr="004F0C77">
              <w:rPr>
                <w:rFonts w:ascii="Arial" w:hAnsi="Arial"/>
                <w:b/>
                <w:color w:val="000000"/>
                <w:sz w:val="20"/>
              </w:rPr>
              <w:t>Associationer</w:t>
            </w:r>
          </w:p>
        </w:tc>
      </w:tr>
      <w:tr w:rsidR="004078DF" w:rsidTr="004078DF">
        <w:trPr>
          <w:trHeight w:val="305"/>
        </w:trPr>
        <w:tc>
          <w:tcPr>
            <w:tcW w:w="11199" w:type="dxa"/>
            <w:gridSpan w:val="6"/>
          </w:tcPr>
          <w:p w:rsidR="004078DF" w:rsidRDefault="004078DF" w:rsidP="000662E7">
            <w:pPr>
              <w:rPr>
                <w:rFonts w:ascii="Arial" w:hAnsi="Arial"/>
                <w:color w:val="000000"/>
                <w:sz w:val="20"/>
              </w:rPr>
            </w:pPr>
            <w:r>
              <w:rPr>
                <w:rFonts w:ascii="Arial" w:hAnsi="Arial"/>
                <w:color w:val="000000"/>
                <w:sz w:val="20"/>
              </w:rPr>
              <w:t>En Enhet tillhandahåller noll eller flera Primärvårdsstjänst</w:t>
            </w:r>
          </w:p>
        </w:tc>
        <w:tc>
          <w:tcPr>
            <w:tcW w:w="3118" w:type="dxa"/>
          </w:tcPr>
          <w:p w:rsidR="004078DF" w:rsidRDefault="004078DF" w:rsidP="000662E7">
            <w:pPr>
              <w:rPr>
                <w:rFonts w:ascii="Arial" w:hAnsi="Arial"/>
                <w:color w:val="000000"/>
                <w:sz w:val="20"/>
              </w:rPr>
            </w:pPr>
          </w:p>
        </w:tc>
      </w:tr>
      <w:tr w:rsidR="004078DF" w:rsidTr="004078DF">
        <w:trPr>
          <w:trHeight w:val="367"/>
        </w:trPr>
        <w:tc>
          <w:tcPr>
            <w:tcW w:w="11199" w:type="dxa"/>
            <w:gridSpan w:val="6"/>
          </w:tcPr>
          <w:p w:rsidR="004078DF" w:rsidRDefault="004078DF" w:rsidP="000662E7">
            <w:pPr>
              <w:rPr>
                <w:rFonts w:ascii="Arial" w:hAnsi="Arial"/>
                <w:color w:val="000000"/>
                <w:sz w:val="20"/>
              </w:rPr>
            </w:pPr>
            <w:r>
              <w:rPr>
                <w:rFonts w:ascii="Arial" w:hAnsi="Arial"/>
                <w:color w:val="000000"/>
                <w:sz w:val="20"/>
              </w:rPr>
              <w:t>En Enhet har noll eller flera anställda/uppdragstagande Vård- och omsorgspersonal</w:t>
            </w:r>
          </w:p>
        </w:tc>
        <w:tc>
          <w:tcPr>
            <w:tcW w:w="3118" w:type="dxa"/>
          </w:tcPr>
          <w:p w:rsidR="004078DF" w:rsidRDefault="004078DF" w:rsidP="000662E7">
            <w:pPr>
              <w:rPr>
                <w:rFonts w:ascii="Arial" w:hAnsi="Arial"/>
                <w:color w:val="000000"/>
                <w:sz w:val="20"/>
              </w:rPr>
            </w:pPr>
          </w:p>
        </w:tc>
      </w:tr>
    </w:tbl>
    <w:p w:rsidR="005904B9" w:rsidRDefault="00557EF2">
      <w:pPr>
        <w:pStyle w:val="Heading3"/>
        <w:ind w:left="1304" w:hanging="1304"/>
      </w:pPr>
      <w:bookmarkStart w:id="52" w:name="_Toc192643297"/>
      <w:bookmarkStart w:id="53" w:name="_Toc192656391"/>
      <w:bookmarkStart w:id="54" w:name="_Toc259551109"/>
      <w:bookmarkEnd w:id="47"/>
      <w:bookmarkEnd w:id="48"/>
      <w:r>
        <w:lastRenderedPageBreak/>
        <w:t>Primärvårdstjänst</w:t>
      </w:r>
      <w:bookmarkEnd w:id="54"/>
    </w:p>
    <w:p w:rsidR="005904B9" w:rsidRDefault="00557EF2">
      <w:pPr>
        <w:tabs>
          <w:tab w:val="left" w:pos="9072"/>
        </w:tabs>
      </w:pPr>
      <w:r>
        <w:t xml:space="preserve">Klassen Primärvårdstjänst hanterar information om vård- och omsorgstagarens utpekade vårdval t.ex. husläkare, husläkarmottagning eller annat giltigt vårdval. Listningstjänsten gäller i dagsläget endast primärvård, så terminologin från NPÖ har bibehållits i så stor utsträckning som möjligt. </w:t>
      </w:r>
      <w:r>
        <w:rPr>
          <w:b/>
        </w:rPr>
        <w:t>Motsvarighet i V-TIM</w:t>
      </w:r>
      <w:r w:rsidR="007B5C71">
        <w:rPr>
          <w:b/>
        </w:rPr>
        <w:t xml:space="preserve"> 1.1</w:t>
      </w:r>
      <w:r>
        <w:rPr>
          <w:b/>
        </w:rPr>
        <w:t xml:space="preserve">: </w:t>
      </w:r>
      <w:r w:rsidR="00D56030">
        <w:t>Ingen motsvarighet finns</w:t>
      </w:r>
      <w:r>
        <w:t xml:space="preserve"> i V-TIM</w:t>
      </w:r>
      <w:r w:rsidR="00D56030">
        <w:t xml:space="preserve"> 1.1</w:t>
      </w:r>
      <w:r>
        <w:t xml:space="preserve">. </w:t>
      </w:r>
      <w:r w:rsidR="00CF6640" w:rsidRPr="00CF6640">
        <w:rPr>
          <w:b/>
        </w:rPr>
        <w:t>Motsvarighet i crm_caresliting_1_0.xsd</w:t>
      </w:r>
      <w:r w:rsidR="00CF6640">
        <w:t>: Listing</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2"/>
        <w:gridCol w:w="3285"/>
        <w:gridCol w:w="851"/>
        <w:gridCol w:w="589"/>
        <w:gridCol w:w="2374"/>
        <w:gridCol w:w="2268"/>
        <w:gridCol w:w="3118"/>
      </w:tblGrid>
      <w:tr w:rsidR="00CF6640" w:rsidTr="00CF6640">
        <w:trPr>
          <w:trHeight w:val="469"/>
        </w:trPr>
        <w:tc>
          <w:tcPr>
            <w:tcW w:w="1832" w:type="dxa"/>
          </w:tcPr>
          <w:bookmarkEnd w:id="52"/>
          <w:bookmarkEnd w:id="53"/>
          <w:p w:rsidR="00CF6640" w:rsidRPr="004F0C77" w:rsidRDefault="00CF6640">
            <w:pPr>
              <w:jc w:val="center"/>
              <w:rPr>
                <w:rFonts w:ascii="Arial" w:eastAsia="Arial Unicode MS" w:hAnsi="Arial"/>
                <w:b/>
                <w:color w:val="000000"/>
                <w:sz w:val="20"/>
              </w:rPr>
            </w:pPr>
            <w:r w:rsidRPr="004F0C77">
              <w:rPr>
                <w:rFonts w:ascii="Arial" w:hAnsi="Arial"/>
                <w:b/>
                <w:color w:val="000000"/>
                <w:sz w:val="20"/>
              </w:rPr>
              <w:t>Attribut</w:t>
            </w:r>
          </w:p>
        </w:tc>
        <w:tc>
          <w:tcPr>
            <w:tcW w:w="3285" w:type="dxa"/>
          </w:tcPr>
          <w:p w:rsidR="00CF6640" w:rsidRPr="004F0C77" w:rsidRDefault="00CF6640">
            <w:pPr>
              <w:jc w:val="center"/>
              <w:rPr>
                <w:rFonts w:ascii="Arial" w:hAnsi="Arial"/>
                <w:b/>
                <w:color w:val="000000"/>
                <w:sz w:val="20"/>
              </w:rPr>
            </w:pPr>
            <w:r w:rsidRPr="004F0C77">
              <w:rPr>
                <w:rFonts w:ascii="Arial" w:hAnsi="Arial"/>
                <w:b/>
                <w:color w:val="000000"/>
                <w:sz w:val="20"/>
              </w:rPr>
              <w:t>Beskrivning</w:t>
            </w:r>
          </w:p>
        </w:tc>
        <w:tc>
          <w:tcPr>
            <w:tcW w:w="851" w:type="dxa"/>
          </w:tcPr>
          <w:p w:rsidR="00CF6640" w:rsidRPr="004F0C77" w:rsidRDefault="00CF6640">
            <w:pPr>
              <w:jc w:val="center"/>
              <w:rPr>
                <w:rFonts w:ascii="Arial" w:eastAsia="Arial Unicode MS" w:hAnsi="Arial"/>
                <w:b/>
                <w:color w:val="000000"/>
                <w:sz w:val="20"/>
              </w:rPr>
            </w:pPr>
            <w:r w:rsidRPr="004F0C77">
              <w:rPr>
                <w:rFonts w:ascii="Arial" w:hAnsi="Arial"/>
                <w:b/>
                <w:color w:val="000000"/>
                <w:sz w:val="20"/>
              </w:rPr>
              <w:t>Format</w:t>
            </w:r>
          </w:p>
        </w:tc>
        <w:tc>
          <w:tcPr>
            <w:tcW w:w="589" w:type="dxa"/>
          </w:tcPr>
          <w:p w:rsidR="00CF6640" w:rsidRPr="004F0C77" w:rsidRDefault="00CF6640">
            <w:pPr>
              <w:jc w:val="center"/>
              <w:rPr>
                <w:rFonts w:ascii="Arial" w:hAnsi="Arial"/>
                <w:b/>
                <w:color w:val="000000"/>
                <w:sz w:val="20"/>
              </w:rPr>
            </w:pPr>
            <w:r w:rsidRPr="004F0C77">
              <w:rPr>
                <w:rFonts w:ascii="Arial" w:hAnsi="Arial"/>
                <w:b/>
                <w:color w:val="000000"/>
                <w:sz w:val="20"/>
              </w:rPr>
              <w:t>Mult</w:t>
            </w:r>
          </w:p>
        </w:tc>
        <w:tc>
          <w:tcPr>
            <w:tcW w:w="2374" w:type="dxa"/>
          </w:tcPr>
          <w:p w:rsidR="00CF6640" w:rsidRPr="004F0C77" w:rsidRDefault="00CF6640">
            <w:pPr>
              <w:jc w:val="center"/>
              <w:rPr>
                <w:rFonts w:ascii="Arial" w:eastAsia="Arial Unicode MS" w:hAnsi="Arial"/>
                <w:b/>
                <w:color w:val="000000"/>
                <w:sz w:val="20"/>
              </w:rPr>
            </w:pPr>
            <w:r w:rsidRPr="004F0C77">
              <w:rPr>
                <w:rFonts w:ascii="Arial" w:hAnsi="Arial"/>
                <w:b/>
                <w:color w:val="000000"/>
                <w:sz w:val="20"/>
              </w:rPr>
              <w:t>Kodverk/ värdemängd</w:t>
            </w:r>
          </w:p>
        </w:tc>
        <w:tc>
          <w:tcPr>
            <w:tcW w:w="2268" w:type="dxa"/>
          </w:tcPr>
          <w:p w:rsidR="00CF6640" w:rsidRPr="004F0C77" w:rsidRDefault="00CF6640">
            <w:pPr>
              <w:jc w:val="center"/>
              <w:rPr>
                <w:rFonts w:ascii="Arial" w:eastAsia="Arial Unicode MS" w:hAnsi="Arial"/>
                <w:b/>
                <w:color w:val="000000"/>
                <w:sz w:val="20"/>
              </w:rPr>
            </w:pPr>
            <w:r w:rsidRPr="004F0C77">
              <w:rPr>
                <w:rFonts w:ascii="Arial" w:hAnsi="Arial"/>
                <w:b/>
                <w:color w:val="000000"/>
                <w:sz w:val="20"/>
              </w:rPr>
              <w:t>Beslutsregel</w:t>
            </w:r>
          </w:p>
        </w:tc>
        <w:tc>
          <w:tcPr>
            <w:tcW w:w="3118" w:type="dxa"/>
          </w:tcPr>
          <w:p w:rsidR="00CF6640" w:rsidRPr="004F0C77" w:rsidRDefault="00CF6640" w:rsidP="00CF6640">
            <w:pPr>
              <w:jc w:val="center"/>
              <w:rPr>
                <w:rFonts w:ascii="Arial" w:hAnsi="Arial"/>
                <w:b/>
                <w:color w:val="000000"/>
                <w:sz w:val="20"/>
              </w:rPr>
            </w:pPr>
            <w:r>
              <w:rPr>
                <w:rFonts w:ascii="Arial" w:hAnsi="Arial"/>
                <w:b/>
                <w:color w:val="000000"/>
                <w:sz w:val="20"/>
              </w:rPr>
              <w:t>Motsvarighet i carelisting.xsd</w:t>
            </w:r>
          </w:p>
        </w:tc>
      </w:tr>
      <w:tr w:rsidR="00CF6640" w:rsidTr="00CF6640">
        <w:trPr>
          <w:trHeight w:val="516"/>
        </w:trPr>
        <w:tc>
          <w:tcPr>
            <w:tcW w:w="1832" w:type="dxa"/>
          </w:tcPr>
          <w:p w:rsidR="00CF6640" w:rsidRDefault="00CF6640">
            <w:pPr>
              <w:rPr>
                <w:rFonts w:ascii="Arial" w:eastAsia="Arial Unicode MS" w:hAnsi="Arial"/>
                <w:i/>
                <w:color w:val="000000"/>
                <w:sz w:val="20"/>
              </w:rPr>
            </w:pPr>
            <w:r>
              <w:rPr>
                <w:rFonts w:ascii="Arial" w:eastAsia="Arial Unicode MS" w:hAnsi="Arial"/>
                <w:i/>
                <w:color w:val="000000"/>
                <w:sz w:val="20"/>
              </w:rPr>
              <w:t>tidsintervall</w:t>
            </w:r>
          </w:p>
        </w:tc>
        <w:tc>
          <w:tcPr>
            <w:tcW w:w="3285" w:type="dxa"/>
          </w:tcPr>
          <w:p w:rsidR="00CF6640" w:rsidRDefault="00CF6640">
            <w:pPr>
              <w:rPr>
                <w:rFonts w:ascii="Arial" w:eastAsia="Arial Unicode MS" w:hAnsi="Arial"/>
                <w:color w:val="000000"/>
                <w:sz w:val="20"/>
              </w:rPr>
            </w:pPr>
            <w:r>
              <w:rPr>
                <w:rFonts w:ascii="Arial" w:eastAsia="Arial Unicode MS" w:hAnsi="Arial"/>
                <w:color w:val="000000"/>
                <w:sz w:val="20"/>
              </w:rPr>
              <w:t>Datum som listning är skapad. Kan även innehålla slutdatum om något sådant finns.</w:t>
            </w:r>
          </w:p>
          <w:p w:rsidR="00CF6640" w:rsidRDefault="00CF6640">
            <w:pPr>
              <w:rPr>
                <w:rFonts w:ascii="Arial" w:eastAsia="Arial Unicode MS" w:hAnsi="Arial"/>
                <w:color w:val="000000"/>
                <w:sz w:val="20"/>
              </w:rPr>
            </w:pPr>
            <w:r>
              <w:rPr>
                <w:rFonts w:ascii="Arial" w:eastAsia="Arial Unicode MS" w:hAnsi="Arial"/>
                <w:b/>
                <w:color w:val="000000"/>
                <w:sz w:val="20"/>
              </w:rPr>
              <w:t>Motsvarighet i V-TIM 1.1:</w:t>
            </w:r>
            <w:r>
              <w:rPr>
                <w:rFonts w:ascii="Arial" w:eastAsia="Arial Unicode MS" w:hAnsi="Arial"/>
                <w:color w:val="000000"/>
                <w:sz w:val="20"/>
              </w:rPr>
              <w:t xml:space="preserve"> Ingen motsvarighet finns i V-TIM 1.1</w:t>
            </w:r>
          </w:p>
        </w:tc>
        <w:tc>
          <w:tcPr>
            <w:tcW w:w="851" w:type="dxa"/>
          </w:tcPr>
          <w:p w:rsidR="00CF6640" w:rsidRDefault="00CF6640">
            <w:pPr>
              <w:jc w:val="center"/>
              <w:rPr>
                <w:rFonts w:ascii="Arial" w:eastAsia="Arial Unicode MS" w:hAnsi="Arial"/>
                <w:color w:val="000000"/>
                <w:sz w:val="20"/>
              </w:rPr>
            </w:pPr>
            <w:r>
              <w:rPr>
                <w:rFonts w:ascii="Arial" w:eastAsia="Arial Unicode MS" w:hAnsi="Arial"/>
                <w:color w:val="000000"/>
                <w:sz w:val="20"/>
              </w:rPr>
              <w:t>IVL</w:t>
            </w:r>
          </w:p>
        </w:tc>
        <w:tc>
          <w:tcPr>
            <w:tcW w:w="589" w:type="dxa"/>
          </w:tcPr>
          <w:p w:rsidR="00CF6640" w:rsidRDefault="00CF6640">
            <w:pPr>
              <w:jc w:val="center"/>
              <w:rPr>
                <w:rFonts w:ascii="Arial" w:eastAsia="Arial Unicode MS" w:hAnsi="Arial"/>
                <w:color w:val="000000"/>
                <w:sz w:val="20"/>
              </w:rPr>
            </w:pPr>
            <w:r>
              <w:rPr>
                <w:rFonts w:ascii="Arial" w:eastAsia="Arial Unicode MS" w:hAnsi="Arial"/>
                <w:color w:val="000000"/>
                <w:sz w:val="20"/>
              </w:rPr>
              <w:t>1</w:t>
            </w:r>
          </w:p>
        </w:tc>
        <w:tc>
          <w:tcPr>
            <w:tcW w:w="2374" w:type="dxa"/>
          </w:tcPr>
          <w:p w:rsidR="00CF6640" w:rsidRDefault="00CF6640">
            <w:pPr>
              <w:rPr>
                <w:rFonts w:ascii="Arial" w:eastAsia="Arial Unicode MS" w:hAnsi="Arial"/>
                <w:color w:val="000000"/>
                <w:sz w:val="20"/>
              </w:rPr>
            </w:pPr>
          </w:p>
        </w:tc>
        <w:tc>
          <w:tcPr>
            <w:tcW w:w="2268" w:type="dxa"/>
          </w:tcPr>
          <w:p w:rsidR="00CF6640" w:rsidRDefault="00CF6640">
            <w:pPr>
              <w:rPr>
                <w:rFonts w:ascii="Arial" w:eastAsia="Arial Unicode MS" w:hAnsi="Arial"/>
                <w:color w:val="000000"/>
                <w:sz w:val="20"/>
              </w:rPr>
            </w:pPr>
          </w:p>
        </w:tc>
        <w:tc>
          <w:tcPr>
            <w:tcW w:w="3118" w:type="dxa"/>
          </w:tcPr>
          <w:p w:rsidR="00CF6640" w:rsidRDefault="00CF6640">
            <w:r>
              <w:t>Listing/validFromDate,</w:t>
            </w:r>
          </w:p>
          <w:p w:rsidR="00CF6640" w:rsidRDefault="00CF6640" w:rsidP="00CF6640">
            <w:pPr>
              <w:rPr>
                <w:rFonts w:ascii="Arial" w:eastAsia="Arial Unicode MS" w:hAnsi="Arial"/>
                <w:color w:val="000000"/>
                <w:sz w:val="20"/>
              </w:rPr>
            </w:pPr>
            <w:r>
              <w:t>Listing/validToDate</w:t>
            </w:r>
          </w:p>
        </w:tc>
      </w:tr>
      <w:tr w:rsidR="00CF6640" w:rsidTr="00CF6640">
        <w:trPr>
          <w:trHeight w:val="516"/>
        </w:trPr>
        <w:tc>
          <w:tcPr>
            <w:tcW w:w="1832" w:type="dxa"/>
          </w:tcPr>
          <w:p w:rsidR="00CF6640" w:rsidRDefault="00CF6640">
            <w:pPr>
              <w:rPr>
                <w:rFonts w:ascii="Arial" w:eastAsia="Arial Unicode MS" w:hAnsi="Arial"/>
                <w:i/>
                <w:color w:val="000000"/>
                <w:sz w:val="20"/>
              </w:rPr>
            </w:pPr>
            <w:r>
              <w:rPr>
                <w:rFonts w:ascii="Arial" w:eastAsia="Arial Unicode MS" w:hAnsi="Arial"/>
                <w:i/>
                <w:color w:val="000000"/>
                <w:sz w:val="20"/>
              </w:rPr>
              <w:t>listningstyp</w:t>
            </w:r>
          </w:p>
        </w:tc>
        <w:tc>
          <w:tcPr>
            <w:tcW w:w="3285" w:type="dxa"/>
          </w:tcPr>
          <w:p w:rsidR="00CF6640" w:rsidRDefault="00CF6640">
            <w:pPr>
              <w:rPr>
                <w:rFonts w:ascii="Arial" w:eastAsia="Arial Unicode MS" w:hAnsi="Arial"/>
                <w:color w:val="000000"/>
                <w:sz w:val="20"/>
              </w:rPr>
            </w:pPr>
            <w:r>
              <w:rPr>
                <w:rFonts w:ascii="Arial" w:eastAsia="Arial Unicode MS" w:hAnsi="Arial"/>
                <w:b/>
                <w:color w:val="000000"/>
                <w:sz w:val="20"/>
              </w:rPr>
              <w:t>Motsvarighet i V-TIM 1.1:</w:t>
            </w:r>
            <w:r>
              <w:rPr>
                <w:rFonts w:ascii="Arial" w:eastAsia="Arial Unicode MS" w:hAnsi="Arial"/>
                <w:color w:val="000000"/>
                <w:sz w:val="20"/>
              </w:rPr>
              <w:t xml:space="preserve"> Ingen motsvarighet finns i V-TIM 1.1</w:t>
            </w:r>
          </w:p>
        </w:tc>
        <w:tc>
          <w:tcPr>
            <w:tcW w:w="851" w:type="dxa"/>
          </w:tcPr>
          <w:p w:rsidR="00CF6640" w:rsidRDefault="00CF6640">
            <w:pPr>
              <w:jc w:val="center"/>
              <w:rPr>
                <w:rFonts w:ascii="Arial" w:eastAsia="Arial Unicode MS" w:hAnsi="Arial"/>
                <w:color w:val="000000"/>
                <w:sz w:val="20"/>
              </w:rPr>
            </w:pPr>
            <w:r>
              <w:rPr>
                <w:rFonts w:ascii="Arial" w:eastAsia="Arial Unicode MS" w:hAnsi="Arial"/>
                <w:color w:val="000000"/>
                <w:sz w:val="20"/>
              </w:rPr>
              <w:t>KTOV</w:t>
            </w:r>
          </w:p>
        </w:tc>
        <w:tc>
          <w:tcPr>
            <w:tcW w:w="589" w:type="dxa"/>
          </w:tcPr>
          <w:p w:rsidR="00CF6640" w:rsidRDefault="00CF6640">
            <w:pPr>
              <w:jc w:val="center"/>
              <w:rPr>
                <w:rFonts w:ascii="Arial" w:eastAsia="Arial Unicode MS" w:hAnsi="Arial"/>
                <w:color w:val="000000"/>
                <w:sz w:val="20"/>
              </w:rPr>
            </w:pPr>
            <w:r>
              <w:rPr>
                <w:rFonts w:ascii="Arial" w:eastAsia="Arial Unicode MS" w:hAnsi="Arial"/>
                <w:color w:val="000000"/>
                <w:sz w:val="20"/>
              </w:rPr>
              <w:t>1</w:t>
            </w:r>
          </w:p>
        </w:tc>
        <w:tc>
          <w:tcPr>
            <w:tcW w:w="2374" w:type="dxa"/>
          </w:tcPr>
          <w:p w:rsidR="00CF6640" w:rsidRDefault="00CF6640">
            <w:pPr>
              <w:rPr>
                <w:rFonts w:ascii="Arial" w:eastAsia="Arial Unicode MS" w:hAnsi="Arial"/>
                <w:color w:val="000000"/>
                <w:sz w:val="20"/>
              </w:rPr>
            </w:pPr>
            <w:r>
              <w:rPr>
                <w:rFonts w:ascii="Arial" w:eastAsia="Arial Unicode MS" w:hAnsi="Arial"/>
                <w:color w:val="000000"/>
                <w:sz w:val="20"/>
              </w:rPr>
              <w:t>KV Listningstyp</w:t>
            </w:r>
          </w:p>
        </w:tc>
        <w:tc>
          <w:tcPr>
            <w:tcW w:w="2268" w:type="dxa"/>
          </w:tcPr>
          <w:p w:rsidR="00CF6640" w:rsidRDefault="00CF6640">
            <w:pPr>
              <w:rPr>
                <w:rFonts w:ascii="Arial" w:hAnsi="Arial"/>
                <w:sz w:val="20"/>
              </w:rPr>
            </w:pPr>
          </w:p>
        </w:tc>
        <w:tc>
          <w:tcPr>
            <w:tcW w:w="3118" w:type="dxa"/>
          </w:tcPr>
          <w:p w:rsidR="00CF6640" w:rsidRDefault="00CF6640">
            <w:pPr>
              <w:rPr>
                <w:rFonts w:ascii="Arial" w:hAnsi="Arial"/>
                <w:sz w:val="20"/>
              </w:rPr>
            </w:pPr>
            <w:r>
              <w:t>Listing/listingType</w:t>
            </w:r>
          </w:p>
        </w:tc>
      </w:tr>
      <w:tr w:rsidR="004078DF" w:rsidTr="00661C7E">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4F0C77" w:rsidRDefault="004078DF">
            <w:pPr>
              <w:rPr>
                <w:rFonts w:ascii="Arial" w:hAnsi="Arial"/>
                <w:b/>
                <w:color w:val="000000"/>
                <w:sz w:val="20"/>
              </w:rPr>
            </w:pPr>
            <w:r w:rsidRPr="004F0C77">
              <w:rPr>
                <w:rFonts w:ascii="Arial" w:hAnsi="Arial"/>
                <w:b/>
                <w:color w:val="000000"/>
                <w:sz w:val="20"/>
              </w:rPr>
              <w:t>Associationer</w:t>
            </w:r>
          </w:p>
        </w:tc>
      </w:tr>
      <w:tr w:rsidR="00CF6640" w:rsidTr="00CF6640">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CF6640" w:rsidRDefault="00CF6640">
            <w:pPr>
              <w:rPr>
                <w:rFonts w:ascii="Arial" w:eastAsia="Arial Unicode MS" w:hAnsi="Arial"/>
                <w:sz w:val="20"/>
              </w:rPr>
            </w:pPr>
            <w:r>
              <w:rPr>
                <w:rFonts w:ascii="Arial" w:hAnsi="Arial"/>
                <w:color w:val="000000"/>
                <w:sz w:val="20"/>
              </w:rPr>
              <w:t>En Primärvårdstjänst avser en och endast en Vård- och omsorgstagare</w:t>
            </w:r>
          </w:p>
        </w:tc>
        <w:tc>
          <w:tcPr>
            <w:tcW w:w="3118" w:type="dxa"/>
            <w:tcBorders>
              <w:top w:val="single" w:sz="4" w:space="0" w:color="auto"/>
              <w:left w:val="single" w:sz="4" w:space="0" w:color="auto"/>
              <w:bottom w:val="single" w:sz="4" w:space="0" w:color="auto"/>
              <w:right w:val="single" w:sz="4" w:space="0" w:color="auto"/>
            </w:tcBorders>
          </w:tcPr>
          <w:p w:rsidR="00CF6640" w:rsidRDefault="00CF6640">
            <w:pPr>
              <w:rPr>
                <w:rFonts w:ascii="Arial" w:hAnsi="Arial"/>
                <w:color w:val="000000"/>
                <w:sz w:val="20"/>
              </w:rPr>
            </w:pPr>
          </w:p>
        </w:tc>
      </w:tr>
      <w:tr w:rsidR="00CF6640" w:rsidTr="00CF6640">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CF6640" w:rsidRDefault="00CF6640">
            <w:pPr>
              <w:rPr>
                <w:rFonts w:ascii="Arial" w:eastAsia="Arial Unicode MS" w:hAnsi="Arial"/>
                <w:sz w:val="20"/>
              </w:rPr>
            </w:pPr>
            <w:r>
              <w:rPr>
                <w:rFonts w:ascii="Arial" w:hAnsi="Arial"/>
                <w:color w:val="000000"/>
                <w:sz w:val="20"/>
              </w:rPr>
              <w:t>En Primärvårdstjänst har noll eller en ansvarig Vård- och omsorgspersonal</w:t>
            </w:r>
          </w:p>
        </w:tc>
        <w:tc>
          <w:tcPr>
            <w:tcW w:w="3118" w:type="dxa"/>
            <w:tcBorders>
              <w:top w:val="single" w:sz="4" w:space="0" w:color="auto"/>
              <w:left w:val="single" w:sz="4" w:space="0" w:color="auto"/>
              <w:bottom w:val="single" w:sz="4" w:space="0" w:color="auto"/>
              <w:right w:val="single" w:sz="4" w:space="0" w:color="auto"/>
            </w:tcBorders>
          </w:tcPr>
          <w:p w:rsidR="00CF6640" w:rsidRDefault="004078DF">
            <w:pPr>
              <w:rPr>
                <w:rFonts w:ascii="Arial" w:hAnsi="Arial"/>
                <w:color w:val="000000"/>
                <w:sz w:val="20"/>
              </w:rPr>
            </w:pPr>
            <w:r>
              <w:t>Listing/resource</w:t>
            </w:r>
          </w:p>
        </w:tc>
      </w:tr>
      <w:tr w:rsidR="00CF6640" w:rsidTr="00CF6640">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CF6640" w:rsidRDefault="00CF6640">
            <w:pPr>
              <w:rPr>
                <w:rFonts w:ascii="Arial" w:eastAsia="Arial Unicode MS" w:hAnsi="Arial"/>
                <w:sz w:val="20"/>
              </w:rPr>
            </w:pPr>
            <w:r>
              <w:rPr>
                <w:rFonts w:ascii="Arial" w:hAnsi="Arial"/>
                <w:color w:val="000000"/>
                <w:sz w:val="20"/>
              </w:rPr>
              <w:t>En Primärvårdstjänst tillhandahålls av en och endast en Enhet</w:t>
            </w:r>
          </w:p>
        </w:tc>
        <w:tc>
          <w:tcPr>
            <w:tcW w:w="3118" w:type="dxa"/>
            <w:tcBorders>
              <w:top w:val="single" w:sz="4" w:space="0" w:color="auto"/>
              <w:left w:val="single" w:sz="4" w:space="0" w:color="auto"/>
              <w:bottom w:val="single" w:sz="4" w:space="0" w:color="auto"/>
              <w:right w:val="single" w:sz="4" w:space="0" w:color="auto"/>
            </w:tcBorders>
          </w:tcPr>
          <w:p w:rsidR="00CF6640" w:rsidRDefault="004078DF">
            <w:pPr>
              <w:rPr>
                <w:rFonts w:ascii="Arial" w:hAnsi="Arial"/>
                <w:color w:val="000000"/>
                <w:sz w:val="20"/>
              </w:rPr>
            </w:pPr>
            <w:r>
              <w:t>Listing/healthcare_facility</w:t>
            </w:r>
          </w:p>
        </w:tc>
      </w:tr>
    </w:tbl>
    <w:p w:rsidR="005904B9" w:rsidRDefault="00557EF2">
      <w:pPr>
        <w:pStyle w:val="Heading3"/>
        <w:ind w:left="1304" w:hanging="1304"/>
      </w:pPr>
      <w:bookmarkStart w:id="55" w:name="_Toc192643298"/>
      <w:bookmarkStart w:id="56" w:name="_Toc192656392"/>
      <w:bookmarkStart w:id="57" w:name="_Toc259551110"/>
      <w:r>
        <w:t>Vård- och omsorgspersonal</w:t>
      </w:r>
      <w:bookmarkEnd w:id="57"/>
      <w:r>
        <w:tab/>
      </w:r>
    </w:p>
    <w:p w:rsidR="005904B9" w:rsidRDefault="00557EF2">
      <w:pPr>
        <w:tabs>
          <w:tab w:val="left" w:pos="9072"/>
        </w:tabs>
      </w:pPr>
      <w:r>
        <w:t xml:space="preserve">Klassen Vård- och omsorgspersonal hanterar information som rör personal inom vård och omsorg. </w:t>
      </w:r>
      <w:r>
        <w:rPr>
          <w:b/>
        </w:rPr>
        <w:t>Motsvarighet i V-TIM</w:t>
      </w:r>
      <w:r w:rsidR="007B5C71">
        <w:rPr>
          <w:b/>
        </w:rPr>
        <w:t xml:space="preserve"> 1.1</w:t>
      </w:r>
      <w:r>
        <w:rPr>
          <w:b/>
        </w:rPr>
        <w:t xml:space="preserve">: </w:t>
      </w:r>
      <w:r>
        <w:t>Klassen</w:t>
      </w:r>
      <w:r>
        <w:rPr>
          <w:b/>
        </w:rPr>
        <w:t xml:space="preserve"> </w:t>
      </w:r>
      <w:r>
        <w:t>Vård- och omsorgspersonal är en utökning av klassen Personal i V-TIM</w:t>
      </w:r>
      <w:r w:rsidR="007B5C71">
        <w:t xml:space="preserve"> 1.1</w:t>
      </w:r>
      <w:r>
        <w:t>.</w:t>
      </w:r>
      <w:r w:rsidR="00CF6640">
        <w:t xml:space="preserve"> </w:t>
      </w:r>
      <w:r w:rsidR="00CF6640" w:rsidRPr="00CF6640">
        <w:rPr>
          <w:b/>
        </w:rPr>
        <w:t>Motsvarighet i crm_caresliting_1_0.xsd</w:t>
      </w:r>
      <w:r w:rsidR="00CF6640">
        <w:t>: Resource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1"/>
        <w:gridCol w:w="3272"/>
        <w:gridCol w:w="851"/>
        <w:gridCol w:w="709"/>
        <w:gridCol w:w="2268"/>
        <w:gridCol w:w="2268"/>
        <w:gridCol w:w="3118"/>
      </w:tblGrid>
      <w:tr w:rsidR="00CF6640" w:rsidTr="00CF6640">
        <w:trPr>
          <w:trHeight w:val="469"/>
          <w:tblHeader/>
        </w:trPr>
        <w:tc>
          <w:tcPr>
            <w:tcW w:w="1831" w:type="dxa"/>
          </w:tcPr>
          <w:p w:rsidR="00CF6640" w:rsidRPr="00B841BE" w:rsidRDefault="00CF6640">
            <w:pPr>
              <w:jc w:val="center"/>
              <w:rPr>
                <w:rFonts w:ascii="Arial" w:eastAsia="Arial Unicode MS" w:hAnsi="Arial"/>
                <w:b/>
                <w:color w:val="000000"/>
                <w:sz w:val="20"/>
              </w:rPr>
            </w:pPr>
            <w:r w:rsidRPr="00B841BE">
              <w:rPr>
                <w:rFonts w:ascii="Arial" w:hAnsi="Arial"/>
                <w:b/>
                <w:color w:val="000000"/>
                <w:sz w:val="20"/>
              </w:rPr>
              <w:t>Attribut</w:t>
            </w:r>
          </w:p>
        </w:tc>
        <w:tc>
          <w:tcPr>
            <w:tcW w:w="3272" w:type="dxa"/>
          </w:tcPr>
          <w:p w:rsidR="00CF6640" w:rsidRPr="00B841BE" w:rsidRDefault="00CF6640">
            <w:pPr>
              <w:jc w:val="center"/>
              <w:rPr>
                <w:rFonts w:ascii="Arial" w:hAnsi="Arial"/>
                <w:b/>
                <w:color w:val="000000"/>
                <w:sz w:val="20"/>
              </w:rPr>
            </w:pPr>
            <w:r w:rsidRPr="00B841BE">
              <w:rPr>
                <w:rFonts w:ascii="Arial" w:hAnsi="Arial"/>
                <w:b/>
                <w:color w:val="000000"/>
                <w:sz w:val="20"/>
              </w:rPr>
              <w:t>Beskrivning</w:t>
            </w:r>
          </w:p>
        </w:tc>
        <w:tc>
          <w:tcPr>
            <w:tcW w:w="851" w:type="dxa"/>
          </w:tcPr>
          <w:p w:rsidR="00CF6640" w:rsidRPr="00B841BE" w:rsidRDefault="00CF6640">
            <w:pPr>
              <w:jc w:val="center"/>
              <w:rPr>
                <w:rFonts w:ascii="Arial" w:eastAsia="Arial Unicode MS" w:hAnsi="Arial"/>
                <w:b/>
                <w:color w:val="000000"/>
                <w:sz w:val="20"/>
              </w:rPr>
            </w:pPr>
            <w:r w:rsidRPr="00B841BE">
              <w:rPr>
                <w:rFonts w:ascii="Arial" w:hAnsi="Arial"/>
                <w:b/>
                <w:color w:val="000000"/>
                <w:sz w:val="20"/>
              </w:rPr>
              <w:t>Format</w:t>
            </w:r>
          </w:p>
        </w:tc>
        <w:tc>
          <w:tcPr>
            <w:tcW w:w="709" w:type="dxa"/>
          </w:tcPr>
          <w:p w:rsidR="00CF6640" w:rsidRPr="00B841BE" w:rsidRDefault="00CF6640">
            <w:pPr>
              <w:jc w:val="center"/>
              <w:rPr>
                <w:rFonts w:ascii="Arial" w:hAnsi="Arial"/>
                <w:b/>
                <w:color w:val="000000"/>
                <w:sz w:val="20"/>
              </w:rPr>
            </w:pPr>
            <w:r w:rsidRPr="00B841BE">
              <w:rPr>
                <w:rFonts w:ascii="Arial" w:hAnsi="Arial"/>
                <w:b/>
                <w:color w:val="000000"/>
                <w:sz w:val="20"/>
              </w:rPr>
              <w:t>Mult</w:t>
            </w:r>
          </w:p>
        </w:tc>
        <w:tc>
          <w:tcPr>
            <w:tcW w:w="2268" w:type="dxa"/>
          </w:tcPr>
          <w:p w:rsidR="00CF6640" w:rsidRPr="00B841BE" w:rsidRDefault="00CF6640">
            <w:pPr>
              <w:jc w:val="center"/>
              <w:rPr>
                <w:rFonts w:ascii="Arial" w:eastAsia="Arial Unicode MS" w:hAnsi="Arial"/>
                <w:b/>
                <w:color w:val="000000"/>
                <w:sz w:val="20"/>
              </w:rPr>
            </w:pPr>
            <w:r w:rsidRPr="00B841BE">
              <w:rPr>
                <w:rFonts w:ascii="Arial" w:hAnsi="Arial"/>
                <w:b/>
                <w:color w:val="000000"/>
                <w:sz w:val="20"/>
              </w:rPr>
              <w:t>Kodverk/ värdemängd</w:t>
            </w:r>
          </w:p>
        </w:tc>
        <w:tc>
          <w:tcPr>
            <w:tcW w:w="2268" w:type="dxa"/>
          </w:tcPr>
          <w:p w:rsidR="00CF6640" w:rsidRPr="00B841BE" w:rsidRDefault="00CF6640">
            <w:pPr>
              <w:jc w:val="center"/>
              <w:rPr>
                <w:rFonts w:ascii="Arial" w:hAnsi="Arial"/>
                <w:b/>
                <w:color w:val="000000"/>
                <w:sz w:val="20"/>
              </w:rPr>
            </w:pPr>
            <w:r w:rsidRPr="00B841BE">
              <w:rPr>
                <w:rFonts w:ascii="Arial" w:hAnsi="Arial"/>
                <w:b/>
                <w:color w:val="000000"/>
                <w:sz w:val="20"/>
              </w:rPr>
              <w:t>Beslutsregel</w:t>
            </w:r>
          </w:p>
        </w:tc>
        <w:tc>
          <w:tcPr>
            <w:tcW w:w="3118" w:type="dxa"/>
          </w:tcPr>
          <w:p w:rsidR="00CF6640" w:rsidRPr="004F0C77" w:rsidRDefault="00CF6640" w:rsidP="00CF6640">
            <w:pPr>
              <w:jc w:val="center"/>
              <w:rPr>
                <w:rFonts w:ascii="Arial" w:hAnsi="Arial"/>
                <w:b/>
                <w:color w:val="000000"/>
                <w:sz w:val="20"/>
              </w:rPr>
            </w:pPr>
            <w:r>
              <w:rPr>
                <w:rFonts w:ascii="Arial" w:hAnsi="Arial"/>
                <w:b/>
                <w:color w:val="000000"/>
                <w:sz w:val="20"/>
              </w:rPr>
              <w:t>Motsvarighet i carelisting.xsd</w:t>
            </w:r>
          </w:p>
        </w:tc>
      </w:tr>
      <w:tr w:rsidR="00CF6640" w:rsidTr="00CF6640">
        <w:trPr>
          <w:trHeight w:val="516"/>
        </w:trPr>
        <w:tc>
          <w:tcPr>
            <w:tcW w:w="1831" w:type="dxa"/>
          </w:tcPr>
          <w:p w:rsidR="00CF6640" w:rsidRDefault="00CF6640">
            <w:pPr>
              <w:rPr>
                <w:rFonts w:ascii="Arial" w:eastAsia="Arial Unicode MS" w:hAnsi="Arial"/>
                <w:i/>
                <w:color w:val="000000"/>
                <w:sz w:val="20"/>
              </w:rPr>
            </w:pPr>
            <w:r>
              <w:rPr>
                <w:rFonts w:ascii="Arial" w:eastAsia="Arial Unicode MS" w:hAnsi="Arial"/>
                <w:i/>
                <w:color w:val="000000"/>
                <w:sz w:val="20"/>
              </w:rPr>
              <w:lastRenderedPageBreak/>
              <w:t>personal-id</w:t>
            </w:r>
          </w:p>
        </w:tc>
        <w:tc>
          <w:tcPr>
            <w:tcW w:w="3272" w:type="dxa"/>
          </w:tcPr>
          <w:p w:rsidR="00CF6640" w:rsidRDefault="00CF6640">
            <w:pPr>
              <w:rPr>
                <w:rFonts w:ascii="Arial" w:eastAsia="Arial Unicode MS" w:hAnsi="Arial"/>
                <w:color w:val="000000"/>
                <w:sz w:val="20"/>
              </w:rPr>
            </w:pPr>
            <w:r>
              <w:rPr>
                <w:rFonts w:ascii="Arial" w:eastAsia="Arial Unicode MS" w:hAnsi="Arial"/>
                <w:color w:val="000000"/>
                <w:sz w:val="20"/>
              </w:rPr>
              <w:t>Identitetsbeteckning för personal inom vård och omsorg</w:t>
            </w:r>
          </w:p>
          <w:p w:rsidR="00CF6640" w:rsidRDefault="00CF6640">
            <w:pPr>
              <w:rPr>
                <w:rFonts w:ascii="Arial" w:eastAsia="Arial Unicode MS" w:hAnsi="Arial"/>
                <w:color w:val="000000"/>
                <w:sz w:val="20"/>
              </w:rPr>
            </w:pPr>
            <w:r>
              <w:rPr>
                <w:rFonts w:ascii="Arial" w:eastAsia="Arial Unicode MS" w:hAnsi="Arial"/>
                <w:b/>
                <w:color w:val="000000"/>
                <w:sz w:val="20"/>
              </w:rPr>
              <w:t>Motsvarighet i HSA</w:t>
            </w:r>
            <w:r>
              <w:rPr>
                <w:rFonts w:ascii="Arial" w:eastAsia="Arial Unicode MS" w:hAnsi="Arial"/>
                <w:color w:val="000000"/>
                <w:sz w:val="20"/>
              </w:rPr>
              <w:t>: HSA-id i de fall HSA-id kan anges</w:t>
            </w:r>
          </w:p>
        </w:tc>
        <w:tc>
          <w:tcPr>
            <w:tcW w:w="851" w:type="dxa"/>
          </w:tcPr>
          <w:p w:rsidR="00CF6640" w:rsidRDefault="00CF6640">
            <w:pPr>
              <w:jc w:val="center"/>
              <w:rPr>
                <w:rFonts w:ascii="Arial" w:eastAsia="Arial Unicode MS" w:hAnsi="Arial"/>
                <w:color w:val="000000"/>
                <w:sz w:val="20"/>
              </w:rPr>
            </w:pPr>
            <w:r>
              <w:rPr>
                <w:rFonts w:ascii="Arial" w:eastAsia="Arial Unicode MS" w:hAnsi="Arial"/>
                <w:color w:val="000000"/>
                <w:sz w:val="20"/>
              </w:rPr>
              <w:t>II</w:t>
            </w:r>
          </w:p>
        </w:tc>
        <w:tc>
          <w:tcPr>
            <w:tcW w:w="709" w:type="dxa"/>
          </w:tcPr>
          <w:p w:rsidR="00CF6640" w:rsidRDefault="00CF6640">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CF6640" w:rsidRDefault="00CF6640">
            <w:pPr>
              <w:rPr>
                <w:rFonts w:ascii="Arial" w:eastAsia="Arial Unicode MS" w:hAnsi="Arial"/>
                <w:color w:val="000000"/>
                <w:sz w:val="20"/>
              </w:rPr>
            </w:pPr>
            <w:r>
              <w:rPr>
                <w:rFonts w:ascii="Arial" w:eastAsia="Arial Unicode MS" w:hAnsi="Arial"/>
                <w:color w:val="000000"/>
                <w:sz w:val="20"/>
              </w:rPr>
              <w:t>HSA-id</w:t>
            </w:r>
          </w:p>
        </w:tc>
        <w:tc>
          <w:tcPr>
            <w:tcW w:w="2268" w:type="dxa"/>
          </w:tcPr>
          <w:p w:rsidR="00CF6640" w:rsidRDefault="00CF6640">
            <w:pPr>
              <w:rPr>
                <w:rFonts w:ascii="Arial" w:hAnsi="Arial"/>
                <w:sz w:val="20"/>
              </w:rPr>
            </w:pPr>
            <w:r>
              <w:rPr>
                <w:rFonts w:ascii="Arial" w:hAnsi="Arial"/>
                <w:sz w:val="20"/>
              </w:rPr>
              <w:t>I de fall då HSA-id inte finns tillgängligt i systemet kan alternativ id-beteckning användas</w:t>
            </w:r>
          </w:p>
        </w:tc>
        <w:tc>
          <w:tcPr>
            <w:tcW w:w="3118" w:type="dxa"/>
          </w:tcPr>
          <w:p w:rsidR="00CF6640" w:rsidRDefault="00CF6640">
            <w:pPr>
              <w:rPr>
                <w:rFonts w:ascii="Arial" w:hAnsi="Arial"/>
                <w:sz w:val="20"/>
              </w:rPr>
            </w:pPr>
            <w:r>
              <w:t>Resource/resourceId</w:t>
            </w:r>
          </w:p>
        </w:tc>
      </w:tr>
      <w:tr w:rsidR="00CF6640" w:rsidTr="00CF6640">
        <w:trPr>
          <w:trHeight w:val="883"/>
        </w:trPr>
        <w:tc>
          <w:tcPr>
            <w:tcW w:w="1831" w:type="dxa"/>
          </w:tcPr>
          <w:p w:rsidR="00CF6640" w:rsidRDefault="00CF6640">
            <w:pPr>
              <w:rPr>
                <w:rFonts w:ascii="Arial" w:hAnsi="Arial"/>
                <w:i/>
                <w:color w:val="000000"/>
                <w:sz w:val="20"/>
              </w:rPr>
            </w:pPr>
            <w:r>
              <w:rPr>
                <w:rFonts w:ascii="Arial" w:hAnsi="Arial"/>
                <w:i/>
                <w:color w:val="000000"/>
                <w:sz w:val="20"/>
              </w:rPr>
              <w:t>namn</w:t>
            </w:r>
          </w:p>
        </w:tc>
        <w:tc>
          <w:tcPr>
            <w:tcW w:w="3272" w:type="dxa"/>
          </w:tcPr>
          <w:p w:rsidR="00CF6640" w:rsidRDefault="00CF6640">
            <w:pPr>
              <w:rPr>
                <w:rFonts w:ascii="Arial" w:eastAsia="Arial Unicode MS" w:hAnsi="Arial"/>
                <w:color w:val="000000"/>
                <w:sz w:val="20"/>
              </w:rPr>
            </w:pPr>
            <w:r>
              <w:rPr>
                <w:rFonts w:ascii="Arial" w:eastAsia="Arial Unicode MS" w:hAnsi="Arial"/>
                <w:color w:val="000000"/>
                <w:sz w:val="20"/>
              </w:rPr>
              <w:t>Aktuell persons förnamn och efternamn</w:t>
            </w:r>
          </w:p>
          <w:p w:rsidR="00CF6640" w:rsidRDefault="00CF6640">
            <w:pPr>
              <w:rPr>
                <w:rFonts w:ascii="Arial" w:eastAsia="Arial Unicode MS" w:hAnsi="Arial"/>
                <w:color w:val="000000"/>
                <w:sz w:val="20"/>
              </w:rPr>
            </w:pPr>
            <w:r>
              <w:rPr>
                <w:rFonts w:ascii="Arial" w:eastAsia="Arial Unicode MS" w:hAnsi="Arial"/>
                <w:b/>
                <w:color w:val="000000"/>
                <w:sz w:val="20"/>
              </w:rPr>
              <w:t>Motsvarighet i HSA</w:t>
            </w:r>
            <w:r>
              <w:rPr>
                <w:rFonts w:ascii="Arial" w:eastAsia="Arial Unicode MS" w:hAnsi="Arial"/>
                <w:color w:val="000000"/>
                <w:sz w:val="20"/>
              </w:rPr>
              <w:t>: Fullständigt namn</w:t>
            </w:r>
          </w:p>
        </w:tc>
        <w:tc>
          <w:tcPr>
            <w:tcW w:w="851" w:type="dxa"/>
          </w:tcPr>
          <w:p w:rsidR="00CF6640" w:rsidRDefault="00CF6640">
            <w:pPr>
              <w:jc w:val="center"/>
              <w:rPr>
                <w:rFonts w:ascii="Arial" w:eastAsia="Arial Unicode MS" w:hAnsi="Arial"/>
                <w:color w:val="000000"/>
                <w:sz w:val="20"/>
              </w:rPr>
            </w:pPr>
            <w:r>
              <w:rPr>
                <w:rFonts w:ascii="Arial" w:eastAsia="Arial Unicode MS" w:hAnsi="Arial"/>
                <w:color w:val="000000"/>
                <w:sz w:val="20"/>
              </w:rPr>
              <w:t>TXT</w:t>
            </w:r>
          </w:p>
        </w:tc>
        <w:tc>
          <w:tcPr>
            <w:tcW w:w="709" w:type="dxa"/>
          </w:tcPr>
          <w:p w:rsidR="00CF6640" w:rsidRDefault="00CF6640">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CF6640" w:rsidRDefault="00CF6640">
            <w:pPr>
              <w:widowControl w:val="0"/>
              <w:autoSpaceDE w:val="0"/>
              <w:autoSpaceDN w:val="0"/>
              <w:adjustRightInd w:val="0"/>
              <w:jc w:val="both"/>
              <w:rPr>
                <w:rFonts w:ascii="Arial" w:hAnsi="Arial"/>
                <w:color w:val="000000"/>
                <w:sz w:val="20"/>
              </w:rPr>
            </w:pPr>
          </w:p>
        </w:tc>
        <w:tc>
          <w:tcPr>
            <w:tcW w:w="2268" w:type="dxa"/>
          </w:tcPr>
          <w:p w:rsidR="00CF6640" w:rsidRDefault="00CF6640">
            <w:pPr>
              <w:rPr>
                <w:rFonts w:ascii="Arial" w:eastAsia="Arial Unicode MS" w:hAnsi="Arial"/>
                <w:sz w:val="20"/>
              </w:rPr>
            </w:pPr>
          </w:p>
        </w:tc>
        <w:tc>
          <w:tcPr>
            <w:tcW w:w="3118" w:type="dxa"/>
          </w:tcPr>
          <w:p w:rsidR="00CF6640" w:rsidRDefault="00CF6640">
            <w:pPr>
              <w:rPr>
                <w:rFonts w:ascii="Arial" w:eastAsia="Arial Unicode MS" w:hAnsi="Arial"/>
                <w:sz w:val="20"/>
              </w:rPr>
            </w:pPr>
            <w:r>
              <w:t>Resource/resourceName</w:t>
            </w:r>
          </w:p>
        </w:tc>
      </w:tr>
      <w:tr w:rsidR="004078DF" w:rsidTr="00BB5AA3">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B841BE" w:rsidRDefault="004078DF" w:rsidP="00B841BE">
            <w:pPr>
              <w:rPr>
                <w:rFonts w:ascii="Arial" w:hAnsi="Arial"/>
                <w:b/>
                <w:color w:val="000000"/>
                <w:sz w:val="20"/>
              </w:rPr>
            </w:pPr>
            <w:r w:rsidRPr="00B841BE">
              <w:rPr>
                <w:rFonts w:ascii="Arial" w:hAnsi="Arial"/>
                <w:b/>
                <w:color w:val="000000"/>
                <w:sz w:val="20"/>
              </w:rPr>
              <w:t>Associationer</w:t>
            </w:r>
          </w:p>
        </w:tc>
      </w:tr>
      <w:tr w:rsidR="00CF6640" w:rsidTr="00CF6640">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CF6640" w:rsidRDefault="00CF6640">
            <w:pPr>
              <w:rPr>
                <w:rFonts w:ascii="Arial" w:eastAsia="Arial Unicode MS" w:hAnsi="Arial"/>
                <w:sz w:val="20"/>
              </w:rPr>
            </w:pPr>
            <w:r>
              <w:rPr>
                <w:rFonts w:ascii="Arial" w:hAnsi="Arial"/>
                <w:color w:val="000000"/>
                <w:sz w:val="20"/>
              </w:rPr>
              <w:t>En Vård- och omsorgspersonal ansvarar för noll eller flera Primärvårdstjänst(er)</w:t>
            </w:r>
          </w:p>
        </w:tc>
        <w:tc>
          <w:tcPr>
            <w:tcW w:w="3118" w:type="dxa"/>
            <w:tcBorders>
              <w:top w:val="single" w:sz="4" w:space="0" w:color="auto"/>
              <w:left w:val="single" w:sz="4" w:space="0" w:color="auto"/>
              <w:bottom w:val="single" w:sz="4" w:space="0" w:color="auto"/>
              <w:right w:val="single" w:sz="4" w:space="0" w:color="auto"/>
            </w:tcBorders>
          </w:tcPr>
          <w:p w:rsidR="00CF6640" w:rsidRDefault="00CF6640">
            <w:pPr>
              <w:rPr>
                <w:rFonts w:ascii="Arial" w:hAnsi="Arial"/>
                <w:color w:val="000000"/>
                <w:sz w:val="20"/>
              </w:rPr>
            </w:pPr>
          </w:p>
        </w:tc>
      </w:tr>
    </w:tbl>
    <w:p w:rsidR="005904B9" w:rsidRDefault="00557EF2">
      <w:pPr>
        <w:pStyle w:val="Heading3"/>
        <w:ind w:left="1304" w:hanging="1304"/>
      </w:pPr>
      <w:bookmarkStart w:id="58" w:name="_Toc259551111"/>
      <w:r>
        <w:t>Vård- och omsorgstagare</w:t>
      </w:r>
      <w:bookmarkEnd w:id="55"/>
      <w:bookmarkEnd w:id="56"/>
      <w:bookmarkEnd w:id="58"/>
    </w:p>
    <w:p w:rsidR="005904B9" w:rsidRDefault="00557EF2">
      <w:pPr>
        <w:tabs>
          <w:tab w:val="left" w:pos="9072"/>
        </w:tabs>
      </w:pPr>
      <w:r>
        <w:t xml:space="preserve">Klassen Vård- och omsorgstagare hanterar information om vård- och omsorgstagare. </w:t>
      </w:r>
      <w:r>
        <w:rPr>
          <w:b/>
        </w:rPr>
        <w:t>Motsvarighet i V-TIM</w:t>
      </w:r>
      <w:r w:rsidR="007B5C71">
        <w:rPr>
          <w:b/>
        </w:rPr>
        <w:t xml:space="preserve"> 1.1</w:t>
      </w:r>
      <w:r>
        <w:rPr>
          <w:b/>
        </w:rPr>
        <w:t xml:space="preserve">: </w:t>
      </w:r>
      <w:r>
        <w:t>Klassen</w:t>
      </w:r>
      <w:r>
        <w:rPr>
          <w:b/>
        </w:rPr>
        <w:t xml:space="preserve"> </w:t>
      </w:r>
      <w:r>
        <w:t>Vård- och omsorgstagare är en specialisering av klassen Patient i V-TIM</w:t>
      </w:r>
      <w:r w:rsidR="007B5C71">
        <w:t xml:space="preserve"> 1.1</w:t>
      </w:r>
      <w:r>
        <w:t xml:space="preserve">. </w:t>
      </w:r>
      <w:r w:rsidR="00EB03E4" w:rsidRPr="00CF6640">
        <w:rPr>
          <w:b/>
        </w:rPr>
        <w:t>Motsvarighet i crm_caresliting_1_0.xsd</w:t>
      </w:r>
      <w:r w:rsidR="00EB03E4">
        <w:t>: SubjectOfCare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F35AFA">
            <w:pPr>
              <w:jc w:val="center"/>
              <w:rPr>
                <w:rFonts w:ascii="Arial" w:hAnsi="Arial"/>
                <w:b/>
                <w:color w:val="000000"/>
                <w:sz w:val="20"/>
              </w:rPr>
            </w:pPr>
            <w:r>
              <w:rPr>
                <w:rFonts w:ascii="Arial" w:hAnsi="Arial"/>
                <w:b/>
                <w:color w:val="000000"/>
                <w:sz w:val="20"/>
              </w:rPr>
              <w:t>Motsvarighet i carelisting.xsd</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Default="00EB03E4">
            <w:pPr>
              <w:rPr>
                <w:rFonts w:ascii="Arial" w:eastAsia="Arial Unicode MS" w:hAnsi="Arial"/>
                <w:color w:val="000000"/>
                <w:sz w:val="20"/>
              </w:rPr>
            </w:pPr>
            <w:r>
              <w:rPr>
                <w:rFonts w:ascii="Arial" w:eastAsia="Arial Unicode MS" w:hAnsi="Arial"/>
                <w:color w:val="000000"/>
                <w:sz w:val="20"/>
              </w:rPr>
              <w:t>Identitetsbeteckning för vård- och omsorgstagaren</w:t>
            </w:r>
          </w:p>
          <w:p w:rsidR="00EB03E4" w:rsidRDefault="00EB03E4">
            <w:pPr>
              <w:rPr>
                <w:rFonts w:ascii="Arial" w:eastAsia="Arial Unicode MS" w:hAnsi="Arial"/>
                <w:color w:val="000000"/>
                <w:sz w:val="20"/>
              </w:rPr>
            </w:pPr>
            <w:r>
              <w:rPr>
                <w:rFonts w:ascii="Arial" w:eastAsia="Arial Unicode MS" w:hAnsi="Arial"/>
                <w:b/>
                <w:color w:val="000000"/>
                <w:sz w:val="20"/>
              </w:rPr>
              <w:t>Motsvarighet i V-TIM 1.1:</w:t>
            </w:r>
            <w:r>
              <w:rPr>
                <w:rFonts w:ascii="Arial" w:eastAsia="Arial Unicode MS" w:hAnsi="Arial"/>
                <w:color w:val="000000"/>
                <w:sz w:val="20"/>
              </w:rPr>
              <w:t xml:space="preserve"> 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 xml:space="preserve">Samordningsnummer enligt SKV 707:02 </w:t>
            </w:r>
          </w:p>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 xml:space="preserve">Reservnummer enligt Carelinks rekommendation. </w:t>
            </w:r>
          </w:p>
          <w:p w:rsidR="00EB03E4" w:rsidRDefault="00EB03E4">
            <w:pPr>
              <w:rPr>
                <w:rFonts w:ascii="Arial" w:eastAsia="Arial Unicode MS" w:hAnsi="Arial"/>
                <w:color w:val="000000"/>
                <w:sz w:val="20"/>
              </w:rPr>
            </w:pPr>
            <w:r>
              <w:rPr>
                <w:rFonts w:ascii="Arial" w:eastAsia="Batang" w:hAnsi="Arial"/>
                <w:color w:val="000000"/>
                <w:sz w:val="20"/>
                <w:lang w:eastAsia="ko-KR"/>
              </w:rPr>
              <w:lastRenderedPageBreak/>
              <w:t>Katastrofnummer enligt Socialstyrelsens anvisning</w:t>
            </w: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lastRenderedPageBreak/>
              <w:t>Identitetsbeteckningen måste vara unik inom Sverige.</w:t>
            </w:r>
          </w:p>
          <w:p w:rsidR="00EB03E4" w:rsidRDefault="00EB03E4" w:rsidP="00B841BE">
            <w:pPr>
              <w:rPr>
                <w:rFonts w:ascii="Arial" w:eastAsia="Arial Unicode MS" w:hAnsi="Arial"/>
                <w:sz w:val="20"/>
              </w:rPr>
            </w:pPr>
            <w:r>
              <w:rPr>
                <w:rFonts w:ascii="Arial" w:eastAsia="Arial Unicode MS" w:hAnsi="Arial"/>
                <w:sz w:val="20"/>
              </w:rPr>
              <w:br/>
            </w:r>
          </w:p>
        </w:tc>
        <w:tc>
          <w:tcPr>
            <w:tcW w:w="3118" w:type="dxa"/>
          </w:tcPr>
          <w:p w:rsidR="00EB03E4" w:rsidRDefault="00EB03E4">
            <w:pPr>
              <w:rPr>
                <w:rFonts w:ascii="Arial" w:eastAsia="Arial Unicode MS" w:hAnsi="Arial"/>
                <w:color w:val="000000"/>
                <w:sz w:val="20"/>
              </w:rPr>
            </w:pPr>
            <w:r>
              <w:t>SubjectOfCare/personId</w:t>
            </w:r>
          </w:p>
        </w:tc>
      </w:tr>
      <w:tr w:rsidR="004078DF" w:rsidTr="009B2587">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Default="004078DF">
            <w:pPr>
              <w:rPr>
                <w:rFonts w:ascii="Arial" w:hAnsi="Arial"/>
                <w:color w:val="000000"/>
                <w:sz w:val="20"/>
              </w:rPr>
            </w:pPr>
            <w:r>
              <w:rPr>
                <w:rFonts w:ascii="Arial" w:hAnsi="Arial"/>
                <w:color w:val="000000"/>
                <w:sz w:val="20"/>
              </w:rPr>
              <w:lastRenderedPageBreak/>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EB03E4" w:rsidP="00B841BE">
            <w:pPr>
              <w:rPr>
                <w:rFonts w:ascii="Arial" w:eastAsia="Arial Unicode MS" w:hAnsi="Arial"/>
                <w:sz w:val="20"/>
              </w:rPr>
            </w:pPr>
            <w:r>
              <w:rPr>
                <w:rFonts w:ascii="Arial" w:hAnsi="Arial"/>
                <w:color w:val="000000"/>
                <w:sz w:val="20"/>
              </w:rPr>
              <w:t>En Vård- och omsorgstagare är listad för noll eller flera Primärvårdstjänst(er)</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SubjectOfCare/listing</w:t>
            </w:r>
          </w:p>
        </w:tc>
      </w:tr>
    </w:tbl>
    <w:p w:rsidR="005904B9" w:rsidRDefault="005904B9">
      <w:pPr>
        <w:pStyle w:val="Heading1"/>
        <w:numPr>
          <w:ilvl w:val="0"/>
          <w:numId w:val="0"/>
        </w:numPr>
        <w:ind w:left="1304" w:hanging="1304"/>
      </w:pPr>
      <w:bookmarkStart w:id="59" w:name="_Toc192060823"/>
      <w:bookmarkEnd w:id="49"/>
      <w:bookmarkEnd w:id="50"/>
    </w:p>
    <w:p w:rsidR="005904B9" w:rsidRDefault="00557EF2">
      <w:pPr>
        <w:rPr>
          <w:rFonts w:ascii="Arial" w:hAnsi="Arial"/>
          <w:sz w:val="32"/>
        </w:rPr>
      </w:pPr>
      <w:r>
        <w:br w:type="page"/>
      </w:r>
    </w:p>
    <w:p w:rsidR="005904B9" w:rsidRDefault="00557EF2">
      <w:pPr>
        <w:pStyle w:val="Heading1"/>
      </w:pPr>
      <w:bookmarkStart w:id="60" w:name="_Toc259551112"/>
      <w:r>
        <w:lastRenderedPageBreak/>
        <w:t>Verksamhetsorienterad meddelandeinformationsmodell (V-MIM)</w:t>
      </w:r>
      <w:bookmarkEnd w:id="60"/>
    </w:p>
    <w:p w:rsidR="005904B9" w:rsidRDefault="00557EF2">
      <w:pPr>
        <w:pStyle w:val="Heading2"/>
        <w:spacing w:after="60"/>
        <w:ind w:left="1304" w:hanging="1304"/>
      </w:pPr>
      <w:bookmarkStart w:id="61" w:name="_Toc259551113"/>
      <w:r>
        <w:t>Visa tjänsteval</w:t>
      </w:r>
      <w:bookmarkEnd w:id="61"/>
    </w:p>
    <w:p w:rsidR="00EB3F2D" w:rsidRDefault="00EB3F2D" w:rsidP="00EB3F2D">
      <w:r>
        <w:t>Indata</w:t>
      </w:r>
    </w:p>
    <w:p w:rsidR="00EB3F2D" w:rsidRDefault="00EB3F2D" w:rsidP="00EB3F2D">
      <w:r>
        <w:rPr>
          <w:noProof/>
        </w:rPr>
        <w:drawing>
          <wp:inline distT="0" distB="0" distL="0" distR="0">
            <wp:extent cx="1809750" cy="557225"/>
            <wp:effectExtent l="19050" t="0" r="0" b="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1820317" cy="560479"/>
                    </a:xfrm>
                    <a:prstGeom prst="rect">
                      <a:avLst/>
                    </a:prstGeom>
                    <a:noFill/>
                    <a:ln w="9525">
                      <a:noFill/>
                      <a:miter lim="800000"/>
                      <a:headEnd/>
                      <a:tailEnd/>
                    </a:ln>
                  </pic:spPr>
                </pic:pic>
              </a:graphicData>
            </a:graphic>
          </wp:inline>
        </w:drawing>
      </w:r>
    </w:p>
    <w:p w:rsidR="00EB3F2D" w:rsidRPr="00EB3F2D" w:rsidRDefault="00EB3F2D" w:rsidP="00EB3F2D">
      <w:r>
        <w:t>Utdata</w:t>
      </w:r>
    </w:p>
    <w:p w:rsidR="005904B9" w:rsidRDefault="002F56B5">
      <w:r>
        <w:rPr>
          <w:noProof/>
        </w:rPr>
        <w:drawing>
          <wp:inline distT="0" distB="0" distL="0" distR="0">
            <wp:extent cx="7126365" cy="2275368"/>
            <wp:effectExtent l="19050" t="0" r="0" b="0"/>
            <wp:docPr id="43"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7130232" cy="2276603"/>
                    </a:xfrm>
                    <a:prstGeom prst="rect">
                      <a:avLst/>
                    </a:prstGeom>
                    <a:noFill/>
                    <a:ln w="9525">
                      <a:noFill/>
                      <a:miter lim="800000"/>
                      <a:headEnd/>
                      <a:tailEnd/>
                    </a:ln>
                  </pic:spPr>
                </pic:pic>
              </a:graphicData>
            </a:graphic>
          </wp:inline>
        </w:drawing>
      </w:r>
    </w:p>
    <w:p w:rsidR="005904B9" w:rsidRDefault="00557EF2">
      <w:r>
        <w:t>Meddelandeutbytet i den här interaktionen består av ett inledande meddelande från konsument till listningstjänst som innehåller en person-id. Som svar får konsumenten ett meddelande som innehåller information om det tjänsteval som personen med det angivna person-id:t har gjort. Enheter och vård- och omsorgspersonal identifieras med HSA-id.</w:t>
      </w:r>
    </w:p>
    <w:p w:rsidR="005904B9" w:rsidRDefault="005904B9"/>
    <w:p w:rsidR="005904B9" w:rsidRDefault="00557EF2">
      <w:pPr>
        <w:pStyle w:val="Heading2"/>
        <w:spacing w:after="60"/>
        <w:ind w:left="1304" w:hanging="1304"/>
      </w:pPr>
      <w:bookmarkStart w:id="62" w:name="_Toc259551114"/>
      <w:r>
        <w:t>Visa möjliga tjänsteutövare</w:t>
      </w:r>
      <w:bookmarkEnd w:id="62"/>
    </w:p>
    <w:p w:rsidR="00EB3F2D" w:rsidRDefault="00EB3F2D" w:rsidP="00EB3F2D">
      <w:r>
        <w:t>Indata</w:t>
      </w:r>
    </w:p>
    <w:p w:rsidR="00EB3F2D" w:rsidRDefault="00CF4D67" w:rsidP="00EB3F2D">
      <w:r>
        <w:rPr>
          <w:noProof/>
        </w:rPr>
        <w:drawing>
          <wp:inline distT="0" distB="0" distL="0" distR="0">
            <wp:extent cx="1491880" cy="792857"/>
            <wp:effectExtent l="19050" t="0" r="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1494131" cy="794053"/>
                    </a:xfrm>
                    <a:prstGeom prst="rect">
                      <a:avLst/>
                    </a:prstGeom>
                    <a:noFill/>
                    <a:ln w="9525">
                      <a:noFill/>
                      <a:miter lim="800000"/>
                      <a:headEnd/>
                      <a:tailEnd/>
                    </a:ln>
                  </pic:spPr>
                </pic:pic>
              </a:graphicData>
            </a:graphic>
          </wp:inline>
        </w:drawing>
      </w:r>
    </w:p>
    <w:p w:rsidR="00EB3F2D" w:rsidRPr="00EB3F2D" w:rsidRDefault="00EB3F2D" w:rsidP="00EB3F2D">
      <w:r>
        <w:t>Utdata</w:t>
      </w:r>
      <w:r w:rsidR="00CF4D67">
        <w:t xml:space="preserve"> (lista)</w:t>
      </w:r>
    </w:p>
    <w:p w:rsidR="005904B9" w:rsidRDefault="00CF4D67">
      <w:r>
        <w:rPr>
          <w:noProof/>
        </w:rPr>
        <w:drawing>
          <wp:inline distT="0" distB="0" distL="0" distR="0">
            <wp:extent cx="1694603" cy="871870"/>
            <wp:effectExtent l="19050" t="0" r="847"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1710180" cy="879884"/>
                    </a:xfrm>
                    <a:prstGeom prst="rect">
                      <a:avLst/>
                    </a:prstGeom>
                    <a:noFill/>
                    <a:ln w="9525">
                      <a:noFill/>
                      <a:miter lim="800000"/>
                      <a:headEnd/>
                      <a:tailEnd/>
                    </a:ln>
                  </pic:spPr>
                </pic:pic>
              </a:graphicData>
            </a:graphic>
          </wp:inline>
        </w:drawing>
      </w:r>
    </w:p>
    <w:p w:rsidR="005904B9" w:rsidRDefault="00557EF2">
      <w:pPr>
        <w:tabs>
          <w:tab w:val="left" w:pos="9072"/>
        </w:tabs>
      </w:pPr>
      <w:r>
        <w:t>Meddelandeutbytet i den här interaktionen resulterar i en enkel lista i vilken det lokala listningssystemet presenterar HSA-id:n</w:t>
      </w:r>
      <w:r w:rsidR="00CF4D67">
        <w:t xml:space="preserve"> och namn</w:t>
      </w:r>
      <w:r>
        <w:t xml:space="preserve"> på de valbara utövare av de tjänster som är tillgängliga i regionen. </w:t>
      </w:r>
      <w:r w:rsidR="00CF4D67">
        <w:t xml:space="preserve">I anropet till tjänsten anges regionkod. Man kan även välja att lista enheter utifrån en viss listningstyp eller lista specifika enheter utifrån en lista av HSA-id:n. </w:t>
      </w:r>
      <w:r>
        <w:t xml:space="preserve">Varje region har möjlighet att själv bestämma vilka typer av val en invånare kan lista sig på. Det är upp till listningssystemet att självt hålla reda på de HSA-id:n som är valbara. </w:t>
      </w:r>
      <w:r>
        <w:rPr>
          <w:b/>
        </w:rPr>
        <w:t xml:space="preserve">Motsvarighet i V-TIM: </w:t>
      </w:r>
      <w:r>
        <w:t>Ingen motsvarighet i V-TIM.</w:t>
      </w:r>
    </w:p>
    <w:p w:rsidR="005904B9" w:rsidRDefault="00557EF2">
      <w:pPr>
        <w:pStyle w:val="Heading2"/>
        <w:spacing w:after="60"/>
        <w:ind w:left="1304" w:hanging="1304"/>
      </w:pPr>
      <w:bookmarkStart w:id="63" w:name="_Toc259551115"/>
      <w:r>
        <w:t>Göra tjänsteval</w:t>
      </w:r>
      <w:bookmarkEnd w:id="63"/>
    </w:p>
    <w:p w:rsidR="00DE01A8" w:rsidRPr="00DE01A8" w:rsidRDefault="00DE01A8" w:rsidP="00DE01A8">
      <w:r>
        <w:t>Indata</w:t>
      </w:r>
    </w:p>
    <w:p w:rsidR="005904B9" w:rsidRDefault="00CF4D67">
      <w:r>
        <w:rPr>
          <w:noProof/>
        </w:rPr>
        <w:lastRenderedPageBreak/>
        <w:drawing>
          <wp:inline distT="0" distB="0" distL="0" distR="0">
            <wp:extent cx="2105038" cy="956930"/>
            <wp:effectExtent l="19050" t="0" r="9512"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2105198" cy="957003"/>
                    </a:xfrm>
                    <a:prstGeom prst="rect">
                      <a:avLst/>
                    </a:prstGeom>
                    <a:noFill/>
                    <a:ln w="9525">
                      <a:noFill/>
                      <a:miter lim="800000"/>
                      <a:headEnd/>
                      <a:tailEnd/>
                    </a:ln>
                  </pic:spPr>
                </pic:pic>
              </a:graphicData>
            </a:graphic>
          </wp:inline>
        </w:drawing>
      </w:r>
    </w:p>
    <w:p w:rsidR="00DE01A8" w:rsidRDefault="00DE01A8">
      <w:r>
        <w:t>Utdata</w:t>
      </w:r>
    </w:p>
    <w:p w:rsidR="00DE01A8" w:rsidRDefault="00DE01A8">
      <w:r>
        <w:rPr>
          <w:noProof/>
        </w:rPr>
        <w:drawing>
          <wp:inline distT="0" distB="0" distL="0" distR="0">
            <wp:extent cx="1241622" cy="999460"/>
            <wp:effectExtent l="19050" t="0" r="0" b="0"/>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srcRect/>
                    <a:stretch>
                      <a:fillRect/>
                    </a:stretch>
                  </pic:blipFill>
                  <pic:spPr bwMode="auto">
                    <a:xfrm>
                      <a:off x="0" y="0"/>
                      <a:ext cx="1241456" cy="999326"/>
                    </a:xfrm>
                    <a:prstGeom prst="rect">
                      <a:avLst/>
                    </a:prstGeom>
                    <a:noFill/>
                    <a:ln w="9525">
                      <a:noFill/>
                      <a:miter lim="800000"/>
                      <a:headEnd/>
                      <a:tailEnd/>
                    </a:ln>
                  </pic:spPr>
                </pic:pic>
              </a:graphicData>
            </a:graphic>
          </wp:inline>
        </w:drawing>
      </w:r>
    </w:p>
    <w:p w:rsidR="005904B9" w:rsidRDefault="00557EF2">
      <w:pPr>
        <w:tabs>
          <w:tab w:val="left" w:pos="9072"/>
        </w:tabs>
      </w:pPr>
      <w:r>
        <w:t>Meddelandet i den här interaktionen består i en koppling mellan ett person-id och HSA-id:t på den valda tjänsteutövaren</w:t>
      </w:r>
      <w:r w:rsidR="00DE01A8">
        <w:t xml:space="preserve"> gällande en viss listningstyp</w:t>
      </w:r>
      <w:r>
        <w:t>. Det lokala listningssystemet använder informationen för att lagra listningsinformation för en vård- och omsorgstagare.</w:t>
      </w:r>
      <w:r>
        <w:rPr>
          <w:b/>
        </w:rPr>
        <w:t xml:space="preserve"> Motsvarighet i V-TIM: </w:t>
      </w:r>
      <w:r>
        <w:t xml:space="preserve">Ingen motsvarighet i V-TIM. </w:t>
      </w:r>
    </w:p>
    <w:p w:rsidR="00DE01A8" w:rsidRDefault="00DE01A8">
      <w:pPr>
        <w:tabs>
          <w:tab w:val="left" w:pos="9072"/>
        </w:tabs>
      </w:pPr>
    </w:p>
    <w:p w:rsidR="00DE01A8" w:rsidRDefault="00DE01A8" w:rsidP="00DE01A8">
      <w:pPr>
        <w:pStyle w:val="Heading2"/>
      </w:pPr>
      <w:r>
        <w:tab/>
      </w:r>
      <w:bookmarkStart w:id="64" w:name="_Toc259551116"/>
      <w:r>
        <w:t>Visa listningstyp</w:t>
      </w:r>
      <w:bookmarkEnd w:id="64"/>
    </w:p>
    <w:p w:rsidR="006E16F4" w:rsidRPr="006E16F4" w:rsidRDefault="006E16F4" w:rsidP="006E16F4">
      <w:r>
        <w:t>Indata</w:t>
      </w:r>
    </w:p>
    <w:p w:rsidR="00DE01A8" w:rsidRDefault="006E16F4" w:rsidP="00DE01A8">
      <w:r w:rsidRPr="006E16F4">
        <w:rPr>
          <w:noProof/>
        </w:rPr>
        <w:drawing>
          <wp:inline distT="0" distB="0" distL="0" distR="0">
            <wp:extent cx="1905443" cy="586689"/>
            <wp:effectExtent l="19050" t="0" r="0" b="0"/>
            <wp:docPr id="13"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1916569" cy="590115"/>
                    </a:xfrm>
                    <a:prstGeom prst="rect">
                      <a:avLst/>
                    </a:prstGeom>
                    <a:noFill/>
                    <a:ln w="9525">
                      <a:noFill/>
                      <a:miter lim="800000"/>
                      <a:headEnd/>
                      <a:tailEnd/>
                    </a:ln>
                  </pic:spPr>
                </pic:pic>
              </a:graphicData>
            </a:graphic>
          </wp:inline>
        </w:drawing>
      </w:r>
    </w:p>
    <w:p w:rsidR="006E16F4" w:rsidRDefault="006E16F4" w:rsidP="00DE01A8">
      <w:r>
        <w:t>Utdata</w:t>
      </w:r>
    </w:p>
    <w:p w:rsidR="006E16F4" w:rsidRDefault="006E16F4" w:rsidP="00DE01A8">
      <w:r>
        <w:rPr>
          <w:noProof/>
        </w:rPr>
        <w:lastRenderedPageBreak/>
        <w:drawing>
          <wp:inline distT="0" distB="0" distL="0" distR="0">
            <wp:extent cx="1246224" cy="646968"/>
            <wp:effectExtent l="19050" t="0" r="0" b="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srcRect/>
                    <a:stretch>
                      <a:fillRect/>
                    </a:stretch>
                  </pic:blipFill>
                  <pic:spPr bwMode="auto">
                    <a:xfrm>
                      <a:off x="0" y="0"/>
                      <a:ext cx="1245968" cy="646835"/>
                    </a:xfrm>
                    <a:prstGeom prst="rect">
                      <a:avLst/>
                    </a:prstGeom>
                    <a:noFill/>
                    <a:ln w="9525">
                      <a:noFill/>
                      <a:miter lim="800000"/>
                      <a:headEnd/>
                      <a:tailEnd/>
                    </a:ln>
                  </pic:spPr>
                </pic:pic>
              </a:graphicData>
            </a:graphic>
          </wp:inline>
        </w:drawing>
      </w:r>
    </w:p>
    <w:p w:rsidR="0011447E" w:rsidRDefault="0011447E" w:rsidP="0011447E">
      <w:pPr>
        <w:tabs>
          <w:tab w:val="left" w:pos="9072"/>
        </w:tabs>
      </w:pPr>
      <w:r>
        <w:t>Meddelandeutbytet i interaktionen består i ett anrop innehållande person-id för aktuell person. Tjänsten returnerar möjliga typer av listningar som personen kan bruka vid listning.</w:t>
      </w:r>
      <w:r w:rsidRPr="0011447E">
        <w:rPr>
          <w:b/>
        </w:rPr>
        <w:t xml:space="preserve"> </w:t>
      </w:r>
      <w:r>
        <w:rPr>
          <w:b/>
        </w:rPr>
        <w:t xml:space="preserve">Motsvarighet i V-TIM: </w:t>
      </w:r>
      <w:r>
        <w:t xml:space="preserve">Ingen motsvarighet i V-TIM. </w:t>
      </w:r>
    </w:p>
    <w:p w:rsidR="00DE01A8" w:rsidRDefault="00DE01A8" w:rsidP="00DE01A8">
      <w:pPr>
        <w:pStyle w:val="Heading2"/>
      </w:pPr>
      <w:r>
        <w:tab/>
      </w:r>
      <w:bookmarkStart w:id="65" w:name="_Toc259551117"/>
      <w:r>
        <w:t>Visa köstatus</w:t>
      </w:r>
      <w:bookmarkEnd w:id="65"/>
    </w:p>
    <w:p w:rsidR="00ED1A49" w:rsidRDefault="00ED1A49" w:rsidP="00ED1A49">
      <w:r>
        <w:t>Indata</w:t>
      </w:r>
    </w:p>
    <w:p w:rsidR="00ED1A49" w:rsidRDefault="00ED1A49" w:rsidP="00ED1A49">
      <w:r w:rsidRPr="00ED1A49">
        <w:rPr>
          <w:noProof/>
        </w:rPr>
        <w:drawing>
          <wp:inline distT="0" distB="0" distL="0" distR="0">
            <wp:extent cx="1905443" cy="586689"/>
            <wp:effectExtent l="19050" t="0" r="0" b="0"/>
            <wp:docPr id="14"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1909109" cy="587818"/>
                    </a:xfrm>
                    <a:prstGeom prst="rect">
                      <a:avLst/>
                    </a:prstGeom>
                    <a:noFill/>
                    <a:ln w="9525">
                      <a:noFill/>
                      <a:miter lim="800000"/>
                      <a:headEnd/>
                      <a:tailEnd/>
                    </a:ln>
                  </pic:spPr>
                </pic:pic>
              </a:graphicData>
            </a:graphic>
          </wp:inline>
        </w:drawing>
      </w:r>
    </w:p>
    <w:p w:rsidR="00ED1A49" w:rsidRDefault="00ED1A49" w:rsidP="00ED1A49">
      <w:r>
        <w:t>Utdata</w:t>
      </w:r>
    </w:p>
    <w:p w:rsidR="00ED1A49" w:rsidRDefault="00ED1A49" w:rsidP="00ED1A49">
      <w:r>
        <w:rPr>
          <w:noProof/>
        </w:rPr>
        <w:drawing>
          <wp:inline distT="0" distB="0" distL="0" distR="0">
            <wp:extent cx="1692791" cy="752092"/>
            <wp:effectExtent l="19050" t="0" r="2659" b="0"/>
            <wp:docPr id="49" name="Bild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cstate="print"/>
                    <a:srcRect/>
                    <a:stretch>
                      <a:fillRect/>
                    </a:stretch>
                  </pic:blipFill>
                  <pic:spPr bwMode="auto">
                    <a:xfrm>
                      <a:off x="0" y="0"/>
                      <a:ext cx="1693466" cy="752392"/>
                    </a:xfrm>
                    <a:prstGeom prst="rect">
                      <a:avLst/>
                    </a:prstGeom>
                    <a:noFill/>
                    <a:ln w="9525">
                      <a:noFill/>
                      <a:miter lim="800000"/>
                      <a:headEnd/>
                      <a:tailEnd/>
                    </a:ln>
                  </pic:spPr>
                </pic:pic>
              </a:graphicData>
            </a:graphic>
          </wp:inline>
        </w:drawing>
      </w:r>
    </w:p>
    <w:p w:rsidR="0011447E" w:rsidRDefault="0011447E" w:rsidP="00ED1A49"/>
    <w:p w:rsidR="0011447E" w:rsidRPr="00ED1A49" w:rsidRDefault="0011447E" w:rsidP="00ED1A49">
      <w:pPr>
        <w:sectPr w:rsidR="0011447E" w:rsidRPr="00ED1A49">
          <w:pgSz w:w="16840" w:h="11907" w:orient="landscape"/>
          <w:pgMar w:top="1542" w:right="1491" w:bottom="1418" w:left="1196" w:header="567" w:footer="567" w:gutter="0"/>
          <w:cols w:space="720"/>
          <w:docGrid w:linePitch="299"/>
        </w:sectPr>
      </w:pPr>
      <w:r>
        <w:t xml:space="preserve">Meddelandeutbytet i interaktionen består i ett anrop innehållande person-id för aktuell person. Tjänsten returnerar köstatus (i kö, ej i kö) gällande personen och den enhet där eventuell köstatus föreligger. </w:t>
      </w:r>
      <w:r>
        <w:rPr>
          <w:b/>
        </w:rPr>
        <w:t xml:space="preserve">Motsvarighet i V-TIM: </w:t>
      </w:r>
      <w:r>
        <w:t>Ingen motsvarighet i V-TIM.</w:t>
      </w:r>
    </w:p>
    <w:p w:rsidR="005904B9" w:rsidRDefault="00557EF2">
      <w:pPr>
        <w:pStyle w:val="Heading1"/>
      </w:pPr>
      <w:bookmarkStart w:id="66" w:name="_Toc192643306"/>
      <w:bookmarkStart w:id="67" w:name="_Toc259551118"/>
      <w:r>
        <w:lastRenderedPageBreak/>
        <w:t>Termer och definitioner</w:t>
      </w:r>
      <w:bookmarkEnd w:id="45"/>
      <w:bookmarkEnd w:id="59"/>
      <w:bookmarkEnd w:id="66"/>
      <w:bookmarkEnd w:id="67"/>
    </w:p>
    <w:tbl>
      <w:tblPr>
        <w:tblW w:w="14317" w:type="dxa"/>
        <w:tblInd w:w="5" w:type="dxa"/>
        <w:tblLayout w:type="fixed"/>
        <w:tblCellMar>
          <w:left w:w="0" w:type="dxa"/>
          <w:right w:w="0" w:type="dxa"/>
        </w:tblCellMar>
        <w:tblLook w:val="0000"/>
      </w:tblPr>
      <w:tblGrid>
        <w:gridCol w:w="2545"/>
        <w:gridCol w:w="3410"/>
        <w:gridCol w:w="4070"/>
        <w:gridCol w:w="1870"/>
        <w:gridCol w:w="2422"/>
      </w:tblGrid>
      <w:tr w:rsidR="005904B9" w:rsidTr="00EB03E4">
        <w:trPr>
          <w:trHeight w:val="255"/>
        </w:trPr>
        <w:tc>
          <w:tcPr>
            <w:tcW w:w="2545" w:type="dxa"/>
            <w:tcBorders>
              <w:top w:val="single" w:sz="4" w:space="0" w:color="auto"/>
              <w:left w:val="single" w:sz="4" w:space="0" w:color="auto"/>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Term</w:t>
            </w:r>
          </w:p>
        </w:tc>
        <w:tc>
          <w:tcPr>
            <w:tcW w:w="3410" w:type="dxa"/>
            <w:tcBorders>
              <w:top w:val="single" w:sz="4" w:space="0" w:color="auto"/>
              <w:left w:val="nil"/>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Definition</w:t>
            </w:r>
          </w:p>
        </w:tc>
        <w:tc>
          <w:tcPr>
            <w:tcW w:w="4070" w:type="dxa"/>
            <w:tcBorders>
              <w:top w:val="single" w:sz="4" w:space="0" w:color="auto"/>
              <w:left w:val="nil"/>
              <w:bottom w:val="single" w:sz="4" w:space="0" w:color="000000"/>
              <w:right w:val="single" w:sz="4" w:space="0" w:color="auto"/>
            </w:tcBorders>
          </w:tcPr>
          <w:p w:rsidR="005904B9" w:rsidRDefault="00557EF2">
            <w:pPr>
              <w:keepNext/>
              <w:jc w:val="center"/>
              <w:rPr>
                <w:rFonts w:ascii="Arial" w:eastAsia="Arial Unicode MS" w:hAnsi="Arial"/>
                <w:color w:val="000000"/>
                <w:sz w:val="20"/>
              </w:rPr>
            </w:pPr>
            <w:r>
              <w:rPr>
                <w:rFonts w:ascii="Arial" w:hAnsi="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Synonym</w:t>
            </w:r>
          </w:p>
        </w:tc>
        <w:tc>
          <w:tcPr>
            <w:tcW w:w="2422"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Källa</w:t>
            </w:r>
          </w:p>
        </w:tc>
      </w:tr>
      <w:tr w:rsidR="005904B9" w:rsidTr="00EB03E4">
        <w:trPr>
          <w:trHeight w:val="255"/>
        </w:trPr>
        <w:tc>
          <w:tcPr>
            <w:tcW w:w="2545" w:type="dxa"/>
            <w:tcBorders>
              <w:top w:val="single" w:sz="4" w:space="0" w:color="000000"/>
              <w:left w:val="single" w:sz="4" w:space="0" w:color="auto"/>
              <w:bottom w:val="single" w:sz="4" w:space="0" w:color="000000"/>
              <w:right w:val="single" w:sz="4" w:space="0" w:color="000000"/>
            </w:tcBorders>
          </w:tcPr>
          <w:p w:rsidR="005904B9" w:rsidRDefault="00557EF2">
            <w:pPr>
              <w:pStyle w:val="Normalwebb1"/>
              <w:rPr>
                <w:rFonts w:ascii="Arial" w:hAnsi="Arial"/>
                <w:sz w:val="20"/>
              </w:rPr>
            </w:pPr>
            <w:r>
              <w:rPr>
                <w:rFonts w:ascii="Arial" w:hAnsi="Arial"/>
                <w:sz w:val="20"/>
              </w:rPr>
              <w:t>primärvårdstjänst</w:t>
            </w:r>
          </w:p>
        </w:tc>
        <w:tc>
          <w:tcPr>
            <w:tcW w:w="3410" w:type="dxa"/>
            <w:tcBorders>
              <w:top w:val="single" w:sz="4" w:space="0" w:color="000000"/>
              <w:left w:val="nil"/>
              <w:bottom w:val="single" w:sz="4" w:space="0" w:color="000000"/>
              <w:right w:val="single" w:sz="4" w:space="0" w:color="000000"/>
            </w:tcBorders>
          </w:tcPr>
          <w:p w:rsidR="005904B9" w:rsidRDefault="00557EF2">
            <w:pPr>
              <w:pStyle w:val="Normalwebb1"/>
              <w:rPr>
                <w:sz w:val="20"/>
                <w:lang w:val="sv-SE"/>
              </w:rPr>
            </w:pPr>
            <w:r>
              <w:rPr>
                <w:rFonts w:ascii="Arial" w:hAnsi="Arial"/>
                <w:sz w:val="20"/>
                <w:lang w:val="sv-SE"/>
              </w:rPr>
              <w:t>Primärvård som tillhandahålls av en vård- och omsorgsgivaregivare.</w:t>
            </w:r>
            <w:r>
              <w:rPr>
                <w:sz w:val="20"/>
                <w:lang w:val="sv-SE"/>
              </w:rPr>
              <w:t xml:space="preserve"> </w:t>
            </w:r>
          </w:p>
          <w:p w:rsidR="005904B9" w:rsidRDefault="005904B9">
            <w:pPr>
              <w:pStyle w:val="Normalwebb1"/>
              <w:rPr>
                <w:rFonts w:ascii="Arial" w:hAnsi="Arial"/>
                <w:sz w:val="20"/>
                <w:lang w:val="sv-SE"/>
              </w:rPr>
            </w:pPr>
          </w:p>
        </w:tc>
        <w:tc>
          <w:tcPr>
            <w:tcW w:w="4070" w:type="dxa"/>
            <w:tcBorders>
              <w:top w:val="single" w:sz="4" w:space="0" w:color="000000"/>
              <w:left w:val="nil"/>
              <w:bottom w:val="single" w:sz="4" w:space="0" w:color="000000"/>
              <w:right w:val="single" w:sz="4" w:space="0" w:color="auto"/>
            </w:tcBorders>
          </w:tcPr>
          <w:p w:rsidR="005904B9" w:rsidRDefault="005904B9">
            <w:pPr>
              <w:pStyle w:val="Normalwebb1"/>
              <w:rPr>
                <w:rFonts w:ascii="Arial" w:hAnsi="Arial"/>
                <w:sz w:val="20"/>
                <w:lang w:val="sv-SE"/>
              </w:rPr>
            </w:pPr>
          </w:p>
        </w:tc>
        <w:tc>
          <w:tcPr>
            <w:tcW w:w="1870" w:type="dxa"/>
            <w:tcBorders>
              <w:top w:val="single" w:sz="4" w:space="0" w:color="000000"/>
              <w:left w:val="single" w:sz="4" w:space="0" w:color="auto"/>
              <w:bottom w:val="single" w:sz="4" w:space="0" w:color="000000"/>
              <w:right w:val="single" w:sz="4" w:space="0" w:color="auto"/>
            </w:tcBorders>
          </w:tcPr>
          <w:p w:rsidR="005904B9" w:rsidRDefault="005904B9">
            <w:pPr>
              <w:pStyle w:val="Normalwebb1"/>
              <w:rPr>
                <w:rFonts w:ascii="Arial" w:hAnsi="Arial"/>
                <w:sz w:val="20"/>
                <w:lang w:val="sv-SE"/>
              </w:rPr>
            </w:pPr>
          </w:p>
        </w:tc>
        <w:tc>
          <w:tcPr>
            <w:tcW w:w="2422" w:type="dxa"/>
            <w:tcBorders>
              <w:top w:val="single" w:sz="4" w:space="0" w:color="000000"/>
              <w:left w:val="single" w:sz="4" w:space="0" w:color="auto"/>
              <w:bottom w:val="single" w:sz="4" w:space="0" w:color="000000"/>
              <w:right w:val="single" w:sz="4" w:space="0" w:color="auto"/>
            </w:tcBorders>
          </w:tcPr>
          <w:p w:rsidR="005904B9" w:rsidRDefault="00557EF2">
            <w:pPr>
              <w:pStyle w:val="Normalwebb1"/>
              <w:rPr>
                <w:rFonts w:ascii="Arial" w:hAnsi="Arial"/>
                <w:sz w:val="20"/>
              </w:rPr>
            </w:pPr>
            <w:r>
              <w:rPr>
                <w:rFonts w:ascii="Arial" w:hAnsi="Arial"/>
                <w:sz w:val="20"/>
              </w:rPr>
              <w:t>Projekt: Nationell Patientöversikt</w:t>
            </w:r>
          </w:p>
        </w:tc>
      </w:tr>
    </w:tbl>
    <w:p w:rsidR="005904B9" w:rsidRDefault="00557EF2">
      <w:pPr>
        <w:pStyle w:val="Heading1"/>
        <w:numPr>
          <w:ilvl w:val="0"/>
          <w:numId w:val="0"/>
        </w:numPr>
      </w:pPr>
      <w:r>
        <w:br w:type="page"/>
      </w:r>
    </w:p>
    <w:p w:rsidR="005904B9" w:rsidRDefault="00557EF2">
      <w:pPr>
        <w:pStyle w:val="Heading1"/>
      </w:pPr>
      <w:bookmarkStart w:id="68" w:name="_Toc90794760"/>
      <w:bookmarkStart w:id="69" w:name="_Toc90796712"/>
      <w:bookmarkStart w:id="70" w:name="_Toc90797058"/>
      <w:bookmarkStart w:id="71" w:name="_Toc90797078"/>
      <w:bookmarkStart w:id="72" w:name="_Toc95097690"/>
      <w:bookmarkStart w:id="73" w:name="_Toc95292252"/>
      <w:bookmarkStart w:id="74" w:name="_Toc95544011"/>
      <w:bookmarkStart w:id="75" w:name="_Toc194206359"/>
      <w:bookmarkStart w:id="76" w:name="_Toc194206679"/>
      <w:bookmarkStart w:id="77" w:name="_Toc194721692"/>
      <w:bookmarkStart w:id="78" w:name="_Toc139439949"/>
      <w:bookmarkStart w:id="79" w:name="_Toc144289533"/>
      <w:bookmarkStart w:id="80" w:name="_Toc162011539"/>
      <w:bookmarkStart w:id="81" w:name="_Toc100125833"/>
      <w:bookmarkStart w:id="82" w:name="_Toc116886648"/>
      <w:bookmarkStart w:id="83" w:name="_Toc148522907"/>
      <w:bookmarkStart w:id="84" w:name="_Toc259551119"/>
      <w:bookmarkEnd w:id="68"/>
      <w:bookmarkEnd w:id="69"/>
      <w:bookmarkEnd w:id="70"/>
      <w:bookmarkEnd w:id="71"/>
      <w:bookmarkEnd w:id="72"/>
      <w:bookmarkEnd w:id="73"/>
      <w:bookmarkEnd w:id="74"/>
      <w:r>
        <w:lastRenderedPageBreak/>
        <w:t>Klassifikationer och kodverk</w:t>
      </w:r>
      <w:bookmarkEnd w:id="75"/>
      <w:bookmarkEnd w:id="76"/>
      <w:bookmarkEnd w:id="77"/>
      <w:bookmarkEnd w:id="84"/>
    </w:p>
    <w:p w:rsidR="005904B9" w:rsidRDefault="00557EF2">
      <w:pPr>
        <w:rPr>
          <w:i/>
        </w:rPr>
      </w:pPr>
      <w:r>
        <w:t>Klassifikationer och kodverk inkl begrepp</w:t>
      </w:r>
      <w:r w:rsidR="001C70AD">
        <w:t>s</w:t>
      </w:r>
      <w:r>
        <w:t>system och identifikationssystem som hanteras i informationsutbytet kring vårdkontakter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79"/>
        <w:gridCol w:w="1940"/>
        <w:gridCol w:w="4502"/>
        <w:gridCol w:w="3804"/>
      </w:tblGrid>
      <w:tr w:rsidR="005904B9">
        <w:trPr>
          <w:tblHeader/>
        </w:trPr>
        <w:tc>
          <w:tcPr>
            <w:tcW w:w="3079"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502"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380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3079" w:type="dxa"/>
          </w:tcPr>
          <w:p w:rsidR="005904B9" w:rsidRDefault="00557EF2">
            <w:pPr>
              <w:pStyle w:val="Default"/>
              <w:rPr>
                <w:rFonts w:ascii="Arial" w:hAnsi="Arial"/>
                <w:b/>
                <w:sz w:val="20"/>
                <w:lang w:val="sv-SE"/>
              </w:rPr>
            </w:pPr>
            <w:r>
              <w:rPr>
                <w:rFonts w:ascii="Arial" w:hAnsi="Arial"/>
                <w:b/>
                <w:sz w:val="20"/>
              </w:rPr>
              <w:t>KV Befattningsklassificering</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1.2.752.129.2.2.1.4</w:t>
            </w:r>
          </w:p>
        </w:tc>
        <w:tc>
          <w:tcPr>
            <w:tcW w:w="4502" w:type="dxa"/>
          </w:tcPr>
          <w:p w:rsidR="005904B9" w:rsidRDefault="00557EF2">
            <w:pPr>
              <w:pStyle w:val="Default"/>
              <w:rPr>
                <w:rFonts w:ascii="Arial" w:hAnsi="Arial"/>
                <w:sz w:val="20"/>
                <w:lang w:val="sv-SE"/>
              </w:rPr>
            </w:pPr>
            <w:r>
              <w:rPr>
                <w:rFonts w:ascii="Arial" w:hAnsi="Arial"/>
                <w:sz w:val="20"/>
                <w:lang w:val="sv-SE"/>
              </w:rPr>
              <w:t>Se HSA</w:t>
            </w:r>
          </w:p>
        </w:tc>
        <w:tc>
          <w:tcPr>
            <w:tcW w:w="3804" w:type="dxa"/>
          </w:tcPr>
          <w:p w:rsidR="005904B9" w:rsidRDefault="005904B9">
            <w:pPr>
              <w:rPr>
                <w:rFonts w:ascii="Arial" w:eastAsia="Arial Unicode MS" w:hAnsi="Arial"/>
                <w:color w:val="000000"/>
                <w:sz w:val="20"/>
              </w:rPr>
            </w:pPr>
          </w:p>
        </w:tc>
      </w:tr>
      <w:tr w:rsidR="005904B9">
        <w:tc>
          <w:tcPr>
            <w:tcW w:w="3079" w:type="dxa"/>
          </w:tcPr>
          <w:p w:rsidR="005904B9" w:rsidRDefault="00557EF2">
            <w:pPr>
              <w:pStyle w:val="Default"/>
              <w:rPr>
                <w:rFonts w:ascii="Arial" w:hAnsi="Arial"/>
                <w:b/>
                <w:sz w:val="20"/>
              </w:rPr>
            </w:pPr>
            <w:commentRangeStart w:id="85"/>
            <w:r>
              <w:rPr>
                <w:rFonts w:ascii="Arial" w:hAnsi="Arial"/>
                <w:b/>
                <w:sz w:val="20"/>
              </w:rPr>
              <w:t>KV Listningstyp</w:t>
            </w:r>
            <w:commentRangeEnd w:id="85"/>
            <w:r>
              <w:rPr>
                <w:rStyle w:val="CommentReference"/>
                <w:rFonts w:ascii="Times New Roman" w:hAnsi="Times New Roman"/>
                <w:color w:val="auto"/>
                <w:lang w:val="sv-SE" w:eastAsia="sv-SE"/>
              </w:rPr>
              <w:commentReference w:id="85"/>
            </w:r>
          </w:p>
        </w:tc>
        <w:tc>
          <w:tcPr>
            <w:tcW w:w="1940" w:type="dxa"/>
          </w:tcPr>
          <w:p w:rsidR="005904B9" w:rsidRDefault="005904B9">
            <w:pPr>
              <w:pStyle w:val="Default"/>
              <w:rPr>
                <w:rFonts w:ascii="Arial" w:eastAsia="Batang" w:hAnsi="Arial"/>
                <w:sz w:val="20"/>
                <w:highlight w:val="white"/>
                <w:lang w:eastAsia="ko-KR"/>
              </w:rPr>
            </w:pPr>
          </w:p>
        </w:tc>
        <w:tc>
          <w:tcPr>
            <w:tcW w:w="4502" w:type="dxa"/>
          </w:tcPr>
          <w:p w:rsidR="005904B9" w:rsidRDefault="005904B9">
            <w:pPr>
              <w:pStyle w:val="Default"/>
              <w:rPr>
                <w:rFonts w:ascii="Arial" w:hAnsi="Arial"/>
                <w:sz w:val="20"/>
                <w:lang w:val="sv-SE"/>
              </w:rPr>
            </w:pPr>
          </w:p>
        </w:tc>
        <w:tc>
          <w:tcPr>
            <w:tcW w:w="3804" w:type="dxa"/>
          </w:tcPr>
          <w:p w:rsidR="005904B9" w:rsidRDefault="001238A1">
            <w:pPr>
              <w:rPr>
                <w:rFonts w:ascii="Arial" w:eastAsia="Arial Unicode MS" w:hAnsi="Arial"/>
                <w:color w:val="000000"/>
                <w:sz w:val="20"/>
              </w:rPr>
            </w:pPr>
            <w:r>
              <w:rPr>
                <w:rFonts w:ascii="Arial" w:eastAsia="Arial Unicode MS" w:hAnsi="Arial"/>
                <w:color w:val="000000"/>
                <w:sz w:val="20"/>
              </w:rPr>
              <w:t>Finns inte för tillfället, istället använd en fritext.</w:t>
            </w:r>
          </w:p>
        </w:tc>
      </w:tr>
    </w:tbl>
    <w:p w:rsidR="005904B9" w:rsidRDefault="005904B9">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557EF2">
            <w:pPr>
              <w:pStyle w:val="Default"/>
              <w:rPr>
                <w:rFonts w:ascii="Times New Roman" w:hAnsi="Times New Roman"/>
                <w:lang w:val="sv-SE"/>
              </w:rPr>
            </w:pPr>
            <w:r>
              <w:rPr>
                <w:rFonts w:ascii="Times New Roman" w:hAnsi="Times New Roman"/>
                <w:b/>
              </w:rPr>
              <w:t>nummer</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557EF2">
            <w:pPr>
              <w:pStyle w:val="Default"/>
              <w:rPr>
                <w:rFonts w:ascii="Times New Roman" w:hAnsi="Times New Roman"/>
                <w:lang w:val="sv-SE"/>
              </w:rPr>
            </w:pPr>
            <w:r>
              <w:rPr>
                <w:rFonts w:ascii="Times New Roman" w:hAnsi="Times New Roman"/>
                <w:b/>
              </w:rPr>
              <w:t>nummer</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color w:val="000000"/>
                <w:lang w:val="en-US" w:eastAsia="ko-KR"/>
              </w:rPr>
              <w:t xml:space="preserve">Skatteverket,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Reservnummer</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2</w:t>
            </w:r>
          </w:p>
        </w:tc>
        <w:tc>
          <w:tcPr>
            <w:tcW w:w="4151" w:type="dxa"/>
          </w:tcPr>
          <w:p w:rsidR="005904B9" w:rsidRDefault="00557EF2">
            <w:pPr>
              <w:pStyle w:val="Default"/>
              <w:rPr>
                <w:rFonts w:ascii="Times New Roman" w:hAnsi="Times New Roman"/>
                <w:lang w:val="sv-SE"/>
              </w:rPr>
            </w:pPr>
            <w:r>
              <w:rPr>
                <w:rFonts w:ascii="Times New Roman" w:eastAsia="Batang" w:hAnsi="Times New Roman"/>
                <w:lang w:eastAsia="ko-KR"/>
              </w:rPr>
              <w:t>Carelink, www.carelink.se</w:t>
            </w:r>
          </w:p>
        </w:tc>
        <w:tc>
          <w:tcPr>
            <w:tcW w:w="5197" w:type="dxa"/>
          </w:tcPr>
          <w:p w:rsidR="005904B9" w:rsidRDefault="00557EF2">
            <w:pPr>
              <w:autoSpaceDE w:val="0"/>
              <w:autoSpaceDN w:val="0"/>
              <w:adjustRightInd w:val="0"/>
              <w:rPr>
                <w:rFonts w:eastAsia="Batang"/>
                <w:color w:val="000000"/>
                <w:lang w:eastAsia="ko-KR"/>
              </w:rPr>
            </w:pPr>
            <w:r>
              <w:rPr>
                <w:rFonts w:eastAsia="Batang"/>
                <w:color w:val="000000"/>
                <w:lang w:eastAsia="ko-KR"/>
              </w:rPr>
              <w:t xml:space="preserve">Tillfälligt person-id som huvudsakligen används för att kunna koppla samman patient och dennes vårddokumentation när personnummer eller samordningsnummer saknas eller är okänt </w:t>
            </w:r>
          </w:p>
          <w:p w:rsidR="005904B9" w:rsidRDefault="00557EF2">
            <w:pPr>
              <w:pStyle w:val="Default"/>
              <w:rPr>
                <w:rFonts w:ascii="Times New Roman" w:hAnsi="Times New Roman"/>
                <w:lang w:val="sv-SE"/>
              </w:rPr>
            </w:pPr>
            <w:r>
              <w:rPr>
                <w:rFonts w:ascii="Times New Roman" w:eastAsia="Batang" w:hAnsi="Times New Roman"/>
                <w:lang w:val="sv-SE" w:eastAsia="ko-KR"/>
              </w:rPr>
              <w:t>Nummerserier för reservnummer tilldelas av Carelink</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lastRenderedPageBreak/>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lastRenderedPageBreak/>
              <w:t xml:space="preserve">HSA-id för objekt i HSA-katalogen såsom </w:t>
            </w:r>
            <w:r>
              <w:rPr>
                <w:rFonts w:ascii="Times New Roman" w:hAnsi="Times New Roman"/>
                <w:lang w:val="sv-SE"/>
              </w:rPr>
              <w:lastRenderedPageBreak/>
              <w:t>personer, roller, funktioner, enheter mfl.</w:t>
            </w:r>
          </w:p>
        </w:tc>
      </w:tr>
    </w:tbl>
    <w:p w:rsidR="005904B9" w:rsidRDefault="005904B9">
      <w:pPr>
        <w:pStyle w:val="Heading1"/>
        <w:numPr>
          <w:ilvl w:val="0"/>
          <w:numId w:val="0"/>
        </w:numPr>
        <w:sectPr w:rsidR="005904B9">
          <w:pgSz w:w="16840" w:h="11907" w:orient="landscape"/>
          <w:pgMar w:top="1542" w:right="1491" w:bottom="1418" w:left="1196" w:header="567" w:footer="567" w:gutter="0"/>
          <w:cols w:space="720"/>
          <w:docGrid w:linePitch="299"/>
        </w:sectPr>
      </w:pPr>
    </w:p>
    <w:p w:rsidR="005904B9" w:rsidRDefault="00557EF2">
      <w:pPr>
        <w:pStyle w:val="Heading1"/>
        <w:numPr>
          <w:ilvl w:val="0"/>
          <w:numId w:val="0"/>
        </w:numPr>
      </w:pPr>
      <w:bookmarkStart w:id="86" w:name="_Toc162011540"/>
      <w:bookmarkStart w:id="87" w:name="_Toc192060825"/>
      <w:bookmarkStart w:id="88" w:name="_Toc192643308"/>
      <w:bookmarkStart w:id="89" w:name="_Toc259551120"/>
      <w:bookmarkEnd w:id="78"/>
      <w:bookmarkEnd w:id="79"/>
      <w:bookmarkEnd w:id="80"/>
      <w:r>
        <w:lastRenderedPageBreak/>
        <w:t>Bilaga 2: UML-beskrivning</w:t>
      </w:r>
      <w:bookmarkEnd w:id="81"/>
      <w:bookmarkEnd w:id="82"/>
      <w:bookmarkEnd w:id="83"/>
      <w:bookmarkEnd w:id="86"/>
      <w:bookmarkEnd w:id="87"/>
      <w:bookmarkEnd w:id="88"/>
      <w:bookmarkEnd w:id="89"/>
      <w:r>
        <w:t xml:space="preserve"> </w:t>
      </w:r>
    </w:p>
    <w:p w:rsidR="005904B9" w:rsidRDefault="00557EF2">
      <w:pPr>
        <w:rPr>
          <w:b/>
        </w:rPr>
      </w:pPr>
      <w:r>
        <w:rPr>
          <w:b/>
        </w:rPr>
        <w:t xml:space="preserve">UML – en beskrivning och teckenförklaring </w:t>
      </w:r>
    </w:p>
    <w:p w:rsidR="005904B9" w:rsidRDefault="00557EF2">
      <w:pPr>
        <w:pStyle w:val="BodyText3"/>
        <w:rPr>
          <w:i w:val="0"/>
          <w:sz w:val="20"/>
        </w:rPr>
      </w:pPr>
      <w:r>
        <w:rPr>
          <w:i w:val="0"/>
          <w:sz w:val="20"/>
        </w:rPr>
        <w:t>Unified Modeling Language, ett allmänt accepterat beskrivningsspråk för modellering. Informationsmängder redovisas i modellen i form av informationsklasser. Informationsmodellen består av begreppen och deras relationer. I varje informationsklass finns också inskrivet de informationsdelar som bygger upp klassen, attributen.</w:t>
      </w:r>
    </w:p>
    <w:tbl>
      <w:tblPr>
        <w:tblW w:w="0" w:type="auto"/>
        <w:tblLayout w:type="fixed"/>
        <w:tblCellMar>
          <w:left w:w="70" w:type="dxa"/>
          <w:right w:w="70" w:type="dxa"/>
        </w:tblCellMar>
        <w:tblLook w:val="0000"/>
      </w:tblPr>
      <w:tblGrid>
        <w:gridCol w:w="4484"/>
        <w:gridCol w:w="4050"/>
      </w:tblGrid>
      <w:tr w:rsidR="005904B9">
        <w:tc>
          <w:tcPr>
            <w:tcW w:w="4484" w:type="dxa"/>
          </w:tcPr>
          <w:p w:rsidR="005904B9" w:rsidRDefault="00557EF2">
            <w:pPr>
              <w:pStyle w:val="BodyText3"/>
              <w:jc w:val="center"/>
              <w:rPr>
                <w:rFonts w:ascii="Verdana" w:hAnsi="Verdana"/>
                <w:b/>
                <w:sz w:val="22"/>
              </w:rPr>
            </w:pPr>
            <w:r>
              <w:rPr>
                <w:rFonts w:ascii="Verdana" w:hAnsi="Verdana"/>
                <w:b/>
                <w:sz w:val="22"/>
              </w:rPr>
              <w:t>Hierarkisk relation</w:t>
            </w:r>
          </w:p>
        </w:tc>
        <w:tc>
          <w:tcPr>
            <w:tcW w:w="4050" w:type="dxa"/>
          </w:tcPr>
          <w:p w:rsidR="005904B9" w:rsidRDefault="00557EF2">
            <w:pPr>
              <w:pStyle w:val="BodyText3"/>
              <w:jc w:val="center"/>
              <w:rPr>
                <w:rFonts w:ascii="Verdana" w:hAnsi="Verdana"/>
                <w:b/>
                <w:sz w:val="22"/>
              </w:rPr>
            </w:pPr>
            <w:r>
              <w:rPr>
                <w:rFonts w:ascii="Verdana" w:hAnsi="Verdana"/>
                <w:b/>
                <w:sz w:val="22"/>
              </w:rPr>
              <w:t>Aggregation</w:t>
            </w:r>
          </w:p>
        </w:tc>
      </w:tr>
      <w:tr w:rsidR="005904B9">
        <w:tc>
          <w:tcPr>
            <w:tcW w:w="4484" w:type="dxa"/>
          </w:tcPr>
          <w:p w:rsidR="005904B9" w:rsidRDefault="00EA6A25">
            <w:pPr>
              <w:pStyle w:val="BodyText3"/>
              <w:jc w:val="center"/>
            </w:pPr>
            <w:r>
              <w:rPr>
                <w:noProof/>
              </w:rPr>
              <w:drawing>
                <wp:inline distT="0" distB="0" distL="0" distR="0">
                  <wp:extent cx="1809750" cy="107632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1809750" cy="1076325"/>
                          </a:xfrm>
                          <a:prstGeom prst="rect">
                            <a:avLst/>
                          </a:prstGeom>
                          <a:noFill/>
                          <a:ln w="9525">
                            <a:noFill/>
                            <a:miter lim="800000"/>
                            <a:headEnd/>
                            <a:tailEnd/>
                          </a:ln>
                        </pic:spPr>
                      </pic:pic>
                    </a:graphicData>
                  </a:graphic>
                </wp:inline>
              </w:drawing>
            </w:r>
          </w:p>
        </w:tc>
        <w:tc>
          <w:tcPr>
            <w:tcW w:w="4050" w:type="dxa"/>
          </w:tcPr>
          <w:p w:rsidR="005904B9" w:rsidRDefault="00EA6A25">
            <w:pPr>
              <w:pStyle w:val="BodyText3"/>
              <w:jc w:val="center"/>
            </w:pPr>
            <w:r>
              <w:rPr>
                <w:noProof/>
              </w:rPr>
              <w:drawing>
                <wp:inline distT="0" distB="0" distL="0" distR="0">
                  <wp:extent cx="695325" cy="114300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695325" cy="1143000"/>
                          </a:xfrm>
                          <a:prstGeom prst="rect">
                            <a:avLst/>
                          </a:prstGeom>
                          <a:noFill/>
                          <a:ln w="9525">
                            <a:noFill/>
                            <a:miter lim="800000"/>
                            <a:headEnd/>
                            <a:tailEnd/>
                          </a:ln>
                        </pic:spPr>
                      </pic:pic>
                    </a:graphicData>
                  </a:graphic>
                </wp:inline>
              </w:drawing>
            </w:r>
            <w:r w:rsidR="00557EF2">
              <w:t xml:space="preserve"> </w:t>
            </w:r>
          </w:p>
        </w:tc>
      </w:tr>
      <w:tr w:rsidR="005904B9">
        <w:tc>
          <w:tcPr>
            <w:tcW w:w="4484" w:type="dxa"/>
          </w:tcPr>
          <w:p w:rsidR="005904B9" w:rsidRDefault="00557EF2">
            <w:pPr>
              <w:pStyle w:val="BodyText3"/>
              <w:jc w:val="center"/>
            </w:pPr>
            <w:r>
              <w:rPr>
                <w:rFonts w:ascii="Verdana" w:hAnsi="Verdana"/>
                <w:b/>
                <w:sz w:val="22"/>
              </w:rPr>
              <w:t>Association och attribut</w:t>
            </w:r>
          </w:p>
        </w:tc>
        <w:tc>
          <w:tcPr>
            <w:tcW w:w="4050" w:type="dxa"/>
          </w:tcPr>
          <w:p w:rsidR="005904B9" w:rsidRDefault="005904B9">
            <w:pPr>
              <w:pStyle w:val="BodyText3"/>
              <w:jc w:val="center"/>
            </w:pPr>
          </w:p>
        </w:tc>
      </w:tr>
      <w:tr w:rsidR="005904B9">
        <w:trPr>
          <w:cantSplit/>
        </w:trPr>
        <w:tc>
          <w:tcPr>
            <w:tcW w:w="8534" w:type="dxa"/>
            <w:gridSpan w:val="2"/>
          </w:tcPr>
          <w:p w:rsidR="005904B9" w:rsidRDefault="00EA6A25">
            <w:pPr>
              <w:pStyle w:val="BodyText3"/>
              <w:jc w:val="center"/>
            </w:pPr>
            <w:r>
              <w:rPr>
                <w:noProof/>
              </w:rPr>
              <w:drawing>
                <wp:inline distT="0" distB="0" distL="0" distR="0">
                  <wp:extent cx="5048250" cy="11811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5048250" cy="1181100"/>
                          </a:xfrm>
                          <a:prstGeom prst="rect">
                            <a:avLst/>
                          </a:prstGeom>
                          <a:noFill/>
                          <a:ln w="9525">
                            <a:noFill/>
                            <a:miter lim="800000"/>
                            <a:headEnd/>
                            <a:tailEnd/>
                          </a:ln>
                        </pic:spPr>
                      </pic:pic>
                    </a:graphicData>
                  </a:graphic>
                </wp:inline>
              </w:drawing>
            </w:r>
          </w:p>
        </w:tc>
      </w:tr>
    </w:tbl>
    <w:p w:rsidR="005904B9" w:rsidRDefault="00557EF2">
      <w:pPr>
        <w:rPr>
          <w:b/>
        </w:rPr>
      </w:pPr>
      <w:r>
        <w:rPr>
          <w:b/>
        </w:rPr>
        <w:t>Hierarkisk relation</w:t>
      </w:r>
    </w:p>
    <w:p w:rsidR="005904B9" w:rsidRDefault="00557EF2">
      <w:pPr>
        <w:pStyle w:val="BodyText3"/>
        <w:rPr>
          <w:i w:val="0"/>
          <w:sz w:val="20"/>
        </w:rPr>
      </w:pPr>
      <w:r>
        <w:rPr>
          <w:i w:val="0"/>
          <w:sz w:val="20"/>
        </w:rPr>
        <w:t>Förhållandet mellan informationsmängderna kan vara hierarkiskt, dvs. en informationsmängd är en specialisering av en annan. En sådan relation betecknas med en pil riktad från specialiseringen till generaliseringen.</w:t>
      </w:r>
    </w:p>
    <w:p w:rsidR="005904B9" w:rsidRDefault="00557EF2">
      <w:pPr>
        <w:rPr>
          <w:b/>
        </w:rPr>
      </w:pPr>
      <w:r>
        <w:rPr>
          <w:b/>
        </w:rPr>
        <w:t>Aggregation</w:t>
      </w:r>
    </w:p>
    <w:p w:rsidR="005904B9" w:rsidRDefault="00557EF2">
      <w:pPr>
        <w:pStyle w:val="BodyText3"/>
        <w:rPr>
          <w:i w:val="0"/>
          <w:sz w:val="20"/>
        </w:rPr>
      </w:pPr>
      <w:r>
        <w:rPr>
          <w:i w:val="0"/>
          <w:sz w:val="20"/>
        </w:rPr>
        <w:t xml:space="preserve">En särskild association är aggregationen. Den kan uttydas ”ingår i” i ena riktningen och ”består av” i andra. </w:t>
      </w:r>
    </w:p>
    <w:p w:rsidR="005904B9" w:rsidRDefault="00557EF2">
      <w:pPr>
        <w:rPr>
          <w:b/>
        </w:rPr>
      </w:pPr>
      <w:r>
        <w:rPr>
          <w:b/>
        </w:rPr>
        <w:t>Association</w:t>
      </w:r>
    </w:p>
    <w:p w:rsidR="005904B9" w:rsidRDefault="00557EF2">
      <w:pPr>
        <w:pStyle w:val="BodyText3"/>
        <w:rPr>
          <w:i w:val="0"/>
          <w:sz w:val="20"/>
        </w:rPr>
      </w:pPr>
      <w:r>
        <w:rPr>
          <w:i w:val="0"/>
          <w:sz w:val="20"/>
        </w:rPr>
        <w:t>De flesta förhållanden är associationer. En sådan relation kan representera vilket som helst samband, och det ska därför benämnas. Associationsnamnet förses med en pilsymbol för att man ska kunna se i vilken riktning namnet gäller. Siffrorna invid informationsklasserna i ändarna av associationsstrecket representerar multipliciteten. För varje exemplar (instans) av den ena klassen kan association av den benämnda sorten finnas till ett antal exemplar (instanser) av den andra klassen som anges av siffrorna vid den andra klassen. Exempel: En (1) vårdplan kan förteckna en eller flera (1..*) hälso- och sjukvårdsaktiviteter. En (1) hälso- och sjukvårdsaktivitet behöver inte vara förtecknad i någon vårdplan alls men kan vara förtecknad i flera vårdplaner (0..*).</w:t>
      </w:r>
    </w:p>
    <w:p w:rsidR="005904B9" w:rsidRDefault="00557EF2">
      <w:pPr>
        <w:rPr>
          <w:b/>
        </w:rPr>
      </w:pPr>
      <w:r>
        <w:rPr>
          <w:b/>
        </w:rPr>
        <w:t>Attribut</w:t>
      </w:r>
    </w:p>
    <w:p w:rsidR="005904B9" w:rsidRDefault="00557EF2">
      <w:r>
        <w:rPr>
          <w:sz w:val="20"/>
        </w:rPr>
        <w:t xml:space="preserve">I informationsklassen skrivs in dess attribut. Det är informationsdelar som ingår i den informationsmängd som klassen representerar. Även informationsmängder kan uppträda som attribut. Ett avslutsmeddelande skall innehålla den upprättade vårdplanen, som i sig är en informationsmängd som representeras av en klass. I den ingår som attribut alla dess informationsdelar. Symbolerna vid attributen beskriver hur de representeras, om de </w:t>
      </w:r>
      <w:r>
        <w:rPr>
          <w:sz w:val="20"/>
        </w:rPr>
        <w:lastRenderedPageBreak/>
        <w:t>kan ändras medan en instans av klassen existerar, vilken datatyp attributet har och sist multipliciteten, dvs. hur många exemplar av attributet som kan förekomma. I exemplet ovan ses bl.a. att det måste finnas en ansvarig läkare och uppgiften kan ändras.  Det kan finnas flera områdesinsatser och flera mål för vårdplanen. Närståendesamverkan är något som antingen görs eller inte görs och är därmed ett booliskt värde (ja/nej). Det kan ändras. Tid fastställdes vid skapande av vårdplan och kan inte ändras ({frozen}).</w:t>
      </w:r>
    </w:p>
    <w:p w:rsidR="005904B9" w:rsidRDefault="00557EF2">
      <w:pPr>
        <w:pStyle w:val="Heading1"/>
        <w:numPr>
          <w:ilvl w:val="0"/>
          <w:numId w:val="0"/>
        </w:numPr>
      </w:pPr>
      <w:bookmarkStart w:id="90" w:name="_Toc90883529"/>
      <w:bookmarkStart w:id="91" w:name="_Toc90883776"/>
      <w:bookmarkStart w:id="92" w:name="_Toc91034269"/>
      <w:bookmarkStart w:id="93" w:name="_Toc116886649"/>
      <w:bookmarkStart w:id="94" w:name="_Toc148522908"/>
      <w:bookmarkStart w:id="95" w:name="_Toc162011541"/>
      <w:bookmarkStart w:id="96" w:name="_Toc192060826"/>
      <w:bookmarkStart w:id="97" w:name="_Toc192643309"/>
      <w:bookmarkStart w:id="98" w:name="_Toc196300068"/>
      <w:bookmarkStart w:id="99" w:name="_Toc259551121"/>
      <w:bookmarkEnd w:id="90"/>
      <w:bookmarkEnd w:id="91"/>
      <w:bookmarkEnd w:id="92"/>
      <w:r>
        <w:t xml:space="preserve">Bilaga 3:  Förklaring till </w:t>
      </w:r>
      <w:bookmarkEnd w:id="93"/>
      <w:r>
        <w:t>Format och Multiplicitet</w:t>
      </w:r>
      <w:bookmarkEnd w:id="94"/>
      <w:bookmarkEnd w:id="95"/>
      <w:bookmarkEnd w:id="96"/>
      <w:bookmarkEnd w:id="97"/>
      <w:bookmarkEnd w:id="98"/>
      <w:bookmarkEnd w:id="99"/>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34"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Sant/Falskt</w:t>
            </w:r>
          </w:p>
        </w:tc>
        <w:tc>
          <w:tcPr>
            <w:tcW w:w="987" w:type="dxa"/>
          </w:tcPr>
          <w:p w:rsidR="005904B9" w:rsidRDefault="00557EF2">
            <w:pPr>
              <w:pStyle w:val="BodyText3"/>
              <w:spacing w:after="0"/>
              <w:jc w:val="center"/>
              <w:rPr>
                <w:i w:val="0"/>
                <w:sz w:val="20"/>
              </w:rPr>
            </w:pPr>
            <w:r>
              <w:rPr>
                <w:i w:val="0"/>
                <w:sz w:val="20"/>
              </w:rPr>
              <w:t>S/F</w:t>
            </w:r>
          </w:p>
        </w:tc>
        <w:tc>
          <w:tcPr>
            <w:tcW w:w="1139" w:type="dxa"/>
          </w:tcPr>
          <w:p w:rsidR="005904B9" w:rsidRDefault="00557EF2">
            <w:pPr>
              <w:pStyle w:val="BodyText3"/>
              <w:spacing w:after="0"/>
              <w:jc w:val="center"/>
              <w:rPr>
                <w:i w:val="0"/>
                <w:sz w:val="20"/>
              </w:rPr>
            </w:pPr>
            <w:r>
              <w:rPr>
                <w:i w:val="0"/>
                <w:sz w:val="20"/>
              </w:rPr>
              <w:t>BN</w:t>
            </w:r>
          </w:p>
        </w:tc>
        <w:tc>
          <w:tcPr>
            <w:tcW w:w="1701" w:type="dxa"/>
          </w:tcPr>
          <w:p w:rsidR="005904B9" w:rsidRDefault="00557EF2">
            <w:pPr>
              <w:pStyle w:val="BodyText3"/>
              <w:spacing w:after="0"/>
              <w:rPr>
                <w:i w:val="0"/>
                <w:sz w:val="20"/>
              </w:rPr>
            </w:pPr>
            <w:r>
              <w:rPr>
                <w:i w:val="0"/>
                <w:sz w:val="20"/>
              </w:rPr>
              <w:t>Boolean not null</w:t>
            </w:r>
          </w:p>
        </w:tc>
        <w:tc>
          <w:tcPr>
            <w:tcW w:w="5386" w:type="dxa"/>
          </w:tcPr>
          <w:p w:rsidR="005904B9" w:rsidRDefault="00557EF2">
            <w:pPr>
              <w:pStyle w:val="BodyText3"/>
              <w:spacing w:after="0"/>
              <w:rPr>
                <w:i w:val="0"/>
                <w:sz w:val="20"/>
              </w:rPr>
            </w:pPr>
            <w:r>
              <w:rPr>
                <w:i w:val="0"/>
                <w:sz w:val="20"/>
              </w:rPr>
              <w:t xml:space="preserve">Kan antingen vara sant eller falskt. </w:t>
            </w:r>
          </w:p>
          <w:p w:rsidR="005904B9" w:rsidRDefault="005904B9">
            <w:pPr>
              <w:pStyle w:val="BodyText3"/>
              <w:spacing w:after="0"/>
              <w:rPr>
                <w:i w:val="0"/>
                <w:sz w:val="20"/>
              </w:rPr>
            </w:pPr>
          </w:p>
        </w:tc>
      </w:tr>
      <w:tr w:rsidR="005904B9">
        <w:trPr>
          <w:trHeight w:val="2756"/>
        </w:trPr>
        <w:tc>
          <w:tcPr>
            <w:tcW w:w="1419" w:type="dxa"/>
          </w:tcPr>
          <w:p w:rsidR="005904B9" w:rsidRDefault="00557EF2">
            <w:pPr>
              <w:autoSpaceDE w:val="0"/>
              <w:autoSpaceDN w:val="0"/>
              <w:adjustRightInd w:val="0"/>
              <w:rPr>
                <w:sz w:val="20"/>
              </w:rPr>
            </w:pPr>
            <w:r>
              <w:rPr>
                <w:sz w:val="20"/>
              </w:rPr>
              <w:t>Kodat värde med text och OID</w:t>
            </w:r>
          </w:p>
        </w:tc>
        <w:tc>
          <w:tcPr>
            <w:tcW w:w="987" w:type="dxa"/>
          </w:tcPr>
          <w:p w:rsidR="005904B9" w:rsidRDefault="00557EF2">
            <w:pPr>
              <w:pStyle w:val="BodyText3"/>
              <w:spacing w:after="0"/>
              <w:jc w:val="center"/>
              <w:rPr>
                <w:i w:val="0"/>
                <w:sz w:val="20"/>
              </w:rPr>
            </w:pPr>
            <w:r>
              <w:rPr>
                <w:i w:val="0"/>
                <w:sz w:val="20"/>
              </w:rPr>
              <w:t>KTOV</w:t>
            </w:r>
          </w:p>
        </w:tc>
        <w:tc>
          <w:tcPr>
            <w:tcW w:w="1139" w:type="dxa"/>
          </w:tcPr>
          <w:p w:rsidR="005904B9" w:rsidRDefault="00557EF2">
            <w:pPr>
              <w:pStyle w:val="BodyText3"/>
              <w:spacing w:after="0"/>
              <w:jc w:val="center"/>
              <w:rPr>
                <w:i w:val="0"/>
                <w:sz w:val="20"/>
              </w:rPr>
            </w:pPr>
            <w:r>
              <w:rPr>
                <w:i w:val="0"/>
                <w:sz w:val="20"/>
              </w:rPr>
              <w:t>CD</w:t>
            </w:r>
          </w:p>
        </w:tc>
        <w:tc>
          <w:tcPr>
            <w:tcW w:w="1701" w:type="dxa"/>
          </w:tcPr>
          <w:p w:rsidR="005904B9" w:rsidRDefault="00557EF2">
            <w:pPr>
              <w:autoSpaceDE w:val="0"/>
              <w:autoSpaceDN w:val="0"/>
              <w:adjustRightInd w:val="0"/>
              <w:rPr>
                <w:sz w:val="20"/>
              </w:rPr>
            </w:pPr>
            <w:r>
              <w:rPr>
                <w:sz w:val="20"/>
              </w:rPr>
              <w:t>Coded value</w:t>
            </w:r>
          </w:p>
        </w:tc>
        <w:tc>
          <w:tcPr>
            <w:tcW w:w="5386" w:type="dxa"/>
          </w:tcPr>
          <w:p w:rsidR="005904B9" w:rsidRDefault="00557EF2">
            <w:pPr>
              <w:autoSpaceDE w:val="0"/>
              <w:autoSpaceDN w:val="0"/>
              <w:adjustRightInd w:val="0"/>
              <w:rPr>
                <w:sz w:val="20"/>
              </w:rPr>
            </w:pPr>
            <w:r>
              <w:rPr>
                <w:sz w:val="20"/>
              </w:rPr>
              <w:t>Identifiering av berört kodverk/klassifikation (genom sk OID) samt aktuell kod och text</w:t>
            </w:r>
          </w:p>
          <w:p w:rsidR="005904B9" w:rsidRDefault="00557EF2">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5904B9" w:rsidRDefault="005904B9">
            <w:pPr>
              <w:autoSpaceDE w:val="0"/>
              <w:autoSpaceDN w:val="0"/>
              <w:adjustRightInd w:val="0"/>
              <w:rPr>
                <w:sz w:val="20"/>
              </w:rPr>
            </w:pPr>
          </w:p>
          <w:p w:rsidR="005904B9" w:rsidRDefault="00557EF2">
            <w:pPr>
              <w:rPr>
                <w:sz w:val="20"/>
              </w:rPr>
            </w:pPr>
            <w:r>
              <w:rPr>
                <w:sz w:val="20"/>
              </w:rPr>
              <w:t>kod</w:t>
            </w:r>
          </w:p>
          <w:p w:rsidR="005904B9" w:rsidRDefault="00557EF2">
            <w:pPr>
              <w:rPr>
                <w:sz w:val="20"/>
              </w:rPr>
            </w:pPr>
            <w:r>
              <w:rPr>
                <w:sz w:val="20"/>
              </w:rPr>
              <w:t>K</w:t>
            </w:r>
          </w:p>
          <w:p w:rsidR="005904B9" w:rsidRDefault="00557EF2">
            <w:pPr>
              <w:rPr>
                <w:sz w:val="20"/>
              </w:rPr>
            </w:pPr>
            <w:r>
              <w:rPr>
                <w:sz w:val="20"/>
              </w:rPr>
              <w:t>aktuellt kodvärde</w:t>
            </w:r>
          </w:p>
          <w:p w:rsidR="005904B9" w:rsidRDefault="005904B9"/>
          <w:p w:rsidR="005904B9" w:rsidRDefault="00557EF2">
            <w:pPr>
              <w:rPr>
                <w:sz w:val="20"/>
              </w:rPr>
            </w:pPr>
            <w:r>
              <w:rPr>
                <w:sz w:val="20"/>
              </w:rPr>
              <w:t>text</w:t>
            </w:r>
          </w:p>
          <w:p w:rsidR="005904B9" w:rsidRDefault="00557EF2">
            <w:pPr>
              <w:rPr>
                <w:sz w:val="20"/>
              </w:rPr>
            </w:pPr>
            <w:r>
              <w:rPr>
                <w:sz w:val="20"/>
              </w:rPr>
              <w:t>TX</w:t>
            </w:r>
          </w:p>
          <w:p w:rsidR="005904B9" w:rsidRDefault="00557EF2">
            <w:pPr>
              <w:rPr>
                <w:sz w:val="20"/>
              </w:rPr>
            </w:pPr>
            <w:r>
              <w:rPr>
                <w:sz w:val="20"/>
              </w:rPr>
              <w:t>klartext</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w:t>
            </w:r>
            <w:r w:rsidR="001C70AD">
              <w:rPr>
                <w:sz w:val="20"/>
              </w:rPr>
              <w:t>i</w:t>
            </w:r>
            <w:r>
              <w:rPr>
                <w:sz w:val="20"/>
              </w:rPr>
              <w:t>ng av berört kodverk/</w:t>
            </w:r>
          </w:p>
          <w:p w:rsidR="005904B9" w:rsidRDefault="00557EF2">
            <w:pPr>
              <w:rPr>
                <w:sz w:val="20"/>
              </w:rPr>
            </w:pPr>
            <w:r>
              <w:rPr>
                <w:sz w:val="20"/>
              </w:rPr>
              <w:t>klassifikation</w:t>
            </w:r>
          </w:p>
          <w:p w:rsidR="005904B9" w:rsidRDefault="005904B9"/>
          <w:p w:rsidR="005904B9" w:rsidRDefault="00557EF2">
            <w:pPr>
              <w:rPr>
                <w:sz w:val="20"/>
              </w:rPr>
            </w:pPr>
            <w:r>
              <w:rPr>
                <w:sz w:val="20"/>
              </w:rPr>
              <w:t>version</w:t>
            </w:r>
          </w:p>
          <w:p w:rsidR="005904B9" w:rsidRDefault="00557EF2">
            <w:pPr>
              <w:rPr>
                <w:sz w:val="20"/>
              </w:rPr>
            </w:pPr>
            <w:r>
              <w:rPr>
                <w:sz w:val="20"/>
              </w:rPr>
              <w:t>TX</w:t>
            </w:r>
          </w:p>
          <w:p w:rsidR="005904B9" w:rsidRDefault="00557EF2">
            <w:pPr>
              <w:rPr>
                <w:sz w:val="20"/>
              </w:rPr>
            </w:pPr>
            <w:r>
              <w:rPr>
                <w:sz w:val="20"/>
              </w:rPr>
              <w:t>kodverkets version</w:t>
            </w:r>
          </w:p>
          <w:p w:rsidR="005904B9" w:rsidRDefault="005904B9"/>
          <w:p w:rsidR="005904B9" w:rsidRDefault="00557EF2">
            <w:pPr>
              <w:rPr>
                <w:sz w:val="20"/>
              </w:rPr>
            </w:pPr>
            <w:r>
              <w:rPr>
                <w:sz w:val="20"/>
              </w:rPr>
              <w:t>förtydligande</w:t>
            </w:r>
          </w:p>
          <w:p w:rsidR="005904B9" w:rsidRDefault="00557EF2">
            <w:pPr>
              <w:rPr>
                <w:sz w:val="20"/>
              </w:rPr>
            </w:pPr>
            <w:r>
              <w:rPr>
                <w:sz w:val="20"/>
              </w:rPr>
              <w:t>TX</w:t>
            </w:r>
          </w:p>
          <w:p w:rsidR="005904B9" w:rsidRDefault="00557EF2">
            <w:pPr>
              <w:rPr>
                <w:sz w:val="20"/>
              </w:rPr>
            </w:pPr>
            <w:r>
              <w:rPr>
                <w:sz w:val="20"/>
              </w:rPr>
              <w:t xml:space="preserve">används t ex vid förtydligande av </w:t>
            </w:r>
          </w:p>
          <w:p w:rsidR="005904B9" w:rsidRDefault="00557EF2">
            <w:pPr>
              <w:rPr>
                <w:sz w:val="20"/>
              </w:rPr>
            </w:pPr>
            <w:r>
              <w:rPr>
                <w:sz w:val="20"/>
              </w:rPr>
              <w:t>kod ”Övrigt”</w:t>
            </w:r>
          </w:p>
          <w:p w:rsidR="005904B9" w:rsidRDefault="005904B9"/>
          <w:p w:rsidR="005904B9" w:rsidRDefault="005904B9">
            <w:pPr>
              <w:pStyle w:val="BodyText3"/>
              <w:spacing w:after="0"/>
              <w:rPr>
                <w:i w:val="0"/>
                <w:color w:val="000000"/>
                <w:sz w:val="20"/>
              </w:rPr>
            </w:pPr>
          </w:p>
        </w:tc>
      </w:tr>
      <w:tr w:rsidR="005904B9">
        <w:tc>
          <w:tcPr>
            <w:tcW w:w="1419" w:type="dxa"/>
          </w:tcPr>
          <w:p w:rsidR="005904B9" w:rsidRDefault="00557EF2">
            <w:pPr>
              <w:pStyle w:val="BodyText3"/>
              <w:spacing w:after="0"/>
              <w:rPr>
                <w:i w:val="0"/>
                <w:sz w:val="20"/>
              </w:rPr>
            </w:pPr>
            <w:r>
              <w:rPr>
                <w:i w:val="0"/>
                <w:sz w:val="20"/>
              </w:rPr>
              <w:lastRenderedPageBreak/>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Datapaket</w:t>
            </w:r>
          </w:p>
        </w:tc>
        <w:tc>
          <w:tcPr>
            <w:tcW w:w="987" w:type="dxa"/>
          </w:tcPr>
          <w:p w:rsidR="005904B9" w:rsidRDefault="00557EF2">
            <w:pPr>
              <w:pStyle w:val="BodyText3"/>
              <w:spacing w:after="0"/>
              <w:jc w:val="center"/>
              <w:rPr>
                <w:i w:val="0"/>
                <w:sz w:val="20"/>
              </w:rPr>
            </w:pPr>
            <w:r>
              <w:rPr>
                <w:i w:val="0"/>
                <w:sz w:val="20"/>
              </w:rPr>
              <w:t>DP</w:t>
            </w:r>
          </w:p>
        </w:tc>
        <w:tc>
          <w:tcPr>
            <w:tcW w:w="1139" w:type="dxa"/>
          </w:tcPr>
          <w:p w:rsidR="005904B9" w:rsidRDefault="00557EF2">
            <w:pPr>
              <w:pStyle w:val="BodyText3"/>
              <w:spacing w:after="0"/>
              <w:jc w:val="center"/>
              <w:rPr>
                <w:i w:val="0"/>
                <w:sz w:val="20"/>
              </w:rPr>
            </w:pPr>
            <w:r>
              <w:rPr>
                <w:i w:val="0"/>
                <w:sz w:val="20"/>
              </w:rPr>
              <w:t>ED</w:t>
            </w:r>
          </w:p>
        </w:tc>
        <w:tc>
          <w:tcPr>
            <w:tcW w:w="1701" w:type="dxa"/>
          </w:tcPr>
          <w:p w:rsidR="005904B9" w:rsidRDefault="00557EF2">
            <w:pPr>
              <w:pStyle w:val="BodyText3"/>
              <w:spacing w:after="0"/>
              <w:rPr>
                <w:i w:val="0"/>
                <w:sz w:val="20"/>
              </w:rPr>
            </w:pPr>
            <w:r>
              <w:rPr>
                <w:i w:val="0"/>
                <w:sz w:val="20"/>
              </w:rPr>
              <w:t>Encapsulated data</w:t>
            </w:r>
          </w:p>
        </w:tc>
        <w:tc>
          <w:tcPr>
            <w:tcW w:w="5386" w:type="dxa"/>
          </w:tcPr>
          <w:p w:rsidR="005904B9" w:rsidRDefault="00557EF2">
            <w:pPr>
              <w:pStyle w:val="BodyText3"/>
              <w:spacing w:after="0"/>
              <w:rPr>
                <w:i w:val="0"/>
                <w:color w:val="000000"/>
                <w:sz w:val="20"/>
              </w:rPr>
            </w:pPr>
            <w:r>
              <w:rPr>
                <w:i w:val="0"/>
                <w:color w:val="000000"/>
                <w:sz w:val="20"/>
              </w:rPr>
              <w:t>Används för att ange typ av bild, ljud och andra multimediadata – detta specificeras senare vid behov (för information kontakta RIV förvaltningsgrupp)</w:t>
            </w:r>
          </w:p>
          <w:p w:rsidR="005904B9" w:rsidRDefault="005904B9">
            <w:pPr>
              <w:pStyle w:val="BodyText3"/>
              <w:spacing w:after="0"/>
              <w:rPr>
                <w:i w:val="0"/>
                <w:color w:val="000000"/>
                <w:sz w:val="20"/>
              </w:rPr>
            </w:pPr>
          </w:p>
        </w:tc>
      </w:tr>
      <w:tr w:rsidR="005904B9">
        <w:tc>
          <w:tcPr>
            <w:tcW w:w="1419" w:type="dxa"/>
          </w:tcPr>
          <w:p w:rsidR="005904B9" w:rsidRDefault="00557EF2">
            <w:pPr>
              <w:pStyle w:val="BodyText3"/>
              <w:spacing w:after="0"/>
              <w:rPr>
                <w:i w:val="0"/>
                <w:sz w:val="20"/>
              </w:rPr>
            </w:pPr>
            <w:r>
              <w:rPr>
                <w:i w:val="0"/>
                <w:sz w:val="20"/>
              </w:rPr>
              <w:t>Värde</w:t>
            </w:r>
          </w:p>
        </w:tc>
        <w:tc>
          <w:tcPr>
            <w:tcW w:w="987" w:type="dxa"/>
          </w:tcPr>
          <w:p w:rsidR="005904B9" w:rsidRDefault="00557EF2">
            <w:pPr>
              <w:pStyle w:val="BodyText3"/>
              <w:spacing w:after="0"/>
              <w:jc w:val="center"/>
              <w:rPr>
                <w:i w:val="0"/>
                <w:sz w:val="20"/>
              </w:rPr>
            </w:pPr>
            <w:r>
              <w:rPr>
                <w:i w:val="0"/>
                <w:sz w:val="20"/>
              </w:rPr>
              <w:t>VÄ</w:t>
            </w:r>
          </w:p>
        </w:tc>
        <w:tc>
          <w:tcPr>
            <w:tcW w:w="1139" w:type="dxa"/>
          </w:tcPr>
          <w:p w:rsidR="005904B9" w:rsidRDefault="005904B9">
            <w:pPr>
              <w:pStyle w:val="BodyText3"/>
              <w:spacing w:after="0"/>
              <w:jc w:val="center"/>
              <w:rPr>
                <w:i w:val="0"/>
                <w:sz w:val="20"/>
              </w:rPr>
            </w:pPr>
          </w:p>
        </w:tc>
        <w:tc>
          <w:tcPr>
            <w:tcW w:w="1701" w:type="dxa"/>
          </w:tcPr>
          <w:p w:rsidR="005904B9" w:rsidRDefault="005904B9">
            <w:pPr>
              <w:pStyle w:val="BodyText3"/>
              <w:spacing w:after="0"/>
              <w:rPr>
                <w:i w:val="0"/>
                <w:sz w:val="20"/>
              </w:rPr>
            </w:pPr>
          </w:p>
        </w:tc>
        <w:tc>
          <w:tcPr>
            <w:tcW w:w="5386" w:type="dxa"/>
          </w:tcPr>
          <w:p w:rsidR="005904B9" w:rsidRDefault="00557EF2">
            <w:pPr>
              <w:pStyle w:val="BodyText3"/>
              <w:spacing w:after="0"/>
              <w:rPr>
                <w:i w:val="0"/>
                <w:color w:val="000000"/>
                <w:sz w:val="20"/>
              </w:rPr>
            </w:pPr>
            <w:r>
              <w:rPr>
                <w:i w:val="0"/>
                <w:color w:val="000000"/>
                <w:sz w:val="20"/>
              </w:rPr>
              <w:t>Uttrycker värdets datatyp och sort</w:t>
            </w:r>
          </w:p>
          <w:p w:rsidR="005904B9" w:rsidRDefault="005904B9">
            <w:pPr>
              <w:pStyle w:val="BodyText3"/>
              <w:spacing w:after="0"/>
              <w:rPr>
                <w:i w:val="0"/>
                <w:color w:val="000000"/>
                <w:sz w:val="20"/>
              </w:rPr>
            </w:pPr>
          </w:p>
          <w:p w:rsidR="005904B9" w:rsidRDefault="00557EF2">
            <w:pPr>
              <w:rPr>
                <w:sz w:val="20"/>
              </w:rPr>
            </w:pPr>
            <w:r>
              <w:rPr>
                <w:sz w:val="20"/>
              </w:rPr>
              <w:t>värde</w:t>
            </w:r>
          </w:p>
          <w:p w:rsidR="005904B9" w:rsidRDefault="005904B9">
            <w:pPr>
              <w:rPr>
                <w:sz w:val="20"/>
              </w:rPr>
            </w:pPr>
          </w:p>
          <w:p w:rsidR="005904B9" w:rsidRDefault="00557EF2">
            <w:pPr>
              <w:rPr>
                <w:sz w:val="20"/>
              </w:rPr>
            </w:pPr>
            <w:r>
              <w:rPr>
                <w:sz w:val="20"/>
              </w:rPr>
              <w:t>aktuellt värde</w:t>
            </w:r>
          </w:p>
          <w:p w:rsidR="005904B9" w:rsidRDefault="005904B9"/>
          <w:p w:rsidR="005904B9" w:rsidRDefault="00557EF2">
            <w:pPr>
              <w:rPr>
                <w:sz w:val="20"/>
              </w:rPr>
            </w:pPr>
            <w:r>
              <w:rPr>
                <w:sz w:val="20"/>
              </w:rPr>
              <w:t>värdetyp</w:t>
            </w:r>
          </w:p>
          <w:p w:rsidR="005904B9" w:rsidRDefault="00557EF2">
            <w:pPr>
              <w:rPr>
                <w:sz w:val="20"/>
              </w:rPr>
            </w:pPr>
            <w:r>
              <w:rPr>
                <w:sz w:val="20"/>
              </w:rPr>
              <w:t>Kodat värde</w:t>
            </w:r>
          </w:p>
          <w:p w:rsidR="005904B9" w:rsidRDefault="001C70AD">
            <w:pPr>
              <w:rPr>
                <w:sz w:val="20"/>
              </w:rPr>
            </w:pPr>
            <w:r>
              <w:rPr>
                <w:sz w:val="20"/>
              </w:rPr>
              <w:t>V</w:t>
            </w:r>
            <w:r w:rsidR="00557EF2">
              <w:rPr>
                <w:sz w:val="20"/>
              </w:rPr>
              <w:t>ärdets</w:t>
            </w:r>
            <w:r>
              <w:rPr>
                <w:sz w:val="20"/>
              </w:rPr>
              <w:t xml:space="preserve"> </w:t>
            </w:r>
            <w:r w:rsidR="00557EF2">
              <w:rPr>
                <w:sz w:val="20"/>
              </w:rPr>
              <w:t>datatyp</w:t>
            </w:r>
          </w:p>
          <w:p w:rsidR="005904B9" w:rsidRDefault="005904B9"/>
          <w:p w:rsidR="005904B9" w:rsidRDefault="00557EF2">
            <w:pPr>
              <w:rPr>
                <w:sz w:val="20"/>
              </w:rPr>
            </w:pPr>
            <w:r>
              <w:rPr>
                <w:sz w:val="20"/>
              </w:rPr>
              <w:t>enhet</w:t>
            </w:r>
          </w:p>
          <w:p w:rsidR="005904B9" w:rsidRDefault="00557EF2">
            <w:pPr>
              <w:rPr>
                <w:sz w:val="20"/>
              </w:rPr>
            </w:pPr>
            <w:r>
              <w:rPr>
                <w:sz w:val="20"/>
              </w:rPr>
              <w:t>Text</w:t>
            </w:r>
          </w:p>
          <w:p w:rsidR="005904B9" w:rsidRDefault="00557EF2">
            <w:pPr>
              <w:rPr>
                <w:sz w:val="20"/>
              </w:rPr>
            </w:pPr>
            <w:r>
              <w:rPr>
                <w:sz w:val="20"/>
              </w:rPr>
              <w:lastRenderedPageBreak/>
              <w:t>värdets enhet</w:t>
            </w:r>
          </w:p>
          <w:p w:rsidR="005904B9" w:rsidRDefault="005904B9"/>
          <w:p w:rsidR="005904B9" w:rsidRDefault="005904B9">
            <w:pPr>
              <w:pStyle w:val="BodyText3"/>
              <w:spacing w:after="0"/>
              <w:rPr>
                <w:i w:val="0"/>
                <w:color w:val="000000"/>
                <w:sz w:val="20"/>
              </w:rPr>
            </w:pPr>
          </w:p>
          <w:p w:rsidR="005904B9" w:rsidRDefault="005904B9">
            <w:pPr>
              <w:pStyle w:val="BodyText3"/>
              <w:spacing w:after="0"/>
              <w:rPr>
                <w:i w:val="0"/>
                <w:color w:val="000000"/>
                <w:sz w:val="20"/>
              </w:rPr>
            </w:pPr>
          </w:p>
        </w:tc>
      </w:tr>
      <w:tr w:rsidR="005904B9">
        <w:tc>
          <w:tcPr>
            <w:tcW w:w="1419" w:type="dxa"/>
          </w:tcPr>
          <w:p w:rsidR="005904B9" w:rsidRDefault="00557EF2">
            <w:pPr>
              <w:pStyle w:val="BodyText3"/>
              <w:spacing w:after="0"/>
              <w:rPr>
                <w:i w:val="0"/>
                <w:sz w:val="20"/>
              </w:rPr>
            </w:pPr>
            <w:r>
              <w:rPr>
                <w:i w:val="0"/>
                <w:sz w:val="20"/>
              </w:rPr>
              <w:lastRenderedPageBreak/>
              <w:t>Kvantitet</w:t>
            </w:r>
          </w:p>
        </w:tc>
        <w:tc>
          <w:tcPr>
            <w:tcW w:w="987" w:type="dxa"/>
          </w:tcPr>
          <w:p w:rsidR="005904B9" w:rsidRDefault="00557EF2">
            <w:pPr>
              <w:pStyle w:val="BodyText3"/>
              <w:spacing w:after="0"/>
              <w:jc w:val="center"/>
              <w:rPr>
                <w:i w:val="0"/>
                <w:sz w:val="20"/>
              </w:rPr>
            </w:pPr>
            <w:r>
              <w:rPr>
                <w:i w:val="0"/>
                <w:sz w:val="20"/>
              </w:rPr>
              <w:t>KV</w:t>
            </w:r>
          </w:p>
        </w:tc>
        <w:tc>
          <w:tcPr>
            <w:tcW w:w="1139" w:type="dxa"/>
          </w:tcPr>
          <w:p w:rsidR="005904B9" w:rsidRDefault="00557EF2">
            <w:pPr>
              <w:pStyle w:val="BodyText3"/>
              <w:spacing w:after="0"/>
              <w:jc w:val="center"/>
              <w:rPr>
                <w:i w:val="0"/>
                <w:sz w:val="20"/>
              </w:rPr>
            </w:pPr>
            <w:r>
              <w:rPr>
                <w:i w:val="0"/>
                <w:sz w:val="20"/>
              </w:rPr>
              <w:t>PQ</w:t>
            </w:r>
          </w:p>
        </w:tc>
        <w:tc>
          <w:tcPr>
            <w:tcW w:w="1701" w:type="dxa"/>
          </w:tcPr>
          <w:p w:rsidR="005904B9" w:rsidRDefault="00557EF2">
            <w:pPr>
              <w:pStyle w:val="BodyText3"/>
              <w:spacing w:after="0"/>
              <w:rPr>
                <w:i w:val="0"/>
                <w:sz w:val="20"/>
              </w:rPr>
            </w:pPr>
            <w:r>
              <w:rPr>
                <w:i w:val="0"/>
                <w:sz w:val="20"/>
              </w:rPr>
              <w:t>Physical Quantity</w:t>
            </w:r>
          </w:p>
        </w:tc>
        <w:tc>
          <w:tcPr>
            <w:tcW w:w="5386" w:type="dxa"/>
          </w:tcPr>
          <w:p w:rsidR="005904B9" w:rsidRDefault="00557EF2">
            <w:pPr>
              <w:pStyle w:val="BodyText3"/>
              <w:spacing w:after="0"/>
              <w:rPr>
                <w:i w:val="0"/>
                <w:color w:val="000000"/>
                <w:sz w:val="20"/>
              </w:rPr>
            </w:pPr>
            <w:r>
              <w:rPr>
                <w:i w:val="0"/>
                <w:color w:val="000000"/>
                <w:sz w:val="20"/>
              </w:rPr>
              <w:t>Uttrycker mängd och sort som resultat av en mätning.</w:t>
            </w:r>
          </w:p>
          <w:p w:rsidR="005904B9" w:rsidRDefault="00557EF2">
            <w:pPr>
              <w:pStyle w:val="BodyText3"/>
              <w:spacing w:after="0"/>
              <w:rPr>
                <w:i w:val="0"/>
                <w:sz w:val="20"/>
              </w:rPr>
            </w:pPr>
            <w:r>
              <w:rPr>
                <w:i w:val="0"/>
                <w:color w:val="000000"/>
                <w:sz w:val="20"/>
              </w:rPr>
              <w:t>Exempel: ”10 kg”</w:t>
            </w:r>
          </w:p>
        </w:tc>
      </w:tr>
      <w:tr w:rsidR="005904B9">
        <w:tc>
          <w:tcPr>
            <w:tcW w:w="1419" w:type="dxa"/>
          </w:tcPr>
          <w:p w:rsidR="005904B9" w:rsidRDefault="00557EF2">
            <w:pPr>
              <w:pStyle w:val="BodyText3"/>
              <w:spacing w:after="0"/>
              <w:rPr>
                <w:i w:val="0"/>
                <w:sz w:val="20"/>
              </w:rPr>
            </w:pPr>
            <w:r>
              <w:rPr>
                <w:i w:val="0"/>
                <w:sz w:val="20"/>
              </w:rPr>
              <w:t>Flertal</w:t>
            </w:r>
          </w:p>
        </w:tc>
        <w:tc>
          <w:tcPr>
            <w:tcW w:w="987" w:type="dxa"/>
          </w:tcPr>
          <w:p w:rsidR="005904B9" w:rsidRDefault="00557EF2">
            <w:pPr>
              <w:pStyle w:val="BodyText3"/>
              <w:spacing w:after="0"/>
              <w:jc w:val="center"/>
              <w:rPr>
                <w:i w:val="0"/>
                <w:sz w:val="20"/>
              </w:rPr>
            </w:pPr>
            <w:r>
              <w:rPr>
                <w:i w:val="0"/>
                <w:sz w:val="20"/>
              </w:rPr>
              <w:t>FLT&lt;x&gt;</w:t>
            </w:r>
          </w:p>
        </w:tc>
        <w:tc>
          <w:tcPr>
            <w:tcW w:w="1139" w:type="dxa"/>
          </w:tcPr>
          <w:p w:rsidR="005904B9" w:rsidRDefault="00557EF2">
            <w:pPr>
              <w:pStyle w:val="BodyText3"/>
              <w:spacing w:after="0"/>
              <w:jc w:val="center"/>
              <w:rPr>
                <w:i w:val="0"/>
                <w:sz w:val="20"/>
              </w:rPr>
            </w:pPr>
            <w:r>
              <w:rPr>
                <w:i w:val="0"/>
                <w:sz w:val="20"/>
              </w:rPr>
              <w:t>SET&lt;x&gt;</w:t>
            </w:r>
          </w:p>
        </w:tc>
        <w:tc>
          <w:tcPr>
            <w:tcW w:w="1701" w:type="dxa"/>
          </w:tcPr>
          <w:p w:rsidR="005904B9" w:rsidRDefault="00557EF2">
            <w:pPr>
              <w:pStyle w:val="BodyText3"/>
              <w:spacing w:after="0"/>
              <w:rPr>
                <w:i w:val="0"/>
                <w:sz w:val="20"/>
              </w:rPr>
            </w:pPr>
            <w:r>
              <w:rPr>
                <w:i w:val="0"/>
                <w:sz w:val="20"/>
              </w:rPr>
              <w:t>Set</w:t>
            </w:r>
          </w:p>
        </w:tc>
        <w:tc>
          <w:tcPr>
            <w:tcW w:w="5386" w:type="dxa"/>
          </w:tcPr>
          <w:p w:rsidR="005904B9" w:rsidRDefault="00557EF2">
            <w:pPr>
              <w:pStyle w:val="BodyText3"/>
              <w:spacing w:after="0"/>
              <w:rPr>
                <w:i w:val="0"/>
                <w:sz w:val="20"/>
              </w:rPr>
            </w:pPr>
            <w:r>
              <w:rPr>
                <w:i w:val="0"/>
                <w:sz w:val="20"/>
              </w:rPr>
              <w:t xml:space="preserve">Uttrycker ett flertal/upprepningar av angiven datatyp </w:t>
            </w:r>
          </w:p>
          <w:p w:rsidR="005904B9" w:rsidRDefault="00557EF2">
            <w:pPr>
              <w:pStyle w:val="BodyText3"/>
              <w:spacing w:after="0"/>
              <w:rPr>
                <w:i w:val="0"/>
                <w:sz w:val="20"/>
              </w:rPr>
            </w:pPr>
            <w:r>
              <w:rPr>
                <w:i w:val="0"/>
                <w:sz w:val="20"/>
              </w:rPr>
              <w:t>Exempel. FLT&lt;DT&gt; 20060915 20061001 20061105</w:t>
            </w:r>
          </w:p>
        </w:tc>
      </w:tr>
      <w:tr w:rsidR="005904B9">
        <w:tc>
          <w:tcPr>
            <w:tcW w:w="1419" w:type="dxa"/>
          </w:tcPr>
          <w:p w:rsidR="005904B9" w:rsidRDefault="00557EF2">
            <w:pPr>
              <w:pStyle w:val="BodyText3"/>
              <w:spacing w:after="0"/>
              <w:rPr>
                <w:i w:val="0"/>
                <w:sz w:val="20"/>
              </w:rPr>
            </w:pPr>
            <w:r>
              <w:rPr>
                <w:i w:val="0"/>
                <w:sz w:val="20"/>
              </w:rPr>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Tele- och data-kommunikation</w:t>
            </w:r>
          </w:p>
        </w:tc>
        <w:tc>
          <w:tcPr>
            <w:tcW w:w="987" w:type="dxa"/>
          </w:tcPr>
          <w:p w:rsidR="005904B9" w:rsidRDefault="00557EF2">
            <w:pPr>
              <w:pStyle w:val="BodyText3"/>
              <w:spacing w:after="0"/>
              <w:jc w:val="center"/>
              <w:rPr>
                <w:i w:val="0"/>
                <w:sz w:val="20"/>
              </w:rPr>
            </w:pPr>
            <w:r>
              <w:rPr>
                <w:i w:val="0"/>
                <w:sz w:val="20"/>
              </w:rPr>
              <w:t>KOM</w:t>
            </w:r>
          </w:p>
        </w:tc>
        <w:tc>
          <w:tcPr>
            <w:tcW w:w="1139" w:type="dxa"/>
          </w:tcPr>
          <w:p w:rsidR="005904B9" w:rsidRDefault="00557EF2">
            <w:pPr>
              <w:pStyle w:val="BodyText3"/>
              <w:spacing w:after="0"/>
              <w:jc w:val="center"/>
              <w:rPr>
                <w:i w:val="0"/>
                <w:sz w:val="20"/>
              </w:rPr>
            </w:pPr>
            <w:r>
              <w:rPr>
                <w:i w:val="0"/>
                <w:sz w:val="20"/>
              </w:rPr>
              <w:t>TEL/HL7</w:t>
            </w:r>
          </w:p>
        </w:tc>
        <w:tc>
          <w:tcPr>
            <w:tcW w:w="1701" w:type="dxa"/>
          </w:tcPr>
          <w:p w:rsidR="005904B9" w:rsidRDefault="00557EF2">
            <w:pPr>
              <w:pStyle w:val="BodyText3"/>
              <w:spacing w:after="0"/>
              <w:rPr>
                <w:i w:val="0"/>
                <w:sz w:val="20"/>
              </w:rPr>
            </w:pPr>
            <w:r>
              <w:rPr>
                <w:i w:val="0"/>
                <w:sz w:val="20"/>
              </w:rPr>
              <w:t>TEL/HL7</w:t>
            </w:r>
          </w:p>
          <w:p w:rsidR="005904B9" w:rsidRDefault="005904B9">
            <w:pPr>
              <w:pStyle w:val="BodyText3"/>
              <w:spacing w:after="0"/>
              <w:rPr>
                <w:i w:val="0"/>
                <w:sz w:val="20"/>
              </w:rPr>
            </w:pPr>
          </w:p>
        </w:tc>
        <w:tc>
          <w:tcPr>
            <w:tcW w:w="5386" w:type="dxa"/>
          </w:tcPr>
          <w:p w:rsidR="005904B9" w:rsidRDefault="00557EF2">
            <w:pPr>
              <w:pStyle w:val="BodyText3"/>
              <w:spacing w:after="0"/>
              <w:rPr>
                <w:i w:val="0"/>
                <w:sz w:val="20"/>
              </w:rPr>
            </w:pPr>
            <w:r>
              <w:rPr>
                <w:i w:val="0"/>
                <w:color w:val="000000"/>
                <w:sz w:val="20"/>
              </w:rPr>
              <w:t>Beskriver telekommunikationsadresser t.ex. telefonnummer, fax och e-post   Möjlighet till fritext</w:t>
            </w:r>
          </w:p>
        </w:tc>
      </w:tr>
      <w:tr w:rsidR="005904B9">
        <w:tc>
          <w:tcPr>
            <w:tcW w:w="1419" w:type="dxa"/>
          </w:tcPr>
          <w:p w:rsidR="005904B9" w:rsidRDefault="00557EF2">
            <w:pPr>
              <w:pStyle w:val="BodyText3"/>
              <w:spacing w:after="0"/>
              <w:rPr>
                <w:i w:val="0"/>
                <w:sz w:val="20"/>
              </w:rPr>
            </w:pPr>
            <w:r>
              <w:rPr>
                <w:i w:val="0"/>
                <w:sz w:val="20"/>
              </w:rPr>
              <w:t>Datum</w:t>
            </w:r>
          </w:p>
        </w:tc>
        <w:tc>
          <w:tcPr>
            <w:tcW w:w="987" w:type="dxa"/>
          </w:tcPr>
          <w:p w:rsidR="005904B9" w:rsidRDefault="00557EF2">
            <w:pPr>
              <w:pStyle w:val="BodyText3"/>
              <w:spacing w:after="0"/>
              <w:jc w:val="center"/>
              <w:rPr>
                <w:i w:val="0"/>
                <w:sz w:val="20"/>
              </w:rPr>
            </w:pPr>
            <w:r>
              <w:rPr>
                <w:i w:val="0"/>
                <w:sz w:val="20"/>
              </w:rPr>
              <w:t>DT</w:t>
            </w:r>
          </w:p>
        </w:tc>
        <w:tc>
          <w:tcPr>
            <w:tcW w:w="1139" w:type="dxa"/>
          </w:tcPr>
          <w:p w:rsidR="005904B9" w:rsidRDefault="00557EF2">
            <w:pPr>
              <w:pStyle w:val="BodyText3"/>
              <w:spacing w:after="0"/>
              <w:jc w:val="center"/>
              <w:rPr>
                <w:i w:val="0"/>
                <w:sz w:val="20"/>
              </w:rPr>
            </w:pPr>
            <w:r>
              <w:rPr>
                <w:i w:val="0"/>
                <w:sz w:val="20"/>
              </w:rPr>
              <w:t>Date</w:t>
            </w:r>
          </w:p>
        </w:tc>
        <w:tc>
          <w:tcPr>
            <w:tcW w:w="1701" w:type="dxa"/>
          </w:tcPr>
          <w:p w:rsidR="005904B9" w:rsidRDefault="00557EF2">
            <w:pPr>
              <w:pStyle w:val="BodyText3"/>
              <w:spacing w:after="0"/>
              <w:rPr>
                <w:i w:val="0"/>
                <w:sz w:val="20"/>
              </w:rPr>
            </w:pPr>
            <w:r>
              <w:rPr>
                <w:i w:val="0"/>
                <w:sz w:val="20"/>
              </w:rPr>
              <w:t>Date</w:t>
            </w:r>
          </w:p>
        </w:tc>
        <w:tc>
          <w:tcPr>
            <w:tcW w:w="5386" w:type="dxa"/>
          </w:tcPr>
          <w:p w:rsidR="005904B9" w:rsidRDefault="00557EF2">
            <w:pPr>
              <w:rPr>
                <w:sz w:val="20"/>
              </w:rPr>
            </w:pPr>
            <w:r>
              <w:rPr>
                <w:sz w:val="20"/>
              </w:rPr>
              <w:t>Angivelse av datum. Formatet är ÅÅÅÅMMDD.</w:t>
            </w:r>
          </w:p>
          <w:p w:rsidR="005904B9" w:rsidRDefault="00557EF2">
            <w:pPr>
              <w:rPr>
                <w:sz w:val="20"/>
              </w:rPr>
            </w:pPr>
            <w:r>
              <w:rPr>
                <w:sz w:val="20"/>
              </w:rPr>
              <w:t>Det är tillåtet att ange ”datum” med lägre precision, dvs månad eller år. Datatypen kallas fortfarande ”datum”. Formatet är ÅÅÅÅMM respektive ÅÅÅÅ</w:t>
            </w:r>
          </w:p>
          <w:p w:rsidR="005904B9" w:rsidRDefault="00557EF2">
            <w:pPr>
              <w:pStyle w:val="BodyText3"/>
              <w:spacing w:after="0"/>
              <w:rPr>
                <w:i w:val="0"/>
                <w:color w:val="000000"/>
                <w:sz w:val="20"/>
              </w:rPr>
            </w:pPr>
            <w:r>
              <w:rPr>
                <w:i w:val="0"/>
                <w:sz w:val="20"/>
              </w:rPr>
              <w:t>Exempel: 20060713</w:t>
            </w: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5904B9">
        <w:tc>
          <w:tcPr>
            <w:tcW w:w="1419" w:type="dxa"/>
          </w:tcPr>
          <w:p w:rsidR="005904B9" w:rsidRDefault="00557EF2">
            <w:pPr>
              <w:pStyle w:val="BodyText3"/>
              <w:spacing w:after="0"/>
              <w:rPr>
                <w:i w:val="0"/>
                <w:sz w:val="20"/>
              </w:rPr>
            </w:pPr>
            <w:r>
              <w:rPr>
                <w:i w:val="0"/>
                <w:sz w:val="20"/>
              </w:rPr>
              <w:t>Tidsintervall</w:t>
            </w:r>
          </w:p>
        </w:tc>
        <w:tc>
          <w:tcPr>
            <w:tcW w:w="987" w:type="dxa"/>
          </w:tcPr>
          <w:p w:rsidR="005904B9" w:rsidRDefault="00557EF2">
            <w:pPr>
              <w:pStyle w:val="BodyText3"/>
              <w:spacing w:after="0"/>
              <w:jc w:val="center"/>
              <w:rPr>
                <w:i w:val="0"/>
                <w:sz w:val="20"/>
              </w:rPr>
            </w:pPr>
            <w:r>
              <w:rPr>
                <w:i w:val="0"/>
                <w:sz w:val="20"/>
              </w:rPr>
              <w:t>IVL</w:t>
            </w:r>
          </w:p>
        </w:tc>
        <w:tc>
          <w:tcPr>
            <w:tcW w:w="1139" w:type="dxa"/>
          </w:tcPr>
          <w:p w:rsidR="005904B9" w:rsidRDefault="00557EF2">
            <w:pPr>
              <w:pStyle w:val="BodyText3"/>
              <w:spacing w:after="0"/>
              <w:jc w:val="center"/>
              <w:rPr>
                <w:i w:val="0"/>
                <w:sz w:val="20"/>
              </w:rPr>
            </w:pPr>
            <w:r>
              <w:rPr>
                <w:i w:val="0"/>
                <w:sz w:val="20"/>
              </w:rPr>
              <w:t>ITV&lt;TS&gt;</w:t>
            </w:r>
          </w:p>
        </w:tc>
        <w:tc>
          <w:tcPr>
            <w:tcW w:w="1701" w:type="dxa"/>
          </w:tcPr>
          <w:p w:rsidR="005904B9" w:rsidRDefault="00557EF2">
            <w:pPr>
              <w:pStyle w:val="BodyText3"/>
              <w:spacing w:after="0"/>
              <w:rPr>
                <w:i w:val="0"/>
                <w:sz w:val="20"/>
              </w:rPr>
            </w:pPr>
            <w:r>
              <w:rPr>
                <w:i w:val="0"/>
                <w:sz w:val="20"/>
              </w:rPr>
              <w:t>Time interval</w:t>
            </w:r>
          </w:p>
        </w:tc>
        <w:tc>
          <w:tcPr>
            <w:tcW w:w="5386" w:type="dxa"/>
          </w:tcPr>
          <w:p w:rsidR="005904B9" w:rsidRDefault="00557EF2">
            <w:pPr>
              <w:rPr>
                <w:sz w:val="20"/>
              </w:rPr>
            </w:pPr>
            <w:r>
              <w:rPr>
                <w:sz w:val="20"/>
              </w:rPr>
              <w:t>Angivelse av ett utrymme i tiden. Detta kan anges på 4 sätt:</w:t>
            </w:r>
          </w:p>
          <w:p w:rsidR="005904B9" w:rsidRDefault="00557EF2">
            <w:pPr>
              <w:numPr>
                <w:ilvl w:val="0"/>
                <w:numId w:val="7"/>
              </w:numPr>
              <w:rPr>
                <w:sz w:val="20"/>
              </w:rPr>
            </w:pPr>
            <w:r>
              <w:rPr>
                <w:sz w:val="20"/>
              </w:rPr>
              <w:t>Start och slut</w:t>
            </w:r>
          </w:p>
          <w:p w:rsidR="005904B9" w:rsidRDefault="00557EF2">
            <w:pPr>
              <w:numPr>
                <w:ilvl w:val="0"/>
                <w:numId w:val="7"/>
              </w:numPr>
              <w:rPr>
                <w:sz w:val="20"/>
              </w:rPr>
            </w:pPr>
            <w:r>
              <w:rPr>
                <w:sz w:val="20"/>
              </w:rPr>
              <w:t>Start och varaktighet</w:t>
            </w:r>
          </w:p>
          <w:p w:rsidR="005904B9" w:rsidRDefault="00557EF2">
            <w:pPr>
              <w:numPr>
                <w:ilvl w:val="0"/>
                <w:numId w:val="7"/>
              </w:numPr>
              <w:rPr>
                <w:sz w:val="20"/>
              </w:rPr>
            </w:pPr>
            <w:r>
              <w:rPr>
                <w:sz w:val="20"/>
              </w:rPr>
              <w:t>Varaktighet och slut</w:t>
            </w:r>
          </w:p>
          <w:p w:rsidR="005904B9" w:rsidRDefault="00557EF2">
            <w:pPr>
              <w:numPr>
                <w:ilvl w:val="0"/>
                <w:numId w:val="7"/>
              </w:numPr>
              <w:rPr>
                <w:sz w:val="20"/>
              </w:rPr>
            </w:pPr>
            <w:r>
              <w:rPr>
                <w:sz w:val="20"/>
              </w:rPr>
              <w:t>Varaktighet (utan relation till realtid)</w:t>
            </w:r>
          </w:p>
          <w:p w:rsidR="005904B9" w:rsidRDefault="005904B9">
            <w:pPr>
              <w:rPr>
                <w:sz w:val="20"/>
              </w:rPr>
            </w:pPr>
          </w:p>
          <w:p w:rsidR="005904B9" w:rsidRDefault="00557EF2">
            <w:pPr>
              <w:rPr>
                <w:sz w:val="20"/>
              </w:rPr>
            </w:pPr>
            <w:r>
              <w:rPr>
                <w:sz w:val="20"/>
              </w:rPr>
              <w:t>Formatet är P[tY][mM][dD][T[hH][mM][s[.s]S]] där uppgifter inom [ ] är valfria.</w:t>
            </w:r>
          </w:p>
          <w:p w:rsidR="005904B9" w:rsidRDefault="00557EF2">
            <w:pPr>
              <w:rPr>
                <w:sz w:val="20"/>
              </w:rPr>
            </w:pPr>
            <w:r>
              <w:rPr>
                <w:sz w:val="20"/>
              </w:rPr>
              <w:t>Av de första 3 krävs två separata värden åtskilda av ”/”.</w:t>
            </w:r>
          </w:p>
          <w:p w:rsidR="005904B9" w:rsidRDefault="00557EF2">
            <w:pPr>
              <w:rPr>
                <w:sz w:val="20"/>
                <w:lang w:val="fr-FR"/>
              </w:rPr>
            </w:pPr>
            <w:r>
              <w:rPr>
                <w:sz w:val="20"/>
                <w:lang w:val="fr-FR"/>
              </w:rPr>
              <w:t>Exempel:</w:t>
            </w:r>
          </w:p>
          <w:p w:rsidR="005904B9" w:rsidRDefault="00557EF2">
            <w:pPr>
              <w:rPr>
                <w:sz w:val="20"/>
                <w:lang w:val="fr-FR"/>
              </w:rPr>
            </w:pPr>
            <w:r>
              <w:rPr>
                <w:sz w:val="20"/>
                <w:lang w:val="fr-FR"/>
              </w:rPr>
              <w:t>1. 2002-03-01T13:00:00Z/2003-05-11T15:30:00Z</w:t>
            </w:r>
          </w:p>
          <w:p w:rsidR="005904B9" w:rsidRDefault="00557EF2">
            <w:pPr>
              <w:rPr>
                <w:sz w:val="18"/>
                <w:lang w:val="fr-FR"/>
              </w:rPr>
            </w:pPr>
            <w:r>
              <w:rPr>
                <w:sz w:val="18"/>
                <w:lang w:val="fr-FR"/>
              </w:rPr>
              <w:t>2. 2002-03-01T13:00:00Z/P1Y2M10DT2H30M</w:t>
            </w:r>
          </w:p>
          <w:p w:rsidR="005904B9" w:rsidRDefault="00557EF2">
            <w:pPr>
              <w:rPr>
                <w:sz w:val="18"/>
              </w:rPr>
            </w:pPr>
            <w:r>
              <w:rPr>
                <w:sz w:val="18"/>
              </w:rPr>
              <w:t>3. P1Y2M10DT2H30M/2003-05-11T15:30:00Z</w:t>
            </w:r>
          </w:p>
          <w:p w:rsidR="005904B9" w:rsidRDefault="00557EF2">
            <w:pPr>
              <w:rPr>
                <w:sz w:val="18"/>
              </w:rPr>
            </w:pPr>
            <w:r>
              <w:rPr>
                <w:sz w:val="18"/>
              </w:rPr>
              <w:t>4. PT2H31M26.34S , dvs jordbävningen pågick i 2 timmar, 31 minuter och 26,34 sekunder</w:t>
            </w:r>
          </w:p>
        </w:tc>
      </w:tr>
      <w:tr w:rsidR="005904B9">
        <w:tc>
          <w:tcPr>
            <w:tcW w:w="1419" w:type="dxa"/>
          </w:tcPr>
          <w:p w:rsidR="005904B9" w:rsidRDefault="00557EF2">
            <w:pPr>
              <w:pStyle w:val="BodyText3"/>
              <w:spacing w:after="0"/>
              <w:rPr>
                <w:i w:val="0"/>
                <w:sz w:val="20"/>
              </w:rPr>
            </w:pPr>
            <w:r>
              <w:rPr>
                <w:i w:val="0"/>
                <w:sz w:val="20"/>
              </w:rPr>
              <w:t>Webbadress</w:t>
            </w:r>
          </w:p>
        </w:tc>
        <w:tc>
          <w:tcPr>
            <w:tcW w:w="987" w:type="dxa"/>
          </w:tcPr>
          <w:p w:rsidR="005904B9" w:rsidRDefault="00557EF2">
            <w:pPr>
              <w:pStyle w:val="BodyText3"/>
              <w:spacing w:after="0"/>
              <w:jc w:val="center"/>
              <w:rPr>
                <w:i w:val="0"/>
                <w:sz w:val="20"/>
              </w:rPr>
            </w:pPr>
            <w:r>
              <w:rPr>
                <w:i w:val="0"/>
                <w:sz w:val="20"/>
              </w:rPr>
              <w:t>URL</w:t>
            </w:r>
          </w:p>
        </w:tc>
        <w:tc>
          <w:tcPr>
            <w:tcW w:w="1139" w:type="dxa"/>
          </w:tcPr>
          <w:p w:rsidR="005904B9" w:rsidRDefault="00557EF2">
            <w:pPr>
              <w:pStyle w:val="BodyText3"/>
              <w:spacing w:after="0"/>
              <w:jc w:val="center"/>
              <w:rPr>
                <w:i w:val="0"/>
                <w:sz w:val="20"/>
              </w:rPr>
            </w:pPr>
            <w:r>
              <w:rPr>
                <w:i w:val="0"/>
                <w:sz w:val="20"/>
              </w:rPr>
              <w:t>URL</w:t>
            </w:r>
          </w:p>
        </w:tc>
        <w:tc>
          <w:tcPr>
            <w:tcW w:w="1701" w:type="dxa"/>
          </w:tcPr>
          <w:p w:rsidR="005904B9" w:rsidRDefault="005904B9">
            <w:pPr>
              <w:pStyle w:val="BodyText3"/>
              <w:spacing w:after="0"/>
              <w:rPr>
                <w:i w:val="0"/>
                <w:sz w:val="20"/>
              </w:rPr>
            </w:pPr>
          </w:p>
        </w:tc>
        <w:tc>
          <w:tcPr>
            <w:tcW w:w="5386" w:type="dxa"/>
          </w:tcPr>
          <w:p w:rsidR="005904B9" w:rsidRDefault="005904B9">
            <w:pPr>
              <w:rPr>
                <w:sz w:val="20"/>
              </w:rPr>
            </w:pP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57EF2">
      <w:pPr>
        <w:pStyle w:val="BodyText3"/>
        <w:spacing w:after="0"/>
        <w:rPr>
          <w:rFonts w:ascii="Arial" w:hAnsi="Arial"/>
          <w:b/>
          <w:i w:val="0"/>
          <w:sz w:val="22"/>
        </w:rPr>
      </w:pPr>
      <w:r>
        <w:rPr>
          <w:rFonts w:ascii="Arial" w:hAnsi="Arial"/>
          <w:b/>
          <w:i w:val="0"/>
          <w:sz w:val="22"/>
        </w:rPr>
        <w:t xml:space="preserve">Kolumn Multiplicitet </w:t>
      </w:r>
      <w:r>
        <w:rPr>
          <w:i w:val="0"/>
          <w:sz w:val="22"/>
        </w:rPr>
        <w:t>(antal möjliga förekomster)</w:t>
      </w: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tblPr>
      <w:tblGrid>
        <w:gridCol w:w="1820"/>
        <w:gridCol w:w="8850"/>
      </w:tblGrid>
      <w:tr w:rsidR="005904B9">
        <w:tc>
          <w:tcPr>
            <w:tcW w:w="1820" w:type="dxa"/>
            <w:tcBorders>
              <w:top w:val="single" w:sz="12" w:space="0" w:color="auto"/>
              <w:bottom w:val="single" w:sz="12" w:space="0" w:color="auto"/>
              <w:right w:val="single" w:sz="2" w:space="0" w:color="auto"/>
            </w:tcBorders>
          </w:tcPr>
          <w:p w:rsidR="005904B9" w:rsidRDefault="00557EF2">
            <w:pPr>
              <w:pStyle w:val="BodyText3"/>
              <w:spacing w:after="0"/>
              <w:jc w:val="center"/>
              <w:rPr>
                <w:rFonts w:ascii="Arial" w:hAnsi="Arial"/>
                <w:b/>
                <w:i w:val="0"/>
                <w:sz w:val="22"/>
              </w:rPr>
            </w:pPr>
            <w:r>
              <w:rPr>
                <w:rFonts w:ascii="Arial" w:hAnsi="Arial"/>
                <w:b/>
                <w:i w:val="0"/>
                <w:sz w:val="22"/>
              </w:rPr>
              <w:t>Kod, ex</w:t>
            </w:r>
          </w:p>
        </w:tc>
        <w:tc>
          <w:tcPr>
            <w:tcW w:w="8850" w:type="dxa"/>
            <w:tcBorders>
              <w:left w:val="single" w:sz="2" w:space="0" w:color="auto"/>
              <w:bottom w:val="single" w:sz="12" w:space="0" w:color="auto"/>
            </w:tcBorders>
          </w:tcPr>
          <w:p w:rsidR="005904B9" w:rsidRDefault="00557EF2">
            <w:pPr>
              <w:pStyle w:val="BodyText3"/>
              <w:spacing w:after="0"/>
              <w:rPr>
                <w:rFonts w:ascii="Arial" w:hAnsi="Arial"/>
                <w:b/>
                <w:i w:val="0"/>
                <w:sz w:val="22"/>
              </w:rPr>
            </w:pPr>
            <w:r>
              <w:rPr>
                <w:rFonts w:ascii="Arial" w:hAnsi="Arial"/>
                <w:b/>
                <w:i w:val="0"/>
                <w:sz w:val="22"/>
              </w:rPr>
              <w:t>Förklaring</w:t>
            </w:r>
          </w:p>
        </w:tc>
      </w:tr>
      <w:tr w:rsidR="005904B9">
        <w:tc>
          <w:tcPr>
            <w:tcW w:w="1820" w:type="dxa"/>
            <w:tcBorders>
              <w:top w:val="single" w:sz="2" w:space="0" w:color="auto"/>
              <w:bottom w:val="single" w:sz="2" w:space="0" w:color="auto"/>
              <w:right w:val="single" w:sz="2" w:space="0" w:color="auto"/>
            </w:tcBorders>
          </w:tcPr>
          <w:p w:rsidR="005904B9" w:rsidRDefault="00557EF2">
            <w:pPr>
              <w:pStyle w:val="BodyText3"/>
              <w:spacing w:after="0"/>
              <w:jc w:val="center"/>
              <w:rPr>
                <w:i w:val="0"/>
                <w:sz w:val="20"/>
              </w:rPr>
            </w:pPr>
            <w:r>
              <w:rPr>
                <w:i w:val="0"/>
                <w:sz w:val="20"/>
              </w:rPr>
              <w:t>1</w:t>
            </w:r>
          </w:p>
        </w:tc>
        <w:tc>
          <w:tcPr>
            <w:tcW w:w="8850" w:type="dxa"/>
            <w:tcBorders>
              <w:top w:val="single" w:sz="2" w:space="0" w:color="auto"/>
              <w:left w:val="single" w:sz="2" w:space="0" w:color="auto"/>
              <w:bottom w:val="single" w:sz="2" w:space="0" w:color="auto"/>
            </w:tcBorders>
          </w:tcPr>
          <w:p w:rsidR="005904B9" w:rsidRDefault="00557EF2">
            <w:pPr>
              <w:pStyle w:val="BodyText3"/>
              <w:spacing w:after="0"/>
              <w:rPr>
                <w:i w:val="0"/>
                <w:sz w:val="20"/>
              </w:rPr>
            </w:pPr>
            <w:r>
              <w:rPr>
                <w:i w:val="0"/>
                <w:sz w:val="20"/>
              </w:rPr>
              <w:t>En förekomst</w:t>
            </w:r>
          </w:p>
        </w:tc>
      </w:tr>
      <w:tr w:rsidR="005904B9">
        <w:tc>
          <w:tcPr>
            <w:tcW w:w="1820" w:type="dxa"/>
            <w:tcBorders>
              <w:top w:val="single" w:sz="2" w:space="0" w:color="auto"/>
              <w:bottom w:val="single" w:sz="2" w:space="0" w:color="auto"/>
              <w:right w:val="single" w:sz="2" w:space="0" w:color="auto"/>
            </w:tcBorders>
          </w:tcPr>
          <w:p w:rsidR="005904B9" w:rsidRDefault="00557EF2">
            <w:pPr>
              <w:pStyle w:val="BodyText3"/>
              <w:spacing w:after="0"/>
              <w:jc w:val="center"/>
              <w:rPr>
                <w:i w:val="0"/>
                <w:sz w:val="20"/>
              </w:rPr>
            </w:pPr>
            <w:r>
              <w:rPr>
                <w:i w:val="0"/>
                <w:sz w:val="20"/>
              </w:rPr>
              <w:t>0..1</w:t>
            </w:r>
          </w:p>
        </w:tc>
        <w:tc>
          <w:tcPr>
            <w:tcW w:w="8850" w:type="dxa"/>
            <w:tcBorders>
              <w:top w:val="single" w:sz="2" w:space="0" w:color="auto"/>
              <w:left w:val="single" w:sz="2" w:space="0" w:color="auto"/>
              <w:bottom w:val="single" w:sz="2" w:space="0" w:color="auto"/>
            </w:tcBorders>
          </w:tcPr>
          <w:p w:rsidR="005904B9" w:rsidRDefault="00557EF2">
            <w:pPr>
              <w:pStyle w:val="BodyText3"/>
              <w:spacing w:after="0"/>
              <w:rPr>
                <w:i w:val="0"/>
                <w:sz w:val="20"/>
              </w:rPr>
            </w:pPr>
            <w:r>
              <w:rPr>
                <w:i w:val="0"/>
                <w:sz w:val="20"/>
              </w:rPr>
              <w:t>Ingen eller en förekomst</w:t>
            </w:r>
          </w:p>
        </w:tc>
      </w:tr>
      <w:tr w:rsidR="005904B9">
        <w:tc>
          <w:tcPr>
            <w:tcW w:w="1820" w:type="dxa"/>
            <w:tcBorders>
              <w:top w:val="single" w:sz="2" w:space="0" w:color="auto"/>
              <w:bottom w:val="single" w:sz="2" w:space="0" w:color="auto"/>
              <w:right w:val="single" w:sz="2" w:space="0" w:color="auto"/>
            </w:tcBorders>
          </w:tcPr>
          <w:p w:rsidR="005904B9" w:rsidRDefault="00557EF2">
            <w:pPr>
              <w:pStyle w:val="BodyText3"/>
              <w:spacing w:after="0"/>
              <w:jc w:val="center"/>
              <w:rPr>
                <w:i w:val="0"/>
                <w:sz w:val="20"/>
              </w:rPr>
            </w:pPr>
            <w:r>
              <w:rPr>
                <w:i w:val="0"/>
                <w:sz w:val="20"/>
              </w:rPr>
              <w:t>0..*</w:t>
            </w:r>
          </w:p>
        </w:tc>
        <w:tc>
          <w:tcPr>
            <w:tcW w:w="8850" w:type="dxa"/>
            <w:tcBorders>
              <w:top w:val="single" w:sz="2" w:space="0" w:color="auto"/>
              <w:left w:val="single" w:sz="2" w:space="0" w:color="auto"/>
              <w:bottom w:val="single" w:sz="2" w:space="0" w:color="auto"/>
            </w:tcBorders>
          </w:tcPr>
          <w:p w:rsidR="005904B9" w:rsidRDefault="00557EF2">
            <w:pPr>
              <w:pStyle w:val="BodyText3"/>
              <w:spacing w:after="0"/>
              <w:rPr>
                <w:i w:val="0"/>
                <w:sz w:val="20"/>
              </w:rPr>
            </w:pPr>
            <w:r>
              <w:rPr>
                <w:i w:val="0"/>
                <w:sz w:val="20"/>
              </w:rPr>
              <w:t>Ingen eller många förekomster</w:t>
            </w:r>
          </w:p>
        </w:tc>
      </w:tr>
      <w:tr w:rsidR="005904B9">
        <w:tc>
          <w:tcPr>
            <w:tcW w:w="1820" w:type="dxa"/>
            <w:tcBorders>
              <w:top w:val="single" w:sz="2" w:space="0" w:color="auto"/>
              <w:bottom w:val="single" w:sz="2" w:space="0" w:color="auto"/>
              <w:right w:val="single" w:sz="2" w:space="0" w:color="auto"/>
            </w:tcBorders>
          </w:tcPr>
          <w:p w:rsidR="005904B9" w:rsidRDefault="00557EF2">
            <w:pPr>
              <w:pStyle w:val="BodyText3"/>
              <w:spacing w:after="0"/>
              <w:jc w:val="center"/>
              <w:rPr>
                <w:i w:val="0"/>
                <w:sz w:val="20"/>
              </w:rPr>
            </w:pPr>
            <w:r>
              <w:rPr>
                <w:i w:val="0"/>
                <w:sz w:val="20"/>
              </w:rPr>
              <w:t>1..2</w:t>
            </w:r>
          </w:p>
        </w:tc>
        <w:tc>
          <w:tcPr>
            <w:tcW w:w="8850" w:type="dxa"/>
            <w:tcBorders>
              <w:top w:val="single" w:sz="2" w:space="0" w:color="auto"/>
              <w:left w:val="single" w:sz="2" w:space="0" w:color="auto"/>
              <w:bottom w:val="single" w:sz="2" w:space="0" w:color="auto"/>
            </w:tcBorders>
          </w:tcPr>
          <w:p w:rsidR="005904B9" w:rsidRDefault="00557EF2">
            <w:pPr>
              <w:pStyle w:val="BodyText3"/>
              <w:spacing w:after="0"/>
              <w:rPr>
                <w:i w:val="0"/>
                <w:sz w:val="20"/>
              </w:rPr>
            </w:pPr>
            <w:r>
              <w:rPr>
                <w:i w:val="0"/>
                <w:sz w:val="20"/>
              </w:rPr>
              <w:t>En till två förekomster</w:t>
            </w:r>
          </w:p>
        </w:tc>
      </w:tr>
      <w:tr w:rsidR="005904B9">
        <w:tc>
          <w:tcPr>
            <w:tcW w:w="1820" w:type="dxa"/>
            <w:tcBorders>
              <w:top w:val="single" w:sz="2" w:space="0" w:color="auto"/>
              <w:bottom w:val="single" w:sz="12" w:space="0" w:color="auto"/>
              <w:right w:val="single" w:sz="2" w:space="0" w:color="auto"/>
            </w:tcBorders>
          </w:tcPr>
          <w:p w:rsidR="005904B9" w:rsidRDefault="00557EF2">
            <w:pPr>
              <w:pStyle w:val="BodyText3"/>
              <w:spacing w:after="0"/>
              <w:jc w:val="center"/>
              <w:rPr>
                <w:i w:val="0"/>
                <w:sz w:val="20"/>
              </w:rPr>
            </w:pPr>
            <w:r>
              <w:rPr>
                <w:i w:val="0"/>
                <w:sz w:val="20"/>
              </w:rPr>
              <w:t>1..*</w:t>
            </w:r>
          </w:p>
        </w:tc>
        <w:tc>
          <w:tcPr>
            <w:tcW w:w="8850" w:type="dxa"/>
            <w:tcBorders>
              <w:top w:val="single" w:sz="2" w:space="0" w:color="auto"/>
              <w:left w:val="single" w:sz="2" w:space="0" w:color="auto"/>
            </w:tcBorders>
          </w:tcPr>
          <w:p w:rsidR="005904B9" w:rsidRDefault="00557EF2">
            <w:pPr>
              <w:pStyle w:val="BodyText3"/>
              <w:spacing w:after="0"/>
              <w:rPr>
                <w:i w:val="0"/>
                <w:sz w:val="20"/>
              </w:rPr>
            </w:pPr>
            <w:r>
              <w:rPr>
                <w:i w:val="0"/>
                <w:sz w:val="20"/>
              </w:rPr>
              <w:t>En till många förekomster</w:t>
            </w:r>
          </w:p>
        </w:tc>
      </w:tr>
    </w:tbl>
    <w:p w:rsidR="005904B9" w:rsidRDefault="005904B9">
      <w:pPr>
        <w:pStyle w:val="Heading1"/>
        <w:numPr>
          <w:ilvl w:val="0"/>
          <w:numId w:val="0"/>
        </w:numPr>
      </w:pP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57EF2" w:rsidRDefault="00557EF2"/>
    <w:sectPr w:rsidR="00557EF2" w:rsidSect="005904B9">
      <w:pgSz w:w="11907" w:h="16840"/>
      <w:pgMar w:top="1491" w:right="1418" w:bottom="1196" w:left="1542" w:header="567" w:footer="567" w:gutter="0"/>
      <w:cols w:space="720"/>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5" w:author="vije" w:date="2009-08-25T16:03:00Z" w:initials="v">
    <w:p w:rsidR="00CF6640" w:rsidRDefault="00CF6640">
      <w:pPr>
        <w:pStyle w:val="CommentText"/>
      </w:pPr>
      <w:r>
        <w:rPr>
          <w:rStyle w:val="CommentReference"/>
        </w:rPr>
        <w:annotationRef/>
      </w:r>
      <w:r>
        <w:t>Detta är det kodverk vi arbetar tillsammans med RS för att få fram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A8E" w:rsidRDefault="00135A8E">
      <w:r>
        <w:separator/>
      </w:r>
    </w:p>
  </w:endnote>
  <w:endnote w:type="continuationSeparator" w:id="0">
    <w:p w:rsidR="00135A8E" w:rsidRDefault="00135A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New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E4C" w:rsidRDefault="007F6E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E4C" w:rsidRDefault="007F6E4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E4C" w:rsidRDefault="007F6E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A8E" w:rsidRDefault="00135A8E"/>
  </w:footnote>
  <w:footnote w:type="continuationSeparator" w:id="0">
    <w:p w:rsidR="00135A8E" w:rsidRDefault="00135A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640" w:rsidRDefault="00A76E04">
    <w:pPr>
      <w:pStyle w:val="Header"/>
      <w:framePr w:wrap="around" w:vAnchor="text" w:hAnchor="margin" w:xAlign="right" w:y="1"/>
      <w:rPr>
        <w:rStyle w:val="PageNumber"/>
      </w:rPr>
    </w:pPr>
    <w:r>
      <w:rPr>
        <w:rStyle w:val="PageNumber"/>
      </w:rPr>
      <w:fldChar w:fldCharType="begin"/>
    </w:r>
    <w:r w:rsidR="00CF6640">
      <w:rPr>
        <w:rStyle w:val="PageNumber"/>
      </w:rPr>
      <w:instrText xml:space="preserve">PAGE  </w:instrText>
    </w:r>
    <w:r>
      <w:rPr>
        <w:rStyle w:val="PageNumber"/>
      </w:rPr>
      <w:fldChar w:fldCharType="separate"/>
    </w:r>
    <w:r w:rsidR="00CF6640">
      <w:rPr>
        <w:rStyle w:val="PageNumber"/>
        <w:noProof/>
      </w:rPr>
      <w:t>30</w:t>
    </w:r>
    <w:r>
      <w:rPr>
        <w:rStyle w:val="PageNumber"/>
      </w:rPr>
      <w:fldChar w:fldCharType="end"/>
    </w:r>
  </w:p>
  <w:p w:rsidR="00CF6640" w:rsidRDefault="00CF664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640" w:rsidRDefault="00CF6640"/>
  <w:tbl>
    <w:tblPr>
      <w:tblW w:w="0" w:type="auto"/>
      <w:tblLayout w:type="fixed"/>
      <w:tblLook w:val="01E0"/>
    </w:tblPr>
    <w:tblGrid>
      <w:gridCol w:w="6979"/>
      <w:gridCol w:w="1809"/>
    </w:tblGrid>
    <w:tr w:rsidR="00CF6640">
      <w:tc>
        <w:tcPr>
          <w:tcW w:w="6979" w:type="dxa"/>
        </w:tcPr>
        <w:p w:rsidR="00CF6640" w:rsidRDefault="00CF6640">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CF6640" w:rsidRDefault="00CF6640">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NATIONELL LISTNINGSTJÄNST </w:t>
          </w:r>
        </w:p>
      </w:tc>
      <w:tc>
        <w:tcPr>
          <w:tcW w:w="1809" w:type="dxa"/>
        </w:tcPr>
        <w:p w:rsidR="00CF6640" w:rsidRDefault="00A76E04">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sidR="00CF6640">
            <w:rPr>
              <w:rStyle w:val="PageNumber"/>
              <w:rFonts w:ascii="Arial" w:hAnsi="Arial"/>
              <w:sz w:val="20"/>
            </w:rPr>
            <w:instrText xml:space="preserve"> PAGE </w:instrText>
          </w:r>
          <w:r>
            <w:rPr>
              <w:rStyle w:val="PageNumber"/>
              <w:rFonts w:ascii="Arial" w:hAnsi="Arial"/>
              <w:sz w:val="20"/>
            </w:rPr>
            <w:fldChar w:fldCharType="separate"/>
          </w:r>
          <w:r w:rsidR="00960A08">
            <w:rPr>
              <w:rStyle w:val="PageNumber"/>
              <w:rFonts w:ascii="Arial" w:hAnsi="Arial"/>
              <w:noProof/>
              <w:sz w:val="20"/>
            </w:rPr>
            <w:t>23</w:t>
          </w:r>
          <w:r>
            <w:rPr>
              <w:rStyle w:val="PageNumber"/>
              <w:rFonts w:ascii="Arial" w:hAnsi="Arial"/>
              <w:sz w:val="20"/>
            </w:rPr>
            <w:fldChar w:fldCharType="end"/>
          </w:r>
          <w:r w:rsidR="00CF6640">
            <w:rPr>
              <w:rStyle w:val="PageNumber"/>
              <w:rFonts w:ascii="Arial" w:hAnsi="Arial"/>
              <w:sz w:val="20"/>
            </w:rPr>
            <w:t>(</w:t>
          </w:r>
          <w:r>
            <w:rPr>
              <w:rStyle w:val="PageNumber"/>
              <w:rFonts w:ascii="Arial" w:hAnsi="Arial"/>
              <w:sz w:val="20"/>
            </w:rPr>
            <w:fldChar w:fldCharType="begin"/>
          </w:r>
          <w:r w:rsidR="00CF6640">
            <w:rPr>
              <w:rStyle w:val="PageNumber"/>
              <w:rFonts w:ascii="Arial" w:hAnsi="Arial"/>
              <w:sz w:val="20"/>
            </w:rPr>
            <w:instrText xml:space="preserve"> NUMPAGES </w:instrText>
          </w:r>
          <w:r>
            <w:rPr>
              <w:rStyle w:val="PageNumber"/>
              <w:rFonts w:ascii="Arial" w:hAnsi="Arial"/>
              <w:sz w:val="20"/>
            </w:rPr>
            <w:fldChar w:fldCharType="separate"/>
          </w:r>
          <w:r w:rsidR="00960A08">
            <w:rPr>
              <w:rStyle w:val="PageNumber"/>
              <w:rFonts w:ascii="Arial" w:hAnsi="Arial"/>
              <w:noProof/>
              <w:sz w:val="20"/>
            </w:rPr>
            <w:t>23</w:t>
          </w:r>
          <w:r>
            <w:rPr>
              <w:rStyle w:val="PageNumber"/>
              <w:rFonts w:ascii="Arial" w:hAnsi="Arial"/>
              <w:sz w:val="20"/>
            </w:rPr>
            <w:fldChar w:fldCharType="end"/>
          </w:r>
          <w:r w:rsidR="00CF6640">
            <w:rPr>
              <w:rStyle w:val="PageNumber"/>
              <w:rFonts w:ascii="Arial" w:hAnsi="Arial"/>
              <w:sz w:val="20"/>
            </w:rPr>
            <w:t>)</w:t>
          </w:r>
          <w:r w:rsidR="00CF6640">
            <w:rPr>
              <w:rStyle w:val="PageNumber"/>
              <w:rFonts w:ascii="Arial" w:hAnsi="Arial"/>
              <w:sz w:val="20"/>
            </w:rPr>
            <w:br/>
            <w:t>2010-03-</w:t>
          </w:r>
          <w:r w:rsidR="007F6E4C">
            <w:rPr>
              <w:rStyle w:val="PageNumber"/>
              <w:rFonts w:ascii="Arial" w:hAnsi="Arial"/>
              <w:sz w:val="20"/>
            </w:rPr>
            <w:t>31</w:t>
          </w:r>
        </w:p>
        <w:p w:rsidR="00CF6640" w:rsidRDefault="00CF6640" w:rsidP="00BA01DD">
          <w:pPr>
            <w:pStyle w:val="Header"/>
            <w:numPr>
              <w:ins w:id="8"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Version 0.6</w:t>
          </w:r>
        </w:p>
      </w:tc>
    </w:tr>
    <w:tr w:rsidR="00CF6640">
      <w:tc>
        <w:tcPr>
          <w:tcW w:w="8788" w:type="dxa"/>
          <w:gridSpan w:val="2"/>
        </w:tcPr>
        <w:p w:rsidR="00CF6640" w:rsidRDefault="00CF6640">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CF6640">
      <w:tc>
        <w:tcPr>
          <w:tcW w:w="8788" w:type="dxa"/>
          <w:gridSpan w:val="2"/>
        </w:tcPr>
        <w:p w:rsidR="00CF6640" w:rsidRDefault="00CF6640">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CF6640" w:rsidRDefault="00CF6640"/>
  <w:p w:rsidR="00CF6640" w:rsidRDefault="00CF66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E4C" w:rsidRDefault="007F6E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1">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3">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4">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5">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6">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7">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8">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9">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0">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1">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2">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3">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4">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11"/>
  </w:num>
  <w:num w:numId="4">
    <w:abstractNumId w:val="5"/>
  </w:num>
  <w:num w:numId="5">
    <w:abstractNumId w:val="9"/>
  </w:num>
  <w:num w:numId="6">
    <w:abstractNumId w:val="1"/>
  </w:num>
  <w:num w:numId="7">
    <w:abstractNumId w:val="4"/>
  </w:num>
  <w:num w:numId="8">
    <w:abstractNumId w:val="0"/>
  </w:num>
  <w:num w:numId="9">
    <w:abstractNumId w:val="6"/>
  </w:num>
  <w:num w:numId="10">
    <w:abstractNumId w:val="14"/>
  </w:num>
  <w:num w:numId="11">
    <w:abstractNumId w:val="2"/>
  </w:num>
  <w:num w:numId="12">
    <w:abstractNumId w:val="8"/>
  </w:num>
  <w:num w:numId="13">
    <w:abstractNumId w:val="7"/>
  </w:num>
  <w:num w:numId="14">
    <w:abstractNumId w:val="12"/>
  </w:num>
  <w:num w:numId="15">
    <w:abstractNumId w:val="10"/>
  </w:num>
  <w:num w:numId="16">
    <w:abstractNumId w:val="11"/>
  </w:num>
  <w:num w:numId="17">
    <w:abstractNumId w:val="11"/>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attachedTemplate r:id="rId1"/>
  <w:defaultTabStop w:val="1304"/>
  <w:hyphenationZone w:val="425"/>
  <w:doNotHyphenateCaps/>
  <w:drawingGridHorizontalSpacing w:val="110"/>
  <w:drawingGridVerticalSpacing w:val="299"/>
  <w:displayHorizontalDrawingGridEvery w:val="0"/>
  <w:doNotShadeFormData/>
  <w:noPunctuationKerning/>
  <w:characterSpacingControl w:val="doNotCompress"/>
  <w:hdrShapeDefaults>
    <o:shapedefaults v:ext="edit" spidmax="41986">
      <o:colormru v:ext="edit" colors="#ffba31,#2e4d7a,#eaeaea,#f8f8f8,#ddd,silver,#ed6527"/>
    </o:shapedefaults>
  </w:hdrShapeDefaults>
  <w:footnotePr>
    <w:footnote w:id="-1"/>
    <w:footnote w:id="0"/>
  </w:footnotePr>
  <w:endnotePr>
    <w:endnote w:id="-1"/>
    <w:endnote w:id="0"/>
  </w:endnotePr>
  <w:compat/>
  <w:rsids>
    <w:rsidRoot w:val="00B84FFC"/>
    <w:rsid w:val="000162AF"/>
    <w:rsid w:val="000639E0"/>
    <w:rsid w:val="000662E7"/>
    <w:rsid w:val="0011447E"/>
    <w:rsid w:val="001238A1"/>
    <w:rsid w:val="00135A8E"/>
    <w:rsid w:val="001816EE"/>
    <w:rsid w:val="001B5D96"/>
    <w:rsid w:val="001C70AD"/>
    <w:rsid w:val="001E4CED"/>
    <w:rsid w:val="00214E83"/>
    <w:rsid w:val="002F2D9D"/>
    <w:rsid w:val="002F56B5"/>
    <w:rsid w:val="00392637"/>
    <w:rsid w:val="004078DF"/>
    <w:rsid w:val="00436633"/>
    <w:rsid w:val="0048084C"/>
    <w:rsid w:val="004F0C77"/>
    <w:rsid w:val="00557EF2"/>
    <w:rsid w:val="005904B9"/>
    <w:rsid w:val="006E16F4"/>
    <w:rsid w:val="006E3279"/>
    <w:rsid w:val="00741D54"/>
    <w:rsid w:val="00792A59"/>
    <w:rsid w:val="007B5C71"/>
    <w:rsid w:val="007B6C55"/>
    <w:rsid w:val="007F6E4C"/>
    <w:rsid w:val="00822D95"/>
    <w:rsid w:val="008470F9"/>
    <w:rsid w:val="008523FC"/>
    <w:rsid w:val="00925616"/>
    <w:rsid w:val="009559B2"/>
    <w:rsid w:val="00960A08"/>
    <w:rsid w:val="00A76E04"/>
    <w:rsid w:val="00B841BE"/>
    <w:rsid w:val="00B84FFC"/>
    <w:rsid w:val="00BA01DD"/>
    <w:rsid w:val="00BC7EC9"/>
    <w:rsid w:val="00BF4140"/>
    <w:rsid w:val="00CF4D67"/>
    <w:rsid w:val="00CF6640"/>
    <w:rsid w:val="00D56030"/>
    <w:rsid w:val="00DE01A8"/>
    <w:rsid w:val="00EA6A25"/>
    <w:rsid w:val="00EB03E4"/>
    <w:rsid w:val="00EB3F2D"/>
    <w:rsid w:val="00ED1A49"/>
    <w:rsid w:val="00F377B1"/>
    <w:rsid w:val="00F81BDC"/>
    <w:rsid w:val="00F9188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postmall51">
    <w:name w:val="EmailStyle51"/>
    <w:aliases w:val="EmailStyle5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yperlink" Target="http://en.wikipedia.org/wiki/ISO_8601"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0.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comments" Target="comments.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E4882-36FC-4511-BF89-96BF0E30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PM.dot</Template>
  <TotalTime>0</TotalTime>
  <Pages>23</Pages>
  <Words>3230</Words>
  <Characters>17120</Characters>
  <Application>Microsoft Office Word</Application>
  <DocSecurity>0</DocSecurity>
  <Lines>142</Lines>
  <Paragraphs>40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RIV</vt:lpstr>
      <vt:lpstr>RIV</vt:lpstr>
    </vt:vector>
  </TitlesOfParts>
  <Company>Sjukvårdsrådgivningen</Company>
  <LinksUpToDate>false</LinksUpToDate>
  <CharactersWithSpaces>20310</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Kristin Schoug</dc:creator>
  <cp:lastModifiedBy>Arvid Thunholm</cp:lastModifiedBy>
  <cp:revision>2</cp:revision>
  <cp:lastPrinted>2008-11-20T13:23:00Z</cp:lastPrinted>
  <dcterms:created xsi:type="dcterms:W3CDTF">2010-04-20T16:23:00Z</dcterms:created>
  <dcterms:modified xsi:type="dcterms:W3CDTF">2010-04-20T16:23:00Z</dcterms:modified>
</cp:coreProperties>
</file>