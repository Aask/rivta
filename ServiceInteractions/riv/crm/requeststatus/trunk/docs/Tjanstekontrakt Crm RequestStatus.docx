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0CABA532" w:rsidR="00F405F7" w:rsidRPr="00411CA0" w:rsidRDefault="00B76D09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Remis</w:t>
      </w:r>
      <w:r w:rsidR="009564F4">
        <w:rPr>
          <w:rFonts w:ascii="Arial" w:hAnsi="Arial"/>
          <w:b/>
          <w:sz w:val="56"/>
        </w:rPr>
        <w:t>process</w:t>
      </w:r>
      <w:r w:rsidR="00F405F7">
        <w:rPr>
          <w:rFonts w:ascii="Arial" w:hAnsi="Arial"/>
          <w:b/>
          <w:sz w:val="56"/>
        </w:rPr>
        <w:t xml:space="preserve"> </w:t>
      </w:r>
      <w:r w:rsidR="00AA6BFD">
        <w:rPr>
          <w:rFonts w:ascii="Arial" w:hAnsi="Arial"/>
          <w:b/>
          <w:sz w:val="56"/>
        </w:rPr>
        <w:t>/ Remisstatus</w:t>
      </w:r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26872425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7832ED">
        <w:rPr>
          <w:rFonts w:ascii="Arial" w:hAnsi="Arial"/>
          <w:sz w:val="36"/>
        </w:rPr>
        <w:t>4</w:t>
      </w:r>
    </w:p>
    <w:p w14:paraId="5628AA97" w14:textId="6077EA27" w:rsidR="00F405F7" w:rsidRDefault="00B95219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2012-</w:t>
      </w:r>
      <w:r w:rsidR="00F2478A">
        <w:rPr>
          <w:rFonts w:ascii="Arial" w:hAnsi="Arial"/>
          <w:sz w:val="36"/>
        </w:rPr>
        <w:t>11</w:t>
      </w:r>
      <w:r>
        <w:rPr>
          <w:rFonts w:ascii="Arial" w:hAnsi="Arial"/>
          <w:sz w:val="36"/>
        </w:rPr>
        <w:t>-</w:t>
      </w:r>
      <w:r w:rsidR="007832ED">
        <w:rPr>
          <w:rFonts w:ascii="Arial" w:hAnsi="Arial"/>
          <w:sz w:val="36"/>
        </w:rPr>
        <w:t>19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2F32BF52" w:rsidR="007E46CE" w:rsidRPr="00533A31" w:rsidRDefault="00CF3C2A" w:rsidP="007E46CE">
      <w:pPr>
        <w:pStyle w:val="Kommentarer"/>
        <w:rPr>
          <w:lang w:val="sv-SE"/>
        </w:rPr>
      </w:pPr>
      <w:r>
        <w:rPr>
          <w:noProof/>
          <w:lang w:val="sv-SE" w:eastAsia="sv-SE"/>
        </w:rPr>
        <mc:AlternateContent>
          <mc:Choice Requires="wpc">
            <w:drawing>
              <wp:inline distT="0" distB="0" distL="0" distR="0" wp14:anchorId="48E28A73" wp14:editId="3C611F78">
                <wp:extent cx="5486400" cy="3200400"/>
                <wp:effectExtent l="0" t="0" r="19050" b="19050"/>
                <wp:docPr id="49" name="Arbetsyta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127000"/>
                        </a:effectLst>
                      </wpc:bg>
                      <wpc:whole>
                        <a:ln>
                          <a:solidFill>
                            <a:schemeClr val="accent1"/>
                          </a:solidFill>
                        </a:ln>
                      </wpc:whole>
                      <wps:wsp>
                        <wps:cNvPr id="50" name="Flersidigt dokument 50"/>
                        <wps:cNvSpPr/>
                        <wps:spPr>
                          <a:xfrm>
                            <a:off x="87930" y="1558627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89304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V-form med huvud 51"/>
                        <wps:cNvSpPr/>
                        <wps:spPr>
                          <a:xfrm>
                            <a:off x="1139754" y="1794840"/>
                            <a:ext cx="1594501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E3DC3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ylinder 52"/>
                        <wps:cNvSpPr/>
                        <wps:spPr>
                          <a:xfrm>
                            <a:off x="3109941" y="1230171"/>
                            <a:ext cx="582828" cy="1243397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F39D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ersidigt dokument 53"/>
                        <wps:cNvSpPr/>
                        <wps:spPr>
                          <a:xfrm>
                            <a:off x="606522" y="767922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06D84D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Flersidigt dokument 54"/>
                        <wps:cNvSpPr/>
                        <wps:spPr>
                          <a:xfrm>
                            <a:off x="490527" y="2335300"/>
                            <a:ext cx="963741" cy="689623"/>
                          </a:xfrm>
                          <a:prstGeom prst="flowChartMultidocumen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4398B5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V-form med huvud 55"/>
                        <wps:cNvSpPr/>
                        <wps:spPr>
                          <a:xfrm>
                            <a:off x="1656827" y="993564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35548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V-form med huvud 56"/>
                        <wps:cNvSpPr/>
                        <wps:spPr>
                          <a:xfrm>
                            <a:off x="1655673" y="2554017"/>
                            <a:ext cx="1206119" cy="165048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19AB70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Dokument 57"/>
                        <wps:cNvSpPr/>
                        <wps:spPr>
                          <a:xfrm>
                            <a:off x="4409205" y="1575669"/>
                            <a:ext cx="831010" cy="556315"/>
                          </a:xfrm>
                          <a:prstGeom prst="flowChartDocumen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8A64DC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V-form med huvud 58"/>
                        <wps:cNvSpPr/>
                        <wps:spPr>
                          <a:xfrm>
                            <a:off x="3815197" y="1823358"/>
                            <a:ext cx="459364" cy="47899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B6C506" w14:textId="77777777" w:rsidR="00397F31" w:rsidRDefault="00397F31" w:rsidP="00CF3C2A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betsyta 49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stroked="t" strokecolor="#4f81bd [3204]">
                  <v:fill o:detectmouseclick="t"/>
                  <v:path o:connecttype="none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ersidigt dokument 50" o:spid="_x0000_s1028" type="#_x0000_t115" style="position:absolute;left:879;top:15586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mIkr8A&#10;AADbAAAADwAAAGRycy9kb3ducmV2LnhtbERPy4rCMBTdC/MP4Q6407SCOlSjSGFg3I2vxewuzbUN&#10;NjclibX+/WQhuDyc93o72Fb05INxrCCfZiCIK6cN1wrOp+/JF4gQkTW2jknBkwJsNx+jNRbaPfhA&#10;/THWIoVwKFBBE2NXSBmqhiyGqeuIE3d13mJM0NdSe3ykcNvKWZYtpEXDqaHBjsqGqtvxbhXgrDyY&#10;e39Z1r/0NNYv5vu8/1Nq/DnsViAiDfEtfrl/tIJ5Wp++pB8gN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yYiSvwAAANsAAAAPAAAAAAAAAAAAAAAAAJgCAABkcnMvZG93bnJl&#10;di54bWxQSwUGAAAAAAQABAD1AAAAhAMAAAAA&#10;" fillcolor="#95b3d7 [1940]" strokecolor="#243f60 [1604]" strokeweight="2pt">
                  <v:textbox>
                    <w:txbxContent>
                      <w:p w14:paraId="46689304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V-form med huvud 51" o:spid="_x0000_s1029" type="#_x0000_t94" style="position:absolute;left:11397;top:17948;width:15945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UYocQA&#10;AADbAAAADwAAAGRycy9kb3ducmV2LnhtbESPQWvCQBSE7wX/w/IEb3WTQoukrqK2RU8tib14e2Sf&#10;2WD2bdjdavLv3UKhx2FmvmGW68F24ko+tI4V5PMMBHHtdMuNgu/jx+MCRIjIGjvHpGCkAOvV5GGJ&#10;hXY3LulaxUYkCIcCFZgY+0LKUBuyGOauJ07e2XmLMUnfSO3xluC2k09Z9iIttpwWDPa0M1Rfqh+r&#10;oMze40J/7fPjWPrt5xjMqXorlZpNh80riEhD/A//tQ9awXMOv1/S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VGKHEAAAA2wAAAA8AAAAAAAAAAAAAAAAAmAIAAGRycy9k&#10;b3ducmV2LnhtbFBLBQYAAAAABAAEAPUAAACJAwAAAAA=&#10;" adj="20482" fillcolor="#4f81bd [3204]" strokecolor="#243f60 [1604]" strokeweight="2pt">
                  <v:textbox>
                    <w:txbxContent>
                      <w:p w14:paraId="152E3DC3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52" o:spid="_x0000_s1030" type="#_x0000_t22" style="position:absolute;left:31099;top:12301;width:5828;height:124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xgMYA&#10;AADbAAAADwAAAGRycy9kb3ducmV2LnhtbESPQWvCQBSE74X+h+UJvdWNgaYaXaVEhIr0kNRDvT2y&#10;r0lo9m3IrjH117uFgsdhZr5hVpvRtGKg3jWWFcymEQji0uqGKwXHz93zHITzyBpby6Tglxxs1o8P&#10;K0y1vXBOQ+ErESDsUlRQe9+lUrqyJoNuajvi4H3b3qAPsq+k7vES4KaVcRQl0mDDYaHGjrKayp/i&#10;bBR80WvXJB/bfKD9ITsuFtfq5LZKPU3GtyUIT6O/h//b71rBSwx/X8IPkO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7lxgMYAAADbAAAADwAAAAAAAAAAAAAAAACYAgAAZHJz&#10;L2Rvd25yZXYueG1sUEsFBgAAAAAEAAQA9QAAAIsDAAAAAA==&#10;" adj="2531" fillcolor="#4f81bd [3204]" strokecolor="#243f60 [1604]" strokeweight="2pt">
                  <v:textbox>
                    <w:txbxContent>
                      <w:p w14:paraId="795F39D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3" o:spid="_x0000_s1031" type="#_x0000_t115" style="position:absolute;left:6065;top:7679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sW5cIA&#10;AADbAAAADwAAAGRycy9kb3ducmV2LnhtbESPT4vCMBTE78J+h/CEvWmqi6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xblwgAAANsAAAAPAAAAAAAAAAAAAAAAAJgCAABkcnMvZG93&#10;bnJldi54bWxQSwUGAAAAAAQABAD1AAAAhwMAAAAA&#10;" fillcolor="#95b3d7 [1940]" strokecolor="#243f60 [1604]" strokeweight="2pt">
                  <v:textbox>
                    <w:txbxContent>
                      <w:p w14:paraId="5706D84D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Flersidigt dokument 54" o:spid="_x0000_s1032" type="#_x0000_t115" style="position:absolute;left:4905;top:23353;width:9637;height:68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KOkcIA&#10;AADbAAAADwAAAGRycy9kb3ducmV2LnhtbESPT4vCMBTE78J+h/CEvWmqrK5UoyyCoDf/7cHbo3m2&#10;wealJLHWb2+EhT0OM/MbZrHqbC1a8sE4VjAaZiCIC6cNlwrOp81gBiJEZI21Y1LwpACr5Udvgbl2&#10;Dz5Qe4ylSBAOOSqoYmxyKUNRkcUwdA1x8q7OW4xJ+lJqj48Et7UcZ9lUWjScFipsaF1RcTverQIc&#10;rw/m3v5+l3t6Guunk92ovSj12e9+5iAidfE//NfeagWTL3h/ST9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8o6RwgAAANsAAAAPAAAAAAAAAAAAAAAAAJgCAABkcnMvZG93&#10;bnJldi54bWxQSwUGAAAAAAQABAD1AAAAhwMAAAAA&#10;" fillcolor="#95b3d7 [1940]" strokecolor="#243f60 [1604]" strokeweight="2pt">
                  <v:textbox>
                    <w:txbxContent>
                      <w:p w14:paraId="1D4398B5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5" o:spid="_x0000_s1033" type="#_x0000_t94" style="position:absolute;left:16568;top:9935;width:12061;height:16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1FsMMA&#10;AADbAAAADwAAAGRycy9kb3ducmV2LnhtbESPT2vCQBTE70K/w/IKvenGglJiNqIVQ67+Aa/P3WcS&#10;zL4N2W1M++ndQqHHYWZ+w2Tr0bZioN43jhXMZwkIYu1Mw5WC82k//QDhA7LB1jEp+CYP6/xlkmFq&#10;3IMPNBxDJSKEfYoK6hC6VEqva7LoZ64jjt7N9RZDlH0lTY+PCLetfE+SpbTYcFyosaPPmvT9+GUV&#10;XAZ9OlyD28ntfiy93hXt8FMo9fY6blYgAo3hP/zXLo2CxQJ+v8QfI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1FsMMAAADbAAAADwAAAAAAAAAAAAAAAACYAgAAZHJzL2Rv&#10;d25yZXYueG1sUEsFBgAAAAAEAAQA9QAAAIgDAAAAAA==&#10;" adj="20122" fillcolor="#4f81bd [3204]" strokecolor="#243f60 [1604]" strokeweight="2pt">
                  <v:textbox>
                    <w:txbxContent>
                      <w:p w14:paraId="2F935548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6" o:spid="_x0000_s1034" type="#_x0000_t94" style="position:absolute;left:16556;top:25540;width:12061;height:16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bx8EA&#10;AADbAAAADwAAAGRycy9kb3ducmV2LnhtbESPS6vCMBSE9xf8D+EI7q6pgnKpRvGB4tYHuD0mx7bY&#10;nJQm1uqvN4Jwl8PMfMNM560tRUO1LxwrGPQTEMTamYIzBafj5vcPhA/IBkvHpOBJHuazzs8UU+Me&#10;vKfmEDIRIexTVJCHUKVSep2TRd93FXH0rq62GKKsM2lqfES4LeUwScbSYsFxIceKVjnp2+FuFZwb&#10;fdxfglvL5abdeb3els1rq1Sv2y4mIAK14T/8be+MgtEYPl/iD5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28fBAAAA2wAAAA8AAAAAAAAAAAAAAAAAmAIAAGRycy9kb3du&#10;cmV2LnhtbFBLBQYAAAAABAAEAPUAAACGAwAAAAA=&#10;" adj="20122" fillcolor="#4f81bd [3204]" strokecolor="#243f60 [1604]" strokeweight="2pt">
                  <v:textbox>
                    <w:txbxContent>
                      <w:p w14:paraId="7F19AB70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<v:stroke joinstyle="miter"/>
                  <v:path o:connecttype="custom" o:connectlocs="10800,0;0,10800;10800,20400;21600,10800" textboxrect="0,0,21600,17322"/>
                </v:shapetype>
                <v:shape id="Dokument 57" o:spid="_x0000_s1035" type="#_x0000_t114" style="position:absolute;left:44092;top:15756;width:8310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2KsYA&#10;AADbAAAADwAAAGRycy9kb3ducmV2LnhtbESPQWvCQBSE70L/w/IKvYhuKlo1dZUiFXrpwVSU3p7Z&#10;12xo9m3IrjH117sFweMwM98wi1VnK9FS40vHCp6HCQji3OmSCwW7r81gBsIHZI2VY1LwRx5Wy4fe&#10;AlPtzrylNguFiBD2KSowIdSplD43ZNEPXU0cvR/XWAxRNoXUDZ4j3FZylCQv0mLJccFgTWtD+W92&#10;sgqOWd/sv4+H8cm49vMyP2Tz6Xup1NNj9/YKIlAX7uFb+0MrmEzh/0v8AX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HC2KsYAAADbAAAADwAAAAAAAAAAAAAAAACYAgAAZHJz&#10;L2Rvd25yZXYueG1sUEsFBgAAAAAEAAQA9QAAAIsDAAAAAA==&#10;" fillcolor="#4f81bd [3204]" strokecolor="#243f60 [1604]" strokeweight="2pt">
                  <v:textbox>
                    <w:txbxContent>
                      <w:p w14:paraId="318A64DC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V-form med huvud 58" o:spid="_x0000_s1036" type="#_x0000_t94" style="position:absolute;left:38151;top:18233;width:4594;height:4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nQY8AA&#10;AADbAAAADwAAAGRycy9kb3ducmV2LnhtbERPzYrCMBC+C/sOYRb2pukuutRqFFEXRLyofYBpM7bF&#10;ZlKSqPXtzUHY48f3P1/2phV3cr6xrOB7lIAgLq1uuFKQn/+GKQgfkDW2lknBkzwsFx+DOWbaPvhI&#10;91OoRAxhn6GCOoQuk9KXNRn0I9sRR+5incEQoaukdviI4aaVP0nyKw02HBtq7GhdU3k93YyCzWqc&#10;2Dyv8qJI3b7YTA/r7e2g1Ndnv5qBCNSHf/HbvdMKJnFs/BJ/gF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+nQY8AAAADbAAAADwAAAAAAAAAAAAAAAACYAgAAZHJzL2Rvd25y&#10;ZXYueG1sUEsFBgAAAAAEAAQA9QAAAIUDAAAAAA==&#10;" adj="20474" fillcolor="#4f81bd [3204]" strokecolor="#243f60 [1604]" strokeweight="2pt">
                  <v:textbox>
                    <w:txbxContent>
                      <w:p w14:paraId="71B6C506" w14:textId="77777777" w:rsidR="00397F31" w:rsidRDefault="00397F31" w:rsidP="00CF3C2A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7E46CE">
        <w:rPr>
          <w:sz w:val="36"/>
          <w:lang w:val="sv-SE"/>
        </w:rPr>
        <w:br w:type="page"/>
      </w:r>
      <w:r w:rsidR="007E46CE"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06B932" w:rsidR="007E46CE" w:rsidRDefault="00336EE9" w:rsidP="00532401">
            <w:pPr>
              <w:pStyle w:val="Brdtext"/>
            </w:pPr>
            <w:r>
              <w:t>2012-05-</w:t>
            </w:r>
            <w:r w:rsidR="00146D78">
              <w:t>29</w:t>
            </w:r>
          </w:p>
        </w:tc>
        <w:tc>
          <w:tcPr>
            <w:tcW w:w="4140" w:type="dxa"/>
          </w:tcPr>
          <w:p w14:paraId="383EE362" w14:textId="77777777" w:rsidR="007E46CE" w:rsidRDefault="007E46CE" w:rsidP="00532401">
            <w:pPr>
              <w:pStyle w:val="Brdtext"/>
            </w:pPr>
            <w:r>
              <w:t>Första utkast för remiss</w:t>
            </w:r>
          </w:p>
        </w:tc>
        <w:tc>
          <w:tcPr>
            <w:tcW w:w="1980" w:type="dxa"/>
          </w:tcPr>
          <w:p w14:paraId="5FA60935" w14:textId="659ED6F1" w:rsidR="007E46CE" w:rsidRDefault="007E46CE" w:rsidP="00532401">
            <w:pPr>
              <w:pStyle w:val="Brdtext"/>
            </w:pP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  <w:tr w:rsidR="00AA6BFD" w14:paraId="68AAB74F" w14:textId="77777777" w:rsidTr="00C473F6">
        <w:tc>
          <w:tcPr>
            <w:tcW w:w="964" w:type="dxa"/>
          </w:tcPr>
          <w:p w14:paraId="6F6AA5AB" w14:textId="4FABCD73" w:rsidR="00AA6BFD" w:rsidRDefault="00184BAC" w:rsidP="00532401">
            <w:pPr>
              <w:pStyle w:val="Brdtext"/>
            </w:pPr>
            <w:r>
              <w:t>PA2</w:t>
            </w:r>
          </w:p>
        </w:tc>
        <w:tc>
          <w:tcPr>
            <w:tcW w:w="1224" w:type="dxa"/>
          </w:tcPr>
          <w:p w14:paraId="6962870E" w14:textId="0CF5A001" w:rsidR="00AA6BFD" w:rsidRDefault="00184BAC" w:rsidP="00532401">
            <w:pPr>
              <w:pStyle w:val="Brdtext"/>
            </w:pPr>
            <w:r>
              <w:t>2012-10-31</w:t>
            </w:r>
          </w:p>
        </w:tc>
        <w:tc>
          <w:tcPr>
            <w:tcW w:w="4140" w:type="dxa"/>
          </w:tcPr>
          <w:p w14:paraId="03E420B2" w14:textId="384354D7" w:rsidR="00AA6BFD" w:rsidRDefault="00184BAC" w:rsidP="00532401">
            <w:pPr>
              <w:pStyle w:val="Brdtext"/>
            </w:pPr>
            <w:r>
              <w:t xml:space="preserve">healthcare_facility </w:t>
            </w:r>
            <w:r w:rsidR="0085167D">
              <w:t xml:space="preserve">för </w:t>
            </w:r>
            <w:r>
              <w:t>är satt till obligatorisk</w:t>
            </w:r>
            <w:r w:rsidR="0085167D">
              <w:t xml:space="preserve"> för begäran till GetREquestActivities, samt förtydligande av innebörden.</w:t>
            </w:r>
          </w:p>
        </w:tc>
        <w:tc>
          <w:tcPr>
            <w:tcW w:w="1980" w:type="dxa"/>
          </w:tcPr>
          <w:p w14:paraId="61C702C3" w14:textId="57096D94" w:rsidR="00AA6BFD" w:rsidRDefault="00184BAC" w:rsidP="00532401">
            <w:pPr>
              <w:pStyle w:val="Brdtext"/>
            </w:pPr>
            <w:r>
              <w:t>Johan Eltes</w:t>
            </w:r>
            <w:r w:rsidR="00480842">
              <w:t>, Callista</w:t>
            </w:r>
          </w:p>
        </w:tc>
        <w:tc>
          <w:tcPr>
            <w:tcW w:w="1440" w:type="dxa"/>
          </w:tcPr>
          <w:p w14:paraId="2AC1D23A" w14:textId="77777777" w:rsidR="00AA6BFD" w:rsidRDefault="00AA6BFD" w:rsidP="00532401">
            <w:pPr>
              <w:pStyle w:val="Brdtext"/>
            </w:pPr>
          </w:p>
        </w:tc>
      </w:tr>
      <w:tr w:rsidR="00F2478A" w14:paraId="4FE0E4BD" w14:textId="77777777" w:rsidTr="00C473F6">
        <w:tc>
          <w:tcPr>
            <w:tcW w:w="964" w:type="dxa"/>
          </w:tcPr>
          <w:p w14:paraId="6040E54E" w14:textId="01B40380" w:rsidR="00F2478A" w:rsidRDefault="00F2478A" w:rsidP="00532401">
            <w:pPr>
              <w:pStyle w:val="Brdtext"/>
            </w:pPr>
            <w:r>
              <w:t>PA3</w:t>
            </w:r>
          </w:p>
        </w:tc>
        <w:tc>
          <w:tcPr>
            <w:tcW w:w="1224" w:type="dxa"/>
          </w:tcPr>
          <w:p w14:paraId="34A9B8DA" w14:textId="71F6FAFF" w:rsidR="00F2478A" w:rsidRDefault="00F2478A" w:rsidP="00532401">
            <w:pPr>
              <w:pStyle w:val="Brdtext"/>
            </w:pPr>
            <w:r>
              <w:t>2012-11-02</w:t>
            </w:r>
          </w:p>
        </w:tc>
        <w:tc>
          <w:tcPr>
            <w:tcW w:w="4140" w:type="dxa"/>
          </w:tcPr>
          <w:p w14:paraId="6E256307" w14:textId="75277A70" w:rsidR="00F2478A" w:rsidRDefault="00154000" w:rsidP="00532401">
            <w:pPr>
              <w:pStyle w:val="Brdtext"/>
            </w:pPr>
            <w:r>
              <w:t xml:space="preserve">Ändrat namn på healthcare_facility till </w:t>
            </w:r>
            <w:r w:rsidRPr="00F2478A">
              <w:t>organizationalUnit</w:t>
            </w:r>
            <w:r>
              <w:t>.</w:t>
            </w:r>
            <w:r>
              <w:br/>
              <w:t xml:space="preserve">Tagit bort bindestreck i elementnamn. </w:t>
            </w:r>
          </w:p>
        </w:tc>
        <w:tc>
          <w:tcPr>
            <w:tcW w:w="1980" w:type="dxa"/>
          </w:tcPr>
          <w:p w14:paraId="2B54E999" w14:textId="4AED46E8" w:rsidR="00F2478A" w:rsidRDefault="00F2478A" w:rsidP="00532401">
            <w:pPr>
              <w:pStyle w:val="Brdtext"/>
            </w:pPr>
            <w:r>
              <w:t>Thomas Siltberg</w:t>
            </w:r>
            <w:r w:rsidR="007832ED">
              <w:t>, Mawell</w:t>
            </w:r>
          </w:p>
        </w:tc>
        <w:tc>
          <w:tcPr>
            <w:tcW w:w="1440" w:type="dxa"/>
          </w:tcPr>
          <w:p w14:paraId="73925557" w14:textId="77777777" w:rsidR="00F2478A" w:rsidRDefault="00F2478A" w:rsidP="00532401">
            <w:pPr>
              <w:pStyle w:val="Brdtext"/>
            </w:pPr>
          </w:p>
        </w:tc>
      </w:tr>
      <w:tr w:rsidR="007832ED" w14:paraId="28D7BCDF" w14:textId="77777777" w:rsidTr="00C473F6">
        <w:tc>
          <w:tcPr>
            <w:tcW w:w="964" w:type="dxa"/>
          </w:tcPr>
          <w:p w14:paraId="3A45BEC0" w14:textId="7775896E" w:rsidR="007832ED" w:rsidRDefault="007832ED" w:rsidP="00532401">
            <w:pPr>
              <w:pStyle w:val="Brdtext"/>
            </w:pPr>
            <w:r>
              <w:t>PA4</w:t>
            </w:r>
          </w:p>
        </w:tc>
        <w:tc>
          <w:tcPr>
            <w:tcW w:w="1224" w:type="dxa"/>
          </w:tcPr>
          <w:p w14:paraId="20B39110" w14:textId="732639AB" w:rsidR="007832ED" w:rsidRDefault="007832ED" w:rsidP="00532401">
            <w:pPr>
              <w:pStyle w:val="Brdtext"/>
            </w:pPr>
            <w:r>
              <w:t>2012-11-19</w:t>
            </w:r>
          </w:p>
        </w:tc>
        <w:tc>
          <w:tcPr>
            <w:tcW w:w="4140" w:type="dxa"/>
          </w:tcPr>
          <w:p w14:paraId="23D0C6F7" w14:textId="14E16EBE" w:rsidR="007832ED" w:rsidRDefault="007832ED" w:rsidP="00532401">
            <w:pPr>
              <w:pStyle w:val="Brdtext"/>
            </w:pPr>
            <w:r>
              <w:t>Ändrade domän och su</w:t>
            </w:r>
            <w:r w:rsidR="00BD25D8">
              <w:t>b</w:t>
            </w:r>
            <w:r>
              <w:t>domän</w:t>
            </w:r>
          </w:p>
        </w:tc>
        <w:tc>
          <w:tcPr>
            <w:tcW w:w="1980" w:type="dxa"/>
          </w:tcPr>
          <w:p w14:paraId="1B6DB565" w14:textId="59D13BBA" w:rsidR="007832ED" w:rsidRDefault="007832ED" w:rsidP="00532401">
            <w:pPr>
              <w:pStyle w:val="Brdtext"/>
            </w:pPr>
            <w:r>
              <w:t>Thomas Siltberg, Mawell</w:t>
            </w:r>
          </w:p>
        </w:tc>
        <w:tc>
          <w:tcPr>
            <w:tcW w:w="1440" w:type="dxa"/>
          </w:tcPr>
          <w:p w14:paraId="5AD497FD" w14:textId="77777777" w:rsidR="007832ED" w:rsidRDefault="007832ED" w:rsidP="00532401">
            <w:pPr>
              <w:pStyle w:val="Brdtext"/>
            </w:pPr>
          </w:p>
        </w:tc>
      </w:tr>
      <w:tr w:rsidR="00AB20CE" w14:paraId="5C3F747A" w14:textId="77777777" w:rsidTr="00C473F6">
        <w:tc>
          <w:tcPr>
            <w:tcW w:w="964" w:type="dxa"/>
          </w:tcPr>
          <w:p w14:paraId="7B11DD20" w14:textId="09644125" w:rsidR="00AB20CE" w:rsidRDefault="00AB20CE" w:rsidP="00532401">
            <w:pPr>
              <w:pStyle w:val="Brdtext"/>
            </w:pPr>
            <w:r>
              <w:t>PA5</w:t>
            </w:r>
          </w:p>
        </w:tc>
        <w:tc>
          <w:tcPr>
            <w:tcW w:w="1224" w:type="dxa"/>
          </w:tcPr>
          <w:p w14:paraId="775D04DD" w14:textId="6623CD3B" w:rsidR="00AB20CE" w:rsidRDefault="00AB20CE" w:rsidP="00532401">
            <w:pPr>
              <w:pStyle w:val="Brdtext"/>
            </w:pPr>
            <w:r>
              <w:t>2012-11-28</w:t>
            </w:r>
          </w:p>
        </w:tc>
        <w:tc>
          <w:tcPr>
            <w:tcW w:w="4140" w:type="dxa"/>
          </w:tcPr>
          <w:p w14:paraId="46909662" w14:textId="38382D96" w:rsidR="00AB20CE" w:rsidRDefault="00AB20CE" w:rsidP="00532401">
            <w:pPr>
              <w:pStyle w:val="Brdtext"/>
            </w:pPr>
            <w:r>
              <w:t>Justeringar av fältbeskrivningar för engagemangsindex, samt korrigeringar av några gamla fältnamn som levt kvar. Ändrat eng. ”formOfRequest” till requestMedium”.</w:t>
            </w:r>
            <w:r w:rsidR="002C1098">
              <w:t xml:space="preserve"> Tagit bort text som relaterade till en specifik tjänstekonsument.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33E6106F" w14:textId="7095EA51" w:rsidR="00AB20CE" w:rsidRDefault="00480842" w:rsidP="00532401">
            <w:pPr>
              <w:pStyle w:val="Brdtext"/>
            </w:pPr>
            <w:r>
              <w:t>Johan Eltes, Callista</w:t>
            </w:r>
          </w:p>
        </w:tc>
        <w:tc>
          <w:tcPr>
            <w:tcW w:w="1440" w:type="dxa"/>
          </w:tcPr>
          <w:p w14:paraId="1C113C35" w14:textId="77777777" w:rsidR="00AB20CE" w:rsidRDefault="00AB20CE" w:rsidP="00532401">
            <w:pPr>
              <w:pStyle w:val="Brdtext"/>
            </w:pPr>
          </w:p>
        </w:tc>
      </w:tr>
    </w:tbl>
    <w:p w14:paraId="4A300C48" w14:textId="7777777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2C8FEA4A" w14:textId="77777777" w:rsidR="00742AE0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742AE0">
        <w:t>1.</w:t>
      </w:r>
      <w:r w:rsidR="00742AE0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742AE0">
        <w:t>Inledning</w:t>
      </w:r>
      <w:r w:rsidR="00742AE0">
        <w:tab/>
      </w:r>
      <w:r w:rsidR="00742AE0">
        <w:fldChar w:fldCharType="begin"/>
      </w:r>
      <w:r w:rsidR="00742AE0">
        <w:instrText xml:space="preserve"> PAGEREF _Toc215730671 \h </w:instrText>
      </w:r>
      <w:r w:rsidR="00742AE0">
        <w:fldChar w:fldCharType="separate"/>
      </w:r>
      <w:r w:rsidR="00742AE0">
        <w:t>4</w:t>
      </w:r>
      <w:r w:rsidR="00742AE0">
        <w:fldChar w:fldCharType="end"/>
      </w:r>
    </w:p>
    <w:p w14:paraId="281BE66F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_Toc215730672 \h </w:instrText>
      </w:r>
      <w:r>
        <w:fldChar w:fldCharType="separate"/>
      </w:r>
      <w:r>
        <w:t>5</w:t>
      </w:r>
      <w:r>
        <w:fldChar w:fldCharType="end"/>
      </w:r>
    </w:p>
    <w:p w14:paraId="51640A16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_Toc215730673 \h </w:instrText>
      </w:r>
      <w:r>
        <w:fldChar w:fldCharType="separate"/>
      </w:r>
      <w:r>
        <w:t>6</w:t>
      </w:r>
      <w:r>
        <w:fldChar w:fldCharType="end"/>
      </w:r>
    </w:p>
    <w:p w14:paraId="05E3DF10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_Toc215730674 \h </w:instrText>
      </w:r>
      <w:r>
        <w:fldChar w:fldCharType="separate"/>
      </w:r>
      <w:r>
        <w:t>7</w:t>
      </w:r>
      <w:r>
        <w:fldChar w:fldCharType="end"/>
      </w:r>
    </w:p>
    <w:p w14:paraId="11F11FF6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_Toc215730675 \h </w:instrText>
      </w:r>
      <w:r>
        <w:fldChar w:fldCharType="separate"/>
      </w:r>
      <w:r>
        <w:t>8</w:t>
      </w:r>
      <w:r>
        <w:fldChar w:fldCharType="end"/>
      </w:r>
    </w:p>
    <w:p w14:paraId="6A63EE37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GetRequestActivities</w:t>
      </w:r>
      <w:r>
        <w:tab/>
      </w:r>
      <w:r>
        <w:fldChar w:fldCharType="begin"/>
      </w:r>
      <w:r>
        <w:instrText xml:space="preserve"> PAGEREF _Toc215730676 \h </w:instrText>
      </w:r>
      <w:r>
        <w:fldChar w:fldCharType="separate"/>
      </w:r>
      <w:r>
        <w:t>10</w:t>
      </w:r>
      <w:r>
        <w:fldChar w:fldCharType="end"/>
      </w:r>
    </w:p>
    <w:p w14:paraId="16B6A99F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_Toc215730677 \h </w:instrText>
      </w:r>
      <w:r>
        <w:fldChar w:fldCharType="separate"/>
      </w:r>
      <w:r>
        <w:t>17</w:t>
      </w:r>
      <w:r>
        <w:fldChar w:fldCharType="end"/>
      </w:r>
    </w:p>
    <w:p w14:paraId="7895F2FA" w14:textId="77777777" w:rsidR="00742AE0" w:rsidRDefault="00742AE0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_Toc215730678 \h </w:instrText>
      </w:r>
      <w:r>
        <w:fldChar w:fldCharType="separate"/>
      </w:r>
      <w:r>
        <w:t>19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C5B49">
      <w:pPr>
        <w:pStyle w:val="Rubrik1"/>
      </w:pPr>
      <w:bookmarkStart w:id="1" w:name="_Toc163963305"/>
      <w:bookmarkStart w:id="2" w:name="_Toc199311100"/>
      <w:bookmarkStart w:id="3" w:name="_Toc199552311"/>
      <w:bookmarkStart w:id="4" w:name="_Toc199552341"/>
      <w:bookmarkStart w:id="5" w:name="_Toc199552434"/>
      <w:bookmarkStart w:id="6" w:name="_Toc163300577"/>
      <w:bookmarkStart w:id="7" w:name="_Toc163300879"/>
      <w:bookmarkStart w:id="8" w:name="_Toc215730671"/>
      <w:r>
        <w:lastRenderedPageBreak/>
        <w:t>Inledning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6DE7FE" w14:textId="36A14796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7832ED">
        <w:t>crm</w:t>
      </w:r>
      <w:r w:rsidR="00F32460">
        <w:t>:</w:t>
      </w:r>
      <w:r w:rsidR="007832ED" w:rsidRPr="007832ED">
        <w:t>requeststatus</w:t>
      </w:r>
      <w:r w:rsidR="007832ED" w:rsidRPr="007832ED" w:rsidDel="007832ED">
        <w:t xml:space="preserve"> </w:t>
      </w:r>
      <w:r w:rsidR="00B90142">
        <w:t>(huvuddomän ”</w:t>
      </w:r>
      <w:r w:rsidR="007832ED">
        <w:t>crm</w:t>
      </w:r>
      <w:r w:rsidR="00B90142">
        <w:t>”, underdomän ”</w:t>
      </w:r>
      <w:r w:rsidR="007832ED" w:rsidRPr="007832ED">
        <w:t>requeststatus</w:t>
      </w:r>
      <w:r w:rsidR="00B90142">
        <w:t>” ) Tjänstedomänen omfattar tjänstekontrakt för att stödja konsumtion av information kring remiss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397F31" w:rsidRPr="00FE3AAD" w:rsidRDefault="00397F31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397F31" w:rsidRPr="00646875" w:rsidRDefault="00397F31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76D7F65B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>Casper Winsnes</w:t>
                            </w:r>
                          </w:p>
                          <w:p w14:paraId="0B672790" w14:textId="2C51DB9A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>Stefan Gustafsson (Mawell)</w:t>
                            </w:r>
                          </w:p>
                          <w:p w14:paraId="19127BCB" w14:textId="33ACE7C5" w:rsidR="00397F31" w:rsidRPr="00D25F97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t>Robert Georén (Mawell)</w:t>
                            </w:r>
                          </w:p>
                          <w:p w14:paraId="7523D2DD" w14:textId="546EBA65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Samira Ladjemi (Mawell)</w:t>
                            </w:r>
                          </w:p>
                          <w:p w14:paraId="1BD9BEAA" w14:textId="48A7875B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Thomas Siltberg (Mawell)</w:t>
                            </w:r>
                          </w:p>
                          <w:p w14:paraId="6CC631D9" w14:textId="6094FA8A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Lars Palmberg (SLL)</w:t>
                            </w:r>
                          </w:p>
                          <w:p w14:paraId="0A73375D" w14:textId="4C7AE303" w:rsidR="00397F31" w:rsidRPr="00646875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>
                              <w:rPr>
                                <w:sz w:val="20"/>
                                <w:lang w:val="sv-SE"/>
                              </w:rPr>
                              <w:t>Krister Hintze (Cambio)</w:t>
                            </w:r>
                          </w:p>
                          <w:p w14:paraId="011FA30F" w14:textId="77777777" w:rsidR="00397F31" w:rsidRPr="00EF2BF9" w:rsidRDefault="00397F31" w:rsidP="00646875">
                            <w:pPr>
                              <w:pStyle w:val="Sidfot"/>
                              <w:rPr>
                                <w:sz w:val="20"/>
                                <w:lang w:val="sv-SE"/>
                              </w:rPr>
                            </w:pPr>
                            <w:r w:rsidRPr="00EF2BF9">
                              <w:rPr>
                                <w:sz w:val="20"/>
                                <w:lang w:val="sv-SE"/>
                              </w:rPr>
                              <w:t>Gunnar Ehn (Cambio)</w:t>
                            </w:r>
                          </w:p>
                          <w:p w14:paraId="35BF39BC" w14:textId="77777777" w:rsidR="00397F31" w:rsidRDefault="00397F31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646875">
                              <w:rPr>
                                <w:sz w:val="20"/>
                                <w:lang w:val="en-US"/>
                              </w:rPr>
                              <w:t>Martin Williamson (CompuGroupMedical)</w:t>
                            </w:r>
                          </w:p>
                          <w:p w14:paraId="050C5D69" w14:textId="75706B67" w:rsidR="00397F31" w:rsidRDefault="00905071" w:rsidP="00646875">
                            <w:pPr>
                              <w:pStyle w:val="Sidfot"/>
                              <w:rPr>
                                <w:i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Johan Eltes (Callista)</w:t>
                            </w:r>
                          </w:p>
                          <w:p w14:paraId="0B89DB34" w14:textId="01946BF5" w:rsidR="00397F31" w:rsidRPr="00EF2BF9" w:rsidRDefault="00397F31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37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" fillcolor="#ddd">
                <v:textbox>
                  <w:txbxContent>
                    <w:p w14:paraId="534E86F8" w14:textId="77777777" w:rsidR="00397F31" w:rsidRPr="00FE3AAD" w:rsidRDefault="00397F31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397F31" w:rsidRPr="00646875" w:rsidRDefault="00397F31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76D7F65B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Casper Winsnes</w:t>
                      </w:r>
                    </w:p>
                    <w:p w14:paraId="0B672790" w14:textId="2C51DB9A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Stefan Gustafsson (Mawell)</w:t>
                      </w:r>
                    </w:p>
                    <w:p w14:paraId="19127BCB" w14:textId="33ACE7C5" w:rsidR="00397F31" w:rsidRPr="00D25F97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t>Robert Georén (Mawell)</w:t>
                      </w:r>
                    </w:p>
                    <w:p w14:paraId="7523D2DD" w14:textId="546EBA65" w:rsidR="00397F31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Samira Ladjemi (Mawell)</w:t>
                      </w:r>
                    </w:p>
                    <w:p w14:paraId="1BD9BEAA" w14:textId="48A7875B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Thomas Siltberg (Mawell)</w:t>
                      </w:r>
                    </w:p>
                    <w:p w14:paraId="6CC631D9" w14:textId="6094FA8A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Lars Palmberg (SLL)</w:t>
                      </w:r>
                    </w:p>
                    <w:p w14:paraId="0A73375D" w14:textId="4C7AE303" w:rsidR="00397F31" w:rsidRPr="00646875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>
                        <w:rPr>
                          <w:sz w:val="20"/>
                          <w:lang w:val="sv-SE"/>
                        </w:rPr>
                        <w:t>Krister Hintze (Cambio)</w:t>
                      </w:r>
                    </w:p>
                    <w:p w14:paraId="011FA30F" w14:textId="77777777" w:rsidR="00397F31" w:rsidRPr="00EF2BF9" w:rsidRDefault="00397F31" w:rsidP="00646875">
                      <w:pPr>
                        <w:pStyle w:val="Sidfot"/>
                        <w:rPr>
                          <w:sz w:val="20"/>
                          <w:lang w:val="sv-SE"/>
                        </w:rPr>
                      </w:pPr>
                      <w:r w:rsidRPr="00EF2BF9">
                        <w:rPr>
                          <w:sz w:val="20"/>
                          <w:lang w:val="sv-SE"/>
                        </w:rPr>
                        <w:t>Gunnar Ehn (Cambio)</w:t>
                      </w:r>
                    </w:p>
                    <w:p w14:paraId="35BF39BC" w14:textId="77777777" w:rsidR="00397F31" w:rsidRDefault="00397F31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646875">
                        <w:rPr>
                          <w:sz w:val="20"/>
                          <w:lang w:val="en-US"/>
                        </w:rPr>
                        <w:t>Martin Williamson (CompuGroupMedical)</w:t>
                      </w:r>
                    </w:p>
                    <w:p w14:paraId="050C5D69" w14:textId="75706B67" w:rsidR="00397F31" w:rsidRDefault="00905071" w:rsidP="00646875">
                      <w:pPr>
                        <w:pStyle w:val="Sidfot"/>
                        <w:rPr>
                          <w:i/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Johan Eltes (Callista)</w:t>
                      </w:r>
                    </w:p>
                    <w:p w14:paraId="0B89DB34" w14:textId="01946BF5" w:rsidR="00397F31" w:rsidRPr="00EF2BF9" w:rsidRDefault="00397F31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9" w:name="_Toc163300578"/>
      <w:bookmarkStart w:id="10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C5B49">
      <w:pPr>
        <w:pStyle w:val="Rubrik1"/>
      </w:pPr>
      <w:bookmarkStart w:id="11" w:name="_Toc215730672"/>
      <w:r>
        <w:lastRenderedPageBreak/>
        <w:t>Informationssäkerhet</w:t>
      </w:r>
      <w:bookmarkEnd w:id="9"/>
      <w:bookmarkEnd w:id="10"/>
      <w:bookmarkEnd w:id="11"/>
    </w:p>
    <w:p w14:paraId="18F36408" w14:textId="4AAEF9D2" w:rsidR="004E3140" w:rsidRDefault="004E3140" w:rsidP="005D40C8">
      <w:pPr>
        <w:pStyle w:val="Brdtext"/>
      </w:pPr>
      <w:r>
        <w:t>Den efterfrågade informationen från producent sammanställs och levereras till efterfrågande tjänst utan att någon information mellanlagras.</w:t>
      </w:r>
    </w:p>
    <w:p w14:paraId="4C513609" w14:textId="77777777" w:rsidR="004E3140" w:rsidRDefault="004E3140" w:rsidP="00E41E5D">
      <w:pPr>
        <w:pStyle w:val="Brdtext"/>
      </w:pPr>
    </w:p>
    <w:p w14:paraId="6292DAC6" w14:textId="4C290E6A" w:rsidR="004E3140" w:rsidRDefault="004E3140" w:rsidP="00E41E5D">
      <w:pPr>
        <w:pStyle w:val="Brdtext"/>
      </w:pPr>
      <w:r>
        <w:t>Patientuppgifter består av hänvisningsuppgifter till verksamheter och system med lagrad information om invånare exempelvis HSA-id för remitterand</w:t>
      </w:r>
      <w:r w:rsidR="00146D78">
        <w:t xml:space="preserve">e och utförande vårdenhet, </w:t>
      </w:r>
      <w:r>
        <w:t xml:space="preserve">samt remisstyp och remisstatus. </w:t>
      </w:r>
    </w:p>
    <w:p w14:paraId="36DFC029" w14:textId="77777777" w:rsidR="004E3140" w:rsidRDefault="004E3140" w:rsidP="00E41E5D">
      <w:pPr>
        <w:pStyle w:val="Brdtext"/>
      </w:pPr>
      <w:r>
        <w:t>Det innehåller ingen klinisk information, men kan ändå röja patientens vårdbehov. Eftersom informationen innehåller remitterande och utförande enhet</w:t>
      </w:r>
    </w:p>
    <w:p w14:paraId="40DBC3C1" w14:textId="77777777" w:rsidR="004E3140" w:rsidRDefault="004E3140" w:rsidP="00E41E5D">
      <w:pPr>
        <w:pStyle w:val="Brdtext"/>
      </w:pPr>
      <w:r>
        <w:t>Informationen är i första hand tänkt att konsumeras av tjänster där patienten själv är användare.</w:t>
      </w:r>
    </w:p>
    <w:p w14:paraId="49F19B4E" w14:textId="50D1174C" w:rsidR="004E3140" w:rsidRDefault="00205CA3" w:rsidP="00E41E5D">
      <w:pPr>
        <w:pStyle w:val="Brdtext"/>
      </w:pPr>
      <w:r>
        <w:t xml:space="preserve">Om tjänsten används för att visa information för professionen behöver tjänstekonsumenten beakta patientdatalagens krav avseende </w:t>
      </w:r>
      <w:r w:rsidR="004E3140">
        <w:t>PDL-loggning, samtycke, TGP, vårdrelation</w:t>
      </w:r>
      <w:r>
        <w:t>, spärr</w:t>
      </w:r>
      <w:r w:rsidR="004E3140">
        <w:t xml:space="preserve"> och </w:t>
      </w:r>
      <w:r>
        <w:t>etc.</w:t>
      </w:r>
    </w:p>
    <w:p w14:paraId="19621AB7" w14:textId="77777777" w:rsidR="00A063CC" w:rsidRDefault="00A063CC" w:rsidP="00DC5B49">
      <w:pPr>
        <w:pStyle w:val="Rubrik1"/>
      </w:pPr>
      <w:bookmarkStart w:id="12" w:name="_Toc199848592"/>
      <w:bookmarkStart w:id="13" w:name="_Toc215730673"/>
      <w:r>
        <w:lastRenderedPageBreak/>
        <w:t>Tjänstedomänens arkitektur</w:t>
      </w:r>
      <w:bookmarkEnd w:id="12"/>
      <w:bookmarkEnd w:id="13"/>
    </w:p>
    <w:p w14:paraId="237836F8" w14:textId="6A6EF9ED" w:rsidR="00A063CC" w:rsidRDefault="009C0B54" w:rsidP="00DC5B49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1E1E5283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9" name="Bildobjekt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795128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editas="canvas" style="width:6in;height:252pt;mso-position-horizontal-relative:char;mso-position-vertical-relative:line" coordsize="54864,32004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"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 id="Bildobjekt 79" o:spid="_x0000_s1028" type="#_x0000_t75" style="position:absolute;width:54864;height:279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fovrEAAAA2wAAAA8AAABkcnMvZG93bnJldi54bWxEj09rwkAUxO9Cv8PyBC9SNy30j6mr1GBp&#10;wYtJxfMj+5oEs2/D7hrjt3cLgsdhZn7DLFaDaUVPzjeWFTzNEhDEpdUNVwr2v1+P7yB8QNbYWiYF&#10;F/KwWj6MFphqe+ac+iJUIkLYp6igDqFLpfRlTQb9zHbE0fuzzmCI0lVSOzxHuGnlc5K8SoMNx4Ua&#10;O8pqKo/FySgo5Xpj1pwdDjuTZ6fvbT8NL71Sk/Hw+QEi0BDu4Vv7Ryt4m8P/l/gD5PIK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xfovrEAAAA2wAAAA8AAAAAAAAAAAAAAAAA&#10;nwIAAGRycy9kb3ducmV2LnhtbFBLBQYAAAAABAAEAPcAAACQAwAAAAA=&#10;">
                  <v:imagedata r:id="rId12" o:title=""/>
                  <v:path arrowok="t"/>
                </v:shape>
                <w10:anchorlock/>
              </v:group>
            </w:pict>
          </mc:Fallback>
        </mc:AlternateContent>
      </w:r>
    </w:p>
    <w:p w14:paraId="55E19B57" w14:textId="77777777" w:rsidR="00A063CC" w:rsidRDefault="00A063CC" w:rsidP="005D40C8">
      <w:pPr>
        <w:pStyle w:val="Brdtext"/>
      </w:pPr>
    </w:p>
    <w:p w14:paraId="4B112AE0" w14:textId="1B974120" w:rsidR="00A063CC" w:rsidRDefault="00A063CC" w:rsidP="005530A8">
      <w:pPr>
        <w:pStyle w:val="Brdtext"/>
      </w:pPr>
    </w:p>
    <w:p w14:paraId="6CA6BE25" w14:textId="7B0946B8" w:rsidR="00A063CC" w:rsidRPr="009A6A05" w:rsidRDefault="00A063CC" w:rsidP="00A66A02">
      <w:pPr>
        <w:pStyle w:val="Beskrivning"/>
      </w:pPr>
      <w:r>
        <w:t>Figur</w:t>
      </w:r>
      <w:r w:rsidR="00A66A02">
        <w:t xml:space="preserve"> </w:t>
      </w:r>
      <w:r w:rsidR="00A66A02">
        <w:fldChar w:fldCharType="begin"/>
      </w:r>
      <w:r w:rsidR="00A66A02">
        <w:instrText xml:space="preserve"> SEQ Figur \* ARABIC </w:instrText>
      </w:r>
      <w:r w:rsidR="00A66A02">
        <w:fldChar w:fldCharType="separate"/>
      </w:r>
      <w:r w:rsidR="00B04C7C">
        <w:t>1</w:t>
      </w:r>
      <w:r w:rsidR="00A66A02">
        <w:fldChar w:fldCharType="end"/>
      </w:r>
      <w:r w:rsidR="005154AD">
        <w:t>: Exempel på konsum</w:t>
      </w:r>
      <w:r w:rsidR="009C0B54">
        <w:t>tion</w:t>
      </w:r>
      <w:r w:rsidR="005154AD">
        <w:t xml:space="preserve"> av tjänsten</w:t>
      </w:r>
    </w:p>
    <w:p w14:paraId="19C89CE9" w14:textId="14485DFC" w:rsidR="00990C05" w:rsidRDefault="00990C05" w:rsidP="00D84907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C5B49">
      <w:pPr>
        <w:pStyle w:val="Rubrik1"/>
      </w:pPr>
      <w:bookmarkStart w:id="14" w:name="_Toc163300579"/>
      <w:bookmarkStart w:id="15" w:name="_Toc163300881"/>
      <w:bookmarkStart w:id="16" w:name="_Toc215730674"/>
      <w:r>
        <w:lastRenderedPageBreak/>
        <w:t>Versionsinformation</w:t>
      </w:r>
      <w:bookmarkEnd w:id="14"/>
      <w:bookmarkEnd w:id="15"/>
      <w:bookmarkEnd w:id="16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C5B49">
      <w:pPr>
        <w:pStyle w:val="Rubrik2"/>
      </w:pPr>
      <w:bookmarkStart w:id="17" w:name="_Toc163300882"/>
      <w:r>
        <w:t>Oförändrade tjänstekontrakt</w:t>
      </w:r>
      <w:bookmarkEnd w:id="17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C5B49">
      <w:pPr>
        <w:pStyle w:val="Rubrik2"/>
      </w:pPr>
      <w:bookmarkStart w:id="18" w:name="_Toc163300883"/>
      <w:r>
        <w:t>Nya tjänstekontrakt</w:t>
      </w:r>
      <w:bookmarkEnd w:id="18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C5B49">
      <w:pPr>
        <w:pStyle w:val="Rubrik2"/>
      </w:pPr>
      <w:bookmarkStart w:id="19" w:name="_Toc163300884"/>
      <w:r>
        <w:t>Förändrade tjänstekontrakt</w:t>
      </w:r>
      <w:bookmarkEnd w:id="19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13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B35B6C">
        <w:tc>
          <w:tcPr>
            <w:tcW w:w="2390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754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68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787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B35B6C">
        <w:tc>
          <w:tcPr>
            <w:tcW w:w="2390" w:type="dxa"/>
            <w:vMerge w:val="restart"/>
            <w:shd w:val="clear" w:color="auto" w:fill="auto"/>
          </w:tcPr>
          <w:p w14:paraId="14F86CC0" w14:textId="28ACF1E5" w:rsidR="00D4666D" w:rsidRDefault="00F77CDF">
            <w:pPr>
              <w:pStyle w:val="Brdtext"/>
            </w:pPr>
            <w:r>
              <w:t>GetRequestActivitiesRequest</w:t>
            </w:r>
          </w:p>
        </w:tc>
        <w:tc>
          <w:tcPr>
            <w:tcW w:w="1754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B35B6C">
        <w:tc>
          <w:tcPr>
            <w:tcW w:w="2390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29D38E81" w14:textId="77777777" w:rsidTr="00B35B6C">
        <w:tc>
          <w:tcPr>
            <w:tcW w:w="2390" w:type="dxa"/>
            <w:vMerge w:val="restart"/>
            <w:shd w:val="clear" w:color="auto" w:fill="auto"/>
          </w:tcPr>
          <w:p w14:paraId="29BCAAAC" w14:textId="2AF57F67" w:rsidR="0014342E" w:rsidRPr="007B61F4" w:rsidRDefault="00C86357">
            <w:pPr>
              <w:pStyle w:val="Brdtext"/>
            </w:pPr>
            <w:r>
              <w:t>GetRequestActivitiesResponse</w:t>
            </w:r>
          </w:p>
        </w:tc>
        <w:tc>
          <w:tcPr>
            <w:tcW w:w="1754" w:type="dxa"/>
            <w:shd w:val="clear" w:color="auto" w:fill="FFFFFF"/>
          </w:tcPr>
          <w:p w14:paraId="45EC3E95" w14:textId="767393B5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1329B984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42BEB932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316D7523" w14:textId="77777777" w:rsidTr="00B35B6C">
        <w:tc>
          <w:tcPr>
            <w:tcW w:w="2390" w:type="dxa"/>
            <w:vMerge/>
            <w:shd w:val="clear" w:color="auto" w:fill="auto"/>
          </w:tcPr>
          <w:p w14:paraId="340EAE73" w14:textId="77777777" w:rsidR="0014342E" w:rsidRPr="007B61F4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754" w:type="dxa"/>
            <w:shd w:val="clear" w:color="auto" w:fill="FFFFFF"/>
          </w:tcPr>
          <w:p w14:paraId="32474579" w14:textId="77777777" w:rsidR="0014342E" w:rsidRDefault="0014342E">
            <w:pPr>
              <w:pStyle w:val="Brdtext"/>
            </w:pPr>
            <w:r>
              <w:t>1.0</w:t>
            </w:r>
          </w:p>
        </w:tc>
        <w:tc>
          <w:tcPr>
            <w:tcW w:w="1688" w:type="dxa"/>
            <w:shd w:val="clear" w:color="auto" w:fill="FFFFFF"/>
          </w:tcPr>
          <w:p w14:paraId="734108AC" w14:textId="6C7A83BD" w:rsidR="0014342E" w:rsidRDefault="00CB657B">
            <w:pPr>
              <w:pStyle w:val="Brdtext"/>
            </w:pPr>
            <w:r>
              <w:t>1.0</w:t>
            </w:r>
          </w:p>
        </w:tc>
        <w:tc>
          <w:tcPr>
            <w:tcW w:w="2787" w:type="dxa"/>
            <w:shd w:val="clear" w:color="auto" w:fill="FFFFFF"/>
          </w:tcPr>
          <w:p w14:paraId="20F6A6E5" w14:textId="77777777" w:rsidR="0014342E" w:rsidRDefault="0014342E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C5B49">
      <w:pPr>
        <w:pStyle w:val="Rubrik2"/>
      </w:pPr>
      <w:bookmarkStart w:id="20" w:name="_Toc163300885"/>
      <w:r>
        <w:t>Utgångna tjänstekontrakt</w:t>
      </w:r>
      <w:bookmarkEnd w:id="20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C5B49">
      <w:pPr>
        <w:pStyle w:val="Rubrik1"/>
      </w:pPr>
      <w:bookmarkStart w:id="21" w:name="_Toc163300581"/>
      <w:bookmarkStart w:id="22" w:name="_Toc163300887"/>
      <w:bookmarkStart w:id="23" w:name="_Toc215730675"/>
      <w:r>
        <w:lastRenderedPageBreak/>
        <w:t>Generella regler</w:t>
      </w:r>
      <w:bookmarkEnd w:id="21"/>
      <w:bookmarkEnd w:id="22"/>
      <w:bookmarkEnd w:id="23"/>
    </w:p>
    <w:p w14:paraId="502486B7" w14:textId="77777777" w:rsidR="00D43617" w:rsidRDefault="00D43617" w:rsidP="00DC5B49">
      <w:pPr>
        <w:pStyle w:val="Rubrik2"/>
      </w:pPr>
      <w:bookmarkStart w:id="24" w:name="_Toc163300888"/>
      <w:r>
        <w:t>Format för Datum</w:t>
      </w:r>
      <w:bookmarkEnd w:id="24"/>
    </w:p>
    <w:p w14:paraId="2450F811" w14:textId="77777777" w:rsidR="00D43617" w:rsidRDefault="00D43617" w:rsidP="005D40C8">
      <w:pPr>
        <w:pStyle w:val="Brdtext"/>
      </w:pPr>
      <w:r>
        <w:t>Några av tjänsterna inom tidbokning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”ÅÅÅÅMMDD”, vilket motsvara</w:t>
      </w:r>
      <w:r w:rsidR="00D40191">
        <w:t>r</w:t>
      </w:r>
      <w:r>
        <w:t xml:space="preserve"> den ISO 8601 och ISO 8824-kompatibla formatbeskrivningen ”YYYYMMDD”.</w:t>
      </w:r>
    </w:p>
    <w:p w14:paraId="0AB399CB" w14:textId="77777777" w:rsidR="002D3F10" w:rsidRDefault="002D3F10" w:rsidP="00DC5B49">
      <w:pPr>
        <w:pStyle w:val="Rubrik2"/>
      </w:pPr>
      <w:bookmarkStart w:id="25" w:name="_Toc163300889"/>
      <w:r>
        <w:t>Format för tidpunkter</w:t>
      </w:r>
      <w:bookmarkEnd w:id="25"/>
    </w:p>
    <w:p w14:paraId="271FBB58" w14:textId="77777777" w:rsidR="00D43617" w:rsidRDefault="00D43617" w:rsidP="005D40C8">
      <w:pPr>
        <w:pStyle w:val="Brdtext"/>
      </w:pPr>
      <w:r>
        <w:t>Flera av tjänsterna inom tidbokning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”ÅÅÅÅMMDDtt</w:t>
      </w:r>
      <w:r>
        <w:t>mmss</w:t>
      </w:r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”YYYYMMDDhh</w:t>
      </w:r>
      <w:r w:rsidR="00D365E6">
        <w:t>mmss”.</w:t>
      </w:r>
    </w:p>
    <w:p w14:paraId="756F6E3D" w14:textId="77777777" w:rsidR="00D43617" w:rsidRDefault="00D43617" w:rsidP="00DC5B49">
      <w:pPr>
        <w:pStyle w:val="Rubrik2"/>
      </w:pPr>
      <w:bookmarkStart w:id="26" w:name="_Toc163300890"/>
      <w:r>
        <w:t>Tidszon för tidpunkter</w:t>
      </w:r>
      <w:bookmarkEnd w:id="26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>elandeformaten. Alla information om datum och tidpunkter som utbyts via tjänsterna ska ange datum och tidpunkter i den tidszon som gäller/gällde i Sverige vid den tidpunkt som respektive datum- eller tidpunktsfält bär information om. Såväl tjänstekonsumenter som tjänsteproducenter skall med andra ord förutsätta att datum och tidpunkter som utbyts är i tidszonerna CET (svensk normaltid) respektive CEST (svensk normaltid med justering för sommartid).</w:t>
      </w:r>
    </w:p>
    <w:p w14:paraId="44094C5D" w14:textId="77777777" w:rsidR="00B41FA4" w:rsidRDefault="00C345FA" w:rsidP="00DC5B49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(SOAP-Exception)</w:t>
      </w:r>
      <w:r>
        <w:t xml:space="preserve">. </w:t>
      </w:r>
      <w:r w:rsidR="00EE3B7C">
        <w:t>Exempel på felsituationer som rapporteras som tekniskt fel kan vara deadlock i databasen eller följdeffekter av programmeringsfel.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3C9E6759" w14:textId="48F8DEBF" w:rsidR="00BC36AE" w:rsidRDefault="00816C2C" w:rsidP="00DC5B49">
      <w:pPr>
        <w:pStyle w:val="Rubrik2"/>
      </w:pPr>
      <w:bookmarkStart w:id="27" w:name="_Toc163300898"/>
      <w:r>
        <w:t>Uppdatering av engagemangsindex</w:t>
      </w:r>
      <w:bookmarkEnd w:id="27"/>
    </w:p>
    <w:p w14:paraId="70A2BE49" w14:textId="77777777" w:rsidR="006759C1" w:rsidRDefault="006759C1" w:rsidP="006759C1">
      <w:pPr>
        <w:pStyle w:val="Rubrik3"/>
        <w:ind w:left="142"/>
      </w:pPr>
      <w:r>
        <w:t>Uppdatering av Engagemangsindex</w:t>
      </w:r>
    </w:p>
    <w:p w14:paraId="35F05D42" w14:textId="6A5F997F" w:rsidR="00C45CEF" w:rsidRDefault="006759C1" w:rsidP="005D40C8">
      <w:pPr>
        <w:pStyle w:val="Brdtext"/>
      </w:pPr>
      <w:r>
        <w:t>För att tjänsteproducenter inte ska bli anropade i onödan dvs när de inte har någon information om avsedd patient så behöver tjänsteproducenten uppdatera Engagemangsindex med relevant info</w:t>
      </w:r>
      <w:r w:rsidR="00D84907">
        <w:t>rmation</w:t>
      </w:r>
      <w:r>
        <w:t xml:space="preserve"> så detta </w:t>
      </w:r>
      <w:r w:rsidR="005A6089">
        <w:t xml:space="preserve">kan undvikas. </w:t>
      </w:r>
      <w:r w:rsidR="0034748F">
        <w:t xml:space="preserve">Så fort en förändring av någon information som ingår i tjänstekontraktet har skett på en patient så ska detta meddelas till </w:t>
      </w:r>
      <w:r w:rsidR="002B1E87">
        <w:t>engangmangsindex.</w:t>
      </w:r>
      <w:r w:rsidR="00C45CEF">
        <w:t xml:space="preserve"> </w:t>
      </w:r>
    </w:p>
    <w:p w14:paraId="0BF3BAB3" w14:textId="77777777" w:rsidR="00895D90" w:rsidRDefault="00895D90" w:rsidP="00EF3010"/>
    <w:p w14:paraId="71E61DD0" w14:textId="6F8534A6" w:rsidR="00895D90" w:rsidRDefault="00895D90" w:rsidP="00895D90">
      <w:pPr>
        <w:pStyle w:val="Brdtext"/>
      </w:pPr>
      <w:r>
        <w:t xml:space="preserve">All uppdatering av engagemangsindex sker genom att tjänsteproducenten anropar engagemangsindex genom tjänstekontraktet </w:t>
      </w:r>
      <w:r w:rsidRPr="00756EFF">
        <w:t>urn:riv:itintegration:engagementindex:UpdateResponder:1</w:t>
      </w:r>
      <w:r>
        <w:t xml:space="preserve"> (”index-push”) eller genom att erbjuda tjänstekontraktet </w:t>
      </w:r>
      <w:r w:rsidRPr="00756EFF">
        <w:t>urn:riv:itintegration:engagementindex:</w:t>
      </w:r>
      <w:r>
        <w:t>Get</w:t>
      </w:r>
      <w:r w:rsidRPr="00756EFF">
        <w:t>Update</w:t>
      </w:r>
      <w:r>
        <w:t>s</w:t>
      </w:r>
      <w:r w:rsidRPr="00756EFF">
        <w:t>Responder:1</w:t>
      </w:r>
      <w:r>
        <w:t xml:space="preserve"> (”index-pull”). Ladda hem Engagemangsindex WSDL,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t>Följande regler gäller för innehållet i begäran till engagemangsindex för uppdateringar som rör denna tjänstedomän (</w:t>
      </w:r>
      <w:r w:rsidR="007832ED">
        <w:t>crm:</w:t>
      </w:r>
      <w:r w:rsidR="007832ED" w:rsidRPr="007832ED">
        <w:t>requeststatus</w:t>
      </w:r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Mult</w:t>
            </w:r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</w:t>
            </w:r>
            <w:r w:rsidRPr="00E41E5D">
              <w:rPr>
                <w:sz w:val="16"/>
                <w:szCs w:val="16"/>
              </w:rPr>
              <w:lastRenderedPageBreak/>
              <w:t>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>Registered ResidentIdent Identification</w:t>
            </w:r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Service domain</w:t>
            </w:r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URN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E681A82" w14:textId="4BFE691D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”riv:</w:t>
            </w:r>
            <w:r w:rsidR="007832ED" w:rsidRPr="00D25F97">
              <w:rPr>
                <w:sz w:val="16"/>
                <w:szCs w:val="16"/>
              </w:rPr>
              <w:t>crm:requeststatus</w:t>
            </w:r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Categori-zation*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kodverk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AA6A37">
              <w:rPr>
                <w:sz w:val="16"/>
                <w:szCs w:val="16"/>
              </w:rPr>
              <w:t xml:space="preserve">Framställantyp </w:t>
            </w:r>
            <w:r>
              <w:rPr>
                <w:sz w:val="16"/>
                <w:szCs w:val="16"/>
              </w:rPr>
              <w:t>(typeOfRequest)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Logical address</w:t>
            </w:r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2A1F9ABE" w14:textId="57DB2A17" w:rsidR="00632D60" w:rsidRPr="00E41E5D" w:rsidRDefault="00113ACE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HSA-id för status-rapporterande verksamhet.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Business object Instance Identifier</w:t>
            </w:r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Del av instansens unikhet</w:t>
            </w:r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Clinical process interest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GUID</w:t>
            </w:r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32D60" w:rsidRPr="00E41E5D">
              <w:rPr>
                <w:sz w:val="16"/>
                <w:szCs w:val="16"/>
              </w:rPr>
              <w:t>..1</w:t>
            </w:r>
          </w:p>
        </w:tc>
        <w:tc>
          <w:tcPr>
            <w:tcW w:w="2380" w:type="dxa"/>
            <w:shd w:val="clear" w:color="auto" w:fill="auto"/>
          </w:tcPr>
          <w:p w14:paraId="7625C227" w14:textId="10007883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Sätts till konstanten ”NA”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Most Recent Content</w:t>
            </w:r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Verksamhetsmässig tidpunkt för senaste informations-förekomsten i källan som indexeras av denna  indexpost</w:t>
            </w:r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0..1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 som genererade engagemangsposten via Update</w:t>
            </w:r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Systemets HSA-id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4213EC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underlätta felsökning</w:t>
            </w:r>
          </w:p>
        </w:tc>
        <w:tc>
          <w:tcPr>
            <w:tcW w:w="1005" w:type="dxa"/>
            <w:shd w:val="clear" w:color="auto" w:fill="auto"/>
          </w:tcPr>
          <w:p w14:paraId="7A720C71" w14:textId="77777777" w:rsidR="00632D60" w:rsidRPr="00632D60" w:rsidRDefault="00632D60" w:rsidP="00632D60">
            <w:pPr>
              <w:pStyle w:val="Brdtext"/>
            </w:pPr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lastRenderedPageBreak/>
              <w:t>Owner</w:t>
            </w:r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”update” som orsakade notifieringen</w:t>
            </w:r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(HSA-id)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Inera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1..1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Syftet är att skapa förutsättningar för att undvika rundgång mellan notifierande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6F83F1CF" w:rsidR="00BD487E" w:rsidRDefault="00177F2F" w:rsidP="00DC5B49">
      <w:pPr>
        <w:pStyle w:val="Rubrik1"/>
      </w:pPr>
      <w:bookmarkStart w:id="28" w:name="_Toc215730676"/>
      <w:r>
        <w:lastRenderedPageBreak/>
        <w:t>GetRequestActivities</w:t>
      </w:r>
      <w:bookmarkEnd w:id="28"/>
    </w:p>
    <w:p w14:paraId="24C174C0" w14:textId="23D7F879" w:rsidR="009645B6" w:rsidRPr="009645B6" w:rsidRDefault="005F553F">
      <w:pPr>
        <w:pStyle w:val="Brdtext"/>
      </w:pPr>
      <w:r>
        <w:t>Denna tjänst returnerar status/aktivitetsrader för de remisser som finns p</w:t>
      </w:r>
      <w:r w:rsidR="00D60785">
        <w:t>å det personnummer som är inkluderat i anropet</w:t>
      </w:r>
      <w:r>
        <w:t>. Tjänsten leverera</w:t>
      </w:r>
      <w:r w:rsidR="00231604">
        <w:t>r</w:t>
      </w:r>
      <w:r>
        <w:t xml:space="preserve"> en rad för varje </w:t>
      </w:r>
      <w:r w:rsidR="00683F16">
        <w:t xml:space="preserve">aktivitet/status som </w:t>
      </w:r>
      <w:r w:rsidR="00D60785">
        <w:t>en remiss</w:t>
      </w:r>
      <w:r w:rsidR="00683F16">
        <w:t xml:space="preserve"> passerat i </w:t>
      </w:r>
      <w:r w:rsidR="00D60785">
        <w:t>remiss</w:t>
      </w:r>
      <w:r w:rsidR="00683F16">
        <w:t xml:space="preserve">processen. </w:t>
      </w:r>
    </w:p>
    <w:p w14:paraId="5894FF1A" w14:textId="77777777" w:rsidR="00BD487E" w:rsidRDefault="00BD487E" w:rsidP="00DC5B49">
      <w:pPr>
        <w:pStyle w:val="Rubrik2"/>
      </w:pPr>
      <w:r>
        <w:t>Frivillighet</w:t>
      </w:r>
    </w:p>
    <w:p w14:paraId="3C336BC4" w14:textId="135D36D3" w:rsidR="00B06791" w:rsidRPr="00AE09FD" w:rsidRDefault="00CE47D3" w:rsidP="005D40C8">
      <w:pPr>
        <w:pStyle w:val="Brdtext"/>
      </w:pPr>
      <w:r>
        <w:t>Tjänsten är obligatorisk.</w:t>
      </w:r>
      <w:r w:rsidR="00B06791">
        <w:t xml:space="preserve"> </w:t>
      </w:r>
    </w:p>
    <w:p w14:paraId="1BBA254F" w14:textId="77777777" w:rsidR="00BD487E" w:rsidRDefault="00BD487E" w:rsidP="00DC5B49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C5B49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(Källsystem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16D607DC" w:rsidR="00BD487E" w:rsidRDefault="00CD01F7" w:rsidP="00DC5B49">
      <w:pPr>
        <w:pStyle w:val="Rubrik2"/>
      </w:pPr>
      <w:r>
        <w:t xml:space="preserve">Begäran: </w:t>
      </w:r>
      <w:r w:rsidR="000B4146">
        <w:t>GetRequestActivities</w:t>
      </w:r>
      <w:r w:rsidR="00AD3A77">
        <w:t>Request</w:t>
      </w:r>
      <w:r w:rsidR="000B4146">
        <w:t xml:space="preserve"> </w:t>
      </w:r>
    </w:p>
    <w:p w14:paraId="7E5E6A96" w14:textId="5F19A76F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r w:rsidR="00C7003E">
        <w:t>GetRequestActivitie</w:t>
      </w:r>
      <w:r w:rsidR="00274700">
        <w:t xml:space="preserve">sType </w:t>
      </w:r>
      <w:r>
        <w:t>i GetRequestActiv</w:t>
      </w:r>
      <w:r w:rsidRPr="00382978">
        <w:t>itiesResponder_1_0.xsd</w:t>
      </w:r>
    </w:p>
    <w:p w14:paraId="3BC0F6CD" w14:textId="77777777" w:rsidR="00BD487E" w:rsidRDefault="00BD487E" w:rsidP="000B4146"/>
    <w:p w14:paraId="2A06B562" w14:textId="3D6829B4" w:rsidR="009F4753" w:rsidRDefault="00694EA7" w:rsidP="00E41E5D">
      <w:pPr>
        <w:pStyle w:val="Liststycke"/>
        <w:numPr>
          <w:ilvl w:val="0"/>
          <w:numId w:val="22"/>
        </w:numPr>
      </w:pPr>
      <w:r>
        <w:t>subjectOfCareId</w:t>
      </w:r>
      <w:r w:rsidR="009F4753">
        <w:t xml:space="preserve"> [1..1]</w:t>
      </w:r>
    </w:p>
    <w:p w14:paraId="18A93D63" w14:textId="3B87F2D0" w:rsidR="00C77DC9" w:rsidRDefault="00F2478A" w:rsidP="00F2478A">
      <w:pPr>
        <w:pStyle w:val="Liststycke"/>
        <w:numPr>
          <w:ilvl w:val="0"/>
          <w:numId w:val="22"/>
        </w:numPr>
      </w:pPr>
      <w:r w:rsidRPr="00F2478A">
        <w:t>organizationalUnitId</w:t>
      </w:r>
      <w:r>
        <w:t xml:space="preserve"> </w:t>
      </w:r>
      <w:r w:rsidR="00175932">
        <w:t>[</w:t>
      </w:r>
      <w:r w:rsidR="00E41E5D">
        <w:t>1</w:t>
      </w:r>
      <w:r w:rsidR="00C77DC9">
        <w:t>..1]</w:t>
      </w:r>
    </w:p>
    <w:p w14:paraId="6D9B674F" w14:textId="29BE10EE" w:rsidR="00C77DC9" w:rsidRDefault="009F4753" w:rsidP="00E41E5D">
      <w:pPr>
        <w:pStyle w:val="Liststycke"/>
        <w:numPr>
          <w:ilvl w:val="0"/>
          <w:numId w:val="22"/>
        </w:numPr>
      </w:pPr>
      <w:r>
        <w:t>type</w:t>
      </w:r>
      <w:r w:rsidR="00F2478A">
        <w:t>O</w:t>
      </w:r>
      <w:r>
        <w:t>f</w:t>
      </w:r>
      <w:r w:rsidR="00F2478A">
        <w:t>R</w:t>
      </w:r>
      <w:r>
        <w:t xml:space="preserve">equest </w:t>
      </w:r>
      <w:r w:rsidR="00397F31">
        <w:t>[0..*</w:t>
      </w:r>
      <w:r w:rsidR="00BB2781">
        <w:t>]</w:t>
      </w:r>
    </w:p>
    <w:p w14:paraId="38DF3F3B" w14:textId="37078365" w:rsidR="00463667" w:rsidRDefault="00F2478A" w:rsidP="00E41E5D">
      <w:pPr>
        <w:pStyle w:val="Liststycke"/>
        <w:numPr>
          <w:ilvl w:val="0"/>
          <w:numId w:val="22"/>
        </w:numPr>
      </w:pPr>
      <w:r>
        <w:t>f</w:t>
      </w:r>
      <w:r w:rsidR="00463667">
        <w:t>rom</w:t>
      </w:r>
      <w:r>
        <w:t>D</w:t>
      </w:r>
      <w:r w:rsidR="00463667">
        <w:t>ate [0..1]</w:t>
      </w:r>
    </w:p>
    <w:p w14:paraId="31F91FC7" w14:textId="19EBD319" w:rsidR="00463667" w:rsidRDefault="00F2478A" w:rsidP="00E41E5D">
      <w:pPr>
        <w:pStyle w:val="Liststycke"/>
        <w:numPr>
          <w:ilvl w:val="0"/>
          <w:numId w:val="22"/>
        </w:numPr>
      </w:pPr>
      <w:r>
        <w:t>t</w:t>
      </w:r>
      <w:r w:rsidR="00463667">
        <w:t>o</w:t>
      </w:r>
      <w:r>
        <w:t>D</w:t>
      </w:r>
      <w:r w:rsidR="00463667">
        <w:t>ate [0..1]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8"/>
        <w:gridCol w:w="1492"/>
        <w:gridCol w:w="2201"/>
        <w:gridCol w:w="923"/>
        <w:gridCol w:w="1550"/>
        <w:gridCol w:w="1526"/>
      </w:tblGrid>
      <w:tr w:rsidR="00295D8B" w:rsidRPr="0057096A" w14:paraId="4DCD474B" w14:textId="77777777" w:rsidTr="009F4753">
        <w:trPr>
          <w:trHeight w:val="516"/>
        </w:trPr>
        <w:tc>
          <w:tcPr>
            <w:tcW w:w="886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836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4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53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866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Kodverk/ värdemängd/ev begränsningar</w:t>
            </w:r>
          </w:p>
        </w:tc>
        <w:tc>
          <w:tcPr>
            <w:tcW w:w="853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9F4753">
        <w:trPr>
          <w:trHeight w:val="516"/>
        </w:trPr>
        <w:tc>
          <w:tcPr>
            <w:tcW w:w="886" w:type="pct"/>
          </w:tcPr>
          <w:p w14:paraId="44E08BF0" w14:textId="6CD078DD" w:rsidR="009F4753" w:rsidRPr="00E41E5D" w:rsidRDefault="007832ED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D25F97">
              <w:rPr>
                <w:rFonts w:cs="Arial"/>
              </w:rPr>
              <w:lastRenderedPageBreak/>
              <w:t>subjectOfCareId</w:t>
            </w:r>
          </w:p>
        </w:tc>
        <w:tc>
          <w:tcPr>
            <w:tcW w:w="836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4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53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866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53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9F4753">
        <w:trPr>
          <w:trHeight w:val="516"/>
        </w:trPr>
        <w:tc>
          <w:tcPr>
            <w:tcW w:w="886" w:type="pct"/>
          </w:tcPr>
          <w:p w14:paraId="182ABEC3" w14:textId="16EC8CB7" w:rsidR="009F4753" w:rsidRDefault="00F2478A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>
              <w:rPr>
                <w:rFonts w:cs="Arial"/>
              </w:rPr>
              <w:t>organizationalUnitId</w:t>
            </w:r>
            <w:r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836" w:type="pct"/>
          </w:tcPr>
          <w:p w14:paraId="3AE502CD" w14:textId="4F43BF79" w:rsidR="009F4753" w:rsidRDefault="009F4753" w:rsidP="000F343C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HSA-id för </w:t>
            </w:r>
            <w:r w:rsidR="000F343C">
              <w:rPr>
                <w:rFonts w:ascii="Arial" w:hAnsi="Arial" w:cs="Arial"/>
                <w:sz w:val="20"/>
                <w:szCs w:val="20"/>
                <w:lang w:val="sv-SE"/>
              </w:rPr>
              <w:t>remitterande eller remitterad verksamhet</w:t>
            </w:r>
            <w:r w:rsidR="00A213B2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</w:tc>
        <w:tc>
          <w:tcPr>
            <w:tcW w:w="1024" w:type="pct"/>
          </w:tcPr>
          <w:p w14:paraId="7EA942A4" w14:textId="0BDEFE5C" w:rsidR="009F4753" w:rsidRPr="00260A1A" w:rsidRDefault="007832ED">
            <w:pPr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535" w:type="pct"/>
          </w:tcPr>
          <w:p w14:paraId="3E6E9B6B" w14:textId="55847DBD" w:rsidR="009F4753" w:rsidRDefault="00A00A19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9F4753">
              <w:rPr>
                <w:rFonts w:cs="Arial"/>
              </w:rPr>
              <w:t>..1</w:t>
            </w:r>
          </w:p>
        </w:tc>
        <w:tc>
          <w:tcPr>
            <w:tcW w:w="866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F98AEE1" w14:textId="4CFD70D0" w:rsidR="009F4753" w:rsidRPr="00BD25D8" w:rsidRDefault="00B222A8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  <w:r w:rsidRPr="00D25F97">
              <w:rPr>
                <w:rFonts w:ascii="Arial" w:hAnsi="Arial" w:cs="Arial"/>
                <w:sz w:val="20"/>
                <w:szCs w:val="20"/>
                <w:lang w:val="sv-SE"/>
              </w:rPr>
              <w:t>Svaret ska avgränsas till angiven enhet.</w:t>
            </w:r>
          </w:p>
        </w:tc>
      </w:tr>
      <w:tr w:rsidR="009F4753" w:rsidRPr="0057096A" w14:paraId="39E77CE5" w14:textId="77777777" w:rsidTr="009F4753">
        <w:trPr>
          <w:trHeight w:val="516"/>
        </w:trPr>
        <w:tc>
          <w:tcPr>
            <w:tcW w:w="886" w:type="pct"/>
          </w:tcPr>
          <w:p w14:paraId="740801F4" w14:textId="4DFA8086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type</w:t>
            </w:r>
            <w:r w:rsidR="00F2478A">
              <w:rPr>
                <w:rFonts w:cs="Arial"/>
              </w:rPr>
              <w:t>O</w:t>
            </w:r>
            <w:r>
              <w:rPr>
                <w:rFonts w:cs="Arial"/>
              </w:rPr>
              <w:t>f</w:t>
            </w:r>
            <w:r w:rsidR="00F2478A">
              <w:rPr>
                <w:rFonts w:cs="Arial"/>
              </w:rPr>
              <w:t>R</w:t>
            </w:r>
            <w:r>
              <w:rPr>
                <w:rFonts w:cs="Arial"/>
              </w:rPr>
              <w:t>equest</w:t>
            </w:r>
          </w:p>
        </w:tc>
        <w:tc>
          <w:tcPr>
            <w:tcW w:w="836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15C5D4FC" w14:textId="05C30693" w:rsidR="009F4753" w:rsidRPr="0057096A" w:rsidRDefault="00397F31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RequestType</w:t>
            </w:r>
            <w:r w:rsidR="00963F71">
              <w:rPr>
                <w:rFonts w:eastAsia="Arial Unicode MS" w:cs="Arial"/>
              </w:rPr>
              <w:t>Code</w:t>
            </w:r>
            <w:r>
              <w:rPr>
                <w:rFonts w:eastAsia="Arial Unicode MS" w:cs="Arial"/>
              </w:rPr>
              <w:t>Enum</w:t>
            </w:r>
            <w:r w:rsidDel="009F4753">
              <w:rPr>
                <w:rFonts w:eastAsia="Arial Unicode MS" w:cs="Arial"/>
              </w:rPr>
              <w:t xml:space="preserve"> </w:t>
            </w:r>
          </w:p>
        </w:tc>
        <w:tc>
          <w:tcPr>
            <w:tcW w:w="53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0..*</w:t>
            </w:r>
          </w:p>
        </w:tc>
        <w:tc>
          <w:tcPr>
            <w:tcW w:w="866" w:type="pct"/>
          </w:tcPr>
          <w:p w14:paraId="4304DDFB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2CC4BFB9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12FBF85F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67741805" w14:textId="77777777" w:rsidR="00AD749C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A6AE7" w14:textId="77777777" w:rsidR="00AD749C" w:rsidRPr="00DA7522" w:rsidRDefault="00AD749C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533B849" w14:textId="77777777" w:rsidTr="009F4753">
        <w:trPr>
          <w:trHeight w:val="516"/>
        </w:trPr>
        <w:tc>
          <w:tcPr>
            <w:tcW w:w="886" w:type="pct"/>
          </w:tcPr>
          <w:p w14:paraId="1BED44DB" w14:textId="1E217FD4" w:rsidR="009F4753" w:rsidRPr="00295D8B" w:rsidRDefault="009F4753" w:rsidP="005A75A7">
            <w:pPr>
              <w:rPr>
                <w:rFonts w:cs="Arial"/>
              </w:rPr>
            </w:pPr>
            <w:r>
              <w:rPr>
                <w:rFonts w:cs="Arial"/>
              </w:rPr>
              <w:t>from</w:t>
            </w:r>
            <w:r w:rsidR="00F2478A">
              <w:rPr>
                <w:rFonts w:cs="Arial"/>
              </w:rPr>
              <w:t>D</w:t>
            </w:r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78774B04" w14:textId="07B5DB25" w:rsidR="009F4753" w:rsidRPr="00295D8B" w:rsidRDefault="009F4753" w:rsidP="00982EB8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Sökvariabel för att styra  </w:t>
            </w:r>
            <w:r w:rsidRPr="00295D8B">
              <w:rPr>
                <w:rFonts w:ascii="Arial" w:hAnsi="Arial" w:cs="Arial"/>
                <w:i/>
                <w:sz w:val="20"/>
                <w:szCs w:val="20"/>
                <w:lang w:val="sv-SE"/>
              </w:rPr>
              <w:t>'från och med datum'</w:t>
            </w:r>
            <w:r w:rsidRPr="00295D8B">
              <w:rPr>
                <w:rFonts w:ascii="Arial" w:hAnsi="Arial" w:cs="Arial"/>
                <w:sz w:val="20"/>
                <w:szCs w:val="20"/>
                <w:lang w:val="sv-SE"/>
              </w:rPr>
              <w:t xml:space="preserve"> för när en remiss skickats. </w:t>
            </w:r>
          </w:p>
        </w:tc>
        <w:tc>
          <w:tcPr>
            <w:tcW w:w="1024" w:type="pct"/>
          </w:tcPr>
          <w:p w14:paraId="1385C0E8" w14:textId="26A8B19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0D463FDA" w14:textId="2719A149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5B0C512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02933A64" w14:textId="66A4D0D6" w:rsidR="009F4753" w:rsidRPr="0057096A" w:rsidRDefault="00982EB8" w:rsidP="005A75A7">
            <w:pPr>
              <w:rPr>
                <w:rFonts w:cs="Arial"/>
                <w:b/>
              </w:rPr>
            </w:pPr>
            <w:r w:rsidRPr="00295D8B">
              <w:rPr>
                <w:rFonts w:cs="Arial"/>
                <w:szCs w:val="20"/>
              </w:rPr>
              <w:t>Inget värde betyder implicit alla remisser ifrån start.</w:t>
            </w:r>
          </w:p>
        </w:tc>
      </w:tr>
      <w:tr w:rsidR="009F4753" w:rsidRPr="0057096A" w14:paraId="021B6ECC" w14:textId="77777777" w:rsidTr="009F4753">
        <w:trPr>
          <w:trHeight w:val="516"/>
        </w:trPr>
        <w:tc>
          <w:tcPr>
            <w:tcW w:w="886" w:type="pct"/>
          </w:tcPr>
          <w:p w14:paraId="3F863E35" w14:textId="0631B81E" w:rsidR="009F4753" w:rsidRDefault="009F4753">
            <w:pPr>
              <w:rPr>
                <w:rFonts w:cs="Arial"/>
              </w:rPr>
            </w:pPr>
            <w:r>
              <w:rPr>
                <w:rFonts w:cs="Arial"/>
              </w:rPr>
              <w:t>to</w:t>
            </w:r>
            <w:r w:rsidR="00F2478A">
              <w:rPr>
                <w:rFonts w:cs="Arial"/>
              </w:rPr>
              <w:t>D</w:t>
            </w:r>
            <w:r>
              <w:rPr>
                <w:rFonts w:cs="Arial"/>
              </w:rPr>
              <w:t>ate</w:t>
            </w:r>
          </w:p>
        </w:tc>
        <w:tc>
          <w:tcPr>
            <w:tcW w:w="836" w:type="pct"/>
          </w:tcPr>
          <w:p w14:paraId="4161A4E0" w14:textId="55DA3A0D" w:rsidR="00982EB8" w:rsidRPr="00295D8B" w:rsidRDefault="009F4753" w:rsidP="00982EB8">
            <w:pPr>
              <w:rPr>
                <w:rFonts w:cs="Arial"/>
                <w:b/>
                <w:szCs w:val="20"/>
              </w:rPr>
            </w:pPr>
            <w:r w:rsidRPr="00295D8B">
              <w:rPr>
                <w:rFonts w:cs="Arial"/>
                <w:szCs w:val="20"/>
              </w:rPr>
              <w:t xml:space="preserve">Sökvariabel för att styra  </w:t>
            </w:r>
            <w:r w:rsidRPr="00295D8B">
              <w:rPr>
                <w:rFonts w:cs="Arial"/>
                <w:i/>
                <w:szCs w:val="20"/>
              </w:rPr>
              <w:t>'till och med datum'</w:t>
            </w:r>
            <w:r w:rsidRPr="00295D8B">
              <w:rPr>
                <w:rFonts w:cs="Arial"/>
                <w:szCs w:val="20"/>
              </w:rPr>
              <w:t xml:space="preserve"> för när en remiss skickats.</w:t>
            </w:r>
          </w:p>
          <w:p w14:paraId="1C0D3BD1" w14:textId="72016BCC" w:rsidR="009F4753" w:rsidRPr="00295D8B" w:rsidRDefault="009F4753" w:rsidP="00295D8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4" w:type="pct"/>
          </w:tcPr>
          <w:p w14:paraId="42BC7C1F" w14:textId="30B2D92F" w:rsidR="009F4753" w:rsidRPr="00A75C77" w:rsidRDefault="009F4753" w:rsidP="00295D8B">
            <w:pPr>
              <w:jc w:val="center"/>
              <w:rPr>
                <w:rFonts w:cs="Arial"/>
                <w:szCs w:val="20"/>
              </w:rPr>
            </w:pPr>
            <w:r w:rsidRPr="00A75C77">
              <w:rPr>
                <w:rFonts w:cs="Arial"/>
                <w:szCs w:val="20"/>
              </w:rPr>
              <w:t>TS</w:t>
            </w:r>
          </w:p>
        </w:tc>
        <w:tc>
          <w:tcPr>
            <w:tcW w:w="535" w:type="pct"/>
          </w:tcPr>
          <w:p w14:paraId="53F277C5" w14:textId="1D4D342E" w:rsidR="009F4753" w:rsidRPr="00295D8B" w:rsidRDefault="009F4753" w:rsidP="00F638A1">
            <w:pPr>
              <w:jc w:val="center"/>
              <w:rPr>
                <w:rFonts w:cs="Arial"/>
              </w:rPr>
            </w:pPr>
            <w:r w:rsidRPr="00295D8B">
              <w:rPr>
                <w:rFonts w:cs="Arial"/>
              </w:rPr>
              <w:t>0..1</w:t>
            </w:r>
          </w:p>
        </w:tc>
        <w:tc>
          <w:tcPr>
            <w:tcW w:w="866" w:type="pct"/>
          </w:tcPr>
          <w:p w14:paraId="17E9977C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3" w:type="pct"/>
          </w:tcPr>
          <w:p w14:paraId="2FF1F544" w14:textId="77777777" w:rsidR="00982EB8" w:rsidRPr="00295D8B" w:rsidRDefault="00982EB8" w:rsidP="00982EB8">
            <w:pPr>
              <w:rPr>
                <w:rFonts w:cs="Arial"/>
                <w:szCs w:val="20"/>
              </w:rPr>
            </w:pPr>
            <w:r w:rsidRPr="00295D8B">
              <w:rPr>
                <w:rFonts w:cs="Arial"/>
                <w:szCs w:val="20"/>
              </w:rPr>
              <w:t>Inget värde betyder implicit alla remisser till och med dagens datum.</w:t>
            </w:r>
          </w:p>
          <w:p w14:paraId="77653E7E" w14:textId="705B04CC" w:rsidR="009F4753" w:rsidRPr="0057096A" w:rsidRDefault="00982EB8" w:rsidP="00982EB8">
            <w:pPr>
              <w:rPr>
                <w:rFonts w:cs="Arial"/>
                <w:b/>
              </w:rPr>
            </w:pPr>
            <w:r w:rsidRPr="00295D8B">
              <w:rPr>
                <w:rFonts w:cs="Arial"/>
                <w:b/>
                <w:szCs w:val="20"/>
              </w:rPr>
              <w:t>Obs</w:t>
            </w:r>
            <w:r w:rsidRPr="00295D8B">
              <w:rPr>
                <w:rFonts w:cs="Arial"/>
                <w:szCs w:val="20"/>
              </w:rPr>
              <w:t xml:space="preserve"> Datumet gäller för remissen, dvs om någon statusrad faller inom intervallet så ska alla statusrader för denna remiss returneras.</w:t>
            </w: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6ED27BA0" w:rsidR="007C0A4D" w:rsidRDefault="00CD01F7" w:rsidP="00DC5B49">
      <w:pPr>
        <w:pStyle w:val="Rubrik2"/>
      </w:pPr>
      <w:r>
        <w:t xml:space="preserve">Svar: </w:t>
      </w:r>
      <w:r w:rsidR="000B4146">
        <w:t>GetRequestActivitiesR</w:t>
      </w:r>
      <w:r w:rsidR="00A75AE9">
        <w:t>esponse</w:t>
      </w:r>
    </w:p>
    <w:p w14:paraId="24C238F0" w14:textId="6455E227" w:rsidR="007C0A4D" w:rsidRPr="00382978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r w:rsidRPr="00382978">
        <w:t>StatusEventType</w:t>
      </w:r>
      <w:r>
        <w:t xml:space="preserve"> i </w:t>
      </w:r>
      <w:r w:rsidR="00295D8B">
        <w:t>GetRequestActiv</w:t>
      </w:r>
      <w:r w:rsidRPr="00382978">
        <w:t>itiesResponder_1_0.xsd</w:t>
      </w:r>
    </w:p>
    <w:p w14:paraId="4A0F1F36" w14:textId="77777777" w:rsidR="007C0A4D" w:rsidRDefault="007C0A4D" w:rsidP="00E41E5D">
      <w:pPr>
        <w:pStyle w:val="Brdtext"/>
      </w:pPr>
    </w:p>
    <w:p w14:paraId="3D2968ED" w14:textId="3C71110B" w:rsidR="00574D1E" w:rsidRDefault="00574D1E" w:rsidP="00E41E5D">
      <w:pPr>
        <w:pStyle w:val="Brdtext"/>
        <w:numPr>
          <w:ilvl w:val="0"/>
          <w:numId w:val="23"/>
        </w:numPr>
      </w:pPr>
      <w:r>
        <w:t>RequestActivity [0..*]</w:t>
      </w:r>
    </w:p>
    <w:p w14:paraId="31AC3612" w14:textId="73971013" w:rsidR="00574D1E" w:rsidRPr="00E41E5D" w:rsidRDefault="002A5756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lastRenderedPageBreak/>
        <w:t>subjectOfCareId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039F4208" w14:textId="3DB546EA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A545872" w14:textId="1961D95F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273FC980" w14:textId="0594EE8D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r w:rsidR="00963F71">
        <w:rPr>
          <w:rFonts w:ascii="Arial" w:hAnsi="Arial" w:cs="Arial"/>
          <w:iCs/>
          <w:sz w:val="20"/>
          <w:szCs w:val="20"/>
          <w:lang w:val="sv-SE"/>
        </w:rPr>
        <w:t>O</w:t>
      </w:r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equest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[1..1]</w:t>
      </w:r>
    </w:p>
    <w:p w14:paraId="1D230ACC" w14:textId="19DCA19D" w:rsidR="00532401" w:rsidRPr="00E41E5D" w:rsidRDefault="00286E1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r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Medium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 </w:t>
      </w:r>
    </w:p>
    <w:p w14:paraId="2254E558" w14:textId="35D3D08C" w:rsidR="00532401" w:rsidRPr="00D25F97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D25F97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D25F97">
        <w:rPr>
          <w:rFonts w:ascii="Arial" w:hAnsi="Arial" w:cs="Arial"/>
          <w:iCs/>
          <w:sz w:val="20"/>
          <w:szCs w:val="20"/>
        </w:rPr>
        <w:t>ame</w:t>
      </w:r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95048B3" w14:textId="7E3EC9A8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r w:rsidR="00A00A19">
        <w:rPr>
          <w:rFonts w:ascii="Arial" w:hAnsi="Arial" w:cs="Arial"/>
          <w:iCs/>
          <w:sz w:val="20"/>
          <w:szCs w:val="20"/>
        </w:rPr>
        <w:t xml:space="preserve"> </w:t>
      </w:r>
      <w:r w:rsidR="00981DEA" w:rsidRPr="00D25F97">
        <w:rPr>
          <w:rFonts w:ascii="Arial" w:hAnsi="Arial" w:cs="Arial"/>
          <w:iCs/>
          <w:sz w:val="20"/>
          <w:szCs w:val="20"/>
        </w:rPr>
        <w:t>[0..1]</w:t>
      </w:r>
    </w:p>
    <w:p w14:paraId="45EC0160" w14:textId="1CC497F6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</w:t>
      </w:r>
      <w:r w:rsidR="00963F71">
        <w:rPr>
          <w:rFonts w:ascii="Arial" w:hAnsi="Arial" w:cs="Arial"/>
          <w:iCs/>
          <w:sz w:val="20"/>
          <w:szCs w:val="20"/>
        </w:rPr>
        <w:t>D</w:t>
      </w:r>
      <w:r w:rsidR="00532401" w:rsidRPr="00D25F97">
        <w:rPr>
          <w:rFonts w:ascii="Arial" w:hAnsi="Arial" w:cs="Arial"/>
          <w:iCs/>
          <w:sz w:val="20"/>
          <w:szCs w:val="20"/>
        </w:rPr>
        <w:t>escription</w:t>
      </w:r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863DD19" w14:textId="3D216F96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 w:rsidRPr="00E41E5D">
        <w:rPr>
          <w:rFonts w:ascii="Arial" w:hAnsi="Arial" w:cs="Arial"/>
          <w:iCs/>
          <w:sz w:val="20"/>
          <w:szCs w:val="20"/>
        </w:rPr>
        <w:t>receiving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E41E5D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E41E5D">
        <w:rPr>
          <w:rFonts w:ascii="Arial" w:hAnsi="Arial" w:cs="Arial"/>
          <w:iCs/>
          <w:sz w:val="20"/>
          <w:szCs w:val="20"/>
        </w:rPr>
        <w:t xml:space="preserve">ame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39C83125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receiving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r w:rsidR="00A00A1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1ADDC51C" w:rsidR="00532401" w:rsidRPr="00E41E5D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  <w:lang w:val="sv-SE"/>
        </w:rPr>
        <w:t>rganizationalUnitId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[0..1]</w:t>
      </w:r>
    </w:p>
    <w:p w14:paraId="1F3C3EF7" w14:textId="43108ADC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r w:rsidR="00963F71">
        <w:rPr>
          <w:rFonts w:ascii="Arial" w:hAnsi="Arial" w:cs="Arial"/>
          <w:iCs/>
          <w:sz w:val="20"/>
          <w:szCs w:val="20"/>
          <w:lang w:val="sv-SE"/>
        </w:rPr>
        <w:t>S</w:t>
      </w:r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62B0E7DE" w14:textId="6CABF9D4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r w:rsidR="00963F71">
        <w:rPr>
          <w:rFonts w:ascii="Arial" w:hAnsi="Arial" w:cs="Arial"/>
          <w:iCs/>
          <w:sz w:val="20"/>
          <w:szCs w:val="20"/>
          <w:lang w:val="sv-SE"/>
        </w:rPr>
        <w:t>C</w:t>
      </w:r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599C76E5" w14:textId="1C9C270A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r>
        <w:rPr>
          <w:rFonts w:ascii="Arial" w:hAnsi="Arial" w:cs="Arial"/>
          <w:iCs/>
          <w:sz w:val="20"/>
          <w:szCs w:val="20"/>
          <w:lang w:val="sv-SE"/>
        </w:rPr>
        <w:t>event</w:t>
      </w:r>
      <w:r w:rsidR="00963F71">
        <w:rPr>
          <w:rFonts w:ascii="Arial" w:hAnsi="Arial" w:cs="Arial"/>
          <w:iCs/>
          <w:sz w:val="20"/>
          <w:szCs w:val="20"/>
          <w:lang w:val="sv-SE"/>
        </w:rPr>
        <w:t>T</w:t>
      </w:r>
      <w:r>
        <w:rPr>
          <w:rFonts w:ascii="Arial" w:hAnsi="Arial" w:cs="Arial"/>
          <w:iCs/>
          <w:sz w:val="20"/>
          <w:szCs w:val="20"/>
          <w:lang w:val="sv-SE"/>
        </w:rPr>
        <w:t>ime</w:t>
      </w:r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[1..1]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status-code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1556"/>
        <w:gridCol w:w="1702"/>
        <w:gridCol w:w="694"/>
        <w:gridCol w:w="1874"/>
        <w:gridCol w:w="1687"/>
      </w:tblGrid>
      <w:tr w:rsidR="00007341" w:rsidRPr="0057096A" w14:paraId="72BAFEEC" w14:textId="77777777" w:rsidTr="00D25F97">
        <w:trPr>
          <w:trHeight w:val="516"/>
        </w:trPr>
        <w:tc>
          <w:tcPr>
            <w:tcW w:w="863" w:type="pct"/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</w:p>
        </w:tc>
        <w:tc>
          <w:tcPr>
            <w:tcW w:w="937" w:type="pct"/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Kodverk/ värdemängd/ev begränsningar</w:t>
            </w:r>
          </w:p>
        </w:tc>
        <w:tc>
          <w:tcPr>
            <w:tcW w:w="929" w:type="pct"/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D25F97">
        <w:trPr>
          <w:trHeight w:val="516"/>
        </w:trPr>
        <w:tc>
          <w:tcPr>
            <w:tcW w:w="863" w:type="pct"/>
          </w:tcPr>
          <w:p w14:paraId="5E5B25B8" w14:textId="7F2CEA2A" w:rsidR="007C0A4D" w:rsidRDefault="00770E82" w:rsidP="005A75A7">
            <w:pPr>
              <w:rPr>
                <w:rFonts w:eastAsia="Arial Unicode MS" w:cs="Arial"/>
                <w:i/>
              </w:rPr>
            </w:pPr>
            <w:r w:rsidRPr="00F916C9">
              <w:rPr>
                <w:rFonts w:cs="Arial"/>
              </w:rPr>
              <w:t>subjectOfCareId</w:t>
            </w:r>
          </w:p>
        </w:tc>
        <w:tc>
          <w:tcPr>
            <w:tcW w:w="857" w:type="pct"/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</w:tcPr>
          <w:p w14:paraId="285F13DD" w14:textId="77777777" w:rsidR="00770E82" w:rsidRDefault="00770E82" w:rsidP="00770E82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77B326B8" w14:textId="31124224" w:rsidR="007C0A4D" w:rsidRPr="0057096A" w:rsidRDefault="00770E82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D25F97">
        <w:trPr>
          <w:trHeight w:val="516"/>
        </w:trPr>
        <w:tc>
          <w:tcPr>
            <w:tcW w:w="863" w:type="pct"/>
          </w:tcPr>
          <w:p w14:paraId="33B864FC" w14:textId="2BBA2189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r w:rsidR="00007341">
              <w:rPr>
                <w:rFonts w:eastAsia="Arial Unicode MS" w:cs="Arial"/>
                <w:i/>
              </w:rPr>
              <w:t>R</w:t>
            </w:r>
            <w:r w:rsidRPr="00466C0F">
              <w:rPr>
                <w:rFonts w:eastAsia="Arial Unicode MS" w:cs="Arial"/>
                <w:i/>
              </w:rPr>
              <w:t>equest</w:t>
            </w:r>
            <w:r w:rsidR="00007341">
              <w:rPr>
                <w:rFonts w:eastAsia="Arial Unicode MS" w:cs="Arial"/>
                <w:i/>
              </w:rPr>
              <w:t>I</w:t>
            </w:r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Framställarens identitetsbeteckning för framställan.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</w:tcPr>
          <w:p w14:paraId="439D45C6" w14:textId="30A29778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D25F97">
        <w:trPr>
          <w:trHeight w:val="994"/>
        </w:trPr>
        <w:tc>
          <w:tcPr>
            <w:tcW w:w="863" w:type="pct"/>
          </w:tcPr>
          <w:p w14:paraId="76091DC5" w14:textId="694678B0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</w:p>
        </w:tc>
        <w:tc>
          <w:tcPr>
            <w:tcW w:w="857" w:type="pct"/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framställan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mottagarens framställan-id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</w:tcPr>
          <w:p w14:paraId="1C7E5BAF" w14:textId="64A3674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D25F97">
        <w:trPr>
          <w:trHeight w:val="994"/>
        </w:trPr>
        <w:tc>
          <w:tcPr>
            <w:tcW w:w="863" w:type="pct"/>
          </w:tcPr>
          <w:p w14:paraId="4F5D5285" w14:textId="72E2715F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equest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framställan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D25F97">
        <w:trPr>
          <w:trHeight w:val="883"/>
        </w:trPr>
        <w:tc>
          <w:tcPr>
            <w:tcW w:w="863" w:type="pct"/>
          </w:tcPr>
          <w:p w14:paraId="67C73EBB" w14:textId="7399DD29" w:rsidR="007C0A4D" w:rsidRPr="007F43F5" w:rsidRDefault="00D363D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0A4D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Medium</w:t>
            </w:r>
          </w:p>
        </w:tc>
        <w:tc>
          <w:tcPr>
            <w:tcW w:w="857" w:type="pct"/>
          </w:tcPr>
          <w:p w14:paraId="61BE68D8" w14:textId="44EBD07B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framställan.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33A8D7A" w14:textId="201056C8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KTOV/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framställan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D25F97">
        <w:trPr>
          <w:trHeight w:val="883"/>
        </w:trPr>
        <w:tc>
          <w:tcPr>
            <w:tcW w:w="863" w:type="pct"/>
          </w:tcPr>
          <w:p w14:paraId="38BED62D" w14:textId="4795EF6F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ame </w:t>
            </w:r>
          </w:p>
        </w:tc>
        <w:tc>
          <w:tcPr>
            <w:tcW w:w="857" w:type="pct"/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rson som framställt framställan.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person /namn</w:t>
            </w:r>
          </w:p>
        </w:tc>
        <w:tc>
          <w:tcPr>
            <w:tcW w:w="937" w:type="pct"/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D25F97">
        <w:trPr>
          <w:trHeight w:val="883"/>
        </w:trPr>
        <w:tc>
          <w:tcPr>
            <w:tcW w:w="863" w:type="pct"/>
          </w:tcPr>
          <w:p w14:paraId="725CFEA9" w14:textId="71200257" w:rsidR="007C0A4D" w:rsidRPr="00D25F97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="00756AB1" w:rsidRPr="00D25F97">
              <w:rPr>
                <w:rFonts w:ascii="Arial" w:hAnsi="Arial" w:cs="Arial"/>
                <w:i/>
                <w:iCs/>
                <w:sz w:val="20"/>
                <w:szCs w:val="20"/>
              </w:rPr>
              <w:t>yOrganizationalUnit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</w:tcPr>
          <w:p w14:paraId="1879078B" w14:textId="613AF72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</w:t>
            </w:r>
            <w:r w:rsidR="00E57F06">
              <w:rPr>
                <w:rFonts w:ascii="Arial" w:hAnsi="Arial" w:cs="Arial"/>
                <w:sz w:val="20"/>
                <w:szCs w:val="20"/>
                <w:lang w:val="sv-SE"/>
              </w:rPr>
              <w:t>organisations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enhet inom vars uppdrag som framställan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F8B3B8C" w:rsidR="007C0A4D" w:rsidRPr="00EE15F4" w:rsidRDefault="00B1223B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</w:t>
            </w:r>
            <w:r w:rsidR="007C0A4D"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140123E1" w14:textId="7FA9DEEA" w:rsidR="007C0A4D" w:rsidRPr="0057096A" w:rsidRDefault="000026D9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C0A4D">
              <w:rPr>
                <w:rFonts w:cs="Arial"/>
              </w:rPr>
              <w:t>..1</w:t>
            </w:r>
          </w:p>
        </w:tc>
        <w:tc>
          <w:tcPr>
            <w:tcW w:w="1032" w:type="pct"/>
          </w:tcPr>
          <w:p w14:paraId="0ACA1987" w14:textId="427CAD40" w:rsidR="007C0A4D" w:rsidRPr="00FE4A97" w:rsidRDefault="007C0A4D" w:rsidP="00B1223B">
            <w:pPr>
              <w:rPr>
                <w:rFonts w:cs="Arial"/>
              </w:rPr>
            </w:pPr>
            <w:r>
              <w:rPr>
                <w:rFonts w:cs="Arial"/>
              </w:rPr>
              <w:t>HSAid.</w:t>
            </w:r>
          </w:p>
        </w:tc>
        <w:tc>
          <w:tcPr>
            <w:tcW w:w="929" w:type="pct"/>
          </w:tcPr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D25F97">
        <w:trPr>
          <w:trHeight w:val="883"/>
        </w:trPr>
        <w:tc>
          <w:tcPr>
            <w:tcW w:w="863" w:type="pct"/>
          </w:tcPr>
          <w:p w14:paraId="0ACE355C" w14:textId="188E72D7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</w:p>
        </w:tc>
        <w:tc>
          <w:tcPr>
            <w:tcW w:w="857" w:type="pct"/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</w:tcPr>
          <w:p w14:paraId="01184DA8" w14:textId="7A6207BD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Saknas request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By</w:t>
            </w:r>
            <w:r w:rsidR="00826CA2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 så skrivs information om enheten här.</w:t>
            </w:r>
          </w:p>
        </w:tc>
      </w:tr>
      <w:tr w:rsidR="00007341" w:rsidRPr="0057096A" w14:paraId="08DE5E89" w14:textId="77777777" w:rsidTr="00D25F97">
        <w:trPr>
          <w:trHeight w:val="883"/>
        </w:trPr>
        <w:tc>
          <w:tcPr>
            <w:tcW w:w="863" w:type="pct"/>
          </w:tcPr>
          <w:p w14:paraId="57665E05" w14:textId="4B17921A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ame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framställan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person /namn </w:t>
            </w:r>
          </w:p>
        </w:tc>
        <w:tc>
          <w:tcPr>
            <w:tcW w:w="937" w:type="pct"/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321F5C5" w14:textId="597416EE" w:rsidR="003372E0" w:rsidRPr="0057096A" w:rsidRDefault="00144E12" w:rsidP="00144E12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Motsvarar</w:t>
            </w:r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HSA ”fullName” .</w:t>
            </w:r>
          </w:p>
        </w:tc>
      </w:tr>
      <w:tr w:rsidR="00007341" w:rsidRPr="00067A13" w14:paraId="7F3D3AEA" w14:textId="77777777" w:rsidTr="00D25F97">
        <w:trPr>
          <w:trHeight w:val="883"/>
        </w:trPr>
        <w:tc>
          <w:tcPr>
            <w:tcW w:w="863" w:type="pct"/>
          </w:tcPr>
          <w:p w14:paraId="55DD6AAF" w14:textId="5AB8F1AE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</w:tcPr>
          <w:p w14:paraId="411A8890" w14:textId="2BFD9E34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</w:t>
            </w:r>
            <w:r w:rsidR="00283CA2">
              <w:rPr>
                <w:rFonts w:ascii="Arial" w:hAnsi="Arial" w:cs="Arial"/>
                <w:sz w:val="20"/>
                <w:szCs w:val="20"/>
                <w:lang w:val="sv-SE"/>
              </w:rPr>
              <w:t xml:space="preserve">eteckning för den enhet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inom vars uppdrag som framställan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2717E6FD" w:rsidR="003372E0" w:rsidRPr="0057096A" w:rsidRDefault="00D551CD" w:rsidP="00D551C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</w:t>
            </w:r>
          </w:p>
        </w:tc>
        <w:tc>
          <w:tcPr>
            <w:tcW w:w="937" w:type="pct"/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D25F97">
        <w:trPr>
          <w:trHeight w:val="883"/>
        </w:trPr>
        <w:tc>
          <w:tcPr>
            <w:tcW w:w="863" w:type="pct"/>
          </w:tcPr>
          <w:p w14:paraId="2E2AF06F" w14:textId="4F336075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</w:p>
        </w:tc>
        <w:tc>
          <w:tcPr>
            <w:tcW w:w="857" w:type="pct"/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</w:tcPr>
          <w:p w14:paraId="1C8DE090" w14:textId="3A577ECF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Om receiving</w:t>
            </w:r>
            <w:r w:rsidR="00BB5301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BB5301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264E11BA" w14:textId="77777777" w:rsidTr="00D25F97">
        <w:trPr>
          <w:trHeight w:val="883"/>
        </w:trPr>
        <w:tc>
          <w:tcPr>
            <w:tcW w:w="863" w:type="pct"/>
          </w:tcPr>
          <w:p w14:paraId="724184E5" w14:textId="648B70E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</w:p>
        </w:tc>
        <w:tc>
          <w:tcPr>
            <w:tcW w:w="857" w:type="pct"/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</w:tcPr>
          <w:p w14:paraId="62385627" w14:textId="4E36E6F6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682B669F" w14:textId="77777777" w:rsidTr="00D25F97">
        <w:trPr>
          <w:trHeight w:val="883"/>
        </w:trPr>
        <w:tc>
          <w:tcPr>
            <w:tcW w:w="863" w:type="pct"/>
          </w:tcPr>
          <w:p w14:paraId="1C0AD434" w14:textId="11F6DDE3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</w:p>
        </w:tc>
        <w:tc>
          <w:tcPr>
            <w:tcW w:w="857" w:type="pct"/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>Använd delmängd av statusar som i Nationella eRemiss tjänsten.</w:t>
            </w:r>
          </w:p>
        </w:tc>
      </w:tr>
      <w:tr w:rsidR="00007341" w:rsidRPr="0057096A" w14:paraId="487EA801" w14:textId="77777777" w:rsidTr="00D25F97">
        <w:trPr>
          <w:trHeight w:val="883"/>
        </w:trPr>
        <w:tc>
          <w:tcPr>
            <w:tcW w:w="863" w:type="pct"/>
          </w:tcPr>
          <w:p w14:paraId="640CD1C7" w14:textId="29588ED6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r w:rsidR="000E623D">
              <w:rPr>
                <w:rFonts w:ascii="Arial" w:hAnsi="Arial" w:cs="Arial"/>
                <w:i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</w:p>
        </w:tc>
        <w:tc>
          <w:tcPr>
            <w:tcW w:w="857" w:type="pct"/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tidspunkt när händelsen inträffade.</w:t>
            </w:r>
          </w:p>
        </w:tc>
        <w:tc>
          <w:tcPr>
            <w:tcW w:w="937" w:type="pct"/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C5B49">
      <w:pPr>
        <w:pStyle w:val="Rubrik2"/>
      </w:pPr>
      <w:r>
        <w:t>Regler</w:t>
      </w:r>
    </w:p>
    <w:p w14:paraId="71F3DD2E" w14:textId="72C9C70F" w:rsidR="00F405F7" w:rsidRDefault="003372E0" w:rsidP="00E968C4">
      <w:r>
        <w:t>Inga specifika regler har definierats för denna tjänst,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29" w:name="_Toc194206359"/>
      <w:bookmarkStart w:id="30" w:name="_Toc194206679"/>
      <w:bookmarkStart w:id="31" w:name="_Toc194721692"/>
      <w:bookmarkStart w:id="32" w:name="_Toc192045561"/>
      <w:bookmarkStart w:id="33" w:name="_Toc139439949"/>
      <w:bookmarkStart w:id="34" w:name="_Toc144289533"/>
      <w:bookmarkStart w:id="35" w:name="_Toc162011539"/>
      <w:bookmarkStart w:id="36" w:name="_Toc100125833"/>
      <w:bookmarkStart w:id="37" w:name="_Toc116886648"/>
      <w:bookmarkStart w:id="38" w:name="_Toc148522907"/>
      <w:r>
        <w:br w:type="page"/>
      </w:r>
    </w:p>
    <w:p w14:paraId="70C68C35" w14:textId="0483CD65" w:rsidR="00323DAF" w:rsidRDefault="00CF0339" w:rsidP="00DC5B49">
      <w:pPr>
        <w:pStyle w:val="Rubrik1"/>
      </w:pPr>
      <w:bookmarkStart w:id="39" w:name="_Toc215730677"/>
      <w:r>
        <w:lastRenderedPageBreak/>
        <w:t>Bilagor</w:t>
      </w:r>
      <w:bookmarkEnd w:id="39"/>
    </w:p>
    <w:p w14:paraId="6F49F9C8" w14:textId="0D6FDBEE" w:rsidR="00EF6982" w:rsidRDefault="00323DAF" w:rsidP="00DC5B49">
      <w:pPr>
        <w:pStyle w:val="Rubrik2"/>
      </w:pPr>
      <w:r>
        <w:t>K</w:t>
      </w:r>
      <w:r w:rsidR="00EF6982">
        <w:t>lassifikationer och kodverk</w:t>
      </w:r>
      <w:bookmarkEnd w:id="29"/>
      <w:bookmarkEnd w:id="30"/>
      <w:bookmarkEnd w:id="31"/>
      <w:bookmarkEnd w:id="32"/>
    </w:p>
    <w:p w14:paraId="56FF0AC1" w14:textId="77777777" w:rsidR="00323DAF" w:rsidRDefault="00323DAF" w:rsidP="00EF6982"/>
    <w:p w14:paraId="040065C5" w14:textId="77777777" w:rsidR="00EF6982" w:rsidRDefault="00EF6982" w:rsidP="00EF6982">
      <w:r>
        <w:t>Klassifikationer och kodverk inkl begreppssystem och identifikationssystem som hanteras i informationsutbytet kring remisser.</w:t>
      </w:r>
    </w:p>
    <w:p w14:paraId="48984479" w14:textId="1487A48F" w:rsidR="00B06AFA" w:rsidRDefault="00B06AFA" w:rsidP="00B06AFA">
      <w:pPr>
        <w:pStyle w:val="Rubrik3"/>
        <w:ind w:left="0"/>
        <w:rPr>
          <w:i/>
        </w:rPr>
      </w:pPr>
      <w:r>
        <w:t>Kodverk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1226"/>
        <w:gridCol w:w="1438"/>
        <w:gridCol w:w="5440"/>
      </w:tblGrid>
      <w:tr w:rsidR="00EF6982" w14:paraId="6573D726" w14:textId="77777777" w:rsidTr="00652D52">
        <w:trPr>
          <w:tblHeader/>
        </w:trPr>
        <w:tc>
          <w:tcPr>
            <w:tcW w:w="637" w:type="pct"/>
            <w:tcBorders>
              <w:bottom w:val="single" w:sz="4" w:space="0" w:color="auto"/>
            </w:tcBorders>
          </w:tcPr>
          <w:p w14:paraId="1E4CF0A3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660" w:type="pct"/>
            <w:tcBorders>
              <w:bottom w:val="single" w:sz="4" w:space="0" w:color="auto"/>
            </w:tcBorders>
          </w:tcPr>
          <w:p w14:paraId="08B86E4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774" w:type="pct"/>
            <w:tcBorders>
              <w:bottom w:val="single" w:sz="4" w:space="0" w:color="auto"/>
            </w:tcBorders>
          </w:tcPr>
          <w:p w14:paraId="5D98087D" w14:textId="77777777" w:rsidR="005A75A7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</w:t>
            </w:r>
          </w:p>
          <w:p w14:paraId="266BD4E4" w14:textId="2C8A863E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förvaltare och länk</w:t>
            </w:r>
          </w:p>
        </w:tc>
        <w:tc>
          <w:tcPr>
            <w:tcW w:w="2929" w:type="pct"/>
            <w:tcBorders>
              <w:bottom w:val="single" w:sz="4" w:space="0" w:color="auto"/>
            </w:tcBorders>
          </w:tcPr>
          <w:p w14:paraId="11D2F7A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407DDCA2" w14:textId="77777777" w:rsidTr="00652D52">
        <w:tc>
          <w:tcPr>
            <w:tcW w:w="637" w:type="pct"/>
          </w:tcPr>
          <w:p w14:paraId="2811B4F5" w14:textId="77777777" w:rsidR="00EF6982" w:rsidRDefault="00EF6982" w:rsidP="005A75A7">
            <w:pPr>
              <w:pStyle w:val="Default"/>
              <w:rPr>
                <w:rFonts w:ascii="Arial" w:hAnsi="Arial"/>
                <w:b/>
                <w:sz w:val="20"/>
              </w:rPr>
            </w:pPr>
            <w:r w:rsidRPr="00A571CF">
              <w:rPr>
                <w:rFonts w:ascii="Arial" w:hAnsi="Arial" w:cs="Arial"/>
                <w:sz w:val="20"/>
                <w:szCs w:val="20"/>
              </w:rPr>
              <w:t>KV Framställantyp</w:t>
            </w:r>
          </w:p>
        </w:tc>
        <w:tc>
          <w:tcPr>
            <w:tcW w:w="660" w:type="pct"/>
          </w:tcPr>
          <w:p w14:paraId="4A57E0E9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285C368B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4A53B8C" w14:textId="77777777" w:rsidR="00EF6982" w:rsidRPr="00652D52" w:rsidRDefault="00EF6982" w:rsidP="005A75A7">
            <w:pPr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Nationell eRemissprojektet har tagit fram följande.</w:t>
            </w:r>
          </w:p>
          <w:tbl>
            <w:tblPr>
              <w:tblW w:w="1359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795"/>
              <w:gridCol w:w="6795"/>
            </w:tblGrid>
            <w:tr w:rsidR="00EF6982" w:rsidRPr="00652D52" w14:paraId="15C847CD" w14:textId="77777777" w:rsidTr="005A75A7">
              <w:trPr>
                <w:trHeight w:val="1890"/>
              </w:trPr>
              <w:tc>
                <w:tcPr>
                  <w:tcW w:w="13590" w:type="dxa"/>
                  <w:gridSpan w:val="2"/>
                </w:tcPr>
                <w:p w14:paraId="01EA6DE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Anger typ av framställan </w:t>
                  </w:r>
                </w:p>
                <w:p w14:paraId="1986530B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1 = Röntgenremiss </w:t>
                  </w:r>
                </w:p>
                <w:p w14:paraId="512C7B9A" w14:textId="77777777" w:rsidR="00EF6982" w:rsidRPr="00E41E5D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E41E5D">
                    <w:rPr>
                      <w:rFonts w:cs="Arial"/>
                      <w:b/>
                      <w:szCs w:val="20"/>
                    </w:rPr>
                    <w:t>2 = Labbremiss</w:t>
                  </w:r>
                </w:p>
                <w:p w14:paraId="328EB30A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3 = Konferensremiss </w:t>
                  </w:r>
                </w:p>
                <w:p w14:paraId="27775649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 xml:space="preserve">4 = Allmänremiss </w:t>
                  </w:r>
                </w:p>
                <w:p w14:paraId="2835E53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5 = Screeningremiss </w:t>
                  </w:r>
                </w:p>
                <w:p w14:paraId="36A75FC0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6 = ”egentagna prover” </w:t>
                  </w:r>
                </w:p>
                <w:p w14:paraId="4E110A63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7 = Egen vårdbegäran </w:t>
                  </w:r>
                </w:p>
                <w:p w14:paraId="7EC8564C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8 = Telefonremiss </w:t>
                  </w:r>
                </w:p>
                <w:p w14:paraId="66A395BF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  <w:r w:rsidRPr="00652D52">
                    <w:rPr>
                      <w:rFonts w:cs="Arial"/>
                      <w:szCs w:val="20"/>
                    </w:rPr>
                    <w:t xml:space="preserve">9 = Begäran om övertagande av vårdansvar </w:t>
                  </w:r>
                </w:p>
                <w:p w14:paraId="2CB4AF35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b/>
                      <w:szCs w:val="20"/>
                    </w:rPr>
                  </w:pPr>
                  <w:r w:rsidRPr="00652D52">
                    <w:rPr>
                      <w:rFonts w:cs="Arial"/>
                      <w:b/>
                      <w:szCs w:val="20"/>
                    </w:rPr>
                    <w:t>10=Fysiologiremiss</w:t>
                  </w:r>
                </w:p>
                <w:p w14:paraId="2AB25088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  <w:tr w:rsidR="00EF6982" w:rsidRPr="00652D52" w14:paraId="1F168281" w14:textId="77777777" w:rsidTr="005A75A7">
              <w:trPr>
                <w:trHeight w:val="109"/>
              </w:trPr>
              <w:tc>
                <w:tcPr>
                  <w:tcW w:w="6795" w:type="dxa"/>
                </w:tcPr>
                <w:p w14:paraId="3F774782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  <w:tc>
                <w:tcPr>
                  <w:tcW w:w="6795" w:type="dxa"/>
                </w:tcPr>
                <w:p w14:paraId="5DFF1D5E" w14:textId="77777777" w:rsidR="00EF6982" w:rsidRPr="00652D52" w:rsidRDefault="00EF6982" w:rsidP="005A75A7">
                  <w:pPr>
                    <w:autoSpaceDE w:val="0"/>
                    <w:autoSpaceDN w:val="0"/>
                    <w:adjustRightInd w:val="0"/>
                    <w:rPr>
                      <w:rFonts w:cs="Arial"/>
                      <w:szCs w:val="20"/>
                    </w:rPr>
                  </w:pPr>
                </w:p>
              </w:tc>
            </w:tr>
          </w:tbl>
          <w:p w14:paraId="3D996328" w14:textId="77777777" w:rsidR="00EF6982" w:rsidRPr="00652D52" w:rsidRDefault="00EF6982" w:rsidP="005A75A7">
            <w:pPr>
              <w:rPr>
                <w:rFonts w:eastAsia="Arial Unicode MS" w:cs="Arial"/>
                <w:szCs w:val="20"/>
              </w:rPr>
            </w:pPr>
          </w:p>
        </w:tc>
      </w:tr>
      <w:tr w:rsidR="00EF6982" w14:paraId="4446AE6A" w14:textId="77777777" w:rsidTr="00652D52">
        <w:trPr>
          <w:trHeight w:val="1239"/>
        </w:trPr>
        <w:tc>
          <w:tcPr>
            <w:tcW w:w="637" w:type="pct"/>
          </w:tcPr>
          <w:p w14:paraId="37860A4B" w14:textId="77777777" w:rsidR="00EF698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14615">
              <w:rPr>
                <w:rFonts w:ascii="Arial" w:hAnsi="Arial" w:cs="Arial"/>
                <w:sz w:val="20"/>
                <w:szCs w:val="20"/>
              </w:rPr>
              <w:t>KV Form av framställan</w:t>
            </w:r>
          </w:p>
        </w:tc>
        <w:tc>
          <w:tcPr>
            <w:tcW w:w="660" w:type="pct"/>
          </w:tcPr>
          <w:p w14:paraId="2C45B81D" w14:textId="77777777" w:rsidR="00EF6982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eastAsia="ko-KR"/>
              </w:rPr>
            </w:pPr>
          </w:p>
        </w:tc>
        <w:tc>
          <w:tcPr>
            <w:tcW w:w="774" w:type="pct"/>
          </w:tcPr>
          <w:p w14:paraId="09B4F45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7E0EBC91" w14:textId="0C6102CD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Anger form av vårdbegäran. </w:t>
            </w:r>
          </w:p>
          <w:p w14:paraId="1664F666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1 = Telefon </w:t>
            </w:r>
          </w:p>
          <w:p w14:paraId="3A4D53F0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2 = Besök </w:t>
            </w:r>
          </w:p>
          <w:p w14:paraId="4399F075" w14:textId="77777777" w:rsidR="00EF6982" w:rsidRPr="00652D52" w:rsidRDefault="00EF6982" w:rsidP="005A75A7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 xml:space="preserve">3 = Elektroniskt </w:t>
            </w:r>
          </w:p>
          <w:p w14:paraId="03AAA348" w14:textId="77777777" w:rsidR="00EF6982" w:rsidRPr="00652D5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52D52">
              <w:rPr>
                <w:rFonts w:ascii="Arial" w:hAnsi="Arial" w:cs="Arial"/>
                <w:sz w:val="20"/>
                <w:szCs w:val="20"/>
                <w:lang w:val="sv-SE"/>
              </w:rPr>
              <w:t xml:space="preserve">4 = Pappersremiss </w:t>
            </w:r>
          </w:p>
        </w:tc>
      </w:tr>
      <w:tr w:rsidR="00EF6982" w14:paraId="6E6C75BE" w14:textId="77777777" w:rsidTr="00652D52">
        <w:tc>
          <w:tcPr>
            <w:tcW w:w="637" w:type="pct"/>
          </w:tcPr>
          <w:p w14:paraId="669DE741" w14:textId="77777777" w:rsidR="00EF6982" w:rsidRPr="00C14615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eastAsia="Arial Unicode MS" w:hAnsi="Arial"/>
                <w:sz w:val="20"/>
              </w:rPr>
              <w:t>KV Aktivitetmomentstatus.</w:t>
            </w:r>
          </w:p>
        </w:tc>
        <w:tc>
          <w:tcPr>
            <w:tcW w:w="660" w:type="pct"/>
          </w:tcPr>
          <w:p w14:paraId="52BDA525" w14:textId="77777777" w:rsidR="00EF6982" w:rsidRPr="00C14615" w:rsidRDefault="00EF6982" w:rsidP="005A75A7">
            <w:pPr>
              <w:pStyle w:val="Default"/>
              <w:rPr>
                <w:rFonts w:ascii="Arial" w:eastAsia="Batang" w:hAnsi="Arial"/>
                <w:sz w:val="20"/>
                <w:highlight w:val="white"/>
                <w:lang w:val="sv-SE" w:eastAsia="ko-KR"/>
              </w:rPr>
            </w:pPr>
          </w:p>
        </w:tc>
        <w:tc>
          <w:tcPr>
            <w:tcW w:w="774" w:type="pct"/>
          </w:tcPr>
          <w:p w14:paraId="507551E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</w:p>
        </w:tc>
        <w:tc>
          <w:tcPr>
            <w:tcW w:w="2929" w:type="pct"/>
          </w:tcPr>
          <w:p w14:paraId="3FD52154" w14:textId="7B17D490" w:rsidR="00EF6982" w:rsidRPr="00652D52" w:rsidRDefault="00EF6982" w:rsidP="00652D52">
            <w:pPr>
              <w:autoSpaceDE w:val="0"/>
              <w:autoSpaceDN w:val="0"/>
              <w:adjustRightInd w:val="0"/>
              <w:rPr>
                <w:rFonts w:cs="Arial"/>
                <w:szCs w:val="20"/>
              </w:rPr>
            </w:pPr>
            <w:r w:rsidRPr="00652D52">
              <w:rPr>
                <w:rFonts w:cs="Arial"/>
                <w:szCs w:val="20"/>
              </w:rPr>
              <w:t>Se neda</w:t>
            </w:r>
            <w:r w:rsidR="00652D52">
              <w:rPr>
                <w:rFonts w:cs="Arial"/>
                <w:szCs w:val="20"/>
              </w:rPr>
              <w:t xml:space="preserve">nstående tabell som </w:t>
            </w:r>
            <w:r w:rsidRPr="00652D52">
              <w:rPr>
                <w:rFonts w:cs="Arial"/>
                <w:szCs w:val="20"/>
              </w:rPr>
              <w:t>tagits</w:t>
            </w:r>
            <w:r w:rsidR="00652D52">
              <w:rPr>
                <w:rFonts w:cs="Arial"/>
                <w:szCs w:val="20"/>
              </w:rPr>
              <w:t xml:space="preserve"> fram </w:t>
            </w:r>
            <w:r w:rsidRPr="00652D52">
              <w:rPr>
                <w:rFonts w:cs="Arial"/>
                <w:szCs w:val="20"/>
              </w:rPr>
              <w:t>av Nationell</w:t>
            </w:r>
            <w:r w:rsidR="00652D52">
              <w:rPr>
                <w:rFonts w:cs="Arial"/>
                <w:szCs w:val="20"/>
              </w:rPr>
              <w:t>a</w:t>
            </w:r>
            <w:r w:rsidRPr="00652D52">
              <w:rPr>
                <w:rFonts w:cs="Arial"/>
                <w:szCs w:val="20"/>
              </w:rPr>
              <w:t xml:space="preserve"> eRemissprojektet. Endast statusar markerade som används 'Ja' är giltiga statusar.</w:t>
            </w:r>
          </w:p>
        </w:tc>
      </w:tr>
    </w:tbl>
    <w:p w14:paraId="51EDFF3F" w14:textId="77777777" w:rsidR="00EF6982" w:rsidRDefault="00EF6982" w:rsidP="00EF6982">
      <w:pPr>
        <w:pStyle w:val="Rubrik3"/>
        <w:numPr>
          <w:ilvl w:val="2"/>
          <w:numId w:val="0"/>
        </w:numPr>
        <w:tabs>
          <w:tab w:val="clear" w:pos="1304"/>
          <w:tab w:val="clear" w:pos="2608"/>
          <w:tab w:val="clear" w:pos="3912"/>
          <w:tab w:val="clear" w:pos="5216"/>
          <w:tab w:val="clear" w:pos="6520"/>
          <w:tab w:val="clear" w:pos="7824"/>
          <w:tab w:val="clear" w:pos="9128"/>
          <w:tab w:val="left" w:pos="964"/>
        </w:tabs>
        <w:ind w:right="0"/>
      </w:pPr>
      <w:r>
        <w:t xml:space="preserve"> </w:t>
      </w:r>
      <w:bookmarkStart w:id="40" w:name="_Toc192045562"/>
      <w:r>
        <w:t>Tabell över 'KV Aktivitetmomentstatus'- kodverket</w:t>
      </w:r>
      <w:bookmarkEnd w:id="40"/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704"/>
        <w:gridCol w:w="948"/>
        <w:gridCol w:w="5232"/>
      </w:tblGrid>
      <w:tr w:rsidR="00EF6982" w:rsidRPr="009A6CAF" w14:paraId="5A3BEC2D" w14:textId="77777777" w:rsidTr="005A75A7">
        <w:tc>
          <w:tcPr>
            <w:tcW w:w="2704" w:type="dxa"/>
            <w:shd w:val="clear" w:color="auto" w:fill="D9D9D9" w:themeFill="background1" w:themeFillShade="D9"/>
          </w:tcPr>
          <w:p w14:paraId="3265EC3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Används</w:t>
            </w:r>
            <w:r>
              <w:rPr>
                <w:rFonts w:cs="Arial"/>
                <w:sz w:val="16"/>
                <w:szCs w:val="16"/>
              </w:rPr>
              <w:t xml:space="preserve"> av framställantyp</w:t>
            </w:r>
          </w:p>
        </w:tc>
        <w:tc>
          <w:tcPr>
            <w:tcW w:w="948" w:type="dxa"/>
            <w:shd w:val="clear" w:color="auto" w:fill="D9D9D9" w:themeFill="background1" w:themeFillShade="D9"/>
          </w:tcPr>
          <w:p w14:paraId="0B244CD5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Kod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0AA4401A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Namn</w:t>
            </w:r>
          </w:p>
        </w:tc>
      </w:tr>
      <w:tr w:rsidR="00EF6982" w:rsidRPr="009A6CAF" w14:paraId="3A6F9134" w14:textId="77777777" w:rsidTr="005A75A7">
        <w:tc>
          <w:tcPr>
            <w:tcW w:w="2704" w:type="dxa"/>
          </w:tcPr>
          <w:p w14:paraId="47E0662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06BC681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5232" w:type="dxa"/>
          </w:tcPr>
          <w:p w14:paraId="04F15C5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Beslutad</w:t>
            </w:r>
          </w:p>
        </w:tc>
      </w:tr>
      <w:tr w:rsidR="00EF6982" w:rsidRPr="009A6CAF" w14:paraId="200402F7" w14:textId="77777777" w:rsidTr="005A75A7">
        <w:tc>
          <w:tcPr>
            <w:tcW w:w="2704" w:type="dxa"/>
          </w:tcPr>
          <w:p w14:paraId="65224271" w14:textId="3EBCCA0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4=Ja,</w:t>
            </w:r>
            <w:r>
              <w:rPr>
                <w:rFonts w:cs="Arial"/>
                <w:b/>
                <w:sz w:val="16"/>
                <w:szCs w:val="16"/>
              </w:rPr>
              <w:t>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5BDEFC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</w:t>
            </w:r>
          </w:p>
        </w:tc>
        <w:tc>
          <w:tcPr>
            <w:tcW w:w="5232" w:type="dxa"/>
          </w:tcPr>
          <w:p w14:paraId="5586660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Skickad</w:t>
            </w:r>
          </w:p>
        </w:tc>
      </w:tr>
      <w:tr w:rsidR="00EF6982" w:rsidRPr="009A6CAF" w14:paraId="439CA1F4" w14:textId="77777777" w:rsidTr="005A75A7">
        <w:tc>
          <w:tcPr>
            <w:tcW w:w="2704" w:type="dxa"/>
          </w:tcPr>
          <w:p w14:paraId="54F285F6" w14:textId="08FEFA14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770A0C19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</w:t>
            </w:r>
          </w:p>
        </w:tc>
        <w:tc>
          <w:tcPr>
            <w:tcW w:w="5232" w:type="dxa"/>
          </w:tcPr>
          <w:p w14:paraId="577F2433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Mottagen</w:t>
            </w:r>
          </w:p>
        </w:tc>
      </w:tr>
      <w:tr w:rsidR="00EF6982" w:rsidRPr="009A6CAF" w14:paraId="7F7D7C0F" w14:textId="77777777" w:rsidTr="005A75A7">
        <w:tc>
          <w:tcPr>
            <w:tcW w:w="2704" w:type="dxa"/>
          </w:tcPr>
          <w:p w14:paraId="6AFDD6EB" w14:textId="77777777" w:rsidR="00EF6982" w:rsidRPr="00EA691B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272AE7F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40</w:t>
            </w:r>
          </w:p>
        </w:tc>
        <w:tc>
          <w:tcPr>
            <w:tcW w:w="5232" w:type="dxa"/>
          </w:tcPr>
          <w:p w14:paraId="3410B1B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Avvisad</w:t>
            </w:r>
          </w:p>
        </w:tc>
      </w:tr>
      <w:tr w:rsidR="00EF6982" w:rsidRPr="009A6CAF" w14:paraId="55D78470" w14:textId="77777777" w:rsidTr="005A75A7">
        <w:tc>
          <w:tcPr>
            <w:tcW w:w="2704" w:type="dxa"/>
          </w:tcPr>
          <w:p w14:paraId="0C0D4476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40823D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</w:t>
            </w:r>
          </w:p>
        </w:tc>
        <w:tc>
          <w:tcPr>
            <w:tcW w:w="5232" w:type="dxa"/>
          </w:tcPr>
          <w:p w14:paraId="7753685C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Godtagen för bedömning</w:t>
            </w:r>
          </w:p>
        </w:tc>
      </w:tr>
      <w:tr w:rsidR="00EF6982" w:rsidRPr="009A6CAF" w14:paraId="69A1D195" w14:textId="77777777" w:rsidTr="005A75A7">
        <w:tc>
          <w:tcPr>
            <w:tcW w:w="2704" w:type="dxa"/>
          </w:tcPr>
          <w:p w14:paraId="48008FA2" w14:textId="77777777" w:rsidR="00EF6982" w:rsidRPr="00AF39C9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5893169D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60</w:t>
            </w:r>
          </w:p>
        </w:tc>
        <w:tc>
          <w:tcPr>
            <w:tcW w:w="5232" w:type="dxa"/>
          </w:tcPr>
          <w:p w14:paraId="1DD759E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begärd</w:t>
            </w:r>
          </w:p>
        </w:tc>
      </w:tr>
      <w:tr w:rsidR="00EF6982" w:rsidRPr="009A6CAF" w14:paraId="5953CA4B" w14:textId="77777777" w:rsidTr="005A75A7">
        <w:tc>
          <w:tcPr>
            <w:tcW w:w="2704" w:type="dxa"/>
          </w:tcPr>
          <w:p w14:paraId="7FF21DF6" w14:textId="77777777" w:rsidR="00EF6982" w:rsidRPr="00766033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6746899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70</w:t>
            </w:r>
          </w:p>
        </w:tc>
        <w:tc>
          <w:tcPr>
            <w:tcW w:w="5232" w:type="dxa"/>
          </w:tcPr>
          <w:p w14:paraId="3ADD5D5F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Vidareskickad</w:t>
            </w:r>
          </w:p>
        </w:tc>
      </w:tr>
      <w:tr w:rsidR="00EF6982" w:rsidRPr="009A6CAF" w14:paraId="0E5E767D" w14:textId="77777777" w:rsidTr="005A75A7">
        <w:tc>
          <w:tcPr>
            <w:tcW w:w="2704" w:type="dxa"/>
          </w:tcPr>
          <w:p w14:paraId="7E8495B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3F702143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80</w:t>
            </w:r>
          </w:p>
        </w:tc>
        <w:tc>
          <w:tcPr>
            <w:tcW w:w="5232" w:type="dxa"/>
          </w:tcPr>
          <w:p w14:paraId="4BB8DF61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Ej accepterad för kliniska åtgärder</w:t>
            </w:r>
          </w:p>
        </w:tc>
      </w:tr>
      <w:tr w:rsidR="00EF6982" w:rsidRPr="009A6CAF" w14:paraId="2E8FEED6" w14:textId="77777777" w:rsidTr="005A75A7">
        <w:tc>
          <w:tcPr>
            <w:tcW w:w="2704" w:type="dxa"/>
          </w:tcPr>
          <w:p w14:paraId="58F4629D" w14:textId="77777777" w:rsidR="00EF6982" w:rsidRPr="006B2558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>J</w:t>
            </w:r>
            <w:r w:rsidRPr="002810DA">
              <w:rPr>
                <w:rFonts w:cs="Arial"/>
                <w:b/>
                <w:sz w:val="16"/>
                <w:szCs w:val="16"/>
              </w:rPr>
              <w:t>a, 4=Ja</w:t>
            </w:r>
            <w:r>
              <w:rPr>
                <w:rFonts w:cs="Arial"/>
                <w:b/>
                <w:sz w:val="16"/>
                <w:szCs w:val="16"/>
              </w:rPr>
              <w:t>, 10= Ja</w:t>
            </w:r>
          </w:p>
        </w:tc>
        <w:tc>
          <w:tcPr>
            <w:tcW w:w="948" w:type="dxa"/>
          </w:tcPr>
          <w:p w14:paraId="32780CA2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90</w:t>
            </w:r>
          </w:p>
        </w:tc>
        <w:tc>
          <w:tcPr>
            <w:tcW w:w="5232" w:type="dxa"/>
          </w:tcPr>
          <w:p w14:paraId="42897666" w14:textId="1CA82888" w:rsidR="00EF6982" w:rsidRPr="009A6CAF" w:rsidRDefault="00146D78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Bedömd</w:t>
            </w:r>
          </w:p>
        </w:tc>
      </w:tr>
      <w:tr w:rsidR="00EF6982" w:rsidRPr="009A6CAF" w14:paraId="5DF66CBA" w14:textId="77777777" w:rsidTr="005A75A7">
        <w:tc>
          <w:tcPr>
            <w:tcW w:w="2704" w:type="dxa"/>
          </w:tcPr>
          <w:p w14:paraId="62CA6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091FA207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</w:t>
            </w:r>
          </w:p>
        </w:tc>
        <w:tc>
          <w:tcPr>
            <w:tcW w:w="5232" w:type="dxa"/>
          </w:tcPr>
          <w:p w14:paraId="1D97A735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Satt på väntelista</w:t>
            </w:r>
          </w:p>
        </w:tc>
      </w:tr>
      <w:tr w:rsidR="00EF6982" w:rsidRPr="009A6CAF" w14:paraId="5285372B" w14:textId="77777777" w:rsidTr="005A75A7">
        <w:tc>
          <w:tcPr>
            <w:tcW w:w="2704" w:type="dxa"/>
          </w:tcPr>
          <w:p w14:paraId="51B5F88E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948" w:type="dxa"/>
          </w:tcPr>
          <w:p w14:paraId="4D0D4962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110</w:t>
            </w:r>
          </w:p>
        </w:tc>
        <w:tc>
          <w:tcPr>
            <w:tcW w:w="5232" w:type="dxa"/>
          </w:tcPr>
          <w:p w14:paraId="11C520BA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Första vårdkontakt bokad</w:t>
            </w:r>
          </w:p>
        </w:tc>
      </w:tr>
      <w:tr w:rsidR="00EF6982" w:rsidRPr="009A6CAF" w14:paraId="0AAB14DE" w14:textId="77777777" w:rsidTr="005A75A7">
        <w:tc>
          <w:tcPr>
            <w:tcW w:w="2704" w:type="dxa"/>
          </w:tcPr>
          <w:p w14:paraId="5BA23DE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7A2E3D4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120</w:t>
            </w:r>
          </w:p>
        </w:tc>
        <w:tc>
          <w:tcPr>
            <w:tcW w:w="5232" w:type="dxa"/>
          </w:tcPr>
          <w:p w14:paraId="5AF1D5FC" w14:textId="380176E4" w:rsidR="00365BEB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Första vårdkontakt påbörjad</w:t>
            </w:r>
          </w:p>
        </w:tc>
      </w:tr>
      <w:tr w:rsidR="00365BEB" w:rsidRPr="009A6CAF" w14:paraId="706D72D5" w14:textId="77777777" w:rsidTr="005A75A7">
        <w:tc>
          <w:tcPr>
            <w:tcW w:w="2704" w:type="dxa"/>
          </w:tcPr>
          <w:p w14:paraId="002D8B0C" w14:textId="6E13D6EF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E41E5D"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</w:t>
            </w:r>
            <w:r w:rsidR="00514499">
              <w:rPr>
                <w:rFonts w:cs="Arial"/>
                <w:b/>
                <w:sz w:val="16"/>
                <w:szCs w:val="16"/>
              </w:rPr>
              <w:t>2=</w:t>
            </w:r>
            <w:r w:rsidR="003A0755">
              <w:rPr>
                <w:rFonts w:cs="Arial"/>
                <w:b/>
                <w:sz w:val="16"/>
                <w:szCs w:val="16"/>
              </w:rPr>
              <w:t>Ja</w:t>
            </w:r>
          </w:p>
        </w:tc>
        <w:tc>
          <w:tcPr>
            <w:tcW w:w="948" w:type="dxa"/>
          </w:tcPr>
          <w:p w14:paraId="6E3BEBF3" w14:textId="4712DF6E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126</w:t>
            </w:r>
          </w:p>
        </w:tc>
        <w:tc>
          <w:tcPr>
            <w:tcW w:w="5232" w:type="dxa"/>
          </w:tcPr>
          <w:p w14:paraId="0BD7CA02" w14:textId="6C1F2B11" w:rsidR="00365BEB" w:rsidRPr="009A6CAF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skickat</w:t>
            </w:r>
          </w:p>
        </w:tc>
      </w:tr>
      <w:tr w:rsidR="00EF6982" w:rsidRPr="009A6CAF" w14:paraId="2CA43539" w14:textId="77777777" w:rsidTr="005A75A7">
        <w:tc>
          <w:tcPr>
            <w:tcW w:w="2704" w:type="dxa"/>
          </w:tcPr>
          <w:p w14:paraId="604C46D6" w14:textId="4C9044D0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 w:rsidRPr="002810DA">
              <w:rPr>
                <w:rFonts w:cs="Arial"/>
                <w:b/>
                <w:sz w:val="16"/>
                <w:szCs w:val="16"/>
              </w:rPr>
              <w:t>1=</w:t>
            </w:r>
            <w:r>
              <w:rPr>
                <w:rFonts w:cs="Arial"/>
                <w:b/>
                <w:sz w:val="16"/>
                <w:szCs w:val="16"/>
              </w:rPr>
              <w:t xml:space="preserve">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 w:rsidR="007D5F50">
              <w:rPr>
                <w:rFonts w:cs="Arial"/>
                <w:b/>
                <w:sz w:val="16"/>
                <w:szCs w:val="16"/>
              </w:rPr>
              <w:t xml:space="preserve">, 2=Ja </w:t>
            </w:r>
          </w:p>
        </w:tc>
        <w:tc>
          <w:tcPr>
            <w:tcW w:w="948" w:type="dxa"/>
          </w:tcPr>
          <w:p w14:paraId="694676C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130</w:t>
            </w:r>
          </w:p>
        </w:tc>
        <w:tc>
          <w:tcPr>
            <w:tcW w:w="5232" w:type="dxa"/>
          </w:tcPr>
          <w:p w14:paraId="4F48885D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skickat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365BEB" w:rsidRPr="009A6CAF" w14:paraId="0443B36C" w14:textId="77777777" w:rsidTr="005A75A7">
        <w:tc>
          <w:tcPr>
            <w:tcW w:w="2704" w:type="dxa"/>
          </w:tcPr>
          <w:p w14:paraId="7E54C53F" w14:textId="0A29746E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 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151FF1E8" w14:textId="2243DCFA" w:rsidR="00365BEB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136</w:t>
            </w:r>
          </w:p>
        </w:tc>
        <w:tc>
          <w:tcPr>
            <w:tcW w:w="5232" w:type="dxa"/>
          </w:tcPr>
          <w:p w14:paraId="05901A0A" w14:textId="20812BE1" w:rsidR="00365BEB" w:rsidRPr="002810DA" w:rsidRDefault="00365BEB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Preliminärsvar mottaget</w:t>
            </w:r>
          </w:p>
        </w:tc>
      </w:tr>
      <w:tr w:rsidR="00EF6982" w:rsidRPr="009A6CAF" w14:paraId="64809408" w14:textId="77777777" w:rsidTr="005A75A7">
        <w:tc>
          <w:tcPr>
            <w:tcW w:w="2704" w:type="dxa"/>
          </w:tcPr>
          <w:p w14:paraId="329A9297" w14:textId="58388E51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 xml:space="preserve">1=Ja, </w:t>
            </w:r>
            <w:r w:rsidRPr="002810DA">
              <w:rPr>
                <w:rFonts w:cs="Arial"/>
                <w:b/>
                <w:sz w:val="16"/>
                <w:szCs w:val="16"/>
              </w:rPr>
              <w:t>4=Ja</w:t>
            </w:r>
            <w:r>
              <w:rPr>
                <w:rFonts w:cs="Arial"/>
                <w:b/>
                <w:sz w:val="16"/>
                <w:szCs w:val="16"/>
              </w:rPr>
              <w:t>, 10=Ja</w:t>
            </w:r>
            <w:r w:rsidR="006E3FD7">
              <w:rPr>
                <w:rFonts w:cs="Arial"/>
                <w:b/>
                <w:sz w:val="16"/>
                <w:szCs w:val="16"/>
              </w:rPr>
              <w:t>, 2=Ja</w:t>
            </w:r>
          </w:p>
        </w:tc>
        <w:tc>
          <w:tcPr>
            <w:tcW w:w="948" w:type="dxa"/>
          </w:tcPr>
          <w:p w14:paraId="6EF67E40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140</w:t>
            </w:r>
          </w:p>
        </w:tc>
        <w:tc>
          <w:tcPr>
            <w:tcW w:w="5232" w:type="dxa"/>
          </w:tcPr>
          <w:p w14:paraId="01563D76" w14:textId="77777777" w:rsidR="00EF6982" w:rsidRPr="002810DA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2810DA">
              <w:rPr>
                <w:rFonts w:cs="Arial"/>
                <w:sz w:val="16"/>
                <w:szCs w:val="16"/>
              </w:rPr>
              <w:t>Svar mottaget</w:t>
            </w:r>
          </w:p>
        </w:tc>
      </w:tr>
      <w:tr w:rsidR="00EF6982" w:rsidRPr="009A6CAF" w14:paraId="254D599E" w14:textId="77777777" w:rsidTr="005A75A7">
        <w:tc>
          <w:tcPr>
            <w:tcW w:w="2704" w:type="dxa"/>
          </w:tcPr>
          <w:p w14:paraId="33BBF1A4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4C31F3C0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150</w:t>
            </w:r>
          </w:p>
        </w:tc>
        <w:tc>
          <w:tcPr>
            <w:tcW w:w="5232" w:type="dxa"/>
          </w:tcPr>
          <w:p w14:paraId="3360D80E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Komplettering av svar begärt</w:t>
            </w:r>
          </w:p>
        </w:tc>
      </w:tr>
      <w:tr w:rsidR="00EF6982" w:rsidRPr="009A6CAF" w14:paraId="4B8B9EF3" w14:textId="77777777" w:rsidTr="005A75A7">
        <w:tc>
          <w:tcPr>
            <w:tcW w:w="2704" w:type="dxa"/>
          </w:tcPr>
          <w:p w14:paraId="2373D5A5" w14:textId="77777777" w:rsidR="00EF6982" w:rsidRPr="009B0E44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2DD7ED3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160</w:t>
            </w:r>
          </w:p>
        </w:tc>
        <w:tc>
          <w:tcPr>
            <w:tcW w:w="5232" w:type="dxa"/>
          </w:tcPr>
          <w:p w14:paraId="4FB41B64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Svar accepterat</w:t>
            </w:r>
          </w:p>
        </w:tc>
      </w:tr>
      <w:tr w:rsidR="00EF6982" w:rsidRPr="009A6CAF" w14:paraId="1984A02E" w14:textId="77777777" w:rsidTr="005A75A7">
        <w:tc>
          <w:tcPr>
            <w:tcW w:w="2704" w:type="dxa"/>
          </w:tcPr>
          <w:p w14:paraId="465D9F0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</w:p>
        </w:tc>
        <w:tc>
          <w:tcPr>
            <w:tcW w:w="948" w:type="dxa"/>
          </w:tcPr>
          <w:p w14:paraId="10AAA5B7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170</w:t>
            </w:r>
          </w:p>
        </w:tc>
        <w:tc>
          <w:tcPr>
            <w:tcW w:w="5232" w:type="dxa"/>
          </w:tcPr>
          <w:p w14:paraId="7DA40C9B" w14:textId="77777777" w:rsidR="00EF6982" w:rsidRPr="009A6CAF" w:rsidRDefault="00EF6982" w:rsidP="005A75A7">
            <w:pPr>
              <w:autoSpaceDE w:val="0"/>
              <w:autoSpaceDN w:val="0"/>
              <w:adjustRightInd w:val="0"/>
              <w:rPr>
                <w:rFonts w:cs="Arial"/>
                <w:sz w:val="16"/>
                <w:szCs w:val="16"/>
              </w:rPr>
            </w:pPr>
            <w:r w:rsidRPr="009A6CAF">
              <w:rPr>
                <w:rFonts w:cs="Arial"/>
                <w:sz w:val="16"/>
                <w:szCs w:val="16"/>
              </w:rPr>
              <w:t>Remisshantering avslutad</w:t>
            </w:r>
          </w:p>
        </w:tc>
      </w:tr>
    </w:tbl>
    <w:p w14:paraId="1001C095" w14:textId="77777777" w:rsidR="00EF6982" w:rsidRDefault="00EF6982" w:rsidP="00EF6982">
      <w:pPr>
        <w:rPr>
          <w:i/>
        </w:rPr>
        <w:sectPr w:rsidR="00EF6982" w:rsidSect="0060397F">
          <w:headerReference w:type="default" r:id="rId14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</w:p>
    <w:p w14:paraId="2E45CCA0" w14:textId="77777777" w:rsidR="00EF6982" w:rsidRDefault="00EF6982" w:rsidP="00EF6982">
      <w:pPr>
        <w:rPr>
          <w:i/>
        </w:rPr>
      </w:pPr>
    </w:p>
    <w:p w14:paraId="46C7EE51" w14:textId="77777777" w:rsidR="00EF6982" w:rsidRDefault="00EF6982" w:rsidP="00EF6982">
      <w:pPr>
        <w:rPr>
          <w:i/>
        </w:rPr>
      </w:pPr>
    </w:p>
    <w:p w14:paraId="7F0E6B3E" w14:textId="77777777" w:rsidR="00EF6982" w:rsidRDefault="00EF6982" w:rsidP="00B06AFA">
      <w:pPr>
        <w:pStyle w:val="Rubrik3"/>
        <w:ind w:left="0"/>
      </w:pPr>
      <w:r>
        <w:t>Identifierare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2051"/>
        <w:gridCol w:w="2806"/>
        <w:gridCol w:w="2427"/>
      </w:tblGrid>
      <w:tr w:rsidR="00EF6982" w14:paraId="772EB3FC" w14:textId="77777777" w:rsidTr="00652D52">
        <w:trPr>
          <w:tblHeader/>
        </w:trPr>
        <w:tc>
          <w:tcPr>
            <w:tcW w:w="1002" w:type="pct"/>
            <w:tcBorders>
              <w:bottom w:val="single" w:sz="4" w:space="0" w:color="auto"/>
            </w:tcBorders>
          </w:tcPr>
          <w:p w14:paraId="67353736" w14:textId="77777777" w:rsidR="00EF6982" w:rsidRDefault="00EF6982" w:rsidP="005A75A7">
            <w:pPr>
              <w:pStyle w:val="Andrarubrik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Namn</w:t>
            </w:r>
          </w:p>
        </w:tc>
        <w:tc>
          <w:tcPr>
            <w:tcW w:w="534" w:type="pct"/>
            <w:tcBorders>
              <w:bottom w:val="single" w:sz="4" w:space="0" w:color="auto"/>
            </w:tcBorders>
          </w:tcPr>
          <w:p w14:paraId="7F93FF09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OID</w:t>
            </w:r>
          </w:p>
        </w:tc>
        <w:tc>
          <w:tcPr>
            <w:tcW w:w="1507" w:type="pct"/>
            <w:tcBorders>
              <w:bottom w:val="single" w:sz="4" w:space="0" w:color="auto"/>
            </w:tcBorders>
          </w:tcPr>
          <w:p w14:paraId="6BABF61A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Ägare/förvaltare och länk</w:t>
            </w: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3F0D2AC6" w14:textId="77777777" w:rsidR="00EF6982" w:rsidRDefault="00EF6982" w:rsidP="005A75A7">
            <w:pPr>
              <w:pStyle w:val="Andrarubrik"/>
              <w:spacing w:after="0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Innehåll</w:t>
            </w:r>
          </w:p>
        </w:tc>
      </w:tr>
      <w:tr w:rsidR="00EF6982" w14:paraId="36E92072" w14:textId="77777777" w:rsidTr="00652D52">
        <w:tc>
          <w:tcPr>
            <w:tcW w:w="1002" w:type="pct"/>
          </w:tcPr>
          <w:p w14:paraId="1F69A491" w14:textId="59D53209" w:rsidR="00EF6982" w:rsidRPr="00615E2D" w:rsidRDefault="00615E2D" w:rsidP="00615E2D">
            <w:pPr>
              <w:pStyle w:val="Innehll1"/>
              <w:keepNext/>
              <w:spacing w:before="0" w:after="0"/>
              <w:rPr>
                <w:rFonts w:cs="Arial"/>
                <w:caps w:val="0"/>
              </w:rPr>
            </w:pPr>
            <w:r>
              <w:rPr>
                <w:rFonts w:cs="Arial"/>
                <w:caps w:val="0"/>
              </w:rPr>
              <w:t>Personnummer</w:t>
            </w:r>
          </w:p>
        </w:tc>
        <w:tc>
          <w:tcPr>
            <w:tcW w:w="534" w:type="pct"/>
          </w:tcPr>
          <w:p w14:paraId="32DB14A9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1.2.752.129.2.1.3.1</w:t>
            </w:r>
          </w:p>
        </w:tc>
        <w:tc>
          <w:tcPr>
            <w:tcW w:w="1507" w:type="pct"/>
          </w:tcPr>
          <w:p w14:paraId="19B463E6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val="en-US" w:eastAsia="ko-KR"/>
              </w:rPr>
            </w:pPr>
            <w:r>
              <w:rPr>
                <w:rFonts w:eastAsia="Batang"/>
                <w:lang w:eastAsia="ko-KR"/>
              </w:rPr>
              <w:t>Skatteverket, www.skatteverket.se</w:t>
            </w:r>
          </w:p>
        </w:tc>
        <w:tc>
          <w:tcPr>
            <w:tcW w:w="1957" w:type="pct"/>
          </w:tcPr>
          <w:p w14:paraId="3869337D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eastAsia="Batang" w:hAnsi="Times New Roman"/>
                <w:lang w:val="sv-SE" w:eastAsia="ko-KR"/>
              </w:rPr>
              <w:t>Person-id för någon som är folkbokförd i Sverige enligt SKV704</w:t>
            </w:r>
          </w:p>
        </w:tc>
      </w:tr>
      <w:tr w:rsidR="00EF6982" w14:paraId="1635125A" w14:textId="77777777" w:rsidTr="00652D52">
        <w:tc>
          <w:tcPr>
            <w:tcW w:w="1002" w:type="pct"/>
          </w:tcPr>
          <w:p w14:paraId="288E8DAE" w14:textId="77777777" w:rsidR="00EF6982" w:rsidRDefault="00EF6982" w:rsidP="005A75A7">
            <w:pPr>
              <w:rPr>
                <w:b/>
              </w:rPr>
            </w:pPr>
            <w:r>
              <w:rPr>
                <w:b/>
              </w:rPr>
              <w:t>HSA-id</w:t>
            </w:r>
          </w:p>
        </w:tc>
        <w:tc>
          <w:tcPr>
            <w:tcW w:w="534" w:type="pct"/>
          </w:tcPr>
          <w:p w14:paraId="7FDE24FF" w14:textId="77777777" w:rsidR="00EF6982" w:rsidRDefault="00EF6982" w:rsidP="005A75A7">
            <w:pPr>
              <w:pStyle w:val="Default"/>
              <w:rPr>
                <w:rFonts w:ascii="Arial" w:hAnsi="Arial"/>
                <w:sz w:val="20"/>
                <w:lang w:val="sv-SE"/>
              </w:rPr>
            </w:pPr>
            <w:r>
              <w:rPr>
                <w:rFonts w:ascii="Arial" w:eastAsia="Batang" w:hAnsi="Arial"/>
                <w:sz w:val="20"/>
                <w:highlight w:val="white"/>
                <w:lang w:eastAsia="ko-KR"/>
              </w:rPr>
              <w:t>1.2.752.129.2.</w:t>
            </w:r>
            <w:r>
              <w:rPr>
                <w:rFonts w:ascii="Arial" w:eastAsia="Batang" w:hAnsi="Arial"/>
                <w:sz w:val="20"/>
                <w:lang w:eastAsia="ko-KR"/>
              </w:rPr>
              <w:t>1.4.1</w:t>
            </w:r>
          </w:p>
        </w:tc>
        <w:tc>
          <w:tcPr>
            <w:tcW w:w="1507" w:type="pct"/>
          </w:tcPr>
          <w:p w14:paraId="083E5435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lang w:eastAsia="ko-KR"/>
              </w:rPr>
              <w:t xml:space="preserve">Carelink, förvaltningsgrupp HSA </w:t>
            </w:r>
          </w:p>
          <w:p w14:paraId="5A313B9C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  <w:r>
              <w:rPr>
                <w:rFonts w:eastAsia="Batang"/>
                <w:u w:val="single"/>
                <w:lang w:eastAsia="ko-KR"/>
              </w:rPr>
              <w:t>www.carelink.se/tjanster/hsa/</w:t>
            </w:r>
          </w:p>
          <w:p w14:paraId="2DC8BF04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  <w:tc>
          <w:tcPr>
            <w:tcW w:w="1957" w:type="pct"/>
          </w:tcPr>
          <w:p w14:paraId="0954D326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HSA-id för objekt i HSA-katalogen såsom personer, roller, funktioner, enheter mfl.</w:t>
            </w:r>
          </w:p>
        </w:tc>
      </w:tr>
      <w:tr w:rsidR="00EF6982" w14:paraId="770A1E3B" w14:textId="77777777" w:rsidTr="00652D52">
        <w:tc>
          <w:tcPr>
            <w:tcW w:w="1002" w:type="pct"/>
          </w:tcPr>
          <w:p w14:paraId="0D0DCD5B" w14:textId="77777777" w:rsidR="00EF698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Framställantyp</w:t>
            </w:r>
          </w:p>
        </w:tc>
        <w:tc>
          <w:tcPr>
            <w:tcW w:w="534" w:type="pct"/>
          </w:tcPr>
          <w:p w14:paraId="658BDA8C" w14:textId="77777777" w:rsidR="00EF6982" w:rsidRPr="00CD46A2" w:rsidRDefault="00EF6982" w:rsidP="005A75A7">
            <w:pPr>
              <w:pStyle w:val="Default"/>
              <w:rPr>
                <w:rFonts w:ascii="Arial" w:eastAsia="Batang" w:hAnsi="Arial"/>
                <w:sz w:val="20"/>
                <w:szCs w:val="20"/>
                <w:highlight w:val="white"/>
                <w:lang w:eastAsia="ko-KR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1.2.752.129.2.2.2.24</w:t>
            </w:r>
          </w:p>
        </w:tc>
        <w:tc>
          <w:tcPr>
            <w:tcW w:w="1507" w:type="pct"/>
          </w:tcPr>
          <w:p w14:paraId="414C196E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1F78725F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6AC85F15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>Anger typ av framställan</w:t>
            </w:r>
          </w:p>
          <w:p w14:paraId="23F487CA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2BE64DAE" w14:textId="77777777" w:rsidTr="00652D52">
        <w:tc>
          <w:tcPr>
            <w:tcW w:w="1002" w:type="pct"/>
          </w:tcPr>
          <w:p w14:paraId="5A36B312" w14:textId="77777777" w:rsidR="00EF6982" w:rsidRPr="00CD46A2" w:rsidRDefault="00EF6982" w:rsidP="005A75A7">
            <w:pPr>
              <w:rPr>
                <w:b/>
              </w:rPr>
            </w:pPr>
            <w:r w:rsidRPr="00CD46A2">
              <w:rPr>
                <w:b/>
              </w:rPr>
              <w:t>KV Form av framställan</w:t>
            </w:r>
          </w:p>
        </w:tc>
        <w:tc>
          <w:tcPr>
            <w:tcW w:w="534" w:type="pct"/>
          </w:tcPr>
          <w:p w14:paraId="7F809A45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CD46A2">
              <w:rPr>
                <w:rFonts w:ascii="Arial" w:hAnsi="Arial" w:cs="Arial"/>
                <w:sz w:val="20"/>
                <w:szCs w:val="20"/>
              </w:rPr>
              <w:t>1.2.752.129.2.2.2.7</w:t>
            </w:r>
          </w:p>
        </w:tc>
        <w:tc>
          <w:tcPr>
            <w:tcW w:w="1507" w:type="pct"/>
          </w:tcPr>
          <w:p w14:paraId="03AB3604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5A43EF20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7B3976E3" w14:textId="77777777" w:rsidR="00EF6982" w:rsidRPr="009A4C2E" w:rsidRDefault="00EF6982" w:rsidP="005A75A7">
            <w:pPr>
              <w:rPr>
                <w:rFonts w:cs="Arial"/>
              </w:rPr>
            </w:pPr>
            <w:r w:rsidRPr="009A4C2E">
              <w:rPr>
                <w:rFonts w:cs="Arial"/>
              </w:rPr>
              <w:t xml:space="preserve">Anger </w:t>
            </w:r>
            <w:r>
              <w:rPr>
                <w:rFonts w:cs="Arial"/>
              </w:rPr>
              <w:t>form</w:t>
            </w:r>
            <w:r w:rsidRPr="009A4C2E">
              <w:rPr>
                <w:rFonts w:cs="Arial"/>
              </w:rPr>
              <w:t xml:space="preserve"> av framställan</w:t>
            </w:r>
          </w:p>
          <w:p w14:paraId="6692E19E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</w:p>
        </w:tc>
      </w:tr>
      <w:tr w:rsidR="00EF6982" w14:paraId="30A8D5AA" w14:textId="77777777" w:rsidTr="00652D52">
        <w:tc>
          <w:tcPr>
            <w:tcW w:w="1002" w:type="pct"/>
          </w:tcPr>
          <w:p w14:paraId="3D3ED98A" w14:textId="77777777" w:rsidR="00EF6982" w:rsidRPr="00CD46A2" w:rsidRDefault="00EF6982" w:rsidP="005A75A7">
            <w:pPr>
              <w:rPr>
                <w:b/>
              </w:rPr>
            </w:pPr>
            <w:r w:rsidRPr="00753212">
              <w:rPr>
                <w:b/>
              </w:rPr>
              <w:t>KV Aktivitetmomentstatus.</w:t>
            </w:r>
          </w:p>
        </w:tc>
        <w:tc>
          <w:tcPr>
            <w:tcW w:w="534" w:type="pct"/>
          </w:tcPr>
          <w:p w14:paraId="2F2C47FE" w14:textId="77777777" w:rsidR="00EF6982" w:rsidRPr="00CD46A2" w:rsidRDefault="00EF6982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753212">
              <w:rPr>
                <w:rFonts w:ascii="Arial" w:hAnsi="Arial" w:cs="Arial"/>
                <w:sz w:val="20"/>
                <w:szCs w:val="20"/>
              </w:rPr>
              <w:t>1.2.752.129.2.2.2.27</w:t>
            </w:r>
          </w:p>
        </w:tc>
        <w:tc>
          <w:tcPr>
            <w:tcW w:w="1507" w:type="pct"/>
          </w:tcPr>
          <w:p w14:paraId="50D2B257" w14:textId="77777777" w:rsidR="00EF6982" w:rsidRPr="00145F39" w:rsidRDefault="00EF6982" w:rsidP="005A75A7">
            <w:pPr>
              <w:rPr>
                <w:rFonts w:cs="Arial"/>
              </w:rPr>
            </w:pPr>
            <w:r w:rsidRPr="00145F39">
              <w:rPr>
                <w:rFonts w:cs="Arial"/>
              </w:rPr>
              <w:t>Sveriges Kommuner och Landsting</w:t>
            </w:r>
          </w:p>
          <w:p w14:paraId="3E108FFE" w14:textId="77777777" w:rsidR="00EF6982" w:rsidRDefault="00EF6982" w:rsidP="005A75A7">
            <w:pPr>
              <w:autoSpaceDE w:val="0"/>
              <w:autoSpaceDN w:val="0"/>
              <w:adjustRightInd w:val="0"/>
              <w:rPr>
                <w:rFonts w:eastAsia="Batang"/>
                <w:lang w:eastAsia="ko-KR"/>
              </w:rPr>
            </w:pPr>
          </w:p>
        </w:tc>
        <w:tc>
          <w:tcPr>
            <w:tcW w:w="1957" w:type="pct"/>
          </w:tcPr>
          <w:p w14:paraId="1C70DBB1" w14:textId="77777777" w:rsidR="00EF6982" w:rsidRDefault="00EF6982" w:rsidP="005A75A7">
            <w:pPr>
              <w:pStyle w:val="Default"/>
              <w:rPr>
                <w:rFonts w:ascii="Times New Roman" w:hAnsi="Times New Roman"/>
                <w:lang w:val="sv-SE"/>
              </w:rPr>
            </w:pPr>
            <w:r>
              <w:rPr>
                <w:rFonts w:ascii="Times New Roman" w:hAnsi="Times New Roman"/>
                <w:lang w:val="sv-SE"/>
              </w:rPr>
              <w:t>Anger remisstatus</w:t>
            </w:r>
          </w:p>
        </w:tc>
      </w:tr>
    </w:tbl>
    <w:p w14:paraId="1258F36B" w14:textId="77777777" w:rsidR="00EF6982" w:rsidRDefault="00EF6982" w:rsidP="00DC5B49">
      <w:pPr>
        <w:pStyle w:val="Rubrik1"/>
      </w:pPr>
      <w:bookmarkStart w:id="41" w:name="_Toc90883529"/>
      <w:bookmarkStart w:id="42" w:name="_Toc90883776"/>
      <w:bookmarkStart w:id="43" w:name="_Toc91034269"/>
      <w:bookmarkStart w:id="44" w:name="_Toc192045564"/>
      <w:bookmarkStart w:id="45" w:name="_Toc215730678"/>
      <w:bookmarkEnd w:id="33"/>
      <w:bookmarkEnd w:id="34"/>
      <w:bookmarkEnd w:id="35"/>
      <w:bookmarkEnd w:id="36"/>
      <w:bookmarkEnd w:id="37"/>
      <w:bookmarkEnd w:id="38"/>
      <w:bookmarkEnd w:id="41"/>
      <w:bookmarkEnd w:id="42"/>
      <w:bookmarkEnd w:id="43"/>
      <w:r>
        <w:lastRenderedPageBreak/>
        <w:t>Referenser</w:t>
      </w:r>
      <w:bookmarkEnd w:id="44"/>
      <w:bookmarkEnd w:id="45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5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4F1AA0" w:rsidRDefault="004F1AA0" w:rsidP="00F405F7">
      <w:r>
        <w:separator/>
      </w:r>
    </w:p>
  </w:endnote>
  <w:endnote w:type="continuationSeparator" w:id="0">
    <w:p w14:paraId="0CDAF164" w14:textId="77777777" w:rsidR="004F1AA0" w:rsidRDefault="004F1AA0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397F31" w:rsidRDefault="00397F31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397F31" w:rsidRDefault="00397F31">
    <w:pPr>
      <w:pStyle w:val="Sidhuvud"/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2C1098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2C1098">
      <w:rPr>
        <w:rStyle w:val="Sidnummer"/>
        <w:noProof/>
        <w:sz w:val="24"/>
      </w:rPr>
      <w:t>19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4F1AA0" w:rsidRDefault="004F1AA0" w:rsidP="00F405F7">
      <w:r>
        <w:separator/>
      </w:r>
    </w:p>
  </w:footnote>
  <w:footnote w:type="continuationSeparator" w:id="0">
    <w:p w14:paraId="04D87334" w14:textId="77777777" w:rsidR="004F1AA0" w:rsidRDefault="004F1AA0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397F31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314099A0" w:rsidR="00397F31" w:rsidRDefault="00397F31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Remissprocess/Remisstatus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6AA36610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61312" behindDoc="0" locked="0" layoutInCell="1" allowOverlap="1" wp14:anchorId="462E5B7F" wp14:editId="04FCA06F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4" name="Bildobjekt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0298F96B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3C6DA9D2" w:rsidR="00397F31" w:rsidRDefault="00397F31" w:rsidP="00FB6256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Tjänstekontrakt Remissprocess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7BFB357F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</w:t>
          </w:r>
          <w:r w:rsidR="00F510D5">
            <w:t>5</w:t>
          </w:r>
        </w:p>
      </w:tc>
    </w:tr>
    <w:tr w:rsidR="00397F31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2709ACF1" w:rsidR="00397F31" w:rsidRDefault="00F510D5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3</w:t>
          </w:r>
          <w:r w:rsidR="00397F31"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397F31" w:rsidRDefault="00397F31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397F31" w:rsidRDefault="00397F31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C1098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2C1098">
            <w:fldChar w:fldCharType="begin"/>
          </w:r>
          <w:r w:rsidR="002C1098">
            <w:instrText xml:space="preserve"> NUMPAGES </w:instrText>
          </w:r>
          <w:r w:rsidR="002C1098">
            <w:fldChar w:fldCharType="separate"/>
          </w:r>
          <w:r w:rsidR="002C1098">
            <w:rPr>
              <w:noProof/>
            </w:rPr>
            <w:t>19</w:t>
          </w:r>
          <w:r w:rsidR="002C1098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0C5D98FE" w:rsidR="00397F31" w:rsidRPr="00647B65" w:rsidRDefault="00397F31" w:rsidP="009318F0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BD25D8">
            <w:rPr>
              <w:sz w:val="16"/>
              <w:szCs w:val="16"/>
            </w:rPr>
            <w:t>2012-11-28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397F31" w:rsidRPr="00647B65" w:rsidRDefault="00397F31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397F31" w:rsidRDefault="00397F31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397F31" w:rsidRDefault="002C109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 w:rsidR="00397F31"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397F31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r w:rsidR="002C1098">
            <w:fldChar w:fldCharType="begin"/>
          </w:r>
          <w:r w:rsidR="002C1098">
            <w:instrText xml:space="preserve"> NUMPAGES </w:instrText>
          </w:r>
          <w:r w:rsidR="002C1098">
            <w:fldChar w:fldCharType="separate"/>
          </w:r>
          <w:r>
            <w:rPr>
              <w:noProof/>
            </w:rPr>
            <w:t>7</w:t>
          </w:r>
          <w:r w:rsidR="002C1098">
            <w:rPr>
              <w:noProof/>
            </w:rPr>
            <w:fldChar w:fldCharType="end"/>
          </w:r>
          <w:r>
            <w:t>)</w:t>
          </w:r>
        </w:p>
      </w:tc>
    </w:tr>
    <w:tr w:rsidR="00397F31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397F31" w:rsidRDefault="00397F31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BD25D8">
            <w:t>2012-11-28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397F31" w:rsidRDefault="00397F31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397F31" w:rsidRDefault="00397F31" w:rsidP="00F405F7"/>
      </w:tc>
    </w:tr>
  </w:tbl>
  <w:p w14:paraId="4619D923" w14:textId="77777777" w:rsidR="00397F31" w:rsidRDefault="00397F31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397F31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Dok.beteckning </w:t>
          </w:r>
        </w:p>
      </w:tc>
    </w:tr>
    <w:tr w:rsidR="00397F31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397F31" w:rsidRDefault="00397F31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397F31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397F31" w:rsidRDefault="00397F31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CeHis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397F31" w:rsidRDefault="00397F31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397F31" w:rsidRDefault="00397F31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C1098">
            <w:rPr>
              <w:noProof/>
            </w:rPr>
            <w:t>19</w:t>
          </w:r>
          <w:r>
            <w:fldChar w:fldCharType="end"/>
          </w:r>
          <w:r>
            <w:t xml:space="preserve"> (</w:t>
          </w:r>
          <w:r w:rsidR="002C1098">
            <w:fldChar w:fldCharType="begin"/>
          </w:r>
          <w:r w:rsidR="002C1098">
            <w:instrText xml:space="preserve"> NUMPAGES </w:instrText>
          </w:r>
          <w:r w:rsidR="002C1098">
            <w:fldChar w:fldCharType="separate"/>
          </w:r>
          <w:r w:rsidR="002C1098">
            <w:rPr>
              <w:noProof/>
            </w:rPr>
            <w:t>19</w:t>
          </w:r>
          <w:r w:rsidR="002C1098">
            <w:rPr>
              <w:noProof/>
            </w:rPr>
            <w:fldChar w:fldCharType="end"/>
          </w:r>
          <w:r>
            <w:t>)</w:t>
          </w:r>
        </w:p>
      </w:tc>
    </w:tr>
    <w:tr w:rsidR="00397F31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397F31" w:rsidRPr="00647B65" w:rsidRDefault="00397F31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BD25D8">
            <w:rPr>
              <w:sz w:val="16"/>
              <w:szCs w:val="16"/>
            </w:rPr>
            <w:t>2012-11-28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397F31" w:rsidRPr="00647B65" w:rsidRDefault="00397F31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397F31" w:rsidRPr="00647B65" w:rsidRDefault="00397F31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397F31" w:rsidRDefault="002C1098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DBD2B41E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revisionView w:markup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6D9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4146"/>
    <w:rsid w:val="000B646B"/>
    <w:rsid w:val="000B7637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76F9"/>
    <w:rsid w:val="000D7CB4"/>
    <w:rsid w:val="000E0E34"/>
    <w:rsid w:val="000E4705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646C"/>
    <w:rsid w:val="00256619"/>
    <w:rsid w:val="0025744C"/>
    <w:rsid w:val="00260772"/>
    <w:rsid w:val="00260A1A"/>
    <w:rsid w:val="0026148F"/>
    <w:rsid w:val="002653A1"/>
    <w:rsid w:val="002661D4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5434"/>
    <w:rsid w:val="0039571D"/>
    <w:rsid w:val="003960A5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59D4"/>
    <w:rsid w:val="00475FE9"/>
    <w:rsid w:val="00477726"/>
    <w:rsid w:val="00480842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FF5"/>
    <w:rsid w:val="004B2879"/>
    <w:rsid w:val="004B3C22"/>
    <w:rsid w:val="004B537F"/>
    <w:rsid w:val="004B5BE5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6D1A"/>
    <w:rsid w:val="0056707C"/>
    <w:rsid w:val="0057043B"/>
    <w:rsid w:val="005718D7"/>
    <w:rsid w:val="00572095"/>
    <w:rsid w:val="00572448"/>
    <w:rsid w:val="00572E0A"/>
    <w:rsid w:val="00573B78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93A"/>
    <w:rsid w:val="007D4A50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9FB"/>
    <w:rsid w:val="00B2023B"/>
    <w:rsid w:val="00B202DD"/>
    <w:rsid w:val="00B2145A"/>
    <w:rsid w:val="00B217D0"/>
    <w:rsid w:val="00B21B59"/>
    <w:rsid w:val="00B222A8"/>
    <w:rsid w:val="00B225B2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7C92"/>
    <w:rsid w:val="00B509C7"/>
    <w:rsid w:val="00B514D9"/>
    <w:rsid w:val="00B514EB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7EF8"/>
    <w:rsid w:val="00B73665"/>
    <w:rsid w:val="00B74BAF"/>
    <w:rsid w:val="00B76D09"/>
    <w:rsid w:val="00B7745E"/>
    <w:rsid w:val="00B77ED5"/>
    <w:rsid w:val="00B812DD"/>
    <w:rsid w:val="00B8138C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4DAA"/>
    <w:rsid w:val="00B95219"/>
    <w:rsid w:val="00BA12FA"/>
    <w:rsid w:val="00BA1855"/>
    <w:rsid w:val="00BA1C92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25BF"/>
    <w:rsid w:val="00D8383B"/>
    <w:rsid w:val="00D84907"/>
    <w:rsid w:val="00D84D13"/>
    <w:rsid w:val="00D84F87"/>
    <w:rsid w:val="00D864A8"/>
    <w:rsid w:val="00D867B8"/>
    <w:rsid w:val="00D870C5"/>
    <w:rsid w:val="00D90896"/>
    <w:rsid w:val="00D91156"/>
    <w:rsid w:val="00D912FA"/>
    <w:rsid w:val="00D93490"/>
    <w:rsid w:val="00D9353F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5127"/>
    <w:rsid w:val="00DF6FE1"/>
    <w:rsid w:val="00E00005"/>
    <w:rsid w:val="00E015FE"/>
    <w:rsid w:val="00E02AF1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DE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526"/>
    <w:rsid w:val="00F405F7"/>
    <w:rsid w:val="00F43E78"/>
    <w:rsid w:val="00F454D2"/>
    <w:rsid w:val="00F504D6"/>
    <w:rsid w:val="00F509FA"/>
    <w:rsid w:val="00F510D5"/>
    <w:rsid w:val="00F51BCF"/>
    <w:rsid w:val="00F53A80"/>
    <w:rsid w:val="00F54912"/>
    <w:rsid w:val="00F56B10"/>
    <w:rsid w:val="00F5712E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,"/>
  <w:listSeparator w:val=";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C5B49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C5B49"/>
    <w:rPr>
      <w:rFonts w:ascii="Arial" w:eastAsia="ヒラギノ角ゴ Pro W3" w:hAnsi="Arial"/>
      <w:b/>
      <w:color w:val="000000"/>
      <w:kern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header" Target="header4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2" Type="http://schemas.openxmlformats.org/officeDocument/2006/relationships/image" Target="media/image3.emf"/><Relationship Id="rId13" Type="http://schemas.openxmlformats.org/officeDocument/2006/relationships/hyperlink" Target="http://rivta.forge.osor.eu/specs/RIV_TA_OVERSIKT_2.0.pdf" TargetMode="External"/><Relationship Id="rId14" Type="http://schemas.openxmlformats.org/officeDocument/2006/relationships/header" Target="header1.xml"/><Relationship Id="rId15" Type="http://schemas.openxmlformats.org/officeDocument/2006/relationships/hyperlink" Target="http://www.arkitekturledningen.se/undermappar/Dokument/V-TIM_v2_091013_English_attributes.pdf" TargetMode="Externa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38EF-9C53-BB4C-A810-B37002F1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19</Pages>
  <Words>2641</Words>
  <Characters>13999</Characters>
  <Application>Microsoft Macintosh Word</Application>
  <DocSecurity>0</DocSecurity>
  <Lines>116</Lines>
  <Paragraphs>33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16607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Johan Eltes</cp:lastModifiedBy>
  <cp:revision>79</cp:revision>
  <cp:lastPrinted>2012-08-21T08:33:00Z</cp:lastPrinted>
  <dcterms:created xsi:type="dcterms:W3CDTF">2012-08-27T11:24:00Z</dcterms:created>
  <dcterms:modified xsi:type="dcterms:W3CDTF">2012-11-28T19:05:00Z</dcterms:modified>
</cp:coreProperties>
</file>