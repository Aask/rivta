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ody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odyText"/>
            </w:pPr>
          </w:p>
        </w:tc>
        <w:tc>
          <w:tcPr>
            <w:tcW w:w="7426" w:type="dxa"/>
            <w:shd w:val="clear" w:color="auto" w:fill="auto"/>
          </w:tcPr>
          <w:p w:rsidR="00AC5707" w:rsidRPr="00AC5707" w:rsidRDefault="00DF6B75" w:rsidP="00AC5707">
            <w:pPr>
              <w:pStyle w:val="Title"/>
              <w:rPr>
                <w:color w:val="008000"/>
              </w:rPr>
            </w:pPr>
            <w:r>
              <w:rPr>
                <w:color w:val="008000"/>
              </w:rPr>
              <w:t>infrastructure:directory:</w:t>
            </w:r>
            <w:r>
              <w:rPr>
                <w:color w:val="008000"/>
              </w:rPr>
              <w:br/>
              <w:t>organization</w:t>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odyText"/>
              <w:rPr>
                <w:sz w:val="32"/>
              </w:rPr>
            </w:pPr>
            <w:r w:rsidRPr="00F856C4">
              <w:rPr>
                <w:sz w:val="32"/>
              </w:rPr>
              <w:t>Version</w:t>
            </w:r>
            <w:r>
              <w:rPr>
                <w:sz w:val="32"/>
              </w:rPr>
              <w:t xml:space="preserve"> </w:t>
            </w:r>
            <w:r w:rsidR="005A3667">
              <w:rPr>
                <w:color w:val="008000"/>
                <w:sz w:val="32"/>
              </w:rPr>
              <w:t>1.0</w:t>
            </w:r>
            <w:r w:rsidR="00DD32A0">
              <w:rPr>
                <w:color w:val="008000"/>
                <w:sz w:val="32"/>
              </w:rPr>
              <w:t>_RC</w:t>
            </w:r>
            <w:ins w:id="0" w:author="Robert Lundmark" w:date="2015-01-21T10:07:00Z">
              <w:r w:rsidR="00631551">
                <w:rPr>
                  <w:color w:val="008000"/>
                  <w:sz w:val="32"/>
                </w:rPr>
                <w:t>5</w:t>
              </w:r>
            </w:ins>
            <w:del w:id="1" w:author="Robert Lundmark" w:date="2015-01-21T10:07:00Z">
              <w:r w:rsidR="00DD32A0" w:rsidDel="00631551">
                <w:rPr>
                  <w:color w:val="008000"/>
                  <w:sz w:val="32"/>
                </w:rPr>
                <w:delText>4</w:delText>
              </w:r>
            </w:del>
          </w:p>
          <w:p w:rsidR="00AC5707" w:rsidRDefault="00631551" w:rsidP="00AC5707">
            <w:pPr>
              <w:pStyle w:val="BodyText"/>
              <w:rPr>
                <w:color w:val="008000"/>
                <w:sz w:val="28"/>
              </w:rPr>
            </w:pPr>
            <w:ins w:id="2" w:author="Robert Lundmark" w:date="2015-01-21T10:07:00Z">
              <w:r>
                <w:rPr>
                  <w:color w:val="008000"/>
                  <w:sz w:val="28"/>
                </w:rPr>
                <w:t>2015-01-21</w:t>
              </w:r>
            </w:ins>
            <w:del w:id="3" w:author="Robert Lundmark" w:date="2015-01-21T10:07:00Z">
              <w:r w:rsidR="00F856C4" w:rsidDel="00631551">
                <w:rPr>
                  <w:color w:val="008000"/>
                  <w:sz w:val="28"/>
                </w:rPr>
                <w:fldChar w:fldCharType="begin"/>
              </w:r>
              <w:r w:rsidR="00F856C4" w:rsidDel="00631551">
                <w:rPr>
                  <w:color w:val="008000"/>
                  <w:sz w:val="28"/>
                </w:rPr>
                <w:delInstrText xml:space="preserve"> DOCPROPERTY "publisheddate" \* MERGEFORMAT </w:delInstrText>
              </w:r>
              <w:r w:rsidR="00F856C4" w:rsidDel="00631551">
                <w:rPr>
                  <w:color w:val="008000"/>
                  <w:sz w:val="28"/>
                </w:rPr>
                <w:fldChar w:fldCharType="separate"/>
              </w:r>
              <w:r w:rsidR="00F856C4" w:rsidDel="00631551">
                <w:rPr>
                  <w:color w:val="008000"/>
                  <w:sz w:val="28"/>
                </w:rPr>
                <w:delText>2014-0</w:delText>
              </w:r>
              <w:r w:rsidR="00DD32A0" w:rsidDel="00631551">
                <w:rPr>
                  <w:color w:val="008000"/>
                  <w:sz w:val="28"/>
                </w:rPr>
                <w:delText>9-05</w:delText>
              </w:r>
              <w:r w:rsidR="00F856C4" w:rsidDel="00631551">
                <w:rPr>
                  <w:color w:val="008000"/>
                  <w:sz w:val="28"/>
                </w:rPr>
                <w:fldChar w:fldCharType="end"/>
              </w:r>
            </w:del>
            <w:ins w:id="4" w:author="Robert Lundmark" w:date="2015-01-21T10:07:00Z">
              <w:r>
                <w:rPr>
                  <w:color w:val="008000"/>
                  <w:sz w:val="28"/>
                </w:rPr>
                <w:t xml:space="preserve">  </w:t>
              </w:r>
            </w:ins>
          </w:p>
          <w:p w:rsidR="00F856C4" w:rsidRPr="00AC5707" w:rsidRDefault="00F856C4" w:rsidP="00AC5707">
            <w:pPr>
              <w:pStyle w:val="BodyText"/>
              <w:rPr>
                <w:color w:val="008000"/>
                <w:sz w:val="28"/>
              </w:rPr>
            </w:pPr>
          </w:p>
          <w:p w:rsidR="00AC5707" w:rsidRPr="00AC5707" w:rsidRDefault="00AC5707" w:rsidP="00AC5707">
            <w:pPr>
              <w:pStyle w:val="BodyText"/>
            </w:pPr>
          </w:p>
        </w:tc>
      </w:tr>
      <w:tr w:rsidR="003E78D2" w:rsidRPr="004A7C1C" w:rsidTr="00CF10DE">
        <w:trPr>
          <w:cantSplit/>
        </w:trPr>
        <w:tc>
          <w:tcPr>
            <w:tcW w:w="284" w:type="dxa"/>
            <w:shd w:val="clear" w:color="auto" w:fill="auto"/>
          </w:tcPr>
          <w:p w:rsidR="003E78D2" w:rsidRPr="004A7C1C" w:rsidRDefault="003E78D2" w:rsidP="00C15048">
            <w:pPr>
              <w:pStyle w:val="BodyText"/>
            </w:pPr>
          </w:p>
        </w:tc>
        <w:tc>
          <w:tcPr>
            <w:tcW w:w="7426" w:type="dxa"/>
            <w:shd w:val="clear" w:color="auto" w:fill="auto"/>
          </w:tcPr>
          <w:p w:rsidR="003E78D2" w:rsidRPr="00AC5707" w:rsidRDefault="003E78D2" w:rsidP="00AC5707">
            <w:pPr>
              <w:pStyle w:val="Title"/>
              <w:rPr>
                <w:color w:val="008000"/>
              </w:rPr>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D44269"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44269">
            <w:rPr>
              <w:noProof/>
            </w:rPr>
            <w:t>1.</w:t>
          </w:r>
          <w:r w:rsidR="00D44269">
            <w:rPr>
              <w:rFonts w:asciiTheme="minorHAnsi" w:eastAsiaTheme="minorEastAsia" w:hAnsiTheme="minorHAnsi" w:cstheme="minorBidi"/>
              <w:b w:val="0"/>
              <w:noProof/>
              <w:color w:val="auto"/>
              <w:sz w:val="22"/>
              <w:szCs w:val="22"/>
              <w:lang w:eastAsia="sv-SE"/>
            </w:rPr>
            <w:tab/>
          </w:r>
          <w:r w:rsidR="00D44269">
            <w:rPr>
              <w:noProof/>
            </w:rPr>
            <w:t>Inledning</w:t>
          </w:r>
          <w:r w:rsidR="00D44269">
            <w:rPr>
              <w:noProof/>
            </w:rPr>
            <w:tab/>
          </w:r>
          <w:r w:rsidR="00D44269">
            <w:rPr>
              <w:noProof/>
            </w:rPr>
            <w:fldChar w:fldCharType="begin"/>
          </w:r>
          <w:r w:rsidR="00D44269">
            <w:rPr>
              <w:noProof/>
            </w:rPr>
            <w:instrText xml:space="preserve"> PAGEREF _Toc393787498 \h </w:instrText>
          </w:r>
          <w:r w:rsidR="00D44269">
            <w:rPr>
              <w:noProof/>
            </w:rPr>
          </w:r>
          <w:r w:rsidR="00D44269">
            <w:rPr>
              <w:noProof/>
            </w:rPr>
            <w:fldChar w:fldCharType="separate"/>
          </w:r>
          <w:r w:rsidR="00D44269">
            <w:rPr>
              <w:noProof/>
            </w:rPr>
            <w:t>4</w:t>
          </w:r>
          <w:r w:rsidR="00D44269">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_Toc393787499 \h </w:instrText>
          </w:r>
          <w:r>
            <w:rPr>
              <w:noProof/>
            </w:rPr>
          </w:r>
          <w:r>
            <w:rPr>
              <w:noProof/>
            </w:rPr>
            <w:fldChar w:fldCharType="separate"/>
          </w:r>
          <w:r>
            <w:rPr>
              <w:noProof/>
            </w:rPr>
            <w:t>4</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_Toc393787500 \h </w:instrText>
          </w:r>
          <w:r>
            <w:rPr>
              <w:noProof/>
            </w:rPr>
          </w:r>
          <w:r>
            <w:rPr>
              <w:noProof/>
            </w:rPr>
            <w:fldChar w:fldCharType="separate"/>
          </w:r>
          <w:r>
            <w:rPr>
              <w:noProof/>
            </w:rPr>
            <w:t>4</w:t>
          </w:r>
          <w:r>
            <w:rPr>
              <w:noProof/>
            </w:rPr>
            <w:fldChar w:fldCharType="end"/>
          </w:r>
        </w:p>
        <w:p w:rsidR="00D44269" w:rsidRDefault="00D44269">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_Toc393787501 \h </w:instrText>
          </w:r>
          <w:r>
            <w:rPr>
              <w:noProof/>
            </w:rPr>
          </w:r>
          <w:r>
            <w:rPr>
              <w:noProof/>
            </w:rPr>
            <w:fldChar w:fldCharType="separate"/>
          </w:r>
          <w:r>
            <w:rPr>
              <w:noProof/>
            </w:rPr>
            <w:t>5</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_Toc393787502 \h </w:instrText>
          </w:r>
          <w:r>
            <w:rPr>
              <w:noProof/>
            </w:rPr>
          </w:r>
          <w:r>
            <w:rPr>
              <w:noProof/>
            </w:rPr>
            <w:fldChar w:fldCharType="separate"/>
          </w:r>
          <w:r>
            <w:rPr>
              <w:noProof/>
            </w:rPr>
            <w:t>5</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_Toc393787503 \h </w:instrText>
          </w:r>
          <w:r>
            <w:rPr>
              <w:noProof/>
            </w:rPr>
          </w:r>
          <w:r>
            <w:rPr>
              <w:noProof/>
            </w:rPr>
            <w:fldChar w:fldCharType="separate"/>
          </w:r>
          <w:r>
            <w:rPr>
              <w:noProof/>
            </w:rPr>
            <w:t>6</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_Toc393787504 \h </w:instrText>
          </w:r>
          <w:r>
            <w:rPr>
              <w:noProof/>
            </w:rPr>
          </w:r>
          <w:r>
            <w:rPr>
              <w:noProof/>
            </w:rPr>
            <w:fldChar w:fldCharType="separate"/>
          </w:r>
          <w:r>
            <w:rPr>
              <w:noProof/>
            </w:rPr>
            <w:t>7</w:t>
          </w:r>
          <w:r>
            <w:rPr>
              <w:noProof/>
            </w:rPr>
            <w:fldChar w:fldCharType="end"/>
          </w:r>
        </w:p>
        <w:p w:rsidR="00D44269" w:rsidRDefault="00D44269">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_Toc393787505 \h </w:instrText>
          </w:r>
          <w:r>
            <w:rPr>
              <w:noProof/>
            </w:rPr>
          </w:r>
          <w:r>
            <w:rPr>
              <w:noProof/>
            </w:rPr>
            <w:fldChar w:fldCharType="separate"/>
          </w:r>
          <w:r>
            <w:rPr>
              <w:noProof/>
            </w:rPr>
            <w:t>9</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_Toc393787506 \h </w:instrText>
          </w:r>
          <w:r>
            <w:rPr>
              <w:noProof/>
            </w:rPr>
          </w:r>
          <w:r>
            <w:rPr>
              <w:noProof/>
            </w:rPr>
            <w:fldChar w:fldCharType="separate"/>
          </w:r>
          <w:r>
            <w:rPr>
              <w:noProof/>
            </w:rPr>
            <w:t>13</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_Toc393787507 \h </w:instrText>
          </w:r>
          <w:r>
            <w:rPr>
              <w:noProof/>
            </w:rPr>
          </w:r>
          <w:r>
            <w:rPr>
              <w:noProof/>
            </w:rPr>
            <w:fldChar w:fldCharType="separate"/>
          </w:r>
          <w:r>
            <w:rPr>
              <w:noProof/>
            </w:rPr>
            <w:t>15</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_Toc393787508 \h </w:instrText>
          </w:r>
          <w:r>
            <w:rPr>
              <w:noProof/>
            </w:rPr>
          </w:r>
          <w:r>
            <w:rPr>
              <w:noProof/>
            </w:rPr>
            <w:fldChar w:fldCharType="separate"/>
          </w:r>
          <w:r>
            <w:rPr>
              <w:noProof/>
            </w:rPr>
            <w:t>16</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5" w:name="_Toc333492260"/>
    </w:p>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odyText"/>
            </w:pPr>
            <w:r>
              <w:t>Revisionshistorik inom projekt</w:t>
            </w:r>
          </w:p>
        </w:tc>
      </w:tr>
      <w:tr w:rsidR="00D31AA7" w:rsidTr="005A3667">
        <w:tc>
          <w:tcPr>
            <w:tcW w:w="1481" w:type="dxa"/>
          </w:tcPr>
          <w:p w:rsidR="00D31AA7" w:rsidRDefault="00DF6B75" w:rsidP="00D31AA7">
            <w:pPr>
              <w:pStyle w:val="BodyText"/>
            </w:pPr>
            <w:r>
              <w:t>Rev</w:t>
            </w:r>
            <w:r w:rsidR="00D31AA7">
              <w:t xml:space="preserve"> nr</w:t>
            </w:r>
          </w:p>
        </w:tc>
        <w:tc>
          <w:tcPr>
            <w:tcW w:w="1462" w:type="dxa"/>
          </w:tcPr>
          <w:p w:rsidR="00D31AA7" w:rsidRDefault="00DF6B75" w:rsidP="00DF6B75">
            <w:pPr>
              <w:pStyle w:val="BodyText"/>
            </w:pPr>
            <w:r>
              <w:t>Rev d</w:t>
            </w:r>
            <w:r w:rsidR="00D31AA7">
              <w:t>atum</w:t>
            </w:r>
          </w:p>
        </w:tc>
        <w:tc>
          <w:tcPr>
            <w:tcW w:w="4253" w:type="dxa"/>
          </w:tcPr>
          <w:p w:rsidR="00D31AA7" w:rsidRDefault="00D31AA7" w:rsidP="00D31AA7">
            <w:pPr>
              <w:pStyle w:val="BodyText"/>
            </w:pPr>
            <w:r>
              <w:t>Kommentar</w:t>
            </w:r>
          </w:p>
        </w:tc>
        <w:tc>
          <w:tcPr>
            <w:tcW w:w="1524" w:type="dxa"/>
          </w:tcPr>
          <w:p w:rsidR="00D31AA7" w:rsidRDefault="00D31AA7" w:rsidP="00D31AA7">
            <w:pPr>
              <w:pStyle w:val="BodyText"/>
            </w:pPr>
            <w:r>
              <w:t>Ändrat av</w:t>
            </w:r>
          </w:p>
        </w:tc>
      </w:tr>
      <w:tr w:rsidR="00DF6B75" w:rsidTr="005A3667">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kopierad från tidigare arkitekturella beslut för infrastructure:directory:organization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5A3667">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Sammanslagning av tidigare tre AB:n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Borttagande av avsnitt som ej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r w:rsidRPr="002374C2">
              <w:rPr>
                <w:lang w:val="sv-SE"/>
              </w:rPr>
              <w:t xml:space="preserve">Borttag av beslut ”Struktur för informationsmodell”, ersatt med två beslut för ”Tre domäner baseras på </w:t>
            </w:r>
            <w:r w:rsidRPr="002374C2">
              <w:rPr>
                <w:lang w:val="sv-SE"/>
              </w:rPr>
              <w:lastRenderedPageBreak/>
              <w:t xml:space="preserve">samma informationsmodell” samt ”Mappning mot nationellt fackspråk”. </w:t>
            </w:r>
          </w:p>
          <w:p w:rsidR="00DF6B75" w:rsidRPr="002374C2" w:rsidRDefault="00DF6B75" w:rsidP="003F492E">
            <w:pPr>
              <w:pStyle w:val="TableText"/>
              <w:ind w:right="0"/>
              <w:rPr>
                <w:lang w:val="sv-SE"/>
              </w:rPr>
            </w:pPr>
            <w:r w:rsidRPr="002374C2">
              <w:rPr>
                <w:lang w:val="sv-SE"/>
              </w:rPr>
              <w:t>Uppdatering efter avstämning med Ineras IT-arkitekt (Björn Skeppner)</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D44269">
              <w:rPr>
                <w:lang w:val="sv-SE"/>
              </w:rPr>
              <w:t>, Inera AB</w:t>
            </w:r>
          </w:p>
        </w:tc>
      </w:tr>
      <w:tr w:rsidR="00DF6B75" w:rsidTr="005A3667">
        <w:tc>
          <w:tcPr>
            <w:tcW w:w="1481" w:type="dxa"/>
          </w:tcPr>
          <w:p w:rsidR="00DF6B75" w:rsidRDefault="005A3667" w:rsidP="003F492E">
            <w:pPr>
              <w:pStyle w:val="TableText"/>
              <w:ind w:right="0"/>
              <w:jc w:val="center"/>
              <w:rPr>
                <w:lang w:val="sv-SE"/>
              </w:rPr>
            </w:pPr>
            <w:r w:rsidRPr="005A3667">
              <w:rPr>
                <w:lang w:val="sv-SE"/>
              </w:rPr>
              <w:lastRenderedPageBreak/>
              <w:t>1.0.0.RC_03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D44269">
              <w:rPr>
                <w:lang w:val="sv-SE"/>
              </w:rPr>
              <w:t>, Inera AB</w:t>
            </w:r>
          </w:p>
        </w:tc>
      </w:tr>
      <w:tr w:rsidR="00DD32A0" w:rsidTr="005A3667">
        <w:tc>
          <w:tcPr>
            <w:tcW w:w="1481" w:type="dxa"/>
          </w:tcPr>
          <w:p w:rsidR="00DD32A0" w:rsidRPr="005A3667" w:rsidRDefault="00DD32A0" w:rsidP="00DD32A0">
            <w:pPr>
              <w:pStyle w:val="TableText"/>
              <w:ind w:right="0"/>
              <w:jc w:val="center"/>
              <w:rPr>
                <w:lang w:val="sv-SE"/>
              </w:rPr>
            </w:pPr>
            <w:r>
              <w:rPr>
                <w:lang w:val="sv-SE"/>
              </w:rPr>
              <w:t>1.0_RC4</w:t>
            </w:r>
          </w:p>
        </w:tc>
        <w:tc>
          <w:tcPr>
            <w:tcW w:w="1462" w:type="dxa"/>
          </w:tcPr>
          <w:p w:rsidR="00DD32A0" w:rsidRDefault="00DD32A0" w:rsidP="00DD32A0">
            <w:pPr>
              <w:pStyle w:val="TableText"/>
              <w:ind w:right="0"/>
              <w:rPr>
                <w:lang w:val="sv-SE"/>
              </w:rPr>
            </w:pPr>
            <w:r>
              <w:rPr>
                <w:lang w:val="sv-SE"/>
              </w:rPr>
              <w:t>2014-09-05</w:t>
            </w:r>
          </w:p>
        </w:tc>
        <w:tc>
          <w:tcPr>
            <w:tcW w:w="4253" w:type="dxa"/>
          </w:tcPr>
          <w:p w:rsidR="00DD32A0" w:rsidRDefault="00DD32A0" w:rsidP="00DD32A0">
            <w:pPr>
              <w:pStyle w:val="TableText"/>
              <w:numPr>
                <w:ilvl w:val="0"/>
                <w:numId w:val="34"/>
              </w:numPr>
              <w:ind w:right="0"/>
              <w:rPr>
                <w:lang w:val="sv-SE"/>
              </w:rPr>
            </w:pPr>
            <w:r w:rsidRPr="00395F1D">
              <w:rPr>
                <w:lang w:val="sv-SE"/>
              </w:rPr>
              <w:t>Återgått till gammal benämning av versioner enligt besked från Leo Röjerås</w:t>
            </w:r>
          </w:p>
          <w:p w:rsidR="00DD32A0" w:rsidRDefault="00DD32A0" w:rsidP="00DD32A0">
            <w:pPr>
              <w:pStyle w:val="TableText"/>
              <w:ind w:right="0"/>
              <w:rPr>
                <w:lang w:val="sv-SE"/>
              </w:rPr>
            </w:pPr>
            <w:r>
              <w:rPr>
                <w:lang w:val="sv-SE"/>
              </w:rPr>
              <w:t>Uppdaterat datum för senaste version av TKB</w:t>
            </w:r>
          </w:p>
        </w:tc>
        <w:tc>
          <w:tcPr>
            <w:tcW w:w="1524" w:type="dxa"/>
          </w:tcPr>
          <w:p w:rsidR="00DD32A0" w:rsidRDefault="00DD32A0" w:rsidP="00DD32A0">
            <w:pPr>
              <w:pStyle w:val="TableText"/>
              <w:ind w:right="0"/>
              <w:rPr>
                <w:lang w:val="sv-SE"/>
              </w:rPr>
            </w:pPr>
            <w:r>
              <w:rPr>
                <w:lang w:val="sv-SE"/>
              </w:rPr>
              <w:t>Henrika Littorin, Inera AB</w:t>
            </w:r>
          </w:p>
        </w:tc>
      </w:tr>
      <w:tr w:rsidR="00631551" w:rsidTr="005A3667">
        <w:trPr>
          <w:ins w:id="6" w:author="Robert Lundmark" w:date="2015-01-21T10:08:00Z"/>
        </w:trPr>
        <w:tc>
          <w:tcPr>
            <w:tcW w:w="1481" w:type="dxa"/>
          </w:tcPr>
          <w:p w:rsidR="00631551" w:rsidRDefault="00631551" w:rsidP="00DD32A0">
            <w:pPr>
              <w:pStyle w:val="TableText"/>
              <w:ind w:right="0"/>
              <w:jc w:val="center"/>
              <w:rPr>
                <w:ins w:id="7" w:author="Robert Lundmark" w:date="2015-01-21T10:08:00Z"/>
                <w:lang w:val="sv-SE"/>
              </w:rPr>
            </w:pPr>
            <w:ins w:id="8" w:author="Robert Lundmark" w:date="2015-01-21T10:08:00Z">
              <w:r>
                <w:rPr>
                  <w:lang w:val="sv-SE"/>
                </w:rPr>
                <w:t>1.0_RC5</w:t>
              </w:r>
            </w:ins>
          </w:p>
        </w:tc>
        <w:tc>
          <w:tcPr>
            <w:tcW w:w="1462" w:type="dxa"/>
          </w:tcPr>
          <w:p w:rsidR="00631551" w:rsidRDefault="00631551" w:rsidP="00DD32A0">
            <w:pPr>
              <w:pStyle w:val="TableText"/>
              <w:ind w:right="0"/>
              <w:rPr>
                <w:ins w:id="9" w:author="Robert Lundmark" w:date="2015-01-21T10:08:00Z"/>
                <w:lang w:val="sv-SE"/>
              </w:rPr>
            </w:pPr>
            <w:ins w:id="10" w:author="Robert Lundmark" w:date="2015-01-21T10:08:00Z">
              <w:r>
                <w:rPr>
                  <w:lang w:val="sv-SE"/>
                </w:rPr>
                <w:t>2015-01-21</w:t>
              </w:r>
            </w:ins>
          </w:p>
        </w:tc>
        <w:tc>
          <w:tcPr>
            <w:tcW w:w="4253" w:type="dxa"/>
          </w:tcPr>
          <w:p w:rsidR="00631551" w:rsidRPr="00395F1D" w:rsidRDefault="00631551" w:rsidP="00DD32A0">
            <w:pPr>
              <w:pStyle w:val="TableText"/>
              <w:numPr>
                <w:ilvl w:val="0"/>
                <w:numId w:val="34"/>
              </w:numPr>
              <w:ind w:right="0"/>
              <w:rPr>
                <w:ins w:id="11" w:author="Robert Lundmark" w:date="2015-01-21T10:08:00Z"/>
                <w:lang w:val="sv-SE"/>
              </w:rPr>
            </w:pPr>
            <w:ins w:id="12" w:author="Robert Lundmark" w:date="2015-01-21T10:08:00Z">
              <w:r>
                <w:rPr>
                  <w:lang w:val="sv-SE"/>
                </w:rPr>
                <w:t>Uppdaterat version för att överensstämma med release RC5</w:t>
              </w:r>
            </w:ins>
          </w:p>
        </w:tc>
        <w:tc>
          <w:tcPr>
            <w:tcW w:w="1524" w:type="dxa"/>
          </w:tcPr>
          <w:p w:rsidR="00631551" w:rsidRDefault="00631551" w:rsidP="00DD32A0">
            <w:pPr>
              <w:pStyle w:val="TableText"/>
              <w:ind w:right="0"/>
              <w:rPr>
                <w:ins w:id="13" w:author="Robert Lundmark" w:date="2015-01-21T10:08:00Z"/>
                <w:lang w:val="sv-SE"/>
              </w:rPr>
            </w:pPr>
            <w:ins w:id="14" w:author="Robert Lundmark" w:date="2015-01-21T10:08:00Z">
              <w:r>
                <w:rPr>
                  <w:lang w:val="sv-SE"/>
                </w:rPr>
                <w:t>Robert Lundmark, Cybercom AB</w:t>
              </w:r>
            </w:ins>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odyText"/>
            </w:pPr>
            <w:r>
              <w:t>Referenser</w:t>
            </w:r>
          </w:p>
        </w:tc>
      </w:tr>
      <w:tr w:rsidR="00D31AA7" w:rsidTr="00DF6B75">
        <w:tc>
          <w:tcPr>
            <w:tcW w:w="542" w:type="dxa"/>
          </w:tcPr>
          <w:p w:rsidR="00D31AA7" w:rsidRDefault="00D31AA7" w:rsidP="00D31AA7">
            <w:pPr>
              <w:pStyle w:val="BodyText"/>
            </w:pPr>
            <w:r>
              <w:t>Namn</w:t>
            </w:r>
          </w:p>
        </w:tc>
        <w:tc>
          <w:tcPr>
            <w:tcW w:w="3110" w:type="dxa"/>
          </w:tcPr>
          <w:p w:rsidR="00D31AA7" w:rsidRDefault="00D31AA7" w:rsidP="00D31AA7">
            <w:pPr>
              <w:pStyle w:val="BodyText"/>
            </w:pPr>
            <w:r>
              <w:t>Dokument</w:t>
            </w:r>
          </w:p>
        </w:tc>
        <w:tc>
          <w:tcPr>
            <w:tcW w:w="1559" w:type="dxa"/>
          </w:tcPr>
          <w:p w:rsidR="00D31AA7" w:rsidRDefault="00D31AA7" w:rsidP="00D31AA7">
            <w:pPr>
              <w:pStyle w:val="BodyText"/>
            </w:pPr>
            <w:r>
              <w:t>Kommentar</w:t>
            </w:r>
          </w:p>
        </w:tc>
        <w:tc>
          <w:tcPr>
            <w:tcW w:w="3509" w:type="dxa"/>
          </w:tcPr>
          <w:p w:rsidR="00D31AA7" w:rsidRDefault="00D31AA7" w:rsidP="00D31AA7">
            <w:pPr>
              <w:pStyle w:val="Body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15" w:name="R1"/>
            <w:r w:rsidRPr="00E60071">
              <w:rPr>
                <w:lang w:val="sv-SE"/>
              </w:rPr>
              <w:t>R1</w:t>
            </w:r>
            <w:bookmarkEnd w:id="15"/>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88596F" w:rsidP="003F492E">
            <w:pPr>
              <w:pStyle w:val="TableText"/>
              <w:ind w:right="0"/>
              <w:rPr>
                <w:highlight w:val="yellow"/>
                <w:lang w:val="sv-SE"/>
              </w:rPr>
            </w:pPr>
            <w:r>
              <w:fldChar w:fldCharType="begin"/>
            </w:r>
            <w:r w:rsidRPr="00631551">
              <w:rPr>
                <w:lang w:val="sv-SE"/>
                <w:rPrChange w:id="16" w:author="Robert Lundmark" w:date="2015-01-21T10:07:00Z">
                  <w:rPr/>
                </w:rPrChange>
              </w:rPr>
              <w:instrText xml:space="preserve"> HYPERLINK "http://www.inera.se/arkitektur" </w:instrText>
            </w:r>
            <w:r>
              <w:fldChar w:fldCharType="separate"/>
            </w:r>
            <w:r w:rsidR="00DF6B75" w:rsidRPr="00D94B1B">
              <w:rPr>
                <w:rStyle w:val="Hyperlink"/>
              </w:rPr>
              <w:t>www.inera.se/arkitektur</w:t>
            </w:r>
            <w:r>
              <w:rPr>
                <w:rStyle w:val="Hyperlink"/>
              </w:rPr>
              <w:fldChar w:fldCharType="end"/>
            </w:r>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17" w:name="R2"/>
            <w:r w:rsidRPr="00E60071">
              <w:rPr>
                <w:lang w:val="sv-SE"/>
              </w:rPr>
              <w:t>R2</w:t>
            </w:r>
            <w:bookmarkEnd w:id="17"/>
          </w:p>
        </w:tc>
        <w:tc>
          <w:tcPr>
            <w:tcW w:w="3110" w:type="dxa"/>
          </w:tcPr>
          <w:p w:rsidR="00DF6B75" w:rsidRPr="00E60071" w:rsidRDefault="00DF6B75" w:rsidP="003F492E">
            <w:pPr>
              <w:pStyle w:val="TableText"/>
              <w:ind w:right="0"/>
              <w:rPr>
                <w:highlight w:val="yellow"/>
                <w:lang w:val="sv-SE"/>
              </w:rPr>
            </w:pPr>
            <w:r w:rsidRPr="00E60071">
              <w:rPr>
                <w:lang w:val="sv-SE"/>
              </w:rPr>
              <w:t>Tjänstekontraktsbeskrivning infrastructure:directory:</w:t>
            </w:r>
            <w:r>
              <w:rPr>
                <w:lang w:val="sv-SE"/>
              </w:rPr>
              <w:t>organization</w:t>
            </w:r>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p>
        </w:tc>
        <w:tc>
          <w:tcPr>
            <w:tcW w:w="3509" w:type="dxa"/>
          </w:tcPr>
          <w:p w:rsidR="00DF6B75" w:rsidRPr="00E60071" w:rsidRDefault="0088596F" w:rsidP="003F492E">
            <w:pPr>
              <w:pStyle w:val="TableText"/>
              <w:ind w:right="0"/>
              <w:rPr>
                <w:color w:val="00A9A7" w:themeColor="accent1"/>
                <w:lang w:val="sv-SE"/>
              </w:rPr>
            </w:pPr>
            <w:r>
              <w:fldChar w:fldCharType="begin"/>
            </w:r>
            <w:r w:rsidRPr="00631551">
              <w:rPr>
                <w:lang w:val="sv-SE"/>
                <w:rPrChange w:id="18" w:author="Robert Lundmark" w:date="2015-01-21T10:07:00Z">
                  <w:rPr/>
                </w:rPrChange>
              </w:rPr>
              <w:instrText xml:space="preserve"> HYPERLINK "http://rivta.se/domains/infrastructure_directory_organization.html" </w:instrText>
            </w:r>
            <w:r>
              <w:fldChar w:fldCharType="separate"/>
            </w:r>
            <w:r w:rsidR="00DF6B75" w:rsidRPr="000A5B54">
              <w:rPr>
                <w:rStyle w:val="Hyperlink"/>
              </w:rPr>
              <w:t>http://rivta.se/domains/infrastructure_directory_organization.html</w:t>
            </w:r>
            <w:r>
              <w:rPr>
                <w:rStyle w:val="Hyperlink"/>
              </w:rPr>
              <w:fldChar w:fldCharType="end"/>
            </w:r>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19" w:name="R3"/>
            <w:r w:rsidRPr="00E60071">
              <w:rPr>
                <w:lang w:val="sv-SE"/>
              </w:rPr>
              <w:t>R3</w:t>
            </w:r>
            <w:bookmarkEnd w:id="19"/>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Pr>
                <w:lang w:val="sv-SE"/>
              </w:rPr>
              <w:t>employee</w:t>
            </w:r>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p>
        </w:tc>
        <w:tc>
          <w:tcPr>
            <w:tcW w:w="3509" w:type="dxa"/>
          </w:tcPr>
          <w:p w:rsidR="00DF6B75" w:rsidRPr="00D94B1B" w:rsidRDefault="0088596F" w:rsidP="003F492E">
            <w:pPr>
              <w:pStyle w:val="TableText"/>
              <w:ind w:right="0"/>
              <w:rPr>
                <w:lang w:val="sv-SE"/>
              </w:rPr>
            </w:pPr>
            <w:r>
              <w:fldChar w:fldCharType="begin"/>
            </w:r>
            <w:r w:rsidRPr="00631551">
              <w:rPr>
                <w:lang w:val="sv-SE"/>
                <w:rPrChange w:id="20" w:author="Robert Lundmark" w:date="2015-01-21T10:07:00Z">
                  <w:rPr/>
                </w:rPrChange>
              </w:rPr>
              <w:instrText xml:space="preserve"> HYPERLINK "htt</w:instrText>
            </w:r>
            <w:r w:rsidRPr="00631551">
              <w:rPr>
                <w:lang w:val="sv-SE"/>
                <w:rPrChange w:id="21" w:author="Robert Lundmark" w:date="2015-01-21T10:07:00Z">
                  <w:rPr/>
                </w:rPrChange>
              </w:rPr>
              <w:instrText xml:space="preserve">p://rivta.se/domains/infrastructure_directory_employee.html" </w:instrText>
            </w:r>
            <w:r>
              <w:fldChar w:fldCharType="separate"/>
            </w:r>
            <w:r w:rsidR="00DF6B75" w:rsidRPr="000A5B54">
              <w:rPr>
                <w:rStyle w:val="Hyperlink"/>
              </w:rPr>
              <w:t>http://rivta.se/domains/infrastructure_directory_employee.html</w:t>
            </w:r>
            <w:r>
              <w:rPr>
                <w:rStyle w:val="Hyperlink"/>
              </w:rPr>
              <w:fldChar w:fldCharType="end"/>
            </w:r>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22" w:name="R4"/>
            <w:r w:rsidRPr="00E60071">
              <w:rPr>
                <w:lang w:val="sv-SE"/>
              </w:rPr>
              <w:t>R4</w:t>
            </w:r>
            <w:bookmarkEnd w:id="22"/>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sidR="00CE2B37">
              <w:rPr>
                <w:lang w:val="sv-SE"/>
              </w:rPr>
              <w:t>authorizationmanagement</w:t>
            </w:r>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p>
        </w:tc>
        <w:tc>
          <w:tcPr>
            <w:tcW w:w="3509" w:type="dxa"/>
          </w:tcPr>
          <w:p w:rsidR="00DF6B75" w:rsidRPr="00D94B1B" w:rsidRDefault="00443333" w:rsidP="003F492E">
            <w:pPr>
              <w:pStyle w:val="TableText"/>
              <w:ind w:right="0"/>
              <w:rPr>
                <w:lang w:val="sv-SE"/>
              </w:rPr>
            </w:pPr>
            <w:hyperlink r:id="rId8" w:history="1">
              <w:r w:rsidR="00DF6B75" w:rsidRPr="000A5B54">
                <w:rPr>
                  <w:rStyle w:val="Hyperlink"/>
                </w:rPr>
                <w:t>http://rivta.se/domains/infrastructure_directory_</w:t>
              </w:r>
              <w:r w:rsidR="00CE2B37">
                <w:rPr>
                  <w:rStyle w:val="Hyperlink"/>
                </w:rPr>
                <w:t>authorizationmanagement</w:t>
              </w:r>
              <w:r w:rsidR="00DF6B75" w:rsidRPr="000A5B54">
                <w:rPr>
                  <w:rStyle w:val="Hyperli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23" w:name="R5"/>
            <w:r w:rsidRPr="00E60071">
              <w:rPr>
                <w:lang w:val="sv-SE"/>
              </w:rPr>
              <w:t>R5</w:t>
            </w:r>
            <w:bookmarkEnd w:id="23"/>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88596F" w:rsidP="003F492E">
            <w:pPr>
              <w:pStyle w:val="TableText"/>
              <w:ind w:right="0"/>
              <w:rPr>
                <w:lang w:val="sv-SE"/>
              </w:rPr>
            </w:pPr>
            <w:r>
              <w:fldChar w:fldCharType="begin"/>
            </w:r>
            <w:r w:rsidRPr="00631551">
              <w:rPr>
                <w:lang w:val="sv-SE"/>
                <w:rPrChange w:id="24" w:author="Robert Lundmark" w:date="2015-01-21T10:07:00Z">
                  <w:rPr/>
                </w:rPrChange>
              </w:rPr>
              <w:instrText xml:space="preserve"> HYPERLINK "http://www.inera.se/hsa" </w:instrText>
            </w:r>
            <w:r>
              <w:fldChar w:fldCharType="separate"/>
            </w:r>
            <w:r w:rsidR="00DF6B75" w:rsidRPr="00E60071">
              <w:rPr>
                <w:rStyle w:val="Hyperlink"/>
              </w:rPr>
              <w:t>www.inera.se/hsa</w:t>
            </w:r>
            <w:r>
              <w:rPr>
                <w:rStyle w:val="Hyperlink"/>
              </w:rPr>
              <w:fldChar w:fldCharType="end"/>
            </w:r>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25" w:name="R6"/>
            <w:r w:rsidRPr="00E60071">
              <w:rPr>
                <w:lang w:val="sv-SE"/>
              </w:rPr>
              <w:t>R6</w:t>
            </w:r>
            <w:bookmarkEnd w:id="25"/>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88596F" w:rsidP="003F492E">
            <w:pPr>
              <w:pStyle w:val="TableText"/>
              <w:ind w:right="0"/>
              <w:rPr>
                <w:lang w:val="sv-SE"/>
              </w:rPr>
            </w:pPr>
            <w:r>
              <w:fldChar w:fldCharType="begin"/>
            </w:r>
            <w:r w:rsidRPr="00631551">
              <w:rPr>
                <w:lang w:val="sv-SE"/>
                <w:rPrChange w:id="26" w:author="Robert Lundmark" w:date="2015-01-21T10:07:00Z">
                  <w:rPr/>
                </w:rPrChange>
              </w:rPr>
              <w:instrText xml:space="preserve"> HYPERLINK "http://www.inera.se/hsa" </w:instrText>
            </w:r>
            <w:r>
              <w:fldChar w:fldCharType="separate"/>
            </w:r>
            <w:r w:rsidR="00DF6B75" w:rsidRPr="00E60071">
              <w:rPr>
                <w:rStyle w:val="Hyperlink"/>
              </w:rPr>
              <w:t>www.inera.se/hsa</w:t>
            </w:r>
            <w:r>
              <w:rPr>
                <w:rStyle w:val="Hyperlink"/>
              </w:rPr>
              <w:fldChar w:fldCharType="end"/>
            </w:r>
            <w:r w:rsidR="00DF6B75" w:rsidRPr="00E60071">
              <w:rPr>
                <w:rStyle w:val="Hyperlink"/>
              </w:rPr>
              <w:t>,</w:t>
            </w:r>
            <w:r w:rsidR="00DF6B75" w:rsidRPr="00E60071">
              <w:rPr>
                <w:lang w:val="sv-SE"/>
              </w:rPr>
              <w:t xml:space="preserve"> unde</w:t>
            </w:r>
            <w:r w:rsidR="00DF6B75">
              <w:rPr>
                <w:lang w:val="sv-SE"/>
              </w:rPr>
              <w:t>r Dokument och Styrande</w:t>
            </w:r>
          </w:p>
        </w:tc>
      </w:tr>
    </w:tbl>
    <w:p w:rsidR="0030019C" w:rsidRDefault="0030019C" w:rsidP="0030019C">
      <w:pPr>
        <w:pStyle w:val="BodyText"/>
        <w:rPr>
          <w:lang w:eastAsia="sv-SE"/>
        </w:rPr>
      </w:pPr>
      <w:r>
        <w:rPr>
          <w:lang w:eastAsia="sv-SE"/>
        </w:rPr>
        <w:lastRenderedPageBreak/>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27" w:name="_Toc230936749"/>
      <w:bookmarkStart w:id="28" w:name="_Toc393787498"/>
      <w:bookmarkEnd w:id="5"/>
      <w:r w:rsidRPr="00C62266">
        <w:t>Inledning</w:t>
      </w:r>
      <w:bookmarkEnd w:id="27"/>
      <w:bookmarkEnd w:id="28"/>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29" w:name="_Toc264866304"/>
      <w:bookmarkStart w:id="30" w:name="_Toc185913452"/>
      <w:bookmarkStart w:id="31" w:name="_Toc230936750"/>
      <w:bookmarkStart w:id="32" w:name="_Toc393787499"/>
      <w:r w:rsidRPr="00CA5524">
        <w:t>Syfte</w:t>
      </w:r>
      <w:bookmarkEnd w:id="29"/>
      <w:bookmarkEnd w:id="30"/>
      <w:bookmarkEnd w:id="31"/>
      <w:bookmarkEnd w:id="32"/>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33" w:name="_Toc230936751"/>
      <w:bookmarkStart w:id="34" w:name="_Toc393787500"/>
      <w:r w:rsidRPr="00C929AE">
        <w:t>Begrepp</w:t>
      </w:r>
      <w:bookmarkEnd w:id="33"/>
      <w:bookmarkEnd w:id="34"/>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odyText"/>
              <w:snapToGrid w:val="0"/>
              <w:rPr>
                <w:b/>
              </w:rPr>
            </w:pPr>
            <w:r w:rsidRPr="00CC0C21">
              <w:rPr>
                <w:b/>
              </w:rPr>
              <w:t>Begrepp</w:t>
            </w:r>
          </w:p>
        </w:tc>
        <w:tc>
          <w:tcPr>
            <w:tcW w:w="3465"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odyText"/>
              <w:snapToGrid w:val="0"/>
            </w:pPr>
            <w:r w:rsidRPr="00E60071">
              <w:t>Sambi</w:t>
            </w:r>
          </w:p>
        </w:tc>
        <w:tc>
          <w:tcPr>
            <w:tcW w:w="3465" w:type="dxa"/>
          </w:tcPr>
          <w:p w:rsidR="00DF6B75" w:rsidRPr="00E60071" w:rsidRDefault="0088596F" w:rsidP="003F492E">
            <w:pPr>
              <w:pStyle w:val="BodyText"/>
              <w:snapToGrid w:val="0"/>
              <w:rPr>
                <w:bCs/>
              </w:rPr>
            </w:pPr>
            <w:hyperlink r:id="rId9" w:history="1">
              <w:r w:rsidR="00DF6B75" w:rsidRPr="00E60071">
                <w:rPr>
                  <w:rStyle w:val="Hyperlink"/>
                  <w:bCs/>
                </w:rPr>
                <w:t>www.sambi.se</w:t>
              </w:r>
            </w:hyperlink>
            <w:r w:rsidR="00DF6B75" w:rsidRPr="00E60071">
              <w:rPr>
                <w:bCs/>
              </w:rPr>
              <w:t xml:space="preserve"> </w:t>
            </w:r>
          </w:p>
        </w:tc>
        <w:tc>
          <w:tcPr>
            <w:tcW w:w="3516" w:type="dxa"/>
          </w:tcPr>
          <w:p w:rsidR="00DF6B75" w:rsidRPr="006478D5" w:rsidRDefault="00DF6B75" w:rsidP="000F3EA6">
            <w:pPr>
              <w:pStyle w:val="BodyText"/>
              <w:snapToGrid w:val="0"/>
            </w:pPr>
          </w:p>
        </w:tc>
      </w:tr>
      <w:tr w:rsidR="00DF6B75" w:rsidTr="00DF6B75">
        <w:trPr>
          <w:trHeight w:val="338"/>
        </w:trPr>
        <w:tc>
          <w:tcPr>
            <w:tcW w:w="1985" w:type="dxa"/>
          </w:tcPr>
          <w:p w:rsidR="00DF6B75" w:rsidRPr="00E60071" w:rsidRDefault="00DF6B75" w:rsidP="003F492E">
            <w:pPr>
              <w:pStyle w:val="BodyText"/>
              <w:snapToGrid w:val="0"/>
            </w:pPr>
            <w:r w:rsidRPr="00E60071">
              <w:t>HSA / Katalogtjänst HSA</w:t>
            </w:r>
          </w:p>
        </w:tc>
        <w:tc>
          <w:tcPr>
            <w:tcW w:w="3465" w:type="dxa"/>
          </w:tcPr>
          <w:p w:rsidR="00DF6B75" w:rsidRPr="00E60071" w:rsidRDefault="0088596F" w:rsidP="003F492E">
            <w:pPr>
              <w:pStyle w:val="BodyText"/>
              <w:snapToGrid w:val="0"/>
              <w:rPr>
                <w:bCs/>
              </w:rPr>
            </w:pPr>
            <w:hyperlink r:id="rId10" w:history="1">
              <w:r w:rsidR="00DF6B75" w:rsidRPr="00E60071">
                <w:rPr>
                  <w:rStyle w:val="Hyperlink"/>
                  <w:bCs/>
                </w:rPr>
                <w:t>www.inera.se/hsa</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51"/>
        </w:trPr>
        <w:tc>
          <w:tcPr>
            <w:tcW w:w="1985" w:type="dxa"/>
          </w:tcPr>
          <w:p w:rsidR="00DF6B75" w:rsidRPr="00E60071" w:rsidRDefault="00DF6B75" w:rsidP="003F492E">
            <w:pPr>
              <w:pStyle w:val="BodyText"/>
              <w:snapToGrid w:val="0"/>
            </w:pPr>
            <w:r w:rsidRPr="00E60071">
              <w:t>PDL, Patientdatalagen</w:t>
            </w:r>
          </w:p>
        </w:tc>
        <w:tc>
          <w:tcPr>
            <w:tcW w:w="3465" w:type="dxa"/>
          </w:tcPr>
          <w:p w:rsidR="00DF6B75" w:rsidRPr="00E60071" w:rsidRDefault="0088596F" w:rsidP="003F492E">
            <w:pPr>
              <w:pStyle w:val="BodyText"/>
              <w:snapToGrid w:val="0"/>
              <w:rPr>
                <w:bCs/>
              </w:rPr>
            </w:pPr>
            <w:hyperlink r:id="rId11" w:history="1">
              <w:r w:rsidR="00DF6B75" w:rsidRPr="00E60071">
                <w:rPr>
                  <w:rStyle w:val="Hyperlink"/>
                  <w:bCs/>
                </w:rPr>
                <w:t>http://www.notisum.se/rnp/sls/lag/20080355.htm</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bl>
    <w:p w:rsidR="00CA5524" w:rsidRDefault="00CA5524" w:rsidP="00CA5524">
      <w:pPr>
        <w:pStyle w:val="BodyText"/>
      </w:pPr>
    </w:p>
    <w:p w:rsidR="00CA5524" w:rsidRDefault="00CA5524" w:rsidP="00CA5524">
      <w:r>
        <w:br w:type="page"/>
      </w:r>
    </w:p>
    <w:p w:rsidR="00CA5524" w:rsidRPr="008007C3" w:rsidRDefault="00CA5524" w:rsidP="00CA5524">
      <w:pPr>
        <w:pStyle w:val="Rubrik1Nr"/>
      </w:pPr>
      <w:bookmarkStart w:id="35" w:name="_Toc264866307"/>
      <w:bookmarkStart w:id="36" w:name="_Toc185913455"/>
      <w:bookmarkStart w:id="37" w:name="_Toc230936752"/>
      <w:bookmarkStart w:id="38" w:name="_Toc393787501"/>
      <w:r w:rsidRPr="008007C3">
        <w:lastRenderedPageBreak/>
        <w:t>Arkitekturella beslut</w:t>
      </w:r>
      <w:bookmarkEnd w:id="35"/>
      <w:bookmarkEnd w:id="36"/>
      <w:bookmarkEnd w:id="37"/>
      <w:bookmarkEnd w:id="38"/>
    </w:p>
    <w:p w:rsidR="00DF6B75" w:rsidRPr="00DF6B75" w:rsidRDefault="00DF6B75" w:rsidP="00DF6B75">
      <w:pPr>
        <w:pStyle w:val="ListParagraph"/>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39" w:name="_Toc382410810"/>
      <w:bookmarkStart w:id="40" w:name="_Toc185913456"/>
    </w:p>
    <w:p w:rsidR="00DF6B75" w:rsidRPr="00E60071" w:rsidRDefault="00DF6B75" w:rsidP="00DF6B75">
      <w:pPr>
        <w:pStyle w:val="Heading2"/>
      </w:pPr>
      <w:bookmarkStart w:id="41" w:name="_Toc393787502"/>
      <w:r w:rsidRPr="00E60071">
        <w:t xml:space="preserve">AB: </w:t>
      </w:r>
      <w:r>
        <w:t>Etablering av domänen Sortiment/utbud</w:t>
      </w:r>
      <w:bookmarkEnd w:id="39"/>
      <w:bookmarkEnd w:id="41"/>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Informationsutbytet placerades inom domänen infrastructure:directory:organisation (sedermera organization).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Det pågår också många initiativ runt just sortiment och utbud, t.ex. i det nationella e-remissprojektet, i SLL:s projekt för utbudskatalog och i SLL:s projekt för nationellt utförarregister. Därtill finns också redan t.ex. SLL:s Kontaktkortsadmin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infrastructure_directory_organization, _employee och _</w:t>
            </w:r>
            <w:r w:rsidR="00CE2B37">
              <w:rPr>
                <w:rFonts w:ascii="Arial" w:hAnsi="Arial" w:cs="Arial"/>
                <w:szCs w:val="20"/>
              </w:rPr>
              <w:t>authorizationmanagement</w:t>
            </w:r>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42" w:name="_Toc382410811"/>
      <w:bookmarkStart w:id="43" w:name="_Toc393787503"/>
      <w:r w:rsidRPr="00E60071">
        <w:t>AB: Tillgängliga tjänstekontrakt i version 1.0</w:t>
      </w:r>
      <w:bookmarkEnd w:id="42"/>
      <w:bookmarkEnd w:id="4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på nationell nivå främst via HSA WebService, men även lokala WebService</w:t>
            </w:r>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Utgå från befintliga WebService-metoder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 utvalda befintliga WebService-metoder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På detta sätt kan vi på relativt kort tid, med jämförelsevis små utvecklingsinsatser, få tjänstedomänen etablerad med den första tjänsteproducenten på plats. Nuvarande WebService-metoden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WebService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44" w:name="_Toc382410812"/>
      <w:bookmarkStart w:id="45" w:name="_Ref393784828"/>
      <w:bookmarkStart w:id="46" w:name="_Ref393784830"/>
      <w:bookmarkStart w:id="47" w:name="_Toc393787504"/>
      <w:r w:rsidRPr="00E60071">
        <w:t xml:space="preserve">AB: Tidpunkt för etablering av </w:t>
      </w:r>
      <w:r>
        <w:t>lösning för aggregering/engagemangsindex</w:t>
      </w:r>
      <w:bookmarkEnd w:id="44"/>
      <w:bookmarkEnd w:id="45"/>
      <w:bookmarkEnd w:id="46"/>
      <w:bookmarkEnd w:id="47"/>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engagemangsindex innebär i jämförelse med en läskopia att uppdateringar av index behöver göras endast vid tillägg och borttag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Heading3"/>
        <w:keepLines/>
        <w:spacing w:before="0" w:after="80" w:line="300" w:lineRule="atLeast"/>
      </w:pPr>
      <w:bookmarkStart w:id="48" w:name="_Ref393785507"/>
      <w:bookmarkStart w:id="49" w:name="_Toc393787505"/>
      <w:r>
        <w:t>Beskrivning av alternativ för aggregering/engagemangsindex</w:t>
      </w:r>
      <w:bookmarkEnd w:id="48"/>
      <w:bookmarkEnd w:id="49"/>
    </w:p>
    <w:p w:rsidR="00DF6B75" w:rsidRDefault="00DF6B75" w:rsidP="00DF6B75">
      <w:r w:rsidRPr="00854AB6">
        <w:t>För närvarande är aggregering eller engagemangsindex ej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val="fi-FI" w:eastAsia="fi-FI"/>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2">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se  </w:t>
      </w:r>
      <w:r>
        <w:fldChar w:fldCharType="begin"/>
      </w:r>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val="fi-FI" w:eastAsia="fi-FI"/>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3">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Bild 2 – Hantering av anrop vid fler anslutna tjänsteproducenter m.h.a. index</w:t>
      </w:r>
      <w:r w:rsidRPr="00364822">
        <w:rPr>
          <w:b/>
          <w:i/>
          <w:color w:val="FF0000"/>
        </w:rPr>
        <w:t xml:space="preserve"> – OBS! Ej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val="fi-FI" w:eastAsia="fi-FI"/>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4">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Bild 3 – Hantering av anrop vid fler anslutna tjänsteproducenter m.h.a. läskopia</w:t>
      </w:r>
      <w:r w:rsidRPr="00364822">
        <w:rPr>
          <w:b/>
          <w:i/>
          <w:color w:val="FF0000"/>
        </w:rPr>
        <w:t xml:space="preserve"> – OBS! Ej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leGrid"/>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Färre antal uppdateringar behöver göras från lokala kataloger (endast vid tillägg och borttag,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Heading2"/>
        <w:keepLines/>
        <w:widowControl w:val="0"/>
        <w:suppressAutoHyphens/>
        <w:spacing w:before="360" w:after="60" w:line="240" w:lineRule="atLeast"/>
      </w:pPr>
      <w:bookmarkStart w:id="50" w:name="_Toc382410813"/>
      <w:bookmarkStart w:id="51" w:name="_Toc393787506"/>
      <w:bookmarkStart w:id="52" w:name="_Ref370890139"/>
      <w:bookmarkStart w:id="53" w:name="_Ref370890151"/>
      <w:bookmarkStart w:id="54" w:name="_Toc185913457"/>
      <w:bookmarkEnd w:id="40"/>
      <w:r w:rsidRPr="00E60071">
        <w:lastRenderedPageBreak/>
        <w:t xml:space="preserve">AB: </w:t>
      </w:r>
      <w:r>
        <w:t>Tre domäner baseras på samma informationsmodell</w:t>
      </w:r>
      <w:bookmarkEnd w:id="50"/>
      <w:bookmarkEnd w:id="51"/>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Sambi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Sambi </w:t>
            </w:r>
            <w:r w:rsidRPr="00E60071">
              <w:rPr>
                <w:lang w:val="sv-SE"/>
              </w:rPr>
              <w:t xml:space="preserve">som kan hantera denna typ av komplexa frågeställningar, särskilt inte med avseende på konsekvenser för tjänsteproducenter och tjänstekonsumenter. </w:t>
            </w:r>
            <w:r>
              <w:rPr>
                <w:lang w:val="sv-SE"/>
              </w:rPr>
              <w:t>Tvärtom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ody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55" w:name="_Toc176141590"/>
            <w:bookmarkStart w:id="56" w:name="_Toc176141594"/>
            <w:bookmarkStart w:id="57" w:name="_Toc182360207"/>
            <w:bookmarkStart w:id="58" w:name="_Toc182360366"/>
            <w:bookmarkStart w:id="59" w:name="_Toc182362292"/>
            <w:bookmarkEnd w:id="55"/>
            <w:bookmarkEnd w:id="56"/>
            <w:bookmarkEnd w:id="57"/>
            <w:bookmarkEnd w:id="58"/>
            <w:bookmarkEnd w:id="59"/>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odyText"/>
      </w:pPr>
    </w:p>
    <w:p w:rsidR="00DF6B75" w:rsidRDefault="00DF6B75" w:rsidP="00DF6B75">
      <w:pPr>
        <w:rPr>
          <w:bCs/>
          <w:sz w:val="24"/>
          <w:szCs w:val="26"/>
        </w:rPr>
      </w:pPr>
      <w:bookmarkStart w:id="60" w:name="_Toc382410814"/>
      <w:r>
        <w:br w:type="page"/>
      </w:r>
    </w:p>
    <w:p w:rsidR="00DF6B75" w:rsidRPr="00E60071" w:rsidRDefault="00DF6B75" w:rsidP="00DF6B75">
      <w:pPr>
        <w:pStyle w:val="Heading2"/>
        <w:keepLines/>
        <w:widowControl w:val="0"/>
        <w:suppressAutoHyphens/>
        <w:spacing w:before="360" w:after="60" w:line="240" w:lineRule="atLeast"/>
      </w:pPr>
      <w:bookmarkStart w:id="61" w:name="_Toc393787507"/>
      <w:r w:rsidRPr="00E60071">
        <w:lastRenderedPageBreak/>
        <w:t xml:space="preserve">AB: </w:t>
      </w:r>
      <w:r>
        <w:t>Mappning mot nationellt fackspråk</w:t>
      </w:r>
      <w:bookmarkEnd w:id="60"/>
      <w:bookmarkEnd w:id="61"/>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ody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ody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odyText"/>
      </w:pPr>
    </w:p>
    <w:p w:rsidR="00DF6B75" w:rsidRDefault="00DF6B75" w:rsidP="00DF6B75">
      <w:pPr>
        <w:rPr>
          <w:bCs/>
          <w:sz w:val="24"/>
          <w:szCs w:val="26"/>
        </w:rPr>
      </w:pPr>
      <w:bookmarkStart w:id="62" w:name="_Toc382410815"/>
      <w:r>
        <w:br w:type="page"/>
      </w:r>
    </w:p>
    <w:p w:rsidR="00DF6B75" w:rsidRPr="00E60071" w:rsidRDefault="00DF6B75" w:rsidP="00DF6B75">
      <w:pPr>
        <w:pStyle w:val="Heading2"/>
        <w:keepLines/>
        <w:widowControl w:val="0"/>
        <w:suppressAutoHyphens/>
        <w:spacing w:before="360" w:after="60" w:line="240" w:lineRule="atLeast"/>
      </w:pPr>
      <w:bookmarkStart w:id="63" w:name="_Toc393787508"/>
      <w:r w:rsidRPr="00E60071">
        <w:lastRenderedPageBreak/>
        <w:t>AB: Namnsättning, definition och innehållsbeskrivning för element</w:t>
      </w:r>
      <w:bookmarkEnd w:id="52"/>
      <w:bookmarkEnd w:id="53"/>
      <w:bookmarkEnd w:id="62"/>
      <w:bookmarkEnd w:id="6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Sambi</w:t>
            </w:r>
          </w:p>
          <w:p w:rsidR="00DF6B75" w:rsidRDefault="00DF6B75" w:rsidP="003F492E">
            <w:pPr>
              <w:pStyle w:val="TableText"/>
              <w:ind w:left="0"/>
              <w:rPr>
                <w:lang w:val="sv-SE"/>
              </w:rPr>
            </w:pPr>
            <w:r w:rsidRPr="00E60071">
              <w:rPr>
                <w:sz w:val="20"/>
                <w:lang w:val="sv-SE"/>
              </w:rPr>
              <w:br/>
            </w:r>
            <w:r w:rsidRPr="00E60071">
              <w:rPr>
                <w:lang w:val="sv-SE"/>
              </w:rPr>
              <w:t xml:space="preserve">Sambi är ett federationsprojekt som bedrivs av Apotekens Service AB, CeHis och .SE.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nyttja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Under våren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Schema och värdemängder har förvaltats kontinuerligt och innehåller nu väl beprövade definitioner på både innehållsmässig och teknisk basis. HSA-informationen utbyts idag mellan tjänsteproducenter och tjänstekonsumenter via ett WebService-gränssnitt,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hsa i inledningen av LDAP-namnet, men i vissa fall har attributen döpts om till ett mer neutralt namn. Endast de attribut som berör tjänstekontrakten i domänen ges </w:t>
            </w:r>
            <w:r>
              <w:rPr>
                <w:lang w:val="sv-SE"/>
              </w:rPr>
              <w:t xml:space="preserve">nya </w:t>
            </w:r>
            <w:r w:rsidRPr="00E60071">
              <w:rPr>
                <w:lang w:val="sv-SE"/>
              </w:rPr>
              <w:t>namn och listas i tjänstekontraktsbeskrivningen. Samma attributnamn har föreslagits även för Sambi.</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ody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64" w:name="_Toc382410816"/>
      <w:bookmarkEnd w:id="54"/>
      <w:bookmarkEnd w:id="64"/>
    </w:p>
    <w:sectPr w:rsidR="00DF6B75" w:rsidSect="00DF6B75">
      <w:headerReference w:type="even" r:id="rId15"/>
      <w:headerReference w:type="default" r:id="rId16"/>
      <w:footerReference w:type="even" r:id="rId17"/>
      <w:footerReference w:type="default" r:id="rId18"/>
      <w:headerReference w:type="first" r:id="rId19"/>
      <w:footerReference w:type="first" r:id="rId20"/>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96F" w:rsidRDefault="0088596F" w:rsidP="00C15048">
      <w:r>
        <w:separator/>
      </w:r>
    </w:p>
    <w:p w:rsidR="0088596F" w:rsidRDefault="0088596F" w:rsidP="00C15048"/>
    <w:p w:rsidR="0088596F" w:rsidRDefault="0088596F" w:rsidP="00C15048"/>
  </w:endnote>
  <w:endnote w:type="continuationSeparator" w:id="0">
    <w:p w:rsidR="0088596F" w:rsidRDefault="0088596F" w:rsidP="00C15048">
      <w:r>
        <w:continuationSeparator/>
      </w:r>
    </w:p>
    <w:p w:rsidR="0088596F" w:rsidRDefault="0088596F" w:rsidP="00C15048"/>
    <w:p w:rsidR="0088596F" w:rsidRDefault="0088596F"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663" w:rsidRDefault="00D766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D76663">
            <w:rPr>
              <w:rStyle w:val="PageNumber"/>
              <w:noProof/>
            </w:rPr>
            <w:t>3</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D76663">
            <w:rPr>
              <w:rStyle w:val="PageNumber"/>
              <w:noProof/>
            </w:rPr>
            <w:t>18</w:t>
          </w:r>
          <w:r w:rsidRPr="004A7C1C">
            <w:rPr>
              <w:rStyle w:val="PageNumber"/>
            </w:rPr>
            <w:fldChar w:fldCharType="end"/>
          </w:r>
        </w:p>
      </w:tc>
    </w:tr>
  </w:tbl>
  <w:p w:rsidR="00D31AA7" w:rsidRPr="004A7C1C" w:rsidRDefault="00D31AA7" w:rsidP="00C15048"/>
  <w:p w:rsidR="00D31AA7" w:rsidRPr="004A7C1C" w:rsidRDefault="00D31AA7" w:rsidP="00C15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663" w:rsidRDefault="00D76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96F" w:rsidRDefault="0088596F" w:rsidP="00C15048">
      <w:r>
        <w:separator/>
      </w:r>
    </w:p>
    <w:p w:rsidR="0088596F" w:rsidRDefault="0088596F" w:rsidP="00C15048"/>
    <w:p w:rsidR="0088596F" w:rsidRDefault="0088596F" w:rsidP="00C15048"/>
  </w:footnote>
  <w:footnote w:type="continuationSeparator" w:id="0">
    <w:p w:rsidR="0088596F" w:rsidRDefault="0088596F" w:rsidP="00C15048">
      <w:r>
        <w:continuationSeparator/>
      </w:r>
    </w:p>
    <w:p w:rsidR="0088596F" w:rsidRDefault="0088596F" w:rsidP="00C15048"/>
    <w:p w:rsidR="0088596F" w:rsidRDefault="0088596F"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443333" w:rsidP="00DD32A0">
          <w:pPr>
            <w:pStyle w:val="Footer"/>
          </w:pPr>
          <w:fldSimple w:instr=" FILENAME   \* MERGEFORMAT ">
            <w:r w:rsidR="00D44269">
              <w:rPr>
                <w:noProof/>
              </w:rPr>
              <w:t>Arkitekturella_beslut_infrastructure_directory_organization</w:t>
            </w:r>
          </w:fldSimple>
          <w:r w:rsidR="00D31AA7">
            <w:rPr>
              <w:noProof/>
            </w:rPr>
            <w:t xml:space="preserve"> </w:t>
          </w:r>
          <w:r w:rsidR="00D31AA7">
            <w:rPr>
              <w:noProof/>
            </w:rPr>
            <w:br/>
          </w:r>
          <w:r w:rsidR="005A3667">
            <w:t>Version 1.0</w:t>
          </w:r>
          <w:r w:rsidR="00DD32A0">
            <w:t>_RC</w:t>
          </w:r>
          <w:ins w:id="65" w:author="Robert Lundmark" w:date="2015-01-21T10:09:00Z">
            <w:r w:rsidR="00D76663">
              <w:t>5</w:t>
            </w:r>
          </w:ins>
          <w:bookmarkStart w:id="66" w:name="_GoBack"/>
          <w:bookmarkEnd w:id="66"/>
          <w:del w:id="67" w:author="Robert Lundmark" w:date="2015-01-21T10:09:00Z">
            <w:r w:rsidR="00DD32A0" w:rsidDel="00D76663">
              <w:delText>4</w:delText>
            </w:r>
          </w:del>
          <w:r w:rsidR="00D31AA7" w:rsidRPr="00E6091D">
            <w:t xml:space="preserve"> </w:t>
          </w:r>
          <w:r w:rsidR="00D31AA7">
            <w:t xml:space="preserve"> </w:t>
          </w:r>
          <w:r w:rsidR="00D31AA7">
            <w:br/>
          </w:r>
        </w:p>
      </w:tc>
      <w:tc>
        <w:tcPr>
          <w:tcW w:w="3118" w:type="dxa"/>
          <w:tcBorders>
            <w:top w:val="nil"/>
            <w:bottom w:val="nil"/>
          </w:tcBorders>
        </w:tcPr>
        <w:p w:rsidR="00D31AA7" w:rsidRPr="00E6091D" w:rsidRDefault="00D44269" w:rsidP="00E6091D">
          <w:pPr>
            <w:pStyle w:val="Footer"/>
          </w:pPr>
          <w:r>
            <w:t>Henrika Littorin</w:t>
          </w:r>
          <w:sdt>
            <w:sdtPr>
              <w:alias w:val="Dokumentägare"/>
              <w:tag w:val="Dokumentägare"/>
              <w:id w:val="1157034907"/>
              <w:temporary/>
              <w:text/>
            </w:sdtPr>
            <w:sdtEndP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D44269" w:rsidP="00DD32A0">
          <w:pPr>
            <w:pStyle w:val="Footer"/>
          </w:pPr>
          <w:r>
            <w:t>2014-</w:t>
          </w:r>
          <w:r w:rsidR="00DD32A0">
            <w:t>09-05</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val="fi-FI" w:eastAsia="fi-FI"/>
            </w:rPr>
            <w:drawing>
              <wp:inline distT="0" distB="0" distL="0" distR="0" wp14:anchorId="30BE4B63" wp14:editId="0F5EEA3D">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val="fi-FI" w:eastAsia="fi-FI"/>
            </w:rPr>
            <w:drawing>
              <wp:inline distT="0" distB="0" distL="0" distR="0" wp14:anchorId="3658CC02" wp14:editId="07972FE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25pt;height:15pt" o:bullet="t">
        <v:imagedata r:id="rId1" o:title="Pil-v2-Word"/>
      </v:shape>
    </w:pict>
  </w:numPicBullet>
  <w:numPicBullet w:numPicBulletId="1">
    <w:pict>
      <v:shape id="_x0000_i1051" type="#_x0000_t75" style="width:5.25pt;height:12pt" o:bullet="t">
        <v:imagedata r:id="rId2" o:title="Pil-v2-Word"/>
      </v:shape>
    </w:pict>
  </w:numPicBullet>
  <w:numPicBullet w:numPicBulletId="2">
    <w:pict>
      <v:shape id="_x0000_i1052" type="#_x0000_t75" style="width:5.25pt;height:10.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Lundmark">
    <w15:presenceInfo w15:providerId="AD" w15:userId="S-1-5-21-2002143706-871584408-1908750753-20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43333"/>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C6896"/>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A3667"/>
    <w:rsid w:val="005B0B2D"/>
    <w:rsid w:val="005B4045"/>
    <w:rsid w:val="005D064B"/>
    <w:rsid w:val="005E47E7"/>
    <w:rsid w:val="005F4DD4"/>
    <w:rsid w:val="005F7B47"/>
    <w:rsid w:val="00604800"/>
    <w:rsid w:val="00611088"/>
    <w:rsid w:val="00611E25"/>
    <w:rsid w:val="006210F1"/>
    <w:rsid w:val="00630E61"/>
    <w:rsid w:val="0063155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37EB"/>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596F"/>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B37"/>
    <w:rsid w:val="00CE2C77"/>
    <w:rsid w:val="00CF10DE"/>
    <w:rsid w:val="00CF19C2"/>
    <w:rsid w:val="00D0207B"/>
    <w:rsid w:val="00D049F3"/>
    <w:rsid w:val="00D04D21"/>
    <w:rsid w:val="00D103B1"/>
    <w:rsid w:val="00D20F1F"/>
    <w:rsid w:val="00D31AA7"/>
    <w:rsid w:val="00D366CD"/>
    <w:rsid w:val="00D40199"/>
    <w:rsid w:val="00D44269"/>
    <w:rsid w:val="00D46E78"/>
    <w:rsid w:val="00D51370"/>
    <w:rsid w:val="00D56684"/>
    <w:rsid w:val="00D618C7"/>
    <w:rsid w:val="00D63E12"/>
    <w:rsid w:val="00D658D8"/>
    <w:rsid w:val="00D74D0C"/>
    <w:rsid w:val="00D76663"/>
    <w:rsid w:val="00D83D2E"/>
    <w:rsid w:val="00D86616"/>
    <w:rsid w:val="00D87FDF"/>
    <w:rsid w:val="00D90AC5"/>
    <w:rsid w:val="00DA7395"/>
    <w:rsid w:val="00DC1959"/>
    <w:rsid w:val="00DC710E"/>
    <w:rsid w:val="00DD32A0"/>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0FD4"/>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59CB23E1-59F7-40A0-8BBE-0E1E3EF0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uiPriority w:val="9"/>
    <w:qFormat/>
    <w:rsid w:val="003F245C"/>
    <w:pPr>
      <w:keepNext/>
      <w:numPr>
        <w:numId w:val="35"/>
      </w:numPr>
      <w:spacing w:before="600" w:after="160"/>
      <w:outlineLvl w:val="0"/>
    </w:pPr>
    <w:rPr>
      <w:rFonts w:ascii="Arial" w:hAnsi="Arial" w:cs="Arial"/>
      <w:bCs/>
      <w:kern w:val="32"/>
      <w:sz w:val="36"/>
      <w:szCs w:val="32"/>
    </w:rPr>
  </w:style>
  <w:style w:type="paragraph" w:styleId="Heading2">
    <w:name w:val="heading 2"/>
    <w:basedOn w:val="BodyText"/>
    <w:next w:val="Normal"/>
    <w:link w:val="Heading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numPr>
        <w:ilvl w:val="2"/>
        <w:numId w:val="35"/>
      </w:numPr>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customStyle="1" w:styleId="Heading2Char">
    <w:name w:val="Heading 2 Char"/>
    <w:basedOn w:val="DefaultParagraphFont"/>
    <w:link w:val="Heading2"/>
    <w:uiPriority w:val="9"/>
    <w:rsid w:val="00DF6B75"/>
    <w:rPr>
      <w:rFonts w:ascii="Arial" w:hAnsi="Arial" w:cs="Arial"/>
      <w:bCs/>
      <w:iCs/>
      <w:sz w:val="28"/>
      <w:szCs w:val="28"/>
      <w:lang w:eastAsia="en-GB"/>
    </w:rPr>
  </w:style>
  <w:style w:type="character" w:customStyle="1" w:styleId="Heading3Char">
    <w:name w:val="Heading 3 Char"/>
    <w:basedOn w:val="DefaultParagraphFont"/>
    <w:link w:val="Heading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domains/infrastructure_directory_authorizationManagement.html"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tisum.se/rnp/sls/lag/20080355.ht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inera.se/hsa"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sambi.se" TargetMode="External"/><Relationship Id="rId14" Type="http://schemas.openxmlformats.org/officeDocument/2006/relationships/image" Target="media/image6.jpe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025-AC94-4B83-B860-9CBFBD8D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2</TotalTime>
  <Pages>18</Pages>
  <Words>2794</Words>
  <Characters>22638</Characters>
  <Application>Microsoft Office Word</Application>
  <DocSecurity>0</DocSecurity>
  <Lines>188</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25382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Robert Lundmark</cp:lastModifiedBy>
  <cp:revision>4</cp:revision>
  <cp:lastPrinted>2012-03-29T16:27:00Z</cp:lastPrinted>
  <dcterms:created xsi:type="dcterms:W3CDTF">2014-09-05T08:53:00Z</dcterms:created>
  <dcterms:modified xsi:type="dcterms:W3CDTF">2015-01-21T09:09:00Z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