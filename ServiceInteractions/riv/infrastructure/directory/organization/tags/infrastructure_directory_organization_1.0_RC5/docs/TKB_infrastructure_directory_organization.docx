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4DDBBB62" w:rsidR="008866A6" w:rsidRPr="00AC5707" w:rsidRDefault="003E62A7" w:rsidP="008866A6">
            <w:pPr>
              <w:pStyle w:val="Title"/>
              <w:rPr>
                <w:color w:val="008000"/>
              </w:rPr>
            </w:pPr>
            <w:r>
              <w:rPr>
                <w:color w:val="008000"/>
              </w:rPr>
              <w:t>Infrastructure:directory:organization</w:t>
            </w:r>
          </w:p>
          <w:p w14:paraId="72C6FD29" w14:textId="036E17FF" w:rsidR="008866A6" w:rsidRDefault="003E62A7" w:rsidP="008866A6">
            <w:pPr>
              <w:pStyle w:val="FrsttsbladUnderrubrik"/>
            </w:pPr>
            <w:r>
              <w:t>Tjänstekontraktsbeskrivning</w:t>
            </w:r>
          </w:p>
          <w:p w14:paraId="56EAF9CA" w14:textId="5945D708" w:rsidR="008866A6" w:rsidRPr="0039481C" w:rsidRDefault="008866A6" w:rsidP="008866A6">
            <w:pPr>
              <w:pStyle w:val="Body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BD562A">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BD562A">
              <w:rPr>
                <w:color w:val="008000"/>
                <w:sz w:val="32"/>
              </w:rPr>
              <w:t>0</w:t>
            </w:r>
            <w:r w:rsidR="0039481C" w:rsidRPr="0039481C">
              <w:rPr>
                <w:color w:val="008000"/>
                <w:sz w:val="32"/>
              </w:rPr>
              <w:fldChar w:fldCharType="end"/>
            </w:r>
            <w:r w:rsidR="00B955BA">
              <w:rPr>
                <w:sz w:val="32"/>
              </w:rPr>
              <w:t>_RC</w:t>
            </w:r>
            <w:ins w:id="1" w:author="Robert Lundmark" w:date="2014-10-22T12:21:00Z">
              <w:r w:rsidR="00C05BC8">
                <w:rPr>
                  <w:sz w:val="32"/>
                </w:rPr>
                <w:t>5</w:t>
              </w:r>
            </w:ins>
            <w:del w:id="2" w:author="Robert Lundmark" w:date="2014-10-22T12:21:00Z">
              <w:r w:rsidR="00B955BA" w:rsidDel="00C05BC8">
                <w:rPr>
                  <w:sz w:val="32"/>
                </w:rPr>
                <w:delText>4</w:delText>
              </w:r>
            </w:del>
          </w:p>
          <w:p w14:paraId="62E7FB22" w14:textId="22F41316" w:rsidR="008866A6" w:rsidRPr="00AC5707" w:rsidRDefault="00C05BC8" w:rsidP="008866A6">
            <w:pPr>
              <w:pStyle w:val="BodyText"/>
              <w:rPr>
                <w:color w:val="008000"/>
                <w:sz w:val="28"/>
              </w:rPr>
            </w:pPr>
            <w:ins w:id="3" w:author="Robert Lundmark" w:date="2014-10-22T12:21:00Z">
              <w:r>
                <w:rPr>
                  <w:color w:val="008000"/>
                  <w:sz w:val="28"/>
                </w:rPr>
                <w:t>2014-10-22</w:t>
              </w:r>
            </w:ins>
            <w:del w:id="4" w:author="Robert Lundmark" w:date="2014-10-22T12:21:00Z">
              <w:r w:rsidR="0039481C" w:rsidDel="00C05BC8">
                <w:rPr>
                  <w:color w:val="008000"/>
                  <w:sz w:val="28"/>
                </w:rPr>
                <w:fldChar w:fldCharType="begin"/>
              </w:r>
              <w:r w:rsidR="0039481C" w:rsidDel="00C05BC8">
                <w:rPr>
                  <w:color w:val="008000"/>
                  <w:sz w:val="28"/>
                </w:rPr>
                <w:delInstrText xml:space="preserve"> DOCPROPERTY "datepublished" \* MERGEFORMAT </w:delInstrText>
              </w:r>
              <w:r w:rsidR="0039481C" w:rsidDel="00C05BC8">
                <w:rPr>
                  <w:color w:val="008000"/>
                  <w:sz w:val="28"/>
                </w:rPr>
                <w:fldChar w:fldCharType="separate"/>
              </w:r>
              <w:r w:rsidR="00824399" w:rsidDel="00C05BC8">
                <w:rPr>
                  <w:color w:val="008000"/>
                  <w:sz w:val="28"/>
                </w:rPr>
                <w:delText>2014-0</w:delText>
              </w:r>
              <w:r w:rsidR="00B955BA" w:rsidDel="00C05BC8">
                <w:rPr>
                  <w:color w:val="008000"/>
                  <w:sz w:val="28"/>
                </w:rPr>
                <w:delText>9-05</w:delText>
              </w:r>
              <w:r w:rsidR="0039481C" w:rsidDel="00C05BC8">
                <w:rPr>
                  <w:color w:val="008000"/>
                  <w:sz w:val="28"/>
                </w:rPr>
                <w:fldChar w:fldCharType="end"/>
              </w:r>
            </w:del>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148C9E47" w14:textId="77777777" w:rsidR="00BD562A" w:rsidRDefault="00793064">
          <w:pPr>
            <w:pStyle w:val="TOC1"/>
            <w:tabs>
              <w:tab w:val="left" w:pos="400"/>
              <w:tab w:val="right" w:leader="dot" w:pos="10456"/>
            </w:tabs>
            <w:rPr>
              <w:ins w:id="5" w:author="Robert Lundmark" w:date="2014-10-22T12:23:00Z"/>
              <w:rFonts w:asciiTheme="minorHAnsi" w:eastAsiaTheme="minorEastAsia" w:hAnsiTheme="minorHAnsi" w:cstheme="minorBidi"/>
              <w:noProof/>
              <w:sz w:val="22"/>
              <w:lang w:val="fi-FI" w:eastAsia="fi-FI"/>
            </w:rPr>
          </w:pPr>
          <w:r>
            <w:fldChar w:fldCharType="begin"/>
          </w:r>
          <w:r>
            <w:instrText xml:space="preserve"> TOC \o "1-3" \h \z \u </w:instrText>
          </w:r>
          <w:r>
            <w:fldChar w:fldCharType="separate"/>
          </w:r>
          <w:ins w:id="6" w:author="Robert Lundmark" w:date="2014-10-22T12:23:00Z">
            <w:r w:rsidR="00BD562A" w:rsidRPr="00257746">
              <w:rPr>
                <w:rStyle w:val="Hyperlink"/>
                <w:noProof/>
              </w:rPr>
              <w:fldChar w:fldCharType="begin"/>
            </w:r>
            <w:r w:rsidR="00BD562A" w:rsidRPr="00257746">
              <w:rPr>
                <w:rStyle w:val="Hyperlink"/>
                <w:noProof/>
              </w:rPr>
              <w:instrText xml:space="preserve"> </w:instrText>
            </w:r>
            <w:r w:rsidR="00BD562A">
              <w:rPr>
                <w:noProof/>
              </w:rPr>
              <w:instrText>HYPERLINK \l "_Toc401743949"</w:instrText>
            </w:r>
            <w:r w:rsidR="00BD562A" w:rsidRPr="00257746">
              <w:rPr>
                <w:rStyle w:val="Hyperlink"/>
                <w:noProof/>
              </w:rPr>
              <w:instrText xml:space="preserve"> </w:instrText>
            </w:r>
            <w:r w:rsidR="00BD562A" w:rsidRPr="00257746">
              <w:rPr>
                <w:rStyle w:val="Hyperlink"/>
                <w:noProof/>
              </w:rPr>
            </w:r>
            <w:r w:rsidR="00BD562A" w:rsidRPr="00257746">
              <w:rPr>
                <w:rStyle w:val="Hyperlink"/>
                <w:noProof/>
              </w:rPr>
              <w:fldChar w:fldCharType="separate"/>
            </w:r>
            <w:r w:rsidR="00BD562A" w:rsidRPr="00257746">
              <w:rPr>
                <w:rStyle w:val="Hyperlink"/>
                <w:noProof/>
              </w:rPr>
              <w:t>1</w:t>
            </w:r>
            <w:r w:rsidR="00BD562A">
              <w:rPr>
                <w:rFonts w:asciiTheme="minorHAnsi" w:eastAsiaTheme="minorEastAsia" w:hAnsiTheme="minorHAnsi" w:cstheme="minorBidi"/>
                <w:noProof/>
                <w:sz w:val="22"/>
                <w:lang w:val="fi-FI" w:eastAsia="fi-FI"/>
              </w:rPr>
              <w:tab/>
            </w:r>
            <w:r w:rsidR="00BD562A" w:rsidRPr="00257746">
              <w:rPr>
                <w:rStyle w:val="Hyperlink"/>
                <w:noProof/>
              </w:rPr>
              <w:t>Inledning</w:t>
            </w:r>
            <w:r w:rsidR="00BD562A">
              <w:rPr>
                <w:noProof/>
                <w:webHidden/>
              </w:rPr>
              <w:tab/>
            </w:r>
            <w:r w:rsidR="00BD562A">
              <w:rPr>
                <w:noProof/>
                <w:webHidden/>
              </w:rPr>
              <w:fldChar w:fldCharType="begin"/>
            </w:r>
            <w:r w:rsidR="00BD562A">
              <w:rPr>
                <w:noProof/>
                <w:webHidden/>
              </w:rPr>
              <w:instrText xml:space="preserve"> PAGEREF _Toc401743949 \h </w:instrText>
            </w:r>
            <w:r w:rsidR="00BD562A">
              <w:rPr>
                <w:noProof/>
                <w:webHidden/>
              </w:rPr>
            </w:r>
          </w:ins>
          <w:r w:rsidR="00BD562A">
            <w:rPr>
              <w:noProof/>
              <w:webHidden/>
            </w:rPr>
            <w:fldChar w:fldCharType="separate"/>
          </w:r>
          <w:ins w:id="7" w:author="Robert Lundmark" w:date="2014-10-22T12:23:00Z">
            <w:r w:rsidR="00BD562A">
              <w:rPr>
                <w:noProof/>
                <w:webHidden/>
              </w:rPr>
              <w:t>7</w:t>
            </w:r>
            <w:r w:rsidR="00BD562A">
              <w:rPr>
                <w:noProof/>
                <w:webHidden/>
              </w:rPr>
              <w:fldChar w:fldCharType="end"/>
            </w:r>
            <w:r w:rsidR="00BD562A" w:rsidRPr="00257746">
              <w:rPr>
                <w:rStyle w:val="Hyperlink"/>
                <w:noProof/>
              </w:rPr>
              <w:fldChar w:fldCharType="end"/>
            </w:r>
          </w:ins>
        </w:p>
        <w:p w14:paraId="71A0D59E" w14:textId="77777777" w:rsidR="00BD562A" w:rsidRDefault="00BD562A">
          <w:pPr>
            <w:pStyle w:val="TOC2"/>
            <w:tabs>
              <w:tab w:val="left" w:pos="660"/>
              <w:tab w:val="right" w:leader="dot" w:pos="10456"/>
            </w:tabs>
            <w:rPr>
              <w:ins w:id="8" w:author="Robert Lundmark" w:date="2014-10-22T12:23:00Z"/>
              <w:rFonts w:asciiTheme="minorHAnsi" w:eastAsiaTheme="minorEastAsia" w:hAnsiTheme="minorHAnsi" w:cstheme="minorBidi"/>
              <w:noProof/>
              <w:sz w:val="22"/>
              <w:lang w:val="fi-FI" w:eastAsia="fi-FI"/>
            </w:rPr>
          </w:pPr>
          <w:ins w:id="9"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"_Toc401743950"</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1.1</w:t>
            </w:r>
            <w:r>
              <w:rPr>
                <w:rFonts w:asciiTheme="minorHAnsi" w:eastAsiaTheme="minorEastAsia" w:hAnsiTheme="minorHAnsi" w:cstheme="minorBidi"/>
                <w:noProof/>
                <w:sz w:val="22"/>
                <w:lang w:val="fi-FI" w:eastAsia="fi-FI"/>
              </w:rPr>
              <w:tab/>
            </w:r>
            <w:r w:rsidRPr="00257746">
              <w:rPr>
                <w:rStyle w:val="Hyperlink"/>
                <w:noProof/>
              </w:rPr>
              <w:t>Svenskt namn</w:t>
            </w:r>
            <w:r>
              <w:rPr>
                <w:noProof/>
                <w:webHidden/>
              </w:rPr>
              <w:tab/>
            </w:r>
            <w:r>
              <w:rPr>
                <w:noProof/>
                <w:webHidden/>
              </w:rPr>
              <w:fldChar w:fldCharType="begin"/>
            </w:r>
            <w:r>
              <w:rPr>
                <w:noProof/>
                <w:webHidden/>
              </w:rPr>
              <w:instrText xml:space="preserve"> PAGEREF _Toc401743950 \h </w:instrText>
            </w:r>
            <w:r>
              <w:rPr>
                <w:noProof/>
                <w:webHidden/>
              </w:rPr>
            </w:r>
          </w:ins>
          <w:r>
            <w:rPr>
              <w:noProof/>
              <w:webHidden/>
            </w:rPr>
            <w:fldChar w:fldCharType="separate"/>
          </w:r>
          <w:ins w:id="10" w:author="Robert Lundmark" w:date="2014-10-22T12:23:00Z">
            <w:r>
              <w:rPr>
                <w:noProof/>
                <w:webHidden/>
              </w:rPr>
              <w:t>7</w:t>
            </w:r>
            <w:r>
              <w:rPr>
                <w:noProof/>
                <w:webHidden/>
              </w:rPr>
              <w:fldChar w:fldCharType="end"/>
            </w:r>
            <w:r w:rsidRPr="00257746">
              <w:rPr>
                <w:rStyle w:val="Hyperlink"/>
                <w:noProof/>
              </w:rPr>
              <w:fldChar w:fldCharType="end"/>
            </w:r>
          </w:ins>
        </w:p>
        <w:p w14:paraId="423007B5" w14:textId="77777777" w:rsidR="00BD562A" w:rsidRDefault="00BD562A">
          <w:pPr>
            <w:pStyle w:val="TOC2"/>
            <w:tabs>
              <w:tab w:val="left" w:pos="880"/>
              <w:tab w:val="right" w:leader="dot" w:pos="10456"/>
            </w:tabs>
            <w:rPr>
              <w:ins w:id="11" w:author="Robert Lundmark" w:date="2014-10-22T12:23:00Z"/>
              <w:rFonts w:asciiTheme="minorHAnsi" w:eastAsiaTheme="minorEastAsia" w:hAnsiTheme="minorHAnsi" w:cstheme="minorBidi"/>
              <w:noProof/>
              <w:sz w:val="22"/>
              <w:lang w:val="fi-FI" w:eastAsia="fi-FI"/>
            </w:rPr>
          </w:pPr>
          <w:ins w:id="12"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"_Toc401743951"</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1.2</w:t>
            </w:r>
            <w:r>
              <w:rPr>
                <w:rFonts w:asciiTheme="minorHAnsi" w:eastAsiaTheme="minorEastAsia" w:hAnsiTheme="minorHAnsi" w:cstheme="minorBidi"/>
                <w:noProof/>
                <w:sz w:val="22"/>
                <w:lang w:val="fi-FI" w:eastAsia="fi-FI"/>
              </w:rPr>
              <w:tab/>
            </w:r>
            <w:r w:rsidRPr="00257746">
              <w:rPr>
                <w:rStyle w:val="Hyperlink"/>
                <w:noProof/>
              </w:rPr>
              <w:t>WEB beskrivning</w:t>
            </w:r>
            <w:r>
              <w:rPr>
                <w:noProof/>
                <w:webHidden/>
              </w:rPr>
              <w:tab/>
            </w:r>
            <w:r>
              <w:rPr>
                <w:noProof/>
                <w:webHidden/>
              </w:rPr>
              <w:fldChar w:fldCharType="begin"/>
            </w:r>
            <w:r>
              <w:rPr>
                <w:noProof/>
                <w:webHidden/>
              </w:rPr>
              <w:instrText xml:space="preserve"> PAGEREF _Toc401743951 \h </w:instrText>
            </w:r>
            <w:r>
              <w:rPr>
                <w:noProof/>
                <w:webHidden/>
              </w:rPr>
            </w:r>
          </w:ins>
          <w:r>
            <w:rPr>
              <w:noProof/>
              <w:webHidden/>
            </w:rPr>
            <w:fldChar w:fldCharType="separate"/>
          </w:r>
          <w:ins w:id="13" w:author="Robert Lundmark" w:date="2014-10-22T12:23:00Z">
            <w:r>
              <w:rPr>
                <w:noProof/>
                <w:webHidden/>
              </w:rPr>
              <w:t>7</w:t>
            </w:r>
            <w:r>
              <w:rPr>
                <w:noProof/>
                <w:webHidden/>
              </w:rPr>
              <w:fldChar w:fldCharType="end"/>
            </w:r>
            <w:r w:rsidRPr="00257746">
              <w:rPr>
                <w:rStyle w:val="Hyperlink"/>
                <w:noProof/>
              </w:rPr>
              <w:fldChar w:fldCharType="end"/>
            </w:r>
          </w:ins>
        </w:p>
        <w:p w14:paraId="47A48797" w14:textId="77777777" w:rsidR="00BD562A" w:rsidRDefault="00BD562A">
          <w:pPr>
            <w:pStyle w:val="TOC1"/>
            <w:tabs>
              <w:tab w:val="left" w:pos="400"/>
              <w:tab w:val="right" w:leader="dot" w:pos="10456"/>
            </w:tabs>
            <w:rPr>
              <w:ins w:id="14" w:author="Robert Lundmark" w:date="2014-10-22T12:23:00Z"/>
              <w:rFonts w:asciiTheme="minorHAnsi" w:eastAsiaTheme="minorEastAsia" w:hAnsiTheme="minorHAnsi" w:cstheme="minorBidi"/>
              <w:noProof/>
              <w:sz w:val="22"/>
              <w:lang w:val="fi-FI" w:eastAsia="fi-FI"/>
            </w:rPr>
          </w:pPr>
          <w:ins w:id="15"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"_Toc401743952"</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2</w:t>
            </w:r>
            <w:r>
              <w:rPr>
                <w:rFonts w:asciiTheme="minorHAnsi" w:eastAsiaTheme="minorEastAsia" w:hAnsiTheme="minorHAnsi" w:cstheme="minorBidi"/>
                <w:noProof/>
                <w:sz w:val="22"/>
                <w:lang w:val="fi-FI" w:eastAsia="fi-FI"/>
              </w:rPr>
              <w:tab/>
            </w:r>
            <w:r w:rsidRPr="00257746">
              <w:rPr>
                <w:rStyle w:val="Hyperlink"/>
                <w:noProof/>
              </w:rPr>
              <w:t>Versionsinformation</w:t>
            </w:r>
            <w:r>
              <w:rPr>
                <w:noProof/>
                <w:webHidden/>
              </w:rPr>
              <w:tab/>
            </w:r>
            <w:r>
              <w:rPr>
                <w:noProof/>
                <w:webHidden/>
              </w:rPr>
              <w:fldChar w:fldCharType="begin"/>
            </w:r>
            <w:r>
              <w:rPr>
                <w:noProof/>
                <w:webHidden/>
              </w:rPr>
              <w:instrText xml:space="preserve"> PAGEREF _Toc401743952 \h </w:instrText>
            </w:r>
            <w:r>
              <w:rPr>
                <w:noProof/>
                <w:webHidden/>
              </w:rPr>
            </w:r>
          </w:ins>
          <w:r>
            <w:rPr>
              <w:noProof/>
              <w:webHidden/>
            </w:rPr>
            <w:fldChar w:fldCharType="separate"/>
          </w:r>
          <w:ins w:id="16" w:author="Robert Lundmark" w:date="2014-10-22T12:23:00Z">
            <w:r>
              <w:rPr>
                <w:noProof/>
                <w:webHidden/>
              </w:rPr>
              <w:t>8</w:t>
            </w:r>
            <w:r>
              <w:rPr>
                <w:noProof/>
                <w:webHidden/>
              </w:rPr>
              <w:fldChar w:fldCharType="end"/>
            </w:r>
            <w:r w:rsidRPr="00257746">
              <w:rPr>
                <w:rStyle w:val="Hyperlink"/>
                <w:noProof/>
              </w:rPr>
              <w:fldChar w:fldCharType="end"/>
            </w:r>
          </w:ins>
        </w:p>
        <w:p w14:paraId="0DF287B9" w14:textId="77777777" w:rsidR="00BD562A" w:rsidRDefault="00BD562A">
          <w:pPr>
            <w:pStyle w:val="TOC2"/>
            <w:tabs>
              <w:tab w:val="left" w:pos="880"/>
              <w:tab w:val="right" w:leader="dot" w:pos="10456"/>
            </w:tabs>
            <w:rPr>
              <w:ins w:id="17" w:author="Robert Lundmark" w:date="2014-10-22T12:23:00Z"/>
              <w:rFonts w:asciiTheme="minorHAnsi" w:eastAsiaTheme="minorEastAsia" w:hAnsiTheme="minorHAnsi" w:cstheme="minorBidi"/>
              <w:noProof/>
              <w:sz w:val="22"/>
              <w:lang w:val="fi-FI" w:eastAsia="fi-FI"/>
            </w:rPr>
          </w:pPr>
          <w:ins w:id="18"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"_Toc401743953"</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2.1</w:t>
            </w:r>
            <w:r>
              <w:rPr>
                <w:rFonts w:asciiTheme="minorHAnsi" w:eastAsiaTheme="minorEastAsia" w:hAnsiTheme="minorHAnsi" w:cstheme="minorBidi"/>
                <w:noProof/>
                <w:sz w:val="22"/>
                <w:lang w:val="fi-FI" w:eastAsia="fi-FI"/>
              </w:rPr>
              <w:tab/>
            </w:r>
            <w:r w:rsidRPr="00257746">
              <w:rPr>
                <w:rStyle w:val="Hyperlink"/>
                <w:noProof/>
              </w:rPr>
              <w:t xml:space="preserve">Version </w:t>
            </w:r>
            <w:r w:rsidRPr="00257746">
              <w:rPr>
                <w:rStyle w:val="Hyperlink"/>
                <w:b/>
                <w:noProof/>
              </w:rPr>
              <w:t>1</w:t>
            </w:r>
            <w:r w:rsidRPr="00257746">
              <w:rPr>
                <w:rStyle w:val="Hyperlink"/>
                <w:noProof/>
              </w:rPr>
              <w:t>.</w:t>
            </w:r>
            <w:r w:rsidRPr="00257746">
              <w:rPr>
                <w:rStyle w:val="Hyperlink"/>
                <w:b/>
                <w:noProof/>
              </w:rPr>
              <w:t>0</w:t>
            </w:r>
            <w:r w:rsidRPr="00257746">
              <w:rPr>
                <w:rStyle w:val="Hyperlink"/>
                <w:noProof/>
              </w:rPr>
              <w:t>_RC4</w:t>
            </w:r>
            <w:r>
              <w:rPr>
                <w:noProof/>
                <w:webHidden/>
              </w:rPr>
              <w:tab/>
            </w:r>
            <w:r>
              <w:rPr>
                <w:noProof/>
                <w:webHidden/>
              </w:rPr>
              <w:fldChar w:fldCharType="begin"/>
            </w:r>
            <w:r>
              <w:rPr>
                <w:noProof/>
                <w:webHidden/>
              </w:rPr>
              <w:instrText xml:space="preserve"> PAGEREF _Toc401743953 \h </w:instrText>
            </w:r>
            <w:r>
              <w:rPr>
                <w:noProof/>
                <w:webHidden/>
              </w:rPr>
            </w:r>
          </w:ins>
          <w:r>
            <w:rPr>
              <w:noProof/>
              <w:webHidden/>
            </w:rPr>
            <w:fldChar w:fldCharType="separate"/>
          </w:r>
          <w:ins w:id="19" w:author="Robert Lundmark" w:date="2014-10-22T12:23:00Z">
            <w:r>
              <w:rPr>
                <w:noProof/>
                <w:webHidden/>
              </w:rPr>
              <w:t>8</w:t>
            </w:r>
            <w:r>
              <w:rPr>
                <w:noProof/>
                <w:webHidden/>
              </w:rPr>
              <w:fldChar w:fldCharType="end"/>
            </w:r>
            <w:r w:rsidRPr="00257746">
              <w:rPr>
                <w:rStyle w:val="Hyperlink"/>
                <w:noProof/>
              </w:rPr>
              <w:fldChar w:fldCharType="end"/>
            </w:r>
          </w:ins>
        </w:p>
        <w:p w14:paraId="2C4D6BD8" w14:textId="77777777" w:rsidR="00BD562A" w:rsidRDefault="00BD562A">
          <w:pPr>
            <w:pStyle w:val="TOC3"/>
            <w:tabs>
              <w:tab w:val="left" w:pos="1100"/>
              <w:tab w:val="right" w:leader="dot" w:pos="10456"/>
            </w:tabs>
            <w:rPr>
              <w:ins w:id="20" w:author="Robert Lundmark" w:date="2014-10-22T12:23:00Z"/>
              <w:rFonts w:asciiTheme="minorHAnsi" w:eastAsiaTheme="minorEastAsia" w:hAnsiTheme="minorHAnsi" w:cstheme="minorBidi"/>
              <w:noProof/>
              <w:sz w:val="22"/>
              <w:lang w:val="fi-FI" w:eastAsia="fi-FI"/>
            </w:rPr>
          </w:pPr>
          <w:ins w:id="21"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"_Toc401743954"</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2.1.1</w:t>
            </w:r>
            <w:r>
              <w:rPr>
                <w:rFonts w:asciiTheme="minorHAnsi" w:eastAsiaTheme="minorEastAsia" w:hAnsiTheme="minorHAnsi" w:cstheme="minorBidi"/>
                <w:noProof/>
                <w:sz w:val="22"/>
                <w:lang w:val="fi-FI" w:eastAsia="fi-FI"/>
              </w:rPr>
              <w:tab/>
            </w:r>
            <w:r w:rsidRPr="00257746">
              <w:rPr>
                <w:rStyle w:val="Hyperlink"/>
                <w:noProof/>
              </w:rPr>
              <w:t>Oförändrade tjänstekontrakt</w:t>
            </w:r>
            <w:r>
              <w:rPr>
                <w:noProof/>
                <w:webHidden/>
              </w:rPr>
              <w:tab/>
            </w:r>
            <w:r>
              <w:rPr>
                <w:noProof/>
                <w:webHidden/>
              </w:rPr>
              <w:fldChar w:fldCharType="begin"/>
            </w:r>
            <w:r>
              <w:rPr>
                <w:noProof/>
                <w:webHidden/>
              </w:rPr>
              <w:instrText xml:space="preserve"> PAGEREF _Toc401743954 \h </w:instrText>
            </w:r>
            <w:r>
              <w:rPr>
                <w:noProof/>
                <w:webHidden/>
              </w:rPr>
            </w:r>
          </w:ins>
          <w:r>
            <w:rPr>
              <w:noProof/>
              <w:webHidden/>
            </w:rPr>
            <w:fldChar w:fldCharType="separate"/>
          </w:r>
          <w:ins w:id="22" w:author="Robert Lundmark" w:date="2014-10-22T12:23:00Z">
            <w:r>
              <w:rPr>
                <w:noProof/>
                <w:webHidden/>
              </w:rPr>
              <w:t>8</w:t>
            </w:r>
            <w:r>
              <w:rPr>
                <w:noProof/>
                <w:webHidden/>
              </w:rPr>
              <w:fldChar w:fldCharType="end"/>
            </w:r>
            <w:r w:rsidRPr="00257746">
              <w:rPr>
                <w:rStyle w:val="Hyperlink"/>
                <w:noProof/>
              </w:rPr>
              <w:fldChar w:fldCharType="end"/>
            </w:r>
          </w:ins>
        </w:p>
        <w:p w14:paraId="312F1AAE" w14:textId="77777777" w:rsidR="00BD562A" w:rsidRDefault="00BD562A">
          <w:pPr>
            <w:pStyle w:val="TOC3"/>
            <w:tabs>
              <w:tab w:val="left" w:pos="1100"/>
              <w:tab w:val="right" w:leader="dot" w:pos="10456"/>
            </w:tabs>
            <w:rPr>
              <w:ins w:id="23" w:author="Robert Lundmark" w:date="2014-10-22T12:23:00Z"/>
              <w:rFonts w:asciiTheme="minorHAnsi" w:eastAsiaTheme="minorEastAsia" w:hAnsiTheme="minorHAnsi" w:cstheme="minorBidi"/>
              <w:noProof/>
              <w:sz w:val="22"/>
              <w:lang w:val="fi-FI" w:eastAsia="fi-FI"/>
            </w:rPr>
          </w:pPr>
          <w:ins w:id="24"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"_Toc401743955"</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2.1.2</w:t>
            </w:r>
            <w:r>
              <w:rPr>
                <w:rFonts w:asciiTheme="minorHAnsi" w:eastAsiaTheme="minorEastAsia" w:hAnsiTheme="minorHAnsi" w:cstheme="minorBidi"/>
                <w:noProof/>
                <w:sz w:val="22"/>
                <w:lang w:val="fi-FI" w:eastAsia="fi-FI"/>
              </w:rPr>
              <w:tab/>
            </w:r>
            <w:r w:rsidRPr="00257746">
              <w:rPr>
                <w:rStyle w:val="Hyperlink"/>
                <w:noProof/>
              </w:rPr>
              <w:t>Nya tjänstekontrakt</w:t>
            </w:r>
            <w:r>
              <w:rPr>
                <w:noProof/>
                <w:webHidden/>
              </w:rPr>
              <w:tab/>
            </w:r>
            <w:r>
              <w:rPr>
                <w:noProof/>
                <w:webHidden/>
              </w:rPr>
              <w:fldChar w:fldCharType="begin"/>
            </w:r>
            <w:r>
              <w:rPr>
                <w:noProof/>
                <w:webHidden/>
              </w:rPr>
              <w:instrText xml:space="preserve"> PAGEREF _Toc401743955 \h </w:instrText>
            </w:r>
            <w:r>
              <w:rPr>
                <w:noProof/>
                <w:webHidden/>
              </w:rPr>
            </w:r>
          </w:ins>
          <w:r>
            <w:rPr>
              <w:noProof/>
              <w:webHidden/>
            </w:rPr>
            <w:fldChar w:fldCharType="separate"/>
          </w:r>
          <w:ins w:id="25" w:author="Robert Lundmark" w:date="2014-10-22T12:23:00Z">
            <w:r>
              <w:rPr>
                <w:noProof/>
                <w:webHidden/>
              </w:rPr>
              <w:t>8</w:t>
            </w:r>
            <w:r>
              <w:rPr>
                <w:noProof/>
                <w:webHidden/>
              </w:rPr>
              <w:fldChar w:fldCharType="end"/>
            </w:r>
            <w:r w:rsidRPr="00257746">
              <w:rPr>
                <w:rStyle w:val="Hyperlink"/>
                <w:noProof/>
              </w:rPr>
              <w:fldChar w:fldCharType="end"/>
            </w:r>
          </w:ins>
        </w:p>
        <w:p w14:paraId="771F5D8C" w14:textId="77777777" w:rsidR="00BD562A" w:rsidRDefault="00BD562A">
          <w:pPr>
            <w:pStyle w:val="TOC3"/>
            <w:tabs>
              <w:tab w:val="left" w:pos="1100"/>
              <w:tab w:val="right" w:leader="dot" w:pos="10456"/>
            </w:tabs>
            <w:rPr>
              <w:ins w:id="26" w:author="Robert Lundmark" w:date="2014-10-22T12:23:00Z"/>
              <w:rFonts w:asciiTheme="minorHAnsi" w:eastAsiaTheme="minorEastAsia" w:hAnsiTheme="minorHAnsi" w:cstheme="minorBidi"/>
              <w:noProof/>
              <w:sz w:val="22"/>
              <w:lang w:val="fi-FI" w:eastAsia="fi-FI"/>
            </w:rPr>
          </w:pPr>
          <w:ins w:id="27"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"_Toc401743956"</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2.1.3</w:t>
            </w:r>
            <w:r>
              <w:rPr>
                <w:rFonts w:asciiTheme="minorHAnsi" w:eastAsiaTheme="minorEastAsia" w:hAnsiTheme="minorHAnsi" w:cstheme="minorBidi"/>
                <w:noProof/>
                <w:sz w:val="22"/>
                <w:lang w:val="fi-FI" w:eastAsia="fi-FI"/>
              </w:rPr>
              <w:tab/>
            </w:r>
            <w:r w:rsidRPr="00257746">
              <w:rPr>
                <w:rStyle w:val="Hyperlink"/>
                <w:noProof/>
              </w:rPr>
              <w:t>Förändrade tjänstekontrakt</w:t>
            </w:r>
            <w:r>
              <w:rPr>
                <w:noProof/>
                <w:webHidden/>
              </w:rPr>
              <w:tab/>
            </w:r>
            <w:r>
              <w:rPr>
                <w:noProof/>
                <w:webHidden/>
              </w:rPr>
              <w:fldChar w:fldCharType="begin"/>
            </w:r>
            <w:r>
              <w:rPr>
                <w:noProof/>
                <w:webHidden/>
              </w:rPr>
              <w:instrText xml:space="preserve"> PAGEREF _Toc401743956 \h </w:instrText>
            </w:r>
            <w:r>
              <w:rPr>
                <w:noProof/>
                <w:webHidden/>
              </w:rPr>
            </w:r>
          </w:ins>
          <w:r>
            <w:rPr>
              <w:noProof/>
              <w:webHidden/>
            </w:rPr>
            <w:fldChar w:fldCharType="separate"/>
          </w:r>
          <w:ins w:id="28" w:author="Robert Lundmark" w:date="2014-10-22T12:23:00Z">
            <w:r>
              <w:rPr>
                <w:noProof/>
                <w:webHidden/>
              </w:rPr>
              <w:t>8</w:t>
            </w:r>
            <w:r>
              <w:rPr>
                <w:noProof/>
                <w:webHidden/>
              </w:rPr>
              <w:fldChar w:fldCharType="end"/>
            </w:r>
            <w:r w:rsidRPr="00257746">
              <w:rPr>
                <w:rStyle w:val="Hyperlink"/>
                <w:noProof/>
              </w:rPr>
              <w:fldChar w:fldCharType="end"/>
            </w:r>
          </w:ins>
        </w:p>
        <w:p w14:paraId="0954C9FC" w14:textId="77777777" w:rsidR="00BD562A" w:rsidRDefault="00BD562A">
          <w:pPr>
            <w:pStyle w:val="TOC3"/>
            <w:tabs>
              <w:tab w:val="left" w:pos="1100"/>
              <w:tab w:val="right" w:leader="dot" w:pos="10456"/>
            </w:tabs>
            <w:rPr>
              <w:ins w:id="29" w:author="Robert Lundmark" w:date="2014-10-22T12:23:00Z"/>
              <w:rFonts w:asciiTheme="minorHAnsi" w:eastAsiaTheme="minorEastAsia" w:hAnsiTheme="minorHAnsi" w:cstheme="minorBidi"/>
              <w:noProof/>
              <w:sz w:val="22"/>
              <w:lang w:val="fi-FI" w:eastAsia="fi-FI"/>
            </w:rPr>
          </w:pPr>
          <w:ins w:id="30"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"_Toc401743957"</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2.1.4</w:t>
            </w:r>
            <w:r>
              <w:rPr>
                <w:rFonts w:asciiTheme="minorHAnsi" w:eastAsiaTheme="minorEastAsia" w:hAnsiTheme="minorHAnsi" w:cstheme="minorBidi"/>
                <w:noProof/>
                <w:sz w:val="22"/>
                <w:lang w:val="fi-FI" w:eastAsia="fi-FI"/>
              </w:rPr>
              <w:tab/>
            </w:r>
            <w:r w:rsidRPr="00257746">
              <w:rPr>
                <w:rStyle w:val="Hyperlink"/>
                <w:noProof/>
              </w:rPr>
              <w:t>Utgångna tjänstekontrakt</w:t>
            </w:r>
            <w:r>
              <w:rPr>
                <w:noProof/>
                <w:webHidden/>
              </w:rPr>
              <w:tab/>
            </w:r>
            <w:r>
              <w:rPr>
                <w:noProof/>
                <w:webHidden/>
              </w:rPr>
              <w:fldChar w:fldCharType="begin"/>
            </w:r>
            <w:r>
              <w:rPr>
                <w:noProof/>
                <w:webHidden/>
              </w:rPr>
              <w:instrText xml:space="preserve"> PAGEREF _Toc401743957 \h </w:instrText>
            </w:r>
            <w:r>
              <w:rPr>
                <w:noProof/>
                <w:webHidden/>
              </w:rPr>
            </w:r>
          </w:ins>
          <w:r>
            <w:rPr>
              <w:noProof/>
              <w:webHidden/>
            </w:rPr>
            <w:fldChar w:fldCharType="separate"/>
          </w:r>
          <w:ins w:id="31" w:author="Robert Lundmark" w:date="2014-10-22T12:23:00Z">
            <w:r>
              <w:rPr>
                <w:noProof/>
                <w:webHidden/>
              </w:rPr>
              <w:t>8</w:t>
            </w:r>
            <w:r>
              <w:rPr>
                <w:noProof/>
                <w:webHidden/>
              </w:rPr>
              <w:fldChar w:fldCharType="end"/>
            </w:r>
            <w:r w:rsidRPr="00257746">
              <w:rPr>
                <w:rStyle w:val="Hyperlink"/>
                <w:noProof/>
              </w:rPr>
              <w:fldChar w:fldCharType="end"/>
            </w:r>
          </w:ins>
        </w:p>
        <w:p w14:paraId="14D5816C" w14:textId="77777777" w:rsidR="00BD562A" w:rsidRDefault="00BD562A">
          <w:pPr>
            <w:pStyle w:val="TOC2"/>
            <w:tabs>
              <w:tab w:val="left" w:pos="880"/>
              <w:tab w:val="right" w:leader="dot" w:pos="10456"/>
            </w:tabs>
            <w:rPr>
              <w:ins w:id="32" w:author="Robert Lundmark" w:date="2014-10-22T12:23:00Z"/>
              <w:rFonts w:asciiTheme="minorHAnsi" w:eastAsiaTheme="minorEastAsia" w:hAnsiTheme="minorHAnsi" w:cstheme="minorBidi"/>
              <w:noProof/>
              <w:sz w:val="22"/>
              <w:lang w:val="fi-FI" w:eastAsia="fi-FI"/>
            </w:rPr>
          </w:pPr>
          <w:ins w:id="33"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"_Toc401743958"</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2.2</w:t>
            </w:r>
            <w:r>
              <w:rPr>
                <w:rFonts w:asciiTheme="minorHAnsi" w:eastAsiaTheme="minorEastAsia" w:hAnsiTheme="minorHAnsi" w:cstheme="minorBidi"/>
                <w:noProof/>
                <w:sz w:val="22"/>
                <w:lang w:val="fi-FI" w:eastAsia="fi-FI"/>
              </w:rPr>
              <w:tab/>
            </w:r>
            <w:r w:rsidRPr="00257746">
              <w:rPr>
                <w:rStyle w:val="Hyperlink"/>
                <w:noProof/>
              </w:rPr>
              <w:t>Version tidigare</w:t>
            </w:r>
            <w:r>
              <w:rPr>
                <w:noProof/>
                <w:webHidden/>
              </w:rPr>
              <w:tab/>
            </w:r>
            <w:r>
              <w:rPr>
                <w:noProof/>
                <w:webHidden/>
              </w:rPr>
              <w:fldChar w:fldCharType="begin"/>
            </w:r>
            <w:r>
              <w:rPr>
                <w:noProof/>
                <w:webHidden/>
              </w:rPr>
              <w:instrText xml:space="preserve"> PAGEREF _Toc401743958 \h </w:instrText>
            </w:r>
            <w:r>
              <w:rPr>
                <w:noProof/>
                <w:webHidden/>
              </w:rPr>
            </w:r>
          </w:ins>
          <w:r>
            <w:rPr>
              <w:noProof/>
              <w:webHidden/>
            </w:rPr>
            <w:fldChar w:fldCharType="separate"/>
          </w:r>
          <w:ins w:id="34" w:author="Robert Lundmark" w:date="2014-10-22T12:23:00Z">
            <w:r>
              <w:rPr>
                <w:noProof/>
                <w:webHidden/>
              </w:rPr>
              <w:t>9</w:t>
            </w:r>
            <w:r>
              <w:rPr>
                <w:noProof/>
                <w:webHidden/>
              </w:rPr>
              <w:fldChar w:fldCharType="end"/>
            </w:r>
            <w:r w:rsidRPr="00257746">
              <w:rPr>
                <w:rStyle w:val="Hyperlink"/>
                <w:noProof/>
              </w:rPr>
              <w:fldChar w:fldCharType="end"/>
            </w:r>
          </w:ins>
        </w:p>
        <w:p w14:paraId="5DD2BA8A" w14:textId="77777777" w:rsidR="00BD562A" w:rsidRDefault="00BD562A">
          <w:pPr>
            <w:pStyle w:val="TOC1"/>
            <w:tabs>
              <w:tab w:val="left" w:pos="400"/>
              <w:tab w:val="right" w:leader="dot" w:pos="10456"/>
            </w:tabs>
            <w:rPr>
              <w:ins w:id="35" w:author="Robert Lundmark" w:date="2014-10-22T12:23:00Z"/>
              <w:rFonts w:asciiTheme="minorHAnsi" w:eastAsiaTheme="minorEastAsia" w:hAnsiTheme="minorHAnsi" w:cstheme="minorBidi"/>
              <w:noProof/>
              <w:sz w:val="22"/>
              <w:lang w:val="fi-FI" w:eastAsia="fi-FI"/>
            </w:rPr>
          </w:pPr>
          <w:ins w:id="36"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"_Toc401743959"</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3</w:t>
            </w:r>
            <w:r>
              <w:rPr>
                <w:rFonts w:asciiTheme="minorHAnsi" w:eastAsiaTheme="minorEastAsia" w:hAnsiTheme="minorHAnsi" w:cstheme="minorBidi"/>
                <w:noProof/>
                <w:sz w:val="22"/>
                <w:lang w:val="fi-FI" w:eastAsia="fi-FI"/>
              </w:rPr>
              <w:tab/>
            </w:r>
            <w:r w:rsidRPr="00257746">
              <w:rPr>
                <w:rStyle w:val="Hyperlink"/>
                <w:noProof/>
              </w:rPr>
              <w:t>Tjänstedomänens arkitektur</w:t>
            </w:r>
            <w:r>
              <w:rPr>
                <w:noProof/>
                <w:webHidden/>
              </w:rPr>
              <w:tab/>
            </w:r>
            <w:r>
              <w:rPr>
                <w:noProof/>
                <w:webHidden/>
              </w:rPr>
              <w:fldChar w:fldCharType="begin"/>
            </w:r>
            <w:r>
              <w:rPr>
                <w:noProof/>
                <w:webHidden/>
              </w:rPr>
              <w:instrText xml:space="preserve"> PAGEREF _Toc401743959 \h </w:instrText>
            </w:r>
            <w:r>
              <w:rPr>
                <w:noProof/>
                <w:webHidden/>
              </w:rPr>
            </w:r>
          </w:ins>
          <w:r>
            <w:rPr>
              <w:noProof/>
              <w:webHidden/>
            </w:rPr>
            <w:fldChar w:fldCharType="separate"/>
          </w:r>
          <w:ins w:id="37" w:author="Robert Lundmark" w:date="2014-10-22T12:23:00Z">
            <w:r>
              <w:rPr>
                <w:noProof/>
                <w:webHidden/>
              </w:rPr>
              <w:t>9</w:t>
            </w:r>
            <w:r>
              <w:rPr>
                <w:noProof/>
                <w:webHidden/>
              </w:rPr>
              <w:fldChar w:fldCharType="end"/>
            </w:r>
            <w:r w:rsidRPr="00257746">
              <w:rPr>
                <w:rStyle w:val="Hyperlink"/>
                <w:noProof/>
              </w:rPr>
              <w:fldChar w:fldCharType="end"/>
            </w:r>
          </w:ins>
        </w:p>
        <w:p w14:paraId="784B23B6" w14:textId="77777777" w:rsidR="00BD562A" w:rsidRDefault="00BD562A">
          <w:pPr>
            <w:pStyle w:val="TOC2"/>
            <w:tabs>
              <w:tab w:val="left" w:pos="880"/>
              <w:tab w:val="right" w:leader="dot" w:pos="10456"/>
            </w:tabs>
            <w:rPr>
              <w:ins w:id="38" w:author="Robert Lundmark" w:date="2014-10-22T12:23:00Z"/>
              <w:rFonts w:asciiTheme="minorHAnsi" w:eastAsiaTheme="minorEastAsia" w:hAnsiTheme="minorHAnsi" w:cstheme="minorBidi"/>
              <w:noProof/>
              <w:sz w:val="22"/>
              <w:lang w:val="fi-FI" w:eastAsia="fi-FI"/>
            </w:rPr>
          </w:pPr>
          <w:ins w:id="39"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"_Toc401743960"</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3.1</w:t>
            </w:r>
            <w:r>
              <w:rPr>
                <w:rFonts w:asciiTheme="minorHAnsi" w:eastAsiaTheme="minorEastAsia" w:hAnsiTheme="minorHAnsi" w:cstheme="minorBidi"/>
                <w:noProof/>
                <w:sz w:val="22"/>
                <w:lang w:val="fi-FI" w:eastAsia="fi-FI"/>
              </w:rPr>
              <w:tab/>
            </w:r>
            <w:r w:rsidRPr="00257746">
              <w:rPr>
                <w:rStyle w:val="Hyperlink"/>
                <w:noProof/>
              </w:rPr>
              <w:t>Flöden</w:t>
            </w:r>
            <w:r>
              <w:rPr>
                <w:noProof/>
                <w:webHidden/>
              </w:rPr>
              <w:tab/>
            </w:r>
            <w:r>
              <w:rPr>
                <w:noProof/>
                <w:webHidden/>
              </w:rPr>
              <w:fldChar w:fldCharType="begin"/>
            </w:r>
            <w:r>
              <w:rPr>
                <w:noProof/>
                <w:webHidden/>
              </w:rPr>
              <w:instrText xml:space="preserve"> PAGEREF _Toc401743960 \h </w:instrText>
            </w:r>
            <w:r>
              <w:rPr>
                <w:noProof/>
                <w:webHidden/>
              </w:rPr>
            </w:r>
          </w:ins>
          <w:r>
            <w:rPr>
              <w:noProof/>
              <w:webHidden/>
            </w:rPr>
            <w:fldChar w:fldCharType="separate"/>
          </w:r>
          <w:ins w:id="40" w:author="Robert Lundmark" w:date="2014-10-22T12:23:00Z">
            <w:r>
              <w:rPr>
                <w:noProof/>
                <w:webHidden/>
              </w:rPr>
              <w:t>9</w:t>
            </w:r>
            <w:r>
              <w:rPr>
                <w:noProof/>
                <w:webHidden/>
              </w:rPr>
              <w:fldChar w:fldCharType="end"/>
            </w:r>
            <w:r w:rsidRPr="00257746">
              <w:rPr>
                <w:rStyle w:val="Hyperlink"/>
                <w:noProof/>
              </w:rPr>
              <w:fldChar w:fldCharType="end"/>
            </w:r>
          </w:ins>
        </w:p>
        <w:p w14:paraId="75A5E650" w14:textId="77777777" w:rsidR="00BD562A" w:rsidRDefault="00BD562A">
          <w:pPr>
            <w:pStyle w:val="TOC3"/>
            <w:tabs>
              <w:tab w:val="left" w:pos="1100"/>
              <w:tab w:val="right" w:leader="dot" w:pos="10456"/>
            </w:tabs>
            <w:rPr>
              <w:ins w:id="41" w:author="Robert Lundmark" w:date="2014-10-22T12:23:00Z"/>
              <w:rFonts w:asciiTheme="minorHAnsi" w:eastAsiaTheme="minorEastAsia" w:hAnsiTheme="minorHAnsi" w:cstheme="minorBidi"/>
              <w:noProof/>
              <w:sz w:val="22"/>
              <w:lang w:val="fi-FI" w:eastAsia="fi-FI"/>
            </w:rPr>
          </w:pPr>
          <w:ins w:id="42"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"_Toc401743961"</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3.1.1</w:t>
            </w:r>
            <w:r>
              <w:rPr>
                <w:rFonts w:asciiTheme="minorHAnsi" w:eastAsiaTheme="minorEastAsia" w:hAnsiTheme="minorHAnsi" w:cstheme="minorBidi"/>
                <w:noProof/>
                <w:sz w:val="22"/>
                <w:lang w:val="fi-FI" w:eastAsia="fi-FI"/>
              </w:rPr>
              <w:tab/>
            </w:r>
            <w:r w:rsidRPr="00257746">
              <w:rPr>
                <w:rStyle w:val="Hyperlink"/>
                <w:noProof/>
              </w:rPr>
              <w:t>Flöde – Hämta specificerad informationsmängd</w:t>
            </w:r>
            <w:r>
              <w:rPr>
                <w:noProof/>
                <w:webHidden/>
              </w:rPr>
              <w:tab/>
            </w:r>
            <w:r>
              <w:rPr>
                <w:noProof/>
                <w:webHidden/>
              </w:rPr>
              <w:fldChar w:fldCharType="begin"/>
            </w:r>
            <w:r>
              <w:rPr>
                <w:noProof/>
                <w:webHidden/>
              </w:rPr>
              <w:instrText xml:space="preserve"> PAGEREF _Toc401743961 \h </w:instrText>
            </w:r>
            <w:r>
              <w:rPr>
                <w:noProof/>
                <w:webHidden/>
              </w:rPr>
            </w:r>
          </w:ins>
          <w:r>
            <w:rPr>
              <w:noProof/>
              <w:webHidden/>
            </w:rPr>
            <w:fldChar w:fldCharType="separate"/>
          </w:r>
          <w:ins w:id="43" w:author="Robert Lundmark" w:date="2014-10-22T12:23:00Z">
            <w:r>
              <w:rPr>
                <w:noProof/>
                <w:webHidden/>
              </w:rPr>
              <w:t>9</w:t>
            </w:r>
            <w:r>
              <w:rPr>
                <w:noProof/>
                <w:webHidden/>
              </w:rPr>
              <w:fldChar w:fldCharType="end"/>
            </w:r>
            <w:r w:rsidRPr="00257746">
              <w:rPr>
                <w:rStyle w:val="Hyperlink"/>
                <w:noProof/>
              </w:rPr>
              <w:fldChar w:fldCharType="end"/>
            </w:r>
          </w:ins>
        </w:p>
        <w:p w14:paraId="78818C29" w14:textId="77777777" w:rsidR="00BD562A" w:rsidRDefault="00BD562A">
          <w:pPr>
            <w:pStyle w:val="TOC3"/>
            <w:tabs>
              <w:tab w:val="left" w:pos="1100"/>
              <w:tab w:val="right" w:leader="dot" w:pos="10456"/>
            </w:tabs>
            <w:rPr>
              <w:ins w:id="44" w:author="Robert Lundmark" w:date="2014-10-22T12:23:00Z"/>
              <w:rFonts w:asciiTheme="minorHAnsi" w:eastAsiaTheme="minorEastAsia" w:hAnsiTheme="minorHAnsi" w:cstheme="minorBidi"/>
              <w:noProof/>
              <w:sz w:val="22"/>
              <w:lang w:val="fi-FI" w:eastAsia="fi-FI"/>
            </w:rPr>
          </w:pPr>
          <w:ins w:id="45"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"_Toc401743962"</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3.1.2</w:t>
            </w:r>
            <w:r>
              <w:rPr>
                <w:rFonts w:asciiTheme="minorHAnsi" w:eastAsiaTheme="minorEastAsia" w:hAnsiTheme="minorHAnsi" w:cstheme="minorBidi"/>
                <w:noProof/>
                <w:sz w:val="22"/>
                <w:lang w:val="fi-FI" w:eastAsia="fi-FI"/>
              </w:rPr>
              <w:tab/>
            </w:r>
            <w:r w:rsidRPr="00257746">
              <w:rPr>
                <w:rStyle w:val="Hyperlink"/>
                <w:noProof/>
              </w:rPr>
              <w:t>Obligatoriska kontrakt</w:t>
            </w:r>
            <w:r>
              <w:rPr>
                <w:noProof/>
                <w:webHidden/>
              </w:rPr>
              <w:tab/>
            </w:r>
            <w:r>
              <w:rPr>
                <w:noProof/>
                <w:webHidden/>
              </w:rPr>
              <w:fldChar w:fldCharType="begin"/>
            </w:r>
            <w:r>
              <w:rPr>
                <w:noProof/>
                <w:webHidden/>
              </w:rPr>
              <w:instrText xml:space="preserve"> PAGEREF _Toc401743962 \h </w:instrText>
            </w:r>
            <w:r>
              <w:rPr>
                <w:noProof/>
                <w:webHidden/>
              </w:rPr>
            </w:r>
          </w:ins>
          <w:r>
            <w:rPr>
              <w:noProof/>
              <w:webHidden/>
            </w:rPr>
            <w:fldChar w:fldCharType="separate"/>
          </w:r>
          <w:ins w:id="46" w:author="Robert Lundmark" w:date="2014-10-22T12:23:00Z">
            <w:r>
              <w:rPr>
                <w:noProof/>
                <w:webHidden/>
              </w:rPr>
              <w:t>11</w:t>
            </w:r>
            <w:r>
              <w:rPr>
                <w:noProof/>
                <w:webHidden/>
              </w:rPr>
              <w:fldChar w:fldCharType="end"/>
            </w:r>
            <w:r w:rsidRPr="00257746">
              <w:rPr>
                <w:rStyle w:val="Hyperlink"/>
                <w:noProof/>
              </w:rPr>
              <w:fldChar w:fldCharType="end"/>
            </w:r>
          </w:ins>
        </w:p>
        <w:p w14:paraId="1CEAFFE7" w14:textId="77777777" w:rsidR="00BD562A" w:rsidRDefault="00BD562A">
          <w:pPr>
            <w:pStyle w:val="TOC2"/>
            <w:tabs>
              <w:tab w:val="left" w:pos="880"/>
              <w:tab w:val="right" w:leader="dot" w:pos="10456"/>
            </w:tabs>
            <w:rPr>
              <w:ins w:id="47" w:author="Robert Lundmark" w:date="2014-10-22T12:23:00Z"/>
              <w:rFonts w:asciiTheme="minorHAnsi" w:eastAsiaTheme="minorEastAsia" w:hAnsiTheme="minorHAnsi" w:cstheme="minorBidi"/>
              <w:noProof/>
              <w:sz w:val="22"/>
              <w:lang w:val="fi-FI" w:eastAsia="fi-FI"/>
            </w:rPr>
          </w:pPr>
          <w:ins w:id="48"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"_Toc401743963"</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3.2</w:t>
            </w:r>
            <w:r>
              <w:rPr>
                <w:rFonts w:asciiTheme="minorHAnsi" w:eastAsiaTheme="minorEastAsia" w:hAnsiTheme="minorHAnsi" w:cstheme="minorBidi"/>
                <w:noProof/>
                <w:sz w:val="22"/>
                <w:lang w:val="fi-FI" w:eastAsia="fi-FI"/>
              </w:rPr>
              <w:tab/>
            </w:r>
            <w:r w:rsidRPr="00257746">
              <w:rPr>
                <w:rStyle w:val="Hyperlink"/>
                <w:noProof/>
              </w:rPr>
              <w:t>Adressering</w:t>
            </w:r>
            <w:r>
              <w:rPr>
                <w:noProof/>
                <w:webHidden/>
              </w:rPr>
              <w:tab/>
            </w:r>
            <w:r>
              <w:rPr>
                <w:noProof/>
                <w:webHidden/>
              </w:rPr>
              <w:fldChar w:fldCharType="begin"/>
            </w:r>
            <w:r>
              <w:rPr>
                <w:noProof/>
                <w:webHidden/>
              </w:rPr>
              <w:instrText xml:space="preserve"> PAGEREF _Toc401743963 \h </w:instrText>
            </w:r>
            <w:r>
              <w:rPr>
                <w:noProof/>
                <w:webHidden/>
              </w:rPr>
            </w:r>
          </w:ins>
          <w:r>
            <w:rPr>
              <w:noProof/>
              <w:webHidden/>
            </w:rPr>
            <w:fldChar w:fldCharType="separate"/>
          </w:r>
          <w:ins w:id="49" w:author="Robert Lundmark" w:date="2014-10-22T12:23:00Z">
            <w:r>
              <w:rPr>
                <w:noProof/>
                <w:webHidden/>
              </w:rPr>
              <w:t>11</w:t>
            </w:r>
            <w:r>
              <w:rPr>
                <w:noProof/>
                <w:webHidden/>
              </w:rPr>
              <w:fldChar w:fldCharType="end"/>
            </w:r>
            <w:r w:rsidRPr="00257746">
              <w:rPr>
                <w:rStyle w:val="Hyperlink"/>
                <w:noProof/>
              </w:rPr>
              <w:fldChar w:fldCharType="end"/>
            </w:r>
          </w:ins>
        </w:p>
        <w:p w14:paraId="7E67EFE5" w14:textId="77777777" w:rsidR="00BD562A" w:rsidRDefault="00BD562A">
          <w:pPr>
            <w:pStyle w:val="TOC2"/>
            <w:tabs>
              <w:tab w:val="left" w:pos="880"/>
              <w:tab w:val="right" w:leader="dot" w:pos="10456"/>
            </w:tabs>
            <w:rPr>
              <w:ins w:id="50" w:author="Robert Lundmark" w:date="2014-10-22T12:23:00Z"/>
              <w:rFonts w:asciiTheme="minorHAnsi" w:eastAsiaTheme="minorEastAsia" w:hAnsiTheme="minorHAnsi" w:cstheme="minorBidi"/>
              <w:noProof/>
              <w:sz w:val="22"/>
              <w:lang w:val="fi-FI" w:eastAsia="fi-FI"/>
            </w:rPr>
          </w:pPr>
          <w:ins w:id="51"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"_Toc401743964"</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3.3</w:t>
            </w:r>
            <w:r>
              <w:rPr>
                <w:rFonts w:asciiTheme="minorHAnsi" w:eastAsiaTheme="minorEastAsia" w:hAnsiTheme="minorHAnsi" w:cstheme="minorBidi"/>
                <w:noProof/>
                <w:sz w:val="22"/>
                <w:lang w:val="fi-FI" w:eastAsia="fi-FI"/>
              </w:rPr>
              <w:tab/>
            </w:r>
            <w:r w:rsidRPr="00257746">
              <w:rPr>
                <w:rStyle w:val="Hyperlink"/>
                <w:noProof/>
              </w:rPr>
              <w:t>Aggregering och engagemangsindex</w:t>
            </w:r>
            <w:r>
              <w:rPr>
                <w:noProof/>
                <w:webHidden/>
              </w:rPr>
              <w:tab/>
            </w:r>
            <w:r>
              <w:rPr>
                <w:noProof/>
                <w:webHidden/>
              </w:rPr>
              <w:fldChar w:fldCharType="begin"/>
            </w:r>
            <w:r>
              <w:rPr>
                <w:noProof/>
                <w:webHidden/>
              </w:rPr>
              <w:instrText xml:space="preserve"> PAGEREF _Toc401743964 \h </w:instrText>
            </w:r>
            <w:r>
              <w:rPr>
                <w:noProof/>
                <w:webHidden/>
              </w:rPr>
            </w:r>
          </w:ins>
          <w:r>
            <w:rPr>
              <w:noProof/>
              <w:webHidden/>
            </w:rPr>
            <w:fldChar w:fldCharType="separate"/>
          </w:r>
          <w:ins w:id="52" w:author="Robert Lundmark" w:date="2014-10-22T12:23:00Z">
            <w:r>
              <w:rPr>
                <w:noProof/>
                <w:webHidden/>
              </w:rPr>
              <w:t>12</w:t>
            </w:r>
            <w:r>
              <w:rPr>
                <w:noProof/>
                <w:webHidden/>
              </w:rPr>
              <w:fldChar w:fldCharType="end"/>
            </w:r>
            <w:r w:rsidRPr="00257746">
              <w:rPr>
                <w:rStyle w:val="Hyperlink"/>
                <w:noProof/>
              </w:rPr>
              <w:fldChar w:fldCharType="end"/>
            </w:r>
          </w:ins>
        </w:p>
        <w:p w14:paraId="746B201F" w14:textId="77777777" w:rsidR="00BD562A" w:rsidRDefault="00BD562A">
          <w:pPr>
            <w:pStyle w:val="TOC1"/>
            <w:tabs>
              <w:tab w:val="left" w:pos="400"/>
              <w:tab w:val="right" w:leader="dot" w:pos="10456"/>
            </w:tabs>
            <w:rPr>
              <w:ins w:id="53" w:author="Robert Lundmark" w:date="2014-10-22T12:23:00Z"/>
              <w:rFonts w:asciiTheme="minorHAnsi" w:eastAsiaTheme="minorEastAsia" w:hAnsiTheme="minorHAnsi" w:cstheme="minorBidi"/>
              <w:noProof/>
              <w:sz w:val="22"/>
              <w:lang w:val="fi-FI" w:eastAsia="fi-FI"/>
            </w:rPr>
          </w:pPr>
          <w:ins w:id="54"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"_Toc401743965"</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4</w:t>
            </w:r>
            <w:r>
              <w:rPr>
                <w:rFonts w:asciiTheme="minorHAnsi" w:eastAsiaTheme="minorEastAsia" w:hAnsiTheme="minorHAnsi" w:cstheme="minorBidi"/>
                <w:noProof/>
                <w:sz w:val="22"/>
                <w:lang w:val="fi-FI" w:eastAsia="fi-FI"/>
              </w:rPr>
              <w:tab/>
            </w:r>
            <w:r w:rsidRPr="00257746">
              <w:rPr>
                <w:rStyle w:val="Hyperlink"/>
                <w:noProof/>
              </w:rPr>
              <w:t>Tjänstedomänens krav och regler</w:t>
            </w:r>
            <w:r>
              <w:rPr>
                <w:noProof/>
                <w:webHidden/>
              </w:rPr>
              <w:tab/>
            </w:r>
            <w:r>
              <w:rPr>
                <w:noProof/>
                <w:webHidden/>
              </w:rPr>
              <w:fldChar w:fldCharType="begin"/>
            </w:r>
            <w:r>
              <w:rPr>
                <w:noProof/>
                <w:webHidden/>
              </w:rPr>
              <w:instrText xml:space="preserve"> PAGEREF _Toc401743965 \h </w:instrText>
            </w:r>
            <w:r>
              <w:rPr>
                <w:noProof/>
                <w:webHidden/>
              </w:rPr>
            </w:r>
          </w:ins>
          <w:r>
            <w:rPr>
              <w:noProof/>
              <w:webHidden/>
            </w:rPr>
            <w:fldChar w:fldCharType="separate"/>
          </w:r>
          <w:ins w:id="55" w:author="Robert Lundmark" w:date="2014-10-22T12:23:00Z">
            <w:r>
              <w:rPr>
                <w:noProof/>
                <w:webHidden/>
              </w:rPr>
              <w:t>12</w:t>
            </w:r>
            <w:r>
              <w:rPr>
                <w:noProof/>
                <w:webHidden/>
              </w:rPr>
              <w:fldChar w:fldCharType="end"/>
            </w:r>
            <w:r w:rsidRPr="00257746">
              <w:rPr>
                <w:rStyle w:val="Hyperlink"/>
                <w:noProof/>
              </w:rPr>
              <w:fldChar w:fldCharType="end"/>
            </w:r>
          </w:ins>
        </w:p>
        <w:p w14:paraId="4CBC2FE2" w14:textId="77777777" w:rsidR="00BD562A" w:rsidRDefault="00BD562A">
          <w:pPr>
            <w:pStyle w:val="TOC2"/>
            <w:tabs>
              <w:tab w:val="left" w:pos="880"/>
              <w:tab w:val="right" w:leader="dot" w:pos="10456"/>
            </w:tabs>
            <w:rPr>
              <w:ins w:id="56" w:author="Robert Lundmark" w:date="2014-10-22T12:23:00Z"/>
              <w:rFonts w:asciiTheme="minorHAnsi" w:eastAsiaTheme="minorEastAsia" w:hAnsiTheme="minorHAnsi" w:cstheme="minorBidi"/>
              <w:noProof/>
              <w:sz w:val="22"/>
              <w:lang w:val="fi-FI" w:eastAsia="fi-FI"/>
            </w:rPr>
          </w:pPr>
          <w:ins w:id="57"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"_Toc401743966"</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4.1</w:t>
            </w:r>
            <w:r>
              <w:rPr>
                <w:rFonts w:asciiTheme="minorHAnsi" w:eastAsiaTheme="minorEastAsia" w:hAnsiTheme="minorHAnsi" w:cstheme="minorBidi"/>
                <w:noProof/>
                <w:sz w:val="22"/>
                <w:lang w:val="fi-FI" w:eastAsia="fi-FI"/>
              </w:rPr>
              <w:tab/>
            </w:r>
            <w:r w:rsidRPr="00257746">
              <w:rPr>
                <w:rStyle w:val="Hyperlink"/>
                <w:noProof/>
              </w:rPr>
              <w:t>Informationssäkerhet och juridik</w:t>
            </w:r>
            <w:r>
              <w:rPr>
                <w:noProof/>
                <w:webHidden/>
              </w:rPr>
              <w:tab/>
            </w:r>
            <w:r>
              <w:rPr>
                <w:noProof/>
                <w:webHidden/>
              </w:rPr>
              <w:fldChar w:fldCharType="begin"/>
            </w:r>
            <w:r>
              <w:rPr>
                <w:noProof/>
                <w:webHidden/>
              </w:rPr>
              <w:instrText xml:space="preserve"> PAGEREF _Toc401743966 \h </w:instrText>
            </w:r>
            <w:r>
              <w:rPr>
                <w:noProof/>
                <w:webHidden/>
              </w:rPr>
            </w:r>
          </w:ins>
          <w:r>
            <w:rPr>
              <w:noProof/>
              <w:webHidden/>
            </w:rPr>
            <w:fldChar w:fldCharType="separate"/>
          </w:r>
          <w:ins w:id="58" w:author="Robert Lundmark" w:date="2014-10-22T12:23:00Z">
            <w:r>
              <w:rPr>
                <w:noProof/>
                <w:webHidden/>
              </w:rPr>
              <w:t>12</w:t>
            </w:r>
            <w:r>
              <w:rPr>
                <w:noProof/>
                <w:webHidden/>
              </w:rPr>
              <w:fldChar w:fldCharType="end"/>
            </w:r>
            <w:r w:rsidRPr="00257746">
              <w:rPr>
                <w:rStyle w:val="Hyperlink"/>
                <w:noProof/>
              </w:rPr>
              <w:fldChar w:fldCharType="end"/>
            </w:r>
          </w:ins>
        </w:p>
        <w:p w14:paraId="6A85DD39" w14:textId="77777777" w:rsidR="00BD562A" w:rsidRDefault="00BD562A">
          <w:pPr>
            <w:pStyle w:val="TOC2"/>
            <w:tabs>
              <w:tab w:val="left" w:pos="880"/>
              <w:tab w:val="right" w:leader="dot" w:pos="10456"/>
            </w:tabs>
            <w:rPr>
              <w:ins w:id="59" w:author="Robert Lundmark" w:date="2014-10-22T12:23:00Z"/>
              <w:rFonts w:asciiTheme="minorHAnsi" w:eastAsiaTheme="minorEastAsia" w:hAnsiTheme="minorHAnsi" w:cstheme="minorBidi"/>
              <w:noProof/>
              <w:sz w:val="22"/>
              <w:lang w:val="fi-FI" w:eastAsia="fi-FI"/>
            </w:rPr>
          </w:pPr>
          <w:ins w:id="60"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"_Toc401743967"</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4.2</w:t>
            </w:r>
            <w:r>
              <w:rPr>
                <w:rFonts w:asciiTheme="minorHAnsi" w:eastAsiaTheme="minorEastAsia" w:hAnsiTheme="minorHAnsi" w:cstheme="minorBidi"/>
                <w:noProof/>
                <w:sz w:val="22"/>
                <w:lang w:val="fi-FI" w:eastAsia="fi-FI"/>
              </w:rPr>
              <w:tab/>
            </w:r>
            <w:r w:rsidRPr="00257746">
              <w:rPr>
                <w:rStyle w:val="Hyperlink"/>
                <w:noProof/>
              </w:rPr>
              <w:t>Icke funktionella krav</w:t>
            </w:r>
            <w:r>
              <w:rPr>
                <w:noProof/>
                <w:webHidden/>
              </w:rPr>
              <w:tab/>
            </w:r>
            <w:r>
              <w:rPr>
                <w:noProof/>
                <w:webHidden/>
              </w:rPr>
              <w:fldChar w:fldCharType="begin"/>
            </w:r>
            <w:r>
              <w:rPr>
                <w:noProof/>
                <w:webHidden/>
              </w:rPr>
              <w:instrText xml:space="preserve"> PAGEREF _Toc401743967 \h </w:instrText>
            </w:r>
            <w:r>
              <w:rPr>
                <w:noProof/>
                <w:webHidden/>
              </w:rPr>
            </w:r>
          </w:ins>
          <w:r>
            <w:rPr>
              <w:noProof/>
              <w:webHidden/>
            </w:rPr>
            <w:fldChar w:fldCharType="separate"/>
          </w:r>
          <w:ins w:id="61" w:author="Robert Lundmark" w:date="2014-10-22T12:23:00Z">
            <w:r>
              <w:rPr>
                <w:noProof/>
                <w:webHidden/>
              </w:rPr>
              <w:t>12</w:t>
            </w:r>
            <w:r>
              <w:rPr>
                <w:noProof/>
                <w:webHidden/>
              </w:rPr>
              <w:fldChar w:fldCharType="end"/>
            </w:r>
            <w:r w:rsidRPr="00257746">
              <w:rPr>
                <w:rStyle w:val="Hyperlink"/>
                <w:noProof/>
              </w:rPr>
              <w:fldChar w:fldCharType="end"/>
            </w:r>
          </w:ins>
        </w:p>
        <w:p w14:paraId="2C84B1AB" w14:textId="77777777" w:rsidR="00BD562A" w:rsidRDefault="00BD562A">
          <w:pPr>
            <w:pStyle w:val="TOC3"/>
            <w:tabs>
              <w:tab w:val="left" w:pos="1100"/>
              <w:tab w:val="right" w:leader="dot" w:pos="10456"/>
            </w:tabs>
            <w:rPr>
              <w:ins w:id="62" w:author="Robert Lundmark" w:date="2014-10-22T12:23:00Z"/>
              <w:rFonts w:asciiTheme="minorHAnsi" w:eastAsiaTheme="minorEastAsia" w:hAnsiTheme="minorHAnsi" w:cstheme="minorBidi"/>
              <w:noProof/>
              <w:sz w:val="22"/>
              <w:lang w:val="fi-FI" w:eastAsia="fi-FI"/>
            </w:rPr>
          </w:pPr>
          <w:ins w:id="63"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"_Toc401743968"</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4.2.1</w:t>
            </w:r>
            <w:r>
              <w:rPr>
                <w:rFonts w:asciiTheme="minorHAnsi" w:eastAsiaTheme="minorEastAsia" w:hAnsiTheme="minorHAnsi" w:cstheme="minorBidi"/>
                <w:noProof/>
                <w:sz w:val="22"/>
                <w:lang w:val="fi-FI" w:eastAsia="fi-FI"/>
              </w:rPr>
              <w:tab/>
            </w:r>
            <w:r w:rsidRPr="00257746">
              <w:rPr>
                <w:rStyle w:val="Hyperlink"/>
                <w:noProof/>
              </w:rPr>
              <w:t>Krav på en tjänsteproducent</w:t>
            </w:r>
            <w:r>
              <w:rPr>
                <w:noProof/>
                <w:webHidden/>
              </w:rPr>
              <w:tab/>
            </w:r>
            <w:r>
              <w:rPr>
                <w:noProof/>
                <w:webHidden/>
              </w:rPr>
              <w:fldChar w:fldCharType="begin"/>
            </w:r>
            <w:r>
              <w:rPr>
                <w:noProof/>
                <w:webHidden/>
              </w:rPr>
              <w:instrText xml:space="preserve"> PAGEREF _Toc401743968 \h </w:instrText>
            </w:r>
            <w:r>
              <w:rPr>
                <w:noProof/>
                <w:webHidden/>
              </w:rPr>
            </w:r>
          </w:ins>
          <w:r>
            <w:rPr>
              <w:noProof/>
              <w:webHidden/>
            </w:rPr>
            <w:fldChar w:fldCharType="separate"/>
          </w:r>
          <w:ins w:id="64" w:author="Robert Lundmark" w:date="2014-10-22T12:23:00Z">
            <w:r>
              <w:rPr>
                <w:noProof/>
                <w:webHidden/>
              </w:rPr>
              <w:t>12</w:t>
            </w:r>
            <w:r>
              <w:rPr>
                <w:noProof/>
                <w:webHidden/>
              </w:rPr>
              <w:fldChar w:fldCharType="end"/>
            </w:r>
            <w:r w:rsidRPr="00257746">
              <w:rPr>
                <w:rStyle w:val="Hyperlink"/>
                <w:noProof/>
              </w:rPr>
              <w:fldChar w:fldCharType="end"/>
            </w:r>
          </w:ins>
        </w:p>
        <w:p w14:paraId="79A0BE6A" w14:textId="77777777" w:rsidR="00BD562A" w:rsidRDefault="00BD562A">
          <w:pPr>
            <w:pStyle w:val="TOC3"/>
            <w:tabs>
              <w:tab w:val="left" w:pos="1100"/>
              <w:tab w:val="right" w:leader="dot" w:pos="10456"/>
            </w:tabs>
            <w:rPr>
              <w:ins w:id="65" w:author="Robert Lundmark" w:date="2014-10-22T12:23:00Z"/>
              <w:rFonts w:asciiTheme="minorHAnsi" w:eastAsiaTheme="minorEastAsia" w:hAnsiTheme="minorHAnsi" w:cstheme="minorBidi"/>
              <w:noProof/>
              <w:sz w:val="22"/>
              <w:lang w:val="fi-FI" w:eastAsia="fi-FI"/>
            </w:rPr>
          </w:pPr>
          <w:ins w:id="66"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"_Toc401743969"</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4.2.2</w:t>
            </w:r>
            <w:r>
              <w:rPr>
                <w:rFonts w:asciiTheme="minorHAnsi" w:eastAsiaTheme="minorEastAsia" w:hAnsiTheme="minorHAnsi" w:cstheme="minorBidi"/>
                <w:noProof/>
                <w:sz w:val="22"/>
                <w:lang w:val="fi-FI" w:eastAsia="fi-FI"/>
              </w:rPr>
              <w:tab/>
            </w:r>
            <w:r w:rsidRPr="00257746">
              <w:rPr>
                <w:rStyle w:val="Hyperlink"/>
                <w:noProof/>
              </w:rPr>
              <w:t>Övriga krav</w:t>
            </w:r>
            <w:r>
              <w:rPr>
                <w:noProof/>
                <w:webHidden/>
              </w:rPr>
              <w:tab/>
            </w:r>
            <w:r>
              <w:rPr>
                <w:noProof/>
                <w:webHidden/>
              </w:rPr>
              <w:fldChar w:fldCharType="begin"/>
            </w:r>
            <w:r>
              <w:rPr>
                <w:noProof/>
                <w:webHidden/>
              </w:rPr>
              <w:instrText xml:space="preserve"> PAGEREF _Toc401743969 \h </w:instrText>
            </w:r>
            <w:r>
              <w:rPr>
                <w:noProof/>
                <w:webHidden/>
              </w:rPr>
            </w:r>
          </w:ins>
          <w:r>
            <w:rPr>
              <w:noProof/>
              <w:webHidden/>
            </w:rPr>
            <w:fldChar w:fldCharType="separate"/>
          </w:r>
          <w:ins w:id="67" w:author="Robert Lundmark" w:date="2014-10-22T12:23:00Z">
            <w:r>
              <w:rPr>
                <w:noProof/>
                <w:webHidden/>
              </w:rPr>
              <w:t>15</w:t>
            </w:r>
            <w:r>
              <w:rPr>
                <w:noProof/>
                <w:webHidden/>
              </w:rPr>
              <w:fldChar w:fldCharType="end"/>
            </w:r>
            <w:r w:rsidRPr="00257746">
              <w:rPr>
                <w:rStyle w:val="Hyperlink"/>
                <w:noProof/>
              </w:rPr>
              <w:fldChar w:fldCharType="end"/>
            </w:r>
          </w:ins>
        </w:p>
        <w:p w14:paraId="26B5EBC9" w14:textId="77777777" w:rsidR="00BD562A" w:rsidRDefault="00BD562A">
          <w:pPr>
            <w:pStyle w:val="TOC3"/>
            <w:tabs>
              <w:tab w:val="left" w:pos="1100"/>
              <w:tab w:val="right" w:leader="dot" w:pos="10456"/>
            </w:tabs>
            <w:rPr>
              <w:ins w:id="68" w:author="Robert Lundmark" w:date="2014-10-22T12:23:00Z"/>
              <w:rFonts w:asciiTheme="minorHAnsi" w:eastAsiaTheme="minorEastAsia" w:hAnsiTheme="minorHAnsi" w:cstheme="minorBidi"/>
              <w:noProof/>
              <w:sz w:val="22"/>
              <w:lang w:val="fi-FI" w:eastAsia="fi-FI"/>
            </w:rPr>
          </w:pPr>
          <w:ins w:id="69"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"_Toc401743970"</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4.2.3</w:t>
            </w:r>
            <w:r>
              <w:rPr>
                <w:rFonts w:asciiTheme="minorHAnsi" w:eastAsiaTheme="minorEastAsia" w:hAnsiTheme="minorHAnsi" w:cstheme="minorBidi"/>
                <w:noProof/>
                <w:sz w:val="22"/>
                <w:lang w:val="fi-FI" w:eastAsia="fi-FI"/>
              </w:rPr>
              <w:tab/>
            </w:r>
            <w:r w:rsidRPr="00257746">
              <w:rPr>
                <w:rStyle w:val="Hyperlink"/>
                <w:noProof/>
              </w:rPr>
              <w:t>Krav på en tjänstekonsument</w:t>
            </w:r>
            <w:r>
              <w:rPr>
                <w:noProof/>
                <w:webHidden/>
              </w:rPr>
              <w:tab/>
            </w:r>
            <w:r>
              <w:rPr>
                <w:noProof/>
                <w:webHidden/>
              </w:rPr>
              <w:fldChar w:fldCharType="begin"/>
            </w:r>
            <w:r>
              <w:rPr>
                <w:noProof/>
                <w:webHidden/>
              </w:rPr>
              <w:instrText xml:space="preserve"> PAGEREF _Toc401743970 \h </w:instrText>
            </w:r>
            <w:r>
              <w:rPr>
                <w:noProof/>
                <w:webHidden/>
              </w:rPr>
            </w:r>
          </w:ins>
          <w:r>
            <w:rPr>
              <w:noProof/>
              <w:webHidden/>
            </w:rPr>
            <w:fldChar w:fldCharType="separate"/>
          </w:r>
          <w:ins w:id="70" w:author="Robert Lundmark" w:date="2014-10-22T12:23:00Z">
            <w:r>
              <w:rPr>
                <w:noProof/>
                <w:webHidden/>
              </w:rPr>
              <w:t>15</w:t>
            </w:r>
            <w:r>
              <w:rPr>
                <w:noProof/>
                <w:webHidden/>
              </w:rPr>
              <w:fldChar w:fldCharType="end"/>
            </w:r>
            <w:r w:rsidRPr="00257746">
              <w:rPr>
                <w:rStyle w:val="Hyperlink"/>
                <w:noProof/>
              </w:rPr>
              <w:fldChar w:fldCharType="end"/>
            </w:r>
          </w:ins>
        </w:p>
        <w:p w14:paraId="2C233A7D" w14:textId="77777777" w:rsidR="00BD562A" w:rsidRDefault="00BD562A">
          <w:pPr>
            <w:pStyle w:val="TOC1"/>
            <w:tabs>
              <w:tab w:val="left" w:pos="400"/>
              <w:tab w:val="right" w:leader="dot" w:pos="10456"/>
            </w:tabs>
            <w:rPr>
              <w:ins w:id="71" w:author="Robert Lundmark" w:date="2014-10-22T12:23:00Z"/>
              <w:rFonts w:asciiTheme="minorHAnsi" w:eastAsiaTheme="minorEastAsia" w:hAnsiTheme="minorHAnsi" w:cstheme="minorBidi"/>
              <w:noProof/>
              <w:sz w:val="22"/>
              <w:lang w:val="fi-FI" w:eastAsia="fi-FI"/>
            </w:rPr>
          </w:pPr>
          <w:ins w:id="72"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"_Toc401743971"</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5</w:t>
            </w:r>
            <w:r>
              <w:rPr>
                <w:rFonts w:asciiTheme="minorHAnsi" w:eastAsiaTheme="minorEastAsia" w:hAnsiTheme="minorHAnsi" w:cstheme="minorBidi"/>
                <w:noProof/>
                <w:sz w:val="22"/>
                <w:lang w:val="fi-FI" w:eastAsia="fi-FI"/>
              </w:rPr>
              <w:tab/>
            </w:r>
            <w:r w:rsidRPr="00257746">
              <w:rPr>
                <w:rStyle w:val="Hyperlink"/>
                <w:noProof/>
              </w:rPr>
              <w:t>Tjänstedomänens meddelandemodeller</w:t>
            </w:r>
            <w:r>
              <w:rPr>
                <w:noProof/>
                <w:webHidden/>
              </w:rPr>
              <w:tab/>
            </w:r>
            <w:r>
              <w:rPr>
                <w:noProof/>
                <w:webHidden/>
              </w:rPr>
              <w:fldChar w:fldCharType="begin"/>
            </w:r>
            <w:r>
              <w:rPr>
                <w:noProof/>
                <w:webHidden/>
              </w:rPr>
              <w:instrText xml:space="preserve"> PAGEREF _Toc401743971 \h </w:instrText>
            </w:r>
            <w:r>
              <w:rPr>
                <w:noProof/>
                <w:webHidden/>
              </w:rPr>
            </w:r>
          </w:ins>
          <w:r>
            <w:rPr>
              <w:noProof/>
              <w:webHidden/>
            </w:rPr>
            <w:fldChar w:fldCharType="separate"/>
          </w:r>
          <w:ins w:id="73" w:author="Robert Lundmark" w:date="2014-10-22T12:23:00Z">
            <w:r>
              <w:rPr>
                <w:noProof/>
                <w:webHidden/>
              </w:rPr>
              <w:t>16</w:t>
            </w:r>
            <w:r>
              <w:rPr>
                <w:noProof/>
                <w:webHidden/>
              </w:rPr>
              <w:fldChar w:fldCharType="end"/>
            </w:r>
            <w:r w:rsidRPr="00257746">
              <w:rPr>
                <w:rStyle w:val="Hyperlink"/>
                <w:noProof/>
              </w:rPr>
              <w:fldChar w:fldCharType="end"/>
            </w:r>
          </w:ins>
        </w:p>
        <w:p w14:paraId="5E87974A" w14:textId="77777777" w:rsidR="00BD562A" w:rsidRDefault="00BD562A">
          <w:pPr>
            <w:pStyle w:val="TOC2"/>
            <w:tabs>
              <w:tab w:val="left" w:pos="880"/>
              <w:tab w:val="right" w:leader="dot" w:pos="10456"/>
            </w:tabs>
            <w:rPr>
              <w:ins w:id="74" w:author="Robert Lundmark" w:date="2014-10-22T12:23:00Z"/>
              <w:rFonts w:asciiTheme="minorHAnsi" w:eastAsiaTheme="minorEastAsia" w:hAnsiTheme="minorHAnsi" w:cstheme="minorBidi"/>
              <w:noProof/>
              <w:sz w:val="22"/>
              <w:lang w:val="fi-FI" w:eastAsia="fi-FI"/>
            </w:rPr>
          </w:pPr>
          <w:ins w:id="75"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"_Toc401743972"</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5.1</w:t>
            </w:r>
            <w:r>
              <w:rPr>
                <w:rFonts w:asciiTheme="minorHAnsi" w:eastAsiaTheme="minorEastAsia" w:hAnsiTheme="minorHAnsi" w:cstheme="minorBidi"/>
                <w:noProof/>
                <w:sz w:val="22"/>
                <w:lang w:val="fi-FI" w:eastAsia="fi-FI"/>
              </w:rPr>
              <w:tab/>
            </w:r>
            <w:r w:rsidRPr="00257746">
              <w:rPr>
                <w:rStyle w:val="Hyperlink"/>
                <w:noProof/>
              </w:rPr>
              <w:t>V-MIM</w:t>
            </w:r>
            <w:r>
              <w:rPr>
                <w:noProof/>
                <w:webHidden/>
              </w:rPr>
              <w:tab/>
            </w:r>
            <w:r>
              <w:rPr>
                <w:noProof/>
                <w:webHidden/>
              </w:rPr>
              <w:fldChar w:fldCharType="begin"/>
            </w:r>
            <w:r>
              <w:rPr>
                <w:noProof/>
                <w:webHidden/>
              </w:rPr>
              <w:instrText xml:space="preserve"> PAGEREF _Toc401743972 \h </w:instrText>
            </w:r>
            <w:r>
              <w:rPr>
                <w:noProof/>
                <w:webHidden/>
              </w:rPr>
            </w:r>
          </w:ins>
          <w:r>
            <w:rPr>
              <w:noProof/>
              <w:webHidden/>
            </w:rPr>
            <w:fldChar w:fldCharType="separate"/>
          </w:r>
          <w:ins w:id="76" w:author="Robert Lundmark" w:date="2014-10-22T12:23:00Z">
            <w:r>
              <w:rPr>
                <w:noProof/>
                <w:webHidden/>
              </w:rPr>
              <w:t>16</w:t>
            </w:r>
            <w:r>
              <w:rPr>
                <w:noProof/>
                <w:webHidden/>
              </w:rPr>
              <w:fldChar w:fldCharType="end"/>
            </w:r>
            <w:r w:rsidRPr="00257746">
              <w:rPr>
                <w:rStyle w:val="Hyperlink"/>
                <w:noProof/>
              </w:rPr>
              <w:fldChar w:fldCharType="end"/>
            </w:r>
          </w:ins>
        </w:p>
        <w:p w14:paraId="12C3CF79" w14:textId="77777777" w:rsidR="00BD562A" w:rsidRDefault="00BD562A">
          <w:pPr>
            <w:pStyle w:val="TOC2"/>
            <w:tabs>
              <w:tab w:val="left" w:pos="880"/>
              <w:tab w:val="right" w:leader="dot" w:pos="10456"/>
            </w:tabs>
            <w:rPr>
              <w:ins w:id="77" w:author="Robert Lundmark" w:date="2014-10-22T12:23:00Z"/>
              <w:rFonts w:asciiTheme="minorHAnsi" w:eastAsiaTheme="minorEastAsia" w:hAnsiTheme="minorHAnsi" w:cstheme="minorBidi"/>
              <w:noProof/>
              <w:sz w:val="22"/>
              <w:lang w:val="fi-FI" w:eastAsia="fi-FI"/>
            </w:rPr>
          </w:pPr>
          <w:ins w:id="78"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"_Toc401743973"</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5.2</w:t>
            </w:r>
            <w:r>
              <w:rPr>
                <w:rFonts w:asciiTheme="minorHAnsi" w:eastAsiaTheme="minorEastAsia" w:hAnsiTheme="minorHAnsi" w:cstheme="minorBidi"/>
                <w:noProof/>
                <w:sz w:val="22"/>
                <w:lang w:val="fi-FI" w:eastAsia="fi-FI"/>
              </w:rPr>
              <w:tab/>
            </w:r>
            <w:r w:rsidRPr="00257746">
              <w:rPr>
                <w:rStyle w:val="Hyperlink"/>
                <w:noProof/>
              </w:rPr>
              <w:t>Formatregler</w:t>
            </w:r>
            <w:r>
              <w:rPr>
                <w:noProof/>
                <w:webHidden/>
              </w:rPr>
              <w:tab/>
            </w:r>
            <w:r>
              <w:rPr>
                <w:noProof/>
                <w:webHidden/>
              </w:rPr>
              <w:fldChar w:fldCharType="begin"/>
            </w:r>
            <w:r>
              <w:rPr>
                <w:noProof/>
                <w:webHidden/>
              </w:rPr>
              <w:instrText xml:space="preserve"> PAGEREF _Toc401743973 \h </w:instrText>
            </w:r>
            <w:r>
              <w:rPr>
                <w:noProof/>
                <w:webHidden/>
              </w:rPr>
            </w:r>
          </w:ins>
          <w:r>
            <w:rPr>
              <w:noProof/>
              <w:webHidden/>
            </w:rPr>
            <w:fldChar w:fldCharType="separate"/>
          </w:r>
          <w:ins w:id="79" w:author="Robert Lundmark" w:date="2014-10-22T12:23:00Z">
            <w:r>
              <w:rPr>
                <w:noProof/>
                <w:webHidden/>
              </w:rPr>
              <w:t>16</w:t>
            </w:r>
            <w:r>
              <w:rPr>
                <w:noProof/>
                <w:webHidden/>
              </w:rPr>
              <w:fldChar w:fldCharType="end"/>
            </w:r>
            <w:r w:rsidRPr="00257746">
              <w:rPr>
                <w:rStyle w:val="Hyperlink"/>
                <w:noProof/>
              </w:rPr>
              <w:fldChar w:fldCharType="end"/>
            </w:r>
          </w:ins>
        </w:p>
        <w:p w14:paraId="7CFB0369" w14:textId="77777777" w:rsidR="00BD562A" w:rsidRDefault="00BD562A">
          <w:pPr>
            <w:pStyle w:val="TOC3"/>
            <w:tabs>
              <w:tab w:val="left" w:pos="1100"/>
              <w:tab w:val="right" w:leader="dot" w:pos="10456"/>
            </w:tabs>
            <w:rPr>
              <w:ins w:id="80" w:author="Robert Lundmark" w:date="2014-10-22T12:23:00Z"/>
              <w:rFonts w:asciiTheme="minorHAnsi" w:eastAsiaTheme="minorEastAsia" w:hAnsiTheme="minorHAnsi" w:cstheme="minorBidi"/>
              <w:noProof/>
              <w:sz w:val="22"/>
              <w:lang w:val="fi-FI" w:eastAsia="fi-FI"/>
            </w:rPr>
          </w:pPr>
          <w:ins w:id="81"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"_Toc401743974"</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5.2.1</w:t>
            </w:r>
            <w:r>
              <w:rPr>
                <w:rFonts w:asciiTheme="minorHAnsi" w:eastAsiaTheme="minorEastAsia" w:hAnsiTheme="minorHAnsi" w:cstheme="minorBidi"/>
                <w:noProof/>
                <w:sz w:val="22"/>
                <w:lang w:val="fi-FI" w:eastAsia="fi-FI"/>
              </w:rPr>
              <w:tab/>
            </w:r>
            <w:r w:rsidRPr="00257746">
              <w:rPr>
                <w:rStyle w:val="Hyperlink"/>
                <w:noProof/>
              </w:rPr>
              <w:t>RIV-specifikation</w:t>
            </w:r>
            <w:r>
              <w:rPr>
                <w:noProof/>
                <w:webHidden/>
              </w:rPr>
              <w:tab/>
            </w:r>
            <w:r>
              <w:rPr>
                <w:noProof/>
                <w:webHidden/>
              </w:rPr>
              <w:fldChar w:fldCharType="begin"/>
            </w:r>
            <w:r>
              <w:rPr>
                <w:noProof/>
                <w:webHidden/>
              </w:rPr>
              <w:instrText xml:space="preserve"> PAGEREF _Toc401743974 \h </w:instrText>
            </w:r>
            <w:r>
              <w:rPr>
                <w:noProof/>
                <w:webHidden/>
              </w:rPr>
            </w:r>
          </w:ins>
          <w:r>
            <w:rPr>
              <w:noProof/>
              <w:webHidden/>
            </w:rPr>
            <w:fldChar w:fldCharType="separate"/>
          </w:r>
          <w:ins w:id="82" w:author="Robert Lundmark" w:date="2014-10-22T12:23:00Z">
            <w:r>
              <w:rPr>
                <w:noProof/>
                <w:webHidden/>
              </w:rPr>
              <w:t>16</w:t>
            </w:r>
            <w:r>
              <w:rPr>
                <w:noProof/>
                <w:webHidden/>
              </w:rPr>
              <w:fldChar w:fldCharType="end"/>
            </w:r>
            <w:r w:rsidRPr="00257746">
              <w:rPr>
                <w:rStyle w:val="Hyperlink"/>
                <w:noProof/>
              </w:rPr>
              <w:fldChar w:fldCharType="end"/>
            </w:r>
          </w:ins>
        </w:p>
        <w:p w14:paraId="44BEC4A9" w14:textId="77777777" w:rsidR="00BD562A" w:rsidRDefault="00BD562A">
          <w:pPr>
            <w:pStyle w:val="TOC1"/>
            <w:tabs>
              <w:tab w:val="left" w:pos="400"/>
              <w:tab w:val="right" w:leader="dot" w:pos="10456"/>
            </w:tabs>
            <w:rPr>
              <w:ins w:id="83" w:author="Robert Lundmark" w:date="2014-10-22T12:23:00Z"/>
              <w:rFonts w:asciiTheme="minorHAnsi" w:eastAsiaTheme="minorEastAsia" w:hAnsiTheme="minorHAnsi" w:cstheme="minorBidi"/>
              <w:noProof/>
              <w:sz w:val="22"/>
              <w:lang w:val="fi-FI" w:eastAsia="fi-FI"/>
            </w:rPr>
          </w:pPr>
          <w:ins w:id="84"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"_Toc401743975"</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w:t>
            </w:r>
            <w:r>
              <w:rPr>
                <w:rFonts w:asciiTheme="minorHAnsi" w:eastAsiaTheme="minorEastAsia" w:hAnsiTheme="minorHAnsi" w:cstheme="minorBidi"/>
                <w:noProof/>
                <w:sz w:val="22"/>
                <w:lang w:val="fi-FI" w:eastAsia="fi-FI"/>
              </w:rPr>
              <w:tab/>
            </w:r>
            <w:r w:rsidRPr="00257746">
              <w:rPr>
                <w:rStyle w:val="Hyperlink"/>
                <w:noProof/>
              </w:rPr>
              <w:t>Tjänstekontrakt</w:t>
            </w:r>
            <w:r>
              <w:rPr>
                <w:noProof/>
                <w:webHidden/>
              </w:rPr>
              <w:tab/>
            </w:r>
            <w:r>
              <w:rPr>
                <w:noProof/>
                <w:webHidden/>
              </w:rPr>
              <w:fldChar w:fldCharType="begin"/>
            </w:r>
            <w:r>
              <w:rPr>
                <w:noProof/>
                <w:webHidden/>
              </w:rPr>
              <w:instrText xml:space="preserve"> PAGEREF _Toc401743975 \h </w:instrText>
            </w:r>
            <w:r>
              <w:rPr>
                <w:noProof/>
                <w:webHidden/>
              </w:rPr>
            </w:r>
          </w:ins>
          <w:r>
            <w:rPr>
              <w:noProof/>
              <w:webHidden/>
            </w:rPr>
            <w:fldChar w:fldCharType="separate"/>
          </w:r>
          <w:ins w:id="85" w:author="Robert Lundmark" w:date="2014-10-22T12:23:00Z">
            <w:r>
              <w:rPr>
                <w:noProof/>
                <w:webHidden/>
              </w:rPr>
              <w:t>17</w:t>
            </w:r>
            <w:r>
              <w:rPr>
                <w:noProof/>
                <w:webHidden/>
              </w:rPr>
              <w:fldChar w:fldCharType="end"/>
            </w:r>
            <w:r w:rsidRPr="00257746">
              <w:rPr>
                <w:rStyle w:val="Hyperlink"/>
                <w:noProof/>
              </w:rPr>
              <w:fldChar w:fldCharType="end"/>
            </w:r>
          </w:ins>
        </w:p>
        <w:p w14:paraId="658B686D" w14:textId="77777777" w:rsidR="00BD562A" w:rsidRDefault="00BD562A">
          <w:pPr>
            <w:pStyle w:val="TOC2"/>
            <w:tabs>
              <w:tab w:val="left" w:pos="880"/>
              <w:tab w:val="right" w:leader="dot" w:pos="10456"/>
            </w:tabs>
            <w:rPr>
              <w:ins w:id="86" w:author="Robert Lundmark" w:date="2014-10-22T12:23:00Z"/>
              <w:rFonts w:asciiTheme="minorHAnsi" w:eastAsiaTheme="minorEastAsia" w:hAnsiTheme="minorHAnsi" w:cstheme="minorBidi"/>
              <w:noProof/>
              <w:sz w:val="22"/>
              <w:lang w:val="fi-FI" w:eastAsia="fi-FI"/>
            </w:rPr>
          </w:pPr>
          <w:ins w:id="87"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"_Toc401743976"</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6.1</w:t>
            </w:r>
            <w:r>
              <w:rPr>
                <w:rFonts w:asciiTheme="minorHAnsi" w:eastAsiaTheme="minorEastAsia" w:hAnsiTheme="minorHAnsi" w:cstheme="minorBidi"/>
                <w:noProof/>
                <w:sz w:val="22"/>
                <w:lang w:val="fi-FI" w:eastAsia="fi-FI"/>
              </w:rPr>
              <w:tab/>
            </w:r>
            <w:r w:rsidRPr="00257746">
              <w:rPr>
                <w:rStyle w:val="Hyperlink"/>
                <w:noProof/>
              </w:rPr>
              <w:t>GetHealthCareUnit</w:t>
            </w:r>
            <w:r>
              <w:rPr>
                <w:noProof/>
                <w:webHidden/>
              </w:rPr>
              <w:tab/>
            </w:r>
            <w:r>
              <w:rPr>
                <w:noProof/>
                <w:webHidden/>
              </w:rPr>
              <w:fldChar w:fldCharType="begin"/>
            </w:r>
            <w:r>
              <w:rPr>
                <w:noProof/>
                <w:webHidden/>
              </w:rPr>
              <w:instrText xml:space="preserve"> PAGEREF _Toc401743976 \h </w:instrText>
            </w:r>
            <w:r>
              <w:rPr>
                <w:noProof/>
                <w:webHidden/>
              </w:rPr>
            </w:r>
          </w:ins>
          <w:r>
            <w:rPr>
              <w:noProof/>
              <w:webHidden/>
            </w:rPr>
            <w:fldChar w:fldCharType="separate"/>
          </w:r>
          <w:ins w:id="88" w:author="Robert Lundmark" w:date="2014-10-22T12:23:00Z">
            <w:r>
              <w:rPr>
                <w:noProof/>
                <w:webHidden/>
              </w:rPr>
              <w:t>17</w:t>
            </w:r>
            <w:r>
              <w:rPr>
                <w:noProof/>
                <w:webHidden/>
              </w:rPr>
              <w:fldChar w:fldCharType="end"/>
            </w:r>
            <w:r w:rsidRPr="00257746">
              <w:rPr>
                <w:rStyle w:val="Hyperlink"/>
                <w:noProof/>
              </w:rPr>
              <w:fldChar w:fldCharType="end"/>
            </w:r>
          </w:ins>
        </w:p>
        <w:p w14:paraId="3032000E" w14:textId="77777777" w:rsidR="00BD562A" w:rsidRDefault="00BD562A">
          <w:pPr>
            <w:pStyle w:val="TOC3"/>
            <w:tabs>
              <w:tab w:val="left" w:pos="1100"/>
              <w:tab w:val="right" w:leader="dot" w:pos="10456"/>
            </w:tabs>
            <w:rPr>
              <w:ins w:id="89" w:author="Robert Lundmark" w:date="2014-10-22T12:23:00Z"/>
              <w:rFonts w:asciiTheme="minorHAnsi" w:eastAsiaTheme="minorEastAsia" w:hAnsiTheme="minorHAnsi" w:cstheme="minorBidi"/>
              <w:noProof/>
              <w:sz w:val="22"/>
              <w:lang w:val="fi-FI" w:eastAsia="fi-FI"/>
            </w:rPr>
          </w:pPr>
          <w:ins w:id="90"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"_Toc401743977"</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6.1.1</w:t>
            </w:r>
            <w:r>
              <w:rPr>
                <w:rFonts w:asciiTheme="minorHAnsi" w:eastAsiaTheme="minorEastAsia" w:hAnsiTheme="minorHAnsi" w:cstheme="minorBidi"/>
                <w:noProof/>
                <w:sz w:val="22"/>
                <w:lang w:val="fi-FI" w:eastAsia="fi-FI"/>
              </w:rPr>
              <w:tab/>
            </w:r>
            <w:r w:rsidRPr="00257746">
              <w:rPr>
                <w:rStyle w:val="Hyperlink"/>
                <w:noProof/>
              </w:rPr>
              <w:t>Version</w:t>
            </w:r>
            <w:r>
              <w:rPr>
                <w:noProof/>
                <w:webHidden/>
              </w:rPr>
              <w:tab/>
            </w:r>
            <w:r>
              <w:rPr>
                <w:noProof/>
                <w:webHidden/>
              </w:rPr>
              <w:fldChar w:fldCharType="begin"/>
            </w:r>
            <w:r>
              <w:rPr>
                <w:noProof/>
                <w:webHidden/>
              </w:rPr>
              <w:instrText xml:space="preserve"> PAGEREF _Toc401743977 \h </w:instrText>
            </w:r>
            <w:r>
              <w:rPr>
                <w:noProof/>
                <w:webHidden/>
              </w:rPr>
            </w:r>
          </w:ins>
          <w:r>
            <w:rPr>
              <w:noProof/>
              <w:webHidden/>
            </w:rPr>
            <w:fldChar w:fldCharType="separate"/>
          </w:r>
          <w:ins w:id="91" w:author="Robert Lundmark" w:date="2014-10-22T12:23:00Z">
            <w:r>
              <w:rPr>
                <w:noProof/>
                <w:webHidden/>
              </w:rPr>
              <w:t>17</w:t>
            </w:r>
            <w:r>
              <w:rPr>
                <w:noProof/>
                <w:webHidden/>
              </w:rPr>
              <w:fldChar w:fldCharType="end"/>
            </w:r>
            <w:r w:rsidRPr="00257746">
              <w:rPr>
                <w:rStyle w:val="Hyperlink"/>
                <w:noProof/>
              </w:rPr>
              <w:fldChar w:fldCharType="end"/>
            </w:r>
          </w:ins>
        </w:p>
        <w:p w14:paraId="0938E67E" w14:textId="77777777" w:rsidR="00BD562A" w:rsidRDefault="00BD562A">
          <w:pPr>
            <w:pStyle w:val="TOC3"/>
            <w:tabs>
              <w:tab w:val="left" w:pos="1100"/>
              <w:tab w:val="right" w:leader="dot" w:pos="10456"/>
            </w:tabs>
            <w:rPr>
              <w:ins w:id="92" w:author="Robert Lundmark" w:date="2014-10-22T12:23:00Z"/>
              <w:rFonts w:asciiTheme="minorHAnsi" w:eastAsiaTheme="minorEastAsia" w:hAnsiTheme="minorHAnsi" w:cstheme="minorBidi"/>
              <w:noProof/>
              <w:sz w:val="22"/>
              <w:lang w:val="fi-FI" w:eastAsia="fi-FI"/>
            </w:rPr>
          </w:pPr>
          <w:ins w:id="93" w:author="Robert Lundmark" w:date="2014-10-22T12:23:00Z">
            <w:r w:rsidRPr="00257746">
              <w:rPr>
                <w:rStyle w:val="Hyperlink"/>
                <w:noProof/>
              </w:rPr>
              <w:lastRenderedPageBreak/>
              <w:fldChar w:fldCharType="begin"/>
            </w:r>
            <w:r w:rsidRPr="00257746">
              <w:rPr>
                <w:rStyle w:val="Hyperlink"/>
                <w:noProof/>
              </w:rPr>
              <w:instrText xml:space="preserve"> </w:instrText>
            </w:r>
            <w:r>
              <w:rPr>
                <w:noProof/>
              </w:rPr>
              <w:instrText>HYPERLINK \l "_Toc401743978"</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6.1.2</w:t>
            </w:r>
            <w:r>
              <w:rPr>
                <w:rFonts w:asciiTheme="minorHAnsi" w:eastAsiaTheme="minorEastAsia" w:hAnsiTheme="minorHAnsi" w:cstheme="minorBidi"/>
                <w:noProof/>
                <w:sz w:val="22"/>
                <w:lang w:val="fi-FI" w:eastAsia="fi-FI"/>
              </w:rPr>
              <w:tab/>
            </w:r>
            <w:r w:rsidRPr="00257746">
              <w:rPr>
                <w:rStyle w:val="Hyperlink"/>
                <w:noProof/>
              </w:rPr>
              <w:t>Fältregler</w:t>
            </w:r>
            <w:r>
              <w:rPr>
                <w:noProof/>
                <w:webHidden/>
              </w:rPr>
              <w:tab/>
            </w:r>
            <w:r>
              <w:rPr>
                <w:noProof/>
                <w:webHidden/>
              </w:rPr>
              <w:fldChar w:fldCharType="begin"/>
            </w:r>
            <w:r>
              <w:rPr>
                <w:noProof/>
                <w:webHidden/>
              </w:rPr>
              <w:instrText xml:space="preserve"> PAGEREF _Toc401743978 \h </w:instrText>
            </w:r>
            <w:r>
              <w:rPr>
                <w:noProof/>
                <w:webHidden/>
              </w:rPr>
            </w:r>
          </w:ins>
          <w:r>
            <w:rPr>
              <w:noProof/>
              <w:webHidden/>
            </w:rPr>
            <w:fldChar w:fldCharType="separate"/>
          </w:r>
          <w:ins w:id="94" w:author="Robert Lundmark" w:date="2014-10-22T12:23:00Z">
            <w:r>
              <w:rPr>
                <w:noProof/>
                <w:webHidden/>
              </w:rPr>
              <w:t>17</w:t>
            </w:r>
            <w:r>
              <w:rPr>
                <w:noProof/>
                <w:webHidden/>
              </w:rPr>
              <w:fldChar w:fldCharType="end"/>
            </w:r>
            <w:r w:rsidRPr="00257746">
              <w:rPr>
                <w:rStyle w:val="Hyperlink"/>
                <w:noProof/>
              </w:rPr>
              <w:fldChar w:fldCharType="end"/>
            </w:r>
          </w:ins>
        </w:p>
        <w:p w14:paraId="66EF153C" w14:textId="77777777" w:rsidR="00BD562A" w:rsidRDefault="00BD562A">
          <w:pPr>
            <w:pStyle w:val="TOC3"/>
            <w:tabs>
              <w:tab w:val="left" w:pos="1100"/>
              <w:tab w:val="right" w:leader="dot" w:pos="10456"/>
            </w:tabs>
            <w:rPr>
              <w:ins w:id="95" w:author="Robert Lundmark" w:date="2014-10-22T12:23:00Z"/>
              <w:rFonts w:asciiTheme="minorHAnsi" w:eastAsiaTheme="minorEastAsia" w:hAnsiTheme="minorHAnsi" w:cstheme="minorBidi"/>
              <w:noProof/>
              <w:sz w:val="22"/>
              <w:lang w:val="fi-FI" w:eastAsia="fi-FI"/>
            </w:rPr>
          </w:pPr>
          <w:ins w:id="96"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"_Toc401743979"</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6.1.3</w:t>
            </w:r>
            <w:r>
              <w:rPr>
                <w:rFonts w:asciiTheme="minorHAnsi" w:eastAsiaTheme="minorEastAsia" w:hAnsiTheme="minorHAnsi" w:cstheme="minorBidi"/>
                <w:noProof/>
                <w:sz w:val="22"/>
                <w:lang w:val="fi-FI" w:eastAsia="fi-FI"/>
              </w:rPr>
              <w:tab/>
            </w:r>
            <w:r w:rsidRPr="00257746">
              <w:rPr>
                <w:rStyle w:val="Hyperlink"/>
                <w:noProof/>
              </w:rPr>
              <w:t>Övriga regler</w:t>
            </w:r>
            <w:r>
              <w:rPr>
                <w:noProof/>
                <w:webHidden/>
              </w:rPr>
              <w:tab/>
            </w:r>
            <w:r>
              <w:rPr>
                <w:noProof/>
                <w:webHidden/>
              </w:rPr>
              <w:fldChar w:fldCharType="begin"/>
            </w:r>
            <w:r>
              <w:rPr>
                <w:noProof/>
                <w:webHidden/>
              </w:rPr>
              <w:instrText xml:space="preserve"> PAGEREF _Toc401743979 \h </w:instrText>
            </w:r>
            <w:r>
              <w:rPr>
                <w:noProof/>
                <w:webHidden/>
              </w:rPr>
            </w:r>
          </w:ins>
          <w:r>
            <w:rPr>
              <w:noProof/>
              <w:webHidden/>
            </w:rPr>
            <w:fldChar w:fldCharType="separate"/>
          </w:r>
          <w:ins w:id="97" w:author="Robert Lundmark" w:date="2014-10-22T12:23:00Z">
            <w:r>
              <w:rPr>
                <w:noProof/>
                <w:webHidden/>
              </w:rPr>
              <w:t>18</w:t>
            </w:r>
            <w:r>
              <w:rPr>
                <w:noProof/>
                <w:webHidden/>
              </w:rPr>
              <w:fldChar w:fldCharType="end"/>
            </w:r>
            <w:r w:rsidRPr="00257746">
              <w:rPr>
                <w:rStyle w:val="Hyperlink"/>
                <w:noProof/>
              </w:rPr>
              <w:fldChar w:fldCharType="end"/>
            </w:r>
          </w:ins>
        </w:p>
        <w:p w14:paraId="7D0E981A" w14:textId="77777777" w:rsidR="00BD562A" w:rsidRDefault="00BD562A">
          <w:pPr>
            <w:pStyle w:val="TOC3"/>
            <w:tabs>
              <w:tab w:val="left" w:pos="1100"/>
              <w:tab w:val="right" w:leader="dot" w:pos="10456"/>
            </w:tabs>
            <w:rPr>
              <w:ins w:id="98" w:author="Robert Lundmark" w:date="2014-10-22T12:23:00Z"/>
              <w:rFonts w:asciiTheme="minorHAnsi" w:eastAsiaTheme="minorEastAsia" w:hAnsiTheme="minorHAnsi" w:cstheme="minorBidi"/>
              <w:noProof/>
              <w:sz w:val="22"/>
              <w:lang w:val="fi-FI" w:eastAsia="fi-FI"/>
            </w:rPr>
          </w:pPr>
          <w:ins w:id="99"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"_Toc401743980"</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6.1.4</w:t>
            </w:r>
            <w:r>
              <w:rPr>
                <w:rFonts w:asciiTheme="minorHAnsi" w:eastAsiaTheme="minorEastAsia" w:hAnsiTheme="minorHAnsi" w:cstheme="minorBidi"/>
                <w:noProof/>
                <w:sz w:val="22"/>
                <w:lang w:val="fi-FI" w:eastAsia="fi-FI"/>
              </w:rPr>
              <w:tab/>
            </w:r>
            <w:r w:rsidRPr="00257746">
              <w:rPr>
                <w:rStyle w:val="Hyperlink"/>
                <w:noProof/>
              </w:rPr>
              <w:t>Annan information om kontraktet</w:t>
            </w:r>
            <w:r>
              <w:rPr>
                <w:noProof/>
                <w:webHidden/>
              </w:rPr>
              <w:tab/>
            </w:r>
            <w:r>
              <w:rPr>
                <w:noProof/>
                <w:webHidden/>
              </w:rPr>
              <w:fldChar w:fldCharType="begin"/>
            </w:r>
            <w:r>
              <w:rPr>
                <w:noProof/>
                <w:webHidden/>
              </w:rPr>
              <w:instrText xml:space="preserve"> PAGEREF _Toc401743980 \h </w:instrText>
            </w:r>
            <w:r>
              <w:rPr>
                <w:noProof/>
                <w:webHidden/>
              </w:rPr>
            </w:r>
          </w:ins>
          <w:r>
            <w:rPr>
              <w:noProof/>
              <w:webHidden/>
            </w:rPr>
            <w:fldChar w:fldCharType="separate"/>
          </w:r>
          <w:ins w:id="100" w:author="Robert Lundmark" w:date="2014-10-22T12:23:00Z">
            <w:r>
              <w:rPr>
                <w:noProof/>
                <w:webHidden/>
              </w:rPr>
              <w:t>20</w:t>
            </w:r>
            <w:r>
              <w:rPr>
                <w:noProof/>
                <w:webHidden/>
              </w:rPr>
              <w:fldChar w:fldCharType="end"/>
            </w:r>
            <w:r w:rsidRPr="00257746">
              <w:rPr>
                <w:rStyle w:val="Hyperlink"/>
                <w:noProof/>
              </w:rPr>
              <w:fldChar w:fldCharType="end"/>
            </w:r>
          </w:ins>
        </w:p>
        <w:p w14:paraId="33EE2092" w14:textId="77777777" w:rsidR="00BD562A" w:rsidRDefault="00BD562A">
          <w:pPr>
            <w:pStyle w:val="TOC2"/>
            <w:tabs>
              <w:tab w:val="left" w:pos="880"/>
              <w:tab w:val="right" w:leader="dot" w:pos="10456"/>
            </w:tabs>
            <w:rPr>
              <w:ins w:id="101" w:author="Robert Lundmark" w:date="2014-10-22T12:23:00Z"/>
              <w:rFonts w:asciiTheme="minorHAnsi" w:eastAsiaTheme="minorEastAsia" w:hAnsiTheme="minorHAnsi" w:cstheme="minorBidi"/>
              <w:noProof/>
              <w:sz w:val="22"/>
              <w:lang w:val="fi-FI" w:eastAsia="fi-FI"/>
            </w:rPr>
          </w:pPr>
          <w:ins w:id="102"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"_Toc401743981"</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6.2</w:t>
            </w:r>
            <w:r>
              <w:rPr>
                <w:rFonts w:asciiTheme="minorHAnsi" w:eastAsiaTheme="minorEastAsia" w:hAnsiTheme="minorHAnsi" w:cstheme="minorBidi"/>
                <w:noProof/>
                <w:sz w:val="22"/>
                <w:lang w:val="fi-FI" w:eastAsia="fi-FI"/>
              </w:rPr>
              <w:tab/>
            </w:r>
            <w:r w:rsidRPr="00257746">
              <w:rPr>
                <w:rStyle w:val="Hyperlink"/>
                <w:noProof/>
              </w:rPr>
              <w:t>GetHealthCareUnitList</w:t>
            </w:r>
            <w:r>
              <w:rPr>
                <w:noProof/>
                <w:webHidden/>
              </w:rPr>
              <w:tab/>
            </w:r>
            <w:r>
              <w:rPr>
                <w:noProof/>
                <w:webHidden/>
              </w:rPr>
              <w:fldChar w:fldCharType="begin"/>
            </w:r>
            <w:r>
              <w:rPr>
                <w:noProof/>
                <w:webHidden/>
              </w:rPr>
              <w:instrText xml:space="preserve"> PAGEREF _Toc401743981 \h </w:instrText>
            </w:r>
            <w:r>
              <w:rPr>
                <w:noProof/>
                <w:webHidden/>
              </w:rPr>
            </w:r>
          </w:ins>
          <w:r>
            <w:rPr>
              <w:noProof/>
              <w:webHidden/>
            </w:rPr>
            <w:fldChar w:fldCharType="separate"/>
          </w:r>
          <w:ins w:id="103" w:author="Robert Lundmark" w:date="2014-10-22T12:23:00Z">
            <w:r>
              <w:rPr>
                <w:noProof/>
                <w:webHidden/>
              </w:rPr>
              <w:t>21</w:t>
            </w:r>
            <w:r>
              <w:rPr>
                <w:noProof/>
                <w:webHidden/>
              </w:rPr>
              <w:fldChar w:fldCharType="end"/>
            </w:r>
            <w:r w:rsidRPr="00257746">
              <w:rPr>
                <w:rStyle w:val="Hyperlink"/>
                <w:noProof/>
              </w:rPr>
              <w:fldChar w:fldCharType="end"/>
            </w:r>
          </w:ins>
        </w:p>
        <w:p w14:paraId="51645615" w14:textId="77777777" w:rsidR="00BD562A" w:rsidRDefault="00BD562A">
          <w:pPr>
            <w:pStyle w:val="TOC3"/>
            <w:tabs>
              <w:tab w:val="left" w:pos="1100"/>
              <w:tab w:val="right" w:leader="dot" w:pos="10456"/>
            </w:tabs>
            <w:rPr>
              <w:ins w:id="104" w:author="Robert Lundmark" w:date="2014-10-22T12:23:00Z"/>
              <w:rFonts w:asciiTheme="minorHAnsi" w:eastAsiaTheme="minorEastAsia" w:hAnsiTheme="minorHAnsi" w:cstheme="minorBidi"/>
              <w:noProof/>
              <w:sz w:val="22"/>
              <w:lang w:val="fi-FI" w:eastAsia="fi-FI"/>
            </w:rPr>
          </w:pPr>
          <w:ins w:id="105"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"_Toc401743982"</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6.2.1</w:t>
            </w:r>
            <w:r>
              <w:rPr>
                <w:rFonts w:asciiTheme="minorHAnsi" w:eastAsiaTheme="minorEastAsia" w:hAnsiTheme="minorHAnsi" w:cstheme="minorBidi"/>
                <w:noProof/>
                <w:sz w:val="22"/>
                <w:lang w:val="fi-FI" w:eastAsia="fi-FI"/>
              </w:rPr>
              <w:tab/>
            </w:r>
            <w:r w:rsidRPr="00257746">
              <w:rPr>
                <w:rStyle w:val="Hyperlink"/>
                <w:noProof/>
              </w:rPr>
              <w:t>Version</w:t>
            </w:r>
            <w:r>
              <w:rPr>
                <w:noProof/>
                <w:webHidden/>
              </w:rPr>
              <w:tab/>
            </w:r>
            <w:r>
              <w:rPr>
                <w:noProof/>
                <w:webHidden/>
              </w:rPr>
              <w:fldChar w:fldCharType="begin"/>
            </w:r>
            <w:r>
              <w:rPr>
                <w:noProof/>
                <w:webHidden/>
              </w:rPr>
              <w:instrText xml:space="preserve"> PAGEREF _Toc401743982 \h </w:instrText>
            </w:r>
            <w:r>
              <w:rPr>
                <w:noProof/>
                <w:webHidden/>
              </w:rPr>
            </w:r>
          </w:ins>
          <w:r>
            <w:rPr>
              <w:noProof/>
              <w:webHidden/>
            </w:rPr>
            <w:fldChar w:fldCharType="separate"/>
          </w:r>
          <w:ins w:id="106" w:author="Robert Lundmark" w:date="2014-10-22T12:23:00Z">
            <w:r>
              <w:rPr>
                <w:noProof/>
                <w:webHidden/>
              </w:rPr>
              <w:t>21</w:t>
            </w:r>
            <w:r>
              <w:rPr>
                <w:noProof/>
                <w:webHidden/>
              </w:rPr>
              <w:fldChar w:fldCharType="end"/>
            </w:r>
            <w:r w:rsidRPr="00257746">
              <w:rPr>
                <w:rStyle w:val="Hyperlink"/>
                <w:noProof/>
              </w:rPr>
              <w:fldChar w:fldCharType="end"/>
            </w:r>
          </w:ins>
        </w:p>
        <w:p w14:paraId="114743B1" w14:textId="77777777" w:rsidR="00BD562A" w:rsidRDefault="00BD562A">
          <w:pPr>
            <w:pStyle w:val="TOC3"/>
            <w:tabs>
              <w:tab w:val="left" w:pos="1100"/>
              <w:tab w:val="right" w:leader="dot" w:pos="10456"/>
            </w:tabs>
            <w:rPr>
              <w:ins w:id="107" w:author="Robert Lundmark" w:date="2014-10-22T12:23:00Z"/>
              <w:rFonts w:asciiTheme="minorHAnsi" w:eastAsiaTheme="minorEastAsia" w:hAnsiTheme="minorHAnsi" w:cstheme="minorBidi"/>
              <w:noProof/>
              <w:sz w:val="22"/>
              <w:lang w:val="fi-FI" w:eastAsia="fi-FI"/>
            </w:rPr>
          </w:pPr>
          <w:ins w:id="108"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"_Toc401743983"</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6.2.2</w:t>
            </w:r>
            <w:r>
              <w:rPr>
                <w:rFonts w:asciiTheme="minorHAnsi" w:eastAsiaTheme="minorEastAsia" w:hAnsiTheme="minorHAnsi" w:cstheme="minorBidi"/>
                <w:noProof/>
                <w:sz w:val="22"/>
                <w:lang w:val="fi-FI" w:eastAsia="fi-FI"/>
              </w:rPr>
              <w:tab/>
            </w:r>
            <w:r w:rsidRPr="00257746">
              <w:rPr>
                <w:rStyle w:val="Hyperlink"/>
                <w:noProof/>
              </w:rPr>
              <w:t>Fältregler</w:t>
            </w:r>
            <w:r>
              <w:rPr>
                <w:noProof/>
                <w:webHidden/>
              </w:rPr>
              <w:tab/>
            </w:r>
            <w:r>
              <w:rPr>
                <w:noProof/>
                <w:webHidden/>
              </w:rPr>
              <w:fldChar w:fldCharType="begin"/>
            </w:r>
            <w:r>
              <w:rPr>
                <w:noProof/>
                <w:webHidden/>
              </w:rPr>
              <w:instrText xml:space="preserve"> PAGEREF _Toc401743983 \h </w:instrText>
            </w:r>
            <w:r>
              <w:rPr>
                <w:noProof/>
                <w:webHidden/>
              </w:rPr>
            </w:r>
          </w:ins>
          <w:r>
            <w:rPr>
              <w:noProof/>
              <w:webHidden/>
            </w:rPr>
            <w:fldChar w:fldCharType="separate"/>
          </w:r>
          <w:ins w:id="109" w:author="Robert Lundmark" w:date="2014-10-22T12:23:00Z">
            <w:r>
              <w:rPr>
                <w:noProof/>
                <w:webHidden/>
              </w:rPr>
              <w:t>21</w:t>
            </w:r>
            <w:r>
              <w:rPr>
                <w:noProof/>
                <w:webHidden/>
              </w:rPr>
              <w:fldChar w:fldCharType="end"/>
            </w:r>
            <w:r w:rsidRPr="00257746">
              <w:rPr>
                <w:rStyle w:val="Hyperlink"/>
                <w:noProof/>
              </w:rPr>
              <w:fldChar w:fldCharType="end"/>
            </w:r>
          </w:ins>
        </w:p>
        <w:p w14:paraId="75FC8B87" w14:textId="77777777" w:rsidR="00BD562A" w:rsidRDefault="00BD562A">
          <w:pPr>
            <w:pStyle w:val="TOC3"/>
            <w:tabs>
              <w:tab w:val="left" w:pos="1100"/>
              <w:tab w:val="right" w:leader="dot" w:pos="10456"/>
            </w:tabs>
            <w:rPr>
              <w:ins w:id="110" w:author="Robert Lundmark" w:date="2014-10-22T12:23:00Z"/>
              <w:rFonts w:asciiTheme="minorHAnsi" w:eastAsiaTheme="minorEastAsia" w:hAnsiTheme="minorHAnsi" w:cstheme="minorBidi"/>
              <w:noProof/>
              <w:sz w:val="22"/>
              <w:lang w:val="fi-FI" w:eastAsia="fi-FI"/>
            </w:rPr>
          </w:pPr>
          <w:ins w:id="111"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"_Toc401743984"</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6.2.3</w:t>
            </w:r>
            <w:r>
              <w:rPr>
                <w:rFonts w:asciiTheme="minorHAnsi" w:eastAsiaTheme="minorEastAsia" w:hAnsiTheme="minorHAnsi" w:cstheme="minorBidi"/>
                <w:noProof/>
                <w:sz w:val="22"/>
                <w:lang w:val="fi-FI" w:eastAsia="fi-FI"/>
              </w:rPr>
              <w:tab/>
            </w:r>
            <w:r w:rsidRPr="00257746">
              <w:rPr>
                <w:rStyle w:val="Hyperlink"/>
                <w:noProof/>
              </w:rPr>
              <w:t>Övriga regler</w:t>
            </w:r>
            <w:r>
              <w:rPr>
                <w:noProof/>
                <w:webHidden/>
              </w:rPr>
              <w:tab/>
            </w:r>
            <w:r>
              <w:rPr>
                <w:noProof/>
                <w:webHidden/>
              </w:rPr>
              <w:fldChar w:fldCharType="begin"/>
            </w:r>
            <w:r>
              <w:rPr>
                <w:noProof/>
                <w:webHidden/>
              </w:rPr>
              <w:instrText xml:space="preserve"> PAGEREF _Toc401743984 \h </w:instrText>
            </w:r>
            <w:r>
              <w:rPr>
                <w:noProof/>
                <w:webHidden/>
              </w:rPr>
            </w:r>
          </w:ins>
          <w:r>
            <w:rPr>
              <w:noProof/>
              <w:webHidden/>
            </w:rPr>
            <w:fldChar w:fldCharType="separate"/>
          </w:r>
          <w:ins w:id="112" w:author="Robert Lundmark" w:date="2014-10-22T12:23:00Z">
            <w:r>
              <w:rPr>
                <w:noProof/>
                <w:webHidden/>
              </w:rPr>
              <w:t>22</w:t>
            </w:r>
            <w:r>
              <w:rPr>
                <w:noProof/>
                <w:webHidden/>
              </w:rPr>
              <w:fldChar w:fldCharType="end"/>
            </w:r>
            <w:r w:rsidRPr="00257746">
              <w:rPr>
                <w:rStyle w:val="Hyperlink"/>
                <w:noProof/>
              </w:rPr>
              <w:fldChar w:fldCharType="end"/>
            </w:r>
          </w:ins>
        </w:p>
        <w:p w14:paraId="7481BD04" w14:textId="77777777" w:rsidR="00BD562A" w:rsidRDefault="00BD562A">
          <w:pPr>
            <w:pStyle w:val="TOC3"/>
            <w:tabs>
              <w:tab w:val="left" w:pos="1100"/>
              <w:tab w:val="right" w:leader="dot" w:pos="10456"/>
            </w:tabs>
            <w:rPr>
              <w:ins w:id="113" w:author="Robert Lundmark" w:date="2014-10-22T12:23:00Z"/>
              <w:rFonts w:asciiTheme="minorHAnsi" w:eastAsiaTheme="minorEastAsia" w:hAnsiTheme="minorHAnsi" w:cstheme="minorBidi"/>
              <w:noProof/>
              <w:sz w:val="22"/>
              <w:lang w:val="fi-FI" w:eastAsia="fi-FI"/>
            </w:rPr>
          </w:pPr>
          <w:ins w:id="114"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"_Toc401743985"</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6.2.4</w:t>
            </w:r>
            <w:r>
              <w:rPr>
                <w:rFonts w:asciiTheme="minorHAnsi" w:eastAsiaTheme="minorEastAsia" w:hAnsiTheme="minorHAnsi" w:cstheme="minorBidi"/>
                <w:noProof/>
                <w:sz w:val="22"/>
                <w:lang w:val="fi-FI" w:eastAsia="fi-FI"/>
              </w:rPr>
              <w:tab/>
            </w:r>
            <w:r w:rsidRPr="00257746">
              <w:rPr>
                <w:rStyle w:val="Hyperlink"/>
                <w:noProof/>
              </w:rPr>
              <w:t>Annan information om kontraktet</w:t>
            </w:r>
            <w:r>
              <w:rPr>
                <w:noProof/>
                <w:webHidden/>
              </w:rPr>
              <w:tab/>
            </w:r>
            <w:r>
              <w:rPr>
                <w:noProof/>
                <w:webHidden/>
              </w:rPr>
              <w:fldChar w:fldCharType="begin"/>
            </w:r>
            <w:r>
              <w:rPr>
                <w:noProof/>
                <w:webHidden/>
              </w:rPr>
              <w:instrText xml:space="preserve"> PAGEREF _Toc401743985 \h </w:instrText>
            </w:r>
            <w:r>
              <w:rPr>
                <w:noProof/>
                <w:webHidden/>
              </w:rPr>
            </w:r>
          </w:ins>
          <w:r>
            <w:rPr>
              <w:noProof/>
              <w:webHidden/>
            </w:rPr>
            <w:fldChar w:fldCharType="separate"/>
          </w:r>
          <w:ins w:id="115" w:author="Robert Lundmark" w:date="2014-10-22T12:23:00Z">
            <w:r>
              <w:rPr>
                <w:noProof/>
                <w:webHidden/>
              </w:rPr>
              <w:t>23</w:t>
            </w:r>
            <w:r>
              <w:rPr>
                <w:noProof/>
                <w:webHidden/>
              </w:rPr>
              <w:fldChar w:fldCharType="end"/>
            </w:r>
            <w:r w:rsidRPr="00257746">
              <w:rPr>
                <w:rStyle w:val="Hyperlink"/>
                <w:noProof/>
              </w:rPr>
              <w:fldChar w:fldCharType="end"/>
            </w:r>
          </w:ins>
        </w:p>
        <w:p w14:paraId="303D2FC6" w14:textId="77777777" w:rsidR="00BD562A" w:rsidRDefault="00BD562A">
          <w:pPr>
            <w:pStyle w:val="TOC2"/>
            <w:tabs>
              <w:tab w:val="left" w:pos="880"/>
              <w:tab w:val="right" w:leader="dot" w:pos="10456"/>
            </w:tabs>
            <w:rPr>
              <w:ins w:id="116" w:author="Robert Lundmark" w:date="2014-10-22T12:23:00Z"/>
              <w:rFonts w:asciiTheme="minorHAnsi" w:eastAsiaTheme="minorEastAsia" w:hAnsiTheme="minorHAnsi" w:cstheme="minorBidi"/>
              <w:noProof/>
              <w:sz w:val="22"/>
              <w:lang w:val="fi-FI" w:eastAsia="fi-FI"/>
            </w:rPr>
          </w:pPr>
          <w:ins w:id="117"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"_Toc401743986"</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6.3</w:t>
            </w:r>
            <w:r>
              <w:rPr>
                <w:rFonts w:asciiTheme="minorHAnsi" w:eastAsiaTheme="minorEastAsia" w:hAnsiTheme="minorHAnsi" w:cstheme="minorBidi"/>
                <w:noProof/>
                <w:sz w:val="22"/>
                <w:lang w:val="fi-FI" w:eastAsia="fi-FI"/>
              </w:rPr>
              <w:tab/>
            </w:r>
            <w:r w:rsidRPr="00257746">
              <w:rPr>
                <w:rStyle w:val="Hyperlink"/>
                <w:noProof/>
              </w:rPr>
              <w:t>GetHealthCareUnitMembers</w:t>
            </w:r>
            <w:r>
              <w:rPr>
                <w:noProof/>
                <w:webHidden/>
              </w:rPr>
              <w:tab/>
            </w:r>
            <w:r>
              <w:rPr>
                <w:noProof/>
                <w:webHidden/>
              </w:rPr>
              <w:fldChar w:fldCharType="begin"/>
            </w:r>
            <w:r>
              <w:rPr>
                <w:noProof/>
                <w:webHidden/>
              </w:rPr>
              <w:instrText xml:space="preserve"> PAGEREF _Toc401743986 \h </w:instrText>
            </w:r>
            <w:r>
              <w:rPr>
                <w:noProof/>
                <w:webHidden/>
              </w:rPr>
            </w:r>
          </w:ins>
          <w:r>
            <w:rPr>
              <w:noProof/>
              <w:webHidden/>
            </w:rPr>
            <w:fldChar w:fldCharType="separate"/>
          </w:r>
          <w:ins w:id="118" w:author="Robert Lundmark" w:date="2014-10-22T12:23:00Z">
            <w:r>
              <w:rPr>
                <w:noProof/>
                <w:webHidden/>
              </w:rPr>
              <w:t>24</w:t>
            </w:r>
            <w:r>
              <w:rPr>
                <w:noProof/>
                <w:webHidden/>
              </w:rPr>
              <w:fldChar w:fldCharType="end"/>
            </w:r>
            <w:r w:rsidRPr="00257746">
              <w:rPr>
                <w:rStyle w:val="Hyperlink"/>
                <w:noProof/>
              </w:rPr>
              <w:fldChar w:fldCharType="end"/>
            </w:r>
          </w:ins>
        </w:p>
        <w:p w14:paraId="365E995E" w14:textId="77777777" w:rsidR="00BD562A" w:rsidRDefault="00BD562A">
          <w:pPr>
            <w:pStyle w:val="TOC3"/>
            <w:tabs>
              <w:tab w:val="left" w:pos="1100"/>
              <w:tab w:val="right" w:leader="dot" w:pos="10456"/>
            </w:tabs>
            <w:rPr>
              <w:ins w:id="119" w:author="Robert Lundmark" w:date="2014-10-22T12:23:00Z"/>
              <w:rFonts w:asciiTheme="minorHAnsi" w:eastAsiaTheme="minorEastAsia" w:hAnsiTheme="minorHAnsi" w:cstheme="minorBidi"/>
              <w:noProof/>
              <w:sz w:val="22"/>
              <w:lang w:val="fi-FI" w:eastAsia="fi-FI"/>
            </w:rPr>
          </w:pPr>
          <w:ins w:id="120"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"_Toc401743987"</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6.3.1</w:t>
            </w:r>
            <w:r>
              <w:rPr>
                <w:rFonts w:asciiTheme="minorHAnsi" w:eastAsiaTheme="minorEastAsia" w:hAnsiTheme="minorHAnsi" w:cstheme="minorBidi"/>
                <w:noProof/>
                <w:sz w:val="22"/>
                <w:lang w:val="fi-FI" w:eastAsia="fi-FI"/>
              </w:rPr>
              <w:tab/>
            </w:r>
            <w:r w:rsidRPr="00257746">
              <w:rPr>
                <w:rStyle w:val="Hyperlink"/>
                <w:noProof/>
              </w:rPr>
              <w:t>Version</w:t>
            </w:r>
            <w:r>
              <w:rPr>
                <w:noProof/>
                <w:webHidden/>
              </w:rPr>
              <w:tab/>
            </w:r>
            <w:r>
              <w:rPr>
                <w:noProof/>
                <w:webHidden/>
              </w:rPr>
              <w:fldChar w:fldCharType="begin"/>
            </w:r>
            <w:r>
              <w:rPr>
                <w:noProof/>
                <w:webHidden/>
              </w:rPr>
              <w:instrText xml:space="preserve"> PAGEREF _Toc401743987 \h </w:instrText>
            </w:r>
            <w:r>
              <w:rPr>
                <w:noProof/>
                <w:webHidden/>
              </w:rPr>
            </w:r>
          </w:ins>
          <w:r>
            <w:rPr>
              <w:noProof/>
              <w:webHidden/>
            </w:rPr>
            <w:fldChar w:fldCharType="separate"/>
          </w:r>
          <w:ins w:id="121" w:author="Robert Lundmark" w:date="2014-10-22T12:23:00Z">
            <w:r>
              <w:rPr>
                <w:noProof/>
                <w:webHidden/>
              </w:rPr>
              <w:t>24</w:t>
            </w:r>
            <w:r>
              <w:rPr>
                <w:noProof/>
                <w:webHidden/>
              </w:rPr>
              <w:fldChar w:fldCharType="end"/>
            </w:r>
            <w:r w:rsidRPr="00257746">
              <w:rPr>
                <w:rStyle w:val="Hyperlink"/>
                <w:noProof/>
              </w:rPr>
              <w:fldChar w:fldCharType="end"/>
            </w:r>
          </w:ins>
        </w:p>
        <w:p w14:paraId="662E8E34" w14:textId="77777777" w:rsidR="00BD562A" w:rsidRDefault="00BD562A">
          <w:pPr>
            <w:pStyle w:val="TOC3"/>
            <w:tabs>
              <w:tab w:val="left" w:pos="1100"/>
              <w:tab w:val="right" w:leader="dot" w:pos="10456"/>
            </w:tabs>
            <w:rPr>
              <w:ins w:id="122" w:author="Robert Lundmark" w:date="2014-10-22T12:23:00Z"/>
              <w:rFonts w:asciiTheme="minorHAnsi" w:eastAsiaTheme="minorEastAsia" w:hAnsiTheme="minorHAnsi" w:cstheme="minorBidi"/>
              <w:noProof/>
              <w:sz w:val="22"/>
              <w:lang w:val="fi-FI" w:eastAsia="fi-FI"/>
            </w:rPr>
          </w:pPr>
          <w:ins w:id="123"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"_Toc401743988"</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6.3.2</w:t>
            </w:r>
            <w:r>
              <w:rPr>
                <w:rFonts w:asciiTheme="minorHAnsi" w:eastAsiaTheme="minorEastAsia" w:hAnsiTheme="minorHAnsi" w:cstheme="minorBidi"/>
                <w:noProof/>
                <w:sz w:val="22"/>
                <w:lang w:val="fi-FI" w:eastAsia="fi-FI"/>
              </w:rPr>
              <w:tab/>
            </w:r>
            <w:r w:rsidRPr="00257746">
              <w:rPr>
                <w:rStyle w:val="Hyperlink"/>
                <w:noProof/>
              </w:rPr>
              <w:t>Fältregler</w:t>
            </w:r>
            <w:r>
              <w:rPr>
                <w:noProof/>
                <w:webHidden/>
              </w:rPr>
              <w:tab/>
            </w:r>
            <w:r>
              <w:rPr>
                <w:noProof/>
                <w:webHidden/>
              </w:rPr>
              <w:fldChar w:fldCharType="begin"/>
            </w:r>
            <w:r>
              <w:rPr>
                <w:noProof/>
                <w:webHidden/>
              </w:rPr>
              <w:instrText xml:space="preserve"> PAGEREF _Toc401743988 \h </w:instrText>
            </w:r>
            <w:r>
              <w:rPr>
                <w:noProof/>
                <w:webHidden/>
              </w:rPr>
            </w:r>
          </w:ins>
          <w:r>
            <w:rPr>
              <w:noProof/>
              <w:webHidden/>
            </w:rPr>
            <w:fldChar w:fldCharType="separate"/>
          </w:r>
          <w:ins w:id="124" w:author="Robert Lundmark" w:date="2014-10-22T12:23:00Z">
            <w:r>
              <w:rPr>
                <w:noProof/>
                <w:webHidden/>
              </w:rPr>
              <w:t>24</w:t>
            </w:r>
            <w:r>
              <w:rPr>
                <w:noProof/>
                <w:webHidden/>
              </w:rPr>
              <w:fldChar w:fldCharType="end"/>
            </w:r>
            <w:r w:rsidRPr="00257746">
              <w:rPr>
                <w:rStyle w:val="Hyperlink"/>
                <w:noProof/>
              </w:rPr>
              <w:fldChar w:fldCharType="end"/>
            </w:r>
          </w:ins>
        </w:p>
        <w:p w14:paraId="23123FAD" w14:textId="77777777" w:rsidR="00BD562A" w:rsidRDefault="00BD562A">
          <w:pPr>
            <w:pStyle w:val="TOC3"/>
            <w:tabs>
              <w:tab w:val="left" w:pos="1100"/>
              <w:tab w:val="right" w:leader="dot" w:pos="10456"/>
            </w:tabs>
            <w:rPr>
              <w:ins w:id="125" w:author="Robert Lundmark" w:date="2014-10-22T12:23:00Z"/>
              <w:rFonts w:asciiTheme="minorHAnsi" w:eastAsiaTheme="minorEastAsia" w:hAnsiTheme="minorHAnsi" w:cstheme="minorBidi"/>
              <w:noProof/>
              <w:sz w:val="22"/>
              <w:lang w:val="fi-FI" w:eastAsia="fi-FI"/>
            </w:rPr>
          </w:pPr>
          <w:ins w:id="126"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"_Toc401743989"</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6.3.3</w:t>
            </w:r>
            <w:r>
              <w:rPr>
                <w:rFonts w:asciiTheme="minorHAnsi" w:eastAsiaTheme="minorEastAsia" w:hAnsiTheme="minorHAnsi" w:cstheme="minorBidi"/>
                <w:noProof/>
                <w:sz w:val="22"/>
                <w:lang w:val="fi-FI" w:eastAsia="fi-FI"/>
              </w:rPr>
              <w:tab/>
            </w:r>
            <w:r w:rsidRPr="00257746">
              <w:rPr>
                <w:rStyle w:val="Hyperlink"/>
                <w:noProof/>
              </w:rPr>
              <w:t>Övriga regler</w:t>
            </w:r>
            <w:r>
              <w:rPr>
                <w:noProof/>
                <w:webHidden/>
              </w:rPr>
              <w:tab/>
            </w:r>
            <w:r>
              <w:rPr>
                <w:noProof/>
                <w:webHidden/>
              </w:rPr>
              <w:fldChar w:fldCharType="begin"/>
            </w:r>
            <w:r>
              <w:rPr>
                <w:noProof/>
                <w:webHidden/>
              </w:rPr>
              <w:instrText xml:space="preserve"> PAGEREF _Toc401743989 \h </w:instrText>
            </w:r>
            <w:r>
              <w:rPr>
                <w:noProof/>
                <w:webHidden/>
              </w:rPr>
            </w:r>
          </w:ins>
          <w:r>
            <w:rPr>
              <w:noProof/>
              <w:webHidden/>
            </w:rPr>
            <w:fldChar w:fldCharType="separate"/>
          </w:r>
          <w:ins w:id="127" w:author="Robert Lundmark" w:date="2014-10-22T12:23:00Z">
            <w:r>
              <w:rPr>
                <w:noProof/>
                <w:webHidden/>
              </w:rPr>
              <w:t>25</w:t>
            </w:r>
            <w:r>
              <w:rPr>
                <w:noProof/>
                <w:webHidden/>
              </w:rPr>
              <w:fldChar w:fldCharType="end"/>
            </w:r>
            <w:r w:rsidRPr="00257746">
              <w:rPr>
                <w:rStyle w:val="Hyperlink"/>
                <w:noProof/>
              </w:rPr>
              <w:fldChar w:fldCharType="end"/>
            </w:r>
          </w:ins>
        </w:p>
        <w:p w14:paraId="0E21A113" w14:textId="77777777" w:rsidR="00BD562A" w:rsidRDefault="00BD562A">
          <w:pPr>
            <w:pStyle w:val="TOC3"/>
            <w:tabs>
              <w:tab w:val="left" w:pos="1100"/>
              <w:tab w:val="right" w:leader="dot" w:pos="10456"/>
            </w:tabs>
            <w:rPr>
              <w:ins w:id="128" w:author="Robert Lundmark" w:date="2014-10-22T12:23:00Z"/>
              <w:rFonts w:asciiTheme="minorHAnsi" w:eastAsiaTheme="minorEastAsia" w:hAnsiTheme="minorHAnsi" w:cstheme="minorBidi"/>
              <w:noProof/>
              <w:sz w:val="22"/>
              <w:lang w:val="fi-FI" w:eastAsia="fi-FI"/>
            </w:rPr>
          </w:pPr>
          <w:ins w:id="129"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"_Toc401743990"</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6.3.4</w:t>
            </w:r>
            <w:r>
              <w:rPr>
                <w:rFonts w:asciiTheme="minorHAnsi" w:eastAsiaTheme="minorEastAsia" w:hAnsiTheme="minorHAnsi" w:cstheme="minorBidi"/>
                <w:noProof/>
                <w:sz w:val="22"/>
                <w:lang w:val="fi-FI" w:eastAsia="fi-FI"/>
              </w:rPr>
              <w:tab/>
            </w:r>
            <w:r w:rsidRPr="00257746">
              <w:rPr>
                <w:rStyle w:val="Hyperlink"/>
                <w:noProof/>
              </w:rPr>
              <w:t>Annan information om kontraktet</w:t>
            </w:r>
            <w:r>
              <w:rPr>
                <w:noProof/>
                <w:webHidden/>
              </w:rPr>
              <w:tab/>
            </w:r>
            <w:r>
              <w:rPr>
                <w:noProof/>
                <w:webHidden/>
              </w:rPr>
              <w:fldChar w:fldCharType="begin"/>
            </w:r>
            <w:r>
              <w:rPr>
                <w:noProof/>
                <w:webHidden/>
              </w:rPr>
              <w:instrText xml:space="preserve"> PAGEREF _Toc401743990 \h </w:instrText>
            </w:r>
            <w:r>
              <w:rPr>
                <w:noProof/>
                <w:webHidden/>
              </w:rPr>
            </w:r>
          </w:ins>
          <w:r>
            <w:rPr>
              <w:noProof/>
              <w:webHidden/>
            </w:rPr>
            <w:fldChar w:fldCharType="separate"/>
          </w:r>
          <w:ins w:id="130" w:author="Robert Lundmark" w:date="2014-10-22T12:23:00Z">
            <w:r>
              <w:rPr>
                <w:noProof/>
                <w:webHidden/>
              </w:rPr>
              <w:t>27</w:t>
            </w:r>
            <w:r>
              <w:rPr>
                <w:noProof/>
                <w:webHidden/>
              </w:rPr>
              <w:fldChar w:fldCharType="end"/>
            </w:r>
            <w:r w:rsidRPr="00257746">
              <w:rPr>
                <w:rStyle w:val="Hyperlink"/>
                <w:noProof/>
              </w:rPr>
              <w:fldChar w:fldCharType="end"/>
            </w:r>
          </w:ins>
        </w:p>
        <w:p w14:paraId="3B2D057C" w14:textId="77777777" w:rsidR="00BD562A" w:rsidRDefault="00BD562A">
          <w:pPr>
            <w:pStyle w:val="TOC2"/>
            <w:tabs>
              <w:tab w:val="left" w:pos="880"/>
              <w:tab w:val="right" w:leader="dot" w:pos="10456"/>
            </w:tabs>
            <w:rPr>
              <w:ins w:id="131" w:author="Robert Lundmark" w:date="2014-10-22T12:23:00Z"/>
              <w:rFonts w:asciiTheme="minorHAnsi" w:eastAsiaTheme="minorEastAsia" w:hAnsiTheme="minorHAnsi" w:cstheme="minorBidi"/>
              <w:noProof/>
              <w:sz w:val="22"/>
              <w:lang w:val="fi-FI" w:eastAsia="fi-FI"/>
            </w:rPr>
          </w:pPr>
          <w:ins w:id="132"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"_Toc401743991"</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6.4</w:t>
            </w:r>
            <w:r>
              <w:rPr>
                <w:rFonts w:asciiTheme="minorHAnsi" w:eastAsiaTheme="minorEastAsia" w:hAnsiTheme="minorHAnsi" w:cstheme="minorBidi"/>
                <w:noProof/>
                <w:sz w:val="22"/>
                <w:lang w:val="fi-FI" w:eastAsia="fi-FI"/>
              </w:rPr>
              <w:tab/>
            </w:r>
            <w:r w:rsidRPr="00257746">
              <w:rPr>
                <w:rStyle w:val="Hyperlink"/>
                <w:noProof/>
              </w:rPr>
              <w:t>GetUnit</w:t>
            </w:r>
            <w:r>
              <w:rPr>
                <w:noProof/>
                <w:webHidden/>
              </w:rPr>
              <w:tab/>
            </w:r>
            <w:r>
              <w:rPr>
                <w:noProof/>
                <w:webHidden/>
              </w:rPr>
              <w:fldChar w:fldCharType="begin"/>
            </w:r>
            <w:r>
              <w:rPr>
                <w:noProof/>
                <w:webHidden/>
              </w:rPr>
              <w:instrText xml:space="preserve"> PAGEREF _Toc401743991 \h </w:instrText>
            </w:r>
            <w:r>
              <w:rPr>
                <w:noProof/>
                <w:webHidden/>
              </w:rPr>
            </w:r>
          </w:ins>
          <w:r>
            <w:rPr>
              <w:noProof/>
              <w:webHidden/>
            </w:rPr>
            <w:fldChar w:fldCharType="separate"/>
          </w:r>
          <w:ins w:id="133" w:author="Robert Lundmark" w:date="2014-10-22T12:23:00Z">
            <w:r>
              <w:rPr>
                <w:noProof/>
                <w:webHidden/>
              </w:rPr>
              <w:t>28</w:t>
            </w:r>
            <w:r>
              <w:rPr>
                <w:noProof/>
                <w:webHidden/>
              </w:rPr>
              <w:fldChar w:fldCharType="end"/>
            </w:r>
            <w:r w:rsidRPr="00257746">
              <w:rPr>
                <w:rStyle w:val="Hyperlink"/>
                <w:noProof/>
              </w:rPr>
              <w:fldChar w:fldCharType="end"/>
            </w:r>
          </w:ins>
        </w:p>
        <w:p w14:paraId="493826A3" w14:textId="77777777" w:rsidR="00BD562A" w:rsidRDefault="00BD562A">
          <w:pPr>
            <w:pStyle w:val="TOC3"/>
            <w:tabs>
              <w:tab w:val="left" w:pos="1100"/>
              <w:tab w:val="right" w:leader="dot" w:pos="10456"/>
            </w:tabs>
            <w:rPr>
              <w:ins w:id="134" w:author="Robert Lundmark" w:date="2014-10-22T12:23:00Z"/>
              <w:rFonts w:asciiTheme="minorHAnsi" w:eastAsiaTheme="minorEastAsia" w:hAnsiTheme="minorHAnsi" w:cstheme="minorBidi"/>
              <w:noProof/>
              <w:sz w:val="22"/>
              <w:lang w:val="fi-FI" w:eastAsia="fi-FI"/>
            </w:rPr>
          </w:pPr>
          <w:ins w:id="135"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"_Toc401743992"</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6.4.1</w:t>
            </w:r>
            <w:r>
              <w:rPr>
                <w:rFonts w:asciiTheme="minorHAnsi" w:eastAsiaTheme="minorEastAsia" w:hAnsiTheme="minorHAnsi" w:cstheme="minorBidi"/>
                <w:noProof/>
                <w:sz w:val="22"/>
                <w:lang w:val="fi-FI" w:eastAsia="fi-FI"/>
              </w:rPr>
              <w:tab/>
            </w:r>
            <w:r w:rsidRPr="00257746">
              <w:rPr>
                <w:rStyle w:val="Hyperlink"/>
                <w:noProof/>
              </w:rPr>
              <w:t>Version</w:t>
            </w:r>
            <w:r>
              <w:rPr>
                <w:noProof/>
                <w:webHidden/>
              </w:rPr>
              <w:tab/>
            </w:r>
            <w:r>
              <w:rPr>
                <w:noProof/>
                <w:webHidden/>
              </w:rPr>
              <w:fldChar w:fldCharType="begin"/>
            </w:r>
            <w:r>
              <w:rPr>
                <w:noProof/>
                <w:webHidden/>
              </w:rPr>
              <w:instrText xml:space="preserve"> PAGEREF _Toc401743992 \h </w:instrText>
            </w:r>
            <w:r>
              <w:rPr>
                <w:noProof/>
                <w:webHidden/>
              </w:rPr>
            </w:r>
          </w:ins>
          <w:r>
            <w:rPr>
              <w:noProof/>
              <w:webHidden/>
            </w:rPr>
            <w:fldChar w:fldCharType="separate"/>
          </w:r>
          <w:ins w:id="136" w:author="Robert Lundmark" w:date="2014-10-22T12:23:00Z">
            <w:r>
              <w:rPr>
                <w:noProof/>
                <w:webHidden/>
              </w:rPr>
              <w:t>28</w:t>
            </w:r>
            <w:r>
              <w:rPr>
                <w:noProof/>
                <w:webHidden/>
              </w:rPr>
              <w:fldChar w:fldCharType="end"/>
            </w:r>
            <w:r w:rsidRPr="00257746">
              <w:rPr>
                <w:rStyle w:val="Hyperlink"/>
                <w:noProof/>
              </w:rPr>
              <w:fldChar w:fldCharType="end"/>
            </w:r>
          </w:ins>
        </w:p>
        <w:p w14:paraId="0A2F04B9" w14:textId="77777777" w:rsidR="00BD562A" w:rsidRDefault="00BD562A">
          <w:pPr>
            <w:pStyle w:val="TOC3"/>
            <w:tabs>
              <w:tab w:val="left" w:pos="1100"/>
              <w:tab w:val="right" w:leader="dot" w:pos="10456"/>
            </w:tabs>
            <w:rPr>
              <w:ins w:id="137" w:author="Robert Lundmark" w:date="2014-10-22T12:23:00Z"/>
              <w:rFonts w:asciiTheme="minorHAnsi" w:eastAsiaTheme="minorEastAsia" w:hAnsiTheme="minorHAnsi" w:cstheme="minorBidi"/>
              <w:noProof/>
              <w:sz w:val="22"/>
              <w:lang w:val="fi-FI" w:eastAsia="fi-FI"/>
            </w:rPr>
          </w:pPr>
          <w:ins w:id="138"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"_Toc401743993"</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6.4.2</w:t>
            </w:r>
            <w:r>
              <w:rPr>
                <w:rFonts w:asciiTheme="minorHAnsi" w:eastAsiaTheme="minorEastAsia" w:hAnsiTheme="minorHAnsi" w:cstheme="minorBidi"/>
                <w:noProof/>
                <w:sz w:val="22"/>
                <w:lang w:val="fi-FI" w:eastAsia="fi-FI"/>
              </w:rPr>
              <w:tab/>
            </w:r>
            <w:r w:rsidRPr="00257746">
              <w:rPr>
                <w:rStyle w:val="Hyperlink"/>
                <w:noProof/>
              </w:rPr>
              <w:t>Fältregler</w:t>
            </w:r>
            <w:r>
              <w:rPr>
                <w:noProof/>
                <w:webHidden/>
              </w:rPr>
              <w:tab/>
            </w:r>
            <w:r>
              <w:rPr>
                <w:noProof/>
                <w:webHidden/>
              </w:rPr>
              <w:fldChar w:fldCharType="begin"/>
            </w:r>
            <w:r>
              <w:rPr>
                <w:noProof/>
                <w:webHidden/>
              </w:rPr>
              <w:instrText xml:space="preserve"> PAGEREF _Toc401743993 \h </w:instrText>
            </w:r>
            <w:r>
              <w:rPr>
                <w:noProof/>
                <w:webHidden/>
              </w:rPr>
            </w:r>
          </w:ins>
          <w:r>
            <w:rPr>
              <w:noProof/>
              <w:webHidden/>
            </w:rPr>
            <w:fldChar w:fldCharType="separate"/>
          </w:r>
          <w:ins w:id="139" w:author="Robert Lundmark" w:date="2014-10-22T12:23:00Z">
            <w:r>
              <w:rPr>
                <w:noProof/>
                <w:webHidden/>
              </w:rPr>
              <w:t>28</w:t>
            </w:r>
            <w:r>
              <w:rPr>
                <w:noProof/>
                <w:webHidden/>
              </w:rPr>
              <w:fldChar w:fldCharType="end"/>
            </w:r>
            <w:r w:rsidRPr="00257746">
              <w:rPr>
                <w:rStyle w:val="Hyperlink"/>
                <w:noProof/>
              </w:rPr>
              <w:fldChar w:fldCharType="end"/>
            </w:r>
          </w:ins>
        </w:p>
        <w:p w14:paraId="48D4E7F3" w14:textId="77777777" w:rsidR="00BD562A" w:rsidRDefault="00BD562A">
          <w:pPr>
            <w:pStyle w:val="TOC3"/>
            <w:tabs>
              <w:tab w:val="left" w:pos="1100"/>
              <w:tab w:val="right" w:leader="dot" w:pos="10456"/>
            </w:tabs>
            <w:rPr>
              <w:ins w:id="140" w:author="Robert Lundmark" w:date="2014-10-22T12:23:00Z"/>
              <w:rFonts w:asciiTheme="minorHAnsi" w:eastAsiaTheme="minorEastAsia" w:hAnsiTheme="minorHAnsi" w:cstheme="minorBidi"/>
              <w:noProof/>
              <w:sz w:val="22"/>
              <w:lang w:val="fi-FI" w:eastAsia="fi-FI"/>
            </w:rPr>
          </w:pPr>
          <w:ins w:id="141"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"_Toc401743994"</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6.4.3</w:t>
            </w:r>
            <w:r>
              <w:rPr>
                <w:rFonts w:asciiTheme="minorHAnsi" w:eastAsiaTheme="minorEastAsia" w:hAnsiTheme="minorHAnsi" w:cstheme="minorBidi"/>
                <w:noProof/>
                <w:sz w:val="22"/>
                <w:lang w:val="fi-FI" w:eastAsia="fi-FI"/>
              </w:rPr>
              <w:tab/>
            </w:r>
            <w:r w:rsidRPr="00257746">
              <w:rPr>
                <w:rStyle w:val="Hyperlink"/>
                <w:noProof/>
              </w:rPr>
              <w:t>Övriga regler</w:t>
            </w:r>
            <w:r>
              <w:rPr>
                <w:noProof/>
                <w:webHidden/>
              </w:rPr>
              <w:tab/>
            </w:r>
            <w:r>
              <w:rPr>
                <w:noProof/>
                <w:webHidden/>
              </w:rPr>
              <w:fldChar w:fldCharType="begin"/>
            </w:r>
            <w:r>
              <w:rPr>
                <w:noProof/>
                <w:webHidden/>
              </w:rPr>
              <w:instrText xml:space="preserve"> PAGEREF _Toc401743994 \h </w:instrText>
            </w:r>
            <w:r>
              <w:rPr>
                <w:noProof/>
                <w:webHidden/>
              </w:rPr>
            </w:r>
          </w:ins>
          <w:r>
            <w:rPr>
              <w:noProof/>
              <w:webHidden/>
            </w:rPr>
            <w:fldChar w:fldCharType="separate"/>
          </w:r>
          <w:ins w:id="142" w:author="Robert Lundmark" w:date="2014-10-22T12:23:00Z">
            <w:r>
              <w:rPr>
                <w:noProof/>
                <w:webHidden/>
              </w:rPr>
              <w:t>31</w:t>
            </w:r>
            <w:r>
              <w:rPr>
                <w:noProof/>
                <w:webHidden/>
              </w:rPr>
              <w:fldChar w:fldCharType="end"/>
            </w:r>
            <w:r w:rsidRPr="00257746">
              <w:rPr>
                <w:rStyle w:val="Hyperlink"/>
                <w:noProof/>
              </w:rPr>
              <w:fldChar w:fldCharType="end"/>
            </w:r>
          </w:ins>
        </w:p>
        <w:p w14:paraId="2AD33EB4" w14:textId="77777777" w:rsidR="00BD562A" w:rsidRDefault="00BD562A">
          <w:pPr>
            <w:pStyle w:val="TOC3"/>
            <w:tabs>
              <w:tab w:val="left" w:pos="1100"/>
              <w:tab w:val="right" w:leader="dot" w:pos="10456"/>
            </w:tabs>
            <w:rPr>
              <w:ins w:id="143" w:author="Robert Lundmark" w:date="2014-10-22T12:23:00Z"/>
              <w:rFonts w:asciiTheme="minorHAnsi" w:eastAsiaTheme="minorEastAsia" w:hAnsiTheme="minorHAnsi" w:cstheme="minorBidi"/>
              <w:noProof/>
              <w:sz w:val="22"/>
              <w:lang w:val="fi-FI" w:eastAsia="fi-FI"/>
            </w:rPr>
          </w:pPr>
          <w:ins w:id="144" w:author="Robert Lundmark" w:date="2014-10-22T12:23:00Z">
            <w:r w:rsidRPr="00257746">
              <w:rPr>
                <w:rStyle w:val="Hyperlink"/>
                <w:noProof/>
              </w:rPr>
              <w:fldChar w:fldCharType="begin"/>
            </w:r>
            <w:r w:rsidRPr="00257746">
              <w:rPr>
                <w:rStyle w:val="Hyperlink"/>
                <w:noProof/>
              </w:rPr>
              <w:instrText xml:space="preserve"> </w:instrText>
            </w:r>
            <w:r>
              <w:rPr>
                <w:noProof/>
              </w:rPr>
              <w:instrText>HYPERLINK \l "_Toc401743995"</w:instrText>
            </w:r>
            <w:r w:rsidRPr="00257746">
              <w:rPr>
                <w:rStyle w:val="Hyperlink"/>
                <w:noProof/>
              </w:rPr>
              <w:instrText xml:space="preserve"> </w:instrText>
            </w:r>
            <w:r w:rsidRPr="00257746">
              <w:rPr>
                <w:rStyle w:val="Hyperlink"/>
                <w:noProof/>
              </w:rPr>
            </w:r>
            <w:r w:rsidRPr="00257746">
              <w:rPr>
                <w:rStyle w:val="Hyperlink"/>
                <w:noProof/>
              </w:rPr>
              <w:fldChar w:fldCharType="separate"/>
            </w:r>
            <w:r w:rsidRPr="00257746">
              <w:rPr>
                <w:rStyle w:val="Hyperlink"/>
                <w:noProof/>
              </w:rPr>
              <w:t>6.4.4</w:t>
            </w:r>
            <w:r>
              <w:rPr>
                <w:rFonts w:asciiTheme="minorHAnsi" w:eastAsiaTheme="minorEastAsia" w:hAnsiTheme="minorHAnsi" w:cstheme="minorBidi"/>
                <w:noProof/>
                <w:sz w:val="22"/>
                <w:lang w:val="fi-FI" w:eastAsia="fi-FI"/>
              </w:rPr>
              <w:tab/>
            </w:r>
            <w:r w:rsidRPr="00257746">
              <w:rPr>
                <w:rStyle w:val="Hyperlink"/>
                <w:noProof/>
              </w:rPr>
              <w:t>Annan information om kontraktet</w:t>
            </w:r>
            <w:r>
              <w:rPr>
                <w:noProof/>
                <w:webHidden/>
              </w:rPr>
              <w:tab/>
            </w:r>
            <w:r>
              <w:rPr>
                <w:noProof/>
                <w:webHidden/>
              </w:rPr>
              <w:fldChar w:fldCharType="begin"/>
            </w:r>
            <w:r>
              <w:rPr>
                <w:noProof/>
                <w:webHidden/>
              </w:rPr>
              <w:instrText xml:space="preserve"> PAGEREF _Toc401743995 \h </w:instrText>
            </w:r>
            <w:r>
              <w:rPr>
                <w:noProof/>
                <w:webHidden/>
              </w:rPr>
            </w:r>
          </w:ins>
          <w:r>
            <w:rPr>
              <w:noProof/>
              <w:webHidden/>
            </w:rPr>
            <w:fldChar w:fldCharType="separate"/>
          </w:r>
          <w:ins w:id="145" w:author="Robert Lundmark" w:date="2014-10-22T12:23:00Z">
            <w:r>
              <w:rPr>
                <w:noProof/>
                <w:webHidden/>
              </w:rPr>
              <w:t>35</w:t>
            </w:r>
            <w:r>
              <w:rPr>
                <w:noProof/>
                <w:webHidden/>
              </w:rPr>
              <w:fldChar w:fldCharType="end"/>
            </w:r>
            <w:r w:rsidRPr="00257746">
              <w:rPr>
                <w:rStyle w:val="Hyperlink"/>
                <w:noProof/>
              </w:rPr>
              <w:fldChar w:fldCharType="end"/>
            </w:r>
          </w:ins>
        </w:p>
        <w:p w14:paraId="66CBA3F2" w14:textId="77777777" w:rsidR="00B955BA" w:rsidDel="00BD562A" w:rsidRDefault="00B955BA">
          <w:pPr>
            <w:pStyle w:val="TOC1"/>
            <w:tabs>
              <w:tab w:val="left" w:pos="400"/>
              <w:tab w:val="right" w:leader="dot" w:pos="10456"/>
            </w:tabs>
            <w:rPr>
              <w:del w:id="146" w:author="Robert Lundmark" w:date="2014-10-22T12:23:00Z"/>
              <w:rFonts w:asciiTheme="minorHAnsi" w:eastAsiaTheme="minorEastAsia" w:hAnsiTheme="minorHAnsi" w:cstheme="minorBidi"/>
              <w:noProof/>
              <w:sz w:val="22"/>
              <w:lang w:eastAsia="sv-SE"/>
            </w:rPr>
          </w:pPr>
          <w:del w:id="147" w:author="Robert Lundmark" w:date="2014-10-22T12:23:00Z">
            <w:r w:rsidRPr="00BD562A" w:rsidDel="00BD562A">
              <w:rPr>
                <w:noProof/>
                <w:rPrChange w:id="148" w:author="Robert Lundmark" w:date="2014-10-22T12:23:00Z">
                  <w:rPr>
                    <w:rStyle w:val="Hyperlink"/>
                    <w:noProof/>
                  </w:rPr>
                </w:rPrChange>
              </w:rPr>
              <w:delText>1</w:delText>
            </w:r>
            <w:r w:rsidDel="00BD562A">
              <w:rPr>
                <w:rFonts w:asciiTheme="minorHAnsi" w:eastAsiaTheme="minorEastAsia" w:hAnsiTheme="minorHAnsi" w:cstheme="minorBidi"/>
                <w:noProof/>
                <w:sz w:val="22"/>
                <w:lang w:eastAsia="sv-SE"/>
              </w:rPr>
              <w:tab/>
            </w:r>
            <w:r w:rsidRPr="00BD562A" w:rsidDel="00BD562A">
              <w:rPr>
                <w:noProof/>
                <w:rPrChange w:id="149" w:author="Robert Lundmark" w:date="2014-10-22T12:23:00Z">
                  <w:rPr>
                    <w:rStyle w:val="Hyperlink"/>
                    <w:noProof/>
                  </w:rPr>
                </w:rPrChange>
              </w:rPr>
              <w:delText>Inledning</w:delText>
            </w:r>
            <w:r w:rsidDel="00BD562A">
              <w:rPr>
                <w:noProof/>
                <w:webHidden/>
              </w:rPr>
              <w:tab/>
              <w:delText>7</w:delText>
            </w:r>
          </w:del>
        </w:p>
        <w:p w14:paraId="2D5D5F19" w14:textId="77777777" w:rsidR="00B955BA" w:rsidDel="00BD562A" w:rsidRDefault="00B955BA">
          <w:pPr>
            <w:pStyle w:val="TOC2"/>
            <w:tabs>
              <w:tab w:val="left" w:pos="660"/>
              <w:tab w:val="right" w:leader="dot" w:pos="10456"/>
            </w:tabs>
            <w:rPr>
              <w:del w:id="150" w:author="Robert Lundmark" w:date="2014-10-22T12:23:00Z"/>
              <w:rFonts w:asciiTheme="minorHAnsi" w:eastAsiaTheme="minorEastAsia" w:hAnsiTheme="minorHAnsi" w:cstheme="minorBidi"/>
              <w:noProof/>
              <w:sz w:val="22"/>
              <w:lang w:eastAsia="sv-SE"/>
            </w:rPr>
          </w:pPr>
          <w:del w:id="151" w:author="Robert Lundmark" w:date="2014-10-22T12:23:00Z">
            <w:r w:rsidRPr="00BD562A" w:rsidDel="00BD562A">
              <w:rPr>
                <w:noProof/>
                <w:rPrChange w:id="152" w:author="Robert Lundmark" w:date="2014-10-22T12:23:00Z">
                  <w:rPr>
                    <w:rStyle w:val="Hyperlink"/>
                    <w:noProof/>
                  </w:rPr>
                </w:rPrChange>
              </w:rPr>
              <w:delText>1.1</w:delText>
            </w:r>
            <w:r w:rsidDel="00BD562A">
              <w:rPr>
                <w:rFonts w:asciiTheme="minorHAnsi" w:eastAsiaTheme="minorEastAsia" w:hAnsiTheme="minorHAnsi" w:cstheme="minorBidi"/>
                <w:noProof/>
                <w:sz w:val="22"/>
                <w:lang w:eastAsia="sv-SE"/>
              </w:rPr>
              <w:tab/>
            </w:r>
            <w:r w:rsidRPr="00BD562A" w:rsidDel="00BD562A">
              <w:rPr>
                <w:noProof/>
                <w:rPrChange w:id="153" w:author="Robert Lundmark" w:date="2014-10-22T12:23:00Z">
                  <w:rPr>
                    <w:rStyle w:val="Hyperlink"/>
                    <w:noProof/>
                  </w:rPr>
                </w:rPrChange>
              </w:rPr>
              <w:delText>Svenskt namn</w:delText>
            </w:r>
            <w:r w:rsidDel="00BD562A">
              <w:rPr>
                <w:noProof/>
                <w:webHidden/>
              </w:rPr>
              <w:tab/>
              <w:delText>7</w:delText>
            </w:r>
          </w:del>
        </w:p>
        <w:p w14:paraId="721606F0" w14:textId="77777777" w:rsidR="00B955BA" w:rsidDel="00BD562A" w:rsidRDefault="00B955BA">
          <w:pPr>
            <w:pStyle w:val="TOC2"/>
            <w:tabs>
              <w:tab w:val="left" w:pos="880"/>
              <w:tab w:val="right" w:leader="dot" w:pos="10456"/>
            </w:tabs>
            <w:rPr>
              <w:del w:id="154" w:author="Robert Lundmark" w:date="2014-10-22T12:23:00Z"/>
              <w:rFonts w:asciiTheme="minorHAnsi" w:eastAsiaTheme="minorEastAsia" w:hAnsiTheme="minorHAnsi" w:cstheme="minorBidi"/>
              <w:noProof/>
              <w:sz w:val="22"/>
              <w:lang w:eastAsia="sv-SE"/>
            </w:rPr>
          </w:pPr>
          <w:del w:id="155" w:author="Robert Lundmark" w:date="2014-10-22T12:23:00Z">
            <w:r w:rsidRPr="00BD562A" w:rsidDel="00BD562A">
              <w:rPr>
                <w:noProof/>
                <w:rPrChange w:id="156" w:author="Robert Lundmark" w:date="2014-10-22T12:23:00Z">
                  <w:rPr>
                    <w:rStyle w:val="Hyperlink"/>
                    <w:noProof/>
                  </w:rPr>
                </w:rPrChange>
              </w:rPr>
              <w:delText>1.2</w:delText>
            </w:r>
            <w:r w:rsidDel="00BD562A">
              <w:rPr>
                <w:rFonts w:asciiTheme="minorHAnsi" w:eastAsiaTheme="minorEastAsia" w:hAnsiTheme="minorHAnsi" w:cstheme="minorBidi"/>
                <w:noProof/>
                <w:sz w:val="22"/>
                <w:lang w:eastAsia="sv-SE"/>
              </w:rPr>
              <w:tab/>
            </w:r>
            <w:r w:rsidRPr="00BD562A" w:rsidDel="00BD562A">
              <w:rPr>
                <w:noProof/>
                <w:rPrChange w:id="157" w:author="Robert Lundmark" w:date="2014-10-22T12:23:00Z">
                  <w:rPr>
                    <w:rStyle w:val="Hyperlink"/>
                    <w:noProof/>
                  </w:rPr>
                </w:rPrChange>
              </w:rPr>
              <w:delText>WEB beskrivning</w:delText>
            </w:r>
            <w:r w:rsidDel="00BD562A">
              <w:rPr>
                <w:noProof/>
                <w:webHidden/>
              </w:rPr>
              <w:tab/>
              <w:delText>7</w:delText>
            </w:r>
          </w:del>
        </w:p>
        <w:p w14:paraId="5215229E" w14:textId="77777777" w:rsidR="00B955BA" w:rsidDel="00BD562A" w:rsidRDefault="00B955BA">
          <w:pPr>
            <w:pStyle w:val="TOC1"/>
            <w:tabs>
              <w:tab w:val="left" w:pos="400"/>
              <w:tab w:val="right" w:leader="dot" w:pos="10456"/>
            </w:tabs>
            <w:rPr>
              <w:del w:id="158" w:author="Robert Lundmark" w:date="2014-10-22T12:23:00Z"/>
              <w:rFonts w:asciiTheme="minorHAnsi" w:eastAsiaTheme="minorEastAsia" w:hAnsiTheme="minorHAnsi" w:cstheme="minorBidi"/>
              <w:noProof/>
              <w:sz w:val="22"/>
              <w:lang w:eastAsia="sv-SE"/>
            </w:rPr>
          </w:pPr>
          <w:del w:id="159" w:author="Robert Lundmark" w:date="2014-10-22T12:23:00Z">
            <w:r w:rsidRPr="00BD562A" w:rsidDel="00BD562A">
              <w:rPr>
                <w:noProof/>
                <w:rPrChange w:id="160" w:author="Robert Lundmark" w:date="2014-10-22T12:23:00Z">
                  <w:rPr>
                    <w:rStyle w:val="Hyperlink"/>
                    <w:noProof/>
                  </w:rPr>
                </w:rPrChange>
              </w:rPr>
              <w:delText>2</w:delText>
            </w:r>
            <w:r w:rsidDel="00BD562A">
              <w:rPr>
                <w:rFonts w:asciiTheme="minorHAnsi" w:eastAsiaTheme="minorEastAsia" w:hAnsiTheme="minorHAnsi" w:cstheme="minorBidi"/>
                <w:noProof/>
                <w:sz w:val="22"/>
                <w:lang w:eastAsia="sv-SE"/>
              </w:rPr>
              <w:tab/>
            </w:r>
            <w:r w:rsidRPr="00BD562A" w:rsidDel="00BD562A">
              <w:rPr>
                <w:noProof/>
                <w:rPrChange w:id="161" w:author="Robert Lundmark" w:date="2014-10-22T12:23:00Z">
                  <w:rPr>
                    <w:rStyle w:val="Hyperlink"/>
                    <w:noProof/>
                  </w:rPr>
                </w:rPrChange>
              </w:rPr>
              <w:delText>Versionsinformation</w:delText>
            </w:r>
            <w:r w:rsidDel="00BD562A">
              <w:rPr>
                <w:noProof/>
                <w:webHidden/>
              </w:rPr>
              <w:tab/>
              <w:delText>8</w:delText>
            </w:r>
          </w:del>
        </w:p>
        <w:p w14:paraId="0FDDE3F0" w14:textId="77777777" w:rsidR="00B955BA" w:rsidDel="00BD562A" w:rsidRDefault="00B955BA">
          <w:pPr>
            <w:pStyle w:val="TOC2"/>
            <w:tabs>
              <w:tab w:val="left" w:pos="880"/>
              <w:tab w:val="right" w:leader="dot" w:pos="10456"/>
            </w:tabs>
            <w:rPr>
              <w:del w:id="162" w:author="Robert Lundmark" w:date="2014-10-22T12:23:00Z"/>
              <w:rFonts w:asciiTheme="minorHAnsi" w:eastAsiaTheme="minorEastAsia" w:hAnsiTheme="minorHAnsi" w:cstheme="minorBidi"/>
              <w:noProof/>
              <w:sz w:val="22"/>
              <w:lang w:eastAsia="sv-SE"/>
            </w:rPr>
          </w:pPr>
          <w:del w:id="163" w:author="Robert Lundmark" w:date="2014-10-22T12:23:00Z">
            <w:r w:rsidRPr="00BD562A" w:rsidDel="00BD562A">
              <w:rPr>
                <w:noProof/>
                <w:rPrChange w:id="164" w:author="Robert Lundmark" w:date="2014-10-22T12:23:00Z">
                  <w:rPr>
                    <w:rStyle w:val="Hyperlink"/>
                    <w:noProof/>
                  </w:rPr>
                </w:rPrChange>
              </w:rPr>
              <w:delText>2.1</w:delText>
            </w:r>
            <w:r w:rsidDel="00BD562A">
              <w:rPr>
                <w:rFonts w:asciiTheme="minorHAnsi" w:eastAsiaTheme="minorEastAsia" w:hAnsiTheme="minorHAnsi" w:cstheme="minorBidi"/>
                <w:noProof/>
                <w:sz w:val="22"/>
                <w:lang w:eastAsia="sv-SE"/>
              </w:rPr>
              <w:tab/>
            </w:r>
            <w:r w:rsidRPr="00BD562A" w:rsidDel="00BD562A">
              <w:rPr>
                <w:noProof/>
                <w:rPrChange w:id="165" w:author="Robert Lundmark" w:date="2014-10-22T12:23:00Z">
                  <w:rPr>
                    <w:rStyle w:val="Hyperlink"/>
                    <w:noProof/>
                  </w:rPr>
                </w:rPrChange>
              </w:rPr>
              <w:delText xml:space="preserve">Version </w:delText>
            </w:r>
            <w:r w:rsidRPr="00BD562A" w:rsidDel="00BD562A">
              <w:rPr>
                <w:b/>
                <w:noProof/>
                <w:rPrChange w:id="166" w:author="Robert Lundmark" w:date="2014-10-22T12:23:00Z">
                  <w:rPr>
                    <w:rStyle w:val="Hyperlink"/>
                    <w:b/>
                    <w:noProof/>
                  </w:rPr>
                </w:rPrChange>
              </w:rPr>
              <w:delText>1</w:delText>
            </w:r>
            <w:r w:rsidRPr="00BD562A" w:rsidDel="00BD562A">
              <w:rPr>
                <w:noProof/>
                <w:rPrChange w:id="167" w:author="Robert Lundmark" w:date="2014-10-22T12:23:00Z">
                  <w:rPr>
                    <w:rStyle w:val="Hyperlink"/>
                    <w:noProof/>
                  </w:rPr>
                </w:rPrChange>
              </w:rPr>
              <w:delText>.</w:delText>
            </w:r>
            <w:r w:rsidRPr="00BD562A" w:rsidDel="00BD562A">
              <w:rPr>
                <w:b/>
                <w:noProof/>
                <w:rPrChange w:id="168" w:author="Robert Lundmark" w:date="2014-10-22T12:23:00Z">
                  <w:rPr>
                    <w:rStyle w:val="Hyperlink"/>
                    <w:b/>
                    <w:noProof/>
                  </w:rPr>
                </w:rPrChange>
              </w:rPr>
              <w:delText>0</w:delText>
            </w:r>
            <w:r w:rsidRPr="00BD562A" w:rsidDel="00BD562A">
              <w:rPr>
                <w:noProof/>
                <w:rPrChange w:id="169" w:author="Robert Lundmark" w:date="2014-10-22T12:23:00Z">
                  <w:rPr>
                    <w:rStyle w:val="Hyperlink"/>
                    <w:noProof/>
                  </w:rPr>
                </w:rPrChange>
              </w:rPr>
              <w:delText>_RC4</w:delText>
            </w:r>
            <w:r w:rsidDel="00BD562A">
              <w:rPr>
                <w:noProof/>
                <w:webHidden/>
              </w:rPr>
              <w:tab/>
              <w:delText>8</w:delText>
            </w:r>
          </w:del>
        </w:p>
        <w:p w14:paraId="4E7E2E2D" w14:textId="77777777" w:rsidR="00B955BA" w:rsidDel="00BD562A" w:rsidRDefault="00B955BA">
          <w:pPr>
            <w:pStyle w:val="TOC3"/>
            <w:tabs>
              <w:tab w:val="left" w:pos="1100"/>
              <w:tab w:val="right" w:leader="dot" w:pos="10456"/>
            </w:tabs>
            <w:rPr>
              <w:del w:id="170" w:author="Robert Lundmark" w:date="2014-10-22T12:23:00Z"/>
              <w:rFonts w:asciiTheme="minorHAnsi" w:eastAsiaTheme="minorEastAsia" w:hAnsiTheme="minorHAnsi" w:cstheme="minorBidi"/>
              <w:noProof/>
              <w:sz w:val="22"/>
              <w:lang w:eastAsia="sv-SE"/>
            </w:rPr>
          </w:pPr>
          <w:del w:id="171" w:author="Robert Lundmark" w:date="2014-10-22T12:23:00Z">
            <w:r w:rsidRPr="00BD562A" w:rsidDel="00BD562A">
              <w:rPr>
                <w:noProof/>
                <w:rPrChange w:id="172" w:author="Robert Lundmark" w:date="2014-10-22T12:23:00Z">
                  <w:rPr>
                    <w:rStyle w:val="Hyperlink"/>
                    <w:noProof/>
                  </w:rPr>
                </w:rPrChange>
              </w:rPr>
              <w:delText>2.1.1</w:delText>
            </w:r>
            <w:r w:rsidDel="00BD562A">
              <w:rPr>
                <w:rFonts w:asciiTheme="minorHAnsi" w:eastAsiaTheme="minorEastAsia" w:hAnsiTheme="minorHAnsi" w:cstheme="minorBidi"/>
                <w:noProof/>
                <w:sz w:val="22"/>
                <w:lang w:eastAsia="sv-SE"/>
              </w:rPr>
              <w:tab/>
            </w:r>
            <w:r w:rsidRPr="00BD562A" w:rsidDel="00BD562A">
              <w:rPr>
                <w:noProof/>
                <w:rPrChange w:id="173" w:author="Robert Lundmark" w:date="2014-10-22T12:23:00Z">
                  <w:rPr>
                    <w:rStyle w:val="Hyperlink"/>
                    <w:noProof/>
                  </w:rPr>
                </w:rPrChange>
              </w:rPr>
              <w:delText>Oförändrade tjänstekontrakt</w:delText>
            </w:r>
            <w:r w:rsidDel="00BD562A">
              <w:rPr>
                <w:noProof/>
                <w:webHidden/>
              </w:rPr>
              <w:tab/>
              <w:delText>8</w:delText>
            </w:r>
          </w:del>
        </w:p>
        <w:p w14:paraId="59BE52D5" w14:textId="77777777" w:rsidR="00B955BA" w:rsidDel="00BD562A" w:rsidRDefault="00B955BA">
          <w:pPr>
            <w:pStyle w:val="TOC3"/>
            <w:tabs>
              <w:tab w:val="left" w:pos="1100"/>
              <w:tab w:val="right" w:leader="dot" w:pos="10456"/>
            </w:tabs>
            <w:rPr>
              <w:del w:id="174" w:author="Robert Lundmark" w:date="2014-10-22T12:23:00Z"/>
              <w:rFonts w:asciiTheme="minorHAnsi" w:eastAsiaTheme="minorEastAsia" w:hAnsiTheme="minorHAnsi" w:cstheme="minorBidi"/>
              <w:noProof/>
              <w:sz w:val="22"/>
              <w:lang w:eastAsia="sv-SE"/>
            </w:rPr>
          </w:pPr>
          <w:del w:id="175" w:author="Robert Lundmark" w:date="2014-10-22T12:23:00Z">
            <w:r w:rsidRPr="00BD562A" w:rsidDel="00BD562A">
              <w:rPr>
                <w:noProof/>
                <w:rPrChange w:id="176" w:author="Robert Lundmark" w:date="2014-10-22T12:23:00Z">
                  <w:rPr>
                    <w:rStyle w:val="Hyperlink"/>
                    <w:noProof/>
                  </w:rPr>
                </w:rPrChange>
              </w:rPr>
              <w:delText>2.1.2</w:delText>
            </w:r>
            <w:r w:rsidDel="00BD562A">
              <w:rPr>
                <w:rFonts w:asciiTheme="minorHAnsi" w:eastAsiaTheme="minorEastAsia" w:hAnsiTheme="minorHAnsi" w:cstheme="minorBidi"/>
                <w:noProof/>
                <w:sz w:val="22"/>
                <w:lang w:eastAsia="sv-SE"/>
              </w:rPr>
              <w:tab/>
            </w:r>
            <w:r w:rsidRPr="00BD562A" w:rsidDel="00BD562A">
              <w:rPr>
                <w:noProof/>
                <w:rPrChange w:id="177" w:author="Robert Lundmark" w:date="2014-10-22T12:23:00Z">
                  <w:rPr>
                    <w:rStyle w:val="Hyperlink"/>
                    <w:noProof/>
                  </w:rPr>
                </w:rPrChange>
              </w:rPr>
              <w:delText>Nya tjänstekontrakt</w:delText>
            </w:r>
            <w:r w:rsidDel="00BD562A">
              <w:rPr>
                <w:noProof/>
                <w:webHidden/>
              </w:rPr>
              <w:tab/>
              <w:delText>8</w:delText>
            </w:r>
          </w:del>
        </w:p>
        <w:p w14:paraId="757C9117" w14:textId="77777777" w:rsidR="00B955BA" w:rsidDel="00BD562A" w:rsidRDefault="00B955BA">
          <w:pPr>
            <w:pStyle w:val="TOC3"/>
            <w:tabs>
              <w:tab w:val="left" w:pos="1100"/>
              <w:tab w:val="right" w:leader="dot" w:pos="10456"/>
            </w:tabs>
            <w:rPr>
              <w:del w:id="178" w:author="Robert Lundmark" w:date="2014-10-22T12:23:00Z"/>
              <w:rFonts w:asciiTheme="minorHAnsi" w:eastAsiaTheme="minorEastAsia" w:hAnsiTheme="minorHAnsi" w:cstheme="minorBidi"/>
              <w:noProof/>
              <w:sz w:val="22"/>
              <w:lang w:eastAsia="sv-SE"/>
            </w:rPr>
          </w:pPr>
          <w:del w:id="179" w:author="Robert Lundmark" w:date="2014-10-22T12:23:00Z">
            <w:r w:rsidRPr="00BD562A" w:rsidDel="00BD562A">
              <w:rPr>
                <w:noProof/>
                <w:rPrChange w:id="180" w:author="Robert Lundmark" w:date="2014-10-22T12:23:00Z">
                  <w:rPr>
                    <w:rStyle w:val="Hyperlink"/>
                    <w:noProof/>
                  </w:rPr>
                </w:rPrChange>
              </w:rPr>
              <w:delText>2.1.3</w:delText>
            </w:r>
            <w:r w:rsidDel="00BD562A">
              <w:rPr>
                <w:rFonts w:asciiTheme="minorHAnsi" w:eastAsiaTheme="minorEastAsia" w:hAnsiTheme="minorHAnsi" w:cstheme="minorBidi"/>
                <w:noProof/>
                <w:sz w:val="22"/>
                <w:lang w:eastAsia="sv-SE"/>
              </w:rPr>
              <w:tab/>
            </w:r>
            <w:r w:rsidRPr="00BD562A" w:rsidDel="00BD562A">
              <w:rPr>
                <w:noProof/>
                <w:rPrChange w:id="181" w:author="Robert Lundmark" w:date="2014-10-22T12:23:00Z">
                  <w:rPr>
                    <w:rStyle w:val="Hyperlink"/>
                    <w:noProof/>
                  </w:rPr>
                </w:rPrChange>
              </w:rPr>
              <w:delText>Förändrade tjänstekontrakt</w:delText>
            </w:r>
            <w:r w:rsidDel="00BD562A">
              <w:rPr>
                <w:noProof/>
                <w:webHidden/>
              </w:rPr>
              <w:tab/>
              <w:delText>8</w:delText>
            </w:r>
          </w:del>
        </w:p>
        <w:p w14:paraId="46D705C8" w14:textId="77777777" w:rsidR="00B955BA" w:rsidDel="00BD562A" w:rsidRDefault="00B955BA">
          <w:pPr>
            <w:pStyle w:val="TOC3"/>
            <w:tabs>
              <w:tab w:val="left" w:pos="1100"/>
              <w:tab w:val="right" w:leader="dot" w:pos="10456"/>
            </w:tabs>
            <w:rPr>
              <w:del w:id="182" w:author="Robert Lundmark" w:date="2014-10-22T12:23:00Z"/>
              <w:rFonts w:asciiTheme="minorHAnsi" w:eastAsiaTheme="minorEastAsia" w:hAnsiTheme="minorHAnsi" w:cstheme="minorBidi"/>
              <w:noProof/>
              <w:sz w:val="22"/>
              <w:lang w:eastAsia="sv-SE"/>
            </w:rPr>
          </w:pPr>
          <w:del w:id="183" w:author="Robert Lundmark" w:date="2014-10-22T12:23:00Z">
            <w:r w:rsidRPr="00BD562A" w:rsidDel="00BD562A">
              <w:rPr>
                <w:noProof/>
                <w:rPrChange w:id="184" w:author="Robert Lundmark" w:date="2014-10-22T12:23:00Z">
                  <w:rPr>
                    <w:rStyle w:val="Hyperlink"/>
                    <w:noProof/>
                  </w:rPr>
                </w:rPrChange>
              </w:rPr>
              <w:delText>2.1.4</w:delText>
            </w:r>
            <w:r w:rsidDel="00BD562A">
              <w:rPr>
                <w:rFonts w:asciiTheme="minorHAnsi" w:eastAsiaTheme="minorEastAsia" w:hAnsiTheme="minorHAnsi" w:cstheme="minorBidi"/>
                <w:noProof/>
                <w:sz w:val="22"/>
                <w:lang w:eastAsia="sv-SE"/>
              </w:rPr>
              <w:tab/>
            </w:r>
            <w:r w:rsidRPr="00BD562A" w:rsidDel="00BD562A">
              <w:rPr>
                <w:noProof/>
                <w:rPrChange w:id="185" w:author="Robert Lundmark" w:date="2014-10-22T12:23:00Z">
                  <w:rPr>
                    <w:rStyle w:val="Hyperlink"/>
                    <w:noProof/>
                  </w:rPr>
                </w:rPrChange>
              </w:rPr>
              <w:delText>Utgångna tjänstekontrakt</w:delText>
            </w:r>
            <w:r w:rsidDel="00BD562A">
              <w:rPr>
                <w:noProof/>
                <w:webHidden/>
              </w:rPr>
              <w:tab/>
              <w:delText>8</w:delText>
            </w:r>
          </w:del>
        </w:p>
        <w:p w14:paraId="4205AF2F" w14:textId="77777777" w:rsidR="00B955BA" w:rsidDel="00BD562A" w:rsidRDefault="00B955BA">
          <w:pPr>
            <w:pStyle w:val="TOC2"/>
            <w:tabs>
              <w:tab w:val="left" w:pos="880"/>
              <w:tab w:val="right" w:leader="dot" w:pos="10456"/>
            </w:tabs>
            <w:rPr>
              <w:del w:id="186" w:author="Robert Lundmark" w:date="2014-10-22T12:23:00Z"/>
              <w:rFonts w:asciiTheme="minorHAnsi" w:eastAsiaTheme="minorEastAsia" w:hAnsiTheme="minorHAnsi" w:cstheme="minorBidi"/>
              <w:noProof/>
              <w:sz w:val="22"/>
              <w:lang w:eastAsia="sv-SE"/>
            </w:rPr>
          </w:pPr>
          <w:del w:id="187" w:author="Robert Lundmark" w:date="2014-10-22T12:23:00Z">
            <w:r w:rsidRPr="00BD562A" w:rsidDel="00BD562A">
              <w:rPr>
                <w:noProof/>
                <w:rPrChange w:id="188" w:author="Robert Lundmark" w:date="2014-10-22T12:23:00Z">
                  <w:rPr>
                    <w:rStyle w:val="Hyperlink"/>
                    <w:noProof/>
                  </w:rPr>
                </w:rPrChange>
              </w:rPr>
              <w:delText>2.2</w:delText>
            </w:r>
            <w:r w:rsidDel="00BD562A">
              <w:rPr>
                <w:rFonts w:asciiTheme="minorHAnsi" w:eastAsiaTheme="minorEastAsia" w:hAnsiTheme="minorHAnsi" w:cstheme="minorBidi"/>
                <w:noProof/>
                <w:sz w:val="22"/>
                <w:lang w:eastAsia="sv-SE"/>
              </w:rPr>
              <w:tab/>
            </w:r>
            <w:r w:rsidRPr="00BD562A" w:rsidDel="00BD562A">
              <w:rPr>
                <w:noProof/>
                <w:rPrChange w:id="189" w:author="Robert Lundmark" w:date="2014-10-22T12:23:00Z">
                  <w:rPr>
                    <w:rStyle w:val="Hyperlink"/>
                    <w:noProof/>
                  </w:rPr>
                </w:rPrChange>
              </w:rPr>
              <w:delText>Version tidigare</w:delText>
            </w:r>
            <w:r w:rsidDel="00BD562A">
              <w:rPr>
                <w:noProof/>
                <w:webHidden/>
              </w:rPr>
              <w:tab/>
              <w:delText>9</w:delText>
            </w:r>
          </w:del>
        </w:p>
        <w:p w14:paraId="6F1E7CA2" w14:textId="77777777" w:rsidR="00B955BA" w:rsidDel="00BD562A" w:rsidRDefault="00B955BA">
          <w:pPr>
            <w:pStyle w:val="TOC1"/>
            <w:tabs>
              <w:tab w:val="left" w:pos="400"/>
              <w:tab w:val="right" w:leader="dot" w:pos="10456"/>
            </w:tabs>
            <w:rPr>
              <w:del w:id="190" w:author="Robert Lundmark" w:date="2014-10-22T12:23:00Z"/>
              <w:rFonts w:asciiTheme="minorHAnsi" w:eastAsiaTheme="minorEastAsia" w:hAnsiTheme="minorHAnsi" w:cstheme="minorBidi"/>
              <w:noProof/>
              <w:sz w:val="22"/>
              <w:lang w:eastAsia="sv-SE"/>
            </w:rPr>
          </w:pPr>
          <w:del w:id="191" w:author="Robert Lundmark" w:date="2014-10-22T12:23:00Z">
            <w:r w:rsidRPr="00BD562A" w:rsidDel="00BD562A">
              <w:rPr>
                <w:noProof/>
                <w:rPrChange w:id="192" w:author="Robert Lundmark" w:date="2014-10-22T12:23:00Z">
                  <w:rPr>
                    <w:rStyle w:val="Hyperlink"/>
                    <w:noProof/>
                  </w:rPr>
                </w:rPrChange>
              </w:rPr>
              <w:delText>3</w:delText>
            </w:r>
            <w:r w:rsidDel="00BD562A">
              <w:rPr>
                <w:rFonts w:asciiTheme="minorHAnsi" w:eastAsiaTheme="minorEastAsia" w:hAnsiTheme="minorHAnsi" w:cstheme="minorBidi"/>
                <w:noProof/>
                <w:sz w:val="22"/>
                <w:lang w:eastAsia="sv-SE"/>
              </w:rPr>
              <w:tab/>
            </w:r>
            <w:r w:rsidRPr="00BD562A" w:rsidDel="00BD562A">
              <w:rPr>
                <w:noProof/>
                <w:rPrChange w:id="193" w:author="Robert Lundmark" w:date="2014-10-22T12:23:00Z">
                  <w:rPr>
                    <w:rStyle w:val="Hyperlink"/>
                    <w:noProof/>
                  </w:rPr>
                </w:rPrChange>
              </w:rPr>
              <w:delText>Tjänstedomänens arkitektur</w:delText>
            </w:r>
            <w:r w:rsidDel="00BD562A">
              <w:rPr>
                <w:noProof/>
                <w:webHidden/>
              </w:rPr>
              <w:tab/>
              <w:delText>9</w:delText>
            </w:r>
          </w:del>
        </w:p>
        <w:p w14:paraId="7FA03587" w14:textId="77777777" w:rsidR="00B955BA" w:rsidDel="00BD562A" w:rsidRDefault="00B955BA">
          <w:pPr>
            <w:pStyle w:val="TOC2"/>
            <w:tabs>
              <w:tab w:val="left" w:pos="880"/>
              <w:tab w:val="right" w:leader="dot" w:pos="10456"/>
            </w:tabs>
            <w:rPr>
              <w:del w:id="194" w:author="Robert Lundmark" w:date="2014-10-22T12:23:00Z"/>
              <w:rFonts w:asciiTheme="minorHAnsi" w:eastAsiaTheme="minorEastAsia" w:hAnsiTheme="minorHAnsi" w:cstheme="minorBidi"/>
              <w:noProof/>
              <w:sz w:val="22"/>
              <w:lang w:eastAsia="sv-SE"/>
            </w:rPr>
          </w:pPr>
          <w:del w:id="195" w:author="Robert Lundmark" w:date="2014-10-22T12:23:00Z">
            <w:r w:rsidRPr="00BD562A" w:rsidDel="00BD562A">
              <w:rPr>
                <w:noProof/>
                <w:rPrChange w:id="196" w:author="Robert Lundmark" w:date="2014-10-22T12:23:00Z">
                  <w:rPr>
                    <w:rStyle w:val="Hyperlink"/>
                    <w:noProof/>
                  </w:rPr>
                </w:rPrChange>
              </w:rPr>
              <w:delText>3.1</w:delText>
            </w:r>
            <w:r w:rsidDel="00BD562A">
              <w:rPr>
                <w:rFonts w:asciiTheme="minorHAnsi" w:eastAsiaTheme="minorEastAsia" w:hAnsiTheme="minorHAnsi" w:cstheme="minorBidi"/>
                <w:noProof/>
                <w:sz w:val="22"/>
                <w:lang w:eastAsia="sv-SE"/>
              </w:rPr>
              <w:tab/>
            </w:r>
            <w:r w:rsidRPr="00BD562A" w:rsidDel="00BD562A">
              <w:rPr>
                <w:noProof/>
                <w:rPrChange w:id="197" w:author="Robert Lundmark" w:date="2014-10-22T12:23:00Z">
                  <w:rPr>
                    <w:rStyle w:val="Hyperlink"/>
                    <w:noProof/>
                  </w:rPr>
                </w:rPrChange>
              </w:rPr>
              <w:delText>Flöden</w:delText>
            </w:r>
            <w:r w:rsidDel="00BD562A">
              <w:rPr>
                <w:noProof/>
                <w:webHidden/>
              </w:rPr>
              <w:tab/>
              <w:delText>9</w:delText>
            </w:r>
          </w:del>
        </w:p>
        <w:p w14:paraId="403284CA" w14:textId="77777777" w:rsidR="00B955BA" w:rsidDel="00BD562A" w:rsidRDefault="00B955BA">
          <w:pPr>
            <w:pStyle w:val="TOC3"/>
            <w:tabs>
              <w:tab w:val="left" w:pos="1100"/>
              <w:tab w:val="right" w:leader="dot" w:pos="10456"/>
            </w:tabs>
            <w:rPr>
              <w:del w:id="198" w:author="Robert Lundmark" w:date="2014-10-22T12:23:00Z"/>
              <w:rFonts w:asciiTheme="minorHAnsi" w:eastAsiaTheme="minorEastAsia" w:hAnsiTheme="minorHAnsi" w:cstheme="minorBidi"/>
              <w:noProof/>
              <w:sz w:val="22"/>
              <w:lang w:eastAsia="sv-SE"/>
            </w:rPr>
          </w:pPr>
          <w:del w:id="199" w:author="Robert Lundmark" w:date="2014-10-22T12:23:00Z">
            <w:r w:rsidRPr="00BD562A" w:rsidDel="00BD562A">
              <w:rPr>
                <w:noProof/>
                <w:rPrChange w:id="200" w:author="Robert Lundmark" w:date="2014-10-22T12:23:00Z">
                  <w:rPr>
                    <w:rStyle w:val="Hyperlink"/>
                    <w:noProof/>
                  </w:rPr>
                </w:rPrChange>
              </w:rPr>
              <w:delText>3.1.1</w:delText>
            </w:r>
            <w:r w:rsidDel="00BD562A">
              <w:rPr>
                <w:rFonts w:asciiTheme="minorHAnsi" w:eastAsiaTheme="minorEastAsia" w:hAnsiTheme="minorHAnsi" w:cstheme="minorBidi"/>
                <w:noProof/>
                <w:sz w:val="22"/>
                <w:lang w:eastAsia="sv-SE"/>
              </w:rPr>
              <w:tab/>
            </w:r>
            <w:r w:rsidRPr="00BD562A" w:rsidDel="00BD562A">
              <w:rPr>
                <w:noProof/>
                <w:rPrChange w:id="201" w:author="Robert Lundmark" w:date="2014-10-22T12:23:00Z">
                  <w:rPr>
                    <w:rStyle w:val="Hyperlink"/>
                    <w:noProof/>
                  </w:rPr>
                </w:rPrChange>
              </w:rPr>
              <w:delText>Flöde – Hämta specificerad informationsmängd</w:delText>
            </w:r>
            <w:r w:rsidDel="00BD562A">
              <w:rPr>
                <w:noProof/>
                <w:webHidden/>
              </w:rPr>
              <w:tab/>
              <w:delText>9</w:delText>
            </w:r>
          </w:del>
        </w:p>
        <w:p w14:paraId="6D1CFFE3" w14:textId="77777777" w:rsidR="00B955BA" w:rsidDel="00BD562A" w:rsidRDefault="00B955BA">
          <w:pPr>
            <w:pStyle w:val="TOC3"/>
            <w:tabs>
              <w:tab w:val="left" w:pos="1100"/>
              <w:tab w:val="right" w:leader="dot" w:pos="10456"/>
            </w:tabs>
            <w:rPr>
              <w:del w:id="202" w:author="Robert Lundmark" w:date="2014-10-22T12:23:00Z"/>
              <w:rFonts w:asciiTheme="minorHAnsi" w:eastAsiaTheme="minorEastAsia" w:hAnsiTheme="minorHAnsi" w:cstheme="minorBidi"/>
              <w:noProof/>
              <w:sz w:val="22"/>
              <w:lang w:eastAsia="sv-SE"/>
            </w:rPr>
          </w:pPr>
          <w:del w:id="203" w:author="Robert Lundmark" w:date="2014-10-22T12:23:00Z">
            <w:r w:rsidRPr="00BD562A" w:rsidDel="00BD562A">
              <w:rPr>
                <w:noProof/>
                <w:rPrChange w:id="204" w:author="Robert Lundmark" w:date="2014-10-22T12:23:00Z">
                  <w:rPr>
                    <w:rStyle w:val="Hyperlink"/>
                    <w:noProof/>
                  </w:rPr>
                </w:rPrChange>
              </w:rPr>
              <w:delText>3.1.2</w:delText>
            </w:r>
            <w:r w:rsidDel="00BD562A">
              <w:rPr>
                <w:rFonts w:asciiTheme="minorHAnsi" w:eastAsiaTheme="minorEastAsia" w:hAnsiTheme="minorHAnsi" w:cstheme="minorBidi"/>
                <w:noProof/>
                <w:sz w:val="22"/>
                <w:lang w:eastAsia="sv-SE"/>
              </w:rPr>
              <w:tab/>
            </w:r>
            <w:r w:rsidRPr="00BD562A" w:rsidDel="00BD562A">
              <w:rPr>
                <w:noProof/>
                <w:rPrChange w:id="205" w:author="Robert Lundmark" w:date="2014-10-22T12:23:00Z">
                  <w:rPr>
                    <w:rStyle w:val="Hyperlink"/>
                    <w:noProof/>
                  </w:rPr>
                </w:rPrChange>
              </w:rPr>
              <w:delText>Obligatoriska kontrakt</w:delText>
            </w:r>
            <w:r w:rsidDel="00BD562A">
              <w:rPr>
                <w:noProof/>
                <w:webHidden/>
              </w:rPr>
              <w:tab/>
              <w:delText>11</w:delText>
            </w:r>
          </w:del>
        </w:p>
        <w:p w14:paraId="0C91A4C0" w14:textId="77777777" w:rsidR="00B955BA" w:rsidDel="00BD562A" w:rsidRDefault="00B955BA">
          <w:pPr>
            <w:pStyle w:val="TOC2"/>
            <w:tabs>
              <w:tab w:val="left" w:pos="880"/>
              <w:tab w:val="right" w:leader="dot" w:pos="10456"/>
            </w:tabs>
            <w:rPr>
              <w:del w:id="206" w:author="Robert Lundmark" w:date="2014-10-22T12:23:00Z"/>
              <w:rFonts w:asciiTheme="minorHAnsi" w:eastAsiaTheme="minorEastAsia" w:hAnsiTheme="minorHAnsi" w:cstheme="minorBidi"/>
              <w:noProof/>
              <w:sz w:val="22"/>
              <w:lang w:eastAsia="sv-SE"/>
            </w:rPr>
          </w:pPr>
          <w:del w:id="207" w:author="Robert Lundmark" w:date="2014-10-22T12:23:00Z">
            <w:r w:rsidRPr="00BD562A" w:rsidDel="00BD562A">
              <w:rPr>
                <w:noProof/>
                <w:rPrChange w:id="208" w:author="Robert Lundmark" w:date="2014-10-22T12:23:00Z">
                  <w:rPr>
                    <w:rStyle w:val="Hyperlink"/>
                    <w:noProof/>
                  </w:rPr>
                </w:rPrChange>
              </w:rPr>
              <w:delText>3.2</w:delText>
            </w:r>
            <w:r w:rsidDel="00BD562A">
              <w:rPr>
                <w:rFonts w:asciiTheme="minorHAnsi" w:eastAsiaTheme="minorEastAsia" w:hAnsiTheme="minorHAnsi" w:cstheme="minorBidi"/>
                <w:noProof/>
                <w:sz w:val="22"/>
                <w:lang w:eastAsia="sv-SE"/>
              </w:rPr>
              <w:tab/>
            </w:r>
            <w:r w:rsidRPr="00BD562A" w:rsidDel="00BD562A">
              <w:rPr>
                <w:noProof/>
                <w:rPrChange w:id="209" w:author="Robert Lundmark" w:date="2014-10-22T12:23:00Z">
                  <w:rPr>
                    <w:rStyle w:val="Hyperlink"/>
                    <w:noProof/>
                  </w:rPr>
                </w:rPrChange>
              </w:rPr>
              <w:delText>Adressering</w:delText>
            </w:r>
            <w:r w:rsidDel="00BD562A">
              <w:rPr>
                <w:noProof/>
                <w:webHidden/>
              </w:rPr>
              <w:tab/>
              <w:delText>11</w:delText>
            </w:r>
          </w:del>
        </w:p>
        <w:p w14:paraId="4A6A01D6" w14:textId="77777777" w:rsidR="00B955BA" w:rsidDel="00BD562A" w:rsidRDefault="00B955BA">
          <w:pPr>
            <w:pStyle w:val="TOC2"/>
            <w:tabs>
              <w:tab w:val="left" w:pos="880"/>
              <w:tab w:val="right" w:leader="dot" w:pos="10456"/>
            </w:tabs>
            <w:rPr>
              <w:del w:id="210" w:author="Robert Lundmark" w:date="2014-10-22T12:23:00Z"/>
              <w:rFonts w:asciiTheme="minorHAnsi" w:eastAsiaTheme="minorEastAsia" w:hAnsiTheme="minorHAnsi" w:cstheme="minorBidi"/>
              <w:noProof/>
              <w:sz w:val="22"/>
              <w:lang w:eastAsia="sv-SE"/>
            </w:rPr>
          </w:pPr>
          <w:del w:id="211" w:author="Robert Lundmark" w:date="2014-10-22T12:23:00Z">
            <w:r w:rsidRPr="00BD562A" w:rsidDel="00BD562A">
              <w:rPr>
                <w:noProof/>
                <w:rPrChange w:id="212" w:author="Robert Lundmark" w:date="2014-10-22T12:23:00Z">
                  <w:rPr>
                    <w:rStyle w:val="Hyperlink"/>
                    <w:noProof/>
                  </w:rPr>
                </w:rPrChange>
              </w:rPr>
              <w:delText>3.3</w:delText>
            </w:r>
            <w:r w:rsidDel="00BD562A">
              <w:rPr>
                <w:rFonts w:asciiTheme="minorHAnsi" w:eastAsiaTheme="minorEastAsia" w:hAnsiTheme="minorHAnsi" w:cstheme="minorBidi"/>
                <w:noProof/>
                <w:sz w:val="22"/>
                <w:lang w:eastAsia="sv-SE"/>
              </w:rPr>
              <w:tab/>
            </w:r>
            <w:r w:rsidRPr="00BD562A" w:rsidDel="00BD562A">
              <w:rPr>
                <w:noProof/>
                <w:rPrChange w:id="213" w:author="Robert Lundmark" w:date="2014-10-22T12:23:00Z">
                  <w:rPr>
                    <w:rStyle w:val="Hyperlink"/>
                    <w:noProof/>
                  </w:rPr>
                </w:rPrChange>
              </w:rPr>
              <w:delText>Aggregering och engagemangsindex</w:delText>
            </w:r>
            <w:r w:rsidDel="00BD562A">
              <w:rPr>
                <w:noProof/>
                <w:webHidden/>
              </w:rPr>
              <w:tab/>
              <w:delText>12</w:delText>
            </w:r>
          </w:del>
        </w:p>
        <w:p w14:paraId="5FD54F66" w14:textId="77777777" w:rsidR="00B955BA" w:rsidDel="00BD562A" w:rsidRDefault="00B955BA">
          <w:pPr>
            <w:pStyle w:val="TOC1"/>
            <w:tabs>
              <w:tab w:val="left" w:pos="400"/>
              <w:tab w:val="right" w:leader="dot" w:pos="10456"/>
            </w:tabs>
            <w:rPr>
              <w:del w:id="214" w:author="Robert Lundmark" w:date="2014-10-22T12:23:00Z"/>
              <w:rFonts w:asciiTheme="minorHAnsi" w:eastAsiaTheme="minorEastAsia" w:hAnsiTheme="minorHAnsi" w:cstheme="minorBidi"/>
              <w:noProof/>
              <w:sz w:val="22"/>
              <w:lang w:eastAsia="sv-SE"/>
            </w:rPr>
          </w:pPr>
          <w:del w:id="215" w:author="Robert Lundmark" w:date="2014-10-22T12:23:00Z">
            <w:r w:rsidRPr="00BD562A" w:rsidDel="00BD562A">
              <w:rPr>
                <w:noProof/>
                <w:rPrChange w:id="216" w:author="Robert Lundmark" w:date="2014-10-22T12:23:00Z">
                  <w:rPr>
                    <w:rStyle w:val="Hyperlink"/>
                    <w:noProof/>
                  </w:rPr>
                </w:rPrChange>
              </w:rPr>
              <w:delText>4</w:delText>
            </w:r>
            <w:r w:rsidDel="00BD562A">
              <w:rPr>
                <w:rFonts w:asciiTheme="minorHAnsi" w:eastAsiaTheme="minorEastAsia" w:hAnsiTheme="minorHAnsi" w:cstheme="minorBidi"/>
                <w:noProof/>
                <w:sz w:val="22"/>
                <w:lang w:eastAsia="sv-SE"/>
              </w:rPr>
              <w:tab/>
            </w:r>
            <w:r w:rsidRPr="00BD562A" w:rsidDel="00BD562A">
              <w:rPr>
                <w:noProof/>
                <w:rPrChange w:id="217" w:author="Robert Lundmark" w:date="2014-10-22T12:23:00Z">
                  <w:rPr>
                    <w:rStyle w:val="Hyperlink"/>
                    <w:noProof/>
                  </w:rPr>
                </w:rPrChange>
              </w:rPr>
              <w:delText>Tjänstedomänens krav och regler</w:delText>
            </w:r>
            <w:r w:rsidDel="00BD562A">
              <w:rPr>
                <w:noProof/>
                <w:webHidden/>
              </w:rPr>
              <w:tab/>
              <w:delText>12</w:delText>
            </w:r>
          </w:del>
        </w:p>
        <w:p w14:paraId="1553E209" w14:textId="77777777" w:rsidR="00B955BA" w:rsidDel="00BD562A" w:rsidRDefault="00B955BA">
          <w:pPr>
            <w:pStyle w:val="TOC2"/>
            <w:tabs>
              <w:tab w:val="left" w:pos="880"/>
              <w:tab w:val="right" w:leader="dot" w:pos="10456"/>
            </w:tabs>
            <w:rPr>
              <w:del w:id="218" w:author="Robert Lundmark" w:date="2014-10-22T12:23:00Z"/>
              <w:rFonts w:asciiTheme="minorHAnsi" w:eastAsiaTheme="minorEastAsia" w:hAnsiTheme="minorHAnsi" w:cstheme="minorBidi"/>
              <w:noProof/>
              <w:sz w:val="22"/>
              <w:lang w:eastAsia="sv-SE"/>
            </w:rPr>
          </w:pPr>
          <w:del w:id="219" w:author="Robert Lundmark" w:date="2014-10-22T12:23:00Z">
            <w:r w:rsidRPr="00BD562A" w:rsidDel="00BD562A">
              <w:rPr>
                <w:noProof/>
                <w:rPrChange w:id="220" w:author="Robert Lundmark" w:date="2014-10-22T12:23:00Z">
                  <w:rPr>
                    <w:rStyle w:val="Hyperlink"/>
                    <w:noProof/>
                  </w:rPr>
                </w:rPrChange>
              </w:rPr>
              <w:delText>4.1</w:delText>
            </w:r>
            <w:r w:rsidDel="00BD562A">
              <w:rPr>
                <w:rFonts w:asciiTheme="minorHAnsi" w:eastAsiaTheme="minorEastAsia" w:hAnsiTheme="minorHAnsi" w:cstheme="minorBidi"/>
                <w:noProof/>
                <w:sz w:val="22"/>
                <w:lang w:eastAsia="sv-SE"/>
              </w:rPr>
              <w:tab/>
            </w:r>
            <w:r w:rsidRPr="00BD562A" w:rsidDel="00BD562A">
              <w:rPr>
                <w:noProof/>
                <w:rPrChange w:id="221" w:author="Robert Lundmark" w:date="2014-10-22T12:23:00Z">
                  <w:rPr>
                    <w:rStyle w:val="Hyperlink"/>
                    <w:noProof/>
                  </w:rPr>
                </w:rPrChange>
              </w:rPr>
              <w:delText>Informationssäkerhet och juridik</w:delText>
            </w:r>
            <w:r w:rsidDel="00BD562A">
              <w:rPr>
                <w:noProof/>
                <w:webHidden/>
              </w:rPr>
              <w:tab/>
              <w:delText>12</w:delText>
            </w:r>
          </w:del>
        </w:p>
        <w:p w14:paraId="4E132EE9" w14:textId="77777777" w:rsidR="00B955BA" w:rsidDel="00BD562A" w:rsidRDefault="00B955BA">
          <w:pPr>
            <w:pStyle w:val="TOC2"/>
            <w:tabs>
              <w:tab w:val="left" w:pos="880"/>
              <w:tab w:val="right" w:leader="dot" w:pos="10456"/>
            </w:tabs>
            <w:rPr>
              <w:del w:id="222" w:author="Robert Lundmark" w:date="2014-10-22T12:23:00Z"/>
              <w:rFonts w:asciiTheme="minorHAnsi" w:eastAsiaTheme="minorEastAsia" w:hAnsiTheme="minorHAnsi" w:cstheme="minorBidi"/>
              <w:noProof/>
              <w:sz w:val="22"/>
              <w:lang w:eastAsia="sv-SE"/>
            </w:rPr>
          </w:pPr>
          <w:del w:id="223" w:author="Robert Lundmark" w:date="2014-10-22T12:23:00Z">
            <w:r w:rsidRPr="00BD562A" w:rsidDel="00BD562A">
              <w:rPr>
                <w:noProof/>
                <w:rPrChange w:id="224" w:author="Robert Lundmark" w:date="2014-10-22T12:23:00Z">
                  <w:rPr>
                    <w:rStyle w:val="Hyperlink"/>
                    <w:noProof/>
                  </w:rPr>
                </w:rPrChange>
              </w:rPr>
              <w:delText>4.2</w:delText>
            </w:r>
            <w:r w:rsidDel="00BD562A">
              <w:rPr>
                <w:rFonts w:asciiTheme="minorHAnsi" w:eastAsiaTheme="minorEastAsia" w:hAnsiTheme="minorHAnsi" w:cstheme="minorBidi"/>
                <w:noProof/>
                <w:sz w:val="22"/>
                <w:lang w:eastAsia="sv-SE"/>
              </w:rPr>
              <w:tab/>
            </w:r>
            <w:r w:rsidRPr="00BD562A" w:rsidDel="00BD562A">
              <w:rPr>
                <w:noProof/>
                <w:rPrChange w:id="225" w:author="Robert Lundmark" w:date="2014-10-22T12:23:00Z">
                  <w:rPr>
                    <w:rStyle w:val="Hyperlink"/>
                    <w:noProof/>
                  </w:rPr>
                </w:rPrChange>
              </w:rPr>
              <w:delText>Icke funktionella krav</w:delText>
            </w:r>
            <w:r w:rsidDel="00BD562A">
              <w:rPr>
                <w:noProof/>
                <w:webHidden/>
              </w:rPr>
              <w:tab/>
              <w:delText>12</w:delText>
            </w:r>
          </w:del>
        </w:p>
        <w:p w14:paraId="50FB90F6" w14:textId="77777777" w:rsidR="00B955BA" w:rsidDel="00BD562A" w:rsidRDefault="00B955BA">
          <w:pPr>
            <w:pStyle w:val="TOC3"/>
            <w:tabs>
              <w:tab w:val="left" w:pos="1100"/>
              <w:tab w:val="right" w:leader="dot" w:pos="10456"/>
            </w:tabs>
            <w:rPr>
              <w:del w:id="226" w:author="Robert Lundmark" w:date="2014-10-22T12:23:00Z"/>
              <w:rFonts w:asciiTheme="minorHAnsi" w:eastAsiaTheme="minorEastAsia" w:hAnsiTheme="minorHAnsi" w:cstheme="minorBidi"/>
              <w:noProof/>
              <w:sz w:val="22"/>
              <w:lang w:eastAsia="sv-SE"/>
            </w:rPr>
          </w:pPr>
          <w:del w:id="227" w:author="Robert Lundmark" w:date="2014-10-22T12:23:00Z">
            <w:r w:rsidRPr="00BD562A" w:rsidDel="00BD562A">
              <w:rPr>
                <w:noProof/>
                <w:rPrChange w:id="228" w:author="Robert Lundmark" w:date="2014-10-22T12:23:00Z">
                  <w:rPr>
                    <w:rStyle w:val="Hyperlink"/>
                    <w:noProof/>
                  </w:rPr>
                </w:rPrChange>
              </w:rPr>
              <w:delText>4.2.1</w:delText>
            </w:r>
            <w:r w:rsidDel="00BD562A">
              <w:rPr>
                <w:rFonts w:asciiTheme="minorHAnsi" w:eastAsiaTheme="minorEastAsia" w:hAnsiTheme="minorHAnsi" w:cstheme="minorBidi"/>
                <w:noProof/>
                <w:sz w:val="22"/>
                <w:lang w:eastAsia="sv-SE"/>
              </w:rPr>
              <w:tab/>
            </w:r>
            <w:r w:rsidRPr="00BD562A" w:rsidDel="00BD562A">
              <w:rPr>
                <w:noProof/>
                <w:rPrChange w:id="229" w:author="Robert Lundmark" w:date="2014-10-22T12:23:00Z">
                  <w:rPr>
                    <w:rStyle w:val="Hyperlink"/>
                    <w:noProof/>
                  </w:rPr>
                </w:rPrChange>
              </w:rPr>
              <w:delText>Krav på en tjänsteproducent</w:delText>
            </w:r>
            <w:r w:rsidDel="00BD562A">
              <w:rPr>
                <w:noProof/>
                <w:webHidden/>
              </w:rPr>
              <w:tab/>
              <w:delText>12</w:delText>
            </w:r>
          </w:del>
        </w:p>
        <w:p w14:paraId="5DF511EB" w14:textId="77777777" w:rsidR="00B955BA" w:rsidDel="00BD562A" w:rsidRDefault="00B955BA">
          <w:pPr>
            <w:pStyle w:val="TOC3"/>
            <w:tabs>
              <w:tab w:val="left" w:pos="1100"/>
              <w:tab w:val="right" w:leader="dot" w:pos="10456"/>
            </w:tabs>
            <w:rPr>
              <w:del w:id="230" w:author="Robert Lundmark" w:date="2014-10-22T12:23:00Z"/>
              <w:rFonts w:asciiTheme="minorHAnsi" w:eastAsiaTheme="minorEastAsia" w:hAnsiTheme="minorHAnsi" w:cstheme="minorBidi"/>
              <w:noProof/>
              <w:sz w:val="22"/>
              <w:lang w:eastAsia="sv-SE"/>
            </w:rPr>
          </w:pPr>
          <w:del w:id="231" w:author="Robert Lundmark" w:date="2014-10-22T12:23:00Z">
            <w:r w:rsidRPr="00BD562A" w:rsidDel="00BD562A">
              <w:rPr>
                <w:noProof/>
                <w:rPrChange w:id="232" w:author="Robert Lundmark" w:date="2014-10-22T12:23:00Z">
                  <w:rPr>
                    <w:rStyle w:val="Hyperlink"/>
                    <w:noProof/>
                  </w:rPr>
                </w:rPrChange>
              </w:rPr>
              <w:delText>4.2.2</w:delText>
            </w:r>
            <w:r w:rsidDel="00BD562A">
              <w:rPr>
                <w:rFonts w:asciiTheme="minorHAnsi" w:eastAsiaTheme="minorEastAsia" w:hAnsiTheme="minorHAnsi" w:cstheme="minorBidi"/>
                <w:noProof/>
                <w:sz w:val="22"/>
                <w:lang w:eastAsia="sv-SE"/>
              </w:rPr>
              <w:tab/>
            </w:r>
            <w:r w:rsidRPr="00BD562A" w:rsidDel="00BD562A">
              <w:rPr>
                <w:noProof/>
                <w:rPrChange w:id="233" w:author="Robert Lundmark" w:date="2014-10-22T12:23:00Z">
                  <w:rPr>
                    <w:rStyle w:val="Hyperlink"/>
                    <w:noProof/>
                  </w:rPr>
                </w:rPrChange>
              </w:rPr>
              <w:delText>Övriga krav</w:delText>
            </w:r>
            <w:r w:rsidDel="00BD562A">
              <w:rPr>
                <w:noProof/>
                <w:webHidden/>
              </w:rPr>
              <w:tab/>
              <w:delText>15</w:delText>
            </w:r>
          </w:del>
        </w:p>
        <w:p w14:paraId="1DBD5B6F" w14:textId="77777777" w:rsidR="00B955BA" w:rsidDel="00BD562A" w:rsidRDefault="00B955BA">
          <w:pPr>
            <w:pStyle w:val="TOC3"/>
            <w:tabs>
              <w:tab w:val="left" w:pos="1100"/>
              <w:tab w:val="right" w:leader="dot" w:pos="10456"/>
            </w:tabs>
            <w:rPr>
              <w:del w:id="234" w:author="Robert Lundmark" w:date="2014-10-22T12:23:00Z"/>
              <w:rFonts w:asciiTheme="minorHAnsi" w:eastAsiaTheme="minorEastAsia" w:hAnsiTheme="minorHAnsi" w:cstheme="minorBidi"/>
              <w:noProof/>
              <w:sz w:val="22"/>
              <w:lang w:eastAsia="sv-SE"/>
            </w:rPr>
          </w:pPr>
          <w:del w:id="235" w:author="Robert Lundmark" w:date="2014-10-22T12:23:00Z">
            <w:r w:rsidRPr="00BD562A" w:rsidDel="00BD562A">
              <w:rPr>
                <w:noProof/>
                <w:rPrChange w:id="236" w:author="Robert Lundmark" w:date="2014-10-22T12:23:00Z">
                  <w:rPr>
                    <w:rStyle w:val="Hyperlink"/>
                    <w:noProof/>
                  </w:rPr>
                </w:rPrChange>
              </w:rPr>
              <w:delText>4.2.3</w:delText>
            </w:r>
            <w:r w:rsidDel="00BD562A">
              <w:rPr>
                <w:rFonts w:asciiTheme="minorHAnsi" w:eastAsiaTheme="minorEastAsia" w:hAnsiTheme="minorHAnsi" w:cstheme="minorBidi"/>
                <w:noProof/>
                <w:sz w:val="22"/>
                <w:lang w:eastAsia="sv-SE"/>
              </w:rPr>
              <w:tab/>
            </w:r>
            <w:r w:rsidRPr="00BD562A" w:rsidDel="00BD562A">
              <w:rPr>
                <w:noProof/>
                <w:rPrChange w:id="237" w:author="Robert Lundmark" w:date="2014-10-22T12:23:00Z">
                  <w:rPr>
                    <w:rStyle w:val="Hyperlink"/>
                    <w:noProof/>
                  </w:rPr>
                </w:rPrChange>
              </w:rPr>
              <w:delText>Krav på en tjänstekonsument</w:delText>
            </w:r>
            <w:r w:rsidDel="00BD562A">
              <w:rPr>
                <w:noProof/>
                <w:webHidden/>
              </w:rPr>
              <w:tab/>
              <w:delText>15</w:delText>
            </w:r>
          </w:del>
        </w:p>
        <w:p w14:paraId="04697CDB" w14:textId="77777777" w:rsidR="00B955BA" w:rsidDel="00BD562A" w:rsidRDefault="00B955BA">
          <w:pPr>
            <w:pStyle w:val="TOC1"/>
            <w:tabs>
              <w:tab w:val="left" w:pos="400"/>
              <w:tab w:val="right" w:leader="dot" w:pos="10456"/>
            </w:tabs>
            <w:rPr>
              <w:del w:id="238" w:author="Robert Lundmark" w:date="2014-10-22T12:23:00Z"/>
              <w:rFonts w:asciiTheme="minorHAnsi" w:eastAsiaTheme="minorEastAsia" w:hAnsiTheme="minorHAnsi" w:cstheme="minorBidi"/>
              <w:noProof/>
              <w:sz w:val="22"/>
              <w:lang w:eastAsia="sv-SE"/>
            </w:rPr>
          </w:pPr>
          <w:del w:id="239" w:author="Robert Lundmark" w:date="2014-10-22T12:23:00Z">
            <w:r w:rsidRPr="00BD562A" w:rsidDel="00BD562A">
              <w:rPr>
                <w:noProof/>
                <w:rPrChange w:id="240" w:author="Robert Lundmark" w:date="2014-10-22T12:23:00Z">
                  <w:rPr>
                    <w:rStyle w:val="Hyperlink"/>
                    <w:noProof/>
                  </w:rPr>
                </w:rPrChange>
              </w:rPr>
              <w:delText>5</w:delText>
            </w:r>
            <w:r w:rsidDel="00BD562A">
              <w:rPr>
                <w:rFonts w:asciiTheme="minorHAnsi" w:eastAsiaTheme="minorEastAsia" w:hAnsiTheme="minorHAnsi" w:cstheme="minorBidi"/>
                <w:noProof/>
                <w:sz w:val="22"/>
                <w:lang w:eastAsia="sv-SE"/>
              </w:rPr>
              <w:tab/>
            </w:r>
            <w:r w:rsidRPr="00BD562A" w:rsidDel="00BD562A">
              <w:rPr>
                <w:noProof/>
                <w:rPrChange w:id="241" w:author="Robert Lundmark" w:date="2014-10-22T12:23:00Z">
                  <w:rPr>
                    <w:rStyle w:val="Hyperlink"/>
                    <w:noProof/>
                  </w:rPr>
                </w:rPrChange>
              </w:rPr>
              <w:delText>Tjänstedomänens meddelandemodeller</w:delText>
            </w:r>
            <w:r w:rsidDel="00BD562A">
              <w:rPr>
                <w:noProof/>
                <w:webHidden/>
              </w:rPr>
              <w:tab/>
              <w:delText>16</w:delText>
            </w:r>
          </w:del>
        </w:p>
        <w:p w14:paraId="5DE794A1" w14:textId="77777777" w:rsidR="00B955BA" w:rsidDel="00BD562A" w:rsidRDefault="00B955BA">
          <w:pPr>
            <w:pStyle w:val="TOC2"/>
            <w:tabs>
              <w:tab w:val="left" w:pos="880"/>
              <w:tab w:val="right" w:leader="dot" w:pos="10456"/>
            </w:tabs>
            <w:rPr>
              <w:del w:id="242" w:author="Robert Lundmark" w:date="2014-10-22T12:23:00Z"/>
              <w:rFonts w:asciiTheme="minorHAnsi" w:eastAsiaTheme="minorEastAsia" w:hAnsiTheme="minorHAnsi" w:cstheme="minorBidi"/>
              <w:noProof/>
              <w:sz w:val="22"/>
              <w:lang w:eastAsia="sv-SE"/>
            </w:rPr>
          </w:pPr>
          <w:del w:id="243" w:author="Robert Lundmark" w:date="2014-10-22T12:23:00Z">
            <w:r w:rsidRPr="00BD562A" w:rsidDel="00BD562A">
              <w:rPr>
                <w:noProof/>
                <w:rPrChange w:id="244" w:author="Robert Lundmark" w:date="2014-10-22T12:23:00Z">
                  <w:rPr>
                    <w:rStyle w:val="Hyperlink"/>
                    <w:noProof/>
                  </w:rPr>
                </w:rPrChange>
              </w:rPr>
              <w:delText>5.1</w:delText>
            </w:r>
            <w:r w:rsidDel="00BD562A">
              <w:rPr>
                <w:rFonts w:asciiTheme="minorHAnsi" w:eastAsiaTheme="minorEastAsia" w:hAnsiTheme="minorHAnsi" w:cstheme="minorBidi"/>
                <w:noProof/>
                <w:sz w:val="22"/>
                <w:lang w:eastAsia="sv-SE"/>
              </w:rPr>
              <w:tab/>
            </w:r>
            <w:r w:rsidRPr="00BD562A" w:rsidDel="00BD562A">
              <w:rPr>
                <w:noProof/>
                <w:rPrChange w:id="245" w:author="Robert Lundmark" w:date="2014-10-22T12:23:00Z">
                  <w:rPr>
                    <w:rStyle w:val="Hyperlink"/>
                    <w:noProof/>
                  </w:rPr>
                </w:rPrChange>
              </w:rPr>
              <w:delText>V-MIM</w:delText>
            </w:r>
            <w:r w:rsidDel="00BD562A">
              <w:rPr>
                <w:noProof/>
                <w:webHidden/>
              </w:rPr>
              <w:tab/>
              <w:delText>16</w:delText>
            </w:r>
          </w:del>
        </w:p>
        <w:p w14:paraId="183DD1BD" w14:textId="77777777" w:rsidR="00B955BA" w:rsidDel="00BD562A" w:rsidRDefault="00B955BA">
          <w:pPr>
            <w:pStyle w:val="TOC2"/>
            <w:tabs>
              <w:tab w:val="left" w:pos="880"/>
              <w:tab w:val="right" w:leader="dot" w:pos="10456"/>
            </w:tabs>
            <w:rPr>
              <w:del w:id="246" w:author="Robert Lundmark" w:date="2014-10-22T12:23:00Z"/>
              <w:rFonts w:asciiTheme="minorHAnsi" w:eastAsiaTheme="minorEastAsia" w:hAnsiTheme="minorHAnsi" w:cstheme="minorBidi"/>
              <w:noProof/>
              <w:sz w:val="22"/>
              <w:lang w:eastAsia="sv-SE"/>
            </w:rPr>
          </w:pPr>
          <w:del w:id="247" w:author="Robert Lundmark" w:date="2014-10-22T12:23:00Z">
            <w:r w:rsidRPr="00BD562A" w:rsidDel="00BD562A">
              <w:rPr>
                <w:noProof/>
                <w:rPrChange w:id="248" w:author="Robert Lundmark" w:date="2014-10-22T12:23:00Z">
                  <w:rPr>
                    <w:rStyle w:val="Hyperlink"/>
                    <w:noProof/>
                  </w:rPr>
                </w:rPrChange>
              </w:rPr>
              <w:delText>5.2</w:delText>
            </w:r>
            <w:r w:rsidDel="00BD562A">
              <w:rPr>
                <w:rFonts w:asciiTheme="minorHAnsi" w:eastAsiaTheme="minorEastAsia" w:hAnsiTheme="minorHAnsi" w:cstheme="minorBidi"/>
                <w:noProof/>
                <w:sz w:val="22"/>
                <w:lang w:eastAsia="sv-SE"/>
              </w:rPr>
              <w:tab/>
            </w:r>
            <w:r w:rsidRPr="00BD562A" w:rsidDel="00BD562A">
              <w:rPr>
                <w:noProof/>
                <w:rPrChange w:id="249" w:author="Robert Lundmark" w:date="2014-10-22T12:23:00Z">
                  <w:rPr>
                    <w:rStyle w:val="Hyperlink"/>
                    <w:noProof/>
                  </w:rPr>
                </w:rPrChange>
              </w:rPr>
              <w:delText>Formatregler</w:delText>
            </w:r>
            <w:r w:rsidDel="00BD562A">
              <w:rPr>
                <w:noProof/>
                <w:webHidden/>
              </w:rPr>
              <w:tab/>
              <w:delText>16</w:delText>
            </w:r>
          </w:del>
        </w:p>
        <w:p w14:paraId="16A3ECB2" w14:textId="77777777" w:rsidR="00B955BA" w:rsidDel="00BD562A" w:rsidRDefault="00B955BA">
          <w:pPr>
            <w:pStyle w:val="TOC3"/>
            <w:tabs>
              <w:tab w:val="left" w:pos="1100"/>
              <w:tab w:val="right" w:leader="dot" w:pos="10456"/>
            </w:tabs>
            <w:rPr>
              <w:del w:id="250" w:author="Robert Lundmark" w:date="2014-10-22T12:23:00Z"/>
              <w:rFonts w:asciiTheme="minorHAnsi" w:eastAsiaTheme="minorEastAsia" w:hAnsiTheme="minorHAnsi" w:cstheme="minorBidi"/>
              <w:noProof/>
              <w:sz w:val="22"/>
              <w:lang w:eastAsia="sv-SE"/>
            </w:rPr>
          </w:pPr>
          <w:del w:id="251" w:author="Robert Lundmark" w:date="2014-10-22T12:23:00Z">
            <w:r w:rsidRPr="00BD562A" w:rsidDel="00BD562A">
              <w:rPr>
                <w:noProof/>
                <w:rPrChange w:id="252" w:author="Robert Lundmark" w:date="2014-10-22T12:23:00Z">
                  <w:rPr>
                    <w:rStyle w:val="Hyperlink"/>
                    <w:noProof/>
                  </w:rPr>
                </w:rPrChange>
              </w:rPr>
              <w:delText>5.2.1</w:delText>
            </w:r>
            <w:r w:rsidDel="00BD562A">
              <w:rPr>
                <w:rFonts w:asciiTheme="minorHAnsi" w:eastAsiaTheme="minorEastAsia" w:hAnsiTheme="minorHAnsi" w:cstheme="minorBidi"/>
                <w:noProof/>
                <w:sz w:val="22"/>
                <w:lang w:eastAsia="sv-SE"/>
              </w:rPr>
              <w:tab/>
            </w:r>
            <w:r w:rsidRPr="00BD562A" w:rsidDel="00BD562A">
              <w:rPr>
                <w:noProof/>
                <w:rPrChange w:id="253" w:author="Robert Lundmark" w:date="2014-10-22T12:23:00Z">
                  <w:rPr>
                    <w:rStyle w:val="Hyperlink"/>
                    <w:noProof/>
                  </w:rPr>
                </w:rPrChange>
              </w:rPr>
              <w:delText>RIV-specifikation</w:delText>
            </w:r>
            <w:r w:rsidDel="00BD562A">
              <w:rPr>
                <w:noProof/>
                <w:webHidden/>
              </w:rPr>
              <w:tab/>
              <w:delText>16</w:delText>
            </w:r>
          </w:del>
        </w:p>
        <w:p w14:paraId="29BC2283" w14:textId="77777777" w:rsidR="00B955BA" w:rsidDel="00BD562A" w:rsidRDefault="00B955BA">
          <w:pPr>
            <w:pStyle w:val="TOC1"/>
            <w:tabs>
              <w:tab w:val="left" w:pos="400"/>
              <w:tab w:val="right" w:leader="dot" w:pos="10456"/>
            </w:tabs>
            <w:rPr>
              <w:del w:id="254" w:author="Robert Lundmark" w:date="2014-10-22T12:23:00Z"/>
              <w:rFonts w:asciiTheme="minorHAnsi" w:eastAsiaTheme="minorEastAsia" w:hAnsiTheme="minorHAnsi" w:cstheme="minorBidi"/>
              <w:noProof/>
              <w:sz w:val="22"/>
              <w:lang w:eastAsia="sv-SE"/>
            </w:rPr>
          </w:pPr>
          <w:del w:id="255" w:author="Robert Lundmark" w:date="2014-10-22T12:23:00Z">
            <w:r w:rsidRPr="00BD562A" w:rsidDel="00BD562A">
              <w:rPr>
                <w:noProof/>
                <w:rPrChange w:id="256" w:author="Robert Lundmark" w:date="2014-10-22T12:23:00Z">
                  <w:rPr>
                    <w:rStyle w:val="Hyperlink"/>
                    <w:noProof/>
                  </w:rPr>
                </w:rPrChange>
              </w:rPr>
              <w:delText>6</w:delText>
            </w:r>
            <w:r w:rsidDel="00BD562A">
              <w:rPr>
                <w:rFonts w:asciiTheme="minorHAnsi" w:eastAsiaTheme="minorEastAsia" w:hAnsiTheme="minorHAnsi" w:cstheme="minorBidi"/>
                <w:noProof/>
                <w:sz w:val="22"/>
                <w:lang w:eastAsia="sv-SE"/>
              </w:rPr>
              <w:tab/>
            </w:r>
            <w:r w:rsidRPr="00BD562A" w:rsidDel="00BD562A">
              <w:rPr>
                <w:noProof/>
                <w:rPrChange w:id="257" w:author="Robert Lundmark" w:date="2014-10-22T12:23:00Z">
                  <w:rPr>
                    <w:rStyle w:val="Hyperlink"/>
                    <w:noProof/>
                  </w:rPr>
                </w:rPrChange>
              </w:rPr>
              <w:delText>Tjänstekontrakt</w:delText>
            </w:r>
            <w:r w:rsidDel="00BD562A">
              <w:rPr>
                <w:noProof/>
                <w:webHidden/>
              </w:rPr>
              <w:tab/>
              <w:delText>17</w:delText>
            </w:r>
          </w:del>
        </w:p>
        <w:p w14:paraId="3184B7C2" w14:textId="77777777" w:rsidR="00B955BA" w:rsidDel="00BD562A" w:rsidRDefault="00B955BA">
          <w:pPr>
            <w:pStyle w:val="TOC2"/>
            <w:tabs>
              <w:tab w:val="left" w:pos="880"/>
              <w:tab w:val="right" w:leader="dot" w:pos="10456"/>
            </w:tabs>
            <w:rPr>
              <w:del w:id="258" w:author="Robert Lundmark" w:date="2014-10-22T12:23:00Z"/>
              <w:rFonts w:asciiTheme="minorHAnsi" w:eastAsiaTheme="minorEastAsia" w:hAnsiTheme="minorHAnsi" w:cstheme="minorBidi"/>
              <w:noProof/>
              <w:sz w:val="22"/>
              <w:lang w:eastAsia="sv-SE"/>
            </w:rPr>
          </w:pPr>
          <w:del w:id="259" w:author="Robert Lundmark" w:date="2014-10-22T12:23:00Z">
            <w:r w:rsidRPr="00BD562A" w:rsidDel="00BD562A">
              <w:rPr>
                <w:noProof/>
                <w:rPrChange w:id="260" w:author="Robert Lundmark" w:date="2014-10-22T12:23:00Z">
                  <w:rPr>
                    <w:rStyle w:val="Hyperlink"/>
                    <w:noProof/>
                  </w:rPr>
                </w:rPrChange>
              </w:rPr>
              <w:delText>6.1</w:delText>
            </w:r>
            <w:r w:rsidDel="00BD562A">
              <w:rPr>
                <w:rFonts w:asciiTheme="minorHAnsi" w:eastAsiaTheme="minorEastAsia" w:hAnsiTheme="minorHAnsi" w:cstheme="minorBidi"/>
                <w:noProof/>
                <w:sz w:val="22"/>
                <w:lang w:eastAsia="sv-SE"/>
              </w:rPr>
              <w:tab/>
            </w:r>
            <w:r w:rsidRPr="00BD562A" w:rsidDel="00BD562A">
              <w:rPr>
                <w:noProof/>
                <w:rPrChange w:id="261" w:author="Robert Lundmark" w:date="2014-10-22T12:23:00Z">
                  <w:rPr>
                    <w:rStyle w:val="Hyperlink"/>
                    <w:noProof/>
                  </w:rPr>
                </w:rPrChange>
              </w:rPr>
              <w:delText>GetHealthCareUnit</w:delText>
            </w:r>
            <w:r w:rsidDel="00BD562A">
              <w:rPr>
                <w:noProof/>
                <w:webHidden/>
              </w:rPr>
              <w:tab/>
              <w:delText>17</w:delText>
            </w:r>
          </w:del>
        </w:p>
        <w:p w14:paraId="4B8A61D8" w14:textId="77777777" w:rsidR="00B955BA" w:rsidDel="00BD562A" w:rsidRDefault="00B955BA">
          <w:pPr>
            <w:pStyle w:val="TOC3"/>
            <w:tabs>
              <w:tab w:val="left" w:pos="1100"/>
              <w:tab w:val="right" w:leader="dot" w:pos="10456"/>
            </w:tabs>
            <w:rPr>
              <w:del w:id="262" w:author="Robert Lundmark" w:date="2014-10-22T12:23:00Z"/>
              <w:rFonts w:asciiTheme="minorHAnsi" w:eastAsiaTheme="minorEastAsia" w:hAnsiTheme="minorHAnsi" w:cstheme="minorBidi"/>
              <w:noProof/>
              <w:sz w:val="22"/>
              <w:lang w:eastAsia="sv-SE"/>
            </w:rPr>
          </w:pPr>
          <w:del w:id="263" w:author="Robert Lundmark" w:date="2014-10-22T12:23:00Z">
            <w:r w:rsidRPr="00BD562A" w:rsidDel="00BD562A">
              <w:rPr>
                <w:noProof/>
                <w:rPrChange w:id="264" w:author="Robert Lundmark" w:date="2014-10-22T12:23:00Z">
                  <w:rPr>
                    <w:rStyle w:val="Hyperlink"/>
                    <w:noProof/>
                  </w:rPr>
                </w:rPrChange>
              </w:rPr>
              <w:delText>6.1.1</w:delText>
            </w:r>
            <w:r w:rsidDel="00BD562A">
              <w:rPr>
                <w:rFonts w:asciiTheme="minorHAnsi" w:eastAsiaTheme="minorEastAsia" w:hAnsiTheme="minorHAnsi" w:cstheme="minorBidi"/>
                <w:noProof/>
                <w:sz w:val="22"/>
                <w:lang w:eastAsia="sv-SE"/>
              </w:rPr>
              <w:tab/>
            </w:r>
            <w:r w:rsidRPr="00BD562A" w:rsidDel="00BD562A">
              <w:rPr>
                <w:noProof/>
                <w:rPrChange w:id="265" w:author="Robert Lundmark" w:date="2014-10-22T12:23:00Z">
                  <w:rPr>
                    <w:rStyle w:val="Hyperlink"/>
                    <w:noProof/>
                  </w:rPr>
                </w:rPrChange>
              </w:rPr>
              <w:delText>Version</w:delText>
            </w:r>
            <w:r w:rsidDel="00BD562A">
              <w:rPr>
                <w:noProof/>
                <w:webHidden/>
              </w:rPr>
              <w:tab/>
              <w:delText>17</w:delText>
            </w:r>
          </w:del>
        </w:p>
        <w:p w14:paraId="16D8898B" w14:textId="77777777" w:rsidR="00B955BA" w:rsidDel="00BD562A" w:rsidRDefault="00B955BA">
          <w:pPr>
            <w:pStyle w:val="TOC3"/>
            <w:tabs>
              <w:tab w:val="left" w:pos="1100"/>
              <w:tab w:val="right" w:leader="dot" w:pos="10456"/>
            </w:tabs>
            <w:rPr>
              <w:del w:id="266" w:author="Robert Lundmark" w:date="2014-10-22T12:23:00Z"/>
              <w:rFonts w:asciiTheme="minorHAnsi" w:eastAsiaTheme="minorEastAsia" w:hAnsiTheme="minorHAnsi" w:cstheme="minorBidi"/>
              <w:noProof/>
              <w:sz w:val="22"/>
              <w:lang w:eastAsia="sv-SE"/>
            </w:rPr>
          </w:pPr>
          <w:del w:id="267" w:author="Robert Lundmark" w:date="2014-10-22T12:23:00Z">
            <w:r w:rsidRPr="00BD562A" w:rsidDel="00BD562A">
              <w:rPr>
                <w:noProof/>
                <w:rPrChange w:id="268" w:author="Robert Lundmark" w:date="2014-10-22T12:23:00Z">
                  <w:rPr>
                    <w:rStyle w:val="Hyperlink"/>
                    <w:noProof/>
                  </w:rPr>
                </w:rPrChange>
              </w:rPr>
              <w:delText>6.1.2</w:delText>
            </w:r>
            <w:r w:rsidDel="00BD562A">
              <w:rPr>
                <w:rFonts w:asciiTheme="minorHAnsi" w:eastAsiaTheme="minorEastAsia" w:hAnsiTheme="minorHAnsi" w:cstheme="minorBidi"/>
                <w:noProof/>
                <w:sz w:val="22"/>
                <w:lang w:eastAsia="sv-SE"/>
              </w:rPr>
              <w:tab/>
            </w:r>
            <w:r w:rsidRPr="00BD562A" w:rsidDel="00BD562A">
              <w:rPr>
                <w:noProof/>
                <w:rPrChange w:id="269" w:author="Robert Lundmark" w:date="2014-10-22T12:23:00Z">
                  <w:rPr>
                    <w:rStyle w:val="Hyperlink"/>
                    <w:noProof/>
                  </w:rPr>
                </w:rPrChange>
              </w:rPr>
              <w:delText>Fältregler</w:delText>
            </w:r>
            <w:r w:rsidDel="00BD562A">
              <w:rPr>
                <w:noProof/>
                <w:webHidden/>
              </w:rPr>
              <w:tab/>
              <w:delText>17</w:delText>
            </w:r>
          </w:del>
        </w:p>
        <w:p w14:paraId="0C214675" w14:textId="77777777" w:rsidR="00B955BA" w:rsidDel="00BD562A" w:rsidRDefault="00B955BA">
          <w:pPr>
            <w:pStyle w:val="TOC3"/>
            <w:tabs>
              <w:tab w:val="left" w:pos="1100"/>
              <w:tab w:val="right" w:leader="dot" w:pos="10456"/>
            </w:tabs>
            <w:rPr>
              <w:del w:id="270" w:author="Robert Lundmark" w:date="2014-10-22T12:23:00Z"/>
              <w:rFonts w:asciiTheme="minorHAnsi" w:eastAsiaTheme="minorEastAsia" w:hAnsiTheme="minorHAnsi" w:cstheme="minorBidi"/>
              <w:noProof/>
              <w:sz w:val="22"/>
              <w:lang w:eastAsia="sv-SE"/>
            </w:rPr>
          </w:pPr>
          <w:del w:id="271" w:author="Robert Lundmark" w:date="2014-10-22T12:23:00Z">
            <w:r w:rsidRPr="00BD562A" w:rsidDel="00BD562A">
              <w:rPr>
                <w:noProof/>
                <w:rPrChange w:id="272" w:author="Robert Lundmark" w:date="2014-10-22T12:23:00Z">
                  <w:rPr>
                    <w:rStyle w:val="Hyperlink"/>
                    <w:noProof/>
                  </w:rPr>
                </w:rPrChange>
              </w:rPr>
              <w:delText>6.1.3</w:delText>
            </w:r>
            <w:r w:rsidDel="00BD562A">
              <w:rPr>
                <w:rFonts w:asciiTheme="minorHAnsi" w:eastAsiaTheme="minorEastAsia" w:hAnsiTheme="minorHAnsi" w:cstheme="minorBidi"/>
                <w:noProof/>
                <w:sz w:val="22"/>
                <w:lang w:eastAsia="sv-SE"/>
              </w:rPr>
              <w:tab/>
            </w:r>
            <w:r w:rsidRPr="00BD562A" w:rsidDel="00BD562A">
              <w:rPr>
                <w:noProof/>
                <w:rPrChange w:id="273" w:author="Robert Lundmark" w:date="2014-10-22T12:23:00Z">
                  <w:rPr>
                    <w:rStyle w:val="Hyperlink"/>
                    <w:noProof/>
                  </w:rPr>
                </w:rPrChange>
              </w:rPr>
              <w:delText>Övriga regler</w:delText>
            </w:r>
            <w:r w:rsidDel="00BD562A">
              <w:rPr>
                <w:noProof/>
                <w:webHidden/>
              </w:rPr>
              <w:tab/>
              <w:delText>18</w:delText>
            </w:r>
          </w:del>
        </w:p>
        <w:p w14:paraId="7398A961" w14:textId="77777777" w:rsidR="00B955BA" w:rsidDel="00BD562A" w:rsidRDefault="00B955BA">
          <w:pPr>
            <w:pStyle w:val="TOC3"/>
            <w:tabs>
              <w:tab w:val="left" w:pos="1100"/>
              <w:tab w:val="right" w:leader="dot" w:pos="10456"/>
            </w:tabs>
            <w:rPr>
              <w:del w:id="274" w:author="Robert Lundmark" w:date="2014-10-22T12:23:00Z"/>
              <w:rFonts w:asciiTheme="minorHAnsi" w:eastAsiaTheme="minorEastAsia" w:hAnsiTheme="minorHAnsi" w:cstheme="minorBidi"/>
              <w:noProof/>
              <w:sz w:val="22"/>
              <w:lang w:eastAsia="sv-SE"/>
            </w:rPr>
          </w:pPr>
          <w:del w:id="275" w:author="Robert Lundmark" w:date="2014-10-22T12:23:00Z">
            <w:r w:rsidRPr="00BD562A" w:rsidDel="00BD562A">
              <w:rPr>
                <w:noProof/>
                <w:rPrChange w:id="276" w:author="Robert Lundmark" w:date="2014-10-22T12:23:00Z">
                  <w:rPr>
                    <w:rStyle w:val="Hyperlink"/>
                    <w:noProof/>
                  </w:rPr>
                </w:rPrChange>
              </w:rPr>
              <w:delText>6.1.4</w:delText>
            </w:r>
            <w:r w:rsidDel="00BD562A">
              <w:rPr>
                <w:rFonts w:asciiTheme="minorHAnsi" w:eastAsiaTheme="minorEastAsia" w:hAnsiTheme="minorHAnsi" w:cstheme="minorBidi"/>
                <w:noProof/>
                <w:sz w:val="22"/>
                <w:lang w:eastAsia="sv-SE"/>
              </w:rPr>
              <w:tab/>
            </w:r>
            <w:r w:rsidRPr="00BD562A" w:rsidDel="00BD562A">
              <w:rPr>
                <w:noProof/>
                <w:rPrChange w:id="277" w:author="Robert Lundmark" w:date="2014-10-22T12:23:00Z">
                  <w:rPr>
                    <w:rStyle w:val="Hyperlink"/>
                    <w:noProof/>
                  </w:rPr>
                </w:rPrChange>
              </w:rPr>
              <w:delText>Annan information om kontraktet</w:delText>
            </w:r>
            <w:r w:rsidDel="00BD562A">
              <w:rPr>
                <w:noProof/>
                <w:webHidden/>
              </w:rPr>
              <w:tab/>
              <w:delText>19</w:delText>
            </w:r>
          </w:del>
        </w:p>
        <w:p w14:paraId="42A6D4E4" w14:textId="77777777" w:rsidR="00B955BA" w:rsidDel="00BD562A" w:rsidRDefault="00B955BA">
          <w:pPr>
            <w:pStyle w:val="TOC2"/>
            <w:tabs>
              <w:tab w:val="left" w:pos="880"/>
              <w:tab w:val="right" w:leader="dot" w:pos="10456"/>
            </w:tabs>
            <w:rPr>
              <w:del w:id="278" w:author="Robert Lundmark" w:date="2014-10-22T12:23:00Z"/>
              <w:rFonts w:asciiTheme="minorHAnsi" w:eastAsiaTheme="minorEastAsia" w:hAnsiTheme="minorHAnsi" w:cstheme="minorBidi"/>
              <w:noProof/>
              <w:sz w:val="22"/>
              <w:lang w:eastAsia="sv-SE"/>
            </w:rPr>
          </w:pPr>
          <w:del w:id="279" w:author="Robert Lundmark" w:date="2014-10-22T12:23:00Z">
            <w:r w:rsidRPr="00BD562A" w:rsidDel="00BD562A">
              <w:rPr>
                <w:noProof/>
                <w:rPrChange w:id="280" w:author="Robert Lundmark" w:date="2014-10-22T12:23:00Z">
                  <w:rPr>
                    <w:rStyle w:val="Hyperlink"/>
                    <w:noProof/>
                  </w:rPr>
                </w:rPrChange>
              </w:rPr>
              <w:delText>6.2</w:delText>
            </w:r>
            <w:r w:rsidDel="00BD562A">
              <w:rPr>
                <w:rFonts w:asciiTheme="minorHAnsi" w:eastAsiaTheme="minorEastAsia" w:hAnsiTheme="minorHAnsi" w:cstheme="minorBidi"/>
                <w:noProof/>
                <w:sz w:val="22"/>
                <w:lang w:eastAsia="sv-SE"/>
              </w:rPr>
              <w:tab/>
            </w:r>
            <w:r w:rsidRPr="00BD562A" w:rsidDel="00BD562A">
              <w:rPr>
                <w:noProof/>
                <w:rPrChange w:id="281" w:author="Robert Lundmark" w:date="2014-10-22T12:23:00Z">
                  <w:rPr>
                    <w:rStyle w:val="Hyperlink"/>
                    <w:noProof/>
                  </w:rPr>
                </w:rPrChange>
              </w:rPr>
              <w:delText>GetHealthCareUnitList</w:delText>
            </w:r>
            <w:r w:rsidDel="00BD562A">
              <w:rPr>
                <w:noProof/>
                <w:webHidden/>
              </w:rPr>
              <w:tab/>
              <w:delText>20</w:delText>
            </w:r>
          </w:del>
        </w:p>
        <w:p w14:paraId="154202FA" w14:textId="77777777" w:rsidR="00B955BA" w:rsidDel="00BD562A" w:rsidRDefault="00B955BA">
          <w:pPr>
            <w:pStyle w:val="TOC3"/>
            <w:tabs>
              <w:tab w:val="left" w:pos="1100"/>
              <w:tab w:val="right" w:leader="dot" w:pos="10456"/>
            </w:tabs>
            <w:rPr>
              <w:del w:id="282" w:author="Robert Lundmark" w:date="2014-10-22T12:23:00Z"/>
              <w:rFonts w:asciiTheme="minorHAnsi" w:eastAsiaTheme="minorEastAsia" w:hAnsiTheme="minorHAnsi" w:cstheme="minorBidi"/>
              <w:noProof/>
              <w:sz w:val="22"/>
              <w:lang w:eastAsia="sv-SE"/>
            </w:rPr>
          </w:pPr>
          <w:del w:id="283" w:author="Robert Lundmark" w:date="2014-10-22T12:23:00Z">
            <w:r w:rsidRPr="00BD562A" w:rsidDel="00BD562A">
              <w:rPr>
                <w:noProof/>
                <w:rPrChange w:id="284" w:author="Robert Lundmark" w:date="2014-10-22T12:23:00Z">
                  <w:rPr>
                    <w:rStyle w:val="Hyperlink"/>
                    <w:noProof/>
                  </w:rPr>
                </w:rPrChange>
              </w:rPr>
              <w:delText>6.2.1</w:delText>
            </w:r>
            <w:r w:rsidDel="00BD562A">
              <w:rPr>
                <w:rFonts w:asciiTheme="minorHAnsi" w:eastAsiaTheme="minorEastAsia" w:hAnsiTheme="minorHAnsi" w:cstheme="minorBidi"/>
                <w:noProof/>
                <w:sz w:val="22"/>
                <w:lang w:eastAsia="sv-SE"/>
              </w:rPr>
              <w:tab/>
            </w:r>
            <w:r w:rsidRPr="00BD562A" w:rsidDel="00BD562A">
              <w:rPr>
                <w:noProof/>
                <w:rPrChange w:id="285" w:author="Robert Lundmark" w:date="2014-10-22T12:23:00Z">
                  <w:rPr>
                    <w:rStyle w:val="Hyperlink"/>
                    <w:noProof/>
                  </w:rPr>
                </w:rPrChange>
              </w:rPr>
              <w:delText>Version</w:delText>
            </w:r>
            <w:r w:rsidDel="00BD562A">
              <w:rPr>
                <w:noProof/>
                <w:webHidden/>
              </w:rPr>
              <w:tab/>
              <w:delText>20</w:delText>
            </w:r>
          </w:del>
        </w:p>
        <w:p w14:paraId="2078E3A0" w14:textId="77777777" w:rsidR="00B955BA" w:rsidDel="00BD562A" w:rsidRDefault="00B955BA">
          <w:pPr>
            <w:pStyle w:val="TOC3"/>
            <w:tabs>
              <w:tab w:val="left" w:pos="1100"/>
              <w:tab w:val="right" w:leader="dot" w:pos="10456"/>
            </w:tabs>
            <w:rPr>
              <w:del w:id="286" w:author="Robert Lundmark" w:date="2014-10-22T12:23:00Z"/>
              <w:rFonts w:asciiTheme="minorHAnsi" w:eastAsiaTheme="minorEastAsia" w:hAnsiTheme="minorHAnsi" w:cstheme="minorBidi"/>
              <w:noProof/>
              <w:sz w:val="22"/>
              <w:lang w:eastAsia="sv-SE"/>
            </w:rPr>
          </w:pPr>
          <w:del w:id="287" w:author="Robert Lundmark" w:date="2014-10-22T12:23:00Z">
            <w:r w:rsidRPr="00BD562A" w:rsidDel="00BD562A">
              <w:rPr>
                <w:noProof/>
                <w:rPrChange w:id="288" w:author="Robert Lundmark" w:date="2014-10-22T12:23:00Z">
                  <w:rPr>
                    <w:rStyle w:val="Hyperlink"/>
                    <w:noProof/>
                  </w:rPr>
                </w:rPrChange>
              </w:rPr>
              <w:delText>6.2.2</w:delText>
            </w:r>
            <w:r w:rsidDel="00BD562A">
              <w:rPr>
                <w:rFonts w:asciiTheme="minorHAnsi" w:eastAsiaTheme="minorEastAsia" w:hAnsiTheme="minorHAnsi" w:cstheme="minorBidi"/>
                <w:noProof/>
                <w:sz w:val="22"/>
                <w:lang w:eastAsia="sv-SE"/>
              </w:rPr>
              <w:tab/>
            </w:r>
            <w:r w:rsidRPr="00BD562A" w:rsidDel="00BD562A">
              <w:rPr>
                <w:noProof/>
                <w:rPrChange w:id="289" w:author="Robert Lundmark" w:date="2014-10-22T12:23:00Z">
                  <w:rPr>
                    <w:rStyle w:val="Hyperlink"/>
                    <w:noProof/>
                  </w:rPr>
                </w:rPrChange>
              </w:rPr>
              <w:delText>Fältregler</w:delText>
            </w:r>
            <w:r w:rsidDel="00BD562A">
              <w:rPr>
                <w:noProof/>
                <w:webHidden/>
              </w:rPr>
              <w:tab/>
              <w:delText>20</w:delText>
            </w:r>
          </w:del>
        </w:p>
        <w:p w14:paraId="58C12A72" w14:textId="77777777" w:rsidR="00B955BA" w:rsidDel="00BD562A" w:rsidRDefault="00B955BA">
          <w:pPr>
            <w:pStyle w:val="TOC3"/>
            <w:tabs>
              <w:tab w:val="left" w:pos="1100"/>
              <w:tab w:val="right" w:leader="dot" w:pos="10456"/>
            </w:tabs>
            <w:rPr>
              <w:del w:id="290" w:author="Robert Lundmark" w:date="2014-10-22T12:23:00Z"/>
              <w:rFonts w:asciiTheme="minorHAnsi" w:eastAsiaTheme="minorEastAsia" w:hAnsiTheme="minorHAnsi" w:cstheme="minorBidi"/>
              <w:noProof/>
              <w:sz w:val="22"/>
              <w:lang w:eastAsia="sv-SE"/>
            </w:rPr>
          </w:pPr>
          <w:del w:id="291" w:author="Robert Lundmark" w:date="2014-10-22T12:23:00Z">
            <w:r w:rsidRPr="00BD562A" w:rsidDel="00BD562A">
              <w:rPr>
                <w:noProof/>
                <w:rPrChange w:id="292" w:author="Robert Lundmark" w:date="2014-10-22T12:23:00Z">
                  <w:rPr>
                    <w:rStyle w:val="Hyperlink"/>
                    <w:noProof/>
                  </w:rPr>
                </w:rPrChange>
              </w:rPr>
              <w:delText>6.2.3</w:delText>
            </w:r>
            <w:r w:rsidDel="00BD562A">
              <w:rPr>
                <w:rFonts w:asciiTheme="minorHAnsi" w:eastAsiaTheme="minorEastAsia" w:hAnsiTheme="minorHAnsi" w:cstheme="minorBidi"/>
                <w:noProof/>
                <w:sz w:val="22"/>
                <w:lang w:eastAsia="sv-SE"/>
              </w:rPr>
              <w:tab/>
            </w:r>
            <w:r w:rsidRPr="00BD562A" w:rsidDel="00BD562A">
              <w:rPr>
                <w:noProof/>
                <w:rPrChange w:id="293" w:author="Robert Lundmark" w:date="2014-10-22T12:23:00Z">
                  <w:rPr>
                    <w:rStyle w:val="Hyperlink"/>
                    <w:noProof/>
                  </w:rPr>
                </w:rPrChange>
              </w:rPr>
              <w:delText>Övriga regler</w:delText>
            </w:r>
            <w:r w:rsidDel="00BD562A">
              <w:rPr>
                <w:noProof/>
                <w:webHidden/>
              </w:rPr>
              <w:tab/>
              <w:delText>21</w:delText>
            </w:r>
          </w:del>
        </w:p>
        <w:p w14:paraId="05862F89" w14:textId="77777777" w:rsidR="00B955BA" w:rsidDel="00BD562A" w:rsidRDefault="00B955BA">
          <w:pPr>
            <w:pStyle w:val="TOC3"/>
            <w:tabs>
              <w:tab w:val="left" w:pos="1100"/>
              <w:tab w:val="right" w:leader="dot" w:pos="10456"/>
            </w:tabs>
            <w:rPr>
              <w:del w:id="294" w:author="Robert Lundmark" w:date="2014-10-22T12:23:00Z"/>
              <w:rFonts w:asciiTheme="minorHAnsi" w:eastAsiaTheme="minorEastAsia" w:hAnsiTheme="minorHAnsi" w:cstheme="minorBidi"/>
              <w:noProof/>
              <w:sz w:val="22"/>
              <w:lang w:eastAsia="sv-SE"/>
            </w:rPr>
          </w:pPr>
          <w:del w:id="295" w:author="Robert Lundmark" w:date="2014-10-22T12:23:00Z">
            <w:r w:rsidRPr="00BD562A" w:rsidDel="00BD562A">
              <w:rPr>
                <w:noProof/>
                <w:rPrChange w:id="296" w:author="Robert Lundmark" w:date="2014-10-22T12:23:00Z">
                  <w:rPr>
                    <w:rStyle w:val="Hyperlink"/>
                    <w:noProof/>
                  </w:rPr>
                </w:rPrChange>
              </w:rPr>
              <w:delText>6.2.4</w:delText>
            </w:r>
            <w:r w:rsidDel="00BD562A">
              <w:rPr>
                <w:rFonts w:asciiTheme="minorHAnsi" w:eastAsiaTheme="minorEastAsia" w:hAnsiTheme="minorHAnsi" w:cstheme="minorBidi"/>
                <w:noProof/>
                <w:sz w:val="22"/>
                <w:lang w:eastAsia="sv-SE"/>
              </w:rPr>
              <w:tab/>
            </w:r>
            <w:r w:rsidRPr="00BD562A" w:rsidDel="00BD562A">
              <w:rPr>
                <w:noProof/>
                <w:rPrChange w:id="297" w:author="Robert Lundmark" w:date="2014-10-22T12:23:00Z">
                  <w:rPr>
                    <w:rStyle w:val="Hyperlink"/>
                    <w:noProof/>
                  </w:rPr>
                </w:rPrChange>
              </w:rPr>
              <w:delText>Annan information om kontraktet</w:delText>
            </w:r>
            <w:r w:rsidDel="00BD562A">
              <w:rPr>
                <w:noProof/>
                <w:webHidden/>
              </w:rPr>
              <w:tab/>
              <w:delText>22</w:delText>
            </w:r>
          </w:del>
        </w:p>
        <w:p w14:paraId="07DA3F43" w14:textId="77777777" w:rsidR="00B955BA" w:rsidDel="00BD562A" w:rsidRDefault="00B955BA">
          <w:pPr>
            <w:pStyle w:val="TOC2"/>
            <w:tabs>
              <w:tab w:val="left" w:pos="880"/>
              <w:tab w:val="right" w:leader="dot" w:pos="10456"/>
            </w:tabs>
            <w:rPr>
              <w:del w:id="298" w:author="Robert Lundmark" w:date="2014-10-22T12:23:00Z"/>
              <w:rFonts w:asciiTheme="minorHAnsi" w:eastAsiaTheme="minorEastAsia" w:hAnsiTheme="minorHAnsi" w:cstheme="minorBidi"/>
              <w:noProof/>
              <w:sz w:val="22"/>
              <w:lang w:eastAsia="sv-SE"/>
            </w:rPr>
          </w:pPr>
          <w:del w:id="299" w:author="Robert Lundmark" w:date="2014-10-22T12:23:00Z">
            <w:r w:rsidRPr="00BD562A" w:rsidDel="00BD562A">
              <w:rPr>
                <w:noProof/>
                <w:rPrChange w:id="300" w:author="Robert Lundmark" w:date="2014-10-22T12:23:00Z">
                  <w:rPr>
                    <w:rStyle w:val="Hyperlink"/>
                    <w:noProof/>
                  </w:rPr>
                </w:rPrChange>
              </w:rPr>
              <w:delText>6.3</w:delText>
            </w:r>
            <w:r w:rsidDel="00BD562A">
              <w:rPr>
                <w:rFonts w:asciiTheme="minorHAnsi" w:eastAsiaTheme="minorEastAsia" w:hAnsiTheme="minorHAnsi" w:cstheme="minorBidi"/>
                <w:noProof/>
                <w:sz w:val="22"/>
                <w:lang w:eastAsia="sv-SE"/>
              </w:rPr>
              <w:tab/>
            </w:r>
            <w:r w:rsidRPr="00BD562A" w:rsidDel="00BD562A">
              <w:rPr>
                <w:noProof/>
                <w:rPrChange w:id="301" w:author="Robert Lundmark" w:date="2014-10-22T12:23:00Z">
                  <w:rPr>
                    <w:rStyle w:val="Hyperlink"/>
                    <w:noProof/>
                  </w:rPr>
                </w:rPrChange>
              </w:rPr>
              <w:delText>GetHealthCareUnitMembers</w:delText>
            </w:r>
            <w:r w:rsidDel="00BD562A">
              <w:rPr>
                <w:noProof/>
                <w:webHidden/>
              </w:rPr>
              <w:tab/>
              <w:delText>23</w:delText>
            </w:r>
          </w:del>
        </w:p>
        <w:p w14:paraId="5AB9B26C" w14:textId="77777777" w:rsidR="00B955BA" w:rsidDel="00BD562A" w:rsidRDefault="00B955BA">
          <w:pPr>
            <w:pStyle w:val="TOC3"/>
            <w:tabs>
              <w:tab w:val="left" w:pos="1100"/>
              <w:tab w:val="right" w:leader="dot" w:pos="10456"/>
            </w:tabs>
            <w:rPr>
              <w:del w:id="302" w:author="Robert Lundmark" w:date="2014-10-22T12:23:00Z"/>
              <w:rFonts w:asciiTheme="minorHAnsi" w:eastAsiaTheme="minorEastAsia" w:hAnsiTheme="minorHAnsi" w:cstheme="minorBidi"/>
              <w:noProof/>
              <w:sz w:val="22"/>
              <w:lang w:eastAsia="sv-SE"/>
            </w:rPr>
          </w:pPr>
          <w:del w:id="303" w:author="Robert Lundmark" w:date="2014-10-22T12:23:00Z">
            <w:r w:rsidRPr="00BD562A" w:rsidDel="00BD562A">
              <w:rPr>
                <w:noProof/>
                <w:rPrChange w:id="304" w:author="Robert Lundmark" w:date="2014-10-22T12:23:00Z">
                  <w:rPr>
                    <w:rStyle w:val="Hyperlink"/>
                    <w:noProof/>
                  </w:rPr>
                </w:rPrChange>
              </w:rPr>
              <w:delText>6.3.1</w:delText>
            </w:r>
            <w:r w:rsidDel="00BD562A">
              <w:rPr>
                <w:rFonts w:asciiTheme="minorHAnsi" w:eastAsiaTheme="minorEastAsia" w:hAnsiTheme="minorHAnsi" w:cstheme="minorBidi"/>
                <w:noProof/>
                <w:sz w:val="22"/>
                <w:lang w:eastAsia="sv-SE"/>
              </w:rPr>
              <w:tab/>
            </w:r>
            <w:r w:rsidRPr="00BD562A" w:rsidDel="00BD562A">
              <w:rPr>
                <w:noProof/>
                <w:rPrChange w:id="305" w:author="Robert Lundmark" w:date="2014-10-22T12:23:00Z">
                  <w:rPr>
                    <w:rStyle w:val="Hyperlink"/>
                    <w:noProof/>
                  </w:rPr>
                </w:rPrChange>
              </w:rPr>
              <w:delText>Version</w:delText>
            </w:r>
            <w:r w:rsidDel="00BD562A">
              <w:rPr>
                <w:noProof/>
                <w:webHidden/>
              </w:rPr>
              <w:tab/>
              <w:delText>23</w:delText>
            </w:r>
          </w:del>
        </w:p>
        <w:p w14:paraId="20FEC535" w14:textId="77777777" w:rsidR="00B955BA" w:rsidDel="00BD562A" w:rsidRDefault="00B955BA">
          <w:pPr>
            <w:pStyle w:val="TOC3"/>
            <w:tabs>
              <w:tab w:val="left" w:pos="1100"/>
              <w:tab w:val="right" w:leader="dot" w:pos="10456"/>
            </w:tabs>
            <w:rPr>
              <w:del w:id="306" w:author="Robert Lundmark" w:date="2014-10-22T12:23:00Z"/>
              <w:rFonts w:asciiTheme="minorHAnsi" w:eastAsiaTheme="minorEastAsia" w:hAnsiTheme="minorHAnsi" w:cstheme="minorBidi"/>
              <w:noProof/>
              <w:sz w:val="22"/>
              <w:lang w:eastAsia="sv-SE"/>
            </w:rPr>
          </w:pPr>
          <w:del w:id="307" w:author="Robert Lundmark" w:date="2014-10-22T12:23:00Z">
            <w:r w:rsidRPr="00BD562A" w:rsidDel="00BD562A">
              <w:rPr>
                <w:noProof/>
                <w:rPrChange w:id="308" w:author="Robert Lundmark" w:date="2014-10-22T12:23:00Z">
                  <w:rPr>
                    <w:rStyle w:val="Hyperlink"/>
                    <w:noProof/>
                  </w:rPr>
                </w:rPrChange>
              </w:rPr>
              <w:delText>6.3.2</w:delText>
            </w:r>
            <w:r w:rsidDel="00BD562A">
              <w:rPr>
                <w:rFonts w:asciiTheme="minorHAnsi" w:eastAsiaTheme="minorEastAsia" w:hAnsiTheme="minorHAnsi" w:cstheme="minorBidi"/>
                <w:noProof/>
                <w:sz w:val="22"/>
                <w:lang w:eastAsia="sv-SE"/>
              </w:rPr>
              <w:tab/>
            </w:r>
            <w:r w:rsidRPr="00BD562A" w:rsidDel="00BD562A">
              <w:rPr>
                <w:noProof/>
                <w:rPrChange w:id="309" w:author="Robert Lundmark" w:date="2014-10-22T12:23:00Z">
                  <w:rPr>
                    <w:rStyle w:val="Hyperlink"/>
                    <w:noProof/>
                  </w:rPr>
                </w:rPrChange>
              </w:rPr>
              <w:delText>Fältregler</w:delText>
            </w:r>
            <w:r w:rsidDel="00BD562A">
              <w:rPr>
                <w:noProof/>
                <w:webHidden/>
              </w:rPr>
              <w:tab/>
              <w:delText>23</w:delText>
            </w:r>
          </w:del>
        </w:p>
        <w:p w14:paraId="68E05246" w14:textId="77777777" w:rsidR="00B955BA" w:rsidDel="00BD562A" w:rsidRDefault="00B955BA">
          <w:pPr>
            <w:pStyle w:val="TOC3"/>
            <w:tabs>
              <w:tab w:val="left" w:pos="1100"/>
              <w:tab w:val="right" w:leader="dot" w:pos="10456"/>
            </w:tabs>
            <w:rPr>
              <w:del w:id="310" w:author="Robert Lundmark" w:date="2014-10-22T12:23:00Z"/>
              <w:rFonts w:asciiTheme="minorHAnsi" w:eastAsiaTheme="minorEastAsia" w:hAnsiTheme="minorHAnsi" w:cstheme="minorBidi"/>
              <w:noProof/>
              <w:sz w:val="22"/>
              <w:lang w:eastAsia="sv-SE"/>
            </w:rPr>
          </w:pPr>
          <w:del w:id="311" w:author="Robert Lundmark" w:date="2014-10-22T12:23:00Z">
            <w:r w:rsidRPr="00BD562A" w:rsidDel="00BD562A">
              <w:rPr>
                <w:noProof/>
                <w:rPrChange w:id="312" w:author="Robert Lundmark" w:date="2014-10-22T12:23:00Z">
                  <w:rPr>
                    <w:rStyle w:val="Hyperlink"/>
                    <w:noProof/>
                  </w:rPr>
                </w:rPrChange>
              </w:rPr>
              <w:delText>6.3.3</w:delText>
            </w:r>
            <w:r w:rsidDel="00BD562A">
              <w:rPr>
                <w:rFonts w:asciiTheme="minorHAnsi" w:eastAsiaTheme="minorEastAsia" w:hAnsiTheme="minorHAnsi" w:cstheme="minorBidi"/>
                <w:noProof/>
                <w:sz w:val="22"/>
                <w:lang w:eastAsia="sv-SE"/>
              </w:rPr>
              <w:tab/>
            </w:r>
            <w:r w:rsidRPr="00BD562A" w:rsidDel="00BD562A">
              <w:rPr>
                <w:noProof/>
                <w:rPrChange w:id="313" w:author="Robert Lundmark" w:date="2014-10-22T12:23:00Z">
                  <w:rPr>
                    <w:rStyle w:val="Hyperlink"/>
                    <w:noProof/>
                  </w:rPr>
                </w:rPrChange>
              </w:rPr>
              <w:delText>Övriga regler</w:delText>
            </w:r>
            <w:r w:rsidDel="00BD562A">
              <w:rPr>
                <w:noProof/>
                <w:webHidden/>
              </w:rPr>
              <w:tab/>
              <w:delText>24</w:delText>
            </w:r>
          </w:del>
        </w:p>
        <w:p w14:paraId="00C14756" w14:textId="77777777" w:rsidR="00B955BA" w:rsidDel="00BD562A" w:rsidRDefault="00B955BA">
          <w:pPr>
            <w:pStyle w:val="TOC3"/>
            <w:tabs>
              <w:tab w:val="left" w:pos="1100"/>
              <w:tab w:val="right" w:leader="dot" w:pos="10456"/>
            </w:tabs>
            <w:rPr>
              <w:del w:id="314" w:author="Robert Lundmark" w:date="2014-10-22T12:23:00Z"/>
              <w:rFonts w:asciiTheme="minorHAnsi" w:eastAsiaTheme="minorEastAsia" w:hAnsiTheme="minorHAnsi" w:cstheme="minorBidi"/>
              <w:noProof/>
              <w:sz w:val="22"/>
              <w:lang w:eastAsia="sv-SE"/>
            </w:rPr>
          </w:pPr>
          <w:del w:id="315" w:author="Robert Lundmark" w:date="2014-10-22T12:23:00Z">
            <w:r w:rsidRPr="00BD562A" w:rsidDel="00BD562A">
              <w:rPr>
                <w:noProof/>
                <w:rPrChange w:id="316" w:author="Robert Lundmark" w:date="2014-10-22T12:23:00Z">
                  <w:rPr>
                    <w:rStyle w:val="Hyperlink"/>
                    <w:noProof/>
                  </w:rPr>
                </w:rPrChange>
              </w:rPr>
              <w:delText>6.3.4</w:delText>
            </w:r>
            <w:r w:rsidDel="00BD562A">
              <w:rPr>
                <w:rFonts w:asciiTheme="minorHAnsi" w:eastAsiaTheme="minorEastAsia" w:hAnsiTheme="minorHAnsi" w:cstheme="minorBidi"/>
                <w:noProof/>
                <w:sz w:val="22"/>
                <w:lang w:eastAsia="sv-SE"/>
              </w:rPr>
              <w:tab/>
            </w:r>
            <w:r w:rsidRPr="00BD562A" w:rsidDel="00BD562A">
              <w:rPr>
                <w:noProof/>
                <w:rPrChange w:id="317" w:author="Robert Lundmark" w:date="2014-10-22T12:23:00Z">
                  <w:rPr>
                    <w:rStyle w:val="Hyperlink"/>
                    <w:noProof/>
                  </w:rPr>
                </w:rPrChange>
              </w:rPr>
              <w:delText>Annan information om kontraktet</w:delText>
            </w:r>
            <w:r w:rsidDel="00BD562A">
              <w:rPr>
                <w:noProof/>
                <w:webHidden/>
              </w:rPr>
              <w:tab/>
              <w:delText>26</w:delText>
            </w:r>
          </w:del>
        </w:p>
        <w:p w14:paraId="11DA640B" w14:textId="77777777" w:rsidR="00B955BA" w:rsidDel="00BD562A" w:rsidRDefault="00B955BA">
          <w:pPr>
            <w:pStyle w:val="TOC2"/>
            <w:tabs>
              <w:tab w:val="left" w:pos="880"/>
              <w:tab w:val="right" w:leader="dot" w:pos="10456"/>
            </w:tabs>
            <w:rPr>
              <w:del w:id="318" w:author="Robert Lundmark" w:date="2014-10-22T12:23:00Z"/>
              <w:rFonts w:asciiTheme="minorHAnsi" w:eastAsiaTheme="minorEastAsia" w:hAnsiTheme="minorHAnsi" w:cstheme="minorBidi"/>
              <w:noProof/>
              <w:sz w:val="22"/>
              <w:lang w:eastAsia="sv-SE"/>
            </w:rPr>
          </w:pPr>
          <w:del w:id="319" w:author="Robert Lundmark" w:date="2014-10-22T12:23:00Z">
            <w:r w:rsidRPr="00BD562A" w:rsidDel="00BD562A">
              <w:rPr>
                <w:noProof/>
                <w:rPrChange w:id="320" w:author="Robert Lundmark" w:date="2014-10-22T12:23:00Z">
                  <w:rPr>
                    <w:rStyle w:val="Hyperlink"/>
                    <w:noProof/>
                  </w:rPr>
                </w:rPrChange>
              </w:rPr>
              <w:delText>6.4</w:delText>
            </w:r>
            <w:r w:rsidDel="00BD562A">
              <w:rPr>
                <w:rFonts w:asciiTheme="minorHAnsi" w:eastAsiaTheme="minorEastAsia" w:hAnsiTheme="minorHAnsi" w:cstheme="minorBidi"/>
                <w:noProof/>
                <w:sz w:val="22"/>
                <w:lang w:eastAsia="sv-SE"/>
              </w:rPr>
              <w:tab/>
            </w:r>
            <w:r w:rsidRPr="00BD562A" w:rsidDel="00BD562A">
              <w:rPr>
                <w:noProof/>
                <w:rPrChange w:id="321" w:author="Robert Lundmark" w:date="2014-10-22T12:23:00Z">
                  <w:rPr>
                    <w:rStyle w:val="Hyperlink"/>
                    <w:noProof/>
                  </w:rPr>
                </w:rPrChange>
              </w:rPr>
              <w:delText>GetUnit</w:delText>
            </w:r>
            <w:r w:rsidDel="00BD562A">
              <w:rPr>
                <w:noProof/>
                <w:webHidden/>
              </w:rPr>
              <w:tab/>
              <w:delText>27</w:delText>
            </w:r>
          </w:del>
        </w:p>
        <w:p w14:paraId="023CBD83" w14:textId="77777777" w:rsidR="00B955BA" w:rsidDel="00BD562A" w:rsidRDefault="00B955BA">
          <w:pPr>
            <w:pStyle w:val="TOC3"/>
            <w:tabs>
              <w:tab w:val="left" w:pos="1100"/>
              <w:tab w:val="right" w:leader="dot" w:pos="10456"/>
            </w:tabs>
            <w:rPr>
              <w:del w:id="322" w:author="Robert Lundmark" w:date="2014-10-22T12:23:00Z"/>
              <w:rFonts w:asciiTheme="minorHAnsi" w:eastAsiaTheme="minorEastAsia" w:hAnsiTheme="minorHAnsi" w:cstheme="minorBidi"/>
              <w:noProof/>
              <w:sz w:val="22"/>
              <w:lang w:eastAsia="sv-SE"/>
            </w:rPr>
          </w:pPr>
          <w:del w:id="323" w:author="Robert Lundmark" w:date="2014-10-22T12:23:00Z">
            <w:r w:rsidRPr="00BD562A" w:rsidDel="00BD562A">
              <w:rPr>
                <w:noProof/>
                <w:rPrChange w:id="324" w:author="Robert Lundmark" w:date="2014-10-22T12:23:00Z">
                  <w:rPr>
                    <w:rStyle w:val="Hyperlink"/>
                    <w:noProof/>
                  </w:rPr>
                </w:rPrChange>
              </w:rPr>
              <w:delText>6.4.1</w:delText>
            </w:r>
            <w:r w:rsidDel="00BD562A">
              <w:rPr>
                <w:rFonts w:asciiTheme="minorHAnsi" w:eastAsiaTheme="minorEastAsia" w:hAnsiTheme="minorHAnsi" w:cstheme="minorBidi"/>
                <w:noProof/>
                <w:sz w:val="22"/>
                <w:lang w:eastAsia="sv-SE"/>
              </w:rPr>
              <w:tab/>
            </w:r>
            <w:r w:rsidRPr="00BD562A" w:rsidDel="00BD562A">
              <w:rPr>
                <w:noProof/>
                <w:rPrChange w:id="325" w:author="Robert Lundmark" w:date="2014-10-22T12:23:00Z">
                  <w:rPr>
                    <w:rStyle w:val="Hyperlink"/>
                    <w:noProof/>
                  </w:rPr>
                </w:rPrChange>
              </w:rPr>
              <w:delText>Version</w:delText>
            </w:r>
            <w:r w:rsidDel="00BD562A">
              <w:rPr>
                <w:noProof/>
                <w:webHidden/>
              </w:rPr>
              <w:tab/>
              <w:delText>27</w:delText>
            </w:r>
          </w:del>
        </w:p>
        <w:p w14:paraId="6F3EFC74" w14:textId="77777777" w:rsidR="00B955BA" w:rsidDel="00BD562A" w:rsidRDefault="00B955BA">
          <w:pPr>
            <w:pStyle w:val="TOC3"/>
            <w:tabs>
              <w:tab w:val="left" w:pos="1100"/>
              <w:tab w:val="right" w:leader="dot" w:pos="10456"/>
            </w:tabs>
            <w:rPr>
              <w:del w:id="326" w:author="Robert Lundmark" w:date="2014-10-22T12:23:00Z"/>
              <w:rFonts w:asciiTheme="minorHAnsi" w:eastAsiaTheme="minorEastAsia" w:hAnsiTheme="minorHAnsi" w:cstheme="minorBidi"/>
              <w:noProof/>
              <w:sz w:val="22"/>
              <w:lang w:eastAsia="sv-SE"/>
            </w:rPr>
          </w:pPr>
          <w:del w:id="327" w:author="Robert Lundmark" w:date="2014-10-22T12:23:00Z">
            <w:r w:rsidRPr="00BD562A" w:rsidDel="00BD562A">
              <w:rPr>
                <w:noProof/>
                <w:rPrChange w:id="328" w:author="Robert Lundmark" w:date="2014-10-22T12:23:00Z">
                  <w:rPr>
                    <w:rStyle w:val="Hyperlink"/>
                    <w:noProof/>
                  </w:rPr>
                </w:rPrChange>
              </w:rPr>
              <w:delText>6.4.2</w:delText>
            </w:r>
            <w:r w:rsidDel="00BD562A">
              <w:rPr>
                <w:rFonts w:asciiTheme="minorHAnsi" w:eastAsiaTheme="minorEastAsia" w:hAnsiTheme="minorHAnsi" w:cstheme="minorBidi"/>
                <w:noProof/>
                <w:sz w:val="22"/>
                <w:lang w:eastAsia="sv-SE"/>
              </w:rPr>
              <w:tab/>
            </w:r>
            <w:r w:rsidRPr="00BD562A" w:rsidDel="00BD562A">
              <w:rPr>
                <w:noProof/>
                <w:rPrChange w:id="329" w:author="Robert Lundmark" w:date="2014-10-22T12:23:00Z">
                  <w:rPr>
                    <w:rStyle w:val="Hyperlink"/>
                    <w:noProof/>
                  </w:rPr>
                </w:rPrChange>
              </w:rPr>
              <w:delText>Fältregler</w:delText>
            </w:r>
            <w:r w:rsidDel="00BD562A">
              <w:rPr>
                <w:noProof/>
                <w:webHidden/>
              </w:rPr>
              <w:tab/>
              <w:delText>27</w:delText>
            </w:r>
          </w:del>
        </w:p>
        <w:p w14:paraId="5E67D6A1" w14:textId="77777777" w:rsidR="00B955BA" w:rsidDel="00BD562A" w:rsidRDefault="00B955BA">
          <w:pPr>
            <w:pStyle w:val="TOC3"/>
            <w:tabs>
              <w:tab w:val="left" w:pos="1100"/>
              <w:tab w:val="right" w:leader="dot" w:pos="10456"/>
            </w:tabs>
            <w:rPr>
              <w:del w:id="330" w:author="Robert Lundmark" w:date="2014-10-22T12:23:00Z"/>
              <w:rFonts w:asciiTheme="minorHAnsi" w:eastAsiaTheme="minorEastAsia" w:hAnsiTheme="minorHAnsi" w:cstheme="minorBidi"/>
              <w:noProof/>
              <w:sz w:val="22"/>
              <w:lang w:eastAsia="sv-SE"/>
            </w:rPr>
          </w:pPr>
          <w:del w:id="331" w:author="Robert Lundmark" w:date="2014-10-22T12:23:00Z">
            <w:r w:rsidRPr="00BD562A" w:rsidDel="00BD562A">
              <w:rPr>
                <w:noProof/>
                <w:rPrChange w:id="332" w:author="Robert Lundmark" w:date="2014-10-22T12:23:00Z">
                  <w:rPr>
                    <w:rStyle w:val="Hyperlink"/>
                    <w:noProof/>
                  </w:rPr>
                </w:rPrChange>
              </w:rPr>
              <w:delText>6.4.3</w:delText>
            </w:r>
            <w:r w:rsidDel="00BD562A">
              <w:rPr>
                <w:rFonts w:asciiTheme="minorHAnsi" w:eastAsiaTheme="minorEastAsia" w:hAnsiTheme="minorHAnsi" w:cstheme="minorBidi"/>
                <w:noProof/>
                <w:sz w:val="22"/>
                <w:lang w:eastAsia="sv-SE"/>
              </w:rPr>
              <w:tab/>
            </w:r>
            <w:r w:rsidRPr="00BD562A" w:rsidDel="00BD562A">
              <w:rPr>
                <w:noProof/>
                <w:rPrChange w:id="333" w:author="Robert Lundmark" w:date="2014-10-22T12:23:00Z">
                  <w:rPr>
                    <w:rStyle w:val="Hyperlink"/>
                    <w:noProof/>
                  </w:rPr>
                </w:rPrChange>
              </w:rPr>
              <w:delText>Övriga regler</w:delText>
            </w:r>
            <w:r w:rsidDel="00BD562A">
              <w:rPr>
                <w:noProof/>
                <w:webHidden/>
              </w:rPr>
              <w:tab/>
              <w:delText>30</w:delText>
            </w:r>
          </w:del>
        </w:p>
        <w:p w14:paraId="50A1C79D" w14:textId="77777777" w:rsidR="00B955BA" w:rsidDel="00BD562A" w:rsidRDefault="00B955BA">
          <w:pPr>
            <w:pStyle w:val="TOC3"/>
            <w:tabs>
              <w:tab w:val="left" w:pos="1100"/>
              <w:tab w:val="right" w:leader="dot" w:pos="10456"/>
            </w:tabs>
            <w:rPr>
              <w:del w:id="334" w:author="Robert Lundmark" w:date="2014-10-22T12:23:00Z"/>
              <w:rFonts w:asciiTheme="minorHAnsi" w:eastAsiaTheme="minorEastAsia" w:hAnsiTheme="minorHAnsi" w:cstheme="minorBidi"/>
              <w:noProof/>
              <w:sz w:val="22"/>
              <w:lang w:eastAsia="sv-SE"/>
            </w:rPr>
          </w:pPr>
          <w:del w:id="335" w:author="Robert Lundmark" w:date="2014-10-22T12:23:00Z">
            <w:r w:rsidRPr="00BD562A" w:rsidDel="00BD562A">
              <w:rPr>
                <w:noProof/>
                <w:rPrChange w:id="336" w:author="Robert Lundmark" w:date="2014-10-22T12:23:00Z">
                  <w:rPr>
                    <w:rStyle w:val="Hyperlink"/>
                    <w:noProof/>
                  </w:rPr>
                </w:rPrChange>
              </w:rPr>
              <w:delText>6.4.4</w:delText>
            </w:r>
            <w:r w:rsidDel="00BD562A">
              <w:rPr>
                <w:rFonts w:asciiTheme="minorHAnsi" w:eastAsiaTheme="minorEastAsia" w:hAnsiTheme="minorHAnsi" w:cstheme="minorBidi"/>
                <w:noProof/>
                <w:sz w:val="22"/>
                <w:lang w:eastAsia="sv-SE"/>
              </w:rPr>
              <w:tab/>
            </w:r>
            <w:r w:rsidRPr="00BD562A" w:rsidDel="00BD562A">
              <w:rPr>
                <w:noProof/>
                <w:rPrChange w:id="337" w:author="Robert Lundmark" w:date="2014-10-22T12:23:00Z">
                  <w:rPr>
                    <w:rStyle w:val="Hyperlink"/>
                    <w:noProof/>
                  </w:rPr>
                </w:rPrChange>
              </w:rPr>
              <w:delText>Annan information om kontraktet</w:delText>
            </w:r>
            <w:r w:rsidDel="00BD562A">
              <w:rPr>
                <w:noProof/>
                <w:webHidden/>
              </w:rPr>
              <w:tab/>
              <w:delText>34</w:delText>
            </w:r>
          </w:del>
        </w:p>
        <w:p w14:paraId="1CBE9463" w14:textId="0801AEE1"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68086271" w14:textId="343E3E00" w:rsidR="0039481C" w:rsidRDefault="0039481C" w:rsidP="0039481C">
      <w:pPr>
        <w:spacing w:line="240" w:lineRule="auto"/>
        <w:rPr>
          <w:b/>
        </w:rPr>
      </w:pPr>
      <w:bookmarkStart w:id="338" w:name="Radera3"/>
      <w:bookmarkEnd w:id="0"/>
      <w:bookmarkEnd w:id="338"/>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824399">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824399" w:rsidRPr="00DF7196" w14:paraId="4BD4AD82" w14:textId="77777777" w:rsidTr="00824399">
        <w:tc>
          <w:tcPr>
            <w:tcW w:w="1304" w:type="dxa"/>
          </w:tcPr>
          <w:p w14:paraId="32388493" w14:textId="77777777" w:rsidR="00824399" w:rsidRPr="00DF7196" w:rsidRDefault="00824399" w:rsidP="000105E5">
            <w:pPr>
              <w:pStyle w:val="TableText"/>
            </w:pPr>
          </w:p>
        </w:tc>
        <w:tc>
          <w:tcPr>
            <w:tcW w:w="992" w:type="dxa"/>
          </w:tcPr>
          <w:p w14:paraId="3D42CD26" w14:textId="77777777" w:rsidR="00824399" w:rsidRPr="00DF7196" w:rsidRDefault="00824399" w:rsidP="000105E5">
            <w:pPr>
              <w:pStyle w:val="TableText"/>
            </w:pPr>
            <w:r w:rsidRPr="00DF7196">
              <w:t>PA1</w:t>
            </w:r>
          </w:p>
        </w:tc>
        <w:tc>
          <w:tcPr>
            <w:tcW w:w="1560" w:type="dxa"/>
          </w:tcPr>
          <w:p w14:paraId="46C50B2A" w14:textId="77777777" w:rsidR="00824399" w:rsidRPr="00DF7196" w:rsidRDefault="00824399" w:rsidP="000105E5">
            <w:pPr>
              <w:pStyle w:val="TableText"/>
            </w:pPr>
            <w:r w:rsidRPr="00DF7196">
              <w:t>2013-05-22 – 2013-07-19</w:t>
            </w:r>
          </w:p>
        </w:tc>
        <w:tc>
          <w:tcPr>
            <w:tcW w:w="3260" w:type="dxa"/>
          </w:tcPr>
          <w:p w14:paraId="104A145D" w14:textId="77777777" w:rsidR="00824399" w:rsidRPr="00DF7196" w:rsidRDefault="00824399" w:rsidP="000105E5">
            <w:pPr>
              <w:pStyle w:val="TableText"/>
            </w:pPr>
            <w:r w:rsidRPr="00DF7196">
              <w:t>Första version</w:t>
            </w:r>
          </w:p>
        </w:tc>
        <w:tc>
          <w:tcPr>
            <w:tcW w:w="1559" w:type="dxa"/>
          </w:tcPr>
          <w:p w14:paraId="04FBFFEB" w14:textId="77777777" w:rsidR="00824399" w:rsidRPr="00DF7196" w:rsidRDefault="00824399" w:rsidP="000105E5">
            <w:pPr>
              <w:pStyle w:val="TableText"/>
            </w:pPr>
            <w:r w:rsidRPr="00DF7196">
              <w:t>Ronny Nilsson, Henrika Littorin, Björn Skeppner</w:t>
            </w:r>
          </w:p>
        </w:tc>
        <w:tc>
          <w:tcPr>
            <w:tcW w:w="1418" w:type="dxa"/>
          </w:tcPr>
          <w:p w14:paraId="52957C76" w14:textId="77777777" w:rsidR="00824399" w:rsidRPr="00DF7196" w:rsidRDefault="00824399" w:rsidP="000105E5">
            <w:pPr>
              <w:pStyle w:val="TableText"/>
            </w:pPr>
          </w:p>
        </w:tc>
      </w:tr>
      <w:tr w:rsidR="00824399" w:rsidRPr="00DF7196" w14:paraId="0C93A4BC" w14:textId="77777777" w:rsidTr="00824399">
        <w:tc>
          <w:tcPr>
            <w:tcW w:w="1304" w:type="dxa"/>
          </w:tcPr>
          <w:p w14:paraId="39112A9F" w14:textId="77777777" w:rsidR="00824399" w:rsidRDefault="00824399" w:rsidP="000105E5">
            <w:pPr>
              <w:pStyle w:val="TableText"/>
            </w:pPr>
          </w:p>
        </w:tc>
        <w:tc>
          <w:tcPr>
            <w:tcW w:w="992" w:type="dxa"/>
          </w:tcPr>
          <w:p w14:paraId="629CD9CB" w14:textId="77777777" w:rsidR="00824399" w:rsidRPr="00DF7196" w:rsidRDefault="00824399" w:rsidP="000105E5">
            <w:pPr>
              <w:pStyle w:val="TableText"/>
            </w:pPr>
            <w:r>
              <w:t>PA2</w:t>
            </w:r>
          </w:p>
        </w:tc>
        <w:tc>
          <w:tcPr>
            <w:tcW w:w="1560" w:type="dxa"/>
          </w:tcPr>
          <w:p w14:paraId="365C3E40" w14:textId="77777777" w:rsidR="00824399" w:rsidRPr="00DF7196" w:rsidRDefault="00824399" w:rsidP="000105E5">
            <w:pPr>
              <w:pStyle w:val="TableText"/>
            </w:pPr>
            <w:r>
              <w:t>2013-09-06</w:t>
            </w:r>
          </w:p>
        </w:tc>
        <w:tc>
          <w:tcPr>
            <w:tcW w:w="3260" w:type="dxa"/>
          </w:tcPr>
          <w:p w14:paraId="0BCD009C" w14:textId="77777777" w:rsidR="00824399" w:rsidRDefault="00824399" w:rsidP="000105E5">
            <w:pPr>
              <w:pStyle w:val="TableText"/>
            </w:pPr>
            <w:r>
              <w:t>Uppdaterat efter synpunkter från Arkitektur och Regelverk</w:t>
            </w:r>
          </w:p>
          <w:p w14:paraId="529D0E9A" w14:textId="77777777" w:rsidR="00824399" w:rsidRDefault="00824399" w:rsidP="00824399">
            <w:pPr>
              <w:pStyle w:val="TableText"/>
              <w:numPr>
                <w:ilvl w:val="0"/>
                <w:numId w:val="29"/>
              </w:numPr>
              <w:jc w:val="left"/>
            </w:pPr>
            <w:r>
              <w:t>Skapat bilaga Arkitekturella beslut och lyft ut relevanta delar i skrivningar och kommentarer till detta dokument</w:t>
            </w:r>
          </w:p>
          <w:p w14:paraId="6E46110B" w14:textId="77777777" w:rsidR="00824399" w:rsidRDefault="00824399" w:rsidP="00824399">
            <w:pPr>
              <w:pStyle w:val="TableText"/>
              <w:numPr>
                <w:ilvl w:val="0"/>
                <w:numId w:val="29"/>
              </w:numPr>
              <w:jc w:val="left"/>
            </w:pPr>
            <w:r>
              <w:t>Förbättringsförslag för mallen utlyfta till separat mail</w:t>
            </w:r>
          </w:p>
          <w:p w14:paraId="1108D0CE" w14:textId="77777777" w:rsidR="00824399" w:rsidRDefault="00824399" w:rsidP="00824399">
            <w:pPr>
              <w:pStyle w:val="TableText"/>
              <w:numPr>
                <w:ilvl w:val="0"/>
                <w:numId w:val="29"/>
              </w:numPr>
              <w:jc w:val="left"/>
            </w:pPr>
            <w:r>
              <w:t>Två mindre språkliga korrigeringar</w:t>
            </w:r>
          </w:p>
          <w:p w14:paraId="1A3F216A" w14:textId="77777777" w:rsidR="00824399" w:rsidRPr="00DF7196" w:rsidRDefault="00824399" w:rsidP="00824399">
            <w:pPr>
              <w:pStyle w:val="TableText"/>
              <w:numPr>
                <w:ilvl w:val="0"/>
                <w:numId w:val="29"/>
              </w:numPr>
              <w:jc w:val="left"/>
            </w:pPr>
            <w:r>
              <w:t>Tydliggjort skrivning om informationsägarskap samt hänvisningen till R4</w:t>
            </w:r>
          </w:p>
        </w:tc>
        <w:tc>
          <w:tcPr>
            <w:tcW w:w="1559" w:type="dxa"/>
          </w:tcPr>
          <w:p w14:paraId="02F1AA4A" w14:textId="77777777" w:rsidR="00824399" w:rsidRPr="00DF7196" w:rsidRDefault="00824399" w:rsidP="000105E5">
            <w:pPr>
              <w:pStyle w:val="TableText"/>
            </w:pPr>
            <w:r>
              <w:t>Henrika Littorin</w:t>
            </w:r>
          </w:p>
        </w:tc>
        <w:tc>
          <w:tcPr>
            <w:tcW w:w="1418" w:type="dxa"/>
          </w:tcPr>
          <w:p w14:paraId="0C1E9700" w14:textId="77777777" w:rsidR="00824399" w:rsidRPr="00DF7196" w:rsidRDefault="00824399" w:rsidP="000105E5">
            <w:pPr>
              <w:pStyle w:val="TableText"/>
            </w:pPr>
          </w:p>
        </w:tc>
      </w:tr>
      <w:tr w:rsidR="00824399" w:rsidRPr="00DF7196" w14:paraId="39BAABE7" w14:textId="77777777" w:rsidTr="00824399">
        <w:tc>
          <w:tcPr>
            <w:tcW w:w="1304" w:type="dxa"/>
          </w:tcPr>
          <w:p w14:paraId="17238094" w14:textId="77777777" w:rsidR="00824399" w:rsidRDefault="00824399" w:rsidP="000105E5">
            <w:pPr>
              <w:pStyle w:val="TableText"/>
            </w:pPr>
          </w:p>
        </w:tc>
        <w:tc>
          <w:tcPr>
            <w:tcW w:w="992" w:type="dxa"/>
          </w:tcPr>
          <w:p w14:paraId="48087281" w14:textId="77777777" w:rsidR="00824399" w:rsidRDefault="00824399" w:rsidP="000105E5">
            <w:pPr>
              <w:pStyle w:val="TableText"/>
            </w:pPr>
            <w:r>
              <w:t>PA3</w:t>
            </w:r>
          </w:p>
        </w:tc>
        <w:tc>
          <w:tcPr>
            <w:tcW w:w="1560" w:type="dxa"/>
          </w:tcPr>
          <w:p w14:paraId="071D8F6A" w14:textId="77777777" w:rsidR="00824399" w:rsidRDefault="00824399" w:rsidP="000105E5">
            <w:pPr>
              <w:pStyle w:val="TableText"/>
            </w:pPr>
            <w:r>
              <w:t>2013-10-03 – 2013-10-30</w:t>
            </w:r>
          </w:p>
        </w:tc>
        <w:tc>
          <w:tcPr>
            <w:tcW w:w="3260" w:type="dxa"/>
          </w:tcPr>
          <w:p w14:paraId="1413931A" w14:textId="77777777" w:rsidR="00824399" w:rsidRDefault="00824399" w:rsidP="000105E5">
            <w:pPr>
              <w:pStyle w:val="TableText"/>
            </w:pPr>
            <w:r>
              <w:t>Uppdaterat efter synpunkter från Arkitektur &amp; Regelverk</w:t>
            </w:r>
          </w:p>
          <w:p w14:paraId="4DFF0BC2" w14:textId="77777777" w:rsidR="00824399" w:rsidRDefault="00824399" w:rsidP="00824399">
            <w:pPr>
              <w:pStyle w:val="TableText"/>
              <w:numPr>
                <w:ilvl w:val="0"/>
                <w:numId w:val="29"/>
              </w:numPr>
              <w:jc w:val="left"/>
            </w:pPr>
            <w:r>
              <w:t>Justering av SLA-nivåer</w:t>
            </w:r>
          </w:p>
          <w:p w14:paraId="4C72FDF9" w14:textId="77777777" w:rsidR="00824399" w:rsidRDefault="00824399" w:rsidP="00824399">
            <w:pPr>
              <w:pStyle w:val="TableText"/>
              <w:numPr>
                <w:ilvl w:val="0"/>
                <w:numId w:val="29"/>
              </w:numPr>
              <w:jc w:val="left"/>
            </w:pPr>
            <w:r>
              <w:t>Anrop med felaktiga svar ska ge svar med felinformation</w:t>
            </w:r>
          </w:p>
          <w:p w14:paraId="728613E5" w14:textId="77777777" w:rsidR="00824399" w:rsidRDefault="00824399" w:rsidP="00824399">
            <w:pPr>
              <w:pStyle w:val="TableText"/>
              <w:numPr>
                <w:ilvl w:val="0"/>
                <w:numId w:val="29"/>
              </w:numPr>
              <w:jc w:val="left"/>
            </w:pPr>
            <w:r>
              <w:t>Förtydligande av att referenser till HSA är exempel där så är tillämpligt</w:t>
            </w:r>
          </w:p>
          <w:p w14:paraId="1CB61B40" w14:textId="77777777" w:rsidR="00824399" w:rsidRDefault="00824399" w:rsidP="00824399">
            <w:pPr>
              <w:pStyle w:val="TableText"/>
              <w:numPr>
                <w:ilvl w:val="0"/>
                <w:numId w:val="29"/>
              </w:numPr>
              <w:jc w:val="left"/>
            </w:pPr>
            <w:r>
              <w:t xml:space="preserve">Uppdaterat referenser till befintliga och nya arkitekturella beslut. </w:t>
            </w:r>
          </w:p>
          <w:p w14:paraId="11401EAD" w14:textId="77777777" w:rsidR="00824399" w:rsidRDefault="00824399" w:rsidP="00824399">
            <w:pPr>
              <w:pStyle w:val="TableText"/>
              <w:numPr>
                <w:ilvl w:val="0"/>
                <w:numId w:val="29"/>
              </w:numPr>
              <w:jc w:val="left"/>
            </w:pPr>
            <w:r>
              <w:t>Byte av namn från organisation till organization</w:t>
            </w:r>
          </w:p>
          <w:p w14:paraId="63E57DB4" w14:textId="77777777" w:rsidR="00824399" w:rsidRDefault="00824399" w:rsidP="00824399">
            <w:pPr>
              <w:pStyle w:val="TableText"/>
              <w:numPr>
                <w:ilvl w:val="0"/>
                <w:numId w:val="29"/>
              </w:numPr>
              <w:jc w:val="left"/>
            </w:pPr>
            <w:r>
              <w:t>Förberedelse för delning i tre domäner</w:t>
            </w:r>
          </w:p>
        </w:tc>
        <w:tc>
          <w:tcPr>
            <w:tcW w:w="1559" w:type="dxa"/>
          </w:tcPr>
          <w:p w14:paraId="76145EB2" w14:textId="77777777" w:rsidR="00824399" w:rsidRDefault="00824399" w:rsidP="000105E5">
            <w:pPr>
              <w:pStyle w:val="TableText"/>
            </w:pPr>
            <w:r>
              <w:t>Ronny Nilsson, Henrika Littorin</w:t>
            </w:r>
          </w:p>
        </w:tc>
        <w:tc>
          <w:tcPr>
            <w:tcW w:w="1418" w:type="dxa"/>
          </w:tcPr>
          <w:p w14:paraId="0681B99F" w14:textId="77777777" w:rsidR="00824399" w:rsidRPr="00DF7196" w:rsidRDefault="00824399" w:rsidP="000105E5">
            <w:pPr>
              <w:pStyle w:val="TableText"/>
            </w:pPr>
          </w:p>
        </w:tc>
      </w:tr>
      <w:tr w:rsidR="00824399" w14:paraId="2E7F302D" w14:textId="77777777" w:rsidTr="00824399">
        <w:tc>
          <w:tcPr>
            <w:tcW w:w="1304" w:type="dxa"/>
            <w:tcBorders>
              <w:top w:val="single" w:sz="6" w:space="0" w:color="auto"/>
              <w:left w:val="single" w:sz="6" w:space="0" w:color="auto"/>
              <w:bottom w:val="single" w:sz="6" w:space="0" w:color="auto"/>
              <w:right w:val="single" w:sz="6" w:space="0" w:color="auto"/>
            </w:tcBorders>
          </w:tcPr>
          <w:p w14:paraId="49619E06" w14:textId="77777777" w:rsidR="00824399" w:rsidRDefault="00824399"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40F8359B" w14:textId="77777777" w:rsidR="00824399" w:rsidRDefault="00824399" w:rsidP="000105E5">
            <w:pPr>
              <w:pStyle w:val="TableText"/>
            </w:pPr>
            <w:r>
              <w:t>PA4</w:t>
            </w:r>
          </w:p>
        </w:tc>
        <w:tc>
          <w:tcPr>
            <w:tcW w:w="1560" w:type="dxa"/>
            <w:tcBorders>
              <w:top w:val="single" w:sz="6" w:space="0" w:color="auto"/>
              <w:left w:val="single" w:sz="6" w:space="0" w:color="auto"/>
              <w:bottom w:val="single" w:sz="6" w:space="0" w:color="auto"/>
              <w:right w:val="single" w:sz="6" w:space="0" w:color="auto"/>
            </w:tcBorders>
          </w:tcPr>
          <w:p w14:paraId="0D2D4498" w14:textId="77777777" w:rsidR="00824399" w:rsidRDefault="00824399" w:rsidP="000105E5">
            <w:pPr>
              <w:pStyle w:val="TableText"/>
            </w:pPr>
            <w:r>
              <w:t>2013-10-30</w:t>
            </w:r>
          </w:p>
        </w:tc>
        <w:tc>
          <w:tcPr>
            <w:tcW w:w="3260" w:type="dxa"/>
            <w:tcBorders>
              <w:top w:val="single" w:sz="6" w:space="0" w:color="auto"/>
              <w:left w:val="single" w:sz="6" w:space="0" w:color="auto"/>
              <w:bottom w:val="single" w:sz="6" w:space="0" w:color="auto"/>
              <w:right w:val="single" w:sz="6" w:space="0" w:color="auto"/>
            </w:tcBorders>
          </w:tcPr>
          <w:p w14:paraId="1CAD210F" w14:textId="03D37B9B" w:rsidR="00824399" w:rsidRDefault="00824399" w:rsidP="00824399">
            <w:pPr>
              <w:pStyle w:val="TableText"/>
              <w:numPr>
                <w:ilvl w:val="0"/>
                <w:numId w:val="30"/>
              </w:numPr>
              <w:suppressAutoHyphens/>
              <w:autoSpaceDN/>
              <w:adjustRightInd/>
              <w:ind w:right="0"/>
              <w:jc w:val="left"/>
              <w:textAlignment w:val="auto"/>
            </w:pPr>
            <w:r>
              <w:t xml:space="preserve">Delad och rensad från information som enbart berör tjänstedomänerna employee och </w:t>
            </w:r>
            <w:r w:rsidR="000E1079">
              <w:t>authorizationmanagement</w:t>
            </w:r>
          </w:p>
        </w:tc>
        <w:tc>
          <w:tcPr>
            <w:tcW w:w="1559" w:type="dxa"/>
            <w:tcBorders>
              <w:top w:val="single" w:sz="6" w:space="0" w:color="auto"/>
              <w:left w:val="single" w:sz="6" w:space="0" w:color="auto"/>
              <w:bottom w:val="single" w:sz="6" w:space="0" w:color="auto"/>
              <w:right w:val="single" w:sz="6" w:space="0" w:color="auto"/>
            </w:tcBorders>
          </w:tcPr>
          <w:p w14:paraId="38DA0BE0" w14:textId="77777777" w:rsidR="00824399" w:rsidRDefault="00824399" w:rsidP="000105E5">
            <w:pPr>
              <w:pStyle w:val="TableText"/>
            </w:pPr>
            <w:r>
              <w:t>Henrika Littorin</w:t>
            </w:r>
          </w:p>
        </w:tc>
        <w:tc>
          <w:tcPr>
            <w:tcW w:w="1418" w:type="dxa"/>
            <w:tcBorders>
              <w:top w:val="single" w:sz="6" w:space="0" w:color="auto"/>
              <w:left w:val="single" w:sz="6" w:space="0" w:color="auto"/>
              <w:bottom w:val="single" w:sz="6" w:space="0" w:color="auto"/>
              <w:right w:val="single" w:sz="6" w:space="0" w:color="auto"/>
            </w:tcBorders>
          </w:tcPr>
          <w:p w14:paraId="20065889" w14:textId="77777777" w:rsidR="00824399" w:rsidRDefault="00824399" w:rsidP="000105E5">
            <w:pPr>
              <w:pStyle w:val="TableText"/>
            </w:pPr>
          </w:p>
        </w:tc>
      </w:tr>
      <w:tr w:rsidR="00824399" w14:paraId="5A98944E" w14:textId="77777777" w:rsidTr="00824399">
        <w:tc>
          <w:tcPr>
            <w:tcW w:w="1304" w:type="dxa"/>
            <w:tcBorders>
              <w:top w:val="single" w:sz="6" w:space="0" w:color="auto"/>
              <w:left w:val="single" w:sz="6" w:space="0" w:color="auto"/>
              <w:bottom w:val="single" w:sz="6" w:space="0" w:color="auto"/>
              <w:right w:val="single" w:sz="6" w:space="0" w:color="auto"/>
            </w:tcBorders>
          </w:tcPr>
          <w:p w14:paraId="6067EEDC" w14:textId="77777777" w:rsidR="00824399" w:rsidRDefault="00824399"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0E4356D3" w14:textId="77777777" w:rsidR="00824399" w:rsidRDefault="00824399" w:rsidP="000105E5">
            <w:pPr>
              <w:pStyle w:val="TableText"/>
            </w:pPr>
            <w:r>
              <w:t>PA5</w:t>
            </w:r>
          </w:p>
        </w:tc>
        <w:tc>
          <w:tcPr>
            <w:tcW w:w="1560" w:type="dxa"/>
            <w:tcBorders>
              <w:top w:val="single" w:sz="6" w:space="0" w:color="auto"/>
              <w:left w:val="single" w:sz="6" w:space="0" w:color="auto"/>
              <w:bottom w:val="single" w:sz="6" w:space="0" w:color="auto"/>
              <w:right w:val="single" w:sz="6" w:space="0" w:color="auto"/>
            </w:tcBorders>
          </w:tcPr>
          <w:p w14:paraId="48669B84" w14:textId="77777777" w:rsidR="00824399" w:rsidRDefault="00824399" w:rsidP="000105E5">
            <w:pPr>
              <w:pStyle w:val="TableText"/>
            </w:pPr>
            <w:r>
              <w:t>2014-01-29</w:t>
            </w:r>
          </w:p>
        </w:tc>
        <w:tc>
          <w:tcPr>
            <w:tcW w:w="3260" w:type="dxa"/>
            <w:tcBorders>
              <w:top w:val="single" w:sz="6" w:space="0" w:color="auto"/>
              <w:left w:val="single" w:sz="6" w:space="0" w:color="auto"/>
              <w:bottom w:val="single" w:sz="6" w:space="0" w:color="auto"/>
              <w:right w:val="single" w:sz="6" w:space="0" w:color="auto"/>
            </w:tcBorders>
          </w:tcPr>
          <w:p w14:paraId="23690001" w14:textId="77777777" w:rsidR="00824399" w:rsidRDefault="00824399" w:rsidP="00824399">
            <w:pPr>
              <w:pStyle w:val="TableText"/>
              <w:numPr>
                <w:ilvl w:val="0"/>
                <w:numId w:val="30"/>
              </w:numPr>
              <w:jc w:val="left"/>
            </w:pPr>
            <w:r>
              <w:t>Borttag av attributet Fakturaadress</w:t>
            </w:r>
          </w:p>
          <w:p w14:paraId="0E31F32B" w14:textId="77777777" w:rsidR="00824399" w:rsidRPr="009A7C9E" w:rsidRDefault="00824399" w:rsidP="00824399">
            <w:pPr>
              <w:pStyle w:val="TableText"/>
              <w:numPr>
                <w:ilvl w:val="0"/>
                <w:numId w:val="30"/>
              </w:numPr>
              <w:jc w:val="left"/>
            </w:pPr>
            <w:r w:rsidRPr="009A7C9E">
              <w:t>Förändrad funktionalitet i tjänstekontraktet GetHealthCareUnit</w:t>
            </w:r>
          </w:p>
          <w:p w14:paraId="2D4A7311" w14:textId="77777777" w:rsidR="00824399" w:rsidRPr="009A7C9E" w:rsidRDefault="00824399" w:rsidP="00824399">
            <w:pPr>
              <w:pStyle w:val="TableText"/>
              <w:numPr>
                <w:ilvl w:val="1"/>
                <w:numId w:val="30"/>
              </w:numPr>
              <w:jc w:val="left"/>
            </w:pPr>
            <w:r w:rsidRPr="009A7C9E">
              <w:lastRenderedPageBreak/>
              <w:t>Tillägg av namn på enhet, vårdenhet och vårdgivare</w:t>
            </w:r>
          </w:p>
          <w:p w14:paraId="1C2D20BB" w14:textId="77777777" w:rsidR="00824399" w:rsidRPr="009A7C9E" w:rsidRDefault="00824399" w:rsidP="00824399">
            <w:pPr>
              <w:pStyle w:val="TableText"/>
              <w:numPr>
                <w:ilvl w:val="1"/>
                <w:numId w:val="30"/>
              </w:numPr>
              <w:jc w:val="left"/>
            </w:pPr>
            <w:r w:rsidRPr="009A7C9E">
              <w:t>Tillägg av HSA-id samt start- och slutdatum för vårdenhet</w:t>
            </w:r>
          </w:p>
          <w:p w14:paraId="0A4D5957" w14:textId="77777777" w:rsidR="00824399" w:rsidRPr="009A7C9E" w:rsidRDefault="00824399" w:rsidP="00824399">
            <w:pPr>
              <w:pStyle w:val="TableText"/>
              <w:numPr>
                <w:ilvl w:val="1"/>
                <w:numId w:val="30"/>
              </w:numPr>
              <w:jc w:val="left"/>
            </w:pPr>
            <w:r w:rsidRPr="009A7C9E">
              <w:t>Tillägg av organisationsnummer för vårdgivare</w:t>
            </w:r>
          </w:p>
          <w:p w14:paraId="546902F2" w14:textId="77777777" w:rsidR="00824399" w:rsidRDefault="00824399" w:rsidP="00824399">
            <w:pPr>
              <w:pStyle w:val="TableText"/>
              <w:numPr>
                <w:ilvl w:val="1"/>
                <w:numId w:val="30"/>
              </w:numPr>
              <w:suppressAutoHyphens/>
              <w:autoSpaceDN/>
              <w:adjustRightInd/>
              <w:ind w:right="0"/>
              <w:jc w:val="left"/>
              <w:textAlignment w:val="auto"/>
            </w:pPr>
            <w:r w:rsidRPr="009A7C9E">
              <w:t>Funktionsändring så att kontraktet ger svar även om HSA-id i frågan motsvarar en vårdenhet och att svaret då returneras med en flagga som informerar om att enheten är en vårdenhet</w:t>
            </w:r>
          </w:p>
          <w:p w14:paraId="5BA2DB6C" w14:textId="77777777" w:rsidR="00824399" w:rsidRDefault="00824399" w:rsidP="00824399">
            <w:pPr>
              <w:pStyle w:val="TableText"/>
              <w:numPr>
                <w:ilvl w:val="1"/>
                <w:numId w:val="30"/>
              </w:numPr>
              <w:suppressAutoHyphens/>
              <w:autoSpaceDN/>
              <w:adjustRightInd/>
              <w:ind w:right="0"/>
              <w:jc w:val="left"/>
              <w:textAlignment w:val="auto"/>
            </w:pPr>
            <w:r>
              <w:t>Tillägg av ytterligare felfall</w:t>
            </w:r>
          </w:p>
        </w:tc>
        <w:tc>
          <w:tcPr>
            <w:tcW w:w="1559" w:type="dxa"/>
            <w:tcBorders>
              <w:top w:val="single" w:sz="6" w:space="0" w:color="auto"/>
              <w:left w:val="single" w:sz="6" w:space="0" w:color="auto"/>
              <w:bottom w:val="single" w:sz="6" w:space="0" w:color="auto"/>
              <w:right w:val="single" w:sz="6" w:space="0" w:color="auto"/>
            </w:tcBorders>
          </w:tcPr>
          <w:p w14:paraId="11C8B274" w14:textId="77777777" w:rsidR="00824399" w:rsidRDefault="00824399" w:rsidP="000105E5">
            <w:pPr>
              <w:pStyle w:val="TableText"/>
            </w:pPr>
            <w:r>
              <w:lastRenderedPageBreak/>
              <w:t>Robert Lundmark</w:t>
            </w:r>
          </w:p>
        </w:tc>
        <w:tc>
          <w:tcPr>
            <w:tcW w:w="1418" w:type="dxa"/>
            <w:tcBorders>
              <w:top w:val="single" w:sz="6" w:space="0" w:color="auto"/>
              <w:left w:val="single" w:sz="6" w:space="0" w:color="auto"/>
              <w:bottom w:val="single" w:sz="6" w:space="0" w:color="auto"/>
              <w:right w:val="single" w:sz="6" w:space="0" w:color="auto"/>
            </w:tcBorders>
          </w:tcPr>
          <w:p w14:paraId="5B72B50D" w14:textId="77777777" w:rsidR="00824399" w:rsidRDefault="00824399" w:rsidP="000105E5">
            <w:pPr>
              <w:pStyle w:val="TableText"/>
            </w:pPr>
          </w:p>
        </w:tc>
      </w:tr>
      <w:tr w:rsidR="00824399" w:rsidRPr="00DF7196" w14:paraId="00A30F00" w14:textId="77777777" w:rsidTr="00824399">
        <w:tc>
          <w:tcPr>
            <w:tcW w:w="1304" w:type="dxa"/>
            <w:tcBorders>
              <w:top w:val="single" w:sz="6" w:space="0" w:color="auto"/>
              <w:left w:val="single" w:sz="6" w:space="0" w:color="auto"/>
              <w:bottom w:val="single" w:sz="6" w:space="0" w:color="auto"/>
              <w:right w:val="single" w:sz="6" w:space="0" w:color="auto"/>
            </w:tcBorders>
          </w:tcPr>
          <w:p w14:paraId="2A7E5359" w14:textId="13761F00" w:rsidR="00824399" w:rsidRDefault="00824399" w:rsidP="000105E5">
            <w:pPr>
              <w:pStyle w:val="TableText"/>
            </w:pPr>
            <w:r>
              <w:lastRenderedPageBreak/>
              <w:t>1.0_RC2</w:t>
            </w:r>
          </w:p>
        </w:tc>
        <w:tc>
          <w:tcPr>
            <w:tcW w:w="992" w:type="dxa"/>
            <w:tcBorders>
              <w:top w:val="single" w:sz="6" w:space="0" w:color="auto"/>
              <w:left w:val="single" w:sz="6" w:space="0" w:color="auto"/>
              <w:bottom w:val="single" w:sz="6" w:space="0" w:color="auto"/>
              <w:right w:val="single" w:sz="6" w:space="0" w:color="auto"/>
            </w:tcBorders>
          </w:tcPr>
          <w:p w14:paraId="4B503D18" w14:textId="513904B3" w:rsidR="00824399" w:rsidRDefault="00824399"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14:paraId="6044B1A9" w14:textId="77777777" w:rsidR="00824399" w:rsidRPr="00824399" w:rsidRDefault="00824399" w:rsidP="000105E5">
            <w:pPr>
              <w:pStyle w:val="TableText"/>
            </w:pPr>
            <w:r w:rsidRPr="00824399">
              <w:t>2014-03-18</w:t>
            </w:r>
          </w:p>
        </w:tc>
        <w:tc>
          <w:tcPr>
            <w:tcW w:w="3260" w:type="dxa"/>
            <w:tcBorders>
              <w:top w:val="single" w:sz="6" w:space="0" w:color="auto"/>
              <w:left w:val="single" w:sz="6" w:space="0" w:color="auto"/>
              <w:bottom w:val="single" w:sz="6" w:space="0" w:color="auto"/>
              <w:right w:val="single" w:sz="6" w:space="0" w:color="auto"/>
            </w:tcBorders>
          </w:tcPr>
          <w:p w14:paraId="46608878" w14:textId="77777777" w:rsidR="00824399" w:rsidRPr="00824399" w:rsidRDefault="00824399" w:rsidP="00A81EBC">
            <w:pPr>
              <w:pStyle w:val="TableText"/>
              <w:ind w:left="0" w:firstLine="28"/>
            </w:pPr>
            <w:r w:rsidRPr="00824399">
              <w:t>Justeringar enligt avstämning med Ineras IT-arkitekt och A&amp;R I samt efter intern genomgång:</w:t>
            </w:r>
          </w:p>
          <w:p w14:paraId="006048E7" w14:textId="77777777" w:rsidR="00824399" w:rsidRPr="00824399" w:rsidRDefault="00824399" w:rsidP="00824399">
            <w:pPr>
              <w:pStyle w:val="TableText"/>
              <w:numPr>
                <w:ilvl w:val="0"/>
                <w:numId w:val="31"/>
              </w:numPr>
              <w:jc w:val="left"/>
            </w:pPr>
            <w:r w:rsidRPr="00824399">
              <w:t>Infört två alternativ för hantering av flera anslutna tjänsteproducenter (katalogtjänster) med beskrivning av fördelar för respektive alternativ</w:t>
            </w:r>
          </w:p>
          <w:p w14:paraId="08D96937" w14:textId="77777777" w:rsidR="00824399" w:rsidRPr="00824399" w:rsidRDefault="00824399" w:rsidP="00824399">
            <w:pPr>
              <w:pStyle w:val="TableText"/>
              <w:numPr>
                <w:ilvl w:val="0"/>
                <w:numId w:val="31"/>
              </w:numPr>
              <w:jc w:val="left"/>
            </w:pPr>
            <w:r w:rsidRPr="00824399">
              <w:t>Justering av hänvisning till arkitekturella beslut (nu gemensamma för tre domäner), borttag av referenser till borttagna AB:n samt justering av numrering av övriga AB:n</w:t>
            </w:r>
          </w:p>
          <w:p w14:paraId="17A6054D" w14:textId="77777777" w:rsidR="00824399" w:rsidRPr="00824399" w:rsidRDefault="00824399" w:rsidP="00824399">
            <w:pPr>
              <w:pStyle w:val="TableText"/>
              <w:numPr>
                <w:ilvl w:val="0"/>
                <w:numId w:val="31"/>
              </w:numPr>
              <w:jc w:val="left"/>
            </w:pPr>
            <w:r w:rsidRPr="00824399">
              <w:t>Justerat skrivning om styrning av åtkomst</w:t>
            </w:r>
          </w:p>
          <w:p w14:paraId="5726242B" w14:textId="77777777" w:rsidR="00824399" w:rsidRPr="00824399" w:rsidRDefault="00824399" w:rsidP="00824399">
            <w:pPr>
              <w:pStyle w:val="TableText"/>
              <w:numPr>
                <w:ilvl w:val="0"/>
                <w:numId w:val="31"/>
              </w:numPr>
              <w:jc w:val="left"/>
            </w:pPr>
            <w:r w:rsidRPr="00824399">
              <w:t>Borttag av några exempel på krav som kan ställas på tjänstekonsument</w:t>
            </w:r>
          </w:p>
          <w:p w14:paraId="6D4661F8" w14:textId="77777777" w:rsidR="00824399" w:rsidRPr="00824399" w:rsidRDefault="00824399" w:rsidP="00824399">
            <w:pPr>
              <w:pStyle w:val="TableText"/>
              <w:numPr>
                <w:ilvl w:val="0"/>
                <w:numId w:val="31"/>
              </w:numPr>
              <w:jc w:val="left"/>
            </w:pPr>
            <w:r w:rsidRPr="00824399">
              <w:t>Borttag av referens till HSA-policyn för krav på producent</w:t>
            </w:r>
          </w:p>
          <w:p w14:paraId="40294F3F" w14:textId="77777777" w:rsidR="00824399" w:rsidRPr="00824399" w:rsidRDefault="00824399" w:rsidP="00824399">
            <w:pPr>
              <w:pStyle w:val="TableText"/>
              <w:numPr>
                <w:ilvl w:val="0"/>
                <w:numId w:val="31"/>
              </w:numPr>
              <w:jc w:val="left"/>
            </w:pPr>
            <w:r w:rsidRPr="00824399">
              <w:t>Borttag av SLA-krav på antal avbrott och längd på avbrott</w:t>
            </w:r>
          </w:p>
        </w:tc>
        <w:tc>
          <w:tcPr>
            <w:tcW w:w="1559" w:type="dxa"/>
            <w:tcBorders>
              <w:top w:val="single" w:sz="6" w:space="0" w:color="auto"/>
              <w:left w:val="single" w:sz="6" w:space="0" w:color="auto"/>
              <w:bottom w:val="single" w:sz="6" w:space="0" w:color="auto"/>
              <w:right w:val="single" w:sz="6" w:space="0" w:color="auto"/>
            </w:tcBorders>
          </w:tcPr>
          <w:p w14:paraId="0BD1E9CC" w14:textId="77777777" w:rsidR="00824399" w:rsidRPr="00824399" w:rsidRDefault="00824399" w:rsidP="000105E5">
            <w:pPr>
              <w:pStyle w:val="TableText"/>
            </w:pPr>
            <w:r w:rsidRPr="00824399">
              <w:t>Henrika Littorin, Ronny Nilsson</w:t>
            </w:r>
          </w:p>
        </w:tc>
        <w:tc>
          <w:tcPr>
            <w:tcW w:w="1418" w:type="dxa"/>
            <w:tcBorders>
              <w:top w:val="single" w:sz="6" w:space="0" w:color="auto"/>
              <w:left w:val="single" w:sz="6" w:space="0" w:color="auto"/>
              <w:bottom w:val="single" w:sz="6" w:space="0" w:color="auto"/>
              <w:right w:val="single" w:sz="6" w:space="0" w:color="auto"/>
            </w:tcBorders>
          </w:tcPr>
          <w:p w14:paraId="0F02FCA5" w14:textId="77777777" w:rsidR="00824399" w:rsidRPr="00DF7196" w:rsidRDefault="00824399" w:rsidP="000105E5">
            <w:pPr>
              <w:pStyle w:val="TableText"/>
            </w:pPr>
          </w:p>
        </w:tc>
      </w:tr>
      <w:tr w:rsidR="00F35278" w14:paraId="129EB5D9" w14:textId="77777777" w:rsidTr="00824399">
        <w:tc>
          <w:tcPr>
            <w:tcW w:w="1304" w:type="dxa"/>
          </w:tcPr>
          <w:p w14:paraId="01924E91" w14:textId="147C1A24" w:rsidR="00F35278" w:rsidRPr="0039481C" w:rsidRDefault="002F725C" w:rsidP="0039481C">
            <w:pPr>
              <w:pStyle w:val="TableText"/>
              <w:rPr>
                <w:color w:val="008000"/>
              </w:rPr>
            </w:pPr>
            <w:r w:rsidRPr="002F725C">
              <w:t>1.0.0.RC_03</w:t>
            </w:r>
          </w:p>
        </w:tc>
        <w:tc>
          <w:tcPr>
            <w:tcW w:w="992" w:type="dxa"/>
          </w:tcPr>
          <w:p w14:paraId="64DCBB02" w14:textId="10CFB99E" w:rsidR="00F35278" w:rsidRPr="00C54BCA" w:rsidRDefault="00F35278" w:rsidP="0039481C">
            <w:pPr>
              <w:pStyle w:val="TableText"/>
              <w:rPr>
                <w:highlight w:val="yellow"/>
              </w:rPr>
            </w:pPr>
          </w:p>
        </w:tc>
        <w:tc>
          <w:tcPr>
            <w:tcW w:w="1560" w:type="dxa"/>
          </w:tcPr>
          <w:p w14:paraId="02FF2D9F" w14:textId="63462E6B" w:rsidR="00F35278" w:rsidRPr="00824399" w:rsidRDefault="00824399" w:rsidP="00A81EBC">
            <w:pPr>
              <w:pStyle w:val="TableText"/>
            </w:pPr>
            <w:r w:rsidRPr="00824399">
              <w:t>2014-</w:t>
            </w:r>
            <w:r w:rsidR="00A81EBC">
              <w:t>07-22</w:t>
            </w:r>
          </w:p>
        </w:tc>
        <w:tc>
          <w:tcPr>
            <w:tcW w:w="3260" w:type="dxa"/>
          </w:tcPr>
          <w:p w14:paraId="3CEF8BDB" w14:textId="6C86B25C" w:rsidR="00824399" w:rsidRPr="00824399" w:rsidRDefault="00824399" w:rsidP="00A81EBC">
            <w:pPr>
              <w:pStyle w:val="TableText"/>
              <w:ind w:left="0" w:firstLine="28"/>
              <w:jc w:val="left"/>
            </w:pPr>
            <w:r w:rsidRPr="00824399">
              <w:t>Justeringar enligt granskningsprotokoll VIS</w:t>
            </w:r>
            <w:r w:rsidR="00A81EBC">
              <w:t xml:space="preserve"> samt T</w:t>
            </w:r>
          </w:p>
          <w:p w14:paraId="626E921A" w14:textId="166FAF6B" w:rsidR="00824399" w:rsidRDefault="00824399" w:rsidP="00824399">
            <w:pPr>
              <w:pStyle w:val="TableText"/>
              <w:numPr>
                <w:ilvl w:val="0"/>
                <w:numId w:val="31"/>
              </w:numPr>
              <w:jc w:val="left"/>
            </w:pPr>
            <w:r w:rsidRPr="00824399">
              <w:lastRenderedPageBreak/>
              <w:t>Benämning av domänen på förstasidan</w:t>
            </w:r>
            <w:r w:rsidR="00A81EBC">
              <w:t xml:space="preserve"> samt svenskt namn på domänen</w:t>
            </w:r>
          </w:p>
          <w:p w14:paraId="34C18025" w14:textId="7E5DD5D7" w:rsidR="00A81EBC" w:rsidRPr="00824399" w:rsidRDefault="00A81EBC" w:rsidP="00824399">
            <w:pPr>
              <w:pStyle w:val="TableText"/>
              <w:numPr>
                <w:ilvl w:val="0"/>
                <w:numId w:val="31"/>
              </w:numPr>
              <w:jc w:val="left"/>
            </w:pPr>
            <w:r>
              <w:t>Överflytt av beskrivning av alternativ för aggregering/engagemangsindex till AB</w:t>
            </w:r>
          </w:p>
          <w:p w14:paraId="1285EF4D" w14:textId="46E7E801" w:rsidR="00F35278" w:rsidRPr="00824399" w:rsidRDefault="00824399" w:rsidP="00824399">
            <w:pPr>
              <w:pStyle w:val="TableText"/>
              <w:numPr>
                <w:ilvl w:val="0"/>
                <w:numId w:val="31"/>
              </w:numPr>
              <w:jc w:val="left"/>
            </w:pPr>
            <w:r w:rsidRPr="00824399">
              <w:t>Överfört till ny mall</w:t>
            </w:r>
          </w:p>
        </w:tc>
        <w:tc>
          <w:tcPr>
            <w:tcW w:w="1559" w:type="dxa"/>
          </w:tcPr>
          <w:p w14:paraId="373A1BD7" w14:textId="6958A528" w:rsidR="00F35278" w:rsidRPr="00824399" w:rsidRDefault="00824399" w:rsidP="0039481C">
            <w:pPr>
              <w:pStyle w:val="TableText"/>
            </w:pPr>
            <w:r w:rsidRPr="00824399">
              <w:lastRenderedPageBreak/>
              <w:t>Henrika Littorin</w:t>
            </w:r>
          </w:p>
        </w:tc>
        <w:tc>
          <w:tcPr>
            <w:tcW w:w="1418" w:type="dxa"/>
          </w:tcPr>
          <w:p w14:paraId="4B4AE0CB" w14:textId="77777777" w:rsidR="00F35278" w:rsidRDefault="00F35278" w:rsidP="0039481C">
            <w:pPr>
              <w:pStyle w:val="TableText"/>
            </w:pPr>
          </w:p>
        </w:tc>
      </w:tr>
      <w:tr w:rsidR="00B955BA" w14:paraId="4C1841BC" w14:textId="77777777" w:rsidTr="00824399">
        <w:tc>
          <w:tcPr>
            <w:tcW w:w="1304" w:type="dxa"/>
          </w:tcPr>
          <w:p w14:paraId="16878838" w14:textId="052B1538" w:rsidR="00B955BA" w:rsidRPr="002F725C" w:rsidRDefault="00B955BA" w:rsidP="0039481C">
            <w:pPr>
              <w:pStyle w:val="TableText"/>
            </w:pPr>
            <w:r>
              <w:lastRenderedPageBreak/>
              <w:t>1.0_RC4</w:t>
            </w:r>
          </w:p>
        </w:tc>
        <w:tc>
          <w:tcPr>
            <w:tcW w:w="992" w:type="dxa"/>
          </w:tcPr>
          <w:p w14:paraId="6881953F" w14:textId="77777777" w:rsidR="00B955BA" w:rsidRPr="00C54BCA" w:rsidRDefault="00B955BA" w:rsidP="0039481C">
            <w:pPr>
              <w:pStyle w:val="TableText"/>
              <w:rPr>
                <w:highlight w:val="yellow"/>
              </w:rPr>
            </w:pPr>
          </w:p>
        </w:tc>
        <w:tc>
          <w:tcPr>
            <w:tcW w:w="1560" w:type="dxa"/>
          </w:tcPr>
          <w:p w14:paraId="4E4787F9" w14:textId="60D9BD04" w:rsidR="00B955BA" w:rsidRPr="00824399" w:rsidRDefault="00B955BA" w:rsidP="00A81EBC">
            <w:pPr>
              <w:pStyle w:val="TableText"/>
            </w:pPr>
            <w:r>
              <w:t>2014-09-05</w:t>
            </w:r>
          </w:p>
        </w:tc>
        <w:tc>
          <w:tcPr>
            <w:tcW w:w="3260" w:type="dxa"/>
          </w:tcPr>
          <w:p w14:paraId="09AE991F" w14:textId="77777777" w:rsidR="00B955BA" w:rsidRDefault="00B955BA" w:rsidP="00B955BA">
            <w:pPr>
              <w:pStyle w:val="TableText"/>
              <w:numPr>
                <w:ilvl w:val="0"/>
                <w:numId w:val="31"/>
              </w:numPr>
              <w:jc w:val="left"/>
            </w:pPr>
            <w:r>
              <w:t xml:space="preserve">Återgått till gammal benämning av versioner enligt besked från Leo Röjerås </w:t>
            </w:r>
          </w:p>
          <w:p w14:paraId="29383F7D" w14:textId="0A34F9CE" w:rsidR="00B955BA" w:rsidRPr="00824399" w:rsidRDefault="00B955BA" w:rsidP="00B955BA">
            <w:pPr>
              <w:pStyle w:val="TableText"/>
              <w:numPr>
                <w:ilvl w:val="0"/>
                <w:numId w:val="31"/>
              </w:numPr>
              <w:jc w:val="left"/>
            </w:pPr>
            <w:r>
              <w:t>Tillägg av nytt avsnitt ”Svenskt namn” samt justering under rubriken WEB beskrivning enligt ny mall för TKB</w:t>
            </w:r>
          </w:p>
        </w:tc>
        <w:tc>
          <w:tcPr>
            <w:tcW w:w="1559" w:type="dxa"/>
          </w:tcPr>
          <w:p w14:paraId="6DE864B1" w14:textId="3899730F" w:rsidR="00B955BA" w:rsidRPr="00824399" w:rsidRDefault="00B955BA" w:rsidP="0039481C">
            <w:pPr>
              <w:pStyle w:val="TableText"/>
            </w:pPr>
            <w:r>
              <w:t>Henrika Littorin, Inera AB</w:t>
            </w:r>
          </w:p>
        </w:tc>
        <w:tc>
          <w:tcPr>
            <w:tcW w:w="1418" w:type="dxa"/>
          </w:tcPr>
          <w:p w14:paraId="076BC2AE" w14:textId="77777777" w:rsidR="00B955BA" w:rsidRDefault="00B955BA" w:rsidP="0039481C">
            <w:pPr>
              <w:pStyle w:val="TableText"/>
            </w:pPr>
          </w:p>
        </w:tc>
      </w:tr>
      <w:tr w:rsidR="00C05BC8" w14:paraId="30E89755" w14:textId="77777777" w:rsidTr="00824399">
        <w:trPr>
          <w:ins w:id="339" w:author="Robert Lundmark" w:date="2014-10-22T12:22:00Z"/>
        </w:trPr>
        <w:tc>
          <w:tcPr>
            <w:tcW w:w="1304" w:type="dxa"/>
          </w:tcPr>
          <w:p w14:paraId="049B6750" w14:textId="66025CBC" w:rsidR="00C05BC8" w:rsidRDefault="00C05BC8" w:rsidP="0039481C">
            <w:pPr>
              <w:pStyle w:val="TableText"/>
              <w:rPr>
                <w:ins w:id="340" w:author="Robert Lundmark" w:date="2014-10-22T12:22:00Z"/>
              </w:rPr>
            </w:pPr>
            <w:ins w:id="341" w:author="Robert Lundmark" w:date="2014-10-22T12:22:00Z">
              <w:r>
                <w:t>1.0_RC5</w:t>
              </w:r>
            </w:ins>
          </w:p>
        </w:tc>
        <w:tc>
          <w:tcPr>
            <w:tcW w:w="992" w:type="dxa"/>
          </w:tcPr>
          <w:p w14:paraId="58D71D7C" w14:textId="77777777" w:rsidR="00C05BC8" w:rsidRPr="00C54BCA" w:rsidRDefault="00C05BC8" w:rsidP="0039481C">
            <w:pPr>
              <w:pStyle w:val="TableText"/>
              <w:rPr>
                <w:ins w:id="342" w:author="Robert Lundmark" w:date="2014-10-22T12:22:00Z"/>
                <w:highlight w:val="yellow"/>
              </w:rPr>
            </w:pPr>
          </w:p>
        </w:tc>
        <w:tc>
          <w:tcPr>
            <w:tcW w:w="1560" w:type="dxa"/>
          </w:tcPr>
          <w:p w14:paraId="4F930B71" w14:textId="03AC95BB" w:rsidR="00C05BC8" w:rsidRDefault="00C05BC8" w:rsidP="00A81EBC">
            <w:pPr>
              <w:pStyle w:val="TableText"/>
              <w:rPr>
                <w:ins w:id="343" w:author="Robert Lundmark" w:date="2014-10-22T12:22:00Z"/>
              </w:rPr>
            </w:pPr>
            <w:ins w:id="344" w:author="Robert Lundmark" w:date="2014-10-22T12:22:00Z">
              <w:r>
                <w:t>2014-10-22</w:t>
              </w:r>
            </w:ins>
          </w:p>
        </w:tc>
        <w:tc>
          <w:tcPr>
            <w:tcW w:w="3260" w:type="dxa"/>
          </w:tcPr>
          <w:p w14:paraId="572ACF62" w14:textId="4EC0C161" w:rsidR="00C05BC8" w:rsidRDefault="00C05BC8" w:rsidP="00B955BA">
            <w:pPr>
              <w:pStyle w:val="TableText"/>
              <w:numPr>
                <w:ilvl w:val="0"/>
                <w:numId w:val="31"/>
              </w:numPr>
              <w:jc w:val="left"/>
              <w:rPr>
                <w:ins w:id="345" w:author="Robert Lundmark" w:date="2014-10-22T12:22:00Z"/>
              </w:rPr>
            </w:pPr>
            <w:bookmarkStart w:id="346" w:name="_GoBack"/>
            <w:ins w:id="347" w:author="Robert Lundmark" w:date="2014-10-22T12:23:00Z">
              <w:r>
                <w:t>Korrigerat felkoder och varningar.</w:t>
              </w:r>
            </w:ins>
            <w:bookmarkEnd w:id="346"/>
          </w:p>
        </w:tc>
        <w:tc>
          <w:tcPr>
            <w:tcW w:w="1559" w:type="dxa"/>
          </w:tcPr>
          <w:p w14:paraId="2062BA92" w14:textId="53C795CE" w:rsidR="00C05BC8" w:rsidRDefault="00C05BC8" w:rsidP="0039481C">
            <w:pPr>
              <w:pStyle w:val="TableText"/>
              <w:rPr>
                <w:ins w:id="348" w:author="Robert Lundmark" w:date="2014-10-22T12:22:00Z"/>
              </w:rPr>
            </w:pPr>
            <w:ins w:id="349" w:author="Robert Lundmark" w:date="2014-10-22T12:23:00Z">
              <w:r>
                <w:t>Robert Lundmark, Cybercom AB</w:t>
              </w:r>
            </w:ins>
          </w:p>
        </w:tc>
        <w:tc>
          <w:tcPr>
            <w:tcW w:w="1418" w:type="dxa"/>
          </w:tcPr>
          <w:p w14:paraId="069C2FF6" w14:textId="77777777" w:rsidR="00C05BC8" w:rsidRDefault="00C05BC8" w:rsidP="0039481C">
            <w:pPr>
              <w:pStyle w:val="TableText"/>
              <w:rPr>
                <w:ins w:id="350" w:author="Robert Lundmark" w:date="2014-10-22T12:22:00Z"/>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175"/>
        <w:gridCol w:w="2189"/>
        <w:gridCol w:w="3765"/>
      </w:tblGrid>
      <w:tr w:rsidR="0039481C" w14:paraId="712094E8" w14:textId="77777777" w:rsidTr="002F725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3175" w:type="dxa"/>
            <w:shd w:val="clear" w:color="auto" w:fill="DDD9C3" w:themeFill="background2" w:themeFillShade="E6"/>
          </w:tcPr>
          <w:p w14:paraId="4DFE558F" w14:textId="77777777" w:rsidR="0039481C" w:rsidRPr="00A31996" w:rsidRDefault="0039481C" w:rsidP="009D60B2">
            <w:pPr>
              <w:pStyle w:val="TableText"/>
              <w:jc w:val="left"/>
            </w:pPr>
            <w:r>
              <w:t>Dokument</w:t>
            </w:r>
          </w:p>
        </w:tc>
        <w:tc>
          <w:tcPr>
            <w:tcW w:w="2189"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9D60B2">
            <w:pPr>
              <w:pStyle w:val="TableText"/>
              <w:jc w:val="left"/>
            </w:pPr>
            <w:r>
              <w:t>Länk</w:t>
            </w:r>
          </w:p>
        </w:tc>
      </w:tr>
      <w:tr w:rsidR="0039481C" w14:paraId="325614C7" w14:textId="77777777" w:rsidTr="002F725C">
        <w:tc>
          <w:tcPr>
            <w:tcW w:w="964" w:type="dxa"/>
          </w:tcPr>
          <w:p w14:paraId="09FD89D6" w14:textId="77777777" w:rsidR="0039481C" w:rsidRDefault="0039481C" w:rsidP="0039481C">
            <w:pPr>
              <w:pStyle w:val="TableText"/>
            </w:pPr>
            <w:r>
              <w:t>R1</w:t>
            </w:r>
          </w:p>
        </w:tc>
        <w:tc>
          <w:tcPr>
            <w:tcW w:w="3175" w:type="dxa"/>
          </w:tcPr>
          <w:p w14:paraId="5E9D8C77" w14:textId="49D20856" w:rsidR="0039481C" w:rsidRPr="00A81EBC" w:rsidRDefault="0039481C" w:rsidP="009D60B2">
            <w:pPr>
              <w:rPr>
                <w:sz w:val="56"/>
                <w:lang w:val="en-GB"/>
              </w:rPr>
            </w:pPr>
            <w:r>
              <w:t xml:space="preserve">Arkitekturella beslut – </w:t>
            </w:r>
            <w:r w:rsidR="009D60B2">
              <w:rPr>
                <w:lang w:val="en-GB"/>
              </w:rPr>
              <w:t>infrastructure:directory:organization</w:t>
            </w:r>
          </w:p>
        </w:tc>
        <w:tc>
          <w:tcPr>
            <w:tcW w:w="2189" w:type="dxa"/>
          </w:tcPr>
          <w:p w14:paraId="5D229422" w14:textId="116FC550" w:rsidR="0039481C" w:rsidRDefault="009D60B2" w:rsidP="00125E67">
            <w:pPr>
              <w:pStyle w:val="TableText"/>
              <w:jc w:val="left"/>
            </w:pPr>
            <w:r>
              <w:t xml:space="preserve">Version </w:t>
            </w:r>
            <w:r w:rsidR="00125E67">
              <w:t>1.0_RC4</w:t>
            </w:r>
            <w:r w:rsidR="002F725C">
              <w:t>, 2014-</w:t>
            </w:r>
            <w:r w:rsidR="00125E67">
              <w:t>09-05</w:t>
            </w:r>
          </w:p>
        </w:tc>
        <w:tc>
          <w:tcPr>
            <w:tcW w:w="3765" w:type="dxa"/>
          </w:tcPr>
          <w:p w14:paraId="1299D391" w14:textId="4798A2D8" w:rsidR="0039481C" w:rsidRDefault="00895B84" w:rsidP="009D60B2">
            <w:pPr>
              <w:pStyle w:val="TableText"/>
              <w:jc w:val="left"/>
            </w:pPr>
            <w:r>
              <w:fldChar w:fldCharType="begin"/>
            </w:r>
            <w:r>
              <w:instrText xml:space="preserve"> HYPERLINK "http://rivta.se/domains/infrastructure_directory_organization.html" </w:instrText>
            </w:r>
            <w:ins w:id="351" w:author="Robert Lundmark" w:date="2014-10-22T12:23:00Z"/>
            <w:r>
              <w:fldChar w:fldCharType="separate"/>
            </w:r>
            <w:r w:rsidR="002F725C" w:rsidRPr="000A5B54">
              <w:rPr>
                <w:rStyle w:val="Hyperlink"/>
              </w:rPr>
              <w:t>http://rivta.se/domains/infrastructure_directory_organization.html</w:t>
            </w:r>
            <w:r>
              <w:rPr>
                <w:rStyle w:val="Hyperlink"/>
              </w:rPr>
              <w:fldChar w:fldCharType="end"/>
            </w:r>
            <w:r w:rsidR="002F725C">
              <w:t xml:space="preserve">  </w:t>
            </w:r>
          </w:p>
        </w:tc>
      </w:tr>
      <w:tr w:rsidR="0039481C" w14:paraId="0C18DF95" w14:textId="77777777" w:rsidTr="002F725C">
        <w:tc>
          <w:tcPr>
            <w:tcW w:w="964" w:type="dxa"/>
          </w:tcPr>
          <w:p w14:paraId="2B67EB7D" w14:textId="77777777" w:rsidR="0039481C" w:rsidRDefault="0039481C" w:rsidP="0039481C">
            <w:pPr>
              <w:pStyle w:val="TableText"/>
            </w:pPr>
            <w:r>
              <w:t>R2</w:t>
            </w:r>
          </w:p>
        </w:tc>
        <w:tc>
          <w:tcPr>
            <w:tcW w:w="3175" w:type="dxa"/>
          </w:tcPr>
          <w:p w14:paraId="4CC1E20B" w14:textId="77777777" w:rsidR="0039481C" w:rsidRDefault="0039481C" w:rsidP="009D60B2">
            <w:pPr>
              <w:pStyle w:val="TableText"/>
              <w:jc w:val="left"/>
            </w:pPr>
            <w:r>
              <w:t>RIVTA flera dokument</w:t>
            </w:r>
          </w:p>
        </w:tc>
        <w:tc>
          <w:tcPr>
            <w:tcW w:w="2189" w:type="dxa"/>
          </w:tcPr>
          <w:p w14:paraId="45098C59" w14:textId="77777777" w:rsidR="0039481C" w:rsidRDefault="0039481C" w:rsidP="002F725C">
            <w:pPr>
              <w:pStyle w:val="TableText"/>
              <w:jc w:val="left"/>
            </w:pPr>
            <w:r>
              <w:t>Finns på Webben</w:t>
            </w:r>
          </w:p>
        </w:tc>
        <w:tc>
          <w:tcPr>
            <w:tcW w:w="3765" w:type="dxa"/>
          </w:tcPr>
          <w:p w14:paraId="1A5A0FB2" w14:textId="77777777" w:rsidR="0039481C" w:rsidRPr="00A16E37" w:rsidRDefault="00895B84" w:rsidP="009D60B2">
            <w:pPr>
              <w:pStyle w:val="TableText"/>
              <w:jc w:val="left"/>
            </w:pPr>
            <w:r>
              <w:fldChar w:fldCharType="begin"/>
            </w:r>
            <w:r>
              <w:instrText xml:space="preserve"> HYPERLINK "http://rivta.se/" </w:instrText>
            </w:r>
            <w:ins w:id="352" w:author="Robert Lundmark" w:date="2014-10-22T12:23:00Z"/>
            <w:r>
              <w:fldChar w:fldCharType="separate"/>
            </w:r>
            <w:r w:rsidR="0039481C" w:rsidRPr="009E39E2">
              <w:rPr>
                <w:rStyle w:val="Hyperlink"/>
              </w:rPr>
              <w:t>http://rivta.se/</w:t>
            </w:r>
            <w:r>
              <w:rPr>
                <w:rStyle w:val="Hyperlink"/>
              </w:rPr>
              <w:fldChar w:fldCharType="end"/>
            </w:r>
            <w:r w:rsidR="0039481C">
              <w:t xml:space="preserve"> </w:t>
            </w:r>
          </w:p>
        </w:tc>
      </w:tr>
      <w:tr w:rsidR="009D60B2" w:rsidRPr="00DF7196" w14:paraId="1EC0306F" w14:textId="77777777" w:rsidTr="002F725C">
        <w:tc>
          <w:tcPr>
            <w:tcW w:w="964" w:type="dxa"/>
            <w:tcBorders>
              <w:top w:val="single" w:sz="6" w:space="0" w:color="auto"/>
              <w:left w:val="single" w:sz="6" w:space="0" w:color="auto"/>
              <w:bottom w:val="single" w:sz="6" w:space="0" w:color="auto"/>
              <w:right w:val="single" w:sz="6" w:space="0" w:color="auto"/>
            </w:tcBorders>
          </w:tcPr>
          <w:p w14:paraId="5D793338" w14:textId="77777777" w:rsidR="009D60B2" w:rsidRPr="00DF7196" w:rsidRDefault="009D60B2" w:rsidP="000105E5">
            <w:pPr>
              <w:pStyle w:val="TableText"/>
            </w:pPr>
            <w:bookmarkStart w:id="353" w:name="R3"/>
            <w:r w:rsidRPr="00DF7196">
              <w:t>R3</w:t>
            </w:r>
            <w:bookmarkEnd w:id="353"/>
          </w:p>
        </w:tc>
        <w:tc>
          <w:tcPr>
            <w:tcW w:w="3175" w:type="dxa"/>
            <w:tcBorders>
              <w:top w:val="single" w:sz="6" w:space="0" w:color="auto"/>
              <w:left w:val="single" w:sz="6" w:space="0" w:color="auto"/>
              <w:bottom w:val="single" w:sz="6" w:space="0" w:color="auto"/>
              <w:right w:val="single" w:sz="6" w:space="0" w:color="auto"/>
            </w:tcBorders>
          </w:tcPr>
          <w:p w14:paraId="0DAEDDEA" w14:textId="77777777" w:rsidR="009D60B2" w:rsidRPr="00DF7196" w:rsidRDefault="009D60B2" w:rsidP="009D60B2">
            <w:pPr>
              <w:pStyle w:val="TableText"/>
              <w:jc w:val="left"/>
            </w:pPr>
            <w:r w:rsidRPr="00DF7196">
              <w:t xml:space="preserve">CeHis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14:paraId="08840312" w14:textId="77777777"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14:paraId="4B7691B2" w14:textId="3DF8EE60" w:rsidR="009D60B2" w:rsidRPr="00DF7196" w:rsidRDefault="00895B84" w:rsidP="00A81EBC">
            <w:pPr>
              <w:pStyle w:val="TableText"/>
              <w:jc w:val="left"/>
            </w:pPr>
            <w:r>
              <w:fldChar w:fldCharType="begin"/>
            </w:r>
            <w:r>
              <w:instrText xml:space="preserve"> HYPERLINK "http://www.inera.se/hsa" </w:instrText>
            </w:r>
            <w:ins w:id="354" w:author="Robert Lundmark" w:date="2014-10-22T12:23:00Z"/>
            <w:r>
              <w:fldChar w:fldCharType="separate"/>
            </w:r>
            <w:r w:rsidR="00A81EBC" w:rsidRPr="009D60B2">
              <w:rPr>
                <w:rStyle w:val="Hyperlink"/>
              </w:rPr>
              <w:t>www.inera.se/hsa</w:t>
            </w:r>
            <w:r>
              <w:rPr>
                <w:rStyle w:val="Hyperlink"/>
              </w:rPr>
              <w:fldChar w:fldCharType="end"/>
            </w:r>
            <w:r w:rsidR="00A81EBC" w:rsidRPr="009D60B2">
              <w:rPr>
                <w:rStyle w:val="Hyperlink"/>
                <w:color w:val="auto"/>
                <w:u w:val="none"/>
              </w:rPr>
              <w:t>,</w:t>
            </w:r>
            <w:r w:rsidR="00A81EBC" w:rsidRPr="00DF7196">
              <w:t xml:space="preserve"> unde</w:t>
            </w:r>
            <w:r w:rsidR="00A81EBC">
              <w:t>r Dokument och Stödjande</w:t>
            </w:r>
          </w:p>
        </w:tc>
      </w:tr>
      <w:tr w:rsidR="009D60B2" w:rsidRPr="00DF7196" w14:paraId="256BA845" w14:textId="77777777" w:rsidTr="002F725C">
        <w:tc>
          <w:tcPr>
            <w:tcW w:w="964" w:type="dxa"/>
            <w:tcBorders>
              <w:top w:val="single" w:sz="6" w:space="0" w:color="auto"/>
              <w:left w:val="single" w:sz="6" w:space="0" w:color="auto"/>
              <w:bottom w:val="single" w:sz="6" w:space="0" w:color="auto"/>
              <w:right w:val="single" w:sz="6" w:space="0" w:color="auto"/>
            </w:tcBorders>
          </w:tcPr>
          <w:p w14:paraId="4E0ED2D6" w14:textId="77777777" w:rsidR="009D60B2" w:rsidRPr="00DF7196" w:rsidRDefault="009D60B2" w:rsidP="000105E5">
            <w:pPr>
              <w:pStyle w:val="TableText"/>
            </w:pPr>
            <w:bookmarkStart w:id="355" w:name="R4"/>
            <w:r w:rsidRPr="00DF7196">
              <w:t>R4</w:t>
            </w:r>
            <w:bookmarkEnd w:id="355"/>
          </w:p>
        </w:tc>
        <w:tc>
          <w:tcPr>
            <w:tcW w:w="3175" w:type="dxa"/>
            <w:tcBorders>
              <w:top w:val="single" w:sz="6" w:space="0" w:color="auto"/>
              <w:left w:val="single" w:sz="6" w:space="0" w:color="auto"/>
              <w:bottom w:val="single" w:sz="6" w:space="0" w:color="auto"/>
              <w:right w:val="single" w:sz="6" w:space="0" w:color="auto"/>
            </w:tcBorders>
          </w:tcPr>
          <w:p w14:paraId="29BB44A5" w14:textId="77777777"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14:paraId="10452CCF" w14:textId="77777777"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14:paraId="48D4C3E3" w14:textId="5C6B0BEC" w:rsidR="009D60B2" w:rsidRPr="00DF7196" w:rsidRDefault="00895B84" w:rsidP="009D60B2">
            <w:pPr>
              <w:pStyle w:val="TableText"/>
              <w:jc w:val="left"/>
            </w:pPr>
            <w:r>
              <w:fldChar w:fldCharType="begin"/>
            </w:r>
            <w:r>
              <w:instrText xml:space="preserve"> HYPERLINK "http://www.inera.se/hsa" </w:instrText>
            </w:r>
            <w:ins w:id="356" w:author="Robert Lundmark" w:date="2014-10-22T12:23:00Z"/>
            <w:r>
              <w:fldChar w:fldCharType="separate"/>
            </w:r>
            <w:r w:rsidR="009D60B2" w:rsidRPr="009D60B2">
              <w:rPr>
                <w:rStyle w:val="Hyperlink"/>
              </w:rPr>
              <w:t>www.inera.se/hsa</w:t>
            </w:r>
            <w:r>
              <w:rPr>
                <w:rStyle w:val="Hyperlink"/>
              </w:rPr>
              <w:fldChar w:fldCharType="end"/>
            </w:r>
            <w:r w:rsidR="009D60B2" w:rsidRPr="009D60B2">
              <w:rPr>
                <w:rStyle w:val="Hyperlink"/>
                <w:color w:val="auto"/>
                <w:u w:val="none"/>
              </w:rPr>
              <w:t>,</w:t>
            </w:r>
            <w:r w:rsidR="009D60B2" w:rsidRPr="00DF7196">
              <w:t xml:space="preserve"> under Dokument</w:t>
            </w:r>
            <w:r w:rsidR="009D60B2">
              <w:t xml:space="preserve"> och Avtal</w:t>
            </w:r>
          </w:p>
        </w:tc>
      </w:tr>
      <w:tr w:rsidR="009D60B2" w:rsidRPr="00DF7196" w14:paraId="6EBA9C7E" w14:textId="77777777" w:rsidTr="002F725C">
        <w:tc>
          <w:tcPr>
            <w:tcW w:w="964" w:type="dxa"/>
            <w:tcBorders>
              <w:top w:val="single" w:sz="6" w:space="0" w:color="auto"/>
              <w:left w:val="single" w:sz="6" w:space="0" w:color="auto"/>
              <w:bottom w:val="single" w:sz="6" w:space="0" w:color="auto"/>
              <w:right w:val="single" w:sz="6" w:space="0" w:color="auto"/>
            </w:tcBorders>
          </w:tcPr>
          <w:p w14:paraId="2E231983" w14:textId="77777777" w:rsidR="009D60B2" w:rsidRPr="00DF7196" w:rsidRDefault="009D60B2" w:rsidP="000105E5">
            <w:pPr>
              <w:pStyle w:val="TableText"/>
            </w:pPr>
            <w:bookmarkStart w:id="357" w:name="R5"/>
            <w:r w:rsidRPr="00DF7196">
              <w:t>R</w:t>
            </w:r>
            <w:r>
              <w:t>5</w:t>
            </w:r>
            <w:bookmarkEnd w:id="357"/>
          </w:p>
        </w:tc>
        <w:tc>
          <w:tcPr>
            <w:tcW w:w="3175" w:type="dxa"/>
            <w:tcBorders>
              <w:top w:val="single" w:sz="6" w:space="0" w:color="auto"/>
              <w:left w:val="single" w:sz="6" w:space="0" w:color="auto"/>
              <w:bottom w:val="single" w:sz="6" w:space="0" w:color="auto"/>
              <w:right w:val="single" w:sz="6" w:space="0" w:color="auto"/>
            </w:tcBorders>
          </w:tcPr>
          <w:p w14:paraId="13968425" w14:textId="77777777"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14:paraId="105832D8" w14:textId="0109C910"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14:paraId="22A3532D" w14:textId="7A159278" w:rsidR="009D60B2" w:rsidRPr="00DF7196" w:rsidRDefault="00895B84" w:rsidP="009D60B2">
            <w:pPr>
              <w:pStyle w:val="TableText"/>
              <w:jc w:val="left"/>
            </w:pPr>
            <w:r>
              <w:fldChar w:fldCharType="begin"/>
            </w:r>
            <w:r>
              <w:instrText xml:space="preserve"> HYPERLINK "http://www.inera.se/hsa" </w:instrText>
            </w:r>
            <w:ins w:id="358" w:author="Robert Lundmark" w:date="2014-10-22T12:23:00Z"/>
            <w:r>
              <w:fldChar w:fldCharType="separate"/>
            </w:r>
            <w:r w:rsidR="009D60B2" w:rsidRPr="009D60B2">
              <w:rPr>
                <w:rStyle w:val="Hyperlink"/>
              </w:rPr>
              <w:t>www.inera.se/hsa</w:t>
            </w:r>
            <w:r>
              <w:rPr>
                <w:rStyle w:val="Hyperlink"/>
              </w:rPr>
              <w:fldChar w:fldCharType="end"/>
            </w:r>
            <w:r w:rsidR="009D60B2" w:rsidRPr="009D60B2">
              <w:rPr>
                <w:rStyle w:val="Hyperlink"/>
                <w:color w:val="auto"/>
                <w:u w:val="none"/>
              </w:rPr>
              <w:t>,</w:t>
            </w:r>
            <w:r w:rsidR="009D60B2" w:rsidRPr="00DF7196">
              <w:t xml:space="preserve"> unde</w:t>
            </w:r>
            <w:r w:rsidR="00A81EBC">
              <w:t>r Dokument och Styrande</w:t>
            </w:r>
          </w:p>
        </w:tc>
      </w:tr>
      <w:tr w:rsidR="009D60B2" w:rsidRPr="00DF7196" w14:paraId="399F82F7" w14:textId="77777777" w:rsidTr="002F725C">
        <w:tc>
          <w:tcPr>
            <w:tcW w:w="964" w:type="dxa"/>
            <w:tcBorders>
              <w:top w:val="single" w:sz="6" w:space="0" w:color="auto"/>
              <w:left w:val="single" w:sz="6" w:space="0" w:color="auto"/>
              <w:bottom w:val="single" w:sz="6" w:space="0" w:color="auto"/>
              <w:right w:val="single" w:sz="6" w:space="0" w:color="auto"/>
            </w:tcBorders>
          </w:tcPr>
          <w:p w14:paraId="081281FE" w14:textId="77777777" w:rsidR="009D60B2" w:rsidRPr="00DF7196" w:rsidRDefault="009D60B2" w:rsidP="000105E5">
            <w:pPr>
              <w:pStyle w:val="TableText"/>
            </w:pPr>
            <w:bookmarkStart w:id="359" w:name="R6"/>
            <w:r w:rsidRPr="00DF7196">
              <w:t>R</w:t>
            </w:r>
            <w:r>
              <w:t>6</w:t>
            </w:r>
            <w:bookmarkEnd w:id="359"/>
          </w:p>
        </w:tc>
        <w:tc>
          <w:tcPr>
            <w:tcW w:w="3175" w:type="dxa"/>
            <w:tcBorders>
              <w:top w:val="single" w:sz="6" w:space="0" w:color="auto"/>
              <w:left w:val="single" w:sz="6" w:space="0" w:color="auto"/>
              <w:bottom w:val="single" w:sz="6" w:space="0" w:color="auto"/>
              <w:right w:val="single" w:sz="6" w:space="0" w:color="auto"/>
            </w:tcBorders>
          </w:tcPr>
          <w:p w14:paraId="49119642" w14:textId="77777777"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14:paraId="42BE4987" w14:textId="77777777"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14:paraId="19179AEF" w14:textId="77777777" w:rsidR="009D60B2" w:rsidRPr="00DF7196" w:rsidRDefault="00895B84" w:rsidP="009D60B2">
            <w:pPr>
              <w:pStyle w:val="TableText"/>
              <w:jc w:val="left"/>
            </w:pPr>
            <w:r>
              <w:fldChar w:fldCharType="begin"/>
            </w:r>
            <w:r>
              <w:instrText xml:space="preserve"> HYPERLINK "http://www.inera.se/hsa" </w:instrText>
            </w:r>
            <w:ins w:id="360" w:author="Robert Lundmark" w:date="2014-10-22T12:23:00Z"/>
            <w:r>
              <w:fldChar w:fldCharType="separate"/>
            </w:r>
            <w:r w:rsidR="009D60B2" w:rsidRPr="009D60B2">
              <w:rPr>
                <w:rStyle w:val="Hyperlink"/>
              </w:rPr>
              <w:t>www.inera.se/hsa</w:t>
            </w:r>
            <w:r>
              <w:rPr>
                <w:rStyle w:val="Hyperlink"/>
              </w:rPr>
              <w:fldChar w:fldCharType="end"/>
            </w:r>
            <w:r w:rsidR="009D60B2" w:rsidRPr="009D60B2">
              <w:rPr>
                <w:rStyle w:val="Hyperlink"/>
                <w:color w:val="auto"/>
                <w:u w:val="none"/>
              </w:rPr>
              <w:t>,</w:t>
            </w:r>
            <w:r w:rsidR="009D60B2" w:rsidRPr="00DF7196">
              <w:t xml:space="preserve"> under Behörighetsmodell</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361" w:name="_Toc357754843"/>
      <w:bookmarkStart w:id="362" w:name="_Toc243452541"/>
      <w:bookmarkStart w:id="363" w:name="_Toc401743949"/>
      <w:r>
        <w:t>Inledning</w:t>
      </w:r>
      <w:bookmarkEnd w:id="361"/>
      <w:bookmarkEnd w:id="362"/>
      <w:bookmarkEnd w:id="363"/>
    </w:p>
    <w:p w14:paraId="2D24C461" w14:textId="114C46AB" w:rsidR="0039481C" w:rsidRPr="009D60B2" w:rsidRDefault="0039481C" w:rsidP="0039481C">
      <w:pPr>
        <w:tabs>
          <w:tab w:val="left" w:pos="2552"/>
        </w:tabs>
        <w:spacing w:line="240" w:lineRule="auto"/>
      </w:pPr>
      <w:r>
        <w:t>Detta är beskrivningen av tjän</w:t>
      </w:r>
      <w:r w:rsidR="009D60B2">
        <w:t xml:space="preserve">stekontrakten i tjänstedomänen </w:t>
      </w: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ins w:id="364" w:author="Robert Lundmark" w:date="2014-10-22T12:23:00Z">
        <w:r w:rsidR="00BD562A" w:rsidRPr="00BD562A">
          <w:rPr>
            <w:b/>
            <w:color w:val="76923C" w:themeColor="accent3" w:themeShade="BF"/>
            <w:rPrChange w:id="365" w:author="Robert Lundmark" w:date="2014-10-22T12:23:00Z">
              <w:rPr>
                <w:color w:val="76923C" w:themeColor="accent3" w:themeShade="BF"/>
              </w:rPr>
            </w:rPrChange>
          </w:rPr>
          <w:t>infrastructure</w:t>
        </w:r>
      </w:ins>
      <w:del w:id="366" w:author="Robert Lundmark" w:date="2014-10-22T12:23:00Z">
        <w:r w:rsidR="009D60B2" w:rsidRPr="009D60B2" w:rsidDel="00BD562A">
          <w:rPr>
            <w:b/>
            <w:color w:val="76923C" w:themeColor="accent3" w:themeShade="BF"/>
          </w:rPr>
          <w:delText>infrastructure</w:delText>
        </w:r>
      </w:del>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ins w:id="367" w:author="Robert Lundmark" w:date="2014-10-22T12:23:00Z">
        <w:r w:rsidR="00BD562A" w:rsidRPr="00BD562A">
          <w:rPr>
            <w:b/>
            <w:color w:val="76923C" w:themeColor="accent3" w:themeShade="BF"/>
            <w:rPrChange w:id="368" w:author="Robert Lundmark" w:date="2014-10-22T12:23:00Z">
              <w:rPr>
                <w:color w:val="76923C" w:themeColor="accent3" w:themeShade="BF"/>
              </w:rPr>
            </w:rPrChange>
          </w:rPr>
          <w:t>directory</w:t>
        </w:r>
      </w:ins>
      <w:del w:id="369" w:author="Robert Lundmark" w:date="2014-10-22T12:23:00Z">
        <w:r w:rsidR="009D60B2" w:rsidRPr="009D60B2" w:rsidDel="00BD562A">
          <w:rPr>
            <w:b/>
            <w:color w:val="76923C" w:themeColor="accent3" w:themeShade="BF"/>
          </w:rPr>
          <w:delText>directory</w:delText>
        </w:r>
      </w:del>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ins w:id="370" w:author="Robert Lundmark" w:date="2014-10-22T12:23:00Z">
        <w:r w:rsidR="00BD562A" w:rsidRPr="00BD562A">
          <w:rPr>
            <w:b/>
            <w:color w:val="76923C" w:themeColor="accent3" w:themeShade="BF"/>
            <w:rPrChange w:id="371" w:author="Robert Lundmark" w:date="2014-10-22T12:23:00Z">
              <w:rPr>
                <w:color w:val="76923C" w:themeColor="accent3" w:themeShade="BF"/>
              </w:rPr>
            </w:rPrChange>
          </w:rPr>
          <w:t>organization</w:t>
        </w:r>
      </w:ins>
      <w:del w:id="372" w:author="Robert Lundmark" w:date="2014-10-22T12:23:00Z">
        <w:r w:rsidR="009D60B2" w:rsidRPr="009D60B2" w:rsidDel="00BD562A">
          <w:rPr>
            <w:b/>
            <w:color w:val="76923C" w:themeColor="accent3" w:themeShade="BF"/>
          </w:rPr>
          <w:delText>organization</w:delText>
        </w:r>
      </w:del>
      <w:r w:rsidRPr="00344F4D">
        <w:rPr>
          <w:color w:val="76923C" w:themeColor="accent3" w:themeShade="BF"/>
        </w:rPr>
        <w:fldChar w:fldCharType="end"/>
      </w:r>
      <w:r w:rsidR="009D60B2" w:rsidRPr="009D60B2">
        <w:t>.</w:t>
      </w:r>
    </w:p>
    <w:p w14:paraId="768E9367" w14:textId="0B724D49" w:rsidR="0039481C" w:rsidRDefault="0039481C" w:rsidP="0039481C">
      <w:r>
        <w:t xml:space="preserve">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ins w:id="373" w:author="Robert Lundmark" w:date="2014-10-22T12:23:00Z">
        <w:r w:rsidR="00BD562A" w:rsidRPr="00BD562A">
          <w:rPr>
            <w:b/>
            <w:color w:val="76923C" w:themeColor="accent3" w:themeShade="BF"/>
            <w:rPrChange w:id="374" w:author="Robert Lundmark" w:date="2014-10-22T12:23:00Z">
              <w:rPr>
                <w:color w:val="76923C" w:themeColor="accent3" w:themeShade="BF"/>
              </w:rPr>
            </w:rPrChange>
          </w:rPr>
          <w:t>Infrastruktur</w:t>
        </w:r>
        <w:r w:rsidR="00BD562A">
          <w:rPr>
            <w:color w:val="76923C" w:themeColor="accent3" w:themeShade="BF"/>
          </w:rPr>
          <w:t xml:space="preserve"> </w:t>
        </w:r>
        <w:r w:rsidR="00BD562A" w:rsidRPr="00BD562A">
          <w:rPr>
            <w:b/>
            <w:color w:val="76923C" w:themeColor="accent3" w:themeShade="BF"/>
            <w:rPrChange w:id="375" w:author="Robert Lundmark" w:date="2014-10-22T12:23:00Z">
              <w:rPr>
                <w:color w:val="76923C" w:themeColor="accent3" w:themeShade="BF"/>
              </w:rPr>
            </w:rPrChange>
          </w:rPr>
          <w:t>Katalogtjänster Organisationsuppgifter</w:t>
        </w:r>
      </w:ins>
      <w:del w:id="376" w:author="Robert Lundmark" w:date="2014-10-22T12:23:00Z">
        <w:r w:rsidR="00287812" w:rsidDel="00BD562A">
          <w:rPr>
            <w:b/>
            <w:color w:val="76923C" w:themeColor="accent3" w:themeShade="BF"/>
          </w:rPr>
          <w:delText>i</w:delText>
        </w:r>
        <w:r w:rsidR="009D60B2" w:rsidRPr="009D60B2" w:rsidDel="00BD562A">
          <w:rPr>
            <w:b/>
            <w:color w:val="76923C" w:themeColor="accent3" w:themeShade="BF"/>
          </w:rPr>
          <w:delText>nfrastruktur</w:delText>
        </w:r>
        <w:r w:rsidR="00287812" w:rsidDel="00BD562A">
          <w:rPr>
            <w:color w:val="76923C" w:themeColor="accent3" w:themeShade="BF"/>
          </w:rPr>
          <w:delText>:</w:delText>
        </w:r>
        <w:r w:rsidR="00287812" w:rsidRPr="00B955BA" w:rsidDel="00BD562A">
          <w:rPr>
            <w:b/>
            <w:color w:val="76923C" w:themeColor="accent3" w:themeShade="BF"/>
          </w:rPr>
          <w:delText>k</w:delText>
        </w:r>
        <w:r w:rsidR="00287812" w:rsidDel="00BD562A">
          <w:rPr>
            <w:b/>
            <w:color w:val="76923C" w:themeColor="accent3" w:themeShade="BF"/>
          </w:rPr>
          <w:delText>atalogtjänster:o</w:delText>
        </w:r>
        <w:r w:rsidR="009D60B2" w:rsidRPr="009D60B2" w:rsidDel="00BD562A">
          <w:rPr>
            <w:b/>
            <w:color w:val="76923C" w:themeColor="accent3" w:themeShade="BF"/>
          </w:rPr>
          <w:delText>rganisation</w:delText>
        </w:r>
      </w:del>
      <w:r w:rsidRPr="00344F4D">
        <w:rPr>
          <w:color w:val="76923C" w:themeColor="accent3" w:themeShade="BF"/>
        </w:rPr>
        <w:fldChar w:fldCharType="end"/>
      </w:r>
      <w:r>
        <w:t xml:space="preserve">. </w:t>
      </w:r>
    </w:p>
    <w:p w14:paraId="60E154ED" w14:textId="0CE2579B" w:rsidR="0039481C" w:rsidRPr="0077723D" w:rsidRDefault="0039481C" w:rsidP="009D60B2">
      <w:pPr>
        <w:rPr>
          <w:color w:val="4F81BD" w:themeColor="accent1"/>
        </w:rPr>
      </w:pPr>
      <w:r>
        <w:t>Tjänstekontrakten är baserade på RIVTA 2.1 [R2] och reglerade g</w:t>
      </w:r>
      <w:r w:rsidR="009D60B2">
        <w:t>enom arkitekturella beslut [R1].</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4AB8ECEA" w14:textId="77777777" w:rsidR="00B955BA" w:rsidRDefault="00B955BA" w:rsidP="00B955BA"/>
    <w:p w14:paraId="3365A892" w14:textId="77777777" w:rsidR="00B955BA" w:rsidRDefault="00B955BA" w:rsidP="00B955BA">
      <w:pPr>
        <w:pStyle w:val="Heading2"/>
      </w:pPr>
      <w:bookmarkStart w:id="377" w:name="_Toc270858505"/>
      <w:bookmarkStart w:id="378" w:name="_Toc397678564"/>
      <w:bookmarkStart w:id="379" w:name="_Toc397682349"/>
      <w:bookmarkStart w:id="380" w:name="_Toc401743950"/>
      <w:r>
        <w:t>Svenskt namn</w:t>
      </w:r>
      <w:bookmarkEnd w:id="377"/>
      <w:bookmarkEnd w:id="378"/>
      <w:bookmarkEnd w:id="379"/>
      <w:bookmarkEnd w:id="380"/>
    </w:p>
    <w:p w14:paraId="5E00C187" w14:textId="34862E59" w:rsidR="00B955BA" w:rsidRDefault="00B955BA" w:rsidP="00B955BA">
      <w:pPr>
        <w:rPr>
          <w:color w:val="76923C" w:themeColor="accent3" w:themeShade="BF"/>
        </w:rPr>
      </w:pPr>
      <w:r w:rsidRPr="00287812">
        <w:t>infrastruktur:katalogtjänster:</w:t>
      </w:r>
      <w:r>
        <w:t>organisation</w:t>
      </w:r>
    </w:p>
    <w:p w14:paraId="5E0D45BD" w14:textId="71EAE6FD" w:rsidR="00B955BA" w:rsidRDefault="00B955BA" w:rsidP="00B955BA">
      <w:r>
        <w:t>organisation</w:t>
      </w:r>
    </w:p>
    <w:p w14:paraId="7C214347" w14:textId="77777777" w:rsidR="005F7E0A" w:rsidRDefault="005F7E0A" w:rsidP="0039481C"/>
    <w:p w14:paraId="773972D3" w14:textId="1E709DB1" w:rsidR="005F7E0A" w:rsidRDefault="005F7E0A" w:rsidP="005F7E0A">
      <w:pPr>
        <w:pStyle w:val="Heading2"/>
      </w:pPr>
      <w:bookmarkStart w:id="381" w:name="_Toc401743951"/>
      <w:r>
        <w:t>WEB beskrivning</w:t>
      </w:r>
      <w:bookmarkEnd w:id="381"/>
    </w:p>
    <w:p w14:paraId="3D07ECBD" w14:textId="77777777" w:rsidR="006342E6" w:rsidRPr="00DF7196" w:rsidRDefault="006342E6" w:rsidP="006342E6">
      <w:r w:rsidRPr="00DF7196">
        <w:t xml:space="preserve">Tjänstedomänens ändamål är att förse övriga tjänster med </w:t>
      </w:r>
      <w:r>
        <w:t xml:space="preserve">kvalitetssäkrade och aktuella </w:t>
      </w:r>
      <w:r w:rsidRPr="00DF7196">
        <w:t xml:space="preserve">organisations-, enhets- och </w:t>
      </w:r>
      <w:r>
        <w:t>funktions</w:t>
      </w:r>
      <w:r w:rsidRPr="00DF7196">
        <w:t xml:space="preserve">uppgifter. </w:t>
      </w:r>
    </w:p>
    <w:p w14:paraId="7411D76A" w14:textId="77777777" w:rsidR="006342E6" w:rsidRPr="00DF7196" w:rsidRDefault="006342E6" w:rsidP="006342E6">
      <w:r w:rsidRPr="00DF7196">
        <w:t>Användningsområden utgörs främst av</w:t>
      </w:r>
    </w:p>
    <w:p w14:paraId="6B81E5A8" w14:textId="77777777" w:rsidR="006342E6" w:rsidRDefault="006342E6" w:rsidP="006342E6">
      <w:pPr>
        <w:pStyle w:val="ListParagraph"/>
        <w:numPr>
          <w:ilvl w:val="0"/>
          <w:numId w:val="33"/>
        </w:numPr>
        <w:spacing w:after="60" w:line="240" w:lineRule="auto"/>
      </w:pPr>
      <w:r w:rsidRPr="00DF7196">
        <w:t>Publika vårdsökningar efter kontaktinformation till enheter verksamma inom vård och omsorg</w:t>
      </w:r>
    </w:p>
    <w:p w14:paraId="71544A4D" w14:textId="77777777" w:rsidR="006342E6" w:rsidRPr="00DF7196" w:rsidRDefault="006342E6" w:rsidP="006342E6">
      <w:pPr>
        <w:pStyle w:val="ListParagraph"/>
        <w:numPr>
          <w:ilvl w:val="0"/>
          <w:numId w:val="33"/>
        </w:numPr>
        <w:spacing w:after="60" w:line="240" w:lineRule="auto"/>
      </w:pPr>
      <w:r>
        <w:t>Hämtning av information om vårdgivare och vårdenheter kopplade till Patientdatalagen, PDL</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val="fi-FI" w:eastAsia="fi-FI"/>
        </w:rPr>
        <w:lastRenderedPageBreak/>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549A8FBA" w14:textId="77777777" w:rsidR="00A02230" w:rsidRPr="006342E6" w:rsidRDefault="00A02230" w:rsidP="006342E6">
                            <w:pPr>
                              <w:pStyle w:val="Footer"/>
                              <w:ind w:left="0"/>
                              <w:rPr>
                                <w:b/>
                                <w:i/>
                                <w:sz w:val="20"/>
                                <w:szCs w:val="20"/>
                              </w:rPr>
                            </w:pPr>
                            <w:r w:rsidRPr="006342E6">
                              <w:rPr>
                                <w:b/>
                                <w:i/>
                                <w:sz w:val="20"/>
                                <w:szCs w:val="20"/>
                              </w:rPr>
                              <w:t>I arbetet har följande personer deltagit:</w:t>
                            </w:r>
                          </w:p>
                          <w:p w14:paraId="4888B780" w14:textId="77777777" w:rsidR="00A02230" w:rsidRDefault="00A02230" w:rsidP="006342E6"/>
                          <w:p w14:paraId="3FF476AD" w14:textId="77777777" w:rsidR="00A02230" w:rsidRPr="006342E6" w:rsidRDefault="00A02230" w:rsidP="006342E6">
                            <w:pPr>
                              <w:pStyle w:val="Footer"/>
                              <w:ind w:left="0"/>
                              <w:rPr>
                                <w:sz w:val="20"/>
                                <w:szCs w:val="20"/>
                              </w:rPr>
                            </w:pPr>
                            <w:r w:rsidRPr="006342E6">
                              <w:rPr>
                                <w:i/>
                                <w:sz w:val="20"/>
                                <w:szCs w:val="20"/>
                              </w:rPr>
                              <w:t>Tjänstedomänansvarig</w:t>
                            </w:r>
                            <w:r w:rsidRPr="006342E6">
                              <w:rPr>
                                <w:sz w:val="20"/>
                                <w:szCs w:val="20"/>
                              </w:rPr>
                              <w:t>:</w:t>
                            </w:r>
                          </w:p>
                          <w:p w14:paraId="2079A823" w14:textId="77777777" w:rsidR="00A02230" w:rsidRPr="006342E6" w:rsidRDefault="00A02230" w:rsidP="006342E6">
                            <w:pPr>
                              <w:rPr>
                                <w:i/>
                                <w:szCs w:val="20"/>
                              </w:rPr>
                            </w:pPr>
                            <w:r w:rsidRPr="006342E6">
                              <w:rPr>
                                <w:szCs w:val="20"/>
                              </w:rPr>
                              <w:t>Henrika Littorin, Inera AB</w:t>
                            </w:r>
                          </w:p>
                          <w:p w14:paraId="7633FFA8" w14:textId="77777777" w:rsidR="00A02230" w:rsidRPr="006342E6" w:rsidRDefault="00A02230" w:rsidP="006342E6">
                            <w:pPr>
                              <w:pStyle w:val="Footer"/>
                              <w:ind w:left="0"/>
                              <w:rPr>
                                <w:i/>
                                <w:sz w:val="20"/>
                                <w:szCs w:val="20"/>
                              </w:rPr>
                            </w:pPr>
                          </w:p>
                          <w:p w14:paraId="43E3D208" w14:textId="77777777" w:rsidR="00A02230" w:rsidRPr="006342E6" w:rsidRDefault="00A02230" w:rsidP="006342E6">
                            <w:pPr>
                              <w:pStyle w:val="Footer"/>
                              <w:ind w:left="0"/>
                              <w:rPr>
                                <w:sz w:val="20"/>
                                <w:szCs w:val="20"/>
                              </w:rPr>
                            </w:pPr>
                            <w:r w:rsidRPr="006342E6">
                              <w:rPr>
                                <w:i/>
                                <w:sz w:val="20"/>
                                <w:szCs w:val="20"/>
                              </w:rPr>
                              <w:t>Projektgrupp 2013-05-07 – 2013-08-16</w:t>
                            </w:r>
                          </w:p>
                          <w:p w14:paraId="15FD5C71" w14:textId="77777777" w:rsidR="00A02230" w:rsidRPr="006342E6" w:rsidRDefault="00A02230" w:rsidP="006342E6">
                            <w:pPr>
                              <w:pStyle w:val="Footer"/>
                              <w:ind w:left="0"/>
                              <w:rPr>
                                <w:sz w:val="20"/>
                                <w:szCs w:val="20"/>
                              </w:rPr>
                            </w:pPr>
                            <w:r w:rsidRPr="006342E6">
                              <w:rPr>
                                <w:sz w:val="20"/>
                                <w:szCs w:val="20"/>
                              </w:rPr>
                              <w:t>Johan Zenk, Landstinget i Östergötland, ordförande HSA Förvaltningsgrupp</w:t>
                            </w:r>
                          </w:p>
                          <w:p w14:paraId="33D0253B" w14:textId="77777777" w:rsidR="00A02230" w:rsidRPr="006342E6" w:rsidRDefault="00A02230" w:rsidP="006342E6">
                            <w:pPr>
                              <w:pStyle w:val="Footer"/>
                              <w:ind w:left="0"/>
                              <w:rPr>
                                <w:sz w:val="20"/>
                                <w:szCs w:val="20"/>
                              </w:rPr>
                            </w:pPr>
                            <w:r w:rsidRPr="006342E6">
                              <w:rPr>
                                <w:sz w:val="20"/>
                                <w:szCs w:val="20"/>
                              </w:rPr>
                              <w:t>Henrika Littorin, Inera AB, tjänsteansvarig HSA</w:t>
                            </w:r>
                          </w:p>
                          <w:p w14:paraId="53311B87" w14:textId="77777777" w:rsidR="00A02230" w:rsidRPr="006342E6" w:rsidRDefault="00A02230" w:rsidP="006342E6">
                            <w:pPr>
                              <w:pStyle w:val="Footer"/>
                              <w:ind w:left="0"/>
                              <w:rPr>
                                <w:sz w:val="20"/>
                                <w:szCs w:val="20"/>
                              </w:rPr>
                            </w:pPr>
                            <w:r w:rsidRPr="006342E6">
                              <w:rPr>
                                <w:sz w:val="20"/>
                                <w:szCs w:val="20"/>
                              </w:rPr>
                              <w:t>Ronny Nilsson, Inera AB, konsult och teknisk expert HSA</w:t>
                            </w:r>
                          </w:p>
                          <w:p w14:paraId="1DF9F4BE" w14:textId="77777777" w:rsidR="00A02230" w:rsidRPr="006342E6" w:rsidRDefault="00A02230" w:rsidP="006342E6">
                            <w:pPr>
                              <w:pStyle w:val="Footer"/>
                              <w:ind w:left="0"/>
                              <w:rPr>
                                <w:sz w:val="20"/>
                                <w:szCs w:val="20"/>
                              </w:rPr>
                            </w:pPr>
                            <w:r w:rsidRPr="006342E6">
                              <w:rPr>
                                <w:sz w:val="20"/>
                                <w:szCs w:val="20"/>
                              </w:rPr>
                              <w:t>Björn Skeppner, Inera AB, IT-arkitekt</w:t>
                            </w:r>
                          </w:p>
                          <w:p w14:paraId="192EE9AE" w14:textId="77777777" w:rsidR="00A02230" w:rsidRPr="006342E6" w:rsidRDefault="00A02230" w:rsidP="006342E6">
                            <w:pPr>
                              <w:pStyle w:val="Footer"/>
                              <w:ind w:left="0"/>
                              <w:rPr>
                                <w:sz w:val="20"/>
                                <w:szCs w:val="20"/>
                              </w:rPr>
                            </w:pPr>
                          </w:p>
                          <w:p w14:paraId="37C764B8" w14:textId="77777777" w:rsidR="00A02230" w:rsidRPr="006342E6" w:rsidRDefault="00A02230" w:rsidP="006342E6">
                            <w:pPr>
                              <w:pStyle w:val="Footer"/>
                              <w:ind w:left="0"/>
                              <w:rPr>
                                <w:sz w:val="20"/>
                                <w:szCs w:val="20"/>
                              </w:rPr>
                            </w:pPr>
                            <w:r w:rsidRPr="006342E6">
                              <w:rPr>
                                <w:i/>
                                <w:sz w:val="20"/>
                                <w:szCs w:val="20"/>
                              </w:rPr>
                              <w:t>Utveckling och test</w:t>
                            </w:r>
                          </w:p>
                          <w:p w14:paraId="776FBCA2" w14:textId="77777777" w:rsidR="00A02230" w:rsidRPr="006342E6" w:rsidRDefault="00A02230" w:rsidP="006342E6">
                            <w:pPr>
                              <w:pStyle w:val="Footer"/>
                              <w:ind w:left="0"/>
                              <w:rPr>
                                <w:sz w:val="20"/>
                                <w:szCs w:val="20"/>
                              </w:rPr>
                            </w:pPr>
                            <w:r w:rsidRPr="006342E6">
                              <w:rPr>
                                <w:sz w:val="20"/>
                                <w:szCs w:val="20"/>
                              </w:rPr>
                              <w:t>Robert Lundmark, Cybercom Sweden AB</w:t>
                            </w:r>
                          </w:p>
                          <w:p w14:paraId="14A4923C" w14:textId="77777777" w:rsidR="00A02230" w:rsidRPr="006342E6" w:rsidRDefault="00A02230" w:rsidP="006342E6">
                            <w:pPr>
                              <w:pStyle w:val="Footer"/>
                              <w:ind w:left="0"/>
                              <w:rPr>
                                <w:sz w:val="20"/>
                                <w:szCs w:val="20"/>
                              </w:rPr>
                            </w:pPr>
                            <w:r w:rsidRPr="006342E6">
                              <w:rPr>
                                <w:sz w:val="20"/>
                                <w:szCs w:val="20"/>
                              </w:rPr>
                              <w:t>Ronny Nilsson, Inera AB, konsult och teknisk expert HSA</w:t>
                            </w:r>
                          </w:p>
                          <w:p w14:paraId="79656D58" w14:textId="2D41E929" w:rsidR="00A02230" w:rsidRPr="00861A25" w:rsidRDefault="00A02230" w:rsidP="0039481C">
                            <w:pPr>
                              <w:rPr>
                                <w:i/>
                              </w:rPr>
                            </w:pPr>
                          </w:p>
                        </w:txbxContent>
                      </wps:txbx>
                      <wps:bodyPr rot="0" vert="horz" wrap="square" lIns="91440" tIns="45720" rIns="91440" bIns="45720" anchor="t" anchorCtr="0" upright="1">
                        <a:noAutofit/>
                      </wps:bodyPr>
                    </wps:wsp>
                  </a:graphicData>
                </a:graphic>
              </wp:inline>
            </w:drawing>
          </mc:Choice>
          <mc:Fallback>
            <w:pict>
              <v:shapetype w14:anchorId="279033D0"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549A8FBA" w14:textId="77777777" w:rsidR="00A02230" w:rsidRPr="006342E6" w:rsidRDefault="00A02230" w:rsidP="006342E6">
                      <w:pPr>
                        <w:pStyle w:val="Footer"/>
                        <w:ind w:left="0"/>
                        <w:rPr>
                          <w:b/>
                          <w:i/>
                          <w:sz w:val="20"/>
                          <w:szCs w:val="20"/>
                        </w:rPr>
                      </w:pPr>
                      <w:r w:rsidRPr="006342E6">
                        <w:rPr>
                          <w:b/>
                          <w:i/>
                          <w:sz w:val="20"/>
                          <w:szCs w:val="20"/>
                        </w:rPr>
                        <w:t>I arbetet har följande personer deltagit:</w:t>
                      </w:r>
                    </w:p>
                    <w:p w14:paraId="4888B780" w14:textId="77777777" w:rsidR="00A02230" w:rsidRDefault="00A02230" w:rsidP="006342E6"/>
                    <w:p w14:paraId="3FF476AD" w14:textId="77777777" w:rsidR="00A02230" w:rsidRPr="006342E6" w:rsidRDefault="00A02230" w:rsidP="006342E6">
                      <w:pPr>
                        <w:pStyle w:val="Footer"/>
                        <w:ind w:left="0"/>
                        <w:rPr>
                          <w:sz w:val="20"/>
                          <w:szCs w:val="20"/>
                        </w:rPr>
                      </w:pPr>
                      <w:r w:rsidRPr="006342E6">
                        <w:rPr>
                          <w:i/>
                          <w:sz w:val="20"/>
                          <w:szCs w:val="20"/>
                        </w:rPr>
                        <w:t>Tjänstedomänansvarig</w:t>
                      </w:r>
                      <w:r w:rsidRPr="006342E6">
                        <w:rPr>
                          <w:sz w:val="20"/>
                          <w:szCs w:val="20"/>
                        </w:rPr>
                        <w:t>:</w:t>
                      </w:r>
                    </w:p>
                    <w:p w14:paraId="2079A823" w14:textId="77777777" w:rsidR="00A02230" w:rsidRPr="006342E6" w:rsidRDefault="00A02230" w:rsidP="006342E6">
                      <w:pPr>
                        <w:rPr>
                          <w:i/>
                          <w:szCs w:val="20"/>
                        </w:rPr>
                      </w:pPr>
                      <w:r w:rsidRPr="006342E6">
                        <w:rPr>
                          <w:szCs w:val="20"/>
                        </w:rPr>
                        <w:t>Henrika Littorin, Inera AB</w:t>
                      </w:r>
                    </w:p>
                    <w:p w14:paraId="7633FFA8" w14:textId="77777777" w:rsidR="00A02230" w:rsidRPr="006342E6" w:rsidRDefault="00A02230" w:rsidP="006342E6">
                      <w:pPr>
                        <w:pStyle w:val="Footer"/>
                        <w:ind w:left="0"/>
                        <w:rPr>
                          <w:i/>
                          <w:sz w:val="20"/>
                          <w:szCs w:val="20"/>
                        </w:rPr>
                      </w:pPr>
                    </w:p>
                    <w:p w14:paraId="43E3D208" w14:textId="77777777" w:rsidR="00A02230" w:rsidRPr="006342E6" w:rsidRDefault="00A02230" w:rsidP="006342E6">
                      <w:pPr>
                        <w:pStyle w:val="Footer"/>
                        <w:ind w:left="0"/>
                        <w:rPr>
                          <w:sz w:val="20"/>
                          <w:szCs w:val="20"/>
                        </w:rPr>
                      </w:pPr>
                      <w:r w:rsidRPr="006342E6">
                        <w:rPr>
                          <w:i/>
                          <w:sz w:val="20"/>
                          <w:szCs w:val="20"/>
                        </w:rPr>
                        <w:t>Projektgrupp 2013-05-07 – 2013-08-16</w:t>
                      </w:r>
                    </w:p>
                    <w:p w14:paraId="15FD5C71" w14:textId="77777777" w:rsidR="00A02230" w:rsidRPr="006342E6" w:rsidRDefault="00A02230" w:rsidP="006342E6">
                      <w:pPr>
                        <w:pStyle w:val="Footer"/>
                        <w:ind w:left="0"/>
                        <w:rPr>
                          <w:sz w:val="20"/>
                          <w:szCs w:val="20"/>
                        </w:rPr>
                      </w:pPr>
                      <w:r w:rsidRPr="006342E6">
                        <w:rPr>
                          <w:sz w:val="20"/>
                          <w:szCs w:val="20"/>
                        </w:rPr>
                        <w:t>Johan Zenk, Landstinget i Östergötland, ordförande HSA Förvaltningsgrupp</w:t>
                      </w:r>
                    </w:p>
                    <w:p w14:paraId="33D0253B" w14:textId="77777777" w:rsidR="00A02230" w:rsidRPr="006342E6" w:rsidRDefault="00A02230" w:rsidP="006342E6">
                      <w:pPr>
                        <w:pStyle w:val="Footer"/>
                        <w:ind w:left="0"/>
                        <w:rPr>
                          <w:sz w:val="20"/>
                          <w:szCs w:val="20"/>
                        </w:rPr>
                      </w:pPr>
                      <w:r w:rsidRPr="006342E6">
                        <w:rPr>
                          <w:sz w:val="20"/>
                          <w:szCs w:val="20"/>
                        </w:rPr>
                        <w:t>Henrika Littorin, Inera AB, tjänsteansvarig HSA</w:t>
                      </w:r>
                    </w:p>
                    <w:p w14:paraId="53311B87" w14:textId="77777777" w:rsidR="00A02230" w:rsidRPr="006342E6" w:rsidRDefault="00A02230" w:rsidP="006342E6">
                      <w:pPr>
                        <w:pStyle w:val="Footer"/>
                        <w:ind w:left="0"/>
                        <w:rPr>
                          <w:sz w:val="20"/>
                          <w:szCs w:val="20"/>
                        </w:rPr>
                      </w:pPr>
                      <w:r w:rsidRPr="006342E6">
                        <w:rPr>
                          <w:sz w:val="20"/>
                          <w:szCs w:val="20"/>
                        </w:rPr>
                        <w:t>Ronny Nilsson, Inera AB, konsult och teknisk expert HSA</w:t>
                      </w:r>
                    </w:p>
                    <w:p w14:paraId="1DF9F4BE" w14:textId="77777777" w:rsidR="00A02230" w:rsidRPr="006342E6" w:rsidRDefault="00A02230" w:rsidP="006342E6">
                      <w:pPr>
                        <w:pStyle w:val="Footer"/>
                        <w:ind w:left="0"/>
                        <w:rPr>
                          <w:sz w:val="20"/>
                          <w:szCs w:val="20"/>
                        </w:rPr>
                      </w:pPr>
                      <w:r w:rsidRPr="006342E6">
                        <w:rPr>
                          <w:sz w:val="20"/>
                          <w:szCs w:val="20"/>
                        </w:rPr>
                        <w:t>Björn Skeppner, Inera AB, IT-arkitekt</w:t>
                      </w:r>
                    </w:p>
                    <w:p w14:paraId="192EE9AE" w14:textId="77777777" w:rsidR="00A02230" w:rsidRPr="006342E6" w:rsidRDefault="00A02230" w:rsidP="006342E6">
                      <w:pPr>
                        <w:pStyle w:val="Footer"/>
                        <w:ind w:left="0"/>
                        <w:rPr>
                          <w:sz w:val="20"/>
                          <w:szCs w:val="20"/>
                        </w:rPr>
                      </w:pPr>
                    </w:p>
                    <w:p w14:paraId="37C764B8" w14:textId="77777777" w:rsidR="00A02230" w:rsidRPr="006342E6" w:rsidRDefault="00A02230" w:rsidP="006342E6">
                      <w:pPr>
                        <w:pStyle w:val="Footer"/>
                        <w:ind w:left="0"/>
                        <w:rPr>
                          <w:sz w:val="20"/>
                          <w:szCs w:val="20"/>
                        </w:rPr>
                      </w:pPr>
                      <w:r w:rsidRPr="006342E6">
                        <w:rPr>
                          <w:i/>
                          <w:sz w:val="20"/>
                          <w:szCs w:val="20"/>
                        </w:rPr>
                        <w:t>Utveckling och test</w:t>
                      </w:r>
                    </w:p>
                    <w:p w14:paraId="776FBCA2" w14:textId="77777777" w:rsidR="00A02230" w:rsidRPr="006342E6" w:rsidRDefault="00A02230" w:rsidP="006342E6">
                      <w:pPr>
                        <w:pStyle w:val="Footer"/>
                        <w:ind w:left="0"/>
                        <w:rPr>
                          <w:sz w:val="20"/>
                          <w:szCs w:val="20"/>
                        </w:rPr>
                      </w:pPr>
                      <w:r w:rsidRPr="006342E6">
                        <w:rPr>
                          <w:sz w:val="20"/>
                          <w:szCs w:val="20"/>
                        </w:rPr>
                        <w:t>Robert Lundmark, Cybercom Sweden AB</w:t>
                      </w:r>
                    </w:p>
                    <w:p w14:paraId="14A4923C" w14:textId="77777777" w:rsidR="00A02230" w:rsidRPr="006342E6" w:rsidRDefault="00A02230" w:rsidP="006342E6">
                      <w:pPr>
                        <w:pStyle w:val="Footer"/>
                        <w:ind w:left="0"/>
                        <w:rPr>
                          <w:sz w:val="20"/>
                          <w:szCs w:val="20"/>
                        </w:rPr>
                      </w:pPr>
                      <w:r w:rsidRPr="006342E6">
                        <w:rPr>
                          <w:sz w:val="20"/>
                          <w:szCs w:val="20"/>
                        </w:rPr>
                        <w:t>Ronny Nilsson, Inera AB, konsult och teknisk expert HSA</w:t>
                      </w:r>
                    </w:p>
                    <w:p w14:paraId="79656D58" w14:textId="2D41E929" w:rsidR="00A02230" w:rsidRPr="00861A25" w:rsidRDefault="00A02230" w:rsidP="0039481C">
                      <w:pPr>
                        <w:rPr>
                          <w:i/>
                        </w:rPr>
                      </w:pPr>
                    </w:p>
                  </w:txbxContent>
                </v:textbox>
                <w10:anchorlock/>
              </v:shape>
            </w:pict>
          </mc:Fallback>
        </mc:AlternateContent>
      </w:r>
      <w:r>
        <w:tab/>
      </w:r>
    </w:p>
    <w:p w14:paraId="6A4B8311" w14:textId="77777777" w:rsidR="0039481C" w:rsidRDefault="0039481C" w:rsidP="0039481C">
      <w:pPr>
        <w:pStyle w:val="Heading1"/>
      </w:pPr>
      <w:bookmarkStart w:id="382" w:name="_Toc198086678"/>
      <w:bookmarkStart w:id="383" w:name="_Toc224960918"/>
      <w:bookmarkStart w:id="384" w:name="_Toc357754844"/>
      <w:bookmarkStart w:id="385" w:name="_Toc243452542"/>
      <w:bookmarkStart w:id="386" w:name="_Toc163300578"/>
      <w:bookmarkStart w:id="387" w:name="_Toc163300880"/>
      <w:bookmarkStart w:id="388" w:name="_Toc198366954"/>
      <w:bookmarkStart w:id="389" w:name="_Toc401743952"/>
      <w:r>
        <w:t>Versionsinformation</w:t>
      </w:r>
      <w:bookmarkEnd w:id="382"/>
      <w:bookmarkEnd w:id="383"/>
      <w:bookmarkEnd w:id="384"/>
      <w:bookmarkEnd w:id="385"/>
      <w:bookmarkEnd w:id="389"/>
    </w:p>
    <w:p w14:paraId="6DF01A89" w14:textId="33CE04B1" w:rsidR="0039481C" w:rsidRPr="000105E5" w:rsidRDefault="0039481C" w:rsidP="0039481C">
      <w:r>
        <w:t xml:space="preserve">Denna revision av tjänstekontraktsbeskrivningen handlar om version </w:t>
      </w:r>
      <w:r w:rsidR="009D60B2" w:rsidRPr="00EB3EAB">
        <w:rPr>
          <w:color w:val="008000"/>
        </w:rPr>
        <w:fldChar w:fldCharType="begin"/>
      </w:r>
      <w:r w:rsidR="009D60B2" w:rsidRPr="00EB3EAB">
        <w:rPr>
          <w:color w:val="008000"/>
        </w:rPr>
        <w:instrText xml:space="preserve"> DOCPROPERTY  "Version1" \* MERGEFORMAT </w:instrText>
      </w:r>
      <w:r w:rsidR="009D60B2" w:rsidRPr="00EB3EAB">
        <w:rPr>
          <w:color w:val="008000"/>
        </w:rPr>
        <w:fldChar w:fldCharType="separate"/>
      </w:r>
      <w:ins w:id="390" w:author="Robert Lundmark" w:date="2014-10-22T12:23:00Z">
        <w:r w:rsidR="00BD562A" w:rsidRPr="00BD562A">
          <w:rPr>
            <w:b/>
            <w:color w:val="008000"/>
            <w:rPrChange w:id="391" w:author="Robert Lundmark" w:date="2014-10-22T12:23:00Z">
              <w:rPr>
                <w:color w:val="008000"/>
              </w:rPr>
            </w:rPrChange>
          </w:rPr>
          <w:t>1</w:t>
        </w:r>
      </w:ins>
      <w:del w:id="392" w:author="Robert Lundmark" w:date="2014-10-22T12:23:00Z">
        <w:r w:rsidR="009D60B2" w:rsidRPr="00EB3EAB" w:rsidDel="00BD562A">
          <w:rPr>
            <w:b/>
            <w:color w:val="008000"/>
          </w:rPr>
          <w:delText>1</w:delText>
        </w:r>
      </w:del>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"Version2" \* MERGEFORMAT </w:instrText>
      </w:r>
      <w:r w:rsidR="009D60B2" w:rsidRPr="00EB3EAB">
        <w:rPr>
          <w:color w:val="008000"/>
        </w:rPr>
        <w:fldChar w:fldCharType="separate"/>
      </w:r>
      <w:ins w:id="393" w:author="Robert Lundmark" w:date="2014-10-22T12:23:00Z">
        <w:r w:rsidR="00BD562A" w:rsidRPr="00BD562A">
          <w:rPr>
            <w:b/>
            <w:color w:val="008000"/>
            <w:rPrChange w:id="394" w:author="Robert Lundmark" w:date="2014-10-22T12:23:00Z">
              <w:rPr>
                <w:color w:val="008000"/>
              </w:rPr>
            </w:rPrChange>
          </w:rPr>
          <w:t>0</w:t>
        </w:r>
      </w:ins>
      <w:del w:id="395" w:author="Robert Lundmark" w:date="2014-10-22T12:23:00Z">
        <w:r w:rsidR="009D60B2" w:rsidRPr="00EB3EAB" w:rsidDel="00BD562A">
          <w:rPr>
            <w:b/>
            <w:color w:val="008000"/>
          </w:rPr>
          <w:delText>0</w:delText>
        </w:r>
      </w:del>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"Version3" \* MERGEFORMAT </w:instrText>
      </w:r>
      <w:r w:rsidR="009D60B2" w:rsidRPr="00EB3EAB">
        <w:rPr>
          <w:color w:val="008000"/>
        </w:rPr>
        <w:fldChar w:fldCharType="separate"/>
      </w:r>
      <w:ins w:id="396" w:author="Robert Lundmark" w:date="2014-10-22T12:23:00Z">
        <w:r w:rsidR="00BD562A" w:rsidRPr="00BD562A">
          <w:rPr>
            <w:b/>
            <w:color w:val="008000"/>
            <w:rPrChange w:id="397" w:author="Robert Lundmark" w:date="2014-10-22T12:23:00Z">
              <w:rPr>
                <w:color w:val="008000"/>
              </w:rPr>
            </w:rPrChange>
          </w:rPr>
          <w:t>0</w:t>
        </w:r>
      </w:ins>
      <w:del w:id="398" w:author="Robert Lundmark" w:date="2014-10-22T12:23:00Z">
        <w:r w:rsidR="009D60B2" w:rsidRPr="00EB3EAB" w:rsidDel="00BD562A">
          <w:rPr>
            <w:b/>
            <w:color w:val="008000"/>
          </w:rPr>
          <w:delText>0</w:delText>
        </w:r>
      </w:del>
      <w:r w:rsidR="009D60B2" w:rsidRPr="00EB3EAB">
        <w:rPr>
          <w:b/>
          <w:color w:val="008000"/>
        </w:rPr>
        <w:fldChar w:fldCharType="end"/>
      </w:r>
      <w:r w:rsidRPr="000105E5">
        <w:t xml:space="preserve">. </w:t>
      </w:r>
    </w:p>
    <w:p w14:paraId="2F36E12C" w14:textId="77777777" w:rsidR="0039481C" w:rsidRDefault="0039481C" w:rsidP="0039481C">
      <w:r>
        <w:t xml:space="preserve">Observera att version för detta dokument och domänen måste vara lika. Detta för att spårbarheten inte skall brytas. </w:t>
      </w:r>
    </w:p>
    <w:p w14:paraId="676921EF" w14:textId="77777777" w:rsidR="0039481C" w:rsidRDefault="0039481C" w:rsidP="0039481C"/>
    <w:p w14:paraId="4747BC91" w14:textId="12F2BEDD" w:rsidR="0039481C" w:rsidRDefault="0039481C" w:rsidP="0039481C">
      <w:pPr>
        <w:pStyle w:val="Heading2"/>
      </w:pPr>
      <w:bookmarkStart w:id="399" w:name="_Toc357754845"/>
      <w:bookmarkStart w:id="400" w:name="_Toc243452543"/>
      <w:bookmarkStart w:id="401" w:name="_Toc163300882"/>
      <w:bookmarkStart w:id="402" w:name="_Toc401743953"/>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ins w:id="403" w:author="Robert Lundmark" w:date="2014-10-22T12:23:00Z">
        <w:r w:rsidR="00BD562A" w:rsidRPr="00BD562A">
          <w:rPr>
            <w:b/>
            <w:color w:val="008000"/>
            <w:rPrChange w:id="404" w:author="Robert Lundmark" w:date="2014-10-22T12:23:00Z">
              <w:rPr>
                <w:color w:val="008000"/>
              </w:rPr>
            </w:rPrChange>
          </w:rPr>
          <w:t>1</w:t>
        </w:r>
      </w:ins>
      <w:del w:id="405" w:author="Robert Lundmark" w:date="2014-10-22T12:23:00Z">
        <w:r w:rsidR="00EB3EAB" w:rsidRPr="00EB3EAB" w:rsidDel="00BD562A">
          <w:rPr>
            <w:b/>
            <w:color w:val="008000"/>
          </w:rPr>
          <w:delText>1</w:delText>
        </w:r>
      </w:del>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ins w:id="406" w:author="Robert Lundmark" w:date="2014-10-22T12:23:00Z">
        <w:r w:rsidR="00BD562A" w:rsidRPr="00BD562A">
          <w:rPr>
            <w:b/>
            <w:color w:val="008000"/>
            <w:rPrChange w:id="407" w:author="Robert Lundmark" w:date="2014-10-22T12:23:00Z">
              <w:rPr>
                <w:color w:val="008000"/>
              </w:rPr>
            </w:rPrChange>
          </w:rPr>
          <w:t>0</w:t>
        </w:r>
      </w:ins>
      <w:del w:id="408" w:author="Robert Lundmark" w:date="2014-10-22T12:23:00Z">
        <w:r w:rsidR="00EB3EAB" w:rsidRPr="00EB3EAB" w:rsidDel="00BD562A">
          <w:rPr>
            <w:b/>
            <w:color w:val="008000"/>
          </w:rPr>
          <w:delText>0</w:delText>
        </w:r>
      </w:del>
      <w:r w:rsidRPr="00EB3EAB">
        <w:rPr>
          <w:b/>
          <w:color w:val="008000"/>
        </w:rPr>
        <w:fldChar w:fldCharType="end"/>
      </w:r>
      <w:bookmarkEnd w:id="399"/>
      <w:bookmarkEnd w:id="400"/>
      <w:r w:rsidR="00B955BA">
        <w:rPr>
          <w:color w:val="008000"/>
        </w:rPr>
        <w:t>_RC4</w:t>
      </w:r>
      <w:bookmarkEnd w:id="402"/>
    </w:p>
    <w:p w14:paraId="2619F25A" w14:textId="77777777" w:rsidR="0039481C" w:rsidRDefault="0039481C" w:rsidP="0039481C">
      <w:pPr>
        <w:pStyle w:val="Heading3"/>
      </w:pPr>
      <w:bookmarkStart w:id="409" w:name="_Toc243452544"/>
      <w:bookmarkStart w:id="410" w:name="_Toc401743954"/>
      <w:r>
        <w:t>Oförändrade tjänstekontrakt</w:t>
      </w:r>
      <w:bookmarkEnd w:id="409"/>
      <w:bookmarkEnd w:id="410"/>
    </w:p>
    <w:p w14:paraId="3959951F" w14:textId="77777777" w:rsidR="006342E6" w:rsidRDefault="006342E6" w:rsidP="006342E6">
      <w:bookmarkStart w:id="411" w:name="_Toc243452545"/>
      <w:r w:rsidRPr="00DF7196">
        <w:t>Inga kontrakt har tidigare varit publicerade.</w:t>
      </w:r>
    </w:p>
    <w:p w14:paraId="3CBA9191" w14:textId="77777777" w:rsidR="006342E6" w:rsidRPr="00DF7196" w:rsidRDefault="006342E6" w:rsidP="006342E6"/>
    <w:p w14:paraId="00D1F070" w14:textId="77777777" w:rsidR="0039481C" w:rsidRDefault="0039481C" w:rsidP="0039481C">
      <w:pPr>
        <w:pStyle w:val="Heading3"/>
      </w:pPr>
      <w:bookmarkStart w:id="412" w:name="_Toc401743955"/>
      <w:r>
        <w:t>Nya tjänstekontrakt</w:t>
      </w:r>
      <w:bookmarkEnd w:id="411"/>
      <w:bookmarkEnd w:id="412"/>
    </w:p>
    <w:p w14:paraId="5BA8B9E0" w14:textId="77777777" w:rsidR="006342E6" w:rsidRPr="00DF7196" w:rsidRDefault="006342E6" w:rsidP="006342E6">
      <w:r w:rsidRPr="00DF7196">
        <w:t>Följande nya tjänstekontrakt finns från och med denna version:</w:t>
      </w:r>
    </w:p>
    <w:p w14:paraId="72EF9F63"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w:t>
      </w:r>
    </w:p>
    <w:p w14:paraId="6DC29113"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GetHealthCareUnitList</w:t>
      </w:r>
    </w:p>
    <w:p w14:paraId="5C446655"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GetHealthCareUnitMembers</w:t>
      </w:r>
    </w:p>
    <w:p w14:paraId="4716C264"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GetUnit</w:t>
      </w:r>
    </w:p>
    <w:p w14:paraId="4F2C454D" w14:textId="77777777" w:rsidR="006342E6" w:rsidRPr="00DF7196" w:rsidRDefault="006342E6" w:rsidP="006342E6">
      <w:pPr>
        <w:rPr>
          <w:rFonts w:cs="Arial"/>
          <w:szCs w:val="20"/>
        </w:rPr>
      </w:pPr>
      <w:r w:rsidRPr="00DF7196">
        <w:rPr>
          <w:rFonts w:cs="Arial"/>
          <w:szCs w:val="20"/>
        </w:rPr>
        <w:t xml:space="preserve">Se kontraktsbeskrivningar under kap </w:t>
      </w:r>
      <w:r w:rsidRPr="00DF7196">
        <w:rPr>
          <w:rFonts w:cs="Arial"/>
          <w:szCs w:val="20"/>
        </w:rPr>
        <w:fldChar w:fldCharType="begin"/>
      </w:r>
      <w:r w:rsidRPr="00DF7196">
        <w:rPr>
          <w:rFonts w:cs="Arial"/>
          <w:szCs w:val="20"/>
        </w:rPr>
        <w:instrText xml:space="preserve"> REF _Ref360177409 \w \h </w:instrText>
      </w:r>
      <w:r w:rsidRPr="00DF7196">
        <w:rPr>
          <w:rFonts w:cs="Arial"/>
          <w:szCs w:val="20"/>
        </w:rPr>
        <w:fldChar w:fldCharType="separate"/>
      </w:r>
      <w:ins w:id="413" w:author="Robert Lundmark" w:date="2014-10-22T12:23:00Z">
        <w:r w:rsidR="00BD562A" w:rsidRPr="00BD562A">
          <w:rPr>
            <w:rFonts w:cs="Arial"/>
            <w:b/>
            <w:bCs/>
            <w:szCs w:val="20"/>
            <w:rPrChange w:id="414" w:author="Robert Lundmark" w:date="2014-10-22T12:23:00Z">
              <w:rPr>
                <w:rFonts w:cs="Arial"/>
                <w:b/>
                <w:bCs/>
                <w:szCs w:val="20"/>
                <w:lang w:val="en-US"/>
              </w:rPr>
            </w:rPrChange>
          </w:rPr>
          <w:t xml:space="preserve">Error! </w:t>
        </w:r>
        <w:r w:rsidR="00BD562A">
          <w:rPr>
            <w:rFonts w:cs="Arial"/>
            <w:b/>
            <w:bCs/>
            <w:szCs w:val="20"/>
            <w:lang w:val="en-US"/>
          </w:rPr>
          <w:t>Reference source not found.</w:t>
        </w:r>
      </w:ins>
      <w:del w:id="415" w:author="Robert Lundmark" w:date="2014-10-22T12:23:00Z">
        <w:r w:rsidRPr="00BD562A" w:rsidDel="00BD562A">
          <w:rPr>
            <w:rFonts w:cs="Arial"/>
            <w:szCs w:val="20"/>
            <w:lang w:val="en-US"/>
            <w:rPrChange w:id="416" w:author="Robert Lundmark" w:date="2014-10-22T12:23:00Z">
              <w:rPr>
                <w:rFonts w:cs="Arial"/>
                <w:szCs w:val="20"/>
              </w:rPr>
            </w:rPrChange>
          </w:rPr>
          <w:delText>6</w:delText>
        </w:r>
      </w:del>
      <w:r w:rsidRPr="00DF7196">
        <w:rPr>
          <w:rFonts w:cs="Arial"/>
          <w:szCs w:val="20"/>
        </w:rPr>
        <w:fldChar w:fldCharType="end"/>
      </w:r>
      <w:r w:rsidRPr="00BD562A">
        <w:rPr>
          <w:rFonts w:cs="Arial"/>
          <w:szCs w:val="20"/>
          <w:lang w:val="en-US"/>
          <w:rPrChange w:id="417" w:author="Robert Lundmark" w:date="2014-10-22T12:23:00Z">
            <w:rPr>
              <w:rFonts w:cs="Arial"/>
              <w:szCs w:val="20"/>
            </w:rPr>
          </w:rPrChange>
        </w:rPr>
        <w:t xml:space="preserve"> </w:t>
      </w:r>
      <w:r w:rsidRPr="00DF7196">
        <w:rPr>
          <w:rFonts w:cs="Arial"/>
          <w:szCs w:val="20"/>
        </w:rPr>
        <w:fldChar w:fldCharType="begin"/>
      </w:r>
      <w:r w:rsidRPr="00BD562A">
        <w:rPr>
          <w:rFonts w:cs="Arial"/>
          <w:szCs w:val="20"/>
          <w:lang w:val="en-US"/>
          <w:rPrChange w:id="418" w:author="Robert Lundmark" w:date="2014-10-22T12:23:00Z">
            <w:rPr>
              <w:rFonts w:cs="Arial"/>
              <w:szCs w:val="20"/>
            </w:rPr>
          </w:rPrChange>
        </w:rPr>
        <w:instrText xml:space="preserve"> REF _Ref360177440 \h </w:instrText>
      </w:r>
      <w:r w:rsidRPr="00DF7196">
        <w:rPr>
          <w:rFonts w:cs="Arial"/>
          <w:szCs w:val="20"/>
        </w:rPr>
        <w:fldChar w:fldCharType="separate"/>
      </w:r>
      <w:ins w:id="419" w:author="Robert Lundmark" w:date="2014-10-22T12:23:00Z">
        <w:r w:rsidR="00BD562A">
          <w:rPr>
            <w:rFonts w:cs="Arial"/>
            <w:b/>
            <w:bCs/>
            <w:szCs w:val="20"/>
            <w:lang w:val="en-US"/>
          </w:rPr>
          <w:t>Error! Reference source not found.</w:t>
        </w:r>
      </w:ins>
      <w:del w:id="420" w:author="Robert Lundmark" w:date="2014-10-22T12:23:00Z">
        <w:r w:rsidRPr="00BD562A" w:rsidDel="00BD562A">
          <w:rPr>
            <w:lang w:val="en-US"/>
            <w:rPrChange w:id="421" w:author="Robert Lundmark" w:date="2014-10-22T12:23:00Z">
              <w:rPr/>
            </w:rPrChange>
          </w:rPr>
          <w:delText>Tjänstekontrakt</w:delText>
        </w:r>
      </w:del>
      <w:r w:rsidRPr="00DF7196">
        <w:rPr>
          <w:rFonts w:cs="Arial"/>
          <w:szCs w:val="20"/>
        </w:rPr>
        <w:fldChar w:fldCharType="end"/>
      </w:r>
      <w:r w:rsidRPr="00BD562A">
        <w:rPr>
          <w:rFonts w:cs="Arial"/>
          <w:szCs w:val="20"/>
          <w:lang w:val="en-US"/>
          <w:rPrChange w:id="422" w:author="Robert Lundmark" w:date="2014-10-22T12:23:00Z">
            <w:rPr>
              <w:rFonts w:cs="Arial"/>
              <w:szCs w:val="20"/>
            </w:rPr>
          </w:rPrChange>
        </w:rPr>
        <w:t>. Se även AB-2.2 [</w:t>
      </w:r>
      <w:r>
        <w:rPr>
          <w:rFonts w:cs="Arial"/>
          <w:szCs w:val="20"/>
        </w:rPr>
        <w:fldChar w:fldCharType="begin"/>
      </w:r>
      <w:r w:rsidRPr="00BD562A">
        <w:rPr>
          <w:rFonts w:cs="Arial"/>
          <w:szCs w:val="20"/>
          <w:lang w:val="en-US"/>
          <w:rPrChange w:id="423" w:author="Robert Lundmark" w:date="2014-10-22T12:23:00Z">
            <w:rPr>
              <w:rFonts w:cs="Arial"/>
              <w:szCs w:val="20"/>
            </w:rPr>
          </w:rPrChange>
        </w:rPr>
        <w:instrText xml:space="preserve"> REF R2 \h </w:instrText>
      </w:r>
      <w:r>
        <w:rPr>
          <w:rFonts w:cs="Arial"/>
          <w:szCs w:val="20"/>
        </w:rPr>
        <w:fldChar w:fldCharType="separate"/>
      </w:r>
      <w:ins w:id="424" w:author="Robert Lundmark" w:date="2014-10-22T12:23:00Z">
        <w:r w:rsidR="00BD562A">
          <w:rPr>
            <w:rFonts w:cs="Arial"/>
            <w:b/>
            <w:bCs/>
            <w:szCs w:val="20"/>
            <w:lang w:val="en-US"/>
          </w:rPr>
          <w:t>Error! Reference source not found.</w:t>
        </w:r>
      </w:ins>
      <w:del w:id="425" w:author="Robert Lundmark" w:date="2014-10-22T12:23:00Z">
        <w:r w:rsidRPr="00DF7196" w:rsidDel="00BD562A">
          <w:delText>R2</w:delText>
        </w:r>
      </w:del>
      <w:r>
        <w:rPr>
          <w:rFonts w:cs="Arial"/>
          <w:szCs w:val="20"/>
        </w:rPr>
        <w:fldChar w:fldCharType="end"/>
      </w:r>
      <w:r>
        <w:rPr>
          <w:rFonts w:cs="Arial"/>
          <w:szCs w:val="20"/>
        </w:rPr>
        <w:t>].</w:t>
      </w: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426" w:name="_Toc243452546"/>
      <w:bookmarkStart w:id="427" w:name="_Toc401743956"/>
      <w:r>
        <w:t>Förändrade tjänstekontrakt</w:t>
      </w:r>
      <w:bookmarkEnd w:id="426"/>
      <w:bookmarkEnd w:id="427"/>
    </w:p>
    <w:p w14:paraId="00310CB8" w14:textId="6802437D" w:rsidR="0039481C" w:rsidRDefault="006342E6" w:rsidP="0039481C">
      <w:r w:rsidRPr="00DF7196">
        <w:t>Inga tjänstekontrakt har förändrats.</w:t>
      </w:r>
    </w:p>
    <w:p w14:paraId="74C18F23" w14:textId="77777777" w:rsidR="0039481C" w:rsidRPr="0038515C" w:rsidRDefault="0039481C" w:rsidP="0039481C"/>
    <w:p w14:paraId="409D1692" w14:textId="77777777" w:rsidR="0039481C" w:rsidRDefault="0039481C" w:rsidP="0039481C">
      <w:pPr>
        <w:pStyle w:val="Heading3"/>
      </w:pPr>
      <w:bookmarkStart w:id="428" w:name="_Toc243452547"/>
      <w:bookmarkStart w:id="429" w:name="_Toc401743957"/>
      <w:r>
        <w:t>Utgångna tjänstekontrakt</w:t>
      </w:r>
      <w:bookmarkEnd w:id="428"/>
      <w:bookmarkEnd w:id="429"/>
    </w:p>
    <w:p w14:paraId="6577B3A2" w14:textId="77777777" w:rsidR="0039481C" w:rsidRDefault="0039481C" w:rsidP="0039481C">
      <w:r w:rsidRPr="006342E6">
        <w:t>Inga tjänstekontrakt har utgått.</w:t>
      </w:r>
    </w:p>
    <w:p w14:paraId="3C332A77" w14:textId="77777777" w:rsidR="0039481C" w:rsidRPr="00C80D82" w:rsidRDefault="0039481C" w:rsidP="0039481C"/>
    <w:p w14:paraId="11F0DE31" w14:textId="77777777" w:rsidR="0039481C" w:rsidRDefault="0039481C" w:rsidP="0039481C">
      <w:pPr>
        <w:pStyle w:val="Heading2"/>
      </w:pPr>
      <w:bookmarkStart w:id="430" w:name="_Toc357754846"/>
      <w:bookmarkStart w:id="431" w:name="_Toc243452548"/>
      <w:bookmarkStart w:id="432" w:name="_Toc401743958"/>
      <w:r>
        <w:lastRenderedPageBreak/>
        <w:t xml:space="preserve">Version </w:t>
      </w:r>
      <w:r w:rsidRPr="006342E6">
        <w:t>tidigare</w:t>
      </w:r>
      <w:bookmarkEnd w:id="430"/>
      <w:bookmarkEnd w:id="431"/>
      <w:bookmarkEnd w:id="432"/>
    </w:p>
    <w:p w14:paraId="6088B1CD" w14:textId="7989124C" w:rsidR="0039481C" w:rsidRPr="006342E6" w:rsidRDefault="006342E6" w:rsidP="0039481C">
      <w:r w:rsidRPr="006342E6">
        <w:t>-</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433" w:name="_Toc357754847"/>
      <w:bookmarkStart w:id="434" w:name="_Toc243452549"/>
      <w:bookmarkStart w:id="435" w:name="_Toc401743959"/>
      <w:bookmarkEnd w:id="401"/>
      <w:r>
        <w:t>Tjänstedomänens arkitektur</w:t>
      </w:r>
      <w:bookmarkEnd w:id="433"/>
      <w:bookmarkEnd w:id="434"/>
      <w:bookmarkEnd w:id="435"/>
    </w:p>
    <w:p w14:paraId="12067E40" w14:textId="77777777" w:rsidR="0039481C" w:rsidRDefault="0039481C" w:rsidP="0039481C">
      <w:pPr>
        <w:rPr>
          <w:color w:val="4F81BD" w:themeColor="accent1"/>
        </w:rPr>
      </w:pPr>
    </w:p>
    <w:p w14:paraId="1E260C15" w14:textId="77777777" w:rsidR="0039481C" w:rsidRPr="006342E6" w:rsidRDefault="0039481C" w:rsidP="0039481C">
      <w:pPr>
        <w:pStyle w:val="Heading2"/>
      </w:pPr>
      <w:bookmarkStart w:id="436" w:name="_Toc357754848"/>
      <w:bookmarkStart w:id="437" w:name="_Toc243452550"/>
      <w:bookmarkStart w:id="438" w:name="_Toc401743960"/>
      <w:r w:rsidRPr="006342E6">
        <w:t>Flöden</w:t>
      </w:r>
      <w:bookmarkEnd w:id="436"/>
      <w:bookmarkEnd w:id="437"/>
      <w:bookmarkEnd w:id="438"/>
    </w:p>
    <w:p w14:paraId="34AA4943" w14:textId="0772C4BF" w:rsidR="0039481C" w:rsidRPr="006342E6" w:rsidRDefault="0039481C" w:rsidP="0039481C">
      <w:pPr>
        <w:pStyle w:val="Heading3"/>
      </w:pPr>
      <w:bookmarkStart w:id="439" w:name="_Toc243452551"/>
      <w:bookmarkStart w:id="440" w:name="_Toc401743961"/>
      <w:r w:rsidRPr="006342E6">
        <w:t xml:space="preserve">Flöde </w:t>
      </w:r>
      <w:bookmarkEnd w:id="439"/>
      <w:r w:rsidR="006342E6" w:rsidRPr="006342E6">
        <w:t>– Hämta specificerad informationsmängd</w:t>
      </w:r>
      <w:bookmarkEnd w:id="440"/>
    </w:p>
    <w:p w14:paraId="5E275BBA" w14:textId="77777777" w:rsidR="006342E6" w:rsidRPr="00DF7196" w:rsidRDefault="006342E6" w:rsidP="006342E6">
      <w:r w:rsidRPr="00DF7196">
        <w:t xml:space="preserve">Kataloginformation om organisation och </w:t>
      </w:r>
      <w:r>
        <w:t>enheter/funktioner</w:t>
      </w:r>
      <w:r w:rsidRPr="00DF7196">
        <w:t xml:space="preserve"> kan användas för många olika syften och behovet av information ser då också olika ut. </w:t>
      </w:r>
      <w:r>
        <w:t>Principen för informationshämtningen är dock densamma och kan beskrivas med samma flöde.</w:t>
      </w:r>
    </w:p>
    <w:p w14:paraId="26F6D0CE" w14:textId="77777777" w:rsidR="006342E6" w:rsidRPr="00DF7196" w:rsidRDefault="006342E6" w:rsidP="006342E6">
      <w:r w:rsidRPr="00DF7196">
        <w:t xml:space="preserve">Ett stort och viktigt användningsområde för katalogtjänster inom vård och omsorg är vårdsökningar där en användare på en webbsida söker efter till exempel en sjukgymnastikmottagning i Oxelösund eller information om vart de ska vända sig med akut halsfluss när klockan är sju på en fredag kväll. Sökalgoritmerna skapas i detta fall av tjänstekonsumentens tjänst (webbsidan), men tjänsteproducentens tjänst bidrar med information om vilka vårdmottagningar som finns, vilken typ av verksamhet de bedriver samt öppettider och annan kontaktinformation. </w:t>
      </w:r>
    </w:p>
    <w:p w14:paraId="65B52754" w14:textId="77777777" w:rsidR="006342E6" w:rsidRPr="006A5C19" w:rsidRDefault="006342E6" w:rsidP="006342E6">
      <w:r w:rsidRPr="006A5C19">
        <w:t xml:space="preserve">Andra exempel på befintliga användningar är presentation av olika typer av förvalslistor i gränssnitt riktade mot vårdpersonal (t.ex. vilka vårdenheter som ingår i en vårdgivares verksamhet eller vilka mottagningar som tillhör en klinik) eller detaljerad kontaktinformation till en enhet, funktion eller person. Informationen skulle också kunna sägas stödja en behörighetshantering baserad </w:t>
      </w:r>
      <w:r>
        <w:t>personliga/anställningsrelaterade egenskaper, då tjänstekontrakten också levererar behörighetsgrundande information i form av t.ex. tillhörighet till legitimerad yrkesgrupp och befattning.</w:t>
      </w:r>
    </w:p>
    <w:p w14:paraId="71B2C011" w14:textId="77777777" w:rsidR="006342E6" w:rsidRPr="00DF7196" w:rsidRDefault="006342E6" w:rsidP="006342E6"/>
    <w:p w14:paraId="717F445C" w14:textId="77777777" w:rsidR="006342E6" w:rsidRPr="00DF7196" w:rsidRDefault="006342E6" w:rsidP="006342E6">
      <w:r w:rsidRPr="00DF7196">
        <w:t>Samtliga dessa användningsområden kan beskrivas med nedanstående övergripande flöde.</w:t>
      </w:r>
    </w:p>
    <w:p w14:paraId="3A6E64C0" w14:textId="77777777" w:rsidR="006342E6" w:rsidRPr="00DF7196" w:rsidRDefault="006342E6" w:rsidP="006342E6">
      <w:r w:rsidRPr="00DF7196">
        <w:t xml:space="preserve">Tjänstekontrakten som idag stödjer detta flöde är </w:t>
      </w:r>
    </w:p>
    <w:p w14:paraId="381BDFCF"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 (se avsnitt</w:t>
      </w:r>
      <w:r>
        <w:rPr>
          <w:rFonts w:cs="Arial"/>
          <w:szCs w:val="20"/>
        </w:rPr>
        <w:t xml:space="preserve"> </w:t>
      </w:r>
      <w:r>
        <w:rPr>
          <w:rFonts w:cs="Arial"/>
          <w:szCs w:val="20"/>
        </w:rPr>
        <w:fldChar w:fldCharType="begin"/>
      </w:r>
      <w:r>
        <w:rPr>
          <w:rFonts w:cs="Arial"/>
          <w:szCs w:val="20"/>
        </w:rPr>
        <w:instrText xml:space="preserve"> REF _Ref370936701 \r \h </w:instrText>
      </w:r>
      <w:r>
        <w:rPr>
          <w:rFonts w:cs="Arial"/>
          <w:szCs w:val="20"/>
        </w:rPr>
      </w:r>
      <w:r>
        <w:rPr>
          <w:rFonts w:cs="Arial"/>
          <w:szCs w:val="20"/>
        </w:rPr>
        <w:fldChar w:fldCharType="separate"/>
      </w:r>
      <w:r w:rsidR="00BD562A">
        <w:rPr>
          <w:rFonts w:cs="Arial"/>
          <w:szCs w:val="20"/>
        </w:rPr>
        <w:t>6.1</w:t>
      </w:r>
      <w:r>
        <w:rPr>
          <w:rFonts w:cs="Arial"/>
          <w:szCs w:val="20"/>
        </w:rPr>
        <w:fldChar w:fldCharType="end"/>
      </w:r>
      <w:r w:rsidRPr="00DF7196">
        <w:rPr>
          <w:rFonts w:cs="Arial"/>
          <w:szCs w:val="20"/>
        </w:rPr>
        <w:t>)</w:t>
      </w:r>
    </w:p>
    <w:p w14:paraId="2065DBAC"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 xml:space="preserve">GetHealthCareUnitList (se avsnitt </w:t>
      </w:r>
      <w:r w:rsidRPr="00DF7196">
        <w:rPr>
          <w:rFonts w:cs="Arial"/>
          <w:szCs w:val="20"/>
        </w:rPr>
        <w:fldChar w:fldCharType="begin"/>
      </w:r>
      <w:r w:rsidRPr="00DF7196">
        <w:rPr>
          <w:rFonts w:cs="Arial"/>
          <w:szCs w:val="20"/>
        </w:rPr>
        <w:instrText xml:space="preserve"> REF _Ref362009936 \r \h </w:instrText>
      </w:r>
      <w:r w:rsidRPr="00DF7196">
        <w:rPr>
          <w:rFonts w:cs="Arial"/>
          <w:szCs w:val="20"/>
        </w:rPr>
      </w:r>
      <w:r w:rsidRPr="00DF7196">
        <w:rPr>
          <w:rFonts w:cs="Arial"/>
          <w:szCs w:val="20"/>
        </w:rPr>
        <w:fldChar w:fldCharType="separate"/>
      </w:r>
      <w:r w:rsidR="00BD562A">
        <w:rPr>
          <w:rFonts w:cs="Arial"/>
          <w:szCs w:val="20"/>
        </w:rPr>
        <w:t>6.2</w:t>
      </w:r>
      <w:r w:rsidRPr="00DF7196">
        <w:rPr>
          <w:rFonts w:cs="Arial"/>
          <w:szCs w:val="20"/>
        </w:rPr>
        <w:fldChar w:fldCharType="end"/>
      </w:r>
      <w:r w:rsidRPr="00DF7196">
        <w:rPr>
          <w:rFonts w:cs="Arial"/>
          <w:szCs w:val="20"/>
        </w:rPr>
        <w:t>)</w:t>
      </w:r>
    </w:p>
    <w:p w14:paraId="7EA9164B"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 xml:space="preserve">GetHealthCareUnitMembers (se avsnitt </w:t>
      </w:r>
      <w:r w:rsidRPr="00DF7196">
        <w:rPr>
          <w:rFonts w:cs="Arial"/>
          <w:szCs w:val="20"/>
        </w:rPr>
        <w:fldChar w:fldCharType="begin"/>
      </w:r>
      <w:r w:rsidRPr="00DF7196">
        <w:rPr>
          <w:rFonts w:cs="Arial"/>
          <w:szCs w:val="20"/>
        </w:rPr>
        <w:instrText xml:space="preserve"> REF _Ref362009943 \r \h </w:instrText>
      </w:r>
      <w:r w:rsidRPr="00DF7196">
        <w:rPr>
          <w:rFonts w:cs="Arial"/>
          <w:szCs w:val="20"/>
        </w:rPr>
      </w:r>
      <w:r w:rsidRPr="00DF7196">
        <w:rPr>
          <w:rFonts w:cs="Arial"/>
          <w:szCs w:val="20"/>
        </w:rPr>
        <w:fldChar w:fldCharType="separate"/>
      </w:r>
      <w:r w:rsidR="00BD562A">
        <w:rPr>
          <w:rFonts w:cs="Arial"/>
          <w:szCs w:val="20"/>
        </w:rPr>
        <w:t>6.3</w:t>
      </w:r>
      <w:r w:rsidRPr="00DF7196">
        <w:rPr>
          <w:rFonts w:cs="Arial"/>
          <w:szCs w:val="20"/>
        </w:rPr>
        <w:fldChar w:fldCharType="end"/>
      </w:r>
      <w:r w:rsidRPr="00DF7196">
        <w:rPr>
          <w:rFonts w:cs="Arial"/>
          <w:szCs w:val="20"/>
        </w:rPr>
        <w:t>)</w:t>
      </w:r>
    </w:p>
    <w:p w14:paraId="37C94005" w14:textId="77777777" w:rsidR="006342E6" w:rsidRPr="00DF7196" w:rsidRDefault="006342E6" w:rsidP="006342E6">
      <w:pPr>
        <w:numPr>
          <w:ilvl w:val="0"/>
          <w:numId w:val="27"/>
        </w:numPr>
        <w:spacing w:after="60" w:line="240" w:lineRule="auto"/>
        <w:rPr>
          <w:rFonts w:cs="Arial"/>
          <w:szCs w:val="20"/>
        </w:rPr>
      </w:pPr>
      <w:bookmarkStart w:id="441" w:name="OLE_LINK3"/>
      <w:bookmarkStart w:id="442" w:name="OLE_LINK4"/>
      <w:r w:rsidRPr="00DF7196">
        <w:rPr>
          <w:rFonts w:cs="Arial"/>
          <w:szCs w:val="20"/>
        </w:rPr>
        <w:t xml:space="preserve">GetUnit (se avsnitt </w:t>
      </w:r>
      <w:r w:rsidRPr="00DF7196">
        <w:rPr>
          <w:rFonts w:cs="Arial"/>
          <w:szCs w:val="20"/>
        </w:rPr>
        <w:fldChar w:fldCharType="begin"/>
      </w:r>
      <w:r w:rsidRPr="00DF7196">
        <w:rPr>
          <w:rFonts w:cs="Arial"/>
          <w:szCs w:val="20"/>
        </w:rPr>
        <w:instrText xml:space="preserve"> REF _Ref362009945 \r \h </w:instrText>
      </w:r>
      <w:r w:rsidRPr="00DF7196">
        <w:rPr>
          <w:rFonts w:cs="Arial"/>
          <w:szCs w:val="20"/>
        </w:rPr>
      </w:r>
      <w:r w:rsidRPr="00DF7196">
        <w:rPr>
          <w:rFonts w:cs="Arial"/>
          <w:szCs w:val="20"/>
        </w:rPr>
        <w:fldChar w:fldCharType="separate"/>
      </w:r>
      <w:r w:rsidR="00BD562A">
        <w:rPr>
          <w:rFonts w:cs="Arial"/>
          <w:szCs w:val="20"/>
        </w:rPr>
        <w:t>6.4</w:t>
      </w:r>
      <w:r w:rsidRPr="00DF7196">
        <w:rPr>
          <w:rFonts w:cs="Arial"/>
          <w:szCs w:val="20"/>
        </w:rPr>
        <w:fldChar w:fldCharType="end"/>
      </w:r>
      <w:r w:rsidRPr="00DF7196">
        <w:rPr>
          <w:rFonts w:cs="Arial"/>
          <w:szCs w:val="20"/>
        </w:rPr>
        <w:t>)</w:t>
      </w:r>
    </w:p>
    <w:bookmarkEnd w:id="441"/>
    <w:bookmarkEnd w:id="442"/>
    <w:p w14:paraId="3EA9D490" w14:textId="77777777" w:rsidR="006342E6" w:rsidRDefault="006342E6" w:rsidP="006342E6">
      <w:pPr>
        <w:rPr>
          <w:rFonts w:cs="Arial"/>
          <w:szCs w:val="20"/>
        </w:rPr>
      </w:pPr>
      <w:r w:rsidRPr="00DF7196">
        <w:rPr>
          <w:rFonts w:cs="Arial"/>
          <w:szCs w:val="20"/>
        </w:rPr>
        <w:t>Fler tjänstekontrakt k</w:t>
      </w:r>
      <w:r>
        <w:rPr>
          <w:rFonts w:cs="Arial"/>
          <w:szCs w:val="20"/>
        </w:rPr>
        <w:t>an komma</w:t>
      </w:r>
      <w:r w:rsidRPr="00DF7196">
        <w:rPr>
          <w:rFonts w:cs="Arial"/>
          <w:szCs w:val="20"/>
        </w:rPr>
        <w:t xml:space="preserve"> att utvecklas varefter behov uppstår.</w:t>
      </w:r>
    </w:p>
    <w:p w14:paraId="144C5C80" w14:textId="77777777" w:rsidR="006342E6" w:rsidRPr="00DF7196" w:rsidRDefault="006342E6" w:rsidP="006342E6">
      <w:pPr>
        <w:rPr>
          <w:rFonts w:cs="Arial"/>
          <w:szCs w:val="20"/>
        </w:rPr>
      </w:pPr>
    </w:p>
    <w:p w14:paraId="5ECF72A9" w14:textId="77777777" w:rsidR="0039481C" w:rsidRDefault="0039481C" w:rsidP="0039481C">
      <w:pPr>
        <w:pStyle w:val="Heading4"/>
      </w:pPr>
      <w:r>
        <w:t>Arbetsflöde</w:t>
      </w:r>
    </w:p>
    <w:p w14:paraId="3C2BE799" w14:textId="77777777" w:rsidR="006342E6" w:rsidRPr="00DF7196" w:rsidRDefault="006342E6" w:rsidP="006342E6">
      <w:pPr>
        <w:pStyle w:val="ListParagraph"/>
        <w:numPr>
          <w:ilvl w:val="0"/>
          <w:numId w:val="34"/>
        </w:numPr>
        <w:tabs>
          <w:tab w:val="left" w:pos="3912"/>
        </w:tabs>
        <w:spacing w:after="60" w:line="240" w:lineRule="auto"/>
      </w:pPr>
      <w:r w:rsidRPr="00DF7196">
        <w:t>Flödet startar generellt när en användare i tjänstekonsumentens tjänst (nedan kallad Tjänsten) önskar åtkomst till viss information som finns i tjänsteproducentens tjänst (nedan kallad Katalogen)</w:t>
      </w:r>
    </w:p>
    <w:p w14:paraId="7B60A634" w14:textId="77777777" w:rsidR="006342E6" w:rsidRPr="00DF7196" w:rsidRDefault="006342E6" w:rsidP="006342E6">
      <w:pPr>
        <w:pStyle w:val="ListParagraph"/>
        <w:numPr>
          <w:ilvl w:val="1"/>
          <w:numId w:val="34"/>
        </w:numPr>
        <w:tabs>
          <w:tab w:val="left" w:pos="3912"/>
        </w:tabs>
        <w:spacing w:after="60" w:line="240" w:lineRule="auto"/>
      </w:pPr>
      <w:r w:rsidRPr="00DF7196">
        <w:t>Exempel på önskemål kan vara att se detaljerad information en enhet, funktion eller person eller att se en lista över valbara vårdenheter vid registrering i ett kvalitetsledningssystem</w:t>
      </w:r>
    </w:p>
    <w:p w14:paraId="45D51FFC" w14:textId="77777777" w:rsidR="006342E6" w:rsidRPr="00DF7196" w:rsidRDefault="006342E6" w:rsidP="006342E6">
      <w:pPr>
        <w:pStyle w:val="ListParagraph"/>
        <w:numPr>
          <w:ilvl w:val="1"/>
          <w:numId w:val="34"/>
        </w:numPr>
        <w:tabs>
          <w:tab w:val="left" w:pos="3912"/>
        </w:tabs>
        <w:spacing w:after="60" w:line="240" w:lineRule="auto"/>
      </w:pPr>
      <w:r w:rsidRPr="00DF7196">
        <w:t>Tjänsteproducenten kan här antingen hämta den efterfrågande informationsmängden i det ögonblick då användaren försöker få åtkomst till informationen eller i förväg genom regelbunden (ofta dygnsvis) inhämtning av den totala informationsmängd som överenskommits i anslutningen</w:t>
      </w:r>
    </w:p>
    <w:p w14:paraId="1C38F392" w14:textId="77777777" w:rsidR="006342E6" w:rsidRPr="00DF7196" w:rsidRDefault="006342E6" w:rsidP="006342E6">
      <w:pPr>
        <w:pStyle w:val="ListParagraph"/>
        <w:numPr>
          <w:ilvl w:val="0"/>
          <w:numId w:val="34"/>
        </w:numPr>
        <w:tabs>
          <w:tab w:val="left" w:pos="3912"/>
        </w:tabs>
        <w:spacing w:after="60" w:line="240" w:lineRule="auto"/>
      </w:pPr>
      <w:r w:rsidRPr="00DF7196">
        <w:t>Relevanta inparametrar extraheras och skickas i överenskommet tjänstekontrakt till Katalogen</w:t>
      </w:r>
    </w:p>
    <w:p w14:paraId="4FE4E687" w14:textId="77777777" w:rsidR="006342E6" w:rsidRPr="00DF7196" w:rsidRDefault="006342E6" w:rsidP="006342E6">
      <w:pPr>
        <w:pStyle w:val="ListParagraph"/>
        <w:numPr>
          <w:ilvl w:val="1"/>
          <w:numId w:val="34"/>
        </w:numPr>
        <w:tabs>
          <w:tab w:val="left" w:pos="3912"/>
        </w:tabs>
        <w:spacing w:after="60" w:line="240" w:lineRule="auto"/>
      </w:pPr>
      <w:r w:rsidRPr="00DF7196">
        <w:lastRenderedPageBreak/>
        <w:t>Vilka inparametrar som är relevanta definieras i respektive kontrakt</w:t>
      </w:r>
    </w:p>
    <w:p w14:paraId="1B6CB59E" w14:textId="77777777" w:rsidR="006342E6" w:rsidRPr="00DF7196" w:rsidRDefault="006342E6" w:rsidP="006342E6">
      <w:pPr>
        <w:pStyle w:val="ListParagraph"/>
        <w:numPr>
          <w:ilvl w:val="0"/>
          <w:numId w:val="34"/>
        </w:numPr>
        <w:tabs>
          <w:tab w:val="left" w:pos="3912"/>
        </w:tabs>
        <w:spacing w:after="60" w:line="240" w:lineRule="auto"/>
      </w:pPr>
      <w:r w:rsidRPr="00DF7196">
        <w:t>Katalogen verifierar om aktuellt objekt återfinns i Katalogen, baserat på inskickade inparametrar</w:t>
      </w:r>
    </w:p>
    <w:p w14:paraId="34802971" w14:textId="77777777" w:rsidR="006342E6" w:rsidRPr="00DF7196" w:rsidRDefault="006342E6" w:rsidP="006342E6">
      <w:pPr>
        <w:pStyle w:val="ListParagraph"/>
        <w:numPr>
          <w:ilvl w:val="1"/>
          <w:numId w:val="34"/>
        </w:numPr>
        <w:tabs>
          <w:tab w:val="left" w:pos="3912"/>
        </w:tabs>
        <w:spacing w:after="60" w:line="240" w:lineRule="auto"/>
      </w:pPr>
      <w:r w:rsidRPr="00DF7196">
        <w:t xml:space="preserve">Om så inte är fallet skickas ett meddelande till Tjänsten att objektet saknas och flödet fortsätter då enligt punkt </w:t>
      </w:r>
      <w:r w:rsidRPr="00DF7196">
        <w:fldChar w:fldCharType="begin"/>
      </w:r>
      <w:r w:rsidRPr="00DF7196">
        <w:instrText xml:space="preserve"> REF _Ref362010048 \r \h </w:instrText>
      </w:r>
      <w:r w:rsidRPr="00DF7196">
        <w:fldChar w:fldCharType="separate"/>
      </w:r>
      <w:r w:rsidR="00BD562A">
        <w:t>6</w:t>
      </w:r>
      <w:r w:rsidRPr="00DF7196">
        <w:fldChar w:fldCharType="end"/>
      </w:r>
      <w:r>
        <w:t>.</w:t>
      </w:r>
    </w:p>
    <w:p w14:paraId="33C2B2FC" w14:textId="77777777" w:rsidR="006342E6" w:rsidRPr="00DF7196" w:rsidRDefault="006342E6" w:rsidP="006342E6">
      <w:pPr>
        <w:pStyle w:val="ListParagraph"/>
        <w:numPr>
          <w:ilvl w:val="0"/>
          <w:numId w:val="34"/>
        </w:numPr>
        <w:tabs>
          <w:tab w:val="left" w:pos="3912"/>
        </w:tabs>
        <w:spacing w:after="60" w:line="240" w:lineRule="auto"/>
      </w:pPr>
      <w:r w:rsidRPr="00DF7196">
        <w:t>Om objektet återfinns i Katalogen extraheras de egenskaper som specificerats i aktuellt tjänstekontrakt och skickas till Tjänsten</w:t>
      </w:r>
    </w:p>
    <w:p w14:paraId="4F594CB5" w14:textId="77777777" w:rsidR="006342E6" w:rsidRPr="00DF7196" w:rsidRDefault="006342E6" w:rsidP="006342E6">
      <w:pPr>
        <w:pStyle w:val="ListParagraph"/>
        <w:numPr>
          <w:ilvl w:val="0"/>
          <w:numId w:val="34"/>
        </w:numPr>
        <w:tabs>
          <w:tab w:val="left" w:pos="3912"/>
        </w:tabs>
        <w:spacing w:after="60" w:line="240" w:lineRule="auto"/>
      </w:pPr>
      <w:r w:rsidRPr="00DF7196">
        <w:t>Egenskaper för det eller de objekt som returnerats från Katalogen behandlas i Tjänsten</w:t>
      </w:r>
    </w:p>
    <w:p w14:paraId="2FE08975" w14:textId="77777777" w:rsidR="006342E6" w:rsidRPr="00DF7196" w:rsidRDefault="006342E6" w:rsidP="006342E6">
      <w:pPr>
        <w:pStyle w:val="ListParagraph"/>
        <w:numPr>
          <w:ilvl w:val="1"/>
          <w:numId w:val="34"/>
        </w:numPr>
        <w:tabs>
          <w:tab w:val="left" w:pos="3912"/>
        </w:tabs>
        <w:spacing w:after="60" w:line="240" w:lineRule="auto"/>
      </w:pPr>
      <w:r w:rsidRPr="00DF7196">
        <w:t>Irrelevant information sållas bort, eventuell nödvändig översättning av attributinnehåll görs och informationen läggs in i Tjänstens layout/mallar för presentation av information</w:t>
      </w:r>
    </w:p>
    <w:p w14:paraId="54060ED7" w14:textId="77777777" w:rsidR="006342E6" w:rsidRPr="00DF7196" w:rsidRDefault="006342E6" w:rsidP="006342E6">
      <w:pPr>
        <w:pStyle w:val="ListParagraph"/>
        <w:numPr>
          <w:ilvl w:val="1"/>
          <w:numId w:val="34"/>
        </w:numPr>
        <w:tabs>
          <w:tab w:val="left" w:pos="3912"/>
        </w:tabs>
        <w:spacing w:after="60" w:line="240" w:lineRule="auto"/>
      </w:pPr>
      <w:r w:rsidRPr="00DF7196">
        <w:t>Vissa tjänster använder även information från andra källor, t.ex. Nationella Patientenkäten eller Mina vårdkontakter som då också läggs ihop med informationen från Katalogen enligt ovan</w:t>
      </w:r>
    </w:p>
    <w:p w14:paraId="077436EF" w14:textId="77777777" w:rsidR="006342E6" w:rsidRPr="00DF7196" w:rsidRDefault="006342E6" w:rsidP="006342E6">
      <w:pPr>
        <w:pStyle w:val="ListParagraph"/>
        <w:numPr>
          <w:ilvl w:val="0"/>
          <w:numId w:val="34"/>
        </w:numPr>
        <w:tabs>
          <w:tab w:val="left" w:pos="3912"/>
        </w:tabs>
        <w:spacing w:after="60" w:line="240" w:lineRule="auto"/>
      </w:pPr>
      <w:bookmarkStart w:id="443" w:name="_Ref362010048"/>
      <w:r w:rsidRPr="00DF7196">
        <w:t xml:space="preserve">Tjänsten meddelar användaren </w:t>
      </w:r>
      <w:bookmarkEnd w:id="443"/>
      <w:r w:rsidRPr="00DF7196">
        <w:t>resultatet av sökningen och presenterar den information som erhållits från Katalogen samt eventuella andra informationskällor</w:t>
      </w:r>
    </w:p>
    <w:p w14:paraId="4A89D500" w14:textId="77777777" w:rsidR="0039481C" w:rsidRDefault="0039481C" w:rsidP="0039481C">
      <w:pPr>
        <w:pStyle w:val="Heading5"/>
      </w:pPr>
      <w:r w:rsidRPr="00E131FD">
        <w:t>Roller</w:t>
      </w:r>
    </w:p>
    <w:p w14:paraId="47238B11" w14:textId="77777777"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7069"/>
      </w:tblGrid>
      <w:tr w:rsidR="00DA3B1C" w:rsidRPr="000D195E" w14:paraId="459448B7" w14:textId="77777777" w:rsidTr="00A02230">
        <w:trPr>
          <w:trHeight w:val="348"/>
        </w:trPr>
        <w:tc>
          <w:tcPr>
            <w:tcW w:w="1027" w:type="pct"/>
            <w:shd w:val="clear" w:color="auto" w:fill="D9D9D9"/>
          </w:tcPr>
          <w:p w14:paraId="6DF4A927" w14:textId="77777777" w:rsidR="00DA3B1C" w:rsidRPr="000D195E" w:rsidRDefault="00DA3B1C" w:rsidP="00A02230">
            <w:pPr>
              <w:tabs>
                <w:tab w:val="left" w:pos="567"/>
              </w:tabs>
              <w:jc w:val="center"/>
            </w:pPr>
            <w:r w:rsidRPr="000D195E">
              <w:t>Namn/beteckning</w:t>
            </w:r>
          </w:p>
        </w:tc>
        <w:tc>
          <w:tcPr>
            <w:tcW w:w="3973" w:type="pct"/>
            <w:shd w:val="clear" w:color="auto" w:fill="D9D9D9"/>
          </w:tcPr>
          <w:p w14:paraId="5E0A20AC" w14:textId="77777777" w:rsidR="00DA3B1C" w:rsidRPr="000D195E" w:rsidRDefault="00DA3B1C" w:rsidP="00A02230">
            <w:pPr>
              <w:tabs>
                <w:tab w:val="left" w:pos="567"/>
              </w:tabs>
            </w:pPr>
            <w:r w:rsidRPr="000D195E">
              <w:t>Beskrivning</w:t>
            </w:r>
            <w:r>
              <w:t xml:space="preserve"> alt. referens</w:t>
            </w:r>
          </w:p>
        </w:tc>
      </w:tr>
      <w:tr w:rsidR="00DA3B1C" w:rsidRPr="000D195E" w14:paraId="5E1F6BEE" w14:textId="77777777" w:rsidTr="00A02230">
        <w:trPr>
          <w:trHeight w:val="709"/>
        </w:trPr>
        <w:tc>
          <w:tcPr>
            <w:tcW w:w="1027" w:type="pct"/>
          </w:tcPr>
          <w:p w14:paraId="64B67356" w14:textId="1A547859" w:rsidR="00DA3B1C" w:rsidRPr="000D195E" w:rsidRDefault="00DA3B1C" w:rsidP="00A02230">
            <w:pPr>
              <w:tabs>
                <w:tab w:val="left" w:pos="567"/>
              </w:tabs>
            </w:pPr>
            <w:r>
              <w:t>Användare</w:t>
            </w:r>
          </w:p>
        </w:tc>
        <w:tc>
          <w:tcPr>
            <w:tcW w:w="3973" w:type="pct"/>
          </w:tcPr>
          <w:p w14:paraId="4673A8CC" w14:textId="564E43C4" w:rsidR="00DA3B1C" w:rsidRPr="000D195E" w:rsidRDefault="00DA3B1C" w:rsidP="00A02230">
            <w:r>
              <w:t>Kan utgöras av allmänheten (en person som gör en vårdsökning på en publik webbplats) eller av en medarbetare inom vården (som söker information om tillgängliga enheter eller kontaktinformation till en specifik enhet)</w:t>
            </w:r>
          </w:p>
        </w:tc>
      </w:tr>
      <w:tr w:rsidR="00DA3B1C" w:rsidRPr="000D195E" w14:paraId="53C3D1CD" w14:textId="77777777" w:rsidTr="00A02230">
        <w:trPr>
          <w:trHeight w:val="709"/>
        </w:trPr>
        <w:tc>
          <w:tcPr>
            <w:tcW w:w="1027" w:type="pct"/>
          </w:tcPr>
          <w:p w14:paraId="767C70C9" w14:textId="77777777" w:rsidR="00DA3B1C" w:rsidRPr="000D195E" w:rsidRDefault="00DA3B1C" w:rsidP="00A02230">
            <w:pPr>
              <w:tabs>
                <w:tab w:val="left" w:pos="567"/>
              </w:tabs>
            </w:pPr>
          </w:p>
        </w:tc>
        <w:tc>
          <w:tcPr>
            <w:tcW w:w="3973" w:type="pct"/>
          </w:tcPr>
          <w:p w14:paraId="1EFFBB5E" w14:textId="77777777" w:rsidR="00DA3B1C" w:rsidRPr="000D195E" w:rsidRDefault="00DA3B1C" w:rsidP="00A02230">
            <w:pPr>
              <w:tabs>
                <w:tab w:val="left" w:pos="567"/>
              </w:tabs>
            </w:pPr>
          </w:p>
        </w:tc>
      </w:tr>
    </w:tbl>
    <w:p w14:paraId="4C1F75BD" w14:textId="77777777" w:rsidR="00DA3B1C" w:rsidRPr="00E131FD" w:rsidRDefault="00DA3B1C" w:rsidP="0039481C"/>
    <w:p w14:paraId="0B6D116F" w14:textId="2E0A3AE1" w:rsidR="0039481C" w:rsidRDefault="006342E6" w:rsidP="0039481C">
      <w:pPr>
        <w:pStyle w:val="Heading4"/>
      </w:pPr>
      <w:r>
        <w:lastRenderedPageBreak/>
        <w:t>Flödesdiagram</w:t>
      </w:r>
    </w:p>
    <w:p w14:paraId="724291EF" w14:textId="22F462FC" w:rsidR="0039481C" w:rsidRPr="007B79AC" w:rsidRDefault="006342E6" w:rsidP="0039481C">
      <w:pPr>
        <w:tabs>
          <w:tab w:val="left" w:pos="3912"/>
        </w:tabs>
        <w:rPr>
          <w:color w:val="4F81BD" w:themeColor="accent1"/>
        </w:rPr>
      </w:pPr>
      <w:r>
        <w:rPr>
          <w:rFonts w:ascii="Arial" w:eastAsia="ヒラギノ角ゴ Pro W3" w:hAnsi="Arial"/>
          <w:color w:val="000000"/>
          <w:szCs w:val="24"/>
        </w:rPr>
        <w:object w:dxaOrig="9915" w:dyaOrig="6960" w14:anchorId="7C4FF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8" o:title=""/>
          </v:shape>
          <o:OLEObject Type="Embed" ProgID="Visio.Drawing.11" ShapeID="_x0000_i1025" DrawAspect="Content" ObjectID="_1475485909" r:id="rId9"/>
        </w:object>
      </w:r>
    </w:p>
    <w:p w14:paraId="5E4E6378" w14:textId="77777777" w:rsidR="0039481C" w:rsidRDefault="0039481C" w:rsidP="0039481C">
      <w:pPr>
        <w:rPr>
          <w:color w:val="4F81BD" w:themeColor="accent1"/>
        </w:rPr>
      </w:pPr>
    </w:p>
    <w:p w14:paraId="004ACDC9" w14:textId="77777777" w:rsidR="0039481C" w:rsidRDefault="0039481C" w:rsidP="0039481C">
      <w:pPr>
        <w:pStyle w:val="Heading3"/>
      </w:pPr>
      <w:bookmarkStart w:id="444" w:name="_Toc243452553"/>
      <w:bookmarkStart w:id="445" w:name="_Toc401743962"/>
      <w:r>
        <w:t>Obligatoriska kontrakt</w:t>
      </w:r>
      <w:bookmarkEnd w:id="444"/>
      <w:bookmarkEnd w:id="445"/>
    </w:p>
    <w:p w14:paraId="3C41750F" w14:textId="77777777" w:rsidR="0039481C" w:rsidRPr="003727DE" w:rsidRDefault="0039481C" w:rsidP="0039481C"/>
    <w:tbl>
      <w:tblPr>
        <w:tblW w:w="0" w:type="auto"/>
        <w:tblInd w:w="567" w:type="dxa"/>
        <w:tblLayout w:type="fixed"/>
        <w:tblCellMar>
          <w:left w:w="0" w:type="dxa"/>
          <w:right w:w="0" w:type="dxa"/>
        </w:tblCellMar>
        <w:tblLook w:val="04A0" w:firstRow="1" w:lastRow="0" w:firstColumn="1" w:lastColumn="0" w:noHBand="0" w:noVBand="1"/>
      </w:tblPr>
      <w:tblGrid>
        <w:gridCol w:w="4503"/>
        <w:gridCol w:w="5103"/>
      </w:tblGrid>
      <w:tr w:rsidR="006342E6" w:rsidRPr="00865734" w14:paraId="3364E30D" w14:textId="77777777"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1E86F4C3"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14:paraId="46884E18"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17B7141" w:rsidR="006342E6" w:rsidRPr="00865734" w:rsidRDefault="006342E6" w:rsidP="0039481C">
            <w:pPr>
              <w:spacing w:before="100" w:beforeAutospacing="1" w:after="100" w:afterAutospacing="1"/>
              <w:rPr>
                <w:rFonts w:eastAsia="Times New Roman" w:cs="Arial"/>
                <w:sz w:val="24"/>
                <w:highlight w:val="yellow"/>
                <w:lang w:eastAsia="sv-SE"/>
              </w:rPr>
            </w:pPr>
            <w:r w:rsidRPr="00A501E5">
              <w:rPr>
                <w:rFonts w:cs="Arial"/>
                <w:szCs w:val="20"/>
              </w:rPr>
              <w:t xml:space="preserve">GetHealthCareUnit (se avsnitt </w:t>
            </w:r>
            <w:r w:rsidRPr="00A501E5">
              <w:rPr>
                <w:rFonts w:cs="Arial"/>
                <w:szCs w:val="20"/>
              </w:rPr>
              <w:fldChar w:fldCharType="begin"/>
            </w:r>
            <w:r w:rsidRPr="00A501E5">
              <w:rPr>
                <w:rFonts w:cs="Arial"/>
                <w:szCs w:val="20"/>
              </w:rPr>
              <w:instrText xml:space="preserve"> REF _Ref370936701 \r \h </w:instrText>
            </w:r>
            <w:r w:rsidR="000105E5">
              <w:rPr>
                <w:rFonts w:cs="Arial"/>
                <w:szCs w:val="20"/>
              </w:rPr>
              <w:instrText xml:space="preserve"> \* MERGEFORMAT </w:instrText>
            </w:r>
            <w:r w:rsidRPr="00A501E5">
              <w:rPr>
                <w:rFonts w:cs="Arial"/>
                <w:szCs w:val="20"/>
              </w:rPr>
            </w:r>
            <w:r w:rsidRPr="00A501E5">
              <w:rPr>
                <w:rFonts w:cs="Arial"/>
                <w:szCs w:val="20"/>
              </w:rPr>
              <w:fldChar w:fldCharType="separate"/>
            </w:r>
            <w:r w:rsidR="00BD562A">
              <w:rPr>
                <w:rFonts w:cs="Arial"/>
                <w:szCs w:val="20"/>
              </w:rPr>
              <w:t>6.1</w:t>
            </w:r>
            <w:r w:rsidRPr="00A501E5">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23F1250C"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14:paraId="6C44466E"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0BA91AF2" w:rsidR="006342E6" w:rsidRPr="00865734" w:rsidRDefault="006342E6" w:rsidP="0039481C">
            <w:pPr>
              <w:spacing w:before="100" w:beforeAutospacing="1" w:after="100" w:afterAutospacing="1"/>
              <w:rPr>
                <w:rFonts w:eastAsia="Times New Roman" w:cs="Arial"/>
                <w:sz w:val="24"/>
                <w:highlight w:val="yellow"/>
                <w:lang w:eastAsia="sv-SE"/>
              </w:rPr>
            </w:pPr>
            <w:r w:rsidRPr="00A501E5">
              <w:rPr>
                <w:rFonts w:cs="Arial"/>
                <w:szCs w:val="20"/>
              </w:rPr>
              <w:t xml:space="preserve">GetHealthCareUnitList (se avsnitt </w:t>
            </w:r>
            <w:r w:rsidRPr="00A501E5">
              <w:rPr>
                <w:rFonts w:cs="Arial"/>
                <w:szCs w:val="20"/>
              </w:rPr>
              <w:fldChar w:fldCharType="begin"/>
            </w:r>
            <w:r w:rsidRPr="00A501E5">
              <w:rPr>
                <w:rFonts w:cs="Arial"/>
                <w:szCs w:val="20"/>
              </w:rPr>
              <w:instrText xml:space="preserve"> REF _Ref362009936 \r \h </w:instrText>
            </w:r>
            <w:r w:rsidR="000105E5">
              <w:rPr>
                <w:rFonts w:cs="Arial"/>
                <w:szCs w:val="20"/>
              </w:rPr>
              <w:instrText xml:space="preserve"> \* MERGEFORMAT </w:instrText>
            </w:r>
            <w:r w:rsidRPr="00A501E5">
              <w:rPr>
                <w:rFonts w:cs="Arial"/>
                <w:szCs w:val="20"/>
              </w:rPr>
            </w:r>
            <w:r w:rsidRPr="00A501E5">
              <w:rPr>
                <w:rFonts w:cs="Arial"/>
                <w:szCs w:val="20"/>
              </w:rPr>
              <w:fldChar w:fldCharType="separate"/>
            </w:r>
            <w:r w:rsidR="00BD562A">
              <w:rPr>
                <w:rFonts w:cs="Arial"/>
                <w:szCs w:val="20"/>
              </w:rPr>
              <w:t>6.2</w:t>
            </w:r>
            <w:r w:rsidRPr="00A501E5">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51A2C335"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14:paraId="4F2601A3"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79BD12" w14:textId="00102244" w:rsidR="006342E6" w:rsidRPr="00A501E5" w:rsidRDefault="006342E6" w:rsidP="0039481C">
            <w:pPr>
              <w:spacing w:before="100" w:beforeAutospacing="1" w:after="100" w:afterAutospacing="1"/>
              <w:rPr>
                <w:rFonts w:cs="Arial"/>
                <w:szCs w:val="20"/>
              </w:rPr>
            </w:pPr>
            <w:r w:rsidRPr="00A501E5">
              <w:rPr>
                <w:rFonts w:cs="Arial"/>
                <w:szCs w:val="20"/>
              </w:rPr>
              <w:t xml:space="preserve">GetHealthCareUnitMembers (se avsnitt </w:t>
            </w:r>
            <w:r w:rsidRPr="00A501E5">
              <w:rPr>
                <w:rFonts w:cs="Arial"/>
                <w:szCs w:val="20"/>
              </w:rPr>
              <w:fldChar w:fldCharType="begin"/>
            </w:r>
            <w:r w:rsidRPr="00A501E5">
              <w:rPr>
                <w:rFonts w:cs="Arial"/>
                <w:szCs w:val="20"/>
              </w:rPr>
              <w:instrText xml:space="preserve"> REF _Ref362009943 \r \h </w:instrText>
            </w:r>
            <w:r w:rsidR="000105E5">
              <w:rPr>
                <w:rFonts w:cs="Arial"/>
                <w:szCs w:val="20"/>
              </w:rPr>
              <w:instrText xml:space="preserve"> \* MERGEFORMAT </w:instrText>
            </w:r>
            <w:r w:rsidRPr="00A501E5">
              <w:rPr>
                <w:rFonts w:cs="Arial"/>
                <w:szCs w:val="20"/>
              </w:rPr>
            </w:r>
            <w:r w:rsidRPr="00A501E5">
              <w:rPr>
                <w:rFonts w:cs="Arial"/>
                <w:szCs w:val="20"/>
              </w:rPr>
              <w:fldChar w:fldCharType="separate"/>
            </w:r>
            <w:r w:rsidR="00BD562A">
              <w:rPr>
                <w:rFonts w:cs="Arial"/>
                <w:szCs w:val="20"/>
              </w:rPr>
              <w:t>6.3</w:t>
            </w:r>
            <w:r w:rsidRPr="00A501E5">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573F59" w14:textId="45D317CA"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14:paraId="1CA9604F"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4ECEAB" w14:textId="05FF478C" w:rsidR="006342E6" w:rsidRPr="006342E6" w:rsidRDefault="006342E6" w:rsidP="006342E6">
            <w:pPr>
              <w:spacing w:after="60" w:line="240" w:lineRule="auto"/>
              <w:rPr>
                <w:rFonts w:cs="Arial"/>
                <w:szCs w:val="20"/>
              </w:rPr>
            </w:pPr>
            <w:r w:rsidRPr="00DF7196">
              <w:rPr>
                <w:rFonts w:cs="Arial"/>
                <w:szCs w:val="20"/>
              </w:rPr>
              <w:t xml:space="preserve">GetUnit (se avsnitt </w:t>
            </w:r>
            <w:r w:rsidRPr="00DF7196">
              <w:rPr>
                <w:rFonts w:cs="Arial"/>
                <w:szCs w:val="20"/>
              </w:rPr>
              <w:fldChar w:fldCharType="begin"/>
            </w:r>
            <w:r w:rsidRPr="00DF7196">
              <w:rPr>
                <w:rFonts w:cs="Arial"/>
                <w:szCs w:val="20"/>
              </w:rPr>
              <w:instrText xml:space="preserve"> REF _Ref362009945 \r \h </w:instrText>
            </w:r>
            <w:r w:rsidR="000105E5">
              <w:rPr>
                <w:rFonts w:cs="Arial"/>
                <w:szCs w:val="20"/>
              </w:rPr>
              <w:instrText xml:space="preserve"> \* MERGEFORMAT </w:instrText>
            </w:r>
            <w:r w:rsidRPr="00DF7196">
              <w:rPr>
                <w:rFonts w:cs="Arial"/>
                <w:szCs w:val="20"/>
              </w:rPr>
            </w:r>
            <w:r w:rsidRPr="00DF7196">
              <w:rPr>
                <w:rFonts w:cs="Arial"/>
                <w:szCs w:val="20"/>
              </w:rPr>
              <w:fldChar w:fldCharType="separate"/>
            </w:r>
            <w:r w:rsidR="00BD562A">
              <w:rPr>
                <w:rFonts w:cs="Arial"/>
                <w:szCs w:val="20"/>
              </w:rPr>
              <w:t>6.4</w:t>
            </w:r>
            <w:r w:rsidRPr="00DF7196">
              <w:rPr>
                <w:rFonts w:cs="Arial"/>
                <w:szCs w:val="20"/>
              </w:rPr>
              <w:fldChar w:fldCharType="end"/>
            </w:r>
            <w:r w:rsidRPr="00DF7196">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45B2E64" w14:textId="34A727A8"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bl>
    <w:p w14:paraId="28E07F02" w14:textId="77777777" w:rsidR="0039481C" w:rsidRDefault="0039481C" w:rsidP="0039481C">
      <w:pPr>
        <w:rPr>
          <w:color w:val="4F81BD" w:themeColor="accent1"/>
        </w:rPr>
      </w:pPr>
    </w:p>
    <w:p w14:paraId="47752E11" w14:textId="77777777" w:rsidR="0039481C" w:rsidRPr="00854AB6" w:rsidRDefault="0039481C" w:rsidP="0039481C">
      <w:pPr>
        <w:pStyle w:val="Heading2"/>
      </w:pPr>
      <w:bookmarkStart w:id="446" w:name="_Toc357754849"/>
      <w:bookmarkStart w:id="447" w:name="_Toc243452554"/>
      <w:bookmarkStart w:id="448" w:name="_Toc401743963"/>
      <w:r w:rsidRPr="00854AB6">
        <w:t>Adressering</w:t>
      </w:r>
      <w:bookmarkEnd w:id="446"/>
      <w:bookmarkEnd w:id="447"/>
      <w:bookmarkEnd w:id="448"/>
    </w:p>
    <w:p w14:paraId="10B71FEB" w14:textId="2FA869FD" w:rsidR="00DB4C35" w:rsidRPr="00854AB6" w:rsidRDefault="00DB4C35" w:rsidP="00DB4C35">
      <w:pPr>
        <w:pStyle w:val="BodyText"/>
      </w:pPr>
      <w:r w:rsidRPr="00854AB6">
        <w:t xml:space="preserve">Tjänstedomänen tillämpar Tjänsteplattformens systemadressering. Tjänstekonsumenten adresserar Tjänsteplattformen, Tjänsteplattformen adresserar tjänsteproducenten med HSA-id för tjänstekonsumenten. </w:t>
      </w:r>
    </w:p>
    <w:p w14:paraId="29788EDA" w14:textId="77777777" w:rsidR="0039481C" w:rsidRPr="00854AB6" w:rsidRDefault="0039481C" w:rsidP="0039481C"/>
    <w:p w14:paraId="110CF92C" w14:textId="77777777" w:rsidR="0039481C" w:rsidRPr="00854AB6" w:rsidRDefault="0039481C" w:rsidP="0039481C">
      <w:pPr>
        <w:pStyle w:val="Heading2"/>
      </w:pPr>
      <w:bookmarkStart w:id="449" w:name="_Toc357754850"/>
      <w:bookmarkStart w:id="450" w:name="_Toc243452555"/>
      <w:bookmarkStart w:id="451" w:name="_Toc401743964"/>
      <w:r w:rsidRPr="00854AB6">
        <w:lastRenderedPageBreak/>
        <w:t>Aggregering och engagemangsindex</w:t>
      </w:r>
      <w:bookmarkEnd w:id="449"/>
      <w:bookmarkEnd w:id="450"/>
      <w:bookmarkEnd w:id="451"/>
    </w:p>
    <w:p w14:paraId="0B2A877C" w14:textId="2C4953AA" w:rsidR="00DB4C35" w:rsidRPr="00364822" w:rsidRDefault="00DB4C35" w:rsidP="00A02230">
      <w:pPr>
        <w:rPr>
          <w:i/>
        </w:rPr>
      </w:pPr>
      <w:r w:rsidRPr="00854AB6">
        <w:t xml:space="preserve">För närvarande är aggregering eller engagemangsindex ej aktuellt, då endast en tjänsteproducent är ansluten till tjänstedomänen. </w:t>
      </w:r>
    </w:p>
    <w:p w14:paraId="799C4DFA" w14:textId="77777777" w:rsidR="00DB4C35" w:rsidRDefault="00DB4C35" w:rsidP="00DB4C35">
      <w:pPr>
        <w:jc w:val="center"/>
      </w:pPr>
    </w:p>
    <w:p w14:paraId="7C686DE9" w14:textId="77777777"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fldChar w:fldCharType="begin"/>
      </w:r>
      <w:r>
        <w:instrText xml:space="preserve"> REF R2 \h </w:instrText>
      </w:r>
      <w:r>
        <w:fldChar w:fldCharType="separate"/>
      </w:r>
      <w:ins w:id="452" w:author="Robert Lundmark" w:date="2014-10-22T12:23:00Z">
        <w:r w:rsidR="00BD562A" w:rsidRPr="00BD562A">
          <w:rPr>
            <w:b/>
            <w:bCs/>
            <w:rPrChange w:id="453" w:author="Robert Lundmark" w:date="2014-10-22T12:23:00Z">
              <w:rPr>
                <w:b/>
                <w:bCs/>
                <w:lang w:val="en-US"/>
              </w:rPr>
            </w:rPrChange>
          </w:rPr>
          <w:t xml:space="preserve">Error! </w:t>
        </w:r>
        <w:r w:rsidR="00BD562A">
          <w:rPr>
            <w:b/>
            <w:bCs/>
            <w:lang w:val="en-US"/>
          </w:rPr>
          <w:t>Reference source not found.</w:t>
        </w:r>
      </w:ins>
      <w:del w:id="454" w:author="Robert Lundmark" w:date="2014-10-22T12:23:00Z">
        <w:r w:rsidRPr="00DF7196" w:rsidDel="00BD562A">
          <w:delText>R2</w:delText>
        </w:r>
      </w:del>
      <w:r>
        <w:fldChar w:fldCharType="end"/>
      </w:r>
      <w:r>
        <w:t>].</w:t>
      </w:r>
    </w:p>
    <w:p w14:paraId="4D4D8F89" w14:textId="77777777" w:rsidR="00DB4C35" w:rsidRDefault="00DB4C35" w:rsidP="00DB4C35"/>
    <w:p w14:paraId="5B8BBD42" w14:textId="77777777" w:rsidR="0039481C" w:rsidRDefault="0039481C" w:rsidP="0039481C">
      <w:pPr>
        <w:pStyle w:val="Heading1"/>
      </w:pPr>
      <w:bookmarkStart w:id="455" w:name="_Toc224960921"/>
      <w:bookmarkStart w:id="456" w:name="_Toc357754852"/>
      <w:bookmarkStart w:id="457" w:name="_Toc243452557"/>
      <w:bookmarkStart w:id="458" w:name="_Toc401743965"/>
      <w:r>
        <w:t>Tjänstedomänens krav och regler</w:t>
      </w:r>
      <w:bookmarkEnd w:id="455"/>
      <w:bookmarkEnd w:id="456"/>
      <w:bookmarkEnd w:id="457"/>
      <w:bookmarkEnd w:id="458"/>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459" w:name="_Toc357754853"/>
      <w:bookmarkStart w:id="460" w:name="_Toc243452558"/>
      <w:bookmarkStart w:id="461" w:name="_Toc401743966"/>
      <w:r>
        <w:t>Informationssäkerhet och juridik</w:t>
      </w:r>
      <w:bookmarkEnd w:id="459"/>
      <w:bookmarkEnd w:id="460"/>
      <w:bookmarkEnd w:id="461"/>
    </w:p>
    <w:p w14:paraId="254D4267" w14:textId="77777777"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00BD562A"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FF9322D" w14:textId="77777777" w:rsidR="00DB4C35" w:rsidRPr="00DF7196" w:rsidRDefault="00DB4C35" w:rsidP="00DB4C35"/>
    <w:p w14:paraId="3606AA23" w14:textId="77777777" w:rsidR="00DB4C35" w:rsidRPr="00DF7196" w:rsidRDefault="00DB4C35" w:rsidP="00DB4C35">
      <w:pPr>
        <w:pStyle w:val="Body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462" w:name="_Toc243452559"/>
      <w:bookmarkStart w:id="463" w:name="_Toc401743967"/>
      <w:r>
        <w:t>Icke funktionella krav</w:t>
      </w:r>
      <w:bookmarkEnd w:id="462"/>
      <w:bookmarkEnd w:id="463"/>
    </w:p>
    <w:p w14:paraId="4409F62D" w14:textId="77777777" w:rsidR="0039481C" w:rsidRDefault="0039481C" w:rsidP="0039481C">
      <w:pPr>
        <w:rPr>
          <w:color w:val="4F81BD" w:themeColor="accent1"/>
        </w:rPr>
      </w:pPr>
    </w:p>
    <w:p w14:paraId="4DBF94A3" w14:textId="77777777" w:rsidR="00BB38AF" w:rsidRDefault="00BB38AF" w:rsidP="00BB38AF">
      <w:pPr>
        <w:pStyle w:val="Heading3"/>
      </w:pPr>
      <w:bookmarkStart w:id="464" w:name="_Toc243452560"/>
      <w:bookmarkStart w:id="465" w:name="_Toc401743968"/>
      <w:r>
        <w:t>Krav på en tjänsteproducent</w:t>
      </w:r>
      <w:bookmarkEnd w:id="465"/>
    </w:p>
    <w:p w14:paraId="6F960B0D" w14:textId="77777777" w:rsidR="00BB38AF" w:rsidRPr="00DF7196" w:rsidRDefault="00BB38AF" w:rsidP="00BB38AF">
      <w:r w:rsidRPr="00DF7196">
        <w:t>Följande krav skall beaktas då ett system agerar som en tjänsteproducent för tjänstedomänens ingående tjänster.</w:t>
      </w:r>
    </w:p>
    <w:p w14:paraId="6A32D23A" w14:textId="77777777" w:rsidR="00BB38AF" w:rsidRPr="00DF7196" w:rsidRDefault="00BB38AF" w:rsidP="00BB38AF"/>
    <w:p w14:paraId="3AB7F97A" w14:textId="77777777" w:rsidR="00BB38AF" w:rsidRPr="00DF7196" w:rsidRDefault="00BB38AF" w:rsidP="00BB38AF">
      <w:r w:rsidRPr="00DF7196">
        <w:t xml:space="preserve">Tjänsteproducenten ansvarar för </w:t>
      </w:r>
    </w:p>
    <w:p w14:paraId="3EEA8135" w14:textId="77777777" w:rsidR="00BB38AF" w:rsidRDefault="00BB38AF" w:rsidP="00BB38AF">
      <w:pPr>
        <w:pStyle w:val="ListParagraph"/>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14:paraId="456B9775" w14:textId="77777777" w:rsidR="00BB38AF" w:rsidRDefault="00BB38AF" w:rsidP="00BB38AF">
      <w:pPr>
        <w:pStyle w:val="ListParagraph"/>
        <w:numPr>
          <w:ilvl w:val="1"/>
          <w:numId w:val="27"/>
        </w:numPr>
        <w:spacing w:after="60" w:line="240" w:lineRule="auto"/>
      </w:pPr>
      <w:r>
        <w:t xml:space="preserve">tjänstedomänens arkitektur (se avsnitt </w:t>
      </w:r>
      <w:r>
        <w:fldChar w:fldCharType="begin"/>
      </w:r>
      <w:r>
        <w:instrText xml:space="preserve"> REF _Ref369705736 \r \h </w:instrText>
      </w:r>
      <w:r>
        <w:fldChar w:fldCharType="separate"/>
      </w:r>
      <w:ins w:id="466" w:author="Robert Lundmark" w:date="2014-10-22T12:23:00Z">
        <w:r w:rsidR="00BD562A" w:rsidRPr="00BD562A">
          <w:rPr>
            <w:b/>
            <w:bCs/>
            <w:rPrChange w:id="467" w:author="Robert Lundmark" w:date="2014-10-22T12:23:00Z">
              <w:rPr>
                <w:b/>
                <w:bCs/>
                <w:lang w:val="en-US"/>
              </w:rPr>
            </w:rPrChange>
          </w:rPr>
          <w:t xml:space="preserve">Error! </w:t>
        </w:r>
        <w:r w:rsidR="00BD562A">
          <w:rPr>
            <w:b/>
            <w:bCs/>
            <w:lang w:val="en-US"/>
          </w:rPr>
          <w:t>Reference source not found.</w:t>
        </w:r>
      </w:ins>
      <w:del w:id="468" w:author="Robert Lundmark" w:date="2014-10-22T12:23:00Z">
        <w:r w:rsidDel="00BD562A">
          <w:delText>3</w:delText>
        </w:r>
      </w:del>
      <w:r>
        <w:fldChar w:fldCharType="end"/>
      </w:r>
      <w:r>
        <w:t>)</w:t>
      </w:r>
    </w:p>
    <w:p w14:paraId="4B9E4F1A" w14:textId="77777777" w:rsidR="00BB38AF" w:rsidRDefault="00BB38AF" w:rsidP="00BB38AF">
      <w:pPr>
        <w:pStyle w:val="ListParagraph"/>
        <w:numPr>
          <w:ilvl w:val="1"/>
          <w:numId w:val="27"/>
        </w:numPr>
        <w:spacing w:after="60" w:line="240" w:lineRule="auto"/>
      </w:pPr>
      <w:r>
        <w:t xml:space="preserve">informationssäkerhet och juridik (se avsnitt </w:t>
      </w:r>
      <w:r>
        <w:fldChar w:fldCharType="begin"/>
      </w:r>
      <w:r>
        <w:instrText xml:space="preserve"> REF _Ref369705914 \r \h </w:instrText>
      </w:r>
      <w:r>
        <w:fldChar w:fldCharType="separate"/>
      </w:r>
      <w:ins w:id="469" w:author="Robert Lundmark" w:date="2014-10-22T12:23:00Z">
        <w:r w:rsidR="00BD562A" w:rsidRPr="00BD562A">
          <w:rPr>
            <w:b/>
            <w:bCs/>
            <w:rPrChange w:id="470" w:author="Robert Lundmark" w:date="2014-10-22T12:23:00Z">
              <w:rPr>
                <w:b/>
                <w:bCs/>
                <w:lang w:val="en-US"/>
              </w:rPr>
            </w:rPrChange>
          </w:rPr>
          <w:t xml:space="preserve">Error! </w:t>
        </w:r>
        <w:r w:rsidR="00BD562A">
          <w:rPr>
            <w:b/>
            <w:bCs/>
            <w:lang w:val="en-US"/>
          </w:rPr>
          <w:t>Reference source not found.</w:t>
        </w:r>
      </w:ins>
      <w:del w:id="471" w:author="Robert Lundmark" w:date="2014-10-22T12:23:00Z">
        <w:r w:rsidDel="00BD562A">
          <w:delText>4.1</w:delText>
        </w:r>
      </w:del>
      <w:r>
        <w:fldChar w:fldCharType="end"/>
      </w:r>
      <w:r>
        <w:t xml:space="preserve">) </w:t>
      </w:r>
    </w:p>
    <w:p w14:paraId="134D6BFE" w14:textId="77777777" w:rsidR="00BB38AF" w:rsidRPr="00BD562A" w:rsidRDefault="00BB38AF" w:rsidP="00BB38AF">
      <w:pPr>
        <w:pStyle w:val="ListParagraph"/>
        <w:numPr>
          <w:ilvl w:val="1"/>
          <w:numId w:val="27"/>
        </w:numPr>
        <w:spacing w:after="60" w:line="240" w:lineRule="auto"/>
        <w:rPr>
          <w:lang w:val="en-US"/>
          <w:rPrChange w:id="472" w:author="Robert Lundmark" w:date="2014-10-22T12:23:00Z">
            <w:rPr/>
          </w:rPrChange>
        </w:rPr>
      </w:pPr>
      <w:r w:rsidRPr="00BD562A">
        <w:rPr>
          <w:lang w:val="en-US"/>
          <w:rPrChange w:id="473" w:author="Robert Lundmark" w:date="2014-10-22T12:23:00Z">
            <w:rPr/>
          </w:rPrChange>
        </w:rPr>
        <w:lastRenderedPageBreak/>
        <w:t xml:space="preserve">felhantering (se avsnitt </w:t>
      </w:r>
      <w:r>
        <w:fldChar w:fldCharType="begin"/>
      </w:r>
      <w:r w:rsidRPr="00BD562A">
        <w:rPr>
          <w:lang w:val="en-US"/>
          <w:rPrChange w:id="474" w:author="Robert Lundmark" w:date="2014-10-22T12:23:00Z">
            <w:rPr/>
          </w:rPrChange>
        </w:rPr>
        <w:instrText xml:space="preserve"> REF _Ref369705921 \r \h </w:instrText>
      </w:r>
      <w:r>
        <w:fldChar w:fldCharType="separate"/>
      </w:r>
      <w:ins w:id="475" w:author="Robert Lundmark" w:date="2014-10-22T12:23:00Z">
        <w:r w:rsidR="00BD562A">
          <w:rPr>
            <w:b/>
            <w:bCs/>
            <w:lang w:val="en-US"/>
          </w:rPr>
          <w:t>Error! Reference source not found.</w:t>
        </w:r>
      </w:ins>
      <w:del w:id="476" w:author="Robert Lundmark" w:date="2014-10-22T12:23:00Z">
        <w:r w:rsidRPr="00BD562A" w:rsidDel="00BD562A">
          <w:rPr>
            <w:lang w:val="en-US"/>
            <w:rPrChange w:id="477" w:author="Robert Lundmark" w:date="2014-10-22T12:23:00Z">
              <w:rPr/>
            </w:rPrChange>
          </w:rPr>
          <w:delText>4.2</w:delText>
        </w:r>
      </w:del>
      <w:r>
        <w:fldChar w:fldCharType="end"/>
      </w:r>
      <w:r w:rsidRPr="00BD562A">
        <w:rPr>
          <w:lang w:val="en-US"/>
          <w:rPrChange w:id="478" w:author="Robert Lundmark" w:date="2014-10-22T12:23:00Z">
            <w:rPr/>
          </w:rPrChange>
        </w:rPr>
        <w:t>)</w:t>
      </w:r>
    </w:p>
    <w:p w14:paraId="1C34B70F" w14:textId="77777777" w:rsidR="00BB38AF" w:rsidRDefault="00BB38AF" w:rsidP="00BB38AF">
      <w:pPr>
        <w:pStyle w:val="ListParagraph"/>
        <w:numPr>
          <w:ilvl w:val="1"/>
          <w:numId w:val="27"/>
        </w:numPr>
        <w:spacing w:after="60" w:line="240" w:lineRule="auto"/>
      </w:pPr>
      <w:r w:rsidRPr="00DF7196">
        <w:t>SLA:er</w:t>
      </w:r>
      <w:r>
        <w:t xml:space="preserve"> (se avsnitt </w:t>
      </w:r>
      <w:r>
        <w:fldChar w:fldCharType="begin"/>
      </w:r>
      <w:r>
        <w:instrText xml:space="preserve"> REF _Ref369705931 \r \h </w:instrText>
      </w:r>
      <w:r>
        <w:fldChar w:fldCharType="separate"/>
      </w:r>
      <w:ins w:id="479" w:author="Robert Lundmark" w:date="2014-10-22T12:23:00Z">
        <w:r w:rsidR="00BD562A" w:rsidRPr="00BD562A">
          <w:rPr>
            <w:b/>
            <w:bCs/>
            <w:rPrChange w:id="480" w:author="Robert Lundmark" w:date="2014-10-22T12:23:00Z">
              <w:rPr>
                <w:b/>
                <w:bCs/>
                <w:lang w:val="en-US"/>
              </w:rPr>
            </w:rPrChange>
          </w:rPr>
          <w:t xml:space="preserve">Error! </w:t>
        </w:r>
        <w:r w:rsidR="00BD562A">
          <w:rPr>
            <w:b/>
            <w:bCs/>
            <w:lang w:val="en-US"/>
          </w:rPr>
          <w:t>Reference source not found.</w:t>
        </w:r>
      </w:ins>
      <w:del w:id="481" w:author="Robert Lundmark" w:date="2014-10-22T12:23:00Z">
        <w:r w:rsidDel="00BD562A">
          <w:delText>4.4.1</w:delText>
        </w:r>
      </w:del>
      <w:r>
        <w:fldChar w:fldCharType="end"/>
      </w:r>
      <w:r>
        <w:t>)</w:t>
      </w:r>
    </w:p>
    <w:p w14:paraId="2D5F6E60" w14:textId="77777777" w:rsidR="00BB38AF" w:rsidRDefault="00BB38AF" w:rsidP="00BB38AF">
      <w:pPr>
        <w:pStyle w:val="ListParagraph"/>
        <w:numPr>
          <w:ilvl w:val="1"/>
          <w:numId w:val="27"/>
        </w:numPr>
        <w:spacing w:after="60" w:line="240" w:lineRule="auto"/>
      </w:pPr>
      <w:r>
        <w:t xml:space="preserve">informationsinnehåll (specificeras för resp. tjänstekontrakt under avsnitt </w:t>
      </w:r>
      <w:r>
        <w:fldChar w:fldCharType="begin"/>
      </w:r>
      <w:r>
        <w:instrText xml:space="preserve"> REF _Ref360177402 \r \h </w:instrText>
      </w:r>
      <w:r>
        <w:fldChar w:fldCharType="separate"/>
      </w:r>
      <w:ins w:id="482" w:author="Robert Lundmark" w:date="2014-10-22T12:23:00Z">
        <w:r w:rsidR="00BD562A" w:rsidRPr="00BD562A">
          <w:rPr>
            <w:b/>
            <w:bCs/>
            <w:rPrChange w:id="483" w:author="Robert Lundmark" w:date="2014-10-22T12:23:00Z">
              <w:rPr>
                <w:b/>
                <w:bCs/>
                <w:lang w:val="en-US"/>
              </w:rPr>
            </w:rPrChange>
          </w:rPr>
          <w:t xml:space="preserve">Error! </w:t>
        </w:r>
        <w:r w:rsidR="00BD562A">
          <w:rPr>
            <w:b/>
            <w:bCs/>
            <w:lang w:val="en-US"/>
          </w:rPr>
          <w:t>Reference source not found.</w:t>
        </w:r>
      </w:ins>
      <w:del w:id="484" w:author="Robert Lundmark" w:date="2014-10-22T12:23:00Z">
        <w:r w:rsidDel="00BD562A">
          <w:delText>6</w:delText>
        </w:r>
      </w:del>
      <w:r>
        <w:fldChar w:fldCharType="end"/>
      </w:r>
      <w:r>
        <w:t>)</w:t>
      </w:r>
    </w:p>
    <w:p w14:paraId="411A2DFE" w14:textId="77777777" w:rsidR="00BB38AF" w:rsidRPr="00DF7196" w:rsidRDefault="00BB38AF" w:rsidP="00BB38AF">
      <w:pPr>
        <w:pStyle w:val="ListParagraph"/>
        <w:numPr>
          <w:ilvl w:val="1"/>
          <w:numId w:val="27"/>
        </w:numPr>
        <w:spacing w:after="60" w:line="240" w:lineRule="auto"/>
      </w:pPr>
      <w:r>
        <w:t xml:space="preserve">tjänstedomänens meddelandemodeller (se avsnitt </w:t>
      </w:r>
      <w:r>
        <w:fldChar w:fldCharType="begin"/>
      </w:r>
      <w:r>
        <w:instrText xml:space="preserve"> REF _Ref369705957 \r \h </w:instrText>
      </w:r>
      <w:r>
        <w:fldChar w:fldCharType="separate"/>
      </w:r>
      <w:ins w:id="485" w:author="Robert Lundmark" w:date="2014-10-22T12:23:00Z">
        <w:r w:rsidR="00BD562A" w:rsidRPr="00BD562A">
          <w:rPr>
            <w:b/>
            <w:bCs/>
            <w:rPrChange w:id="486" w:author="Robert Lundmark" w:date="2014-10-22T12:23:00Z">
              <w:rPr>
                <w:b/>
                <w:bCs/>
                <w:lang w:val="en-US"/>
              </w:rPr>
            </w:rPrChange>
          </w:rPr>
          <w:t xml:space="preserve">Error! </w:t>
        </w:r>
        <w:r w:rsidR="00BD562A">
          <w:rPr>
            <w:b/>
            <w:bCs/>
            <w:lang w:val="en-US"/>
          </w:rPr>
          <w:t>Reference source not found.</w:t>
        </w:r>
      </w:ins>
      <w:del w:id="487" w:author="Robert Lundmark" w:date="2014-10-22T12:23:00Z">
        <w:r w:rsidDel="00BD562A">
          <w:delText>5</w:delText>
        </w:r>
      </w:del>
      <w:r>
        <w:fldChar w:fldCharType="end"/>
      </w:r>
      <w:r>
        <w:t>)</w:t>
      </w:r>
    </w:p>
    <w:p w14:paraId="2463504D" w14:textId="77777777" w:rsidR="00BB38AF" w:rsidRDefault="00BB38AF" w:rsidP="00BB38AF">
      <w:pPr>
        <w:pStyle w:val="ListParagraph"/>
        <w:numPr>
          <w:ilvl w:val="0"/>
          <w:numId w:val="27"/>
        </w:numPr>
        <w:spacing w:after="60" w:line="240" w:lineRule="auto"/>
      </w:pPr>
      <w:r w:rsidRPr="00DF7196">
        <w:t>att vid behov förmedla kontakt mellan tjänstekonsument och informationsägare, t.ex. i frågor som rör förändring av innehåll</w:t>
      </w:r>
    </w:p>
    <w:p w14:paraId="110C6A73" w14:textId="77777777" w:rsidR="00BB38AF" w:rsidRPr="00DF7196" w:rsidRDefault="00BB38AF" w:rsidP="00BB38AF">
      <w:pPr>
        <w:pStyle w:val="ListParagraph"/>
        <w:numPr>
          <w:ilvl w:val="0"/>
          <w:numId w:val="27"/>
        </w:numPr>
        <w:spacing w:after="60" w:line="240" w:lineRule="auto"/>
      </w:pPr>
      <w:r>
        <w:t>att (vid behov genom kravställning på anslutna organisationer/</w:t>
      </w:r>
      <w:r w:rsidRPr="00DF7196">
        <w:t xml:space="preserve">informationsägare) </w:t>
      </w:r>
      <w:r>
        <w:t xml:space="preserve">tillse att </w:t>
      </w:r>
    </w:p>
    <w:p w14:paraId="245C7467" w14:textId="77777777" w:rsidR="00BB38AF" w:rsidRDefault="00BB38AF" w:rsidP="00BB38AF">
      <w:pPr>
        <w:pStyle w:val="ListParagraph"/>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14:paraId="09EA56DB" w14:textId="77777777" w:rsidR="00BB38AF" w:rsidRDefault="00BB38AF" w:rsidP="00BB38AF">
      <w:pPr>
        <w:pStyle w:val="ListParagraph"/>
        <w:numPr>
          <w:ilvl w:val="1"/>
          <w:numId w:val="27"/>
        </w:numPr>
        <w:spacing w:after="60" w:line="240" w:lineRule="auto"/>
      </w:pPr>
      <w:r>
        <w:t>den information som tillhandahålls vid var tid i möjligaste mån är säkrad mot ursprungskällor</w:t>
      </w:r>
    </w:p>
    <w:p w14:paraId="7E12D550" w14:textId="77777777" w:rsidR="00BB38AF" w:rsidRPr="00DF7196" w:rsidRDefault="00BB38AF" w:rsidP="00BB38AF">
      <w:pPr>
        <w:pStyle w:val="ListParagraph"/>
        <w:numPr>
          <w:ilvl w:val="2"/>
          <w:numId w:val="27"/>
        </w:numPr>
        <w:spacing w:after="60" w:line="240" w:lineRule="auto"/>
      </w:pPr>
      <w:r>
        <w:t>minst omfattar detta kontroll av namnuppgifter mot Skatteverket samt kontroll av legitimerad yrkesgrupp mot Socialstyrelsens register minst en gång per månad</w:t>
      </w:r>
    </w:p>
    <w:p w14:paraId="338E6263" w14:textId="77777777" w:rsidR="00BB38AF" w:rsidRPr="00DF7196" w:rsidRDefault="00BB38AF" w:rsidP="00BB38AF">
      <w:pPr>
        <w:pStyle w:val="ListParagraph"/>
        <w:numPr>
          <w:ilvl w:val="1"/>
          <w:numId w:val="27"/>
        </w:numPr>
        <w:spacing w:after="60" w:line="240" w:lineRule="auto"/>
      </w:pPr>
      <w:r w:rsidRPr="00DF7196">
        <w:t>tillämpliga lagar och regelverk, t.ex. Personuppgiftslagen PUL, efterlevs</w:t>
      </w:r>
    </w:p>
    <w:p w14:paraId="78614142" w14:textId="77777777" w:rsidR="00BB38AF" w:rsidRDefault="00BB38AF" w:rsidP="00BB38AF">
      <w:pPr>
        <w:pStyle w:val="ListParagraph"/>
        <w:numPr>
          <w:ilvl w:val="1"/>
          <w:numId w:val="27"/>
        </w:numPr>
        <w:spacing w:after="60" w:line="240" w:lineRule="auto"/>
      </w:pPr>
      <w:r>
        <w:t>det finns ett dokumenterat regelverk för hur administratörsbehörigheter tilldelas och tas bort</w:t>
      </w:r>
    </w:p>
    <w:p w14:paraId="46118440" w14:textId="77777777" w:rsidR="00BB38AF" w:rsidRDefault="00BB38AF" w:rsidP="00BB38AF">
      <w:pPr>
        <w:pStyle w:val="ListParagraph"/>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14:paraId="290B6E15" w14:textId="77777777" w:rsidR="00BB38AF" w:rsidRPr="00DF7196" w:rsidRDefault="00BB38AF" w:rsidP="00BB38AF">
      <w:pPr>
        <w:pStyle w:val="ListParagraph"/>
        <w:numPr>
          <w:ilvl w:val="1"/>
          <w:numId w:val="27"/>
        </w:numPr>
        <w:spacing w:after="60" w:line="240" w:lineRule="auto"/>
      </w:pPr>
      <w:r>
        <w:t>HSA-id behålls då en person byter person-identitet (t.ex. från samordningsnummer till personnummer)</w:t>
      </w:r>
    </w:p>
    <w:p w14:paraId="368AE582" w14:textId="77777777" w:rsidR="00BB38AF" w:rsidRDefault="00BB38AF" w:rsidP="00BB38AF">
      <w:pPr>
        <w:pStyle w:val="ListParagraph"/>
        <w:numPr>
          <w:ilvl w:val="0"/>
          <w:numId w:val="27"/>
        </w:numPr>
        <w:spacing w:after="60" w:line="240" w:lineRule="auto"/>
      </w:pPr>
      <w:r w:rsidRPr="00DF7196">
        <w:t>att upprätthålla en organisation för administration samt för mottagande av driftstörningsinformation</w:t>
      </w:r>
    </w:p>
    <w:p w14:paraId="099389D1" w14:textId="77777777" w:rsidR="00BB38AF" w:rsidRDefault="00BB38AF" w:rsidP="00BB38AF">
      <w:pPr>
        <w:pStyle w:val="ListParagraph"/>
        <w:numPr>
          <w:ilvl w:val="0"/>
          <w:numId w:val="27"/>
        </w:numPr>
        <w:spacing w:after="60" w:line="240" w:lineRule="auto"/>
      </w:pPr>
      <w:r>
        <w:t>att förändringar som görs i tjänsten loggas så att det går att spåra vem som gjort en förändring och när</w:t>
      </w:r>
    </w:p>
    <w:p w14:paraId="7C1AC561" w14:textId="77777777" w:rsidR="00BB38AF" w:rsidRDefault="00BB38AF" w:rsidP="00BB38AF">
      <w:pPr>
        <w:pStyle w:val="ListParagraph"/>
        <w:numPr>
          <w:ilvl w:val="0"/>
          <w:numId w:val="27"/>
        </w:numPr>
        <w:spacing w:after="60" w:line="240" w:lineRule="auto"/>
      </w:pPr>
      <w:r>
        <w:t>att särskild hantering av personer med skyddade personuppgifter finns dokumenterad och tillämpas</w:t>
      </w:r>
    </w:p>
    <w:p w14:paraId="4BAE0F84" w14:textId="10AAFBCF" w:rsidR="00BB38AF" w:rsidRPr="00BB38AF" w:rsidRDefault="00BB38AF" w:rsidP="00BB38AF">
      <w:pPr>
        <w:pStyle w:val="ListParagraph"/>
        <w:numPr>
          <w:ilvl w:val="0"/>
          <w:numId w:val="27"/>
        </w:numPr>
        <w:spacing w:after="60" w:line="240" w:lineRule="auto"/>
      </w:pPr>
      <w:r>
        <w:t>att årligen genomföra intern revision för att säkerställa att tjänsteproducenten verkligen uppfyller samtliga krav beskrivna i denna tjänstekontraktsbeskrivning</w:t>
      </w:r>
    </w:p>
    <w:p w14:paraId="257DCED2" w14:textId="77777777" w:rsidR="00BB38AF" w:rsidRPr="00BB38AF" w:rsidRDefault="00BB38AF" w:rsidP="00BB38AF"/>
    <w:p w14:paraId="4D35EBC5" w14:textId="77777777" w:rsidR="0039481C" w:rsidRDefault="0039481C" w:rsidP="00BB38AF">
      <w:pPr>
        <w:pStyle w:val="Heading4"/>
      </w:pPr>
      <w:r>
        <w:t>SLA krav</w:t>
      </w:r>
      <w:bookmarkEnd w:id="464"/>
    </w:p>
    <w:p w14:paraId="28C8E0C7" w14:textId="77777777" w:rsidR="00DB4C35" w:rsidRPr="00DF7196" w:rsidRDefault="00DB4C35" w:rsidP="00DB4C35">
      <w:bookmarkStart w:id="488"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14:paraId="3D63EEB0" w14:textId="77777777"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DB4C35" w:rsidRPr="00DF7196" w14:paraId="18394471" w14:textId="77777777" w:rsidTr="000105E5">
        <w:tc>
          <w:tcPr>
            <w:tcW w:w="2268" w:type="dxa"/>
          </w:tcPr>
          <w:p w14:paraId="3DC898D9" w14:textId="77777777" w:rsidR="00DB4C35" w:rsidRPr="00DF7196" w:rsidRDefault="00DB4C35" w:rsidP="000105E5">
            <w:pPr>
              <w:rPr>
                <w:b/>
              </w:rPr>
            </w:pPr>
            <w:r w:rsidRPr="00DF7196">
              <w:rPr>
                <w:b/>
              </w:rPr>
              <w:t>Kategori</w:t>
            </w:r>
          </w:p>
        </w:tc>
        <w:tc>
          <w:tcPr>
            <w:tcW w:w="2127" w:type="dxa"/>
          </w:tcPr>
          <w:p w14:paraId="539C9E8A" w14:textId="77777777" w:rsidR="00DB4C35" w:rsidRPr="00DF7196" w:rsidRDefault="00DB4C35" w:rsidP="000105E5">
            <w:pPr>
              <w:rPr>
                <w:b/>
              </w:rPr>
            </w:pPr>
            <w:r w:rsidRPr="00DF7196">
              <w:rPr>
                <w:b/>
              </w:rPr>
              <w:t>Värde</w:t>
            </w:r>
          </w:p>
        </w:tc>
        <w:tc>
          <w:tcPr>
            <w:tcW w:w="5293" w:type="dxa"/>
          </w:tcPr>
          <w:p w14:paraId="3A7AE894" w14:textId="77777777" w:rsidR="00DB4C35" w:rsidRPr="00DF7196" w:rsidRDefault="00DB4C35" w:rsidP="000105E5">
            <w:pPr>
              <w:rPr>
                <w:b/>
              </w:rPr>
            </w:pPr>
            <w:r w:rsidRPr="00DF7196">
              <w:rPr>
                <w:b/>
              </w:rPr>
              <w:t>Beskrivning</w:t>
            </w:r>
          </w:p>
        </w:tc>
      </w:tr>
      <w:tr w:rsidR="00DB4C35" w:rsidRPr="00DF7196" w14:paraId="63684F42" w14:textId="77777777" w:rsidTr="000105E5">
        <w:tc>
          <w:tcPr>
            <w:tcW w:w="2268" w:type="dxa"/>
          </w:tcPr>
          <w:p w14:paraId="6803723F" w14:textId="77777777" w:rsidR="00DB4C35" w:rsidRPr="00DF7196" w:rsidRDefault="00DB4C35" w:rsidP="000105E5">
            <w:r w:rsidRPr="00DF7196">
              <w:t>Svarstid</w:t>
            </w:r>
          </w:p>
        </w:tc>
        <w:tc>
          <w:tcPr>
            <w:tcW w:w="2127" w:type="dxa"/>
          </w:tcPr>
          <w:p w14:paraId="6742DADD" w14:textId="77777777" w:rsidR="00DB4C35" w:rsidRPr="00C3306D" w:rsidRDefault="00DB4C35" w:rsidP="000105E5">
            <w:pPr>
              <w:rPr>
                <w:highlight w:val="yellow"/>
              </w:rPr>
            </w:pPr>
          </w:p>
        </w:tc>
        <w:tc>
          <w:tcPr>
            <w:tcW w:w="5293" w:type="dxa"/>
          </w:tcPr>
          <w:p w14:paraId="0AD3336B" w14:textId="77777777" w:rsidR="00DB4C35" w:rsidRPr="00C3306D" w:rsidRDefault="00DB4C35" w:rsidP="000105E5">
            <w:r w:rsidRPr="00C3306D">
              <w:t>Definieras per tjänstekontrakt i avsnitt 6.</w:t>
            </w:r>
          </w:p>
        </w:tc>
      </w:tr>
      <w:tr w:rsidR="00DB4C35" w:rsidRPr="00DF7196" w14:paraId="4911DD07" w14:textId="77777777" w:rsidTr="000105E5">
        <w:tc>
          <w:tcPr>
            <w:tcW w:w="2268" w:type="dxa"/>
          </w:tcPr>
          <w:p w14:paraId="33B58A71" w14:textId="77777777" w:rsidR="00DB4C35" w:rsidRPr="00DF7196" w:rsidRDefault="00DB4C35" w:rsidP="000105E5">
            <w:r w:rsidRPr="00DF7196">
              <w:t>Tillgänglighet</w:t>
            </w:r>
          </w:p>
        </w:tc>
        <w:tc>
          <w:tcPr>
            <w:tcW w:w="2127" w:type="dxa"/>
          </w:tcPr>
          <w:p w14:paraId="568CE75E" w14:textId="77777777" w:rsidR="00DB4C35" w:rsidRPr="00C3306D" w:rsidRDefault="00DB4C35" w:rsidP="000105E5">
            <w:r w:rsidRPr="00C3306D">
              <w:t>24x7, 99,9%</w:t>
            </w:r>
          </w:p>
        </w:tc>
        <w:tc>
          <w:tcPr>
            <w:tcW w:w="5293" w:type="dxa"/>
          </w:tcPr>
          <w:p w14:paraId="7694E493" w14:textId="77777777" w:rsidR="00DB4C35" w:rsidRPr="00C3306D" w:rsidRDefault="00DB4C35" w:rsidP="000105E5"/>
        </w:tc>
      </w:tr>
      <w:tr w:rsidR="00DB4C35" w:rsidRPr="00DF7196" w14:paraId="3E13F154" w14:textId="77777777" w:rsidTr="000105E5">
        <w:tc>
          <w:tcPr>
            <w:tcW w:w="2268" w:type="dxa"/>
          </w:tcPr>
          <w:p w14:paraId="4D593886" w14:textId="77777777" w:rsidR="00DB4C35" w:rsidRPr="00DF7196" w:rsidRDefault="00DB4C35" w:rsidP="000105E5">
            <w:r w:rsidRPr="00DF7196">
              <w:t>Last</w:t>
            </w:r>
          </w:p>
        </w:tc>
        <w:tc>
          <w:tcPr>
            <w:tcW w:w="2127" w:type="dxa"/>
          </w:tcPr>
          <w:p w14:paraId="72DA447E" w14:textId="77777777" w:rsidR="00DB4C35" w:rsidRPr="00C3306D" w:rsidRDefault="00DB4C35" w:rsidP="000105E5">
            <w:pPr>
              <w:rPr>
                <w:highlight w:val="yellow"/>
              </w:rPr>
            </w:pPr>
          </w:p>
        </w:tc>
        <w:tc>
          <w:tcPr>
            <w:tcW w:w="5293" w:type="dxa"/>
          </w:tcPr>
          <w:p w14:paraId="3A82917B" w14:textId="77777777" w:rsidR="00DB4C35" w:rsidRPr="00C3306D" w:rsidRDefault="00DB4C35" w:rsidP="000105E5">
            <w:r w:rsidRPr="00C3306D">
              <w:t>Definieras per tjänstekontrakt i avsnitt 6.</w:t>
            </w:r>
          </w:p>
        </w:tc>
      </w:tr>
      <w:tr w:rsidR="00DB4C35" w:rsidRPr="00DF7196" w14:paraId="66F98E6E" w14:textId="77777777" w:rsidTr="000105E5">
        <w:tc>
          <w:tcPr>
            <w:tcW w:w="2268" w:type="dxa"/>
          </w:tcPr>
          <w:p w14:paraId="1E1DEE99" w14:textId="77777777" w:rsidR="00DB4C35" w:rsidRPr="00DF7196" w:rsidRDefault="00DB4C35" w:rsidP="000105E5">
            <w:r w:rsidRPr="00DF7196">
              <w:t>Aktualitet</w:t>
            </w:r>
          </w:p>
        </w:tc>
        <w:tc>
          <w:tcPr>
            <w:tcW w:w="2127" w:type="dxa"/>
          </w:tcPr>
          <w:p w14:paraId="7D571734" w14:textId="77777777" w:rsidR="00DB4C35" w:rsidRPr="00C3306D" w:rsidRDefault="00DB4C35" w:rsidP="000105E5">
            <w:pPr>
              <w:rPr>
                <w:highlight w:val="yellow"/>
              </w:rPr>
            </w:pPr>
            <w:r w:rsidRPr="00C3306D">
              <w:t>10 minuter</w:t>
            </w:r>
          </w:p>
        </w:tc>
        <w:tc>
          <w:tcPr>
            <w:tcW w:w="5293" w:type="dxa"/>
          </w:tcPr>
          <w:p w14:paraId="11222BDE" w14:textId="77777777"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14:paraId="1104F906" w14:textId="77777777" w:rsidTr="000105E5">
        <w:tc>
          <w:tcPr>
            <w:tcW w:w="2268" w:type="dxa"/>
          </w:tcPr>
          <w:p w14:paraId="0EDA074D" w14:textId="77777777" w:rsidR="00DB4C35" w:rsidRPr="00DF7196" w:rsidRDefault="00DB4C35" w:rsidP="000105E5">
            <w:pPr>
              <w:rPr>
                <w:highlight w:val="yellow"/>
              </w:rPr>
            </w:pPr>
            <w:r w:rsidRPr="00DF7196">
              <w:t>Återställningstid</w:t>
            </w:r>
          </w:p>
        </w:tc>
        <w:tc>
          <w:tcPr>
            <w:tcW w:w="2127" w:type="dxa"/>
          </w:tcPr>
          <w:p w14:paraId="5D56D9AE" w14:textId="77777777" w:rsidR="00DB4C35" w:rsidRPr="00C3306D" w:rsidRDefault="00DB4C35" w:rsidP="000105E5">
            <w:pPr>
              <w:tabs>
                <w:tab w:val="left" w:pos="2935"/>
              </w:tabs>
              <w:jc w:val="both"/>
              <w:rPr>
                <w:highlight w:val="yellow"/>
              </w:rPr>
            </w:pPr>
            <w:r w:rsidRPr="00C3306D">
              <w:t>1 dygn</w:t>
            </w:r>
          </w:p>
        </w:tc>
        <w:tc>
          <w:tcPr>
            <w:tcW w:w="5293" w:type="dxa"/>
          </w:tcPr>
          <w:p w14:paraId="67E9D7B4" w14:textId="77777777" w:rsidR="00DB4C35" w:rsidRPr="00C3306D" w:rsidRDefault="00DB4C35" w:rsidP="000105E5">
            <w:r w:rsidRPr="00C3306D">
              <w:t>Vid katastrof som bortfall av driftshall</w:t>
            </w:r>
          </w:p>
        </w:tc>
      </w:tr>
    </w:tbl>
    <w:p w14:paraId="06D20C7C" w14:textId="77777777" w:rsidR="00DB4C35" w:rsidRPr="00DF7196" w:rsidRDefault="00DB4C35" w:rsidP="00DB4C35">
      <w:pPr>
        <w:pStyle w:val="BodyText"/>
      </w:pPr>
    </w:p>
    <w:p w14:paraId="074ED34E" w14:textId="77777777" w:rsidR="0039481C" w:rsidRDefault="0039481C" w:rsidP="00BB38AF">
      <w:pPr>
        <w:pStyle w:val="Heading4"/>
      </w:pPr>
      <w:bookmarkStart w:id="489" w:name="_Toc357754854"/>
      <w:bookmarkStart w:id="490" w:name="_Toc243452562"/>
      <w:bookmarkStart w:id="491" w:name="_Toc224960922"/>
      <w:bookmarkStart w:id="492" w:name="_Toc357754855"/>
      <w:bookmarkEnd w:id="386"/>
      <w:bookmarkEnd w:id="387"/>
      <w:bookmarkEnd w:id="388"/>
      <w:bookmarkEnd w:id="488"/>
      <w:r>
        <w:lastRenderedPageBreak/>
        <w:t>Felhantering</w:t>
      </w:r>
      <w:bookmarkEnd w:id="489"/>
      <w:bookmarkEnd w:id="490"/>
    </w:p>
    <w:p w14:paraId="2859FC09" w14:textId="77777777" w:rsidR="0039481C" w:rsidRDefault="0039481C" w:rsidP="00BB38AF">
      <w:pPr>
        <w:pStyle w:val="Heading5"/>
      </w:pPr>
      <w:r>
        <w:t xml:space="preserve">Logiska fel </w:t>
      </w:r>
    </w:p>
    <w:p w14:paraId="436090C6" w14:textId="77777777" w:rsidR="00BB38AF" w:rsidRPr="00DF7196" w:rsidRDefault="00BB38AF" w:rsidP="00BB38AF">
      <w:pPr>
        <w:pStyle w:val="BodyText"/>
      </w:pPr>
      <w:bookmarkStart w:id="493"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14:paraId="6A9ECA4D" w14:textId="77777777" w:rsidR="00BB38AF" w:rsidRPr="00DF7196" w:rsidRDefault="00BB38AF" w:rsidP="00BB38AF">
      <w:pPr>
        <w:pStyle w:val="BodyText"/>
      </w:pPr>
      <w:r w:rsidRPr="00DF7196">
        <w:t>De värden som resultCode kan returnera är:</w:t>
      </w:r>
    </w:p>
    <w:p w14:paraId="68C3EC06"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14:paraId="3F428C47"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14:paraId="770C616C" w14:textId="77777777" w:rsidR="00BB38AF" w:rsidRDefault="00BB38AF" w:rsidP="00BB38AF">
      <w:r w:rsidRPr="00DF7196">
        <w:t xml:space="preserve">De felkoder/felmeddelanden som används och som returneras i resultText beskrivs under respektive tjänstekontrakt i kapitel </w:t>
      </w:r>
      <w:r w:rsidRPr="00DF7196">
        <w:fldChar w:fldCharType="begin"/>
      </w:r>
      <w:r w:rsidRPr="00DF7196">
        <w:instrText xml:space="preserve"> REF _Ref360177402 \r \h </w:instrText>
      </w:r>
      <w:r w:rsidRPr="00DF7196">
        <w:fldChar w:fldCharType="separate"/>
      </w:r>
      <w:ins w:id="494" w:author="Robert Lundmark" w:date="2014-10-22T12:23:00Z">
        <w:r w:rsidR="00BD562A" w:rsidRPr="00BD562A">
          <w:rPr>
            <w:b/>
            <w:bCs/>
            <w:rPrChange w:id="495" w:author="Robert Lundmark" w:date="2014-10-22T12:23:00Z">
              <w:rPr>
                <w:b/>
                <w:bCs/>
                <w:lang w:val="en-US"/>
              </w:rPr>
            </w:rPrChange>
          </w:rPr>
          <w:t>Error! Reference source not found.</w:t>
        </w:r>
      </w:ins>
      <w:del w:id="496" w:author="Robert Lundmark" w:date="2014-10-22T12:23:00Z">
        <w:r w:rsidDel="00BD562A">
          <w:delText>6</w:delText>
        </w:r>
      </w:del>
      <w:r w:rsidRPr="00DF7196">
        <w:fldChar w:fldCharType="end"/>
      </w:r>
      <w:r w:rsidRPr="00DF7196">
        <w:t>.</w:t>
      </w:r>
    </w:p>
    <w:p w14:paraId="31026013" w14:textId="77777777" w:rsidR="00BB38AF" w:rsidRDefault="00BB38AF" w:rsidP="00BB38AF"/>
    <w:p w14:paraId="432C8BB3" w14:textId="77777777" w:rsidR="00BB38AF" w:rsidRPr="00581BE4" w:rsidRDefault="00BB38AF" w:rsidP="00BB38AF">
      <w:pPr>
        <w:spacing w:after="120"/>
      </w:pPr>
      <w:r w:rsidRPr="00581BE4">
        <w:t>I möjligaste mån ska resultatet från anropet returneras även om visst/vissa logiska fel förekommer, men då med resultCode=ERROR och en resultText som anger ”Varning”. Då kan anropande program avgöra om uppgifterna ändå kan användas eller inte och på vilket sätt en slutanvändare ska meddelas.</w:t>
      </w:r>
    </w:p>
    <w:p w14:paraId="1EF820DB" w14:textId="77777777" w:rsidR="00BB38AF" w:rsidRPr="00581BE4" w:rsidRDefault="00BB38AF" w:rsidP="00BB38AF">
      <w:pPr>
        <w:spacing w:after="120"/>
      </w:pPr>
      <w:r w:rsidRPr="00581BE4">
        <w:t>Om resultat inte alls kan returneras, flaggas detta med resultCode=ERROR och en resultText som anger ”Fel”.</w:t>
      </w:r>
      <w:r w:rsidRPr="00581BE4">
        <w:br/>
        <w:t xml:space="preserve">Exempel på fel där resultat inte kan returneras är t ex </w:t>
      </w:r>
    </w:p>
    <w:p w14:paraId="30112855" w14:textId="77777777" w:rsidR="00BB38AF" w:rsidRPr="00581BE4" w:rsidRDefault="00BB38AF" w:rsidP="00BB38AF">
      <w:pPr>
        <w:pStyle w:val="ListParagraph"/>
        <w:numPr>
          <w:ilvl w:val="0"/>
          <w:numId w:val="28"/>
        </w:numPr>
        <w:spacing w:after="120" w:line="240" w:lineRule="auto"/>
      </w:pPr>
      <w:r w:rsidRPr="00581BE4">
        <w:t>Om sökt identitet saknas i katalogen, eller om identiteten inte avser rätt objekttyp eller felaktigt tillhör flera olika objekt.</w:t>
      </w:r>
    </w:p>
    <w:p w14:paraId="1D451641" w14:textId="77777777" w:rsidR="00BB38AF" w:rsidRPr="00581BE4" w:rsidRDefault="00BB38AF" w:rsidP="00BB38AF">
      <w:pPr>
        <w:spacing w:after="120"/>
      </w:pPr>
    </w:p>
    <w:p w14:paraId="7E737920" w14:textId="77777777" w:rsidR="00BB38AF" w:rsidRPr="00581BE4" w:rsidRDefault="00BB38AF" w:rsidP="00BB38AF">
      <w:pPr>
        <w:spacing w:after="120"/>
      </w:pPr>
      <w:r w:rsidRPr="00581BE4">
        <w:t xml:space="preserve">Exempel på mindre fel där resultat ändå kan returneras, tillsammans med en varning och utpekning av felet är: </w:t>
      </w:r>
    </w:p>
    <w:p w14:paraId="2EFAC5B3" w14:textId="77777777" w:rsidR="00BB38AF" w:rsidRPr="00581BE4" w:rsidRDefault="00BB38AF" w:rsidP="00BB38AF">
      <w:pPr>
        <w:pStyle w:val="ListParagraph"/>
        <w:numPr>
          <w:ilvl w:val="0"/>
          <w:numId w:val="28"/>
        </w:numPr>
        <w:spacing w:before="80" w:line="240" w:lineRule="auto"/>
        <w:ind w:left="714" w:hanging="357"/>
        <w:contextualSpacing w:val="0"/>
      </w:pPr>
      <w:r w:rsidRPr="00581BE4">
        <w:t>Då obligatoriska attribut (som skulle returnerats) saknas</w:t>
      </w:r>
    </w:p>
    <w:p w14:paraId="657F2E48" w14:textId="77777777" w:rsidR="00BB38AF" w:rsidRPr="00581BE4" w:rsidRDefault="00BB38AF" w:rsidP="00BB38AF">
      <w:pPr>
        <w:pStyle w:val="ListParagraph"/>
        <w:numPr>
          <w:ilvl w:val="0"/>
          <w:numId w:val="28"/>
        </w:numPr>
        <w:spacing w:before="80" w:line="240" w:lineRule="auto"/>
        <w:ind w:left="714" w:hanging="357"/>
        <w:contextualSpacing w:val="0"/>
      </w:pPr>
      <w:r w:rsidRPr="00581BE4">
        <w:t>Attribut med värde som inte följer gällande värdemängd</w:t>
      </w:r>
    </w:p>
    <w:p w14:paraId="5B1F5A38" w14:textId="77777777" w:rsidR="00BB38AF" w:rsidRPr="00581BE4" w:rsidRDefault="00BB38AF" w:rsidP="00BB38AF">
      <w:pPr>
        <w:pStyle w:val="ListParagraph"/>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14:paraId="5CD4FCEB" w14:textId="77777777" w:rsidR="00BB38AF" w:rsidRPr="00581BE4" w:rsidRDefault="00BB38AF" w:rsidP="00BB38AF">
      <w:pPr>
        <w:pStyle w:val="ListParagraph"/>
        <w:numPr>
          <w:ilvl w:val="0"/>
          <w:numId w:val="28"/>
        </w:numPr>
        <w:spacing w:before="80" w:line="240" w:lineRule="auto"/>
        <w:ind w:left="714" w:hanging="357"/>
      </w:pPr>
      <w:r w:rsidRPr="00581BE4">
        <w:t xml:space="preserve">Attribut med felaktig syntax, t ex  </w:t>
      </w:r>
    </w:p>
    <w:p w14:paraId="71F7B6C2" w14:textId="77777777" w:rsidR="00BB38AF" w:rsidRPr="00581BE4" w:rsidRDefault="00BB38AF" w:rsidP="00BB38AF">
      <w:pPr>
        <w:pStyle w:val="ListParagraph"/>
        <w:numPr>
          <w:ilvl w:val="1"/>
          <w:numId w:val="28"/>
        </w:numPr>
        <w:spacing w:line="240" w:lineRule="auto"/>
        <w:ind w:left="1434" w:hanging="357"/>
        <w:contextualSpacing w:val="0"/>
      </w:pPr>
      <w:r w:rsidRPr="00581BE4">
        <w:t>Sammansatta attribut saknad någon del (t ex öppettider)</w:t>
      </w:r>
    </w:p>
    <w:p w14:paraId="472B2630" w14:textId="77777777" w:rsidR="00BB38AF" w:rsidRPr="00581BE4" w:rsidRDefault="00BB38AF" w:rsidP="00BB38AF">
      <w:pPr>
        <w:pStyle w:val="ListParagraph"/>
        <w:numPr>
          <w:ilvl w:val="1"/>
          <w:numId w:val="28"/>
        </w:numPr>
        <w:spacing w:line="240" w:lineRule="auto"/>
        <w:ind w:left="1434" w:hanging="357"/>
        <w:contextualSpacing w:val="0"/>
      </w:pPr>
      <w:r w:rsidRPr="00581BE4">
        <w:t>Telefonnummer med bokstäver i</w:t>
      </w:r>
    </w:p>
    <w:p w14:paraId="5D64E710" w14:textId="77777777" w:rsidR="00BB38AF" w:rsidRPr="00581BE4" w:rsidRDefault="00BB38AF" w:rsidP="00BB38AF">
      <w:pPr>
        <w:pStyle w:val="ListParagraph"/>
        <w:numPr>
          <w:ilvl w:val="1"/>
          <w:numId w:val="28"/>
        </w:numPr>
        <w:spacing w:line="240" w:lineRule="auto"/>
        <w:ind w:left="1434" w:hanging="357"/>
        <w:contextualSpacing w:val="0"/>
      </w:pPr>
      <w:r w:rsidRPr="00581BE4">
        <w:t>Öppettider med tim-del med bokstäver eller utanför 0-24</w:t>
      </w:r>
    </w:p>
    <w:p w14:paraId="030132AC" w14:textId="77777777" w:rsidR="00BB38AF" w:rsidRPr="00581BE4" w:rsidRDefault="00BB38AF" w:rsidP="00BB38AF">
      <w:pPr>
        <w:pStyle w:val="ListParagraph"/>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 xml:space="preserve">adress utan http:// </w:t>
      </w:r>
    </w:p>
    <w:p w14:paraId="6001AC80" w14:textId="77777777" w:rsidR="00BB38AF" w:rsidRPr="00581BE4" w:rsidRDefault="00BB38AF" w:rsidP="00BB38AF">
      <w:pPr>
        <w:pStyle w:val="ListParagraph"/>
        <w:numPr>
          <w:ilvl w:val="1"/>
          <w:numId w:val="28"/>
        </w:numPr>
        <w:spacing w:line="240" w:lineRule="auto"/>
        <w:ind w:left="1434" w:hanging="357"/>
        <w:contextualSpacing w:val="0"/>
      </w:pPr>
      <w:r w:rsidRPr="00581BE4">
        <w:t>Felaktigt format för datum</w:t>
      </w:r>
    </w:p>
    <w:p w14:paraId="3B43974D" w14:textId="77777777" w:rsidR="00BB38AF" w:rsidRPr="00581BE4" w:rsidRDefault="00BB38AF" w:rsidP="00BB38AF">
      <w:pPr>
        <w:pStyle w:val="ListParagraph"/>
        <w:numPr>
          <w:ilvl w:val="1"/>
          <w:numId w:val="28"/>
        </w:numPr>
        <w:spacing w:line="240" w:lineRule="auto"/>
        <w:ind w:left="1434" w:hanging="357"/>
        <w:contextualSpacing w:val="0"/>
      </w:pPr>
      <w:r w:rsidRPr="00581BE4">
        <w:t>Foto eller Logotype inte är i jpeg-format eller är &gt; 50kb</w:t>
      </w:r>
    </w:p>
    <w:p w14:paraId="2B102590" w14:textId="77777777" w:rsidR="00BB38AF" w:rsidRPr="00581BE4" w:rsidRDefault="00BB38AF" w:rsidP="00BB38AF">
      <w:pPr>
        <w:pStyle w:val="ListParagraph"/>
        <w:numPr>
          <w:ilvl w:val="1"/>
          <w:numId w:val="28"/>
        </w:numPr>
        <w:spacing w:line="240" w:lineRule="auto"/>
        <w:ind w:left="1434" w:hanging="357"/>
        <w:contextualSpacing w:val="0"/>
      </w:pPr>
      <w:r w:rsidRPr="00581BE4">
        <w:t>Etc. etc.</w:t>
      </w:r>
    </w:p>
    <w:bookmarkEnd w:id="493"/>
    <w:p w14:paraId="466EAB85" w14:textId="77777777" w:rsidR="0039481C" w:rsidRDefault="0039481C" w:rsidP="0039481C">
      <w:pPr>
        <w:rPr>
          <w:color w:val="4F81BD" w:themeColor="accent1"/>
        </w:rPr>
      </w:pPr>
    </w:p>
    <w:p w14:paraId="1EB6F77E" w14:textId="77777777" w:rsidR="0039481C" w:rsidRDefault="0039481C" w:rsidP="0039481C">
      <w:pPr>
        <w:pStyle w:val="Heading4"/>
      </w:pPr>
      <w:r>
        <w:t>Tekniska fel</w:t>
      </w:r>
    </w:p>
    <w:p w14:paraId="2258650A" w14:textId="77777777" w:rsidR="00BB38AF" w:rsidRPr="00DF7196" w:rsidRDefault="00BB38AF" w:rsidP="00BB38AF">
      <w:pPr>
        <w:pStyle w:val="BodyText"/>
      </w:pPr>
      <w:r w:rsidRPr="00DF7196">
        <w:t xml:space="preserve">Vid ett tekniskt fel levereras normalt ett generellt undantag (SOAP-fault). </w:t>
      </w:r>
    </w:p>
    <w:p w14:paraId="3428F27F" w14:textId="77777777" w:rsidR="00BB38AF" w:rsidRPr="00DF7196" w:rsidRDefault="00BB38AF" w:rsidP="00BB38AF">
      <w:pPr>
        <w:pStyle w:val="BodyText"/>
      </w:pPr>
      <w:r w:rsidRPr="00DF7196">
        <w:lastRenderedPageBreak/>
        <w:t>Exempel på tekniska fel vid anrop till någon av tjänstedomänens tjänstekontrakt där SOAP-fault returneras är:</w:t>
      </w:r>
    </w:p>
    <w:p w14:paraId="21EBBF04"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(eller ev. läskopia) är inte nåbar (ur funktion, överlastad, kommunikationsmässigt eller på annat sätt onåbar)</w:t>
      </w:r>
    </w:p>
    <w:p w14:paraId="6C0BBDDD"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14:paraId="197FB715"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Grundläggande information i katalogen, t ex kodtabeller, innehåller felaktig information eller felaktigt strukturerad information.</w:t>
      </w:r>
    </w:p>
    <w:p w14:paraId="539F5467" w14:textId="77777777" w:rsidR="00BB38AF" w:rsidRPr="00DF7196" w:rsidRDefault="00BB38AF" w:rsidP="00BB38AF">
      <w:pPr>
        <w:pStyle w:val="BodyText"/>
      </w:pPr>
      <w:r w:rsidRPr="00DF7196">
        <w:t>Exempel på andra tekniska fel är:</w:t>
      </w:r>
    </w:p>
    <w:p w14:paraId="2275E0F7"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denied”.</w:t>
      </w:r>
    </w:p>
    <w:p w14:paraId="1F442CA3"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Temporarily Unavailable”. </w:t>
      </w:r>
    </w:p>
    <w:p w14:paraId="157138F1"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14:paraId="33A23338" w14:textId="77777777" w:rsidR="00BB38AF" w:rsidRPr="00DF7196" w:rsidRDefault="00BB38AF" w:rsidP="00BB38AF">
      <w:pPr>
        <w:pStyle w:val="BodyText"/>
      </w:pPr>
      <w:r w:rsidRPr="00DF7196">
        <w:t>Vid tekniska fel förmedlas inga kataloguppgifter till konsumenten.</w:t>
      </w:r>
    </w:p>
    <w:p w14:paraId="2913AAE9" w14:textId="77777777" w:rsidR="0039481C" w:rsidRDefault="0039481C" w:rsidP="0039481C">
      <w:pPr>
        <w:rPr>
          <w:color w:val="4F81BD" w:themeColor="accent1"/>
        </w:rPr>
      </w:pPr>
    </w:p>
    <w:p w14:paraId="32743069" w14:textId="77777777" w:rsidR="00BB38AF" w:rsidRDefault="00BB38AF" w:rsidP="00BB38AF">
      <w:pPr>
        <w:pStyle w:val="Heading3"/>
      </w:pPr>
      <w:bookmarkStart w:id="497" w:name="_Toc243452564"/>
      <w:bookmarkStart w:id="498" w:name="_Toc401743969"/>
      <w:r>
        <w:t>Övriga krav</w:t>
      </w:r>
      <w:bookmarkEnd w:id="498"/>
    </w:p>
    <w:p w14:paraId="7093B1A0" w14:textId="6DB51C63" w:rsidR="00BB38AF" w:rsidRDefault="00BB38AF" w:rsidP="00BB38AF">
      <w:r>
        <w:t>-</w:t>
      </w:r>
    </w:p>
    <w:p w14:paraId="6D122F7F" w14:textId="77777777" w:rsidR="00BB38AF" w:rsidRPr="00BB38AF" w:rsidRDefault="00BB38AF" w:rsidP="00BB38AF"/>
    <w:p w14:paraId="72908150" w14:textId="77777777" w:rsidR="0039481C" w:rsidRDefault="0039481C" w:rsidP="0039481C">
      <w:pPr>
        <w:pStyle w:val="Heading3"/>
      </w:pPr>
      <w:bookmarkStart w:id="499" w:name="_Toc401743970"/>
      <w:r>
        <w:t>Krav på en tjänstekonsument</w:t>
      </w:r>
      <w:bookmarkEnd w:id="497"/>
      <w:bookmarkEnd w:id="499"/>
    </w:p>
    <w:p w14:paraId="73CB4BE3" w14:textId="77777777" w:rsidR="00BB38AF" w:rsidRPr="00DF7196" w:rsidRDefault="00BB38AF" w:rsidP="00BB38AF">
      <w:r w:rsidRPr="00DF7196">
        <w:t>Följande krav skall beaktas då ett system agerar som en tjänstekonsument för tjänstedomänens ingående tjänster.</w:t>
      </w:r>
    </w:p>
    <w:p w14:paraId="592B3AD3" w14:textId="77777777" w:rsidR="00BB38AF" w:rsidRPr="00DF7196" w:rsidRDefault="00BB38AF" w:rsidP="00BB38AF"/>
    <w:p w14:paraId="6A7C9820" w14:textId="77777777" w:rsidR="00BB38AF" w:rsidRDefault="00BB38AF" w:rsidP="00BB38AF">
      <w:r w:rsidRPr="00DF7196">
        <w:t xml:space="preserve">Autentisering av tjänstekonsument ska alltid ske med SITHS Funktionscertifikat. </w:t>
      </w:r>
    </w:p>
    <w:p w14:paraId="48E4FDE8" w14:textId="77777777" w:rsidR="00BB38AF" w:rsidRDefault="00BB38AF" w:rsidP="00BB38AF"/>
    <w:p w14:paraId="13ED97E8" w14:textId="77777777" w:rsidR="00BB38AF" w:rsidRDefault="00BB38AF" w:rsidP="00BB38AF">
      <w:r>
        <w:t>Tjänstekonsumenten ansvarar för att ha en kontinuitetsplan för det fall att tjänsteproducentens tjänst inte skulle vara tillgänglig.</w:t>
      </w:r>
    </w:p>
    <w:p w14:paraId="1CE964F8" w14:textId="77777777" w:rsidR="00BB38AF" w:rsidRDefault="00BB38AF" w:rsidP="00BB38AF"/>
    <w:p w14:paraId="40D32EB9" w14:textId="77777777"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00B444A1" w14:textId="77777777" w:rsidR="00BB38AF" w:rsidRPr="00DF7196" w:rsidRDefault="00BB38AF" w:rsidP="00BB38AF"/>
    <w:p w14:paraId="1EB98AAA" w14:textId="77777777"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fldChar w:fldCharType="begin"/>
      </w:r>
      <w:r>
        <w:instrText xml:space="preserve"> REF R4 \h </w:instrText>
      </w:r>
      <w:r>
        <w:fldChar w:fldCharType="separate"/>
      </w:r>
      <w:r w:rsidR="00BD562A" w:rsidRPr="00DF7196">
        <w:t>R4</w:t>
      </w:r>
      <w:r>
        <w:fldChar w:fldCharType="end"/>
      </w:r>
      <w:r>
        <w:t>], där informationsägarna</w:t>
      </w:r>
      <w:r w:rsidRPr="00DF7196">
        <w:t xml:space="preserve"> bland annat </w:t>
      </w:r>
      <w:r>
        <w:t xml:space="preserve">ställer </w:t>
      </w:r>
      <w:r w:rsidRPr="00DF7196">
        <w:t>krav på</w:t>
      </w:r>
    </w:p>
    <w:p w14:paraId="4F095BBF" w14:textId="77777777" w:rsidR="00BB38AF" w:rsidRPr="00DF7196" w:rsidRDefault="00BB38AF" w:rsidP="00BB38AF">
      <w:pPr>
        <w:pStyle w:val="ListParagraph"/>
        <w:numPr>
          <w:ilvl w:val="0"/>
          <w:numId w:val="27"/>
        </w:numPr>
        <w:spacing w:after="60" w:line="240" w:lineRule="auto"/>
      </w:pPr>
      <w:r w:rsidRPr="00DF7196">
        <w:t>att all användning av informationen erhållen från tjänsteproducenten ska beskrivas i godkänd HPTB, HSA-policytillämpning för brukarorganisation</w:t>
      </w:r>
    </w:p>
    <w:p w14:paraId="35119860" w14:textId="77777777" w:rsidR="00BB38AF" w:rsidRPr="00DF7196" w:rsidRDefault="00BB38AF" w:rsidP="00BB38AF">
      <w:pPr>
        <w:pStyle w:val="ListParagraph"/>
        <w:numPr>
          <w:ilvl w:val="0"/>
          <w:numId w:val="27"/>
        </w:numPr>
        <w:spacing w:after="60" w:line="240" w:lineRule="auto"/>
      </w:pPr>
      <w:r w:rsidRPr="00DF7196">
        <w:t>att tillämpliga lagar och regelverk, t.ex. Personuppgiftslagen PUL, efterlevs</w:t>
      </w:r>
    </w:p>
    <w:p w14:paraId="7F0F5EE8" w14:textId="77777777" w:rsidR="00BB38AF" w:rsidRPr="00DF7196" w:rsidRDefault="00BB38AF" w:rsidP="00BB38AF">
      <w:pPr>
        <w:pStyle w:val="ListParagraph"/>
        <w:numPr>
          <w:ilvl w:val="0"/>
          <w:numId w:val="27"/>
        </w:numPr>
        <w:spacing w:after="60" w:line="240" w:lineRule="auto"/>
      </w:pPr>
      <w:r w:rsidRPr="00DF7196">
        <w:lastRenderedPageBreak/>
        <w:t>att information som lagras i egen applikation ska skyddas på tillfredställande sätt</w:t>
      </w:r>
    </w:p>
    <w:p w14:paraId="0BB8E7CA" w14:textId="77777777" w:rsidR="00BB38AF" w:rsidRPr="00DF7196" w:rsidRDefault="00BB38AF" w:rsidP="00BB38AF">
      <w:pPr>
        <w:pStyle w:val="ListParagraph"/>
        <w:numPr>
          <w:ilvl w:val="0"/>
          <w:numId w:val="27"/>
        </w:numPr>
        <w:spacing w:after="60" w:line="240" w:lineRule="auto"/>
      </w:pPr>
      <w:r w:rsidRPr="00DF7196">
        <w:t>att information som lagras i egen applikation ska hållas uppdaterad mot ursprungskällan</w:t>
      </w:r>
    </w:p>
    <w:p w14:paraId="4FA0ED73" w14:textId="77777777" w:rsidR="00BB38AF" w:rsidRPr="00DF7196" w:rsidRDefault="00BB38AF" w:rsidP="00BB38AF">
      <w:pPr>
        <w:pStyle w:val="ListParagraph"/>
        <w:numPr>
          <w:ilvl w:val="0"/>
          <w:numId w:val="27"/>
        </w:numPr>
        <w:spacing w:after="60" w:line="240" w:lineRule="auto"/>
      </w:pPr>
      <w:r>
        <w:t>att intern revision genomförs årligen för kontroll av efterlevnad till HSA-policy</w:t>
      </w:r>
    </w:p>
    <w:p w14:paraId="6BC2300A" w14:textId="77777777" w:rsidR="00BB38AF" w:rsidRDefault="00BB38AF" w:rsidP="00BB38AF"/>
    <w:p w14:paraId="13B9D29E" w14:textId="77777777" w:rsidR="00BB38AF" w:rsidRDefault="00BB38AF" w:rsidP="00BB38AF">
      <w:r>
        <w:t xml:space="preserve">Anslutna tjänsteproducenter kan ha egna processer för godkännande av tjänstekonsumenter som anropar tjänsteproducentens katalogtjänst. </w:t>
      </w:r>
    </w:p>
    <w:p w14:paraId="0EABE70B" w14:textId="77777777" w:rsidR="00BB38AF" w:rsidRPr="00BB38AF" w:rsidRDefault="00BB38AF" w:rsidP="00BB38AF"/>
    <w:p w14:paraId="2CBDBDA5" w14:textId="77777777" w:rsidR="0039481C" w:rsidRDefault="0039481C" w:rsidP="0039481C">
      <w:pPr>
        <w:pStyle w:val="Heading1"/>
      </w:pPr>
      <w:bookmarkStart w:id="500" w:name="_Toc243452565"/>
      <w:bookmarkStart w:id="501" w:name="_Toc401743971"/>
      <w:r>
        <w:t xml:space="preserve">Tjänstedomänens </w:t>
      </w:r>
      <w:bookmarkEnd w:id="491"/>
      <w:r>
        <w:t>meddelandemodeller</w:t>
      </w:r>
      <w:bookmarkEnd w:id="492"/>
      <w:bookmarkEnd w:id="500"/>
      <w:bookmarkEnd w:id="501"/>
    </w:p>
    <w:p w14:paraId="062125DB" w14:textId="77777777" w:rsidR="0039481C" w:rsidRDefault="0039481C" w:rsidP="0039481C">
      <w:bookmarkStart w:id="502"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Heading2"/>
      </w:pPr>
      <w:bookmarkStart w:id="503" w:name="_Toc357754856"/>
      <w:bookmarkStart w:id="504" w:name="_Toc243452566"/>
      <w:bookmarkStart w:id="505" w:name="_Toc401743972"/>
      <w:r>
        <w:t>V-MIM</w:t>
      </w:r>
      <w:bookmarkEnd w:id="503"/>
      <w:bookmarkEnd w:id="504"/>
      <w:bookmarkEnd w:id="505"/>
      <w:r>
        <w:t xml:space="preserve"> </w:t>
      </w:r>
    </w:p>
    <w:p w14:paraId="564ACD9C" w14:textId="77777777"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r>
        <w:fldChar w:fldCharType="begin"/>
      </w:r>
      <w:r>
        <w:instrText xml:space="preserve"> REF R2 \h  \* MERGEFORMAT </w:instrText>
      </w:r>
      <w:r>
        <w:fldChar w:fldCharType="separate"/>
      </w:r>
      <w:ins w:id="506" w:author="Robert Lundmark" w:date="2014-10-22T12:23:00Z">
        <w:r w:rsidR="00BD562A" w:rsidRPr="00BD562A">
          <w:rPr>
            <w:b/>
            <w:bCs/>
            <w:rPrChange w:id="507" w:author="Robert Lundmark" w:date="2014-10-22T12:23:00Z">
              <w:rPr>
                <w:b/>
                <w:bCs/>
                <w:lang w:val="en-US"/>
              </w:rPr>
            </w:rPrChange>
          </w:rPr>
          <w:t>Error! Reference source not found.</w:t>
        </w:r>
      </w:ins>
      <w:del w:id="508" w:author="Robert Lundmark" w:date="2014-10-22T12:23:00Z">
        <w:r w:rsidRPr="00DF7196" w:rsidDel="00BD562A">
          <w:delText>R2</w:delText>
        </w:r>
      </w:del>
      <w:r>
        <w:fldChar w:fldCharType="end"/>
      </w:r>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14:paraId="0EBEBC6E" w14:textId="77777777" w:rsidR="00BB38AF" w:rsidRDefault="00BB38AF" w:rsidP="00BB38AF"/>
    <w:p w14:paraId="798EA864" w14:textId="748F6EB7" w:rsidR="0039481C" w:rsidRDefault="00BB38AF" w:rsidP="0039481C">
      <w:r w:rsidRPr="00DF7196">
        <w:t xml:space="preserve">Nuvarande informationsmodell beskrivs i RIV Informationsspecifikation HSA Struktur och Innehåll </w:t>
      </w:r>
      <w:r w:rsidRPr="00457C02">
        <w:t>[</w:t>
      </w:r>
      <w:r>
        <w:fldChar w:fldCharType="begin"/>
      </w:r>
      <w:r>
        <w:instrText xml:space="preserve"> REF R5 \h </w:instrText>
      </w:r>
      <w:r>
        <w:fldChar w:fldCharType="separate"/>
      </w:r>
      <w:ins w:id="509" w:author="Robert Lundmark" w:date="2014-10-22T12:23:00Z">
        <w:r w:rsidR="00BD562A" w:rsidRPr="00DF7196">
          <w:t>R</w:t>
        </w:r>
        <w:r w:rsidR="00BD562A">
          <w:t>5</w:t>
        </w:r>
      </w:ins>
      <w:del w:id="510" w:author="Robert Lundmark" w:date="2014-10-22T12:23:00Z">
        <w:r w:rsidRPr="00DF7196" w:rsidDel="00BD562A">
          <w:delText>R</w:delText>
        </w:r>
        <w:r w:rsidDel="00BD562A">
          <w:delText>5</w:delText>
        </w:r>
      </w:del>
      <w:r>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r>
        <w:fldChar w:fldCharType="begin"/>
      </w:r>
      <w:r>
        <w:instrText xml:space="preserve"> REF R2 \h  \* MERGEFORMAT </w:instrText>
      </w:r>
      <w:r>
        <w:fldChar w:fldCharType="separate"/>
      </w:r>
      <w:ins w:id="511" w:author="Robert Lundmark" w:date="2014-10-22T12:23:00Z">
        <w:r w:rsidR="00BD562A" w:rsidRPr="00BD562A">
          <w:rPr>
            <w:b/>
            <w:bCs/>
            <w:rPrChange w:id="512" w:author="Robert Lundmark" w:date="2014-10-22T12:23:00Z">
              <w:rPr>
                <w:b/>
                <w:bCs/>
                <w:lang w:val="en-US"/>
              </w:rPr>
            </w:rPrChange>
          </w:rPr>
          <w:t xml:space="preserve">Error! </w:t>
        </w:r>
        <w:r w:rsidR="00BD562A">
          <w:rPr>
            <w:b/>
            <w:bCs/>
            <w:lang w:val="en-US"/>
          </w:rPr>
          <w:t>Reference source not found.</w:t>
        </w:r>
      </w:ins>
      <w:del w:id="513" w:author="Robert Lundmark" w:date="2014-10-22T12:23:00Z">
        <w:r w:rsidRPr="00DF7196" w:rsidDel="00BD562A">
          <w:delText>R2</w:delText>
        </w:r>
      </w:del>
      <w:r>
        <w:fldChar w:fldCharType="end"/>
      </w:r>
      <w:r w:rsidRPr="002E75B7">
        <w:t>].</w:t>
      </w:r>
    </w:p>
    <w:p w14:paraId="70DEFC10" w14:textId="77777777" w:rsidR="0039481C" w:rsidRDefault="0039481C" w:rsidP="0039481C"/>
    <w:p w14:paraId="3578D5D8" w14:textId="77777777" w:rsidR="0039481C" w:rsidRDefault="0039481C" w:rsidP="0039481C">
      <w:pPr>
        <w:pStyle w:val="Heading2"/>
      </w:pPr>
      <w:bookmarkStart w:id="514" w:name="_Toc357754857"/>
      <w:bookmarkStart w:id="515" w:name="_Toc243452567"/>
      <w:bookmarkStart w:id="516" w:name="_Toc401743973"/>
      <w:r>
        <w:t>Formatregler</w:t>
      </w:r>
      <w:bookmarkEnd w:id="514"/>
      <w:bookmarkEnd w:id="515"/>
      <w:bookmarkEnd w:id="516"/>
    </w:p>
    <w:p w14:paraId="7D525304" w14:textId="77777777" w:rsidR="00BB38AF" w:rsidRPr="00DF7196"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17" w:name="_Toc401743974"/>
      <w:r w:rsidRPr="00DF7196">
        <w:t>RIV-specifikation</w:t>
      </w:r>
      <w:bookmarkEnd w:id="517"/>
    </w:p>
    <w:p w14:paraId="1E19B37B" w14:textId="0D100648" w:rsidR="0039481C" w:rsidRPr="002F2D14" w:rsidRDefault="00BB38AF" w:rsidP="0039481C">
      <w:r w:rsidRPr="00DF7196">
        <w:t>Formatregler för tjänstedomänen specificeras i RIV Informationsspecifikation HSA Struktur och Innehåll [</w:t>
      </w:r>
      <w:r>
        <w:fldChar w:fldCharType="begin"/>
      </w:r>
      <w:r>
        <w:instrText xml:space="preserve"> REF R5 \h </w:instrText>
      </w:r>
      <w:r>
        <w:fldChar w:fldCharType="separate"/>
      </w:r>
      <w:ins w:id="518" w:author="Robert Lundmark" w:date="2014-10-22T12:23:00Z">
        <w:r w:rsidR="00BD562A" w:rsidRPr="00DF7196">
          <w:t>R</w:t>
        </w:r>
        <w:r w:rsidR="00BD562A">
          <w:t>5</w:t>
        </w:r>
      </w:ins>
      <w:del w:id="519" w:author="Robert Lundmark" w:date="2014-10-22T12:23:00Z">
        <w:r w:rsidRPr="00DF7196" w:rsidDel="00BD562A">
          <w:delText>R</w:delText>
        </w:r>
        <w:r w:rsidDel="00BD562A">
          <w:delText>5</w:delText>
        </w:r>
      </w:del>
      <w:r>
        <w:fldChar w:fldCharType="end"/>
      </w:r>
      <w:r>
        <w:t xml:space="preserve">], se </w:t>
      </w:r>
      <w:r w:rsidRPr="0092589B">
        <w:t>även AB-2.</w:t>
      </w:r>
      <w:r>
        <w:t>6 [</w:t>
      </w:r>
      <w:r>
        <w:fldChar w:fldCharType="begin"/>
      </w:r>
      <w:r>
        <w:instrText xml:space="preserve"> REF R2 \h </w:instrText>
      </w:r>
      <w:r>
        <w:fldChar w:fldCharType="separate"/>
      </w:r>
      <w:ins w:id="520" w:author="Robert Lundmark" w:date="2014-10-22T12:23:00Z">
        <w:r w:rsidR="00BD562A" w:rsidRPr="00BD562A">
          <w:rPr>
            <w:b/>
            <w:bCs/>
            <w:rPrChange w:id="521" w:author="Robert Lundmark" w:date="2014-10-22T12:23:00Z">
              <w:rPr>
                <w:b/>
                <w:bCs/>
                <w:lang w:val="en-US"/>
              </w:rPr>
            </w:rPrChange>
          </w:rPr>
          <w:t>Error! Reference source not found.</w:t>
        </w:r>
      </w:ins>
      <w:del w:id="522" w:author="Robert Lundmark" w:date="2014-10-22T12:23:00Z">
        <w:r w:rsidRPr="00DF7196" w:rsidDel="00BD562A">
          <w:delText>R2</w:delText>
        </w:r>
      </w:del>
      <w:r>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fldChar w:fldCharType="begin"/>
      </w:r>
      <w:r>
        <w:instrText xml:space="preserve"> REF _Ref360177402 \r \h </w:instrText>
      </w:r>
      <w:r>
        <w:fldChar w:fldCharType="separate"/>
      </w:r>
      <w:ins w:id="523" w:author="Robert Lundmark" w:date="2014-10-22T12:23:00Z">
        <w:r w:rsidR="00BD562A" w:rsidRPr="00BD562A">
          <w:rPr>
            <w:b/>
            <w:bCs/>
            <w:rPrChange w:id="524" w:author="Robert Lundmark" w:date="2014-10-22T12:23:00Z">
              <w:rPr>
                <w:b/>
                <w:bCs/>
                <w:lang w:val="en-US"/>
              </w:rPr>
            </w:rPrChange>
          </w:rPr>
          <w:t xml:space="preserve">Error! </w:t>
        </w:r>
        <w:r w:rsidR="00BD562A">
          <w:rPr>
            <w:b/>
            <w:bCs/>
            <w:lang w:val="en-US"/>
          </w:rPr>
          <w:t>Reference source not found.</w:t>
        </w:r>
      </w:ins>
      <w:del w:id="525" w:author="Robert Lundmark" w:date="2014-10-22T12:23:00Z">
        <w:r w:rsidDel="00BD562A">
          <w:delText>6</w:delText>
        </w:r>
      </w:del>
      <w:r>
        <w:fldChar w:fldCharType="end"/>
      </w:r>
      <w:r>
        <w:t>.</w:t>
      </w:r>
    </w:p>
    <w:p w14:paraId="5B073D2A" w14:textId="77777777" w:rsidR="0039481C" w:rsidRDefault="0039481C" w:rsidP="0039481C">
      <w:pPr>
        <w:spacing w:line="240" w:lineRule="auto"/>
        <w:rPr>
          <w:rFonts w:eastAsia="Times New Roman"/>
          <w:bCs/>
          <w:sz w:val="30"/>
          <w:szCs w:val="28"/>
        </w:rPr>
      </w:pPr>
      <w:r>
        <w:br w:type="page"/>
      </w:r>
    </w:p>
    <w:p w14:paraId="3FC25909" w14:textId="77777777" w:rsidR="0039481C" w:rsidRDefault="0039481C" w:rsidP="0039481C">
      <w:pPr>
        <w:pStyle w:val="Heading1"/>
      </w:pPr>
      <w:bookmarkStart w:id="526" w:name="_Toc357754858"/>
      <w:bookmarkStart w:id="527" w:name="_Toc243452569"/>
      <w:bookmarkStart w:id="528" w:name="_Toc401743975"/>
      <w:r>
        <w:lastRenderedPageBreak/>
        <w:t>Tjänstekontrakt</w:t>
      </w:r>
      <w:bookmarkEnd w:id="502"/>
      <w:bookmarkEnd w:id="526"/>
      <w:bookmarkEnd w:id="527"/>
      <w:bookmarkEnd w:id="528"/>
    </w:p>
    <w:p w14:paraId="2C7E75B5" w14:textId="77777777" w:rsidR="00BB38AF" w:rsidRPr="00804A57" w:rsidRDefault="00BB38AF" w:rsidP="00BB38AF">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529" w:name="_Ref370936701"/>
      <w:bookmarkStart w:id="530" w:name="_Toc384204618"/>
      <w:bookmarkStart w:id="531" w:name="_Toc401743976"/>
      <w:r w:rsidRPr="00804A57">
        <w:t>GetHealthCareUnit</w:t>
      </w:r>
      <w:bookmarkEnd w:id="529"/>
      <w:bookmarkEnd w:id="530"/>
      <w:bookmarkEnd w:id="531"/>
    </w:p>
    <w:p w14:paraId="0A766CF6" w14:textId="77777777" w:rsidR="00BB38AF" w:rsidRPr="00915D3B" w:rsidRDefault="00BB38AF" w:rsidP="00BB38AF">
      <w:r w:rsidRPr="00915D3B">
        <w:t>Metoden söker ut vilken vårdenhet den angivna enheten är kopplad till. Kan användas av tjänstekonsumenten för att koppla ihop en enhet i ett vårdsystem med vårdenhet i enlighet med PDL. Notera särskilt att alla enheter inte är kopplade till en vårdenhet</w:t>
      </w:r>
      <w:r>
        <w:t>. Om enheten i sig själv är utpekad som vårdenhet markeras detta med en flagga i svaret.</w:t>
      </w:r>
    </w:p>
    <w:p w14:paraId="7C3EC26D" w14:textId="77777777"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32" w:name="_Toc401743977"/>
      <w:r w:rsidRPr="00915D3B">
        <w:t>Version</w:t>
      </w:r>
      <w:bookmarkEnd w:id="532"/>
    </w:p>
    <w:p w14:paraId="0EB5BE1F" w14:textId="0590CCD3" w:rsidR="00BB38AF" w:rsidRPr="00915D3B" w:rsidRDefault="00BB38AF" w:rsidP="00BB38AF">
      <w:r w:rsidRPr="00915D3B">
        <w:t xml:space="preserve">Version på detta kontrakt är </w:t>
      </w:r>
      <w:r w:rsidR="00125E67">
        <w:t>1.0_RC4</w:t>
      </w:r>
      <w:r w:rsidRPr="00915D3B">
        <w:t>.</w:t>
      </w:r>
    </w:p>
    <w:p w14:paraId="6D4B5BBD" w14:textId="77777777"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33" w:name="_Toc401743978"/>
      <w:r w:rsidRPr="00915D3B">
        <w:t>Fältregler</w:t>
      </w:r>
      <w:bookmarkEnd w:id="533"/>
    </w:p>
    <w:p w14:paraId="7F0B4F80"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1"/>
      </w:r>
      <w:r w:rsidRPr="00915D3B">
        <w:t xml:space="preserve">. </w:t>
      </w:r>
    </w:p>
    <w:p w14:paraId="6FF5ECA4" w14:textId="329D0D36" w:rsidR="00BB38AF" w:rsidRPr="00915D3B" w:rsidRDefault="00A02230" w:rsidP="00BB38AF">
      <w:r>
        <w:object w:dxaOrig="1531" w:dyaOrig="990" w14:anchorId="4E10AD74">
          <v:shape id="_x0000_i1026" type="#_x0000_t75" style="width:76.5pt;height:49.5pt" o:ole="">
            <v:imagedata r:id="rId10" o:title=""/>
          </v:shape>
          <o:OLEObject Type="Embed" ProgID="Excel.Sheet.8" ShapeID="_x0000_i1026" DrawAspect="Icon" ObjectID="_1475485910" r:id="rId11"/>
        </w:object>
      </w:r>
    </w:p>
    <w:tbl>
      <w:tblPr>
        <w:tblStyle w:val="TableGrid"/>
        <w:tblpPr w:leftFromText="141" w:rightFromText="141" w:vertAnchor="text" w:tblpY="1"/>
        <w:tblOverlap w:val="never"/>
        <w:tblW w:w="9606" w:type="dxa"/>
        <w:tblLayout w:type="fixed"/>
        <w:tblLook w:val="04A0" w:firstRow="1" w:lastRow="0" w:firstColumn="1" w:lastColumn="0" w:noHBand="0" w:noVBand="1"/>
      </w:tblPr>
      <w:tblGrid>
        <w:gridCol w:w="3085"/>
        <w:gridCol w:w="1276"/>
        <w:gridCol w:w="3827"/>
        <w:gridCol w:w="1418"/>
      </w:tblGrid>
      <w:tr w:rsidR="00BB38AF" w:rsidRPr="00915D3B" w14:paraId="06556890" w14:textId="77777777" w:rsidTr="000105E5">
        <w:trPr>
          <w:cantSplit/>
          <w:trHeight w:val="384"/>
        </w:trPr>
        <w:tc>
          <w:tcPr>
            <w:tcW w:w="3085" w:type="dxa"/>
            <w:shd w:val="clear" w:color="auto" w:fill="D9D9D9" w:themeFill="background1" w:themeFillShade="D9"/>
            <w:vAlign w:val="bottom"/>
          </w:tcPr>
          <w:p w14:paraId="48843541" w14:textId="77777777" w:rsidR="00BB38AF" w:rsidRPr="00915D3B" w:rsidRDefault="00BB38AF" w:rsidP="000105E5">
            <w:pPr>
              <w:rPr>
                <w:b/>
              </w:rPr>
            </w:pPr>
            <w:r w:rsidRPr="00915D3B">
              <w:rPr>
                <w:b/>
              </w:rPr>
              <w:t>Namn</w:t>
            </w:r>
          </w:p>
        </w:tc>
        <w:tc>
          <w:tcPr>
            <w:tcW w:w="1276" w:type="dxa"/>
            <w:shd w:val="clear" w:color="auto" w:fill="D9D9D9" w:themeFill="background1" w:themeFillShade="D9"/>
            <w:vAlign w:val="bottom"/>
          </w:tcPr>
          <w:p w14:paraId="12FBEB30" w14:textId="77777777" w:rsidR="00BB38AF" w:rsidRPr="00915D3B" w:rsidRDefault="00BB38AF" w:rsidP="000105E5">
            <w:pPr>
              <w:rPr>
                <w:b/>
              </w:rPr>
            </w:pPr>
            <w:r w:rsidRPr="00915D3B">
              <w:rPr>
                <w:b/>
              </w:rPr>
              <w:t>Typ</w:t>
            </w:r>
          </w:p>
        </w:tc>
        <w:tc>
          <w:tcPr>
            <w:tcW w:w="3827" w:type="dxa"/>
            <w:shd w:val="clear" w:color="auto" w:fill="D9D9D9" w:themeFill="background1" w:themeFillShade="D9"/>
            <w:vAlign w:val="bottom"/>
          </w:tcPr>
          <w:p w14:paraId="657A4B7B"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1FAE8C9F" w14:textId="77777777" w:rsidR="00BB38AF" w:rsidRPr="00915D3B" w:rsidRDefault="00BB38AF" w:rsidP="000105E5">
            <w:pPr>
              <w:rPr>
                <w:b/>
              </w:rPr>
            </w:pPr>
            <w:r w:rsidRPr="00915D3B">
              <w:rPr>
                <w:b/>
              </w:rPr>
              <w:t>Kardinalitet</w:t>
            </w:r>
          </w:p>
        </w:tc>
      </w:tr>
      <w:tr w:rsidR="00BB38AF" w:rsidRPr="00915D3B" w14:paraId="741C2ED5" w14:textId="77777777" w:rsidTr="000105E5">
        <w:trPr>
          <w:cantSplit/>
        </w:trPr>
        <w:tc>
          <w:tcPr>
            <w:tcW w:w="3085" w:type="dxa"/>
          </w:tcPr>
          <w:p w14:paraId="159903A7"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14:paraId="2A2DDF0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827" w:type="dxa"/>
          </w:tcPr>
          <w:p w14:paraId="3CD1123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3BB399B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25F4ABB9" w14:textId="77777777" w:rsidTr="000105E5">
        <w:trPr>
          <w:cantSplit/>
        </w:trPr>
        <w:tc>
          <w:tcPr>
            <w:tcW w:w="3085" w:type="dxa"/>
          </w:tcPr>
          <w:p w14:paraId="783D942A"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healthCareUnitMemberHsaId</w:t>
            </w:r>
          </w:p>
          <w:p w14:paraId="6D6A19F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276" w:type="dxa"/>
          </w:tcPr>
          <w:p w14:paraId="1A72618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827" w:type="dxa"/>
          </w:tcPr>
          <w:p w14:paraId="3113972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en enhet som är kopplad till en vårdenhet enligt PDL.</w:t>
            </w:r>
          </w:p>
          <w:p w14:paraId="579ADF0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6B6BE9C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1..1</w:t>
            </w:r>
          </w:p>
        </w:tc>
      </w:tr>
      <w:tr w:rsidR="00BB38AF" w:rsidRPr="00915D3B" w14:paraId="1E30E351" w14:textId="77777777" w:rsidTr="000105E5">
        <w:trPr>
          <w:cantSplit/>
        </w:trPr>
        <w:tc>
          <w:tcPr>
            <w:tcW w:w="3085" w:type="dxa"/>
          </w:tcPr>
          <w:p w14:paraId="366C9AAB"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searchBase</w:t>
            </w:r>
          </w:p>
        </w:tc>
        <w:tc>
          <w:tcPr>
            <w:tcW w:w="1276" w:type="dxa"/>
          </w:tcPr>
          <w:p w14:paraId="7F76706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827" w:type="dxa"/>
          </w:tcPr>
          <w:p w14:paraId="7DC22668" w14:textId="77777777" w:rsidR="00BB38AF" w:rsidRPr="00915D3B" w:rsidRDefault="00BB38AF" w:rsidP="000105E5">
            <w:pPr>
              <w:pStyle w:val="TableTextsmall"/>
            </w:pPr>
            <w:r w:rsidRPr="00915D3B">
              <w:t xml:space="preserve">Sökbas. Om ingen sökbas anges används </w:t>
            </w:r>
            <w:r w:rsidRPr="00915D3B">
              <w:rPr>
                <w:i/>
              </w:rPr>
              <w:t>c=SE</w:t>
            </w:r>
            <w:r w:rsidRPr="00915D3B">
              <w:t xml:space="preserve"> som sökbas.</w:t>
            </w:r>
          </w:p>
        </w:tc>
        <w:tc>
          <w:tcPr>
            <w:tcW w:w="1418" w:type="dxa"/>
          </w:tcPr>
          <w:p w14:paraId="1C4856A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14:paraId="36063345" w14:textId="77777777" w:rsidTr="000105E5">
        <w:trPr>
          <w:cantSplit/>
        </w:trPr>
        <w:tc>
          <w:tcPr>
            <w:tcW w:w="3085" w:type="dxa"/>
          </w:tcPr>
          <w:p w14:paraId="548D5911"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14:paraId="4D9EB55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827" w:type="dxa"/>
          </w:tcPr>
          <w:p w14:paraId="5C9EE3F4"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69BE75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717C692C" w14:textId="77777777" w:rsidTr="000105E5">
        <w:trPr>
          <w:cantSplit/>
        </w:trPr>
        <w:tc>
          <w:tcPr>
            <w:tcW w:w="3085" w:type="dxa"/>
          </w:tcPr>
          <w:p w14:paraId="26E9A8EC"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w:t>
            </w:r>
          </w:p>
        </w:tc>
        <w:tc>
          <w:tcPr>
            <w:tcW w:w="1276" w:type="dxa"/>
          </w:tcPr>
          <w:p w14:paraId="6D022AD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HealthCareUnitType</w:t>
            </w:r>
          </w:p>
        </w:tc>
        <w:tc>
          <w:tcPr>
            <w:tcW w:w="3827" w:type="dxa"/>
          </w:tcPr>
          <w:p w14:paraId="07317FE7"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1046AA8"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14:paraId="6B10323B" w14:textId="77777777" w:rsidTr="000105E5">
        <w:trPr>
          <w:cantSplit/>
        </w:trPr>
        <w:tc>
          <w:tcPr>
            <w:tcW w:w="3085" w:type="dxa"/>
          </w:tcPr>
          <w:p w14:paraId="4CDBBB63"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..healthCareUnitMemberHsaId</w:t>
            </w:r>
          </w:p>
        </w:tc>
        <w:tc>
          <w:tcPr>
            <w:tcW w:w="1276" w:type="dxa"/>
          </w:tcPr>
          <w:p w14:paraId="24B0AF4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827" w:type="dxa"/>
          </w:tcPr>
          <w:p w14:paraId="29417A0F"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Enhetens HSA-id</w:t>
            </w:r>
          </w:p>
        </w:tc>
        <w:tc>
          <w:tcPr>
            <w:tcW w:w="1418" w:type="dxa"/>
          </w:tcPr>
          <w:p w14:paraId="4FF4529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BB38AF" w:rsidRPr="00915D3B" w14:paraId="21DC3FB5" w14:textId="77777777" w:rsidTr="000105E5">
        <w:trPr>
          <w:cantSplit/>
        </w:trPr>
        <w:tc>
          <w:tcPr>
            <w:tcW w:w="3085" w:type="dxa"/>
            <w:vAlign w:val="center"/>
          </w:tcPr>
          <w:p w14:paraId="6763EC0E"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..healthCareUnitMemberName</w:t>
            </w:r>
          </w:p>
        </w:tc>
        <w:tc>
          <w:tcPr>
            <w:tcW w:w="1276" w:type="dxa"/>
            <w:vAlign w:val="center"/>
          </w:tcPr>
          <w:p w14:paraId="7F63C134"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30F7EC3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Enhetens namn</w:t>
            </w:r>
          </w:p>
        </w:tc>
        <w:tc>
          <w:tcPr>
            <w:tcW w:w="1418" w:type="dxa"/>
            <w:vAlign w:val="center"/>
          </w:tcPr>
          <w:p w14:paraId="322DCB4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14:paraId="6343C625" w14:textId="77777777" w:rsidTr="000105E5">
        <w:trPr>
          <w:cantSplit/>
        </w:trPr>
        <w:tc>
          <w:tcPr>
            <w:tcW w:w="3085" w:type="dxa"/>
            <w:vAlign w:val="center"/>
          </w:tcPr>
          <w:p w14:paraId="1984BF39"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..healthCareUnitMemberStartDate</w:t>
            </w:r>
          </w:p>
        </w:tc>
        <w:tc>
          <w:tcPr>
            <w:tcW w:w="1276" w:type="dxa"/>
            <w:vAlign w:val="center"/>
          </w:tcPr>
          <w:p w14:paraId="14A8B79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dateTime</w:t>
            </w:r>
          </w:p>
        </w:tc>
        <w:tc>
          <w:tcPr>
            <w:tcW w:w="3827" w:type="dxa"/>
            <w:vAlign w:val="center"/>
          </w:tcPr>
          <w:p w14:paraId="2797D314"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Startdatum för enhetens verksamhet</w:t>
            </w:r>
          </w:p>
        </w:tc>
        <w:tc>
          <w:tcPr>
            <w:tcW w:w="1418" w:type="dxa"/>
            <w:vAlign w:val="center"/>
          </w:tcPr>
          <w:p w14:paraId="06897B1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0..1</w:t>
            </w:r>
          </w:p>
        </w:tc>
      </w:tr>
      <w:tr w:rsidR="00BB38AF" w:rsidRPr="00915D3B" w14:paraId="62EF3088" w14:textId="77777777" w:rsidTr="000105E5">
        <w:trPr>
          <w:cantSplit/>
        </w:trPr>
        <w:tc>
          <w:tcPr>
            <w:tcW w:w="3085" w:type="dxa"/>
            <w:vAlign w:val="center"/>
          </w:tcPr>
          <w:p w14:paraId="3A155A66"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..healthCareUnitMemberEndDate</w:t>
            </w:r>
          </w:p>
        </w:tc>
        <w:tc>
          <w:tcPr>
            <w:tcW w:w="1276" w:type="dxa"/>
            <w:vAlign w:val="center"/>
          </w:tcPr>
          <w:p w14:paraId="6039D68A"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dateTime</w:t>
            </w:r>
          </w:p>
        </w:tc>
        <w:tc>
          <w:tcPr>
            <w:tcW w:w="3827" w:type="dxa"/>
            <w:vAlign w:val="center"/>
          </w:tcPr>
          <w:p w14:paraId="25E86405"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Slutdatum för enhetens verksamhet</w:t>
            </w:r>
          </w:p>
        </w:tc>
        <w:tc>
          <w:tcPr>
            <w:tcW w:w="1418" w:type="dxa"/>
            <w:vAlign w:val="center"/>
          </w:tcPr>
          <w:p w14:paraId="5F51DF45"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0..1</w:t>
            </w:r>
          </w:p>
        </w:tc>
      </w:tr>
      <w:tr w:rsidR="00BB38AF" w:rsidRPr="00915D3B" w14:paraId="14A67FDF" w14:textId="77777777" w:rsidTr="000105E5">
        <w:trPr>
          <w:cantSplit/>
        </w:trPr>
        <w:tc>
          <w:tcPr>
            <w:tcW w:w="3085" w:type="dxa"/>
            <w:vAlign w:val="center"/>
          </w:tcPr>
          <w:p w14:paraId="0D25C2C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..healthCareUnitHsaId</w:t>
            </w:r>
          </w:p>
        </w:tc>
        <w:tc>
          <w:tcPr>
            <w:tcW w:w="1276" w:type="dxa"/>
            <w:vAlign w:val="center"/>
          </w:tcPr>
          <w:p w14:paraId="7CADF8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vAlign w:val="center"/>
          </w:tcPr>
          <w:p w14:paraId="3934660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HSA-id</w:t>
            </w:r>
          </w:p>
        </w:tc>
        <w:tc>
          <w:tcPr>
            <w:tcW w:w="1418" w:type="dxa"/>
            <w:vAlign w:val="center"/>
          </w:tcPr>
          <w:p w14:paraId="2A3A2B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FD2E7DF" w14:textId="77777777" w:rsidTr="000105E5">
        <w:trPr>
          <w:cantSplit/>
        </w:trPr>
        <w:tc>
          <w:tcPr>
            <w:tcW w:w="3085" w:type="dxa"/>
            <w:vAlign w:val="center"/>
          </w:tcPr>
          <w:p w14:paraId="52843CD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..unitIsHealthCareUnit</w:t>
            </w:r>
          </w:p>
        </w:tc>
        <w:tc>
          <w:tcPr>
            <w:tcW w:w="1276" w:type="dxa"/>
            <w:vAlign w:val="center"/>
          </w:tcPr>
          <w:p w14:paraId="361EF21A"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Boolean</w:t>
            </w:r>
          </w:p>
        </w:tc>
        <w:tc>
          <w:tcPr>
            <w:tcW w:w="3827" w:type="dxa"/>
            <w:vAlign w:val="center"/>
          </w:tcPr>
          <w:p w14:paraId="5C3A9BCC"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True, om enheten själv är en vårdenhet</w:t>
            </w:r>
            <w:r>
              <w:rPr>
                <w:rFonts w:ascii="Times New Roman" w:hAnsi="Times New Roman"/>
                <w:szCs w:val="20"/>
              </w:rPr>
              <w:br/>
              <w:t>Om enhet inte är vårdenhet kommer inget värde att returneras.</w:t>
            </w:r>
          </w:p>
        </w:tc>
        <w:tc>
          <w:tcPr>
            <w:tcW w:w="1418" w:type="dxa"/>
            <w:vAlign w:val="center"/>
          </w:tcPr>
          <w:p w14:paraId="4F77BE78"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0..1</w:t>
            </w:r>
          </w:p>
        </w:tc>
      </w:tr>
      <w:tr w:rsidR="00BB38AF" w:rsidRPr="00915D3B" w14:paraId="1378183D" w14:textId="77777777" w:rsidTr="000105E5">
        <w:trPr>
          <w:cantSplit/>
        </w:trPr>
        <w:tc>
          <w:tcPr>
            <w:tcW w:w="3085" w:type="dxa"/>
            <w:vAlign w:val="center"/>
          </w:tcPr>
          <w:p w14:paraId="19162D88"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..healthCareUnitName</w:t>
            </w:r>
          </w:p>
        </w:tc>
        <w:tc>
          <w:tcPr>
            <w:tcW w:w="1276" w:type="dxa"/>
            <w:vAlign w:val="center"/>
          </w:tcPr>
          <w:p w14:paraId="02DD73E1"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04B33E6E"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Vårdenhetens namn</w:t>
            </w:r>
          </w:p>
        </w:tc>
        <w:tc>
          <w:tcPr>
            <w:tcW w:w="1418" w:type="dxa"/>
            <w:vAlign w:val="center"/>
          </w:tcPr>
          <w:p w14:paraId="6B6EC492"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14:paraId="33D522A7" w14:textId="77777777" w:rsidTr="000105E5">
        <w:trPr>
          <w:cantSplit/>
        </w:trPr>
        <w:tc>
          <w:tcPr>
            <w:tcW w:w="3085" w:type="dxa"/>
            <w:vAlign w:val="center"/>
          </w:tcPr>
          <w:p w14:paraId="01468A1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..healthCareUnitStartDate</w:t>
            </w:r>
          </w:p>
        </w:tc>
        <w:tc>
          <w:tcPr>
            <w:tcW w:w="1276" w:type="dxa"/>
            <w:vAlign w:val="center"/>
          </w:tcPr>
          <w:p w14:paraId="0A2C7B7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67890E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14:paraId="100F3E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77B788BF" w14:textId="77777777" w:rsidTr="000105E5">
        <w:trPr>
          <w:cantSplit/>
        </w:trPr>
        <w:tc>
          <w:tcPr>
            <w:tcW w:w="3085" w:type="dxa"/>
            <w:vAlign w:val="center"/>
          </w:tcPr>
          <w:p w14:paraId="129F39F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..healthCareUnitEndDate</w:t>
            </w:r>
          </w:p>
        </w:tc>
        <w:tc>
          <w:tcPr>
            <w:tcW w:w="1276" w:type="dxa"/>
            <w:vAlign w:val="center"/>
          </w:tcPr>
          <w:p w14:paraId="01803FC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301C91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14:paraId="530EBEB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C9C58EE" w14:textId="77777777" w:rsidTr="000105E5">
        <w:trPr>
          <w:cantSplit/>
        </w:trPr>
        <w:tc>
          <w:tcPr>
            <w:tcW w:w="3085" w:type="dxa"/>
            <w:vAlign w:val="center"/>
          </w:tcPr>
          <w:p w14:paraId="5705FF3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..healthCareProviderHsaId</w:t>
            </w:r>
          </w:p>
        </w:tc>
        <w:tc>
          <w:tcPr>
            <w:tcW w:w="1276" w:type="dxa"/>
            <w:vAlign w:val="center"/>
          </w:tcPr>
          <w:p w14:paraId="1C1C0C1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vAlign w:val="center"/>
          </w:tcPr>
          <w:p w14:paraId="7B08898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HSA-id</w:t>
            </w:r>
          </w:p>
        </w:tc>
        <w:tc>
          <w:tcPr>
            <w:tcW w:w="1418" w:type="dxa"/>
            <w:vAlign w:val="center"/>
          </w:tcPr>
          <w:p w14:paraId="1191AC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4E864F1" w14:textId="77777777" w:rsidTr="000105E5">
        <w:trPr>
          <w:cantSplit/>
        </w:trPr>
        <w:tc>
          <w:tcPr>
            <w:tcW w:w="3085" w:type="dxa"/>
            <w:vAlign w:val="center"/>
          </w:tcPr>
          <w:p w14:paraId="350C5184"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..healthCareProviderName</w:t>
            </w:r>
          </w:p>
        </w:tc>
        <w:tc>
          <w:tcPr>
            <w:tcW w:w="1276" w:type="dxa"/>
            <w:vAlign w:val="center"/>
          </w:tcPr>
          <w:p w14:paraId="34A0117E"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7BCBCEC2"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Vårdgivarens namn</w:t>
            </w:r>
          </w:p>
        </w:tc>
        <w:tc>
          <w:tcPr>
            <w:tcW w:w="1418" w:type="dxa"/>
            <w:vAlign w:val="center"/>
          </w:tcPr>
          <w:p w14:paraId="54C7ED53"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14:paraId="0238EDBA" w14:textId="77777777" w:rsidTr="000105E5">
        <w:trPr>
          <w:cantSplit/>
        </w:trPr>
        <w:tc>
          <w:tcPr>
            <w:tcW w:w="3085" w:type="dxa"/>
            <w:vAlign w:val="center"/>
          </w:tcPr>
          <w:p w14:paraId="32753895"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..healthCareProviderOrgNo</w:t>
            </w:r>
          </w:p>
        </w:tc>
        <w:tc>
          <w:tcPr>
            <w:tcW w:w="1276" w:type="dxa"/>
            <w:vAlign w:val="center"/>
          </w:tcPr>
          <w:p w14:paraId="56088D76"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2127BFD6"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Vårdgivarens organisationsnummer</w:t>
            </w:r>
          </w:p>
        </w:tc>
        <w:tc>
          <w:tcPr>
            <w:tcW w:w="1418" w:type="dxa"/>
            <w:vAlign w:val="center"/>
          </w:tcPr>
          <w:p w14:paraId="0CF731AA"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14:paraId="1863059D" w14:textId="77777777" w:rsidTr="000105E5">
        <w:trPr>
          <w:cantSplit/>
        </w:trPr>
        <w:tc>
          <w:tcPr>
            <w:tcW w:w="3085" w:type="dxa"/>
            <w:vAlign w:val="center"/>
          </w:tcPr>
          <w:p w14:paraId="5D04971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..healthCareProviderStartDate</w:t>
            </w:r>
          </w:p>
        </w:tc>
        <w:tc>
          <w:tcPr>
            <w:tcW w:w="1276" w:type="dxa"/>
            <w:vAlign w:val="center"/>
          </w:tcPr>
          <w:p w14:paraId="14243E3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4D74C3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vårdgivarens verksamhet.</w:t>
            </w:r>
          </w:p>
        </w:tc>
        <w:tc>
          <w:tcPr>
            <w:tcW w:w="1418" w:type="dxa"/>
            <w:vAlign w:val="center"/>
          </w:tcPr>
          <w:p w14:paraId="138CB75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47630D0" w14:textId="77777777" w:rsidTr="000105E5">
        <w:trPr>
          <w:cantSplit/>
        </w:trPr>
        <w:tc>
          <w:tcPr>
            <w:tcW w:w="3085" w:type="dxa"/>
            <w:vAlign w:val="center"/>
          </w:tcPr>
          <w:p w14:paraId="29DB0C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..healthCareProviderEndDate</w:t>
            </w:r>
          </w:p>
        </w:tc>
        <w:tc>
          <w:tcPr>
            <w:tcW w:w="1276" w:type="dxa"/>
            <w:vAlign w:val="center"/>
          </w:tcPr>
          <w:p w14:paraId="537DB07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17E718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vårdgivarens verksamhet.</w:t>
            </w:r>
          </w:p>
        </w:tc>
        <w:tc>
          <w:tcPr>
            <w:tcW w:w="1418" w:type="dxa"/>
            <w:vAlign w:val="center"/>
          </w:tcPr>
          <w:p w14:paraId="1798300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ECEEA4B" w14:textId="77777777" w:rsidTr="000105E5">
        <w:trPr>
          <w:cantSplit/>
        </w:trPr>
        <w:tc>
          <w:tcPr>
            <w:tcW w:w="3085" w:type="dxa"/>
            <w:vAlign w:val="center"/>
          </w:tcPr>
          <w:p w14:paraId="053B79F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276" w:type="dxa"/>
            <w:vAlign w:val="center"/>
          </w:tcPr>
          <w:p w14:paraId="55C31A3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tcPr>
          <w:p w14:paraId="38D1011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45231AF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2034D92D" w14:textId="77777777" w:rsidTr="000105E5">
        <w:trPr>
          <w:cantSplit/>
        </w:trPr>
        <w:tc>
          <w:tcPr>
            <w:tcW w:w="3085" w:type="dxa"/>
            <w:vAlign w:val="center"/>
          </w:tcPr>
          <w:p w14:paraId="12FF3AA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276" w:type="dxa"/>
            <w:vAlign w:val="center"/>
          </w:tcPr>
          <w:p w14:paraId="6479F8C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tcPr>
          <w:p w14:paraId="364AAC0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 vid resultCode=ERROR.</w:t>
            </w:r>
          </w:p>
        </w:tc>
        <w:tc>
          <w:tcPr>
            <w:tcW w:w="1418" w:type="dxa"/>
            <w:vAlign w:val="center"/>
          </w:tcPr>
          <w:p w14:paraId="69B6ADC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14:paraId="77E9D006" w14:textId="77777777" w:rsidR="0039481C" w:rsidRDefault="0039481C" w:rsidP="0039481C">
      <w:pPr>
        <w:pStyle w:val="BodyText"/>
      </w:pPr>
    </w:p>
    <w:p w14:paraId="28097FF5" w14:textId="77777777" w:rsidR="00BB38AF" w:rsidRDefault="00BB38AF" w:rsidP="0039481C">
      <w:pPr>
        <w:pStyle w:val="BodyText"/>
      </w:pPr>
    </w:p>
    <w:p w14:paraId="0F7EA1F0" w14:textId="77777777" w:rsidR="00BB38AF" w:rsidRDefault="00BB38AF" w:rsidP="0039481C">
      <w:pPr>
        <w:pStyle w:val="BodyText"/>
      </w:pPr>
    </w:p>
    <w:p w14:paraId="0817360E" w14:textId="77777777" w:rsidR="00BB38AF" w:rsidRDefault="00BB38AF" w:rsidP="0039481C">
      <w:pPr>
        <w:pStyle w:val="BodyText"/>
      </w:pPr>
    </w:p>
    <w:p w14:paraId="7D815D98" w14:textId="77777777" w:rsidR="00BB38AF" w:rsidRDefault="00BB38AF" w:rsidP="0039481C">
      <w:pPr>
        <w:pStyle w:val="BodyText"/>
      </w:pPr>
    </w:p>
    <w:p w14:paraId="66F09E5B" w14:textId="77777777" w:rsidR="00BB38AF" w:rsidRDefault="00BB38AF" w:rsidP="0039481C">
      <w:pPr>
        <w:pStyle w:val="BodyText"/>
      </w:pPr>
    </w:p>
    <w:p w14:paraId="37F7F8ED" w14:textId="77777777" w:rsidR="00BB38AF" w:rsidRDefault="00BB38AF" w:rsidP="0039481C">
      <w:pPr>
        <w:pStyle w:val="BodyText"/>
      </w:pPr>
    </w:p>
    <w:p w14:paraId="3F157D35" w14:textId="77777777" w:rsidR="00BB38AF" w:rsidRPr="00ED19D0" w:rsidRDefault="00BB38AF" w:rsidP="0039481C">
      <w:pPr>
        <w:pStyle w:val="BodyText"/>
      </w:pPr>
    </w:p>
    <w:p w14:paraId="5FDE6A04" w14:textId="77777777" w:rsidR="0039481C" w:rsidRDefault="0039481C" w:rsidP="0039481C">
      <w:pPr>
        <w:pStyle w:val="Heading3"/>
      </w:pPr>
      <w:bookmarkStart w:id="534" w:name="_Toc243452573"/>
      <w:bookmarkStart w:id="535" w:name="_Toc401743979"/>
      <w:r>
        <w:t>Övriga regler</w:t>
      </w:r>
      <w:bookmarkEnd w:id="534"/>
      <w:bookmarkEnd w:id="535"/>
    </w:p>
    <w:p w14:paraId="54C7F2F8" w14:textId="133D3B68" w:rsidR="0039481C" w:rsidRDefault="00BB38AF" w:rsidP="0039481C">
      <w:pPr>
        <w:rPr>
          <w:color w:val="4F81BD" w:themeColor="accent1"/>
        </w:rPr>
      </w:pPr>
      <w:r>
        <w:t>-</w:t>
      </w:r>
    </w:p>
    <w:p w14:paraId="15C0FFB2" w14:textId="77777777" w:rsidR="0039481C" w:rsidRDefault="0039481C" w:rsidP="0039481C">
      <w:pPr>
        <w:rPr>
          <w:color w:val="4F81BD" w:themeColor="accent1"/>
        </w:rPr>
      </w:pPr>
    </w:p>
    <w:p w14:paraId="2179D89E" w14:textId="545AA20A" w:rsidR="0039481C" w:rsidRPr="00776D68" w:rsidRDefault="0039481C" w:rsidP="0039481C">
      <w:pPr>
        <w:pStyle w:val="Heading4"/>
      </w:pPr>
      <w:r w:rsidRPr="00776D68">
        <w:t>Icke funktionella krav</w:t>
      </w:r>
    </w:p>
    <w:p w14:paraId="0A044109" w14:textId="77777777" w:rsidR="00BB38AF" w:rsidRPr="00915D3B" w:rsidRDefault="00BB38AF" w:rsidP="00BB38AF">
      <w:pPr>
        <w:pStyle w:val="Heading5"/>
      </w:pPr>
      <w:r w:rsidRPr="00915D3B">
        <w:t>SLA-krav</w:t>
      </w:r>
    </w:p>
    <w:p w14:paraId="603FB56F" w14:textId="77777777" w:rsidR="00BB38AF" w:rsidRPr="00915D3B" w:rsidRDefault="00BB38AF" w:rsidP="00BB38AF">
      <w:pPr>
        <w:keepNext/>
      </w:pPr>
      <w:r w:rsidRPr="00915D3B">
        <w:t xml:space="preserve">Svarstider är specifika för respektive tjänstekontrakt. </w:t>
      </w:r>
    </w:p>
    <w:p w14:paraId="072041E3"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leGrid"/>
        <w:tblW w:w="0" w:type="auto"/>
        <w:tblLook w:val="04A0" w:firstRow="1" w:lastRow="0" w:firstColumn="1" w:lastColumn="0" w:noHBand="0" w:noVBand="1"/>
      </w:tblPr>
      <w:tblGrid>
        <w:gridCol w:w="3509"/>
        <w:gridCol w:w="2836"/>
        <w:gridCol w:w="2552"/>
      </w:tblGrid>
      <w:tr w:rsidR="00BB38AF" w:rsidRPr="00915D3B" w14:paraId="3617243C" w14:textId="77777777" w:rsidTr="000105E5">
        <w:tc>
          <w:tcPr>
            <w:tcW w:w="3509" w:type="dxa"/>
          </w:tcPr>
          <w:p w14:paraId="7B8C5DC7" w14:textId="77777777" w:rsidR="00BB38AF" w:rsidRPr="00915D3B" w:rsidRDefault="00BB38AF" w:rsidP="000105E5">
            <w:pPr>
              <w:keepNext/>
              <w:rPr>
                <w:b/>
              </w:rPr>
            </w:pPr>
            <w:r w:rsidRPr="00915D3B">
              <w:rPr>
                <w:b/>
              </w:rPr>
              <w:t>Metod</w:t>
            </w:r>
          </w:p>
        </w:tc>
        <w:tc>
          <w:tcPr>
            <w:tcW w:w="2836" w:type="dxa"/>
          </w:tcPr>
          <w:p w14:paraId="52F6A3F6" w14:textId="77777777" w:rsidR="00BB38AF" w:rsidRPr="00915D3B" w:rsidRDefault="00BB38AF" w:rsidP="000105E5">
            <w:pPr>
              <w:keepNext/>
              <w:rPr>
                <w:b/>
              </w:rPr>
            </w:pPr>
            <w:r w:rsidRPr="00915D3B">
              <w:rPr>
                <w:b/>
              </w:rPr>
              <w:t>Svarstider måste garanteras upp till följande last</w:t>
            </w:r>
          </w:p>
        </w:tc>
        <w:tc>
          <w:tcPr>
            <w:tcW w:w="2552" w:type="dxa"/>
          </w:tcPr>
          <w:p w14:paraId="5AFCFA32" w14:textId="77777777" w:rsidR="00BB38AF" w:rsidRPr="00915D3B" w:rsidRDefault="00BB38AF" w:rsidP="000105E5">
            <w:pPr>
              <w:keepNext/>
              <w:rPr>
                <w:b/>
              </w:rPr>
            </w:pPr>
            <w:r w:rsidRPr="00915D3B">
              <w:rPr>
                <w:b/>
              </w:rPr>
              <w:t>Svarstid för 95 % av alla anrop ligger inom</w:t>
            </w:r>
          </w:p>
        </w:tc>
      </w:tr>
      <w:tr w:rsidR="00BB38AF" w:rsidRPr="00915D3B" w14:paraId="75633919" w14:textId="77777777" w:rsidTr="000105E5">
        <w:tc>
          <w:tcPr>
            <w:tcW w:w="3509" w:type="dxa"/>
          </w:tcPr>
          <w:p w14:paraId="30D5E3FF" w14:textId="77777777" w:rsidR="00BB38AF" w:rsidRPr="00915D3B" w:rsidRDefault="00BB38AF" w:rsidP="000105E5">
            <w:r w:rsidRPr="00915D3B">
              <w:t>GetHealthCareUnit</w:t>
            </w:r>
          </w:p>
        </w:tc>
        <w:tc>
          <w:tcPr>
            <w:tcW w:w="2836" w:type="dxa"/>
          </w:tcPr>
          <w:p w14:paraId="18986B15" w14:textId="77777777" w:rsidR="00BB38AF" w:rsidRPr="00915D3B" w:rsidRDefault="00BB38AF" w:rsidP="000105E5">
            <w:r w:rsidRPr="00915D3B">
              <w:t>10 anrop/s</w:t>
            </w:r>
          </w:p>
        </w:tc>
        <w:tc>
          <w:tcPr>
            <w:tcW w:w="2552" w:type="dxa"/>
          </w:tcPr>
          <w:p w14:paraId="2A50B602" w14:textId="77777777" w:rsidR="00BB38AF" w:rsidRPr="00915D3B" w:rsidRDefault="00BB38AF" w:rsidP="000105E5">
            <w:r w:rsidRPr="00915D3B">
              <w:t xml:space="preserve">  100 ms</w:t>
            </w:r>
          </w:p>
        </w:tc>
      </w:tr>
    </w:tbl>
    <w:p w14:paraId="7A927422" w14:textId="77777777" w:rsidR="00BB38AF" w:rsidRPr="00915D3B" w:rsidRDefault="00BB38AF" w:rsidP="00BB38AF"/>
    <w:p w14:paraId="5F7E2686" w14:textId="77777777" w:rsidR="00BB38AF" w:rsidRPr="00915D3B" w:rsidRDefault="00BB38AF" w:rsidP="00BB38AF">
      <w:pPr>
        <w:pStyle w:val="Heading5"/>
      </w:pPr>
      <w:r w:rsidRPr="00915D3B">
        <w:t>Logiska fel</w:t>
      </w:r>
    </w:p>
    <w:p w14:paraId="0598CB5C" w14:textId="77777777" w:rsidR="00BB38AF" w:rsidRPr="009C6E87" w:rsidRDefault="00BB38AF" w:rsidP="00BB38AF">
      <w:pPr>
        <w:rPr>
          <w:rFonts w:cs="Arial"/>
        </w:rPr>
      </w:pPr>
      <w:r w:rsidRPr="009C6E87">
        <w:rPr>
          <w:rFonts w:cs="Arial"/>
        </w:rPr>
        <w:t xml:space="preserve">För alla logiska fel returneras </w:t>
      </w:r>
      <w:r w:rsidRPr="009C6E87">
        <w:rPr>
          <w:rFonts w:cs="Arial"/>
          <w:szCs w:val="20"/>
        </w:rPr>
        <w:t>resultCode=ERROR</w:t>
      </w:r>
      <w:r w:rsidRPr="009C6E87">
        <w:rPr>
          <w:rFonts w:cs="Arial"/>
        </w:rPr>
        <w:t xml:space="preserve"> och en förklarande text i </w:t>
      </w:r>
      <w:r w:rsidRPr="009C6E87">
        <w:rPr>
          <w:rFonts w:cs="Arial"/>
          <w:szCs w:val="20"/>
        </w:rPr>
        <w:t>resultText. Följande logiska fel har identifierats för detta kontrakt:</w:t>
      </w:r>
    </w:p>
    <w:p w14:paraId="51BE3262" w14:textId="77777777" w:rsidR="00BB38AF" w:rsidRPr="00915D3B" w:rsidRDefault="00BB38AF" w:rsidP="00BB38AF">
      <w:pPr>
        <w:rPr>
          <w:rFonts w:cs="Arial"/>
        </w:rPr>
      </w:pPr>
      <w:r w:rsidRPr="00915D3B">
        <w:rPr>
          <w:rFonts w:cs="Arial"/>
          <w:szCs w:val="20"/>
        </w:rPr>
        <w:t>Fel för vilka ingen information returneras.</w:t>
      </w:r>
    </w:p>
    <w:p w14:paraId="089FA8A8" w14:textId="33D6060F" w:rsidR="00BB38AF" w:rsidRPr="00915D3B" w:rsidRDefault="00BB38AF" w:rsidP="00BB38AF">
      <w:pPr>
        <w:pStyle w:val="ListParagraph"/>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w:t>
      </w:r>
      <w:del w:id="536" w:author="Robert Lundmark" w:date="2014-10-21T10:29:00Z">
        <w:r w:rsidRPr="00915D3B" w:rsidDel="003C03D0">
          <w:delText xml:space="preserve">; Fel </w:delText>
        </w:r>
      </w:del>
      <w:ins w:id="537" w:author="Robert Lundmark" w:date="2014-10-21T10:29:00Z">
        <w:r w:rsidR="003C03D0">
          <w:t>;Fel;</w:t>
        </w:r>
      </w:ins>
      <w:r w:rsidRPr="00915D3B">
        <w:t>GetHealthCareUnit; 1; Angiven sökbas: &lt;värde&gt; kan inte hittas”.</w:t>
      </w:r>
    </w:p>
    <w:p w14:paraId="7015DA58" w14:textId="5C75170C" w:rsidR="00BB38AF" w:rsidRPr="00915D3B" w:rsidRDefault="00BB38AF" w:rsidP="00BB38AF">
      <w:pPr>
        <w:pStyle w:val="ListParagraph"/>
        <w:numPr>
          <w:ilvl w:val="0"/>
          <w:numId w:val="28"/>
        </w:numPr>
        <w:spacing w:after="120" w:line="240" w:lineRule="auto"/>
        <w:contextualSpacing w:val="0"/>
      </w:pPr>
      <w:r w:rsidRPr="00915D3B">
        <w:t>Sökt enhet finns inte i katalogen (det går inte att hitta något objekt med angivet HSA-id).</w:t>
      </w:r>
      <w:r w:rsidRPr="00915D3B">
        <w:br/>
      </w:r>
      <w:r w:rsidRPr="00915D3B">
        <w:rPr>
          <w:rFonts w:ascii="Times New Roman" w:hAnsi="Times New Roman"/>
          <w:szCs w:val="20"/>
        </w:rPr>
        <w:t>resultText=</w:t>
      </w:r>
      <w:r w:rsidRPr="00915D3B">
        <w:t>”&lt;katalog-id&gt;</w:t>
      </w:r>
      <w:del w:id="538" w:author="Robert Lundmark" w:date="2014-10-21T10:29:00Z">
        <w:r w:rsidRPr="00915D3B" w:rsidDel="003C03D0">
          <w:delText xml:space="preserve">; Fel </w:delText>
        </w:r>
      </w:del>
      <w:ins w:id="539" w:author="Robert Lundmark" w:date="2014-10-21T10:29:00Z">
        <w:r w:rsidR="003C03D0">
          <w:t>;Fel;</w:t>
        </w:r>
      </w:ins>
      <w:r w:rsidRPr="00915D3B">
        <w:t>GetHealthCareUnit; 2; Det går inte att hitta något objekt med angivet HSA-id: &lt;värde&gt;”.</w:t>
      </w:r>
    </w:p>
    <w:p w14:paraId="11664D58" w14:textId="4E50FA92" w:rsidR="00BB38AF" w:rsidRPr="00915D3B" w:rsidRDefault="00BB38AF" w:rsidP="00BB38AF">
      <w:pPr>
        <w:pStyle w:val="ListParagraph"/>
        <w:numPr>
          <w:ilvl w:val="0"/>
          <w:numId w:val="28"/>
        </w:numPr>
        <w:spacing w:after="120" w:line="240" w:lineRule="auto"/>
        <w:contextualSpacing w:val="0"/>
      </w:pPr>
      <w:r w:rsidRPr="00915D3B">
        <w:t>Objektet med angivet HSA-id är inte ett enhetsobjekt.</w:t>
      </w:r>
      <w:r w:rsidRPr="00915D3B">
        <w:br/>
      </w:r>
      <w:r w:rsidRPr="00915D3B">
        <w:rPr>
          <w:rFonts w:ascii="Times New Roman" w:hAnsi="Times New Roman"/>
          <w:szCs w:val="20"/>
        </w:rPr>
        <w:t>resultText=</w:t>
      </w:r>
      <w:r w:rsidRPr="00915D3B">
        <w:t>”&lt;katalog-id&gt;</w:t>
      </w:r>
      <w:del w:id="540" w:author="Robert Lundmark" w:date="2014-10-21T10:29:00Z">
        <w:r w:rsidRPr="00915D3B" w:rsidDel="003C03D0">
          <w:delText xml:space="preserve">; Fel </w:delText>
        </w:r>
      </w:del>
      <w:ins w:id="541" w:author="Robert Lundmark" w:date="2014-10-21T10:29:00Z">
        <w:r w:rsidR="003C03D0">
          <w:t>;Fel;</w:t>
        </w:r>
      </w:ins>
      <w:r w:rsidRPr="00915D3B">
        <w:t>GetHealthCareUnit; 3; Objektet med angivet HSA-id: &lt;värde&gt; är inte ett enhets- eller funktionsobjekt.”</w:t>
      </w:r>
    </w:p>
    <w:p w14:paraId="1CB1E7B0" w14:textId="6B323E09" w:rsidR="00BB38AF" w:rsidRPr="00915D3B" w:rsidRDefault="00BB38AF" w:rsidP="00BB38AF">
      <w:pPr>
        <w:pStyle w:val="ListParagraph"/>
        <w:numPr>
          <w:ilvl w:val="0"/>
          <w:numId w:val="28"/>
        </w:numPr>
        <w:spacing w:after="120" w:line="240" w:lineRule="auto"/>
        <w:contextualSpacing w:val="0"/>
      </w:pPr>
      <w:r w:rsidRPr="00915D3B">
        <w:t>Sökt enhet är kopplad till flera vårdenheter</w:t>
      </w:r>
      <w:r w:rsidRPr="00915D3B">
        <w:br/>
      </w:r>
      <w:r w:rsidRPr="00915D3B">
        <w:rPr>
          <w:rFonts w:ascii="Times New Roman" w:hAnsi="Times New Roman"/>
          <w:szCs w:val="20"/>
        </w:rPr>
        <w:t>resultText=</w:t>
      </w:r>
      <w:r w:rsidRPr="00915D3B">
        <w:t>”&lt;katalog-id&gt;</w:t>
      </w:r>
      <w:del w:id="542" w:author="Robert Lundmark" w:date="2014-10-21T10:29:00Z">
        <w:r w:rsidRPr="00915D3B" w:rsidDel="003C03D0">
          <w:delText xml:space="preserve">; Fel </w:delText>
        </w:r>
      </w:del>
      <w:ins w:id="543" w:author="Robert Lundmark" w:date="2014-10-21T10:29:00Z">
        <w:r w:rsidR="003C03D0">
          <w:t>;Fel;</w:t>
        </w:r>
      </w:ins>
      <w:r w:rsidRPr="00915D3B">
        <w:t>GetHealthCareUnit; 4; Sökt enhet HSA-Id: &lt;värde&gt; är kopplad till flera vårdenheter”</w:t>
      </w:r>
    </w:p>
    <w:p w14:paraId="7011FFAF" w14:textId="13FD9FB5" w:rsidR="00BB38AF" w:rsidRPr="00915D3B" w:rsidRDefault="00BB38AF" w:rsidP="00BB38AF">
      <w:pPr>
        <w:pStyle w:val="ListParagraph"/>
        <w:numPr>
          <w:ilvl w:val="0"/>
          <w:numId w:val="28"/>
        </w:numPr>
        <w:spacing w:after="120" w:line="240" w:lineRule="auto"/>
        <w:contextualSpacing w:val="0"/>
      </w:pPr>
      <w:r w:rsidRPr="00915D3B">
        <w:lastRenderedPageBreak/>
        <w:t>Vårdenheten som sökt enhet är kopplad till saknar uppgift om vårdgivartillhörighet</w:t>
      </w:r>
      <w:r w:rsidRPr="00915D3B">
        <w:br/>
      </w:r>
      <w:r w:rsidRPr="00915D3B">
        <w:rPr>
          <w:rFonts w:ascii="Times New Roman" w:hAnsi="Times New Roman"/>
          <w:szCs w:val="20"/>
        </w:rPr>
        <w:t>resultText=</w:t>
      </w:r>
      <w:r w:rsidRPr="00915D3B">
        <w:t>”&lt;katalog-id&gt;</w:t>
      </w:r>
      <w:del w:id="544" w:author="Robert Lundmark" w:date="2014-10-21T10:29:00Z">
        <w:r w:rsidRPr="00915D3B" w:rsidDel="003C03D0">
          <w:delText xml:space="preserve">; Fel </w:delText>
        </w:r>
      </w:del>
      <w:ins w:id="545" w:author="Robert Lundmark" w:date="2014-10-21T10:29:00Z">
        <w:r w:rsidR="003C03D0">
          <w:t>;Fel;</w:t>
        </w:r>
      </w:ins>
      <w:r w:rsidRPr="00915D3B">
        <w:t>GetHealthCareUnit; 5; Sökt enhet är kopplad till en vårdenhet som saknar obligatorisk uppgift om vårdgivartillhörighet. Gäller vårdenhet: &lt;path&gt;”</w:t>
      </w:r>
    </w:p>
    <w:p w14:paraId="7D8AD7FA" w14:textId="72086241" w:rsidR="00BB38AF" w:rsidRPr="00915D3B" w:rsidRDefault="00BB38AF" w:rsidP="00BB38AF">
      <w:pPr>
        <w:pStyle w:val="ListParagraph"/>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w:t>
      </w:r>
      <w:del w:id="546" w:author="Robert Lundmark" w:date="2014-10-21T10:29:00Z">
        <w:r w:rsidRPr="00915D3B" w:rsidDel="003C03D0">
          <w:delText xml:space="preserve">; Fel </w:delText>
        </w:r>
      </w:del>
      <w:ins w:id="547" w:author="Robert Lundmark" w:date="2014-10-21T10:29:00Z">
        <w:r w:rsidR="003C03D0">
          <w:t>;Fel;</w:t>
        </w:r>
      </w:ins>
      <w:r w:rsidRPr="00915D3B">
        <w:t>GetHealthCareUnit; 6; Det finns flera objekt med angivet HSA-Id: &lt;värde&gt;”</w:t>
      </w:r>
    </w:p>
    <w:p w14:paraId="528C9851" w14:textId="25C9D879" w:rsidR="00BB38AF" w:rsidRPr="00915D3B" w:rsidRDefault="00BB38AF" w:rsidP="00BB38AF">
      <w:pPr>
        <w:pStyle w:val="ListParagraph"/>
        <w:numPr>
          <w:ilvl w:val="0"/>
          <w:numId w:val="28"/>
        </w:numPr>
        <w:spacing w:after="120" w:line="240" w:lineRule="auto"/>
        <w:contextualSpacing w:val="0"/>
      </w:pPr>
      <w:r w:rsidRPr="00915D3B">
        <w:t>Det finns flera objekt med samma HSA-Id som vårdenheten</w:t>
      </w:r>
      <w:r w:rsidRPr="00915D3B">
        <w:br/>
      </w:r>
      <w:r w:rsidRPr="00915D3B">
        <w:rPr>
          <w:rFonts w:ascii="Times New Roman" w:hAnsi="Times New Roman"/>
          <w:szCs w:val="20"/>
        </w:rPr>
        <w:t>resultText=</w:t>
      </w:r>
      <w:r w:rsidRPr="00915D3B">
        <w:t>”&lt;katalog-id&gt;</w:t>
      </w:r>
      <w:del w:id="548" w:author="Robert Lundmark" w:date="2014-10-21T10:29:00Z">
        <w:r w:rsidRPr="00915D3B" w:rsidDel="003C03D0">
          <w:delText xml:space="preserve">; Fel </w:delText>
        </w:r>
      </w:del>
      <w:ins w:id="549" w:author="Robert Lundmark" w:date="2014-10-21T10:29:00Z">
        <w:r w:rsidR="003C03D0">
          <w:t>;Fel;</w:t>
        </w:r>
      </w:ins>
      <w:r w:rsidRPr="00915D3B">
        <w:t>GetHealthCareUnit; 7; Det finns flera objekt med samma HSA-Id som vårdenheten: &lt;värde&gt;”</w:t>
      </w:r>
    </w:p>
    <w:p w14:paraId="76BC370F" w14:textId="65A71608" w:rsidR="00BB38AF" w:rsidRPr="00915D3B" w:rsidRDefault="00BB38AF" w:rsidP="00BB38AF">
      <w:pPr>
        <w:pStyle w:val="ListParagraph"/>
        <w:numPr>
          <w:ilvl w:val="0"/>
          <w:numId w:val="28"/>
        </w:numPr>
        <w:spacing w:after="120" w:line="240" w:lineRule="auto"/>
        <w:contextualSpacing w:val="0"/>
      </w:pPr>
      <w:r w:rsidRPr="00915D3B">
        <w:t>Det finns flera objekt med samma HSA-Id som vårdgivaren</w:t>
      </w:r>
      <w:r w:rsidRPr="00915D3B">
        <w:br/>
      </w:r>
      <w:r w:rsidRPr="00915D3B">
        <w:rPr>
          <w:rFonts w:ascii="Times New Roman" w:hAnsi="Times New Roman"/>
          <w:szCs w:val="20"/>
        </w:rPr>
        <w:t>resultText=</w:t>
      </w:r>
      <w:r w:rsidRPr="00915D3B">
        <w:t>”&lt;katalog-id&gt;</w:t>
      </w:r>
      <w:del w:id="550" w:author="Robert Lundmark" w:date="2014-10-21T10:29:00Z">
        <w:r w:rsidRPr="00915D3B" w:rsidDel="003C03D0">
          <w:delText xml:space="preserve">; Fel </w:delText>
        </w:r>
      </w:del>
      <w:ins w:id="551" w:author="Robert Lundmark" w:date="2014-10-21T10:29:00Z">
        <w:r w:rsidR="003C03D0">
          <w:t>;Fel;</w:t>
        </w:r>
      </w:ins>
      <w:r w:rsidRPr="00915D3B">
        <w:t>GetHealthCareUnit; 8; Det finns flera objekt med samma HSA-Id som vårdgivaren: &lt;värde&gt;”</w:t>
      </w:r>
    </w:p>
    <w:p w14:paraId="2D994046"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6B4380A3" w14:textId="0C2A69CD" w:rsidR="00BB38AF" w:rsidRPr="00915D3B" w:rsidRDefault="00BB38AF" w:rsidP="00BB38AF">
      <w:pPr>
        <w:pStyle w:val="ListParagraph"/>
        <w:numPr>
          <w:ilvl w:val="0"/>
          <w:numId w:val="28"/>
        </w:numPr>
        <w:spacing w:after="120" w:line="240" w:lineRule="auto"/>
        <w:contextualSpacing w:val="0"/>
      </w:pPr>
      <w:r w:rsidRPr="00915D3B">
        <w:t>Vårdenheten saknar HSA-id</w:t>
      </w:r>
      <w:r w:rsidRPr="00915D3B">
        <w:br/>
      </w:r>
      <w:r w:rsidRPr="00915D3B">
        <w:rPr>
          <w:rFonts w:ascii="Times New Roman" w:hAnsi="Times New Roman"/>
          <w:szCs w:val="20"/>
        </w:rPr>
        <w:t>resultText=</w:t>
      </w:r>
      <w:r w:rsidRPr="00915D3B">
        <w:t>”&lt;katalog-id&gt;</w:t>
      </w:r>
      <w:del w:id="552" w:author="Robert Lundmark" w:date="2014-10-21T10:30:00Z">
        <w:r w:rsidRPr="00915D3B" w:rsidDel="003C03D0">
          <w:delText xml:space="preserve">; Varning </w:delText>
        </w:r>
      </w:del>
      <w:ins w:id="553" w:author="Robert Lundmark" w:date="2014-10-21T10:30:00Z">
        <w:r w:rsidR="003C03D0">
          <w:t>;Varning;</w:t>
        </w:r>
      </w:ins>
      <w:r w:rsidRPr="00915D3B">
        <w:t>GetHealthCareUnit; 10; Sökt enhet är kopplad till en vårdenhet som saknar obligatorisk information om dess HSA-id. Gäller vårdenhet: &lt;path&gt;”</w:t>
      </w:r>
    </w:p>
    <w:p w14:paraId="17AAEACC" w14:textId="20992138" w:rsidR="00BB38AF" w:rsidRPr="00915D3B" w:rsidRDefault="00BB38AF" w:rsidP="00BB38AF">
      <w:pPr>
        <w:pStyle w:val="ListParagraph"/>
        <w:numPr>
          <w:ilvl w:val="0"/>
          <w:numId w:val="28"/>
        </w:numPr>
        <w:spacing w:after="120" w:line="240" w:lineRule="auto"/>
        <w:contextualSpacing w:val="0"/>
      </w:pPr>
      <w:r w:rsidRPr="00915D3B">
        <w:t>Vårdenhetens Start-datum följer inte gällande syntax.</w:t>
      </w:r>
      <w:r w:rsidRPr="00915D3B">
        <w:br/>
      </w:r>
      <w:r w:rsidRPr="00915D3B">
        <w:rPr>
          <w:rFonts w:ascii="Times New Roman" w:hAnsi="Times New Roman"/>
          <w:szCs w:val="20"/>
        </w:rPr>
        <w:t>resultText=</w:t>
      </w:r>
      <w:r w:rsidRPr="00915D3B">
        <w:t>”&lt;katalog-id&gt;</w:t>
      </w:r>
      <w:del w:id="554" w:author="Robert Lundmark" w:date="2014-10-21T10:30:00Z">
        <w:r w:rsidRPr="00915D3B" w:rsidDel="003C03D0">
          <w:delText xml:space="preserve">; Varning </w:delText>
        </w:r>
      </w:del>
      <w:ins w:id="555" w:author="Robert Lundmark" w:date="2014-10-21T10:30:00Z">
        <w:r w:rsidR="003C03D0">
          <w:t>;Varning;</w:t>
        </w:r>
      </w:ins>
      <w:r w:rsidRPr="00915D3B">
        <w:t>GetHealthCareUnit; 11; Vårdenhetens Start-datum inte följer gällande syntax: &lt;värde&gt;. Gäller vårdenheten &lt;path&gt;”</w:t>
      </w:r>
    </w:p>
    <w:p w14:paraId="12FE5813" w14:textId="5841E92D" w:rsidR="00BB38AF" w:rsidRPr="00382B3A" w:rsidRDefault="00BB38AF" w:rsidP="00BB38AF">
      <w:pPr>
        <w:pStyle w:val="ListParagraph"/>
        <w:numPr>
          <w:ilvl w:val="0"/>
          <w:numId w:val="28"/>
        </w:numPr>
        <w:spacing w:after="120" w:line="240" w:lineRule="auto"/>
        <w:contextualSpacing w:val="0"/>
      </w:pPr>
      <w:r w:rsidRPr="00915D3B">
        <w:t>Vårdenhetens Slut-datum följer inte gällande syntax.</w:t>
      </w:r>
      <w:r w:rsidRPr="00915D3B">
        <w:br/>
      </w:r>
      <w:r w:rsidRPr="00915D3B">
        <w:rPr>
          <w:rFonts w:ascii="Times New Roman" w:hAnsi="Times New Roman"/>
          <w:szCs w:val="20"/>
        </w:rPr>
        <w:t>resultText=</w:t>
      </w:r>
      <w:r w:rsidRPr="00915D3B">
        <w:t>”&lt;katalog-id&gt;</w:t>
      </w:r>
      <w:del w:id="556" w:author="Robert Lundmark" w:date="2014-10-21T10:30:00Z">
        <w:r w:rsidRPr="00915D3B" w:rsidDel="003C03D0">
          <w:delText xml:space="preserve">; Varning </w:delText>
        </w:r>
      </w:del>
      <w:ins w:id="557" w:author="Robert Lundmark" w:date="2014-10-21T10:30:00Z">
        <w:r w:rsidR="003C03D0">
          <w:t>;Varning;</w:t>
        </w:r>
      </w:ins>
      <w:r w:rsidRPr="00915D3B">
        <w:t>GetHealthCareUnit; 12; Vårdenhetens Slut-datum inte följer gällande syntax: &lt;värde&gt;. Gäller vårdenheten &lt;path&gt;”</w:t>
      </w:r>
    </w:p>
    <w:p w14:paraId="42857AB6" w14:textId="259B4B35" w:rsidR="00BB38AF" w:rsidRPr="00915D3B" w:rsidRDefault="00BB38AF" w:rsidP="00BB38AF">
      <w:pPr>
        <w:pStyle w:val="ListParagraph"/>
        <w:numPr>
          <w:ilvl w:val="0"/>
          <w:numId w:val="28"/>
        </w:numPr>
        <w:spacing w:after="120" w:line="240" w:lineRule="auto"/>
        <w:contextualSpacing w:val="0"/>
      </w:pPr>
      <w:r w:rsidRPr="00915D3B">
        <w:t>Vårdgivarens Start-datum följer inte gällande syntax.</w:t>
      </w:r>
      <w:r w:rsidRPr="00915D3B">
        <w:br/>
      </w:r>
      <w:r w:rsidRPr="00915D3B">
        <w:rPr>
          <w:rFonts w:ascii="Times New Roman" w:hAnsi="Times New Roman"/>
          <w:szCs w:val="20"/>
        </w:rPr>
        <w:t>resultText=</w:t>
      </w:r>
      <w:r w:rsidRPr="00915D3B">
        <w:t>”&lt;katalog-id&gt;</w:t>
      </w:r>
      <w:del w:id="558" w:author="Robert Lundmark" w:date="2014-10-21T10:30:00Z">
        <w:r w:rsidRPr="00915D3B" w:rsidDel="003C03D0">
          <w:delText xml:space="preserve">; Varning </w:delText>
        </w:r>
      </w:del>
      <w:ins w:id="559" w:author="Robert Lundmark" w:date="2014-10-21T10:30:00Z">
        <w:r w:rsidR="003C03D0">
          <w:t>;Varning;</w:t>
        </w:r>
      </w:ins>
      <w:r w:rsidRPr="00915D3B">
        <w:t>GetHealthCareUnit; 14; Vårdgivarens Start-datum inte följer gällande syntax: &lt;värde&gt;. Gäller vårdgivaren &lt;path&gt;”</w:t>
      </w:r>
    </w:p>
    <w:p w14:paraId="15C17F99" w14:textId="25ABFED4" w:rsidR="00BB38AF" w:rsidRDefault="00BB38AF" w:rsidP="00BB38AF">
      <w:pPr>
        <w:pStyle w:val="ListParagraph"/>
        <w:numPr>
          <w:ilvl w:val="0"/>
          <w:numId w:val="28"/>
        </w:numPr>
        <w:spacing w:after="120" w:line="240" w:lineRule="auto"/>
        <w:contextualSpacing w:val="0"/>
      </w:pPr>
      <w:r w:rsidRPr="00915D3B">
        <w:t>Vårdgivarens Slut-datum följer inte gällande syntax.</w:t>
      </w:r>
      <w:r w:rsidRPr="00915D3B">
        <w:br/>
      </w:r>
      <w:r w:rsidRPr="00915D3B">
        <w:rPr>
          <w:rFonts w:ascii="Times New Roman" w:hAnsi="Times New Roman"/>
          <w:szCs w:val="20"/>
        </w:rPr>
        <w:t>resultText=</w:t>
      </w:r>
      <w:r w:rsidRPr="00915D3B">
        <w:t>”&lt;katalog-id&gt;</w:t>
      </w:r>
      <w:del w:id="560" w:author="Robert Lundmark" w:date="2014-10-21T10:30:00Z">
        <w:r w:rsidRPr="00915D3B" w:rsidDel="003C03D0">
          <w:delText xml:space="preserve">; Varning </w:delText>
        </w:r>
      </w:del>
      <w:ins w:id="561" w:author="Robert Lundmark" w:date="2014-10-21T10:30:00Z">
        <w:r w:rsidR="003C03D0">
          <w:t>;Varning;</w:t>
        </w:r>
      </w:ins>
      <w:r w:rsidRPr="00915D3B">
        <w:t>GetHealthCareUnit; 15; Vårdgivarens Slut-datum inte följer gällande syntax: &lt;värde&gt;. Gäller vårdgivaren &lt;path&gt;”</w:t>
      </w:r>
    </w:p>
    <w:p w14:paraId="3B48BE24" w14:textId="29BAFEFE" w:rsidR="00BB38AF" w:rsidRPr="009C6E87" w:rsidRDefault="00BB38AF" w:rsidP="00BB38AF">
      <w:pPr>
        <w:pStyle w:val="ListParagraph"/>
        <w:numPr>
          <w:ilvl w:val="0"/>
          <w:numId w:val="28"/>
        </w:numPr>
        <w:spacing w:after="120" w:line="240" w:lineRule="auto"/>
        <w:contextualSpacing w:val="0"/>
      </w:pPr>
      <w:r w:rsidRPr="009C6E87">
        <w:t>Vårdgivare som saknar obligatorisk uppgift om organisationsnummer.</w:t>
      </w:r>
      <w:r w:rsidRPr="009C6E87">
        <w:br/>
      </w:r>
      <w:r w:rsidRPr="009C6E87">
        <w:rPr>
          <w:rFonts w:ascii="Times New Roman" w:hAnsi="Times New Roman"/>
          <w:szCs w:val="20"/>
        </w:rPr>
        <w:t>resultText=</w:t>
      </w:r>
      <w:r w:rsidRPr="009C6E87">
        <w:t>”&lt;katalog-id&gt;</w:t>
      </w:r>
      <w:del w:id="562" w:author="Robert Lundmark" w:date="2014-10-21T10:30:00Z">
        <w:r w:rsidRPr="009C6E87" w:rsidDel="003C03D0">
          <w:delText xml:space="preserve">; Varning </w:delText>
        </w:r>
      </w:del>
      <w:ins w:id="563" w:author="Robert Lundmark" w:date="2014-10-21T10:30:00Z">
        <w:r w:rsidR="003C03D0">
          <w:t>;Varning;</w:t>
        </w:r>
      </w:ins>
      <w:r w:rsidRPr="009C6E87">
        <w:t>GetHealthCareUnit; 40; Vårdgivare saknar obligatorisk uppgift om organisationsnummer. Gäller vårdgivaren &lt;path&gt;”</w:t>
      </w:r>
    </w:p>
    <w:p w14:paraId="70B32F56" w14:textId="5B61FFB6" w:rsidR="00BB38AF" w:rsidRDefault="00BB38AF" w:rsidP="00BB38AF">
      <w:pPr>
        <w:pStyle w:val="ListParagraph"/>
        <w:numPr>
          <w:ilvl w:val="0"/>
          <w:numId w:val="28"/>
        </w:numPr>
        <w:spacing w:after="120" w:line="240" w:lineRule="auto"/>
        <w:contextualSpacing w:val="0"/>
        <w:rPr>
          <w:ins w:id="564" w:author="Robert Lundmark" w:date="2014-10-21T07:32:00Z"/>
        </w:rPr>
      </w:pPr>
      <w:r w:rsidRPr="009C6E87">
        <w:t>Vårdgivare vars uppgift om organisationsnummer inte följer gällande syntax.</w:t>
      </w:r>
      <w:r w:rsidRPr="009C6E87">
        <w:br/>
      </w:r>
      <w:r w:rsidRPr="009C6E87">
        <w:rPr>
          <w:rFonts w:ascii="Times New Roman" w:hAnsi="Times New Roman"/>
          <w:szCs w:val="20"/>
        </w:rPr>
        <w:t>resultText=</w:t>
      </w:r>
      <w:r w:rsidRPr="009C6E87">
        <w:t>”&lt;katalog-id&gt;</w:t>
      </w:r>
      <w:del w:id="565" w:author="Robert Lundmark" w:date="2014-10-21T10:30:00Z">
        <w:r w:rsidRPr="009C6E87" w:rsidDel="003C03D0">
          <w:delText xml:space="preserve">; Varning </w:delText>
        </w:r>
      </w:del>
      <w:ins w:id="566" w:author="Robert Lundmark" w:date="2014-10-21T10:30:00Z">
        <w:r w:rsidR="003C03D0">
          <w:t>;Varning;</w:t>
        </w:r>
      </w:ins>
      <w:r w:rsidRPr="009C6E87">
        <w:t>GetHealthCareUnit; 41; Vårdgivare vars organisationsnummer inte följer gällande syntax: &lt;värde&gt;. Gäller vårdgivaren &lt;path&gt;”</w:t>
      </w:r>
    </w:p>
    <w:p w14:paraId="28BA4717" w14:textId="4861F95D" w:rsidR="00A10567" w:rsidRPr="00A879A5" w:rsidRDefault="00A10567" w:rsidP="00A10567">
      <w:pPr>
        <w:pStyle w:val="ListParagraph"/>
        <w:numPr>
          <w:ilvl w:val="0"/>
          <w:numId w:val="28"/>
        </w:numPr>
        <w:spacing w:after="120" w:line="240" w:lineRule="auto"/>
        <w:contextualSpacing w:val="0"/>
        <w:rPr>
          <w:ins w:id="567" w:author="Robert Lundmark" w:date="2014-10-21T07:32:00Z"/>
        </w:rPr>
      </w:pPr>
      <w:ins w:id="568" w:author="Robert Lundmark" w:date="2014-10-21T07:32:00Z">
        <w:r>
          <w:t>Felaktig multiplicitet för attribut. Attribut kan endast ha ett värde.</w:t>
        </w:r>
        <w:r>
          <w:br/>
        </w:r>
        <w:r w:rsidRPr="007F1ECD">
          <w:rPr>
            <w:rFonts w:ascii="Times New Roman" w:hAnsi="Times New Roman"/>
            <w:szCs w:val="20"/>
          </w:rPr>
          <w:t>resultText=</w:t>
        </w:r>
        <w:r w:rsidRPr="007F1ECD">
          <w:t>”&lt;katalog-id&gt;</w:t>
        </w:r>
      </w:ins>
      <w:ins w:id="569" w:author="Robert Lundmark" w:date="2014-10-21T10:30:00Z">
        <w:r w:rsidR="003C03D0">
          <w:t>;Varning;</w:t>
        </w:r>
      </w:ins>
      <w:ins w:id="570" w:author="Robert Lundmark" w:date="2014-10-21T07:32:00Z">
        <w:r>
          <w:t>GetEmployeeIncludingProtectedPerson; 60</w:t>
        </w:r>
        <w:r w:rsidRPr="007F1ECD">
          <w:t xml:space="preserve">; </w:t>
        </w:r>
        <w:r>
          <w:t>Attributet kan endast ha ett värde. Gäller attribut: &lt;värde&gt;. Gäller objekt: &lt;path&gt;”</w:t>
        </w:r>
      </w:ins>
    </w:p>
    <w:p w14:paraId="055854CF" w14:textId="77777777" w:rsidR="00A10567" w:rsidRPr="009C6E87" w:rsidRDefault="00A10567" w:rsidP="00A10567">
      <w:pPr>
        <w:pStyle w:val="ListParagraph"/>
        <w:spacing w:after="120" w:line="240" w:lineRule="auto"/>
        <w:ind w:firstLine="0"/>
        <w:contextualSpacing w:val="0"/>
        <w:pPrChange w:id="571" w:author="Robert Lundmark" w:date="2014-10-21T07:32:00Z">
          <w:pPr>
            <w:pStyle w:val="ListParagraph"/>
            <w:numPr>
              <w:numId w:val="28"/>
            </w:numPr>
            <w:spacing w:after="120" w:line="240" w:lineRule="auto"/>
            <w:contextualSpacing w:val="0"/>
          </w:pPr>
        </w:pPrChange>
      </w:pPr>
    </w:p>
    <w:p w14:paraId="105D5932" w14:textId="77777777" w:rsidR="0039481C" w:rsidRPr="008B016A" w:rsidRDefault="0039481C" w:rsidP="0039481C"/>
    <w:p w14:paraId="683389C9" w14:textId="77777777" w:rsidR="0039481C" w:rsidRPr="00776D68" w:rsidRDefault="0039481C" w:rsidP="0039481C">
      <w:pPr>
        <w:pStyle w:val="Heading3"/>
      </w:pPr>
      <w:bookmarkStart w:id="572" w:name="_Toc243452574"/>
      <w:bookmarkStart w:id="573" w:name="_Toc401743980"/>
      <w:r w:rsidRPr="00776D68">
        <w:lastRenderedPageBreak/>
        <w:t>Annan information om kontraktet</w:t>
      </w:r>
      <w:bookmarkEnd w:id="572"/>
      <w:bookmarkEnd w:id="573"/>
    </w:p>
    <w:p w14:paraId="7099B70B" w14:textId="5CEA5F55" w:rsidR="0039481C" w:rsidRPr="000B492D" w:rsidRDefault="00BB38AF" w:rsidP="0039481C">
      <w:r w:rsidRPr="00915D3B">
        <w:t>Information returneras endast om angiven enhet är kopplad till en vårdenhet, om den angivna enheten inte är det, t ex om den i sig själv är en vårdenhet, returner</w:t>
      </w:r>
      <w:r>
        <w:t>as ingen vårdenhetsinformation.</w:t>
      </w:r>
    </w:p>
    <w:p w14:paraId="3C5ECC20" w14:textId="2655F1B9" w:rsidR="00BB38AF" w:rsidRPr="00915D3B" w:rsidRDefault="00BB38AF" w:rsidP="00BB38AF">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574" w:name="_Ref362009885"/>
      <w:bookmarkStart w:id="575" w:name="_Ref362009936"/>
      <w:bookmarkStart w:id="576" w:name="_Toc384204619"/>
      <w:bookmarkStart w:id="577" w:name="_Toc401743981"/>
      <w:r w:rsidRPr="00915D3B">
        <w:lastRenderedPageBreak/>
        <w:t>GetHealthCareUnitList</w:t>
      </w:r>
      <w:bookmarkEnd w:id="574"/>
      <w:bookmarkEnd w:id="575"/>
      <w:bookmarkEnd w:id="576"/>
      <w:bookmarkEnd w:id="577"/>
    </w:p>
    <w:p w14:paraId="1BC9B661" w14:textId="77777777" w:rsidR="00BB38AF" w:rsidRPr="00915D3B" w:rsidRDefault="00BB38AF" w:rsidP="00BB38AF">
      <w:r w:rsidRPr="00915D3B">
        <w:t>Metoden söker fram och listar en angiven vårdgivares alla vårdenheter, definierade enligt PDL. Kan användas av tjänstekonsumenten för att t.ex. skapa en förvalslista i ett användargränssnitt.</w:t>
      </w:r>
    </w:p>
    <w:p w14:paraId="2466570B" w14:textId="77777777"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78" w:name="_Toc401743982"/>
      <w:r w:rsidRPr="00915D3B">
        <w:t>Version</w:t>
      </w:r>
      <w:bookmarkEnd w:id="578"/>
    </w:p>
    <w:p w14:paraId="0526167E" w14:textId="08C62CE1" w:rsidR="00BB38AF" w:rsidRPr="00915D3B" w:rsidRDefault="00BB38AF" w:rsidP="00BB38AF">
      <w:r w:rsidRPr="00915D3B">
        <w:t xml:space="preserve">Version på detta kontrakt är </w:t>
      </w:r>
      <w:r w:rsidR="00125E67">
        <w:t>1.0_RC4</w:t>
      </w:r>
      <w:r w:rsidRPr="00915D3B">
        <w:t>.</w:t>
      </w:r>
    </w:p>
    <w:p w14:paraId="21399CEB" w14:textId="77777777"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79" w:name="_Toc401743983"/>
      <w:r w:rsidRPr="00915D3B">
        <w:t>Fältregler</w:t>
      </w:r>
      <w:bookmarkEnd w:id="579"/>
    </w:p>
    <w:p w14:paraId="3A459F3D"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2"/>
      </w:r>
      <w:r w:rsidRPr="00915D3B">
        <w:t xml:space="preserve">. </w:t>
      </w:r>
    </w:p>
    <w:p w14:paraId="1BFAC606" w14:textId="70DB1700" w:rsidR="00BB38AF" w:rsidRPr="00915D3B" w:rsidRDefault="00A02230" w:rsidP="00BB38AF">
      <w:r>
        <w:object w:dxaOrig="1531" w:dyaOrig="990" w14:anchorId="200E4F5E">
          <v:shape id="_x0000_i1027" type="#_x0000_t75" style="width:76.5pt;height:49.5pt" o:ole="">
            <v:imagedata r:id="rId10" o:title=""/>
          </v:shape>
          <o:OLEObject Type="Embed" ProgID="Excel.Sheet.8" ShapeID="_x0000_i1027" DrawAspect="Icon" ObjectID="_1475485911" r:id="rId12"/>
        </w:object>
      </w:r>
    </w:p>
    <w:tbl>
      <w:tblPr>
        <w:tblStyle w:val="TableGrid"/>
        <w:tblpPr w:leftFromText="141" w:rightFromText="141" w:vertAnchor="text" w:tblpY="1"/>
        <w:tblOverlap w:val="never"/>
        <w:tblW w:w="9606" w:type="dxa"/>
        <w:tblLayout w:type="fixed"/>
        <w:tblLook w:val="04A0" w:firstRow="1" w:lastRow="0" w:firstColumn="1" w:lastColumn="0" w:noHBand="0" w:noVBand="1"/>
      </w:tblPr>
      <w:tblGrid>
        <w:gridCol w:w="2802"/>
        <w:gridCol w:w="1417"/>
        <w:gridCol w:w="3969"/>
        <w:gridCol w:w="1418"/>
      </w:tblGrid>
      <w:tr w:rsidR="00BB38AF" w:rsidRPr="00915D3B" w14:paraId="0B0024BD" w14:textId="77777777" w:rsidTr="000105E5">
        <w:trPr>
          <w:cantSplit/>
          <w:trHeight w:val="384"/>
        </w:trPr>
        <w:tc>
          <w:tcPr>
            <w:tcW w:w="2802" w:type="dxa"/>
            <w:shd w:val="clear" w:color="auto" w:fill="D9D9D9" w:themeFill="background1" w:themeFillShade="D9"/>
            <w:vAlign w:val="bottom"/>
          </w:tcPr>
          <w:p w14:paraId="7E8B8601" w14:textId="77777777" w:rsidR="00BB38AF" w:rsidRPr="00915D3B" w:rsidRDefault="00BB38AF" w:rsidP="000105E5">
            <w:pPr>
              <w:rPr>
                <w:b/>
              </w:rPr>
            </w:pPr>
            <w:r w:rsidRPr="00915D3B">
              <w:rPr>
                <w:b/>
              </w:rPr>
              <w:t>Namn</w:t>
            </w:r>
          </w:p>
        </w:tc>
        <w:tc>
          <w:tcPr>
            <w:tcW w:w="1417" w:type="dxa"/>
            <w:shd w:val="clear" w:color="auto" w:fill="D9D9D9" w:themeFill="background1" w:themeFillShade="D9"/>
            <w:vAlign w:val="bottom"/>
          </w:tcPr>
          <w:p w14:paraId="49A0CC8C" w14:textId="77777777" w:rsidR="00BB38AF" w:rsidRPr="00915D3B" w:rsidRDefault="00BB38AF" w:rsidP="000105E5">
            <w:pPr>
              <w:rPr>
                <w:b/>
              </w:rPr>
            </w:pPr>
            <w:r w:rsidRPr="00915D3B">
              <w:rPr>
                <w:b/>
              </w:rPr>
              <w:t>Typ</w:t>
            </w:r>
          </w:p>
        </w:tc>
        <w:tc>
          <w:tcPr>
            <w:tcW w:w="3969" w:type="dxa"/>
            <w:shd w:val="clear" w:color="auto" w:fill="D9D9D9" w:themeFill="background1" w:themeFillShade="D9"/>
            <w:vAlign w:val="bottom"/>
          </w:tcPr>
          <w:p w14:paraId="38D3FE30"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37CB3D6C" w14:textId="77777777" w:rsidR="00BB38AF" w:rsidRPr="00915D3B" w:rsidRDefault="00BB38AF" w:rsidP="000105E5">
            <w:pPr>
              <w:rPr>
                <w:b/>
              </w:rPr>
            </w:pPr>
            <w:r w:rsidRPr="00915D3B">
              <w:rPr>
                <w:b/>
              </w:rPr>
              <w:t>Kardinalitet</w:t>
            </w:r>
          </w:p>
        </w:tc>
      </w:tr>
      <w:tr w:rsidR="00BB38AF" w:rsidRPr="00915D3B" w14:paraId="361FBF40" w14:textId="77777777" w:rsidTr="000105E5">
        <w:trPr>
          <w:cantSplit/>
        </w:trPr>
        <w:tc>
          <w:tcPr>
            <w:tcW w:w="2802" w:type="dxa"/>
          </w:tcPr>
          <w:p w14:paraId="1F8E2B99"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14:paraId="2C2B444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12E649E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27AD1588"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5D524655" w14:textId="77777777" w:rsidTr="000105E5">
        <w:trPr>
          <w:cantSplit/>
        </w:trPr>
        <w:tc>
          <w:tcPr>
            <w:tcW w:w="2802" w:type="dxa"/>
          </w:tcPr>
          <w:p w14:paraId="7AF8C09B"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healthCareProviderHsaId</w:t>
            </w:r>
          </w:p>
          <w:p w14:paraId="3401E9A7"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14:paraId="486D825C"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14:paraId="2C2EE35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Vårdgivarens HSA-id.</w:t>
            </w:r>
          </w:p>
          <w:p w14:paraId="1DD3FA8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683F3E9F"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BB38AF" w:rsidRPr="00915D3B" w14:paraId="00E42930" w14:textId="77777777" w:rsidTr="000105E5">
        <w:trPr>
          <w:cantSplit/>
        </w:trPr>
        <w:tc>
          <w:tcPr>
            <w:tcW w:w="2802" w:type="dxa"/>
          </w:tcPr>
          <w:p w14:paraId="38610C49"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14:paraId="7E212B7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14:paraId="598CE04C" w14:textId="77777777"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0C85B7A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14:paraId="13FFD7CF" w14:textId="77777777" w:rsidTr="000105E5">
        <w:trPr>
          <w:cantSplit/>
        </w:trPr>
        <w:tc>
          <w:tcPr>
            <w:tcW w:w="2802" w:type="dxa"/>
          </w:tcPr>
          <w:p w14:paraId="4C0CD8E6"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14:paraId="23E9CDD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5B899D3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496071F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7EE6D41E" w14:textId="77777777" w:rsidTr="000105E5">
        <w:trPr>
          <w:cantSplit/>
        </w:trPr>
        <w:tc>
          <w:tcPr>
            <w:tcW w:w="2802" w:type="dxa"/>
          </w:tcPr>
          <w:p w14:paraId="5906EEF3"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w:t>
            </w:r>
          </w:p>
        </w:tc>
        <w:tc>
          <w:tcPr>
            <w:tcW w:w="1417" w:type="dxa"/>
          </w:tcPr>
          <w:p w14:paraId="7A09B67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HealthCareUnitListType</w:t>
            </w:r>
          </w:p>
        </w:tc>
        <w:tc>
          <w:tcPr>
            <w:tcW w:w="3969" w:type="dxa"/>
          </w:tcPr>
          <w:p w14:paraId="61A908E8"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2CC78FD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14:paraId="7C7F9F71" w14:textId="77777777" w:rsidTr="000105E5">
        <w:trPr>
          <w:cantSplit/>
        </w:trPr>
        <w:tc>
          <w:tcPr>
            <w:tcW w:w="2802" w:type="dxa"/>
            <w:vAlign w:val="center"/>
          </w:tcPr>
          <w:p w14:paraId="786483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..healthCareProviderHsaId</w:t>
            </w:r>
          </w:p>
        </w:tc>
        <w:tc>
          <w:tcPr>
            <w:tcW w:w="1417" w:type="dxa"/>
            <w:vAlign w:val="center"/>
          </w:tcPr>
          <w:p w14:paraId="4328CCA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F3F84E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HSA-id</w:t>
            </w:r>
          </w:p>
        </w:tc>
        <w:tc>
          <w:tcPr>
            <w:tcW w:w="1418" w:type="dxa"/>
            <w:vAlign w:val="center"/>
          </w:tcPr>
          <w:p w14:paraId="12DB274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7661FC42" w14:textId="77777777" w:rsidTr="000105E5">
        <w:trPr>
          <w:cantSplit/>
        </w:trPr>
        <w:tc>
          <w:tcPr>
            <w:tcW w:w="2802" w:type="dxa"/>
            <w:vAlign w:val="center"/>
          </w:tcPr>
          <w:p w14:paraId="4714B68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..healthCareProviderName</w:t>
            </w:r>
          </w:p>
        </w:tc>
        <w:tc>
          <w:tcPr>
            <w:tcW w:w="1417" w:type="dxa"/>
            <w:vAlign w:val="center"/>
          </w:tcPr>
          <w:p w14:paraId="00AB11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DDB12A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namn</w:t>
            </w:r>
          </w:p>
        </w:tc>
        <w:tc>
          <w:tcPr>
            <w:tcW w:w="1418" w:type="dxa"/>
            <w:vAlign w:val="center"/>
          </w:tcPr>
          <w:p w14:paraId="18685A6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0A97A33" w14:textId="77777777" w:rsidTr="000105E5">
        <w:trPr>
          <w:cantSplit/>
        </w:trPr>
        <w:tc>
          <w:tcPr>
            <w:tcW w:w="2802" w:type="dxa"/>
            <w:vAlign w:val="center"/>
          </w:tcPr>
          <w:p w14:paraId="2817691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..healthCareProviderStartDate</w:t>
            </w:r>
          </w:p>
        </w:tc>
        <w:tc>
          <w:tcPr>
            <w:tcW w:w="1417" w:type="dxa"/>
            <w:vAlign w:val="center"/>
          </w:tcPr>
          <w:p w14:paraId="252652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4A3E4B6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vårdgivarens verksamhet.</w:t>
            </w:r>
          </w:p>
        </w:tc>
        <w:tc>
          <w:tcPr>
            <w:tcW w:w="1418" w:type="dxa"/>
            <w:vAlign w:val="center"/>
          </w:tcPr>
          <w:p w14:paraId="52DE99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01489FA" w14:textId="77777777" w:rsidTr="000105E5">
        <w:trPr>
          <w:cantSplit/>
        </w:trPr>
        <w:tc>
          <w:tcPr>
            <w:tcW w:w="2802" w:type="dxa"/>
            <w:vAlign w:val="center"/>
          </w:tcPr>
          <w:p w14:paraId="40C1C37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..healthCareProviderEndDate</w:t>
            </w:r>
          </w:p>
        </w:tc>
        <w:tc>
          <w:tcPr>
            <w:tcW w:w="1417" w:type="dxa"/>
            <w:vAlign w:val="center"/>
          </w:tcPr>
          <w:p w14:paraId="64750E1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79A9677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vårdgivarens verksamhet.</w:t>
            </w:r>
          </w:p>
        </w:tc>
        <w:tc>
          <w:tcPr>
            <w:tcW w:w="1418" w:type="dxa"/>
            <w:vAlign w:val="center"/>
          </w:tcPr>
          <w:p w14:paraId="72F3DA8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77F9380A" w14:textId="77777777" w:rsidTr="000105E5">
        <w:trPr>
          <w:cantSplit/>
        </w:trPr>
        <w:tc>
          <w:tcPr>
            <w:tcW w:w="2802" w:type="dxa"/>
            <w:vAlign w:val="center"/>
          </w:tcPr>
          <w:p w14:paraId="7EFDF03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w:t>
            </w:r>
          </w:p>
        </w:tc>
        <w:tc>
          <w:tcPr>
            <w:tcW w:w="1417" w:type="dxa"/>
            <w:vAlign w:val="center"/>
          </w:tcPr>
          <w:p w14:paraId="6EF486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HealthCareUnitType</w:t>
            </w:r>
          </w:p>
        </w:tc>
        <w:tc>
          <w:tcPr>
            <w:tcW w:w="3969" w:type="dxa"/>
            <w:vAlign w:val="center"/>
          </w:tcPr>
          <w:p w14:paraId="35E182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Ingående vårdenhet enligt PDL</w:t>
            </w:r>
          </w:p>
        </w:tc>
        <w:tc>
          <w:tcPr>
            <w:tcW w:w="1418" w:type="dxa"/>
            <w:vAlign w:val="center"/>
          </w:tcPr>
          <w:p w14:paraId="274E0A9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5023F2EC" w14:textId="77777777" w:rsidTr="000105E5">
        <w:trPr>
          <w:cantSplit/>
        </w:trPr>
        <w:tc>
          <w:tcPr>
            <w:tcW w:w="2802" w:type="dxa"/>
            <w:vAlign w:val="center"/>
          </w:tcPr>
          <w:p w14:paraId="2EE7DB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..healthCareUnitHsaId</w:t>
            </w:r>
          </w:p>
        </w:tc>
        <w:tc>
          <w:tcPr>
            <w:tcW w:w="1417" w:type="dxa"/>
            <w:vAlign w:val="center"/>
          </w:tcPr>
          <w:p w14:paraId="0FCE78C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EFD14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HSA-identitet ingående enhet</w:t>
            </w:r>
          </w:p>
        </w:tc>
        <w:tc>
          <w:tcPr>
            <w:tcW w:w="1418" w:type="dxa"/>
            <w:vAlign w:val="center"/>
          </w:tcPr>
          <w:p w14:paraId="4E19D59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4B615CB" w14:textId="77777777" w:rsidTr="000105E5">
        <w:trPr>
          <w:cantSplit/>
        </w:trPr>
        <w:tc>
          <w:tcPr>
            <w:tcW w:w="2802" w:type="dxa"/>
            <w:vAlign w:val="center"/>
          </w:tcPr>
          <w:p w14:paraId="0E2B25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..healthCareUnitName</w:t>
            </w:r>
          </w:p>
        </w:tc>
        <w:tc>
          <w:tcPr>
            <w:tcW w:w="1417" w:type="dxa"/>
            <w:vAlign w:val="center"/>
          </w:tcPr>
          <w:p w14:paraId="2840AFB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4A2B4E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ingående enhet</w:t>
            </w:r>
          </w:p>
        </w:tc>
        <w:tc>
          <w:tcPr>
            <w:tcW w:w="1418" w:type="dxa"/>
            <w:vAlign w:val="center"/>
          </w:tcPr>
          <w:p w14:paraId="0104156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2703ABCF" w14:textId="77777777" w:rsidTr="000105E5">
        <w:trPr>
          <w:cantSplit/>
        </w:trPr>
        <w:tc>
          <w:tcPr>
            <w:tcW w:w="2802" w:type="dxa"/>
            <w:vAlign w:val="center"/>
          </w:tcPr>
          <w:p w14:paraId="286ECC8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..healthCareUnitStartDate</w:t>
            </w:r>
          </w:p>
        </w:tc>
        <w:tc>
          <w:tcPr>
            <w:tcW w:w="1417" w:type="dxa"/>
            <w:vAlign w:val="center"/>
          </w:tcPr>
          <w:p w14:paraId="3DA892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070FA0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14:paraId="7D9A64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53507E4" w14:textId="77777777" w:rsidTr="000105E5">
        <w:trPr>
          <w:cantSplit/>
        </w:trPr>
        <w:tc>
          <w:tcPr>
            <w:tcW w:w="2802" w:type="dxa"/>
            <w:vAlign w:val="center"/>
          </w:tcPr>
          <w:p w14:paraId="52E2FA9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..healthCareUnitEndDate</w:t>
            </w:r>
          </w:p>
        </w:tc>
        <w:tc>
          <w:tcPr>
            <w:tcW w:w="1417" w:type="dxa"/>
            <w:vAlign w:val="center"/>
          </w:tcPr>
          <w:p w14:paraId="68B45D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6A6A5DC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14:paraId="0D9B98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67FFB95" w14:textId="77777777" w:rsidTr="000105E5">
        <w:trPr>
          <w:cantSplit/>
        </w:trPr>
        <w:tc>
          <w:tcPr>
            <w:tcW w:w="2802" w:type="dxa"/>
            <w:vAlign w:val="center"/>
          </w:tcPr>
          <w:p w14:paraId="7E7C76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417" w:type="dxa"/>
            <w:vAlign w:val="center"/>
          </w:tcPr>
          <w:p w14:paraId="07DD701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52307D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3BF08DE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4461CE8" w14:textId="77777777" w:rsidTr="000105E5">
        <w:trPr>
          <w:cantSplit/>
        </w:trPr>
        <w:tc>
          <w:tcPr>
            <w:tcW w:w="2802" w:type="dxa"/>
            <w:vAlign w:val="center"/>
          </w:tcPr>
          <w:p w14:paraId="46E34C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417" w:type="dxa"/>
            <w:vAlign w:val="center"/>
          </w:tcPr>
          <w:p w14:paraId="190863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1E0B51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549070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14:paraId="50CFD595" w14:textId="77777777" w:rsidR="00BB38AF" w:rsidRPr="00915D3B" w:rsidRDefault="00BB38AF" w:rsidP="00BB38AF"/>
    <w:p w14:paraId="44AD7482" w14:textId="77777777" w:rsidR="00854AB6" w:rsidRDefault="00854AB6">
      <w:pPr>
        <w:spacing w:line="240" w:lineRule="auto"/>
        <w:rPr>
          <w:rFonts w:eastAsia="Times New Roman"/>
          <w:bCs/>
          <w:sz w:val="24"/>
        </w:rPr>
      </w:pPr>
      <w:r>
        <w:br w:type="page"/>
      </w:r>
    </w:p>
    <w:p w14:paraId="072AF773" w14:textId="77777777" w:rsidR="00854AB6" w:rsidRDefault="00854AB6" w:rsidP="00854AB6">
      <w:pPr>
        <w:pStyle w:val="Heading3"/>
      </w:pPr>
      <w:bookmarkStart w:id="580" w:name="_Toc401743984"/>
      <w:r>
        <w:lastRenderedPageBreak/>
        <w:t>Övriga regler</w:t>
      </w:r>
      <w:bookmarkEnd w:id="580"/>
    </w:p>
    <w:p w14:paraId="1663B2A6" w14:textId="77777777" w:rsidR="00854AB6" w:rsidRDefault="00854AB6" w:rsidP="00854AB6">
      <w:pPr>
        <w:rPr>
          <w:color w:val="4F81BD" w:themeColor="accent1"/>
        </w:rPr>
      </w:pPr>
      <w:r>
        <w:t>-</w:t>
      </w:r>
    </w:p>
    <w:p w14:paraId="09C942CE" w14:textId="77777777" w:rsidR="00854AB6" w:rsidRDefault="00854AB6" w:rsidP="00854AB6">
      <w:pPr>
        <w:rPr>
          <w:color w:val="4F81BD" w:themeColor="accent1"/>
        </w:rPr>
      </w:pPr>
    </w:p>
    <w:p w14:paraId="09148AAB" w14:textId="77777777" w:rsidR="00854AB6" w:rsidRPr="00776D68" w:rsidRDefault="00854AB6" w:rsidP="00854AB6">
      <w:pPr>
        <w:pStyle w:val="Heading4"/>
      </w:pPr>
      <w:r w:rsidRPr="00776D68">
        <w:t>Icke funktionella krav</w:t>
      </w:r>
    </w:p>
    <w:p w14:paraId="444D553B" w14:textId="77777777" w:rsidR="00BB38AF" w:rsidRPr="00915D3B" w:rsidRDefault="00BB38AF" w:rsidP="00854AB6">
      <w:pPr>
        <w:pStyle w:val="Heading5"/>
      </w:pPr>
      <w:r w:rsidRPr="00915D3B">
        <w:t>SLA-krav</w:t>
      </w:r>
    </w:p>
    <w:p w14:paraId="65CB8276" w14:textId="77777777" w:rsidR="00BB38AF" w:rsidRPr="00915D3B" w:rsidRDefault="00BB38AF" w:rsidP="00BB38AF">
      <w:pPr>
        <w:keepNext/>
      </w:pPr>
      <w:r w:rsidRPr="00915D3B">
        <w:t xml:space="preserve">Svarstider är specifika för respektive tjänstekontrakt. </w:t>
      </w:r>
    </w:p>
    <w:p w14:paraId="4B58DFDA"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leGrid"/>
        <w:tblW w:w="9039" w:type="dxa"/>
        <w:tblLook w:val="04A0" w:firstRow="1" w:lastRow="0" w:firstColumn="1" w:lastColumn="0" w:noHBand="0" w:noVBand="1"/>
      </w:tblPr>
      <w:tblGrid>
        <w:gridCol w:w="3585"/>
        <w:gridCol w:w="2619"/>
        <w:gridCol w:w="2835"/>
      </w:tblGrid>
      <w:tr w:rsidR="00BB38AF" w:rsidRPr="00915D3B" w14:paraId="15A95A02" w14:textId="77777777" w:rsidTr="000105E5">
        <w:tc>
          <w:tcPr>
            <w:tcW w:w="3585" w:type="dxa"/>
          </w:tcPr>
          <w:p w14:paraId="2B90991F" w14:textId="77777777" w:rsidR="00BB38AF" w:rsidRPr="00915D3B" w:rsidRDefault="00BB38AF" w:rsidP="000105E5">
            <w:pPr>
              <w:keepNext/>
              <w:rPr>
                <w:b/>
              </w:rPr>
            </w:pPr>
            <w:r w:rsidRPr="00915D3B">
              <w:rPr>
                <w:b/>
              </w:rPr>
              <w:t>Metod</w:t>
            </w:r>
          </w:p>
        </w:tc>
        <w:tc>
          <w:tcPr>
            <w:tcW w:w="2619" w:type="dxa"/>
          </w:tcPr>
          <w:p w14:paraId="654EF574" w14:textId="77777777" w:rsidR="00BB38AF" w:rsidRPr="00915D3B" w:rsidRDefault="00BB38AF" w:rsidP="000105E5">
            <w:pPr>
              <w:keepNext/>
              <w:rPr>
                <w:b/>
              </w:rPr>
            </w:pPr>
            <w:r w:rsidRPr="00915D3B">
              <w:rPr>
                <w:b/>
              </w:rPr>
              <w:t>Svarstider måste garanteras upp till följande last</w:t>
            </w:r>
          </w:p>
        </w:tc>
        <w:tc>
          <w:tcPr>
            <w:tcW w:w="2835" w:type="dxa"/>
          </w:tcPr>
          <w:p w14:paraId="212B5003" w14:textId="77777777" w:rsidR="00BB38AF" w:rsidRPr="00915D3B" w:rsidRDefault="00BB38AF" w:rsidP="000105E5">
            <w:pPr>
              <w:keepNext/>
              <w:rPr>
                <w:b/>
              </w:rPr>
            </w:pPr>
            <w:r w:rsidRPr="00915D3B">
              <w:rPr>
                <w:b/>
              </w:rPr>
              <w:t>Svarstid för 95 % av alla anrop ligger inom</w:t>
            </w:r>
          </w:p>
        </w:tc>
      </w:tr>
      <w:tr w:rsidR="00BB38AF" w:rsidRPr="00915D3B" w14:paraId="563C1F9C" w14:textId="77777777" w:rsidTr="000105E5">
        <w:tc>
          <w:tcPr>
            <w:tcW w:w="3585" w:type="dxa"/>
          </w:tcPr>
          <w:p w14:paraId="1CEECD2E" w14:textId="77777777" w:rsidR="00BB38AF" w:rsidRPr="00915D3B" w:rsidRDefault="00BB38AF" w:rsidP="000105E5">
            <w:r w:rsidRPr="00915D3B">
              <w:t>GetHealthCareUnitList</w:t>
            </w:r>
          </w:p>
        </w:tc>
        <w:tc>
          <w:tcPr>
            <w:tcW w:w="2619" w:type="dxa"/>
          </w:tcPr>
          <w:p w14:paraId="10421802" w14:textId="77777777" w:rsidR="00BB38AF" w:rsidRPr="00915D3B" w:rsidRDefault="00BB38AF" w:rsidP="000105E5">
            <w:r w:rsidRPr="00915D3B">
              <w:t>1 anrop/s</w:t>
            </w:r>
          </w:p>
        </w:tc>
        <w:tc>
          <w:tcPr>
            <w:tcW w:w="2835" w:type="dxa"/>
          </w:tcPr>
          <w:p w14:paraId="529FC457" w14:textId="77777777" w:rsidR="00BB38AF" w:rsidRPr="00915D3B" w:rsidRDefault="00BB38AF" w:rsidP="000105E5">
            <w:r w:rsidRPr="00915D3B">
              <w:t xml:space="preserve">  2000 ms</w:t>
            </w:r>
          </w:p>
        </w:tc>
      </w:tr>
    </w:tbl>
    <w:p w14:paraId="5B79CA68" w14:textId="77777777" w:rsidR="00854AB6" w:rsidRPr="00ED19D0" w:rsidRDefault="00854AB6" w:rsidP="00854AB6">
      <w:pPr>
        <w:pStyle w:val="BodyText"/>
      </w:pPr>
    </w:p>
    <w:p w14:paraId="5B9593FD" w14:textId="77777777" w:rsidR="00BB38AF" w:rsidRPr="00915D3B" w:rsidRDefault="00BB38AF" w:rsidP="00854AB6">
      <w:pPr>
        <w:pStyle w:val="Heading5"/>
      </w:pPr>
      <w:r w:rsidRPr="00915D3B">
        <w:t>Logiska fel</w:t>
      </w:r>
    </w:p>
    <w:p w14:paraId="145B3578" w14:textId="77777777"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14:paraId="0A1EE6EF" w14:textId="77777777" w:rsidR="00BB38AF" w:rsidRPr="00915D3B" w:rsidRDefault="00BB38AF" w:rsidP="00BB38AF">
      <w:pPr>
        <w:rPr>
          <w:rFonts w:cs="Arial"/>
        </w:rPr>
      </w:pPr>
      <w:r w:rsidRPr="00915D3B">
        <w:rPr>
          <w:rFonts w:cs="Arial"/>
          <w:szCs w:val="20"/>
        </w:rPr>
        <w:t>Fel för vilka ingen information returneras.</w:t>
      </w:r>
    </w:p>
    <w:p w14:paraId="5E8E03FD" w14:textId="1C659CF2" w:rsidR="00BB38AF" w:rsidRPr="00915D3B" w:rsidRDefault="00BB38AF" w:rsidP="00BB38AF">
      <w:pPr>
        <w:pStyle w:val="ListParagraph"/>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w:t>
      </w:r>
      <w:del w:id="581" w:author="Robert Lundmark" w:date="2014-10-21T10:29:00Z">
        <w:r w:rsidRPr="00915D3B" w:rsidDel="003C03D0">
          <w:delText xml:space="preserve">; Fel </w:delText>
        </w:r>
      </w:del>
      <w:ins w:id="582" w:author="Robert Lundmark" w:date="2014-10-21T10:29:00Z">
        <w:r w:rsidR="003C03D0">
          <w:t>;Fel;</w:t>
        </w:r>
      </w:ins>
      <w:r w:rsidRPr="00915D3B">
        <w:t>GetHealthCareUnitList; 1; Angiven sökbas: &lt;värde&gt; kan inte hittas”.</w:t>
      </w:r>
    </w:p>
    <w:p w14:paraId="093BDE59" w14:textId="78123C00" w:rsidR="00BB38AF" w:rsidRPr="00915D3B" w:rsidRDefault="00BB38AF" w:rsidP="00BB38AF">
      <w:pPr>
        <w:pStyle w:val="ListParagraph"/>
        <w:numPr>
          <w:ilvl w:val="0"/>
          <w:numId w:val="28"/>
        </w:numPr>
        <w:spacing w:after="120" w:line="240" w:lineRule="auto"/>
        <w:contextualSpacing w:val="0"/>
      </w:pPr>
      <w:r w:rsidRPr="00915D3B">
        <w:t>Sökt vårdgivare finns inte i katalogen (det går inte att hitta något objekt med angivet HSA-id).</w:t>
      </w:r>
      <w:r w:rsidRPr="00915D3B">
        <w:br/>
      </w:r>
      <w:r w:rsidRPr="00915D3B">
        <w:rPr>
          <w:rFonts w:ascii="Times New Roman" w:hAnsi="Times New Roman"/>
          <w:szCs w:val="20"/>
        </w:rPr>
        <w:t>resultText=</w:t>
      </w:r>
      <w:r w:rsidRPr="00915D3B">
        <w:t>”&lt;katalog-id&gt;</w:t>
      </w:r>
      <w:del w:id="583" w:author="Robert Lundmark" w:date="2014-10-21T10:29:00Z">
        <w:r w:rsidRPr="00915D3B" w:rsidDel="003C03D0">
          <w:delText xml:space="preserve">; Fel </w:delText>
        </w:r>
      </w:del>
      <w:ins w:id="584" w:author="Robert Lundmark" w:date="2014-10-21T10:29:00Z">
        <w:r w:rsidR="003C03D0">
          <w:t>;Fel;</w:t>
        </w:r>
      </w:ins>
      <w:r w:rsidRPr="00915D3B">
        <w:t>GetHealthCareUnitList; 2; Det går inte att hitta något objekt med angivet HSA-id: &lt;värde&gt;”.</w:t>
      </w:r>
    </w:p>
    <w:p w14:paraId="58CDC337" w14:textId="5D0BE85E" w:rsidR="00BB38AF" w:rsidRPr="00915D3B" w:rsidRDefault="00BB38AF" w:rsidP="00BB38AF">
      <w:pPr>
        <w:pStyle w:val="ListParagraph"/>
        <w:numPr>
          <w:ilvl w:val="0"/>
          <w:numId w:val="28"/>
        </w:numPr>
        <w:spacing w:after="120" w:line="240" w:lineRule="auto"/>
        <w:contextualSpacing w:val="0"/>
      </w:pPr>
      <w:r w:rsidRPr="00915D3B">
        <w:t>Objektet med angivet HSA-id är inte en vårdgivare.</w:t>
      </w:r>
      <w:r w:rsidRPr="00915D3B">
        <w:br/>
      </w:r>
      <w:r w:rsidRPr="00915D3B">
        <w:rPr>
          <w:rFonts w:ascii="Times New Roman" w:hAnsi="Times New Roman"/>
          <w:szCs w:val="20"/>
        </w:rPr>
        <w:t>resultText=</w:t>
      </w:r>
      <w:r w:rsidRPr="00915D3B">
        <w:t>”&lt;katalog-id&gt;</w:t>
      </w:r>
      <w:del w:id="585" w:author="Robert Lundmark" w:date="2014-10-21T10:29:00Z">
        <w:r w:rsidRPr="00915D3B" w:rsidDel="003C03D0">
          <w:delText xml:space="preserve">; Fel </w:delText>
        </w:r>
      </w:del>
      <w:ins w:id="586" w:author="Robert Lundmark" w:date="2014-10-21T10:29:00Z">
        <w:r w:rsidR="003C03D0">
          <w:t>;Fel;</w:t>
        </w:r>
      </w:ins>
      <w:r w:rsidRPr="00915D3B">
        <w:t>GetHealthCareUnitList; 3; Objektet med angivet HSA-id: &lt;värde&gt; är inte en vårdgivare.”</w:t>
      </w:r>
    </w:p>
    <w:p w14:paraId="68C6E860" w14:textId="670214F5" w:rsidR="00BB38AF" w:rsidRPr="00915D3B" w:rsidRDefault="00BB38AF" w:rsidP="00BB38AF">
      <w:pPr>
        <w:pStyle w:val="ListParagraph"/>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w:t>
      </w:r>
      <w:del w:id="587" w:author="Robert Lundmark" w:date="2014-10-21T10:29:00Z">
        <w:r w:rsidRPr="00915D3B" w:rsidDel="003C03D0">
          <w:delText xml:space="preserve">; Fel </w:delText>
        </w:r>
      </w:del>
      <w:ins w:id="588" w:author="Robert Lundmark" w:date="2014-10-21T10:29:00Z">
        <w:r w:rsidR="003C03D0">
          <w:t>;Fel;</w:t>
        </w:r>
      </w:ins>
      <w:r w:rsidRPr="00915D3B">
        <w:t>GetHealthCareUnitList; 4; Det finns flera objekt med angivet HSA-Id: &lt;värde&gt;”</w:t>
      </w:r>
    </w:p>
    <w:p w14:paraId="31CD8B16"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355D8729" w14:textId="5FED00FC" w:rsidR="00BB38AF" w:rsidRPr="00915D3B" w:rsidRDefault="00BB38AF" w:rsidP="00BB38AF">
      <w:pPr>
        <w:pStyle w:val="ListParagraph"/>
        <w:numPr>
          <w:ilvl w:val="0"/>
          <w:numId w:val="28"/>
        </w:numPr>
        <w:spacing w:after="120" w:line="240" w:lineRule="auto"/>
        <w:contextualSpacing w:val="0"/>
      </w:pPr>
      <w:r w:rsidRPr="00915D3B">
        <w:t>Vårdgivarens Start-datum följer inte gällande syntax.</w:t>
      </w:r>
      <w:r w:rsidRPr="00915D3B">
        <w:br/>
      </w:r>
      <w:r w:rsidRPr="00915D3B">
        <w:rPr>
          <w:rFonts w:ascii="Times New Roman" w:hAnsi="Times New Roman"/>
          <w:szCs w:val="20"/>
        </w:rPr>
        <w:t>resultText=</w:t>
      </w:r>
      <w:r w:rsidRPr="00915D3B">
        <w:t>”&lt;katalog-id&gt;</w:t>
      </w:r>
      <w:del w:id="589" w:author="Robert Lundmark" w:date="2014-10-21T10:30:00Z">
        <w:r w:rsidRPr="00915D3B" w:rsidDel="003C03D0">
          <w:delText xml:space="preserve">; Varning </w:delText>
        </w:r>
      </w:del>
      <w:ins w:id="590" w:author="Robert Lundmark" w:date="2014-10-21T10:30:00Z">
        <w:r w:rsidR="003C03D0">
          <w:t>;Varning;</w:t>
        </w:r>
      </w:ins>
      <w:r w:rsidRPr="00915D3B">
        <w:t>GetHealthCareUnitList; 10; Vårdgivarens Start-datum inte följer gällande syntax: &lt;värde&gt;. Gäller vårdgivaren &lt;path&gt;”</w:t>
      </w:r>
    </w:p>
    <w:p w14:paraId="60170443" w14:textId="4A042F16" w:rsidR="00BB38AF" w:rsidRPr="00915D3B" w:rsidRDefault="00BB38AF" w:rsidP="00BB38AF">
      <w:pPr>
        <w:pStyle w:val="ListParagraph"/>
        <w:numPr>
          <w:ilvl w:val="0"/>
          <w:numId w:val="28"/>
        </w:numPr>
        <w:spacing w:after="120" w:line="240" w:lineRule="auto"/>
        <w:contextualSpacing w:val="0"/>
      </w:pPr>
      <w:r w:rsidRPr="00915D3B">
        <w:t>Vårdgivarens Slut-datum följer inte gällande syntax.</w:t>
      </w:r>
      <w:r w:rsidRPr="00915D3B">
        <w:br/>
      </w:r>
      <w:r w:rsidRPr="00915D3B">
        <w:rPr>
          <w:rFonts w:ascii="Times New Roman" w:hAnsi="Times New Roman"/>
          <w:szCs w:val="20"/>
        </w:rPr>
        <w:t>resultText=</w:t>
      </w:r>
      <w:r w:rsidRPr="00915D3B">
        <w:t>”&lt;katalog-id&gt;</w:t>
      </w:r>
      <w:del w:id="591" w:author="Robert Lundmark" w:date="2014-10-21T10:30:00Z">
        <w:r w:rsidRPr="00915D3B" w:rsidDel="003C03D0">
          <w:delText xml:space="preserve">; Varning </w:delText>
        </w:r>
      </w:del>
      <w:ins w:id="592" w:author="Robert Lundmark" w:date="2014-10-21T10:30:00Z">
        <w:r w:rsidR="003C03D0">
          <w:t>;Varning;</w:t>
        </w:r>
      </w:ins>
      <w:r w:rsidRPr="00915D3B">
        <w:t>GetHealthCareUnitList; 11; Vårdgivarens Slut-datum inte följer gällande syntax: &lt;värde&gt;. Gäller vårdgivaren &lt;path&gt;”</w:t>
      </w:r>
    </w:p>
    <w:p w14:paraId="6E0B6C68" w14:textId="18C968F8" w:rsidR="00BB38AF" w:rsidRPr="00915D3B" w:rsidRDefault="00BB38AF" w:rsidP="00BB38AF">
      <w:pPr>
        <w:pStyle w:val="ListParagraph"/>
        <w:numPr>
          <w:ilvl w:val="0"/>
          <w:numId w:val="28"/>
        </w:numPr>
        <w:spacing w:after="120" w:line="240" w:lineRule="auto"/>
        <w:contextualSpacing w:val="0"/>
      </w:pPr>
      <w:r w:rsidRPr="00915D3B">
        <w:t>En vårdenhet saknar HSA-Id</w:t>
      </w:r>
      <w:r w:rsidRPr="00915D3B">
        <w:br/>
      </w:r>
      <w:r w:rsidRPr="00915D3B">
        <w:rPr>
          <w:rFonts w:ascii="Times New Roman" w:hAnsi="Times New Roman"/>
          <w:szCs w:val="20"/>
        </w:rPr>
        <w:t>resultText=</w:t>
      </w:r>
      <w:r w:rsidRPr="00915D3B">
        <w:t>”&lt;katalog-id&gt;</w:t>
      </w:r>
      <w:del w:id="593" w:author="Robert Lundmark" w:date="2014-10-21T10:30:00Z">
        <w:r w:rsidRPr="00915D3B" w:rsidDel="003C03D0">
          <w:delText xml:space="preserve">; Varning </w:delText>
        </w:r>
      </w:del>
      <w:ins w:id="594" w:author="Robert Lundmark" w:date="2014-10-21T10:30:00Z">
        <w:r w:rsidR="003C03D0">
          <w:t>;Varning;</w:t>
        </w:r>
      </w:ins>
      <w:r w:rsidRPr="00915D3B">
        <w:t>GetHealthCareUnitList; 12; En vårdenhet saknar obligatorisk uppgift om HSA-Id. Gäller vårdenheten &lt;path&gt;”</w:t>
      </w:r>
    </w:p>
    <w:p w14:paraId="474ACB77" w14:textId="26068089" w:rsidR="00BB38AF" w:rsidRPr="00915D3B" w:rsidRDefault="00BB38AF" w:rsidP="00BB38AF">
      <w:pPr>
        <w:pStyle w:val="ListParagraph"/>
        <w:numPr>
          <w:ilvl w:val="0"/>
          <w:numId w:val="28"/>
        </w:numPr>
        <w:spacing w:after="120" w:line="240" w:lineRule="auto"/>
        <w:contextualSpacing w:val="0"/>
      </w:pPr>
      <w:r w:rsidRPr="00915D3B">
        <w:lastRenderedPageBreak/>
        <w:t>En vårdenhet har Start-datum som inte följer gällande syntax.</w:t>
      </w:r>
      <w:r w:rsidRPr="00915D3B">
        <w:br/>
      </w:r>
      <w:r w:rsidRPr="00915D3B">
        <w:rPr>
          <w:rFonts w:ascii="Times New Roman" w:hAnsi="Times New Roman"/>
          <w:szCs w:val="20"/>
        </w:rPr>
        <w:t>resultText=</w:t>
      </w:r>
      <w:r w:rsidRPr="00915D3B">
        <w:t>”&lt;katalog-id&gt;</w:t>
      </w:r>
      <w:del w:id="595" w:author="Robert Lundmark" w:date="2014-10-21T10:30:00Z">
        <w:r w:rsidRPr="00915D3B" w:rsidDel="003C03D0">
          <w:delText xml:space="preserve">; Varning </w:delText>
        </w:r>
      </w:del>
      <w:ins w:id="596" w:author="Robert Lundmark" w:date="2014-10-21T10:30:00Z">
        <w:r w:rsidR="003C03D0">
          <w:t>;Varning;</w:t>
        </w:r>
      </w:ins>
      <w:r w:rsidRPr="00915D3B">
        <w:t>GetHealthCareUnitList; 13; En vårdenhet har Start-datum som inte följer gällande syntax: &lt;värde&gt;. Gäller vårdenheten &lt;path&gt;”</w:t>
      </w:r>
    </w:p>
    <w:p w14:paraId="1B6C6D79" w14:textId="10F1D59C" w:rsidR="00BB38AF" w:rsidRDefault="00BB38AF" w:rsidP="00BB38AF">
      <w:pPr>
        <w:pStyle w:val="ListParagraph"/>
        <w:numPr>
          <w:ilvl w:val="0"/>
          <w:numId w:val="28"/>
        </w:numPr>
        <w:spacing w:after="120" w:line="240" w:lineRule="auto"/>
        <w:contextualSpacing w:val="0"/>
        <w:rPr>
          <w:ins w:id="597" w:author="Robert Lundmark" w:date="2014-10-21T07:33:00Z"/>
        </w:rPr>
      </w:pPr>
      <w:r w:rsidRPr="00915D3B">
        <w:t>En vårdenhet har Slut-datum som inte följer gällande syntax.</w:t>
      </w:r>
      <w:r w:rsidRPr="00915D3B">
        <w:br/>
      </w:r>
      <w:r w:rsidRPr="00915D3B">
        <w:rPr>
          <w:rFonts w:ascii="Times New Roman" w:hAnsi="Times New Roman"/>
          <w:szCs w:val="20"/>
        </w:rPr>
        <w:t>resultText=</w:t>
      </w:r>
      <w:r w:rsidRPr="00915D3B">
        <w:t>”&lt;katalog-id&gt;</w:t>
      </w:r>
      <w:del w:id="598" w:author="Robert Lundmark" w:date="2014-10-21T10:30:00Z">
        <w:r w:rsidRPr="00915D3B" w:rsidDel="003C03D0">
          <w:delText xml:space="preserve">; Varning </w:delText>
        </w:r>
      </w:del>
      <w:ins w:id="599" w:author="Robert Lundmark" w:date="2014-10-21T10:30:00Z">
        <w:r w:rsidR="003C03D0">
          <w:t>;Varning;</w:t>
        </w:r>
      </w:ins>
      <w:r w:rsidRPr="00915D3B">
        <w:t>GetHealthCareUnitList; 14; En vårdenhet har Slut-datum som inte följer gällande syntax: &lt;värde&gt;. Gäller vårdenheten &lt;path&gt;”</w:t>
      </w:r>
    </w:p>
    <w:p w14:paraId="55286882" w14:textId="17BC8828" w:rsidR="00A10567" w:rsidRPr="00A879A5" w:rsidRDefault="00A10567" w:rsidP="00A10567">
      <w:pPr>
        <w:pStyle w:val="ListParagraph"/>
        <w:numPr>
          <w:ilvl w:val="0"/>
          <w:numId w:val="28"/>
        </w:numPr>
        <w:spacing w:after="120" w:line="240" w:lineRule="auto"/>
        <w:contextualSpacing w:val="0"/>
        <w:rPr>
          <w:ins w:id="600" w:author="Robert Lundmark" w:date="2014-10-21T07:33:00Z"/>
        </w:rPr>
      </w:pPr>
      <w:ins w:id="601" w:author="Robert Lundmark" w:date="2014-10-21T07:33:00Z">
        <w:r>
          <w:t>Felaktig multiplicitet för attribut. Attribut kan endast ha ett värde.</w:t>
        </w:r>
        <w:r>
          <w:br/>
        </w:r>
        <w:r w:rsidRPr="007F1ECD">
          <w:rPr>
            <w:rFonts w:ascii="Times New Roman" w:hAnsi="Times New Roman"/>
            <w:szCs w:val="20"/>
          </w:rPr>
          <w:t>resultText=</w:t>
        </w:r>
        <w:r w:rsidRPr="007F1ECD">
          <w:t>”&lt;katalog-id&gt;</w:t>
        </w:r>
      </w:ins>
      <w:ins w:id="602" w:author="Robert Lundmark" w:date="2014-10-21T10:30:00Z">
        <w:r w:rsidR="003C03D0">
          <w:t>;Varning;</w:t>
        </w:r>
      </w:ins>
      <w:ins w:id="603" w:author="Robert Lundmark" w:date="2014-10-21T07:33:00Z">
        <w:r>
          <w:t>GetEmployeeIncludingProtectedPerson; 60</w:t>
        </w:r>
        <w:r w:rsidRPr="007F1ECD">
          <w:t xml:space="preserve">; </w:t>
        </w:r>
        <w:r>
          <w:t>Attributet kan endast ha ett värde. Gäller attribut: &lt;värde&gt;. Gäller objekt: &lt;path&gt;”</w:t>
        </w:r>
      </w:ins>
    </w:p>
    <w:p w14:paraId="0D46188C" w14:textId="77777777" w:rsidR="00A10567" w:rsidRPr="00325B7D" w:rsidRDefault="00A10567" w:rsidP="00A10567">
      <w:pPr>
        <w:pStyle w:val="ListParagraph"/>
        <w:spacing w:after="120" w:line="240" w:lineRule="auto"/>
        <w:ind w:firstLine="0"/>
        <w:contextualSpacing w:val="0"/>
        <w:pPrChange w:id="604" w:author="Robert Lundmark" w:date="2014-10-21T07:33:00Z">
          <w:pPr>
            <w:pStyle w:val="ListParagraph"/>
            <w:numPr>
              <w:numId w:val="28"/>
            </w:numPr>
            <w:spacing w:after="120" w:line="240" w:lineRule="auto"/>
            <w:contextualSpacing w:val="0"/>
          </w:pPr>
        </w:pPrChange>
      </w:pPr>
    </w:p>
    <w:p w14:paraId="29B07B3F" w14:textId="77777777"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05" w:name="_Toc401743985"/>
      <w:r w:rsidRPr="00915D3B">
        <w:t>Annan information om kontraktet</w:t>
      </w:r>
      <w:bookmarkEnd w:id="605"/>
    </w:p>
    <w:p w14:paraId="7274F3E1" w14:textId="77777777" w:rsidR="00BB38AF" w:rsidRPr="00915D3B" w:rsidRDefault="00BB38AF" w:rsidP="00BB38AF">
      <w:r w:rsidRPr="00915D3B">
        <w:t>-</w:t>
      </w:r>
    </w:p>
    <w:p w14:paraId="0BBCF055" w14:textId="77777777" w:rsidR="00BB38AF" w:rsidRPr="00915D3B" w:rsidRDefault="00BB38AF" w:rsidP="00BB38AF">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606" w:name="_Ref362009891"/>
      <w:bookmarkStart w:id="607" w:name="_Ref362009943"/>
      <w:bookmarkStart w:id="608" w:name="_Toc384204620"/>
      <w:bookmarkStart w:id="609" w:name="_Toc401743986"/>
      <w:r w:rsidRPr="00915D3B">
        <w:lastRenderedPageBreak/>
        <w:t>GetHealthCareUnitMembers</w:t>
      </w:r>
      <w:bookmarkEnd w:id="606"/>
      <w:bookmarkEnd w:id="607"/>
      <w:bookmarkEnd w:id="608"/>
      <w:bookmarkEnd w:id="609"/>
    </w:p>
    <w:p w14:paraId="6A5CAE70" w14:textId="77777777" w:rsidR="00BB38AF" w:rsidRPr="00915D3B" w:rsidRDefault="00BB38AF" w:rsidP="00BB38AF">
      <w:r w:rsidRPr="00915D3B">
        <w:t>Metoden söker fram alla kopplade enheter för den angivna vårdenheten. Kan användas av tjänstekonsumenten för att se vilka mottagningar och avdelningar som ingår i en klinik eller för att i ett användargränssnitt skapa en förvalslista med samtliga arbetsplatskoder kopplade till vårdenheten. Notera särskilt att alla enheter inte är kopplade till en vårdenhet och att samtliga arbetsplatskoder inte finns registrerade.</w:t>
      </w:r>
    </w:p>
    <w:p w14:paraId="009CFC6C" w14:textId="77777777"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10" w:name="_Toc401743987"/>
      <w:r w:rsidRPr="00915D3B">
        <w:t>Version</w:t>
      </w:r>
      <w:bookmarkEnd w:id="610"/>
    </w:p>
    <w:p w14:paraId="218C66C5" w14:textId="35B476E0" w:rsidR="00BB38AF" w:rsidRPr="00915D3B" w:rsidRDefault="00BB38AF" w:rsidP="00BB38AF">
      <w:r w:rsidRPr="00915D3B">
        <w:t xml:space="preserve">Version på detta kontrakt är </w:t>
      </w:r>
      <w:r w:rsidR="00125E67">
        <w:t>1.0_RC4</w:t>
      </w:r>
      <w:r w:rsidRPr="00915D3B">
        <w:t>.</w:t>
      </w:r>
    </w:p>
    <w:p w14:paraId="224F5B80" w14:textId="77777777"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11" w:name="_Toc401743988"/>
      <w:r w:rsidRPr="00915D3B">
        <w:t>Fältregler</w:t>
      </w:r>
      <w:bookmarkEnd w:id="611"/>
    </w:p>
    <w:p w14:paraId="59760ADD"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3"/>
      </w:r>
      <w:r w:rsidRPr="00915D3B">
        <w:t xml:space="preserve">. </w:t>
      </w:r>
    </w:p>
    <w:p w14:paraId="208B9BD0" w14:textId="60078012" w:rsidR="00BB38AF" w:rsidRPr="00915D3B" w:rsidRDefault="00A02230" w:rsidP="00BB38AF">
      <w:r>
        <w:object w:dxaOrig="1531" w:dyaOrig="990" w14:anchorId="1AC911DA">
          <v:shape id="_x0000_i1028" type="#_x0000_t75" style="width:76.5pt;height:49.5pt" o:ole="">
            <v:imagedata r:id="rId10" o:title=""/>
          </v:shape>
          <o:OLEObject Type="Embed" ProgID="Excel.Sheet.8" ShapeID="_x0000_i1028" DrawAspect="Icon" ObjectID="_1475485912" r:id="rId13"/>
        </w:object>
      </w:r>
    </w:p>
    <w:tbl>
      <w:tblPr>
        <w:tblStyle w:val="TableGrid"/>
        <w:tblW w:w="9606" w:type="dxa"/>
        <w:tblLayout w:type="fixed"/>
        <w:tblLook w:val="04A0" w:firstRow="1" w:lastRow="0" w:firstColumn="1" w:lastColumn="0" w:noHBand="0" w:noVBand="1"/>
      </w:tblPr>
      <w:tblGrid>
        <w:gridCol w:w="2660"/>
        <w:gridCol w:w="1417"/>
        <w:gridCol w:w="4111"/>
        <w:gridCol w:w="1418"/>
      </w:tblGrid>
      <w:tr w:rsidR="00BB38AF" w:rsidRPr="00915D3B" w14:paraId="45D671B6" w14:textId="77777777" w:rsidTr="000105E5">
        <w:trPr>
          <w:cantSplit/>
          <w:trHeight w:val="384"/>
        </w:trPr>
        <w:tc>
          <w:tcPr>
            <w:tcW w:w="2660" w:type="dxa"/>
            <w:shd w:val="clear" w:color="auto" w:fill="D9D9D9" w:themeFill="background1" w:themeFillShade="D9"/>
            <w:vAlign w:val="bottom"/>
          </w:tcPr>
          <w:p w14:paraId="26E53C6D" w14:textId="77777777" w:rsidR="00BB38AF" w:rsidRPr="00915D3B" w:rsidRDefault="00BB38AF" w:rsidP="000105E5">
            <w:pPr>
              <w:rPr>
                <w:b/>
              </w:rPr>
            </w:pPr>
            <w:r w:rsidRPr="00915D3B">
              <w:rPr>
                <w:b/>
              </w:rPr>
              <w:t>Namn</w:t>
            </w:r>
          </w:p>
        </w:tc>
        <w:tc>
          <w:tcPr>
            <w:tcW w:w="1417" w:type="dxa"/>
            <w:shd w:val="clear" w:color="auto" w:fill="D9D9D9" w:themeFill="background1" w:themeFillShade="D9"/>
            <w:vAlign w:val="bottom"/>
          </w:tcPr>
          <w:p w14:paraId="434BEE79" w14:textId="77777777" w:rsidR="00BB38AF" w:rsidRPr="00915D3B" w:rsidRDefault="00BB38AF" w:rsidP="000105E5">
            <w:pPr>
              <w:rPr>
                <w:b/>
              </w:rPr>
            </w:pPr>
            <w:r w:rsidRPr="00915D3B">
              <w:rPr>
                <w:b/>
              </w:rPr>
              <w:t>Typ</w:t>
            </w:r>
          </w:p>
        </w:tc>
        <w:tc>
          <w:tcPr>
            <w:tcW w:w="4111" w:type="dxa"/>
            <w:shd w:val="clear" w:color="auto" w:fill="D9D9D9" w:themeFill="background1" w:themeFillShade="D9"/>
            <w:vAlign w:val="bottom"/>
          </w:tcPr>
          <w:p w14:paraId="53087FBB"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081918BB" w14:textId="77777777" w:rsidR="00BB38AF" w:rsidRPr="00915D3B" w:rsidRDefault="00BB38AF" w:rsidP="000105E5">
            <w:pPr>
              <w:rPr>
                <w:b/>
              </w:rPr>
            </w:pPr>
            <w:r w:rsidRPr="00915D3B">
              <w:rPr>
                <w:b/>
              </w:rPr>
              <w:t>Kardinalitet</w:t>
            </w:r>
          </w:p>
        </w:tc>
      </w:tr>
      <w:tr w:rsidR="00BB38AF" w:rsidRPr="00915D3B" w14:paraId="60231AD6" w14:textId="77777777" w:rsidTr="000105E5">
        <w:trPr>
          <w:cantSplit/>
        </w:trPr>
        <w:tc>
          <w:tcPr>
            <w:tcW w:w="2660" w:type="dxa"/>
          </w:tcPr>
          <w:p w14:paraId="4ED51A4C"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14:paraId="605EC4E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2EB3BB77"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402B81E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73F529F6" w14:textId="77777777" w:rsidTr="000105E5">
        <w:trPr>
          <w:cantSplit/>
        </w:trPr>
        <w:tc>
          <w:tcPr>
            <w:tcW w:w="2660" w:type="dxa"/>
          </w:tcPr>
          <w:p w14:paraId="3DC96C1E"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healthCareUnitHsaId</w:t>
            </w:r>
          </w:p>
          <w:p w14:paraId="734595B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7" w:type="dxa"/>
          </w:tcPr>
          <w:p w14:paraId="4F8D46A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4111" w:type="dxa"/>
          </w:tcPr>
          <w:p w14:paraId="79DC3EEB" w14:textId="77777777" w:rsidR="00BB38AF" w:rsidRPr="00915D3B" w:rsidRDefault="00BB38AF" w:rsidP="000105E5">
            <w:pPr>
              <w:pStyle w:val="TableParagraph"/>
              <w:spacing w:line="226" w:lineRule="exact"/>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vårdenhet enligt PDL.</w:t>
            </w:r>
          </w:p>
          <w:p w14:paraId="1166BDC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2D8C21B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BB38AF" w:rsidRPr="00915D3B" w14:paraId="34D98571" w14:textId="77777777" w:rsidTr="000105E5">
        <w:trPr>
          <w:cantSplit/>
        </w:trPr>
        <w:tc>
          <w:tcPr>
            <w:tcW w:w="2660" w:type="dxa"/>
          </w:tcPr>
          <w:p w14:paraId="1F57B815"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14:paraId="033DBEE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4111" w:type="dxa"/>
          </w:tcPr>
          <w:p w14:paraId="72D112AF" w14:textId="77777777"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59C6A5F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14:paraId="3210557C" w14:textId="77777777" w:rsidTr="000105E5">
        <w:trPr>
          <w:cantSplit/>
        </w:trPr>
        <w:tc>
          <w:tcPr>
            <w:tcW w:w="2660" w:type="dxa"/>
          </w:tcPr>
          <w:p w14:paraId="17E106F0"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14:paraId="2ED3D23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F348E8E"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6E4D99C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59FA44B9" w14:textId="77777777" w:rsidTr="000105E5">
        <w:trPr>
          <w:cantSplit/>
        </w:trPr>
        <w:tc>
          <w:tcPr>
            <w:tcW w:w="2660" w:type="dxa"/>
          </w:tcPr>
          <w:p w14:paraId="37AC3DC1"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w:t>
            </w:r>
          </w:p>
        </w:tc>
        <w:tc>
          <w:tcPr>
            <w:tcW w:w="1417" w:type="dxa"/>
          </w:tcPr>
          <w:p w14:paraId="65C9E86E"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HealthCareUnitMembersType</w:t>
            </w:r>
          </w:p>
        </w:tc>
        <w:tc>
          <w:tcPr>
            <w:tcW w:w="4111" w:type="dxa"/>
          </w:tcPr>
          <w:p w14:paraId="0DE6C39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vårdenheten och dess kopplade enheter</w:t>
            </w:r>
          </w:p>
        </w:tc>
        <w:tc>
          <w:tcPr>
            <w:tcW w:w="1418" w:type="dxa"/>
          </w:tcPr>
          <w:p w14:paraId="68E951F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14:paraId="19303D5C" w14:textId="77777777" w:rsidTr="000105E5">
        <w:trPr>
          <w:cantSplit/>
        </w:trPr>
        <w:tc>
          <w:tcPr>
            <w:tcW w:w="2660" w:type="dxa"/>
            <w:vAlign w:val="center"/>
          </w:tcPr>
          <w:p w14:paraId="712B5EC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..healthCareUnitName</w:t>
            </w:r>
          </w:p>
        </w:tc>
        <w:tc>
          <w:tcPr>
            <w:tcW w:w="1417" w:type="dxa"/>
            <w:vAlign w:val="center"/>
          </w:tcPr>
          <w:p w14:paraId="27E0A00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F6850B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namn.</w:t>
            </w:r>
          </w:p>
        </w:tc>
        <w:tc>
          <w:tcPr>
            <w:tcW w:w="1418" w:type="dxa"/>
            <w:vAlign w:val="center"/>
          </w:tcPr>
          <w:p w14:paraId="0FED2EF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72F052A" w14:textId="77777777" w:rsidTr="000105E5">
        <w:trPr>
          <w:cantSplit/>
        </w:trPr>
        <w:tc>
          <w:tcPr>
            <w:tcW w:w="2660" w:type="dxa"/>
            <w:vAlign w:val="center"/>
          </w:tcPr>
          <w:p w14:paraId="6AAEB4A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..healthCareUnitHsaId</w:t>
            </w:r>
          </w:p>
        </w:tc>
        <w:tc>
          <w:tcPr>
            <w:tcW w:w="1417" w:type="dxa"/>
            <w:vAlign w:val="center"/>
          </w:tcPr>
          <w:p w14:paraId="4B5580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2A3918E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HSA-id</w:t>
            </w:r>
          </w:p>
        </w:tc>
        <w:tc>
          <w:tcPr>
            <w:tcW w:w="1418" w:type="dxa"/>
            <w:vAlign w:val="center"/>
          </w:tcPr>
          <w:p w14:paraId="6B7DE10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36C3FA3" w14:textId="77777777" w:rsidTr="000105E5">
        <w:trPr>
          <w:cantSplit/>
        </w:trPr>
        <w:tc>
          <w:tcPr>
            <w:tcW w:w="2660" w:type="dxa"/>
            <w:vAlign w:val="center"/>
          </w:tcPr>
          <w:p w14:paraId="41E5EF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..healthCareUnitStartDate</w:t>
            </w:r>
          </w:p>
        </w:tc>
        <w:tc>
          <w:tcPr>
            <w:tcW w:w="1417" w:type="dxa"/>
            <w:vAlign w:val="center"/>
          </w:tcPr>
          <w:p w14:paraId="2D21FA2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0B85D5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14:paraId="284E003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371456E2" w14:textId="77777777" w:rsidTr="000105E5">
        <w:trPr>
          <w:cantSplit/>
        </w:trPr>
        <w:tc>
          <w:tcPr>
            <w:tcW w:w="2660" w:type="dxa"/>
            <w:vAlign w:val="center"/>
          </w:tcPr>
          <w:p w14:paraId="7AD2266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..healthCareUnitEndDate</w:t>
            </w:r>
          </w:p>
        </w:tc>
        <w:tc>
          <w:tcPr>
            <w:tcW w:w="1417" w:type="dxa"/>
            <w:vAlign w:val="center"/>
          </w:tcPr>
          <w:p w14:paraId="6B17531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78DBA34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14:paraId="1D1483E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847BA34" w14:textId="77777777" w:rsidTr="000105E5">
        <w:trPr>
          <w:cantSplit/>
        </w:trPr>
        <w:tc>
          <w:tcPr>
            <w:tcW w:w="2660" w:type="dxa"/>
            <w:vAlign w:val="center"/>
          </w:tcPr>
          <w:p w14:paraId="2255F78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..healthCareUnitPrescriptionCode</w:t>
            </w:r>
          </w:p>
        </w:tc>
        <w:tc>
          <w:tcPr>
            <w:tcW w:w="1417" w:type="dxa"/>
            <w:vAlign w:val="center"/>
          </w:tcPr>
          <w:p w14:paraId="57054D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17B43C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arbetsplatskod(-er)</w:t>
            </w:r>
          </w:p>
        </w:tc>
        <w:tc>
          <w:tcPr>
            <w:tcW w:w="1418" w:type="dxa"/>
            <w:vAlign w:val="center"/>
          </w:tcPr>
          <w:p w14:paraId="70E4E5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1902D82A" w14:textId="77777777" w:rsidTr="000105E5">
        <w:trPr>
          <w:cantSplit/>
        </w:trPr>
        <w:tc>
          <w:tcPr>
            <w:tcW w:w="2660" w:type="dxa"/>
            <w:vAlign w:val="center"/>
          </w:tcPr>
          <w:p w14:paraId="12BF29B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..telephoneNumber</w:t>
            </w:r>
          </w:p>
        </w:tc>
        <w:tc>
          <w:tcPr>
            <w:tcW w:w="1417" w:type="dxa"/>
            <w:vAlign w:val="center"/>
          </w:tcPr>
          <w:p w14:paraId="4AAF4C1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2079BB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publika direkttelefonnummer.</w:t>
            </w:r>
          </w:p>
        </w:tc>
        <w:tc>
          <w:tcPr>
            <w:tcW w:w="1418" w:type="dxa"/>
            <w:vAlign w:val="center"/>
          </w:tcPr>
          <w:p w14:paraId="38EDE1F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07DF1B44" w14:textId="77777777" w:rsidTr="000105E5">
        <w:trPr>
          <w:cantSplit/>
        </w:trPr>
        <w:tc>
          <w:tcPr>
            <w:tcW w:w="2660" w:type="dxa"/>
            <w:vAlign w:val="center"/>
          </w:tcPr>
          <w:p w14:paraId="1D2B7A6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..postalAddress</w:t>
            </w:r>
          </w:p>
        </w:tc>
        <w:tc>
          <w:tcPr>
            <w:tcW w:w="1417" w:type="dxa"/>
            <w:vAlign w:val="center"/>
          </w:tcPr>
          <w:p w14:paraId="2803B5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AddressType</w:t>
            </w:r>
          </w:p>
        </w:tc>
        <w:tc>
          <w:tcPr>
            <w:tcW w:w="4111" w:type="dxa"/>
            <w:vAlign w:val="center"/>
          </w:tcPr>
          <w:p w14:paraId="315BD72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postadress.</w:t>
            </w:r>
          </w:p>
        </w:tc>
        <w:tc>
          <w:tcPr>
            <w:tcW w:w="1418" w:type="dxa"/>
            <w:vAlign w:val="center"/>
          </w:tcPr>
          <w:p w14:paraId="2B58C73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AFD11C6" w14:textId="77777777" w:rsidTr="000105E5">
        <w:trPr>
          <w:cantSplit/>
        </w:trPr>
        <w:tc>
          <w:tcPr>
            <w:tcW w:w="2660" w:type="dxa"/>
            <w:vAlign w:val="center"/>
          </w:tcPr>
          <w:p w14:paraId="1525BF7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..addressLine</w:t>
            </w:r>
          </w:p>
        </w:tc>
        <w:tc>
          <w:tcPr>
            <w:tcW w:w="1417" w:type="dxa"/>
            <w:vAlign w:val="center"/>
          </w:tcPr>
          <w:p w14:paraId="642F282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025081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Adressrader</w:t>
            </w:r>
          </w:p>
        </w:tc>
        <w:tc>
          <w:tcPr>
            <w:tcW w:w="1418" w:type="dxa"/>
            <w:vAlign w:val="center"/>
          </w:tcPr>
          <w:p w14:paraId="27B30CC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1..n</w:t>
            </w:r>
          </w:p>
        </w:tc>
      </w:tr>
      <w:tr w:rsidR="00BB38AF" w:rsidRPr="00915D3B" w14:paraId="171DF0CA" w14:textId="77777777" w:rsidTr="000105E5">
        <w:trPr>
          <w:cantSplit/>
        </w:trPr>
        <w:tc>
          <w:tcPr>
            <w:tcW w:w="2660" w:type="dxa"/>
            <w:vAlign w:val="center"/>
          </w:tcPr>
          <w:p w14:paraId="799F89A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..postalCode</w:t>
            </w:r>
          </w:p>
        </w:tc>
        <w:tc>
          <w:tcPr>
            <w:tcW w:w="1417" w:type="dxa"/>
            <w:vAlign w:val="center"/>
          </w:tcPr>
          <w:p w14:paraId="786FE8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82D44A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 postnummer där verksamheten bedrivs</w:t>
            </w:r>
          </w:p>
        </w:tc>
        <w:tc>
          <w:tcPr>
            <w:tcW w:w="1418" w:type="dxa"/>
            <w:vAlign w:val="center"/>
          </w:tcPr>
          <w:p w14:paraId="7BAF821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31429D39" w14:textId="77777777" w:rsidTr="000105E5">
        <w:trPr>
          <w:cantSplit/>
        </w:trPr>
        <w:tc>
          <w:tcPr>
            <w:tcW w:w="2660" w:type="dxa"/>
            <w:vAlign w:val="center"/>
          </w:tcPr>
          <w:p w14:paraId="72AB3FC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..healthCareUnitMember</w:t>
            </w:r>
          </w:p>
        </w:tc>
        <w:tc>
          <w:tcPr>
            <w:tcW w:w="1417" w:type="dxa"/>
            <w:vAlign w:val="center"/>
          </w:tcPr>
          <w:p w14:paraId="2EBAEA0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HealthCareUnitMemberType</w:t>
            </w:r>
          </w:p>
        </w:tc>
        <w:tc>
          <w:tcPr>
            <w:tcW w:w="4111" w:type="dxa"/>
            <w:vAlign w:val="center"/>
          </w:tcPr>
          <w:p w14:paraId="53B0A02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en kopplad enhet</w:t>
            </w:r>
          </w:p>
        </w:tc>
        <w:tc>
          <w:tcPr>
            <w:tcW w:w="1418" w:type="dxa"/>
            <w:vAlign w:val="center"/>
          </w:tcPr>
          <w:p w14:paraId="39FCC5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0B2251A7" w14:textId="77777777" w:rsidTr="000105E5">
        <w:trPr>
          <w:cantSplit/>
        </w:trPr>
        <w:tc>
          <w:tcPr>
            <w:tcW w:w="2660" w:type="dxa"/>
            <w:vAlign w:val="center"/>
          </w:tcPr>
          <w:p w14:paraId="6396520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Name</w:t>
            </w:r>
          </w:p>
        </w:tc>
        <w:tc>
          <w:tcPr>
            <w:tcW w:w="1417" w:type="dxa"/>
            <w:vAlign w:val="center"/>
          </w:tcPr>
          <w:p w14:paraId="18D674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6531D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Den kopplade enhetens namn </w:t>
            </w:r>
          </w:p>
        </w:tc>
        <w:tc>
          <w:tcPr>
            <w:tcW w:w="1418" w:type="dxa"/>
            <w:vAlign w:val="center"/>
          </w:tcPr>
          <w:p w14:paraId="6DAFC4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08DE9D7" w14:textId="77777777" w:rsidTr="000105E5">
        <w:trPr>
          <w:cantSplit/>
        </w:trPr>
        <w:tc>
          <w:tcPr>
            <w:tcW w:w="2660" w:type="dxa"/>
            <w:vAlign w:val="center"/>
          </w:tcPr>
          <w:p w14:paraId="3EA324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HsaId</w:t>
            </w:r>
          </w:p>
        </w:tc>
        <w:tc>
          <w:tcPr>
            <w:tcW w:w="1417" w:type="dxa"/>
            <w:vAlign w:val="center"/>
          </w:tcPr>
          <w:p w14:paraId="13CB4B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92F31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HSA-id</w:t>
            </w:r>
          </w:p>
        </w:tc>
        <w:tc>
          <w:tcPr>
            <w:tcW w:w="1418" w:type="dxa"/>
            <w:vAlign w:val="center"/>
          </w:tcPr>
          <w:p w14:paraId="227F81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69B737B" w14:textId="77777777" w:rsidTr="000105E5">
        <w:trPr>
          <w:cantSplit/>
        </w:trPr>
        <w:tc>
          <w:tcPr>
            <w:tcW w:w="2660" w:type="dxa"/>
            <w:vAlign w:val="center"/>
          </w:tcPr>
          <w:p w14:paraId="2F50871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..healthCareUnitMember StartDate</w:t>
            </w:r>
          </w:p>
        </w:tc>
        <w:tc>
          <w:tcPr>
            <w:tcW w:w="1417" w:type="dxa"/>
            <w:vAlign w:val="center"/>
          </w:tcPr>
          <w:p w14:paraId="3F5A663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0A108A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kopplade enhetens verksamhet.</w:t>
            </w:r>
          </w:p>
        </w:tc>
        <w:tc>
          <w:tcPr>
            <w:tcW w:w="1418" w:type="dxa"/>
            <w:vAlign w:val="center"/>
          </w:tcPr>
          <w:p w14:paraId="37A7ACC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769F50F" w14:textId="77777777" w:rsidTr="000105E5">
        <w:trPr>
          <w:cantSplit/>
        </w:trPr>
        <w:tc>
          <w:tcPr>
            <w:tcW w:w="2660" w:type="dxa"/>
            <w:vAlign w:val="center"/>
          </w:tcPr>
          <w:p w14:paraId="04AA09D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..healthCareUnitMember EndDate</w:t>
            </w:r>
          </w:p>
        </w:tc>
        <w:tc>
          <w:tcPr>
            <w:tcW w:w="1417" w:type="dxa"/>
            <w:vAlign w:val="center"/>
          </w:tcPr>
          <w:p w14:paraId="0A47E32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02E33B6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kopplade enhetens verksamhet.</w:t>
            </w:r>
          </w:p>
        </w:tc>
        <w:tc>
          <w:tcPr>
            <w:tcW w:w="1418" w:type="dxa"/>
            <w:vAlign w:val="center"/>
          </w:tcPr>
          <w:p w14:paraId="626A69C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1430B41" w14:textId="77777777" w:rsidTr="000105E5">
        <w:trPr>
          <w:cantSplit/>
        </w:trPr>
        <w:tc>
          <w:tcPr>
            <w:tcW w:w="2660" w:type="dxa"/>
            <w:vAlign w:val="center"/>
          </w:tcPr>
          <w:p w14:paraId="26EAF62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PrescriptionCode</w:t>
            </w:r>
          </w:p>
        </w:tc>
        <w:tc>
          <w:tcPr>
            <w:tcW w:w="1417" w:type="dxa"/>
            <w:vAlign w:val="center"/>
          </w:tcPr>
          <w:p w14:paraId="1EF2D8E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57773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arbetsplatskod(-er)</w:t>
            </w:r>
          </w:p>
        </w:tc>
        <w:tc>
          <w:tcPr>
            <w:tcW w:w="1418" w:type="dxa"/>
            <w:vAlign w:val="center"/>
          </w:tcPr>
          <w:p w14:paraId="329D8D5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155D1DAA" w14:textId="77777777" w:rsidTr="000105E5">
        <w:trPr>
          <w:cantSplit/>
        </w:trPr>
        <w:tc>
          <w:tcPr>
            <w:tcW w:w="2660" w:type="dxa"/>
            <w:vAlign w:val="center"/>
          </w:tcPr>
          <w:p w14:paraId="6413AA9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..healthCareUnitMember TelephoneNumber</w:t>
            </w:r>
          </w:p>
        </w:tc>
        <w:tc>
          <w:tcPr>
            <w:tcW w:w="1417" w:type="dxa"/>
            <w:vAlign w:val="center"/>
          </w:tcPr>
          <w:p w14:paraId="6184EF0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3D2968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Den kopplade enhetens publika direkttelefonnummer</w:t>
            </w:r>
          </w:p>
        </w:tc>
        <w:tc>
          <w:tcPr>
            <w:tcW w:w="1418" w:type="dxa"/>
            <w:vAlign w:val="center"/>
          </w:tcPr>
          <w:p w14:paraId="00E6126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37390E43" w14:textId="77777777" w:rsidTr="000105E5">
        <w:trPr>
          <w:cantSplit/>
        </w:trPr>
        <w:tc>
          <w:tcPr>
            <w:tcW w:w="2660" w:type="dxa"/>
            <w:vAlign w:val="center"/>
          </w:tcPr>
          <w:p w14:paraId="3047BC3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postalAddress</w:t>
            </w:r>
          </w:p>
        </w:tc>
        <w:tc>
          <w:tcPr>
            <w:tcW w:w="1417" w:type="dxa"/>
            <w:vAlign w:val="center"/>
          </w:tcPr>
          <w:p w14:paraId="4B0CEEA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AddressType</w:t>
            </w:r>
          </w:p>
        </w:tc>
        <w:tc>
          <w:tcPr>
            <w:tcW w:w="4111" w:type="dxa"/>
            <w:vAlign w:val="center"/>
          </w:tcPr>
          <w:p w14:paraId="4A2B416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Den kopplade enhetens postadress </w:t>
            </w:r>
          </w:p>
        </w:tc>
        <w:tc>
          <w:tcPr>
            <w:tcW w:w="1418" w:type="dxa"/>
            <w:vAlign w:val="center"/>
          </w:tcPr>
          <w:p w14:paraId="7878393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778D76B" w14:textId="77777777" w:rsidTr="000105E5">
        <w:trPr>
          <w:cantSplit/>
        </w:trPr>
        <w:tc>
          <w:tcPr>
            <w:tcW w:w="2660" w:type="dxa"/>
            <w:vAlign w:val="center"/>
          </w:tcPr>
          <w:p w14:paraId="22E4FB3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..addressLine</w:t>
            </w:r>
          </w:p>
        </w:tc>
        <w:tc>
          <w:tcPr>
            <w:tcW w:w="1417" w:type="dxa"/>
            <w:vAlign w:val="center"/>
          </w:tcPr>
          <w:p w14:paraId="4586C6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E7CBB7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Adressrader</w:t>
            </w:r>
          </w:p>
        </w:tc>
        <w:tc>
          <w:tcPr>
            <w:tcW w:w="1418" w:type="dxa"/>
            <w:vAlign w:val="center"/>
          </w:tcPr>
          <w:p w14:paraId="7230715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1..n</w:t>
            </w:r>
          </w:p>
        </w:tc>
      </w:tr>
      <w:tr w:rsidR="00BB38AF" w:rsidRPr="00915D3B" w14:paraId="4D0A4B75" w14:textId="77777777" w:rsidTr="000105E5">
        <w:trPr>
          <w:cantSplit/>
        </w:trPr>
        <w:tc>
          <w:tcPr>
            <w:tcW w:w="2660" w:type="dxa"/>
            <w:vAlign w:val="center"/>
          </w:tcPr>
          <w:p w14:paraId="01ED025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postalCode</w:t>
            </w:r>
          </w:p>
        </w:tc>
        <w:tc>
          <w:tcPr>
            <w:tcW w:w="1417" w:type="dxa"/>
            <w:vAlign w:val="center"/>
          </w:tcPr>
          <w:p w14:paraId="7C8038C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E0EC3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postnummer för där verksamheten bedrivs.</w:t>
            </w:r>
          </w:p>
        </w:tc>
        <w:tc>
          <w:tcPr>
            <w:tcW w:w="1418" w:type="dxa"/>
            <w:vAlign w:val="center"/>
          </w:tcPr>
          <w:p w14:paraId="7781E3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3EA3B70" w14:textId="77777777" w:rsidTr="000105E5">
        <w:trPr>
          <w:cantSplit/>
        </w:trPr>
        <w:tc>
          <w:tcPr>
            <w:tcW w:w="2660" w:type="dxa"/>
            <w:vAlign w:val="center"/>
          </w:tcPr>
          <w:p w14:paraId="1EFDAF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417" w:type="dxa"/>
            <w:vAlign w:val="center"/>
          </w:tcPr>
          <w:p w14:paraId="053466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65A4E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118FC7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685541F" w14:textId="77777777" w:rsidTr="000105E5">
        <w:trPr>
          <w:cantSplit/>
        </w:trPr>
        <w:tc>
          <w:tcPr>
            <w:tcW w:w="2660" w:type="dxa"/>
            <w:vAlign w:val="center"/>
          </w:tcPr>
          <w:p w14:paraId="5BF70A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417" w:type="dxa"/>
            <w:vAlign w:val="center"/>
          </w:tcPr>
          <w:p w14:paraId="2F51664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0CCDB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2E0CA7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14:paraId="33F8F910" w14:textId="77777777" w:rsidR="00BB38AF" w:rsidRPr="00915D3B" w:rsidRDefault="00BB38AF" w:rsidP="00BB38AF"/>
    <w:p w14:paraId="0F0992F4" w14:textId="77777777" w:rsidR="00854AB6" w:rsidRDefault="00854AB6" w:rsidP="00854AB6">
      <w:pPr>
        <w:pStyle w:val="Heading3"/>
      </w:pPr>
      <w:bookmarkStart w:id="612" w:name="_Toc401743989"/>
      <w:r>
        <w:t>Övriga regler</w:t>
      </w:r>
      <w:bookmarkEnd w:id="612"/>
    </w:p>
    <w:p w14:paraId="7D575F46" w14:textId="77777777" w:rsidR="00854AB6" w:rsidRDefault="00854AB6" w:rsidP="00854AB6">
      <w:pPr>
        <w:rPr>
          <w:color w:val="4F81BD" w:themeColor="accent1"/>
        </w:rPr>
      </w:pPr>
      <w:r>
        <w:t>-</w:t>
      </w:r>
    </w:p>
    <w:p w14:paraId="1BEEE8F5" w14:textId="77777777" w:rsidR="00854AB6" w:rsidRDefault="00854AB6" w:rsidP="00854AB6">
      <w:pPr>
        <w:rPr>
          <w:color w:val="4F81BD" w:themeColor="accent1"/>
        </w:rPr>
      </w:pPr>
    </w:p>
    <w:p w14:paraId="376BC177" w14:textId="77777777" w:rsidR="00854AB6" w:rsidRPr="00776D68" w:rsidRDefault="00854AB6" w:rsidP="00854AB6">
      <w:pPr>
        <w:pStyle w:val="Heading4"/>
      </w:pPr>
      <w:r w:rsidRPr="00776D68">
        <w:t>Icke funktionella krav</w:t>
      </w:r>
    </w:p>
    <w:p w14:paraId="70F2A002" w14:textId="77777777" w:rsidR="00BB38AF" w:rsidRPr="00915D3B" w:rsidRDefault="00BB38AF" w:rsidP="00854AB6">
      <w:pPr>
        <w:pStyle w:val="Heading5"/>
      </w:pPr>
      <w:r w:rsidRPr="00915D3B">
        <w:t>SLA-krav</w:t>
      </w:r>
    </w:p>
    <w:p w14:paraId="26F1715A" w14:textId="77777777" w:rsidR="00BB38AF" w:rsidRPr="00915D3B" w:rsidRDefault="00BB38AF" w:rsidP="00BB38AF">
      <w:pPr>
        <w:keepNext/>
      </w:pPr>
      <w:r w:rsidRPr="00915D3B">
        <w:t xml:space="preserve">Svarstider är specifika för respektive tjänstekontrakt. </w:t>
      </w:r>
    </w:p>
    <w:p w14:paraId="17965081"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leGrid"/>
        <w:tblW w:w="8755" w:type="dxa"/>
        <w:tblLook w:val="04A0" w:firstRow="1" w:lastRow="0" w:firstColumn="1" w:lastColumn="0" w:noHBand="0" w:noVBand="1"/>
      </w:tblPr>
      <w:tblGrid>
        <w:gridCol w:w="3616"/>
        <w:gridCol w:w="2446"/>
        <w:gridCol w:w="2693"/>
      </w:tblGrid>
      <w:tr w:rsidR="00BB38AF" w:rsidRPr="00915D3B" w14:paraId="5E34E0B1" w14:textId="77777777" w:rsidTr="000105E5">
        <w:tc>
          <w:tcPr>
            <w:tcW w:w="3616" w:type="dxa"/>
          </w:tcPr>
          <w:p w14:paraId="7C9B3149" w14:textId="77777777" w:rsidR="00BB38AF" w:rsidRPr="00915D3B" w:rsidRDefault="00BB38AF" w:rsidP="000105E5">
            <w:pPr>
              <w:keepNext/>
              <w:rPr>
                <w:b/>
              </w:rPr>
            </w:pPr>
            <w:r w:rsidRPr="00915D3B">
              <w:rPr>
                <w:b/>
              </w:rPr>
              <w:t>Vårdenhet med kopplade enheter eller inte</w:t>
            </w:r>
          </w:p>
        </w:tc>
        <w:tc>
          <w:tcPr>
            <w:tcW w:w="2446" w:type="dxa"/>
          </w:tcPr>
          <w:p w14:paraId="68BEC836" w14:textId="77777777" w:rsidR="00BB38AF" w:rsidRPr="00915D3B" w:rsidRDefault="00BB38AF" w:rsidP="000105E5">
            <w:pPr>
              <w:keepNext/>
              <w:rPr>
                <w:b/>
              </w:rPr>
            </w:pPr>
            <w:r w:rsidRPr="00915D3B">
              <w:rPr>
                <w:b/>
              </w:rPr>
              <w:t>Svarstider måste garanteras upp till följande last</w:t>
            </w:r>
          </w:p>
        </w:tc>
        <w:tc>
          <w:tcPr>
            <w:tcW w:w="2693" w:type="dxa"/>
          </w:tcPr>
          <w:p w14:paraId="7A13A1D8" w14:textId="77777777" w:rsidR="00BB38AF" w:rsidRPr="00915D3B" w:rsidRDefault="00BB38AF" w:rsidP="000105E5">
            <w:pPr>
              <w:keepNext/>
              <w:rPr>
                <w:b/>
              </w:rPr>
            </w:pPr>
            <w:r w:rsidRPr="00915D3B">
              <w:rPr>
                <w:b/>
              </w:rPr>
              <w:t>Svarstid för 95 % av alla anrop ligger inom</w:t>
            </w:r>
          </w:p>
        </w:tc>
      </w:tr>
      <w:tr w:rsidR="00BB38AF" w:rsidRPr="00915D3B" w14:paraId="757637EA" w14:textId="77777777" w:rsidTr="000105E5">
        <w:tc>
          <w:tcPr>
            <w:tcW w:w="3616" w:type="dxa"/>
          </w:tcPr>
          <w:p w14:paraId="2D9CBE7E" w14:textId="77777777" w:rsidR="00BB38AF" w:rsidRPr="00915D3B" w:rsidRDefault="00BB38AF" w:rsidP="000105E5">
            <w:r w:rsidRPr="00915D3B">
              <w:t xml:space="preserve">Svarstid för vårdenhet </w:t>
            </w:r>
            <w:r w:rsidRPr="00915D3B">
              <w:rPr>
                <w:u w:val="single"/>
              </w:rPr>
              <w:t>utan</w:t>
            </w:r>
            <w:r w:rsidRPr="00915D3B">
              <w:t xml:space="preserve"> kopplade enheter</w:t>
            </w:r>
          </w:p>
        </w:tc>
        <w:tc>
          <w:tcPr>
            <w:tcW w:w="2446" w:type="dxa"/>
          </w:tcPr>
          <w:p w14:paraId="7144B998" w14:textId="77777777" w:rsidR="00BB38AF" w:rsidRPr="00915D3B" w:rsidRDefault="00BB38AF" w:rsidP="000105E5">
            <w:r w:rsidRPr="00915D3B">
              <w:t>10 anrop/s</w:t>
            </w:r>
          </w:p>
        </w:tc>
        <w:tc>
          <w:tcPr>
            <w:tcW w:w="2693" w:type="dxa"/>
          </w:tcPr>
          <w:p w14:paraId="7490E38B" w14:textId="77777777" w:rsidR="00BB38AF" w:rsidRPr="00915D3B" w:rsidRDefault="00BB38AF" w:rsidP="000105E5">
            <w:r w:rsidRPr="00915D3B">
              <w:t xml:space="preserve">  100 ms</w:t>
            </w:r>
          </w:p>
        </w:tc>
      </w:tr>
      <w:tr w:rsidR="00BB38AF" w:rsidRPr="00915D3B" w14:paraId="51F1C183" w14:textId="77777777" w:rsidTr="000105E5">
        <w:tc>
          <w:tcPr>
            <w:tcW w:w="3616" w:type="dxa"/>
          </w:tcPr>
          <w:p w14:paraId="534C05EA" w14:textId="77777777" w:rsidR="00BB38AF" w:rsidRPr="00915D3B" w:rsidRDefault="00BB38AF" w:rsidP="000105E5">
            <w:r w:rsidRPr="00915D3B">
              <w:t xml:space="preserve">Svarstid för vårdenhet </w:t>
            </w:r>
            <w:r w:rsidRPr="00915D3B">
              <w:rPr>
                <w:u w:val="single"/>
              </w:rPr>
              <w:t>med</w:t>
            </w:r>
            <w:r w:rsidRPr="00915D3B">
              <w:t xml:space="preserve"> kopplade enheter</w:t>
            </w:r>
          </w:p>
        </w:tc>
        <w:tc>
          <w:tcPr>
            <w:tcW w:w="2446" w:type="dxa"/>
          </w:tcPr>
          <w:p w14:paraId="268BD03B" w14:textId="77777777" w:rsidR="00BB38AF" w:rsidRPr="00915D3B" w:rsidRDefault="00BB38AF" w:rsidP="000105E5">
            <w:r w:rsidRPr="00915D3B">
              <w:t>1 anrop/s</w:t>
            </w:r>
          </w:p>
        </w:tc>
        <w:tc>
          <w:tcPr>
            <w:tcW w:w="2693" w:type="dxa"/>
          </w:tcPr>
          <w:p w14:paraId="5CC02253" w14:textId="77777777" w:rsidR="00BB38AF" w:rsidRPr="00915D3B" w:rsidRDefault="00BB38AF" w:rsidP="000105E5">
            <w:r w:rsidRPr="00915D3B">
              <w:t xml:space="preserve">  1000 ms</w:t>
            </w:r>
          </w:p>
        </w:tc>
      </w:tr>
    </w:tbl>
    <w:p w14:paraId="4299A5FE" w14:textId="77777777" w:rsidR="00BB38AF" w:rsidRPr="00915D3B" w:rsidRDefault="00BB38AF" w:rsidP="00BB38AF"/>
    <w:p w14:paraId="1B81CE3A" w14:textId="77777777" w:rsidR="00BB38AF" w:rsidRPr="00915D3B" w:rsidRDefault="00BB38AF" w:rsidP="00854AB6">
      <w:pPr>
        <w:pStyle w:val="Heading5"/>
      </w:pPr>
      <w:r w:rsidRPr="00915D3B">
        <w:lastRenderedPageBreak/>
        <w:t>Logiska fel</w:t>
      </w:r>
    </w:p>
    <w:p w14:paraId="5DD14F73" w14:textId="77777777"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14:paraId="41E1DA73" w14:textId="77777777" w:rsidR="00BB38AF" w:rsidRPr="00915D3B" w:rsidRDefault="00BB38AF" w:rsidP="00BB38AF">
      <w:pPr>
        <w:rPr>
          <w:rFonts w:cs="Arial"/>
        </w:rPr>
      </w:pPr>
      <w:r w:rsidRPr="00915D3B">
        <w:rPr>
          <w:rFonts w:cs="Arial"/>
          <w:szCs w:val="20"/>
        </w:rPr>
        <w:t>Fel för vilka ingen information returneras.</w:t>
      </w:r>
    </w:p>
    <w:p w14:paraId="1086484B" w14:textId="2D4A7043" w:rsidR="00BB38AF" w:rsidRPr="00915D3B" w:rsidRDefault="00BB38AF" w:rsidP="00BB38AF">
      <w:pPr>
        <w:pStyle w:val="ListParagraph"/>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w:t>
      </w:r>
      <w:del w:id="613" w:author="Robert Lundmark" w:date="2014-10-21T10:29:00Z">
        <w:r w:rsidRPr="00915D3B" w:rsidDel="003C03D0">
          <w:delText xml:space="preserve">; Fel </w:delText>
        </w:r>
      </w:del>
      <w:ins w:id="614" w:author="Robert Lundmark" w:date="2014-10-21T10:29:00Z">
        <w:r w:rsidR="003C03D0">
          <w:t>;Fel;</w:t>
        </w:r>
      </w:ins>
      <w:r w:rsidRPr="00915D3B">
        <w:t>GetCareUnitMembers; 1; Angiven sökbas: &lt;värde&gt; kan inte hittas”.</w:t>
      </w:r>
    </w:p>
    <w:p w14:paraId="0A9028E9" w14:textId="6B0589E6" w:rsidR="00BB38AF" w:rsidRPr="00915D3B" w:rsidRDefault="00BB38AF" w:rsidP="00BB38AF">
      <w:pPr>
        <w:pStyle w:val="ListParagraph"/>
        <w:numPr>
          <w:ilvl w:val="0"/>
          <w:numId w:val="28"/>
        </w:numPr>
        <w:spacing w:after="120" w:line="240" w:lineRule="auto"/>
        <w:contextualSpacing w:val="0"/>
      </w:pPr>
      <w:r w:rsidRPr="00915D3B">
        <w:t>Sökt vårdenhetens finns inte i katalogen (det går inte att hitta något objekt med angivet HSA-id).</w:t>
      </w:r>
      <w:r w:rsidRPr="00915D3B">
        <w:br/>
      </w:r>
      <w:r w:rsidRPr="00915D3B">
        <w:rPr>
          <w:rFonts w:ascii="Times New Roman" w:hAnsi="Times New Roman"/>
          <w:szCs w:val="20"/>
        </w:rPr>
        <w:t>resultText=</w:t>
      </w:r>
      <w:r w:rsidRPr="00915D3B">
        <w:t>”&lt;katalog-id&gt;</w:t>
      </w:r>
      <w:del w:id="615" w:author="Robert Lundmark" w:date="2014-10-21T10:29:00Z">
        <w:r w:rsidRPr="00915D3B" w:rsidDel="003C03D0">
          <w:delText xml:space="preserve">; Fel </w:delText>
        </w:r>
      </w:del>
      <w:ins w:id="616" w:author="Robert Lundmark" w:date="2014-10-21T10:29:00Z">
        <w:r w:rsidR="003C03D0">
          <w:t>;Fel;</w:t>
        </w:r>
      </w:ins>
      <w:r w:rsidRPr="00915D3B">
        <w:t>GetCareUnitMembers; 2; Det går inte att hitta något objekt med angivet HSA-id: &lt;värde&gt;”.</w:t>
      </w:r>
    </w:p>
    <w:p w14:paraId="577E26F2" w14:textId="5ADD783D" w:rsidR="00BB38AF" w:rsidRPr="00915D3B" w:rsidRDefault="00BB38AF" w:rsidP="00BB38AF">
      <w:pPr>
        <w:pStyle w:val="ListParagraph"/>
        <w:numPr>
          <w:ilvl w:val="0"/>
          <w:numId w:val="28"/>
        </w:numPr>
        <w:spacing w:after="120" w:line="240" w:lineRule="auto"/>
        <w:contextualSpacing w:val="0"/>
      </w:pPr>
      <w:r w:rsidRPr="00915D3B">
        <w:t>Objektet med angivet HSA-id är inte ett vårdenhetsobjekt.</w:t>
      </w:r>
      <w:r w:rsidRPr="00915D3B">
        <w:br/>
      </w:r>
      <w:r w:rsidRPr="00915D3B">
        <w:rPr>
          <w:rFonts w:ascii="Times New Roman" w:hAnsi="Times New Roman"/>
          <w:szCs w:val="20"/>
        </w:rPr>
        <w:t>resultText=</w:t>
      </w:r>
      <w:r w:rsidRPr="00915D3B">
        <w:t>”&lt;katalog-id&gt;</w:t>
      </w:r>
      <w:del w:id="617" w:author="Robert Lundmark" w:date="2014-10-21T10:29:00Z">
        <w:r w:rsidRPr="00915D3B" w:rsidDel="003C03D0">
          <w:delText xml:space="preserve">; Fel </w:delText>
        </w:r>
      </w:del>
      <w:ins w:id="618" w:author="Robert Lundmark" w:date="2014-10-21T10:29:00Z">
        <w:r w:rsidR="003C03D0">
          <w:t>;Fel;</w:t>
        </w:r>
      </w:ins>
      <w:r w:rsidRPr="00915D3B">
        <w:t>GetCareUnitMembers; 3; Objektet med angivet HSA-id: &lt;värde&gt; är inget vårdenhetsobjekt.”</w:t>
      </w:r>
    </w:p>
    <w:p w14:paraId="1DA8E383" w14:textId="1BFEF8B6" w:rsidR="00BB38AF" w:rsidRPr="00915D3B" w:rsidRDefault="00BB38AF" w:rsidP="00BB38AF">
      <w:pPr>
        <w:pStyle w:val="ListParagraph"/>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w:t>
      </w:r>
      <w:del w:id="619" w:author="Robert Lundmark" w:date="2014-10-21T10:29:00Z">
        <w:r w:rsidRPr="00915D3B" w:rsidDel="003C03D0">
          <w:delText xml:space="preserve">; Fel </w:delText>
        </w:r>
      </w:del>
      <w:ins w:id="620" w:author="Robert Lundmark" w:date="2014-10-21T10:29:00Z">
        <w:r w:rsidR="003C03D0">
          <w:t>;Fel;</w:t>
        </w:r>
      </w:ins>
      <w:r w:rsidRPr="00915D3B">
        <w:t>GetCareUnitMembers; 4; Det finns flera objekt med angivet HSA-Id: &lt;värde&gt;”</w:t>
      </w:r>
    </w:p>
    <w:p w14:paraId="732CEB02"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1D40A470" w14:textId="055BD1C1" w:rsidR="00BB38AF" w:rsidRPr="00915D3B" w:rsidRDefault="00BB38AF" w:rsidP="00BB38AF">
      <w:pPr>
        <w:pStyle w:val="ListParagraph"/>
        <w:numPr>
          <w:ilvl w:val="0"/>
          <w:numId w:val="28"/>
        </w:numPr>
        <w:spacing w:after="120" w:line="240" w:lineRule="auto"/>
        <w:contextualSpacing w:val="0"/>
      </w:pPr>
      <w:r w:rsidRPr="00915D3B">
        <w:t>Det finns flera objekt med samma HSA-Id som en kopplad enhet</w:t>
      </w:r>
      <w:r w:rsidRPr="00915D3B">
        <w:br/>
      </w:r>
      <w:r w:rsidRPr="00915D3B">
        <w:rPr>
          <w:rFonts w:ascii="Times New Roman" w:hAnsi="Times New Roman"/>
          <w:szCs w:val="20"/>
        </w:rPr>
        <w:t>resultText=</w:t>
      </w:r>
      <w:r w:rsidRPr="00915D3B">
        <w:t>”&lt;katalog-id&gt;</w:t>
      </w:r>
      <w:del w:id="621" w:author="Robert Lundmark" w:date="2014-10-21T10:30:00Z">
        <w:r w:rsidRPr="00915D3B" w:rsidDel="003C03D0">
          <w:delText xml:space="preserve">; Varning </w:delText>
        </w:r>
      </w:del>
      <w:ins w:id="622" w:author="Robert Lundmark" w:date="2014-10-21T10:30:00Z">
        <w:r w:rsidR="003C03D0">
          <w:t>;Varning;</w:t>
        </w:r>
      </w:ins>
      <w:r w:rsidRPr="00915D3B">
        <w:t>GetCareUnitMembers; 10; Det finns flera objekt med samma HSA-Id: &lt;värde&gt; kopplade till vårdenheten: &lt;path&gt;.”</w:t>
      </w:r>
    </w:p>
    <w:p w14:paraId="53F12824" w14:textId="118B8DB3" w:rsidR="00BB38AF" w:rsidRPr="00915D3B" w:rsidRDefault="00BB38AF" w:rsidP="00BB38AF">
      <w:pPr>
        <w:pStyle w:val="ListParagraph"/>
        <w:numPr>
          <w:ilvl w:val="0"/>
          <w:numId w:val="28"/>
        </w:numPr>
        <w:spacing w:after="120" w:line="240" w:lineRule="auto"/>
        <w:contextualSpacing w:val="0"/>
      </w:pPr>
      <w:r w:rsidRPr="00915D3B">
        <w:t>Vårdenhetens Start-datum följer inte gällande syntax.</w:t>
      </w:r>
      <w:r w:rsidRPr="00915D3B">
        <w:br/>
      </w:r>
      <w:r w:rsidRPr="00915D3B">
        <w:rPr>
          <w:rFonts w:ascii="Times New Roman" w:hAnsi="Times New Roman"/>
          <w:szCs w:val="20"/>
        </w:rPr>
        <w:t>resultText=</w:t>
      </w:r>
      <w:r w:rsidRPr="00915D3B">
        <w:t>”&lt;katalog-id&gt;</w:t>
      </w:r>
      <w:del w:id="623" w:author="Robert Lundmark" w:date="2014-10-21T10:30:00Z">
        <w:r w:rsidRPr="00915D3B" w:rsidDel="003C03D0">
          <w:delText xml:space="preserve">; Varning </w:delText>
        </w:r>
      </w:del>
      <w:ins w:id="624" w:author="Robert Lundmark" w:date="2014-10-21T10:30:00Z">
        <w:r w:rsidR="003C03D0">
          <w:t>;Varning;</w:t>
        </w:r>
      </w:ins>
      <w:r w:rsidRPr="00915D3B">
        <w:t>GetHealthCareUnitList; 11; Vårdenhetens Start-datum inte följer gällande syntax: &lt;värde&gt;. Gäller vårdenheten &lt;path&gt;”</w:t>
      </w:r>
    </w:p>
    <w:p w14:paraId="659DC38B" w14:textId="565571AE" w:rsidR="00BB38AF" w:rsidRPr="00915D3B" w:rsidRDefault="00BB38AF" w:rsidP="00BB38AF">
      <w:pPr>
        <w:pStyle w:val="ListParagraph"/>
        <w:numPr>
          <w:ilvl w:val="0"/>
          <w:numId w:val="28"/>
        </w:numPr>
        <w:spacing w:after="120" w:line="240" w:lineRule="auto"/>
        <w:contextualSpacing w:val="0"/>
      </w:pPr>
      <w:r w:rsidRPr="00915D3B">
        <w:t>Vårdenhetens Slut-datum följer inte gällande syntax.</w:t>
      </w:r>
      <w:r w:rsidRPr="00915D3B">
        <w:br/>
      </w:r>
      <w:r w:rsidRPr="00915D3B">
        <w:rPr>
          <w:rFonts w:ascii="Times New Roman" w:hAnsi="Times New Roman"/>
          <w:szCs w:val="20"/>
        </w:rPr>
        <w:t>resultText=</w:t>
      </w:r>
      <w:r w:rsidRPr="00915D3B">
        <w:t>”&lt;katalog-id&gt;</w:t>
      </w:r>
      <w:del w:id="625" w:author="Robert Lundmark" w:date="2014-10-21T10:30:00Z">
        <w:r w:rsidRPr="00915D3B" w:rsidDel="003C03D0">
          <w:delText xml:space="preserve">; Varning </w:delText>
        </w:r>
      </w:del>
      <w:ins w:id="626" w:author="Robert Lundmark" w:date="2014-10-21T10:30:00Z">
        <w:r w:rsidR="003C03D0">
          <w:t>;Varning;</w:t>
        </w:r>
      </w:ins>
      <w:r w:rsidRPr="00915D3B">
        <w:t>GetHealthCareUnitList; 12; Vårdenhetens Slut-datum inte följer gällande syntax: &lt;värde&gt;. Gäller vårdenheten &lt;path&gt;”</w:t>
      </w:r>
    </w:p>
    <w:p w14:paraId="70639CDC" w14:textId="703C0458" w:rsidR="00BB38AF" w:rsidRPr="00915D3B" w:rsidRDefault="00BB38AF" w:rsidP="00BB38AF">
      <w:pPr>
        <w:pStyle w:val="ListParagraph"/>
        <w:numPr>
          <w:ilvl w:val="0"/>
          <w:numId w:val="28"/>
        </w:numPr>
        <w:spacing w:after="120" w:line="240" w:lineRule="auto"/>
        <w:contextualSpacing w:val="0"/>
      </w:pPr>
      <w:r w:rsidRPr="00915D3B">
        <w:t>Vårdenhetens Arbetsplatskod följer inte gällande syntax.</w:t>
      </w:r>
      <w:r w:rsidRPr="00915D3B">
        <w:br/>
      </w:r>
      <w:r w:rsidRPr="00915D3B">
        <w:rPr>
          <w:rFonts w:ascii="Times New Roman" w:hAnsi="Times New Roman"/>
          <w:szCs w:val="20"/>
        </w:rPr>
        <w:t>resultText=</w:t>
      </w:r>
      <w:r w:rsidRPr="00915D3B">
        <w:t>”&lt;katalog-id&gt;</w:t>
      </w:r>
      <w:del w:id="627" w:author="Robert Lundmark" w:date="2014-10-21T10:30:00Z">
        <w:r w:rsidRPr="00915D3B" w:rsidDel="003C03D0">
          <w:delText xml:space="preserve">; Varning </w:delText>
        </w:r>
      </w:del>
      <w:ins w:id="628" w:author="Robert Lundmark" w:date="2014-10-21T10:30:00Z">
        <w:r w:rsidR="003C03D0">
          <w:t>;Varning;</w:t>
        </w:r>
      </w:ins>
      <w:r w:rsidRPr="00915D3B">
        <w:t>GetHealthCareUnitList; 13; Vårdenhetens Arbetsplatskod inte följer gällande syntax: &lt;värde&gt;. Gäller vårdenheten &lt;path&gt;”</w:t>
      </w:r>
    </w:p>
    <w:p w14:paraId="38859D4E" w14:textId="53D7421D" w:rsidR="00BB38AF" w:rsidRPr="00915D3B" w:rsidRDefault="00BB38AF" w:rsidP="00BB38AF">
      <w:pPr>
        <w:pStyle w:val="ListParagraph"/>
        <w:numPr>
          <w:ilvl w:val="0"/>
          <w:numId w:val="28"/>
        </w:numPr>
        <w:spacing w:after="120" w:line="240" w:lineRule="auto"/>
        <w:contextualSpacing w:val="0"/>
      </w:pPr>
      <w:r w:rsidRPr="00915D3B">
        <w:t>Vårdenhetens Telefonnummer följer inte gällande syntax.</w:t>
      </w:r>
      <w:r w:rsidRPr="00915D3B">
        <w:br/>
      </w:r>
      <w:r w:rsidRPr="00915D3B">
        <w:rPr>
          <w:rFonts w:ascii="Times New Roman" w:hAnsi="Times New Roman"/>
          <w:szCs w:val="20"/>
        </w:rPr>
        <w:t>resultText=</w:t>
      </w:r>
      <w:r w:rsidRPr="00915D3B">
        <w:t>”&lt;katalog-id&gt;</w:t>
      </w:r>
      <w:del w:id="629" w:author="Robert Lundmark" w:date="2014-10-21T10:30:00Z">
        <w:r w:rsidRPr="00915D3B" w:rsidDel="003C03D0">
          <w:delText xml:space="preserve">; Varning </w:delText>
        </w:r>
      </w:del>
      <w:ins w:id="630" w:author="Robert Lundmark" w:date="2014-10-21T10:30:00Z">
        <w:r w:rsidR="003C03D0">
          <w:t>;Varning;</w:t>
        </w:r>
      </w:ins>
      <w:r w:rsidRPr="00915D3B">
        <w:t>GetHealthCareUnitList; 14; Vårdenhetens Telefonnummer inte följer gällande syntax: &lt;värde&gt;. Gäller vårdenheten &lt;path&gt;”</w:t>
      </w:r>
    </w:p>
    <w:p w14:paraId="78F09D10" w14:textId="7A3B7F49" w:rsidR="00BB38AF" w:rsidRPr="00915D3B" w:rsidRDefault="00BB38AF" w:rsidP="00BB38AF">
      <w:pPr>
        <w:pStyle w:val="ListParagraph"/>
        <w:numPr>
          <w:ilvl w:val="0"/>
          <w:numId w:val="28"/>
        </w:numPr>
        <w:spacing w:after="120" w:line="240" w:lineRule="auto"/>
        <w:contextualSpacing w:val="0"/>
      </w:pPr>
      <w:r w:rsidRPr="00915D3B">
        <w:t>Vårdenhetens Postadress följer inte gällande syntax.</w:t>
      </w:r>
      <w:r w:rsidRPr="00915D3B">
        <w:br/>
      </w:r>
      <w:r w:rsidRPr="00915D3B">
        <w:rPr>
          <w:rFonts w:ascii="Times New Roman" w:hAnsi="Times New Roman"/>
          <w:szCs w:val="20"/>
        </w:rPr>
        <w:t>resultText=</w:t>
      </w:r>
      <w:r w:rsidRPr="00915D3B">
        <w:t>”&lt;katalog-id&gt;</w:t>
      </w:r>
      <w:del w:id="631" w:author="Robert Lundmark" w:date="2014-10-21T10:30:00Z">
        <w:r w:rsidRPr="00915D3B" w:rsidDel="003C03D0">
          <w:delText xml:space="preserve">; Varning </w:delText>
        </w:r>
      </w:del>
      <w:ins w:id="632" w:author="Robert Lundmark" w:date="2014-10-21T10:30:00Z">
        <w:r w:rsidR="003C03D0">
          <w:t>;Varning;</w:t>
        </w:r>
      </w:ins>
      <w:r w:rsidRPr="00915D3B">
        <w:t>GetHealthCareUnitList; 15; Vårdenhetens Postadress inte följer gällande syntax: &lt;värde&gt;. Gäller vårdenheten &lt;path&gt;”</w:t>
      </w:r>
    </w:p>
    <w:p w14:paraId="41C665F3" w14:textId="284D6270" w:rsidR="00BB38AF" w:rsidRPr="00915D3B" w:rsidRDefault="00BB38AF" w:rsidP="00BB38AF">
      <w:pPr>
        <w:pStyle w:val="ListParagraph"/>
        <w:numPr>
          <w:ilvl w:val="0"/>
          <w:numId w:val="28"/>
        </w:numPr>
        <w:spacing w:after="120" w:line="240" w:lineRule="auto"/>
        <w:contextualSpacing w:val="0"/>
      </w:pPr>
      <w:r w:rsidRPr="00915D3B">
        <w:t>Vårdenhetens Postnummer följer inte gällande syntax.</w:t>
      </w:r>
      <w:r w:rsidRPr="00915D3B">
        <w:br/>
      </w:r>
      <w:r w:rsidRPr="00915D3B">
        <w:rPr>
          <w:rFonts w:ascii="Times New Roman" w:hAnsi="Times New Roman"/>
          <w:szCs w:val="20"/>
        </w:rPr>
        <w:t>resultText=</w:t>
      </w:r>
      <w:r w:rsidRPr="00915D3B">
        <w:t>”&lt;katalog-id&gt;</w:t>
      </w:r>
      <w:del w:id="633" w:author="Robert Lundmark" w:date="2014-10-21T10:30:00Z">
        <w:r w:rsidRPr="00915D3B" w:rsidDel="003C03D0">
          <w:delText xml:space="preserve">; Varning </w:delText>
        </w:r>
      </w:del>
      <w:ins w:id="634" w:author="Robert Lundmark" w:date="2014-10-21T10:30:00Z">
        <w:r w:rsidR="003C03D0">
          <w:t>;Varning;</w:t>
        </w:r>
      </w:ins>
      <w:r w:rsidRPr="00915D3B">
        <w:t>GetHealthCareUnitList; 16; Vårdenhetens Postnummer inte följer gällande syntax: &lt;värde&gt;. Gäller vårdenheten &lt;path&gt;”</w:t>
      </w:r>
    </w:p>
    <w:p w14:paraId="7341EDC5" w14:textId="3AE82870" w:rsidR="00BB38AF" w:rsidRPr="00915D3B" w:rsidRDefault="00BB38AF" w:rsidP="00BB38AF">
      <w:pPr>
        <w:pStyle w:val="ListParagraph"/>
        <w:numPr>
          <w:ilvl w:val="0"/>
          <w:numId w:val="28"/>
        </w:numPr>
        <w:spacing w:after="120" w:line="240" w:lineRule="auto"/>
        <w:contextualSpacing w:val="0"/>
      </w:pPr>
      <w:r w:rsidRPr="00915D3B">
        <w:t>En kopplad enhets Start-datum följer inte gällande syntax.</w:t>
      </w:r>
      <w:r w:rsidRPr="00915D3B">
        <w:br/>
      </w:r>
      <w:r w:rsidRPr="00915D3B">
        <w:rPr>
          <w:rFonts w:ascii="Times New Roman" w:hAnsi="Times New Roman"/>
          <w:szCs w:val="20"/>
        </w:rPr>
        <w:t>resultText=</w:t>
      </w:r>
      <w:r w:rsidRPr="00915D3B">
        <w:t>”&lt;katalog-id&gt;</w:t>
      </w:r>
      <w:del w:id="635" w:author="Robert Lundmark" w:date="2014-10-21T10:30:00Z">
        <w:r w:rsidRPr="00915D3B" w:rsidDel="003C03D0">
          <w:delText xml:space="preserve">; Varning </w:delText>
        </w:r>
      </w:del>
      <w:ins w:id="636" w:author="Robert Lundmark" w:date="2014-10-21T10:30:00Z">
        <w:r w:rsidR="003C03D0">
          <w:t>;Varning;</w:t>
        </w:r>
      </w:ins>
      <w:r w:rsidRPr="00915D3B">
        <w:t>GetHealthCareUnitList; 17; En kopplad enhets Start-datum inte följer gällande syntax: &lt;värde&gt;. Gäller enheten &lt;path&gt;”</w:t>
      </w:r>
    </w:p>
    <w:p w14:paraId="434B9E3F" w14:textId="569B476A" w:rsidR="00BB38AF" w:rsidRPr="00915D3B" w:rsidRDefault="00BB38AF" w:rsidP="00BB38AF">
      <w:pPr>
        <w:pStyle w:val="ListParagraph"/>
        <w:numPr>
          <w:ilvl w:val="0"/>
          <w:numId w:val="28"/>
        </w:numPr>
        <w:spacing w:after="120" w:line="240" w:lineRule="auto"/>
        <w:contextualSpacing w:val="0"/>
      </w:pPr>
      <w:r w:rsidRPr="00915D3B">
        <w:lastRenderedPageBreak/>
        <w:t>En kopplad enhets Slut-datum följer inte gällande syntax.</w:t>
      </w:r>
      <w:r w:rsidRPr="00915D3B">
        <w:br/>
      </w:r>
      <w:r w:rsidRPr="00915D3B">
        <w:rPr>
          <w:rFonts w:ascii="Times New Roman" w:hAnsi="Times New Roman"/>
          <w:szCs w:val="20"/>
        </w:rPr>
        <w:t>resultText=</w:t>
      </w:r>
      <w:r w:rsidRPr="00915D3B">
        <w:t>”&lt;katalog-id&gt;</w:t>
      </w:r>
      <w:del w:id="637" w:author="Robert Lundmark" w:date="2014-10-21T10:30:00Z">
        <w:r w:rsidRPr="00915D3B" w:rsidDel="003C03D0">
          <w:delText xml:space="preserve">; Varning </w:delText>
        </w:r>
      </w:del>
      <w:ins w:id="638" w:author="Robert Lundmark" w:date="2014-10-21T10:30:00Z">
        <w:r w:rsidR="003C03D0">
          <w:t>;Varning;</w:t>
        </w:r>
      </w:ins>
      <w:r w:rsidRPr="00915D3B">
        <w:t>GetHealthCareUnitList; 18; En kopplad enhets Slut-datum inte följer gällande syntax: &lt;värde&gt;. Gäller enheten &lt;path&gt;”</w:t>
      </w:r>
    </w:p>
    <w:p w14:paraId="47029E25" w14:textId="57B39161" w:rsidR="00BB38AF" w:rsidRPr="00915D3B" w:rsidRDefault="00BB38AF" w:rsidP="00BB38AF">
      <w:pPr>
        <w:pStyle w:val="ListParagraph"/>
        <w:numPr>
          <w:ilvl w:val="0"/>
          <w:numId w:val="28"/>
        </w:numPr>
        <w:spacing w:after="120" w:line="240" w:lineRule="auto"/>
        <w:contextualSpacing w:val="0"/>
      </w:pPr>
      <w:r w:rsidRPr="00915D3B">
        <w:t>En kopplad enhets Arbetsplatskod följer inte gällande syntax.</w:t>
      </w:r>
      <w:r w:rsidRPr="00915D3B">
        <w:br/>
      </w:r>
      <w:r w:rsidRPr="00915D3B">
        <w:rPr>
          <w:rFonts w:ascii="Times New Roman" w:hAnsi="Times New Roman"/>
          <w:szCs w:val="20"/>
        </w:rPr>
        <w:t>resultText=</w:t>
      </w:r>
      <w:r w:rsidRPr="00915D3B">
        <w:t>”&lt;katalog-id&gt;</w:t>
      </w:r>
      <w:del w:id="639" w:author="Robert Lundmark" w:date="2014-10-21T10:30:00Z">
        <w:r w:rsidRPr="00915D3B" w:rsidDel="003C03D0">
          <w:delText xml:space="preserve">; Varning </w:delText>
        </w:r>
      </w:del>
      <w:ins w:id="640" w:author="Robert Lundmark" w:date="2014-10-21T10:30:00Z">
        <w:r w:rsidR="003C03D0">
          <w:t>;Varning;</w:t>
        </w:r>
      </w:ins>
      <w:r w:rsidRPr="00915D3B">
        <w:t>GetHealthCareUnitList; 19; En kopplad enhets Arbetsplatskod inte följer gällande syntax: &lt;värde&gt;. Gäller enheten &lt;path&gt;”</w:t>
      </w:r>
    </w:p>
    <w:p w14:paraId="4A79C151" w14:textId="2214DD0F" w:rsidR="00BB38AF" w:rsidRPr="00915D3B" w:rsidRDefault="00BB38AF" w:rsidP="00BB38AF">
      <w:pPr>
        <w:pStyle w:val="ListParagraph"/>
        <w:numPr>
          <w:ilvl w:val="0"/>
          <w:numId w:val="28"/>
        </w:numPr>
        <w:spacing w:after="120" w:line="240" w:lineRule="auto"/>
        <w:contextualSpacing w:val="0"/>
      </w:pPr>
      <w:r w:rsidRPr="00915D3B">
        <w:t>En kopplad enhets Telefonnummer följer inte gällande syntax.</w:t>
      </w:r>
      <w:r w:rsidRPr="00915D3B">
        <w:br/>
      </w:r>
      <w:r w:rsidRPr="00915D3B">
        <w:rPr>
          <w:rFonts w:ascii="Times New Roman" w:hAnsi="Times New Roman"/>
          <w:szCs w:val="20"/>
        </w:rPr>
        <w:t>resultText=</w:t>
      </w:r>
      <w:r w:rsidRPr="00915D3B">
        <w:t>”&lt;katalog-id&gt;</w:t>
      </w:r>
      <w:del w:id="641" w:author="Robert Lundmark" w:date="2014-10-21T10:30:00Z">
        <w:r w:rsidRPr="00915D3B" w:rsidDel="003C03D0">
          <w:delText xml:space="preserve">; Varning </w:delText>
        </w:r>
      </w:del>
      <w:ins w:id="642" w:author="Robert Lundmark" w:date="2014-10-21T10:30:00Z">
        <w:r w:rsidR="003C03D0">
          <w:t>;Varning;</w:t>
        </w:r>
      </w:ins>
      <w:r w:rsidRPr="00915D3B">
        <w:t>GetHealthCareUnitList; 20; En kopplad enhets Telefonnummer inte följer gällande syntax: &lt;värde&gt;. Gäller enheten &lt;path&gt;”</w:t>
      </w:r>
    </w:p>
    <w:p w14:paraId="3BFA0C07" w14:textId="387B9213" w:rsidR="00BB38AF" w:rsidRPr="00915D3B" w:rsidRDefault="00BB38AF" w:rsidP="00BB38AF">
      <w:pPr>
        <w:pStyle w:val="ListParagraph"/>
        <w:numPr>
          <w:ilvl w:val="0"/>
          <w:numId w:val="28"/>
        </w:numPr>
        <w:spacing w:after="120" w:line="240" w:lineRule="auto"/>
        <w:contextualSpacing w:val="0"/>
      </w:pPr>
      <w:r w:rsidRPr="00915D3B">
        <w:t>En kopplad enhets Postadress följer inte gällande syntax.</w:t>
      </w:r>
      <w:r w:rsidRPr="00915D3B">
        <w:br/>
      </w:r>
      <w:r w:rsidRPr="00915D3B">
        <w:rPr>
          <w:rFonts w:ascii="Times New Roman" w:hAnsi="Times New Roman"/>
          <w:szCs w:val="20"/>
        </w:rPr>
        <w:t>resultText=</w:t>
      </w:r>
      <w:r w:rsidRPr="00915D3B">
        <w:t>”&lt;katalog-id&gt;</w:t>
      </w:r>
      <w:del w:id="643" w:author="Robert Lundmark" w:date="2014-10-21T10:30:00Z">
        <w:r w:rsidRPr="00915D3B" w:rsidDel="003C03D0">
          <w:delText xml:space="preserve">; Varning </w:delText>
        </w:r>
      </w:del>
      <w:ins w:id="644" w:author="Robert Lundmark" w:date="2014-10-21T10:30:00Z">
        <w:r w:rsidR="003C03D0">
          <w:t>;Varning;</w:t>
        </w:r>
      </w:ins>
      <w:r w:rsidRPr="00915D3B">
        <w:t>GetHealthCareUnitList; 21; En kopplad enhets Postadress inte följer gällande syntax: &lt;värde&gt;. Gäller enheten &lt;path&gt;”</w:t>
      </w:r>
    </w:p>
    <w:p w14:paraId="02AC4CF3" w14:textId="45665EB7" w:rsidR="00BB38AF" w:rsidRDefault="00BB38AF" w:rsidP="00BB38AF">
      <w:pPr>
        <w:pStyle w:val="ListParagraph"/>
        <w:numPr>
          <w:ilvl w:val="0"/>
          <w:numId w:val="28"/>
        </w:numPr>
        <w:spacing w:after="120" w:line="240" w:lineRule="auto"/>
        <w:contextualSpacing w:val="0"/>
        <w:rPr>
          <w:ins w:id="645" w:author="Robert Lundmark" w:date="2014-10-21T07:33:00Z"/>
        </w:rPr>
      </w:pPr>
      <w:r w:rsidRPr="00915D3B">
        <w:t>En kopplad enhets Postnummer följer inte gällande syntax.</w:t>
      </w:r>
      <w:r w:rsidRPr="00915D3B">
        <w:br/>
      </w:r>
      <w:r w:rsidRPr="00915D3B">
        <w:rPr>
          <w:rFonts w:ascii="Times New Roman" w:hAnsi="Times New Roman"/>
          <w:szCs w:val="20"/>
        </w:rPr>
        <w:t>resultText=</w:t>
      </w:r>
      <w:r w:rsidRPr="00915D3B">
        <w:t>”&lt;katalog-id&gt;</w:t>
      </w:r>
      <w:del w:id="646" w:author="Robert Lundmark" w:date="2014-10-21T10:30:00Z">
        <w:r w:rsidRPr="00915D3B" w:rsidDel="003C03D0">
          <w:delText xml:space="preserve">; Varning </w:delText>
        </w:r>
      </w:del>
      <w:ins w:id="647" w:author="Robert Lundmark" w:date="2014-10-21T10:30:00Z">
        <w:r w:rsidR="003C03D0">
          <w:t>;Varning;</w:t>
        </w:r>
      </w:ins>
      <w:r w:rsidRPr="00915D3B">
        <w:t>GetHealthCareUnitList; 22; En kopplad enhets Postnummer inte följer gällande syntax: &lt;värde&gt;. Gäller enheten &lt;path&gt;”</w:t>
      </w:r>
    </w:p>
    <w:p w14:paraId="76F36EE8" w14:textId="23DEEEBE" w:rsidR="00A10567" w:rsidRPr="00A879A5" w:rsidRDefault="00A10567" w:rsidP="00A10567">
      <w:pPr>
        <w:pStyle w:val="ListParagraph"/>
        <w:numPr>
          <w:ilvl w:val="0"/>
          <w:numId w:val="28"/>
        </w:numPr>
        <w:spacing w:after="120" w:line="240" w:lineRule="auto"/>
        <w:contextualSpacing w:val="0"/>
        <w:rPr>
          <w:ins w:id="648" w:author="Robert Lundmark" w:date="2014-10-21T07:33:00Z"/>
        </w:rPr>
      </w:pPr>
      <w:ins w:id="649" w:author="Robert Lundmark" w:date="2014-10-21T07:33:00Z">
        <w:r>
          <w:t>Felaktig multiplicitet för attribut. Attribut kan endast ha ett värde.</w:t>
        </w:r>
        <w:r>
          <w:br/>
        </w:r>
        <w:r w:rsidRPr="007F1ECD">
          <w:rPr>
            <w:rFonts w:ascii="Times New Roman" w:hAnsi="Times New Roman"/>
            <w:szCs w:val="20"/>
          </w:rPr>
          <w:t>resultText=</w:t>
        </w:r>
        <w:r w:rsidRPr="007F1ECD">
          <w:t>”&lt;katalog-id&gt;</w:t>
        </w:r>
      </w:ins>
      <w:ins w:id="650" w:author="Robert Lundmark" w:date="2014-10-21T10:30:00Z">
        <w:r w:rsidR="003C03D0">
          <w:t>;Varning;</w:t>
        </w:r>
      </w:ins>
      <w:ins w:id="651" w:author="Robert Lundmark" w:date="2014-10-21T07:33:00Z">
        <w:r>
          <w:t>GetEmployeeIncludingProtectedPerson; 60</w:t>
        </w:r>
        <w:r w:rsidRPr="007F1ECD">
          <w:t xml:space="preserve">; </w:t>
        </w:r>
        <w:r>
          <w:t>Attributet kan endast ha ett värde. Gäller attribut: &lt;värde&gt;. Gäller objekt: &lt;path&gt;”</w:t>
        </w:r>
      </w:ins>
    </w:p>
    <w:p w14:paraId="0A3E1F2B" w14:textId="77777777" w:rsidR="00A10567" w:rsidRPr="00915D3B" w:rsidRDefault="00A10567" w:rsidP="00A10567">
      <w:pPr>
        <w:pStyle w:val="ListParagraph"/>
        <w:spacing w:after="120" w:line="240" w:lineRule="auto"/>
        <w:ind w:firstLine="0"/>
        <w:contextualSpacing w:val="0"/>
        <w:pPrChange w:id="652" w:author="Robert Lundmark" w:date="2014-10-21T07:33:00Z">
          <w:pPr>
            <w:pStyle w:val="ListParagraph"/>
            <w:numPr>
              <w:numId w:val="28"/>
            </w:numPr>
            <w:spacing w:after="120" w:line="240" w:lineRule="auto"/>
            <w:contextualSpacing w:val="0"/>
          </w:pPr>
        </w:pPrChange>
      </w:pPr>
    </w:p>
    <w:p w14:paraId="2710C90A" w14:textId="77777777"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53" w:name="_Toc401743990"/>
      <w:r w:rsidRPr="00915D3B">
        <w:t>Annan information om kontraktet</w:t>
      </w:r>
      <w:bookmarkEnd w:id="653"/>
    </w:p>
    <w:p w14:paraId="49FD5868" w14:textId="77777777" w:rsidR="00BB38AF" w:rsidRPr="00915D3B" w:rsidRDefault="00BB38AF" w:rsidP="00BB38AF">
      <w:r w:rsidRPr="00915D3B">
        <w:t>-</w:t>
      </w:r>
    </w:p>
    <w:p w14:paraId="17355B1C" w14:textId="77777777" w:rsidR="00BB38AF" w:rsidRPr="00915D3B" w:rsidRDefault="00BB38AF" w:rsidP="00BB38AF">
      <w:pPr>
        <w:rPr>
          <w:lang w:eastAsia="sv-SE"/>
        </w:rPr>
      </w:pPr>
    </w:p>
    <w:p w14:paraId="74F50607" w14:textId="77777777" w:rsidR="00BB38AF" w:rsidRPr="00915D3B" w:rsidRDefault="00BB38AF" w:rsidP="00BB38AF">
      <w:pPr>
        <w:rPr>
          <w:lang w:eastAsia="sv-SE"/>
        </w:rPr>
      </w:pPr>
    </w:p>
    <w:p w14:paraId="76F537F8" w14:textId="77777777" w:rsidR="00BB38AF" w:rsidRPr="00915D3B" w:rsidRDefault="00BB38AF" w:rsidP="00BB38AF">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654" w:name="_Ref362009892"/>
      <w:bookmarkStart w:id="655" w:name="_Ref362009945"/>
      <w:bookmarkStart w:id="656" w:name="_Toc384204621"/>
      <w:bookmarkStart w:id="657" w:name="_Toc401743991"/>
      <w:r w:rsidRPr="00915D3B">
        <w:lastRenderedPageBreak/>
        <w:t>GetUnit</w:t>
      </w:r>
      <w:bookmarkEnd w:id="654"/>
      <w:bookmarkEnd w:id="655"/>
      <w:bookmarkEnd w:id="656"/>
      <w:bookmarkEnd w:id="657"/>
    </w:p>
    <w:p w14:paraId="387127D8" w14:textId="77777777" w:rsidR="00BB38AF" w:rsidRPr="00915D3B" w:rsidRDefault="00BB38AF" w:rsidP="00BB38AF">
      <w:r w:rsidRPr="00915D3B">
        <w:t>GetUnit returnerar information om den angivna enheten (med enhet avses här alla typer av organisatoriska objekt, d.v.s. både organisation, enhet och funktion). Kan användas av tjänstekonsumenten för att presentera detaljerad information om en enhet i t.ex. en vårdsökning eller en kontaktlista. Notera särskilt att alla attribut inte är obligatoriska och att ytterst få enheter innehåller samtlig information enligt nedan specifikation.</w:t>
      </w:r>
    </w:p>
    <w:p w14:paraId="681261F5" w14:textId="77777777"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58" w:name="_Toc401743992"/>
      <w:r w:rsidRPr="00915D3B">
        <w:t>Version</w:t>
      </w:r>
      <w:bookmarkEnd w:id="658"/>
    </w:p>
    <w:p w14:paraId="2444E1B3" w14:textId="67413F9F" w:rsidR="00BB38AF" w:rsidRPr="00915D3B" w:rsidRDefault="00BB38AF" w:rsidP="00BB38AF">
      <w:r w:rsidRPr="00915D3B">
        <w:t xml:space="preserve">Version på detta kontrakt är </w:t>
      </w:r>
      <w:r w:rsidR="00125E67">
        <w:t>1.0_RC4</w:t>
      </w:r>
      <w:r w:rsidRPr="00915D3B">
        <w:t>.</w:t>
      </w:r>
    </w:p>
    <w:p w14:paraId="019366E0" w14:textId="77777777"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59" w:name="_Toc401743993"/>
      <w:r w:rsidRPr="00915D3B">
        <w:t>Fältregler</w:t>
      </w:r>
      <w:bookmarkEnd w:id="659"/>
    </w:p>
    <w:p w14:paraId="0EDE407F"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4"/>
      </w:r>
      <w:r w:rsidRPr="00915D3B">
        <w:t xml:space="preserve">. </w:t>
      </w:r>
    </w:p>
    <w:p w14:paraId="7F5D068D" w14:textId="2EBE8D79" w:rsidR="00BB38AF" w:rsidRPr="00915D3B" w:rsidRDefault="00A02230" w:rsidP="00BB38AF">
      <w:r>
        <w:object w:dxaOrig="1531" w:dyaOrig="990" w14:anchorId="5F46140D">
          <v:shape id="_x0000_i1029" type="#_x0000_t75" style="width:76.5pt;height:49.5pt" o:ole="">
            <v:imagedata r:id="rId10" o:title=""/>
          </v:shape>
          <o:OLEObject Type="Embed" ProgID="Excel.Sheet.8" ShapeID="_x0000_i1029" DrawAspect="Icon" ObjectID="_1475485913" r:id="rId14"/>
        </w:object>
      </w:r>
    </w:p>
    <w:tbl>
      <w:tblPr>
        <w:tblStyle w:val="TableGrid"/>
        <w:tblW w:w="9606" w:type="dxa"/>
        <w:tblLayout w:type="fixed"/>
        <w:tblLook w:val="04A0" w:firstRow="1" w:lastRow="0" w:firstColumn="1" w:lastColumn="0" w:noHBand="0" w:noVBand="1"/>
      </w:tblPr>
      <w:tblGrid>
        <w:gridCol w:w="2943"/>
        <w:gridCol w:w="1276"/>
        <w:gridCol w:w="3969"/>
        <w:gridCol w:w="1418"/>
      </w:tblGrid>
      <w:tr w:rsidR="00BB38AF" w:rsidRPr="00915D3B" w14:paraId="7657A4EF" w14:textId="77777777" w:rsidTr="000105E5">
        <w:trPr>
          <w:cantSplit/>
          <w:trHeight w:val="384"/>
        </w:trPr>
        <w:tc>
          <w:tcPr>
            <w:tcW w:w="2943" w:type="dxa"/>
            <w:shd w:val="clear" w:color="auto" w:fill="D9D9D9" w:themeFill="background1" w:themeFillShade="D9"/>
            <w:vAlign w:val="bottom"/>
          </w:tcPr>
          <w:p w14:paraId="2ED14054" w14:textId="77777777" w:rsidR="00BB38AF" w:rsidRPr="00915D3B" w:rsidRDefault="00BB38AF" w:rsidP="000105E5">
            <w:pPr>
              <w:rPr>
                <w:b/>
              </w:rPr>
            </w:pPr>
            <w:r w:rsidRPr="00915D3B">
              <w:rPr>
                <w:b/>
              </w:rPr>
              <w:t>Namn</w:t>
            </w:r>
          </w:p>
        </w:tc>
        <w:tc>
          <w:tcPr>
            <w:tcW w:w="1276" w:type="dxa"/>
            <w:shd w:val="clear" w:color="auto" w:fill="D9D9D9" w:themeFill="background1" w:themeFillShade="D9"/>
            <w:vAlign w:val="bottom"/>
          </w:tcPr>
          <w:p w14:paraId="2C9DA45E" w14:textId="77777777" w:rsidR="00BB38AF" w:rsidRPr="00915D3B" w:rsidRDefault="00BB38AF" w:rsidP="000105E5">
            <w:pPr>
              <w:rPr>
                <w:b/>
              </w:rPr>
            </w:pPr>
            <w:r w:rsidRPr="00915D3B">
              <w:rPr>
                <w:b/>
              </w:rPr>
              <w:t>Typ</w:t>
            </w:r>
          </w:p>
        </w:tc>
        <w:tc>
          <w:tcPr>
            <w:tcW w:w="3969" w:type="dxa"/>
            <w:shd w:val="clear" w:color="auto" w:fill="D9D9D9" w:themeFill="background1" w:themeFillShade="D9"/>
            <w:vAlign w:val="bottom"/>
          </w:tcPr>
          <w:p w14:paraId="36B7796C"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37BA04D1" w14:textId="77777777" w:rsidR="00BB38AF" w:rsidRPr="00915D3B" w:rsidRDefault="00BB38AF" w:rsidP="000105E5">
            <w:pPr>
              <w:rPr>
                <w:b/>
              </w:rPr>
            </w:pPr>
            <w:r w:rsidRPr="00915D3B">
              <w:rPr>
                <w:b/>
              </w:rPr>
              <w:t>Kardinalitet</w:t>
            </w:r>
          </w:p>
        </w:tc>
      </w:tr>
      <w:tr w:rsidR="00BB38AF" w:rsidRPr="00915D3B" w14:paraId="27E32635" w14:textId="77777777" w:rsidTr="000105E5">
        <w:trPr>
          <w:cantSplit/>
        </w:trPr>
        <w:tc>
          <w:tcPr>
            <w:tcW w:w="2943" w:type="dxa"/>
          </w:tcPr>
          <w:p w14:paraId="1B5F4AF4"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14:paraId="31CB3C4C"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5CD4F84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146101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055350F7" w14:textId="77777777" w:rsidTr="000105E5">
        <w:trPr>
          <w:cantSplit/>
        </w:trPr>
        <w:tc>
          <w:tcPr>
            <w:tcW w:w="2943" w:type="dxa"/>
          </w:tcPr>
          <w:p w14:paraId="503D8469"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unitHsaId</w:t>
            </w:r>
          </w:p>
          <w:p w14:paraId="630DA31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276" w:type="dxa"/>
          </w:tcPr>
          <w:p w14:paraId="1D364EE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14:paraId="477D811B"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sökt organisatorisk enhet.</w:t>
            </w:r>
          </w:p>
          <w:p w14:paraId="34CEC17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7AE02E0B"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BB38AF" w:rsidRPr="00915D3B" w14:paraId="3B9D679F" w14:textId="77777777" w:rsidTr="000105E5">
        <w:trPr>
          <w:cantSplit/>
        </w:trPr>
        <w:tc>
          <w:tcPr>
            <w:tcW w:w="2943" w:type="dxa"/>
          </w:tcPr>
          <w:p w14:paraId="6855B5AC"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276" w:type="dxa"/>
          </w:tcPr>
          <w:p w14:paraId="3B276C3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14:paraId="726E4C12" w14:textId="77777777"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0C69383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14:paraId="0B662A50" w14:textId="77777777" w:rsidTr="000105E5">
        <w:trPr>
          <w:cantSplit/>
        </w:trPr>
        <w:tc>
          <w:tcPr>
            <w:tcW w:w="2943" w:type="dxa"/>
          </w:tcPr>
          <w:p w14:paraId="209D24F7"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14:paraId="479FE847"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5C9ECFBF"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394B81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4A379250" w14:textId="77777777" w:rsidTr="000105E5">
        <w:trPr>
          <w:cantSplit/>
        </w:trPr>
        <w:tc>
          <w:tcPr>
            <w:tcW w:w="2943" w:type="dxa"/>
          </w:tcPr>
          <w:p w14:paraId="6971F323"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w:t>
            </w:r>
          </w:p>
        </w:tc>
        <w:tc>
          <w:tcPr>
            <w:tcW w:w="1276" w:type="dxa"/>
          </w:tcPr>
          <w:p w14:paraId="538968C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unitType</w:t>
            </w:r>
          </w:p>
        </w:tc>
        <w:tc>
          <w:tcPr>
            <w:tcW w:w="3969" w:type="dxa"/>
          </w:tcPr>
          <w:p w14:paraId="59852C5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den angivna organisatoriska enheten</w:t>
            </w:r>
          </w:p>
        </w:tc>
        <w:tc>
          <w:tcPr>
            <w:tcW w:w="1418" w:type="dxa"/>
          </w:tcPr>
          <w:p w14:paraId="650349E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14:paraId="7F1015DC" w14:textId="77777777" w:rsidTr="000105E5">
        <w:trPr>
          <w:cantSplit/>
        </w:trPr>
        <w:tc>
          <w:tcPr>
            <w:tcW w:w="2943" w:type="dxa"/>
            <w:vAlign w:val="center"/>
          </w:tcPr>
          <w:p w14:paraId="50F4EE0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..alternateName</w:t>
            </w:r>
          </w:p>
        </w:tc>
        <w:tc>
          <w:tcPr>
            <w:tcW w:w="1276" w:type="dxa"/>
            <w:vAlign w:val="center"/>
          </w:tcPr>
          <w:p w14:paraId="5F5BD8F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619F101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Alternativt namn på enheten som används vid sidan av det officiella namnet (se även </w:t>
            </w:r>
            <w:r w:rsidRPr="00915D3B">
              <w:rPr>
                <w:rFonts w:ascii="Times New Roman" w:hAnsi="Times New Roman"/>
                <w:i/>
                <w:iCs/>
                <w:szCs w:val="20"/>
              </w:rPr>
              <w:t>publicName</w:t>
            </w:r>
            <w:r w:rsidRPr="00915D3B">
              <w:rPr>
                <w:rFonts w:ascii="Times New Roman" w:hAnsi="Times New Roman"/>
                <w:szCs w:val="20"/>
              </w:rPr>
              <w:t>).</w:t>
            </w:r>
          </w:p>
        </w:tc>
        <w:tc>
          <w:tcPr>
            <w:tcW w:w="1418" w:type="dxa"/>
            <w:vAlign w:val="center"/>
          </w:tcPr>
          <w:p w14:paraId="2E39EB9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67F364DE" w14:textId="77777777" w:rsidTr="000105E5">
        <w:trPr>
          <w:cantSplit/>
        </w:trPr>
        <w:tc>
          <w:tcPr>
            <w:tcW w:w="2943" w:type="dxa"/>
            <w:vAlign w:val="center"/>
          </w:tcPr>
          <w:p w14:paraId="27238B7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..alternateText</w:t>
            </w:r>
          </w:p>
        </w:tc>
        <w:tc>
          <w:tcPr>
            <w:tcW w:w="1276" w:type="dxa"/>
            <w:vAlign w:val="center"/>
          </w:tcPr>
          <w:p w14:paraId="19AB09E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1A7FEC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Beskrivande text till jpegPhoto/bild på enhet.</w:t>
            </w:r>
          </w:p>
        </w:tc>
        <w:tc>
          <w:tcPr>
            <w:tcW w:w="1418" w:type="dxa"/>
            <w:vAlign w:val="center"/>
          </w:tcPr>
          <w:p w14:paraId="34E59E3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3E4A094" w14:textId="77777777" w:rsidTr="000105E5">
        <w:trPr>
          <w:cantSplit/>
        </w:trPr>
        <w:tc>
          <w:tcPr>
            <w:tcW w:w="2943" w:type="dxa"/>
            <w:vAlign w:val="center"/>
          </w:tcPr>
          <w:p w14:paraId="7F717E0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..businessClassification</w:t>
            </w:r>
          </w:p>
        </w:tc>
        <w:tc>
          <w:tcPr>
            <w:tcW w:w="1276" w:type="dxa"/>
            <w:vAlign w:val="center"/>
          </w:tcPr>
          <w:p w14:paraId="3FFCA32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BusinessClassificationType</w:t>
            </w:r>
          </w:p>
        </w:tc>
        <w:tc>
          <w:tcPr>
            <w:tcW w:w="3969" w:type="dxa"/>
            <w:vAlign w:val="center"/>
          </w:tcPr>
          <w:p w14:paraId="5A0C6D2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w:t>
            </w:r>
          </w:p>
        </w:tc>
        <w:tc>
          <w:tcPr>
            <w:tcW w:w="1418" w:type="dxa"/>
            <w:vAlign w:val="center"/>
          </w:tcPr>
          <w:p w14:paraId="29C55F4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74D574EC" w14:textId="77777777" w:rsidTr="000105E5">
        <w:trPr>
          <w:cantSplit/>
        </w:trPr>
        <w:tc>
          <w:tcPr>
            <w:tcW w:w="2943" w:type="dxa"/>
            <w:vAlign w:val="center"/>
          </w:tcPr>
          <w:p w14:paraId="44F0FE5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..businessClassificationName</w:t>
            </w:r>
          </w:p>
        </w:tc>
        <w:tc>
          <w:tcPr>
            <w:tcW w:w="1276" w:type="dxa"/>
            <w:vAlign w:val="center"/>
          </w:tcPr>
          <w:p w14:paraId="6C595E3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B812AD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Verksamhetskod(-er) i klartext</w:t>
            </w:r>
          </w:p>
        </w:tc>
        <w:tc>
          <w:tcPr>
            <w:tcW w:w="1418" w:type="dxa"/>
            <w:vAlign w:val="center"/>
          </w:tcPr>
          <w:p w14:paraId="655479E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782E9B0" w14:textId="77777777" w:rsidTr="000105E5">
        <w:trPr>
          <w:cantSplit/>
        </w:trPr>
        <w:tc>
          <w:tcPr>
            <w:tcW w:w="2943" w:type="dxa"/>
            <w:vAlign w:val="center"/>
          </w:tcPr>
          <w:p w14:paraId="3BF3720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..businessClassificationCode</w:t>
            </w:r>
          </w:p>
        </w:tc>
        <w:tc>
          <w:tcPr>
            <w:tcW w:w="1276" w:type="dxa"/>
            <w:vAlign w:val="center"/>
          </w:tcPr>
          <w:p w14:paraId="056B41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EB6F15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Verksamhetskod(-er) kod</w:t>
            </w:r>
          </w:p>
        </w:tc>
        <w:tc>
          <w:tcPr>
            <w:tcW w:w="1418" w:type="dxa"/>
            <w:vAlign w:val="center"/>
          </w:tcPr>
          <w:p w14:paraId="4B56443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1391AC8" w14:textId="77777777" w:rsidTr="000105E5">
        <w:trPr>
          <w:cantSplit/>
        </w:trPr>
        <w:tc>
          <w:tcPr>
            <w:tcW w:w="2943" w:type="dxa"/>
            <w:vAlign w:val="center"/>
          </w:tcPr>
          <w:p w14:paraId="044BCF4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..businessType</w:t>
            </w:r>
          </w:p>
        </w:tc>
        <w:tc>
          <w:tcPr>
            <w:tcW w:w="1276" w:type="dxa"/>
            <w:vAlign w:val="center"/>
          </w:tcPr>
          <w:p w14:paraId="6B5B44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768C2C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Klassificering av enhet (t.ex. sjukhus).</w:t>
            </w:r>
            <w:r w:rsidRPr="00915D3B">
              <w:rPr>
                <w:rFonts w:ascii="Times New Roman" w:hAnsi="Times New Roman"/>
                <w:i/>
                <w:iCs/>
                <w:szCs w:val="20"/>
              </w:rPr>
              <w:t> </w:t>
            </w:r>
          </w:p>
        </w:tc>
        <w:tc>
          <w:tcPr>
            <w:tcW w:w="1418" w:type="dxa"/>
            <w:vAlign w:val="center"/>
          </w:tcPr>
          <w:p w14:paraId="7904338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4B82ED6F" w14:textId="77777777" w:rsidTr="000105E5">
        <w:trPr>
          <w:cantSplit/>
        </w:trPr>
        <w:tc>
          <w:tcPr>
            <w:tcW w:w="2943" w:type="dxa"/>
            <w:vAlign w:val="center"/>
          </w:tcPr>
          <w:p w14:paraId="76C53D9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..careType</w:t>
            </w:r>
          </w:p>
        </w:tc>
        <w:tc>
          <w:tcPr>
            <w:tcW w:w="1276" w:type="dxa"/>
            <w:vAlign w:val="center"/>
          </w:tcPr>
          <w:p w14:paraId="07D919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EBC09A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Vårdform.</w:t>
            </w:r>
          </w:p>
        </w:tc>
        <w:tc>
          <w:tcPr>
            <w:tcW w:w="1418" w:type="dxa"/>
            <w:vAlign w:val="center"/>
          </w:tcPr>
          <w:p w14:paraId="7ECAF76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08748A53" w14:textId="77777777" w:rsidTr="000105E5">
        <w:trPr>
          <w:cantSplit/>
        </w:trPr>
        <w:tc>
          <w:tcPr>
            <w:tcW w:w="2943" w:type="dxa"/>
            <w:vAlign w:val="center"/>
          </w:tcPr>
          <w:p w14:paraId="78DB97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..county</w:t>
            </w:r>
          </w:p>
        </w:tc>
        <w:tc>
          <w:tcPr>
            <w:tcW w:w="1276" w:type="dxa"/>
            <w:vAlign w:val="center"/>
          </w:tcPr>
          <w:p w14:paraId="1B46BA5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36641C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län.</w:t>
            </w:r>
          </w:p>
        </w:tc>
        <w:tc>
          <w:tcPr>
            <w:tcW w:w="1418" w:type="dxa"/>
            <w:vAlign w:val="center"/>
          </w:tcPr>
          <w:p w14:paraId="04F6BB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0E85E164" w14:textId="77777777" w:rsidTr="000105E5">
        <w:trPr>
          <w:cantSplit/>
        </w:trPr>
        <w:tc>
          <w:tcPr>
            <w:tcW w:w="2943" w:type="dxa"/>
            <w:vAlign w:val="center"/>
          </w:tcPr>
          <w:p w14:paraId="79EB364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..countyCode</w:t>
            </w:r>
          </w:p>
        </w:tc>
        <w:tc>
          <w:tcPr>
            <w:tcW w:w="1276" w:type="dxa"/>
            <w:vAlign w:val="center"/>
          </w:tcPr>
          <w:p w14:paraId="4F8DBD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BB249C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Kod för län.</w:t>
            </w:r>
          </w:p>
        </w:tc>
        <w:tc>
          <w:tcPr>
            <w:tcW w:w="1418" w:type="dxa"/>
            <w:vAlign w:val="center"/>
          </w:tcPr>
          <w:p w14:paraId="51C5060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0B0EDBC2" w14:textId="77777777" w:rsidTr="000105E5">
        <w:trPr>
          <w:cantSplit/>
        </w:trPr>
        <w:tc>
          <w:tcPr>
            <w:tcW w:w="2943" w:type="dxa"/>
            <w:vAlign w:val="center"/>
          </w:tcPr>
          <w:p w14:paraId="4124637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..description</w:t>
            </w:r>
          </w:p>
        </w:tc>
        <w:tc>
          <w:tcPr>
            <w:tcW w:w="1276" w:type="dxa"/>
            <w:vAlign w:val="center"/>
          </w:tcPr>
          <w:p w14:paraId="2C079CA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B125C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Allmän beskrivning för enheten.</w:t>
            </w:r>
          </w:p>
        </w:tc>
        <w:tc>
          <w:tcPr>
            <w:tcW w:w="1418" w:type="dxa"/>
            <w:vAlign w:val="center"/>
          </w:tcPr>
          <w:p w14:paraId="4A6B22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088EDD6" w14:textId="77777777" w:rsidTr="000105E5">
        <w:trPr>
          <w:cantSplit/>
        </w:trPr>
        <w:tc>
          <w:tcPr>
            <w:tcW w:w="2943" w:type="dxa"/>
            <w:vAlign w:val="center"/>
          </w:tcPr>
          <w:p w14:paraId="54114C6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..directoryContact</w:t>
            </w:r>
          </w:p>
        </w:tc>
        <w:tc>
          <w:tcPr>
            <w:tcW w:w="1276" w:type="dxa"/>
            <w:vAlign w:val="center"/>
          </w:tcPr>
          <w:p w14:paraId="36AD350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DD93C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Mailadress till ansvarig för informationen om enheten. Uppgiften hämtas från enheten eller från något överliggande objekt (det närmast överliggande objekt där det finns definierat).</w:t>
            </w:r>
          </w:p>
        </w:tc>
        <w:tc>
          <w:tcPr>
            <w:tcW w:w="1418" w:type="dxa"/>
            <w:vAlign w:val="center"/>
          </w:tcPr>
          <w:p w14:paraId="0202CD4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6476280" w14:textId="77777777" w:rsidTr="000105E5">
        <w:trPr>
          <w:cantSplit/>
        </w:trPr>
        <w:tc>
          <w:tcPr>
            <w:tcW w:w="2943" w:type="dxa"/>
            <w:vAlign w:val="center"/>
          </w:tcPr>
          <w:p w14:paraId="6018FF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..displayOption</w:t>
            </w:r>
          </w:p>
        </w:tc>
        <w:tc>
          <w:tcPr>
            <w:tcW w:w="1276" w:type="dxa"/>
            <w:vAlign w:val="center"/>
          </w:tcPr>
          <w:p w14:paraId="3A11197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D0AE87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Används för att beräkna enhetens publika </w:t>
            </w:r>
          </w:p>
          <w:p w14:paraId="6685B9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namn (publicName). </w:t>
            </w:r>
          </w:p>
        </w:tc>
        <w:tc>
          <w:tcPr>
            <w:tcW w:w="1418" w:type="dxa"/>
            <w:vAlign w:val="center"/>
          </w:tcPr>
          <w:p w14:paraId="3324CFD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7FDD857C" w14:textId="77777777" w:rsidTr="000105E5">
        <w:trPr>
          <w:cantSplit/>
        </w:trPr>
        <w:tc>
          <w:tcPr>
            <w:tcW w:w="2943" w:type="dxa"/>
            <w:vAlign w:val="center"/>
          </w:tcPr>
          <w:p w14:paraId="1B9A7C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..dropInHour</w:t>
            </w:r>
          </w:p>
        </w:tc>
        <w:tc>
          <w:tcPr>
            <w:tcW w:w="1276" w:type="dxa"/>
            <w:vAlign w:val="center"/>
          </w:tcPr>
          <w:p w14:paraId="10AFB6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3FED991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Tider för dropin-besök (utan tidbokning).</w:t>
            </w:r>
          </w:p>
        </w:tc>
        <w:tc>
          <w:tcPr>
            <w:tcW w:w="1418" w:type="dxa"/>
            <w:vAlign w:val="center"/>
          </w:tcPr>
          <w:p w14:paraId="1916198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3043B464" w14:textId="77777777" w:rsidTr="000105E5">
        <w:trPr>
          <w:cantSplit/>
        </w:trPr>
        <w:tc>
          <w:tcPr>
            <w:tcW w:w="2943" w:type="dxa"/>
            <w:vAlign w:val="center"/>
          </w:tcPr>
          <w:p w14:paraId="7056F08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14:paraId="5255C5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F7B40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765B867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7853B359" w14:textId="77777777" w:rsidTr="000105E5">
        <w:trPr>
          <w:cantSplit/>
        </w:trPr>
        <w:tc>
          <w:tcPr>
            <w:tcW w:w="2943" w:type="dxa"/>
            <w:vAlign w:val="center"/>
          </w:tcPr>
          <w:p w14:paraId="306C3CB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14:paraId="436210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242F07E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3B4F9D5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BCA6BD7" w14:textId="77777777" w:rsidTr="000105E5">
        <w:trPr>
          <w:cantSplit/>
        </w:trPr>
        <w:tc>
          <w:tcPr>
            <w:tcW w:w="2943" w:type="dxa"/>
            <w:vAlign w:val="center"/>
          </w:tcPr>
          <w:p w14:paraId="3E1445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14:paraId="2AC02BB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9592F5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5D79269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3588CEB" w14:textId="77777777" w:rsidTr="000105E5">
        <w:trPr>
          <w:cantSplit/>
        </w:trPr>
        <w:tc>
          <w:tcPr>
            <w:tcW w:w="2943" w:type="dxa"/>
            <w:vAlign w:val="center"/>
          </w:tcPr>
          <w:p w14:paraId="6F97C9A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14:paraId="2D2109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6770A62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67A3D61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6E5E21CC" w14:textId="77777777" w:rsidTr="000105E5">
        <w:trPr>
          <w:cantSplit/>
        </w:trPr>
        <w:tc>
          <w:tcPr>
            <w:tcW w:w="2943" w:type="dxa"/>
            <w:vAlign w:val="center"/>
          </w:tcPr>
          <w:p w14:paraId="4722CA1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14:paraId="1CAEDE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BABAB8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03E11E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D8EDFFB" w14:textId="77777777" w:rsidTr="000105E5">
        <w:trPr>
          <w:cantSplit/>
        </w:trPr>
        <w:tc>
          <w:tcPr>
            <w:tcW w:w="2943" w:type="dxa"/>
            <w:vAlign w:val="center"/>
          </w:tcPr>
          <w:p w14:paraId="2C4384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..mail</w:t>
            </w:r>
            <w:r w:rsidRPr="00915D3B">
              <w:rPr>
                <w:rFonts w:ascii="Times New Roman" w:hAnsi="Times New Roman"/>
                <w:i/>
                <w:iCs/>
                <w:szCs w:val="20"/>
              </w:rPr>
              <w:t> </w:t>
            </w:r>
          </w:p>
        </w:tc>
        <w:tc>
          <w:tcPr>
            <w:tcW w:w="1276" w:type="dxa"/>
            <w:vAlign w:val="center"/>
          </w:tcPr>
          <w:p w14:paraId="354873F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795D01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Mailadress till enheten.</w:t>
            </w:r>
          </w:p>
        </w:tc>
        <w:tc>
          <w:tcPr>
            <w:tcW w:w="1418" w:type="dxa"/>
            <w:vAlign w:val="center"/>
          </w:tcPr>
          <w:p w14:paraId="095D5B9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C932FB5" w14:textId="77777777" w:rsidTr="000105E5">
        <w:trPr>
          <w:cantSplit/>
        </w:trPr>
        <w:tc>
          <w:tcPr>
            <w:tcW w:w="2943" w:type="dxa"/>
            <w:vAlign w:val="center"/>
          </w:tcPr>
          <w:p w14:paraId="4D3388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..facsimileNumber</w:t>
            </w:r>
          </w:p>
        </w:tc>
        <w:tc>
          <w:tcPr>
            <w:tcW w:w="1276" w:type="dxa"/>
            <w:vAlign w:val="center"/>
          </w:tcPr>
          <w:p w14:paraId="4CFF31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751260C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Faxnummer till enheten.</w:t>
            </w:r>
          </w:p>
        </w:tc>
        <w:tc>
          <w:tcPr>
            <w:tcW w:w="1418" w:type="dxa"/>
            <w:vAlign w:val="center"/>
          </w:tcPr>
          <w:p w14:paraId="5D18D4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26983BEF" w14:textId="77777777" w:rsidTr="000105E5">
        <w:trPr>
          <w:cantSplit/>
        </w:trPr>
        <w:tc>
          <w:tcPr>
            <w:tcW w:w="2943" w:type="dxa"/>
            <w:vAlign w:val="center"/>
          </w:tcPr>
          <w:p w14:paraId="5599FCC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..geographicalCoordinatesRt90</w:t>
            </w:r>
          </w:p>
        </w:tc>
        <w:tc>
          <w:tcPr>
            <w:tcW w:w="1276" w:type="dxa"/>
            <w:vAlign w:val="center"/>
          </w:tcPr>
          <w:p w14:paraId="0F83702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GeoCoordRt90Type</w:t>
            </w:r>
          </w:p>
        </w:tc>
        <w:tc>
          <w:tcPr>
            <w:tcW w:w="3969" w:type="dxa"/>
            <w:vAlign w:val="center"/>
          </w:tcPr>
          <w:p w14:paraId="4073614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Geografiska koordinater för enhetens huvudsakliga fysiska placering. Koordinaterna anges enligt RT90.</w:t>
            </w:r>
          </w:p>
        </w:tc>
        <w:tc>
          <w:tcPr>
            <w:tcW w:w="1418" w:type="dxa"/>
            <w:vAlign w:val="center"/>
          </w:tcPr>
          <w:p w14:paraId="25681FC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38321274" w14:textId="77777777" w:rsidTr="000105E5">
        <w:trPr>
          <w:cantSplit/>
        </w:trPr>
        <w:tc>
          <w:tcPr>
            <w:tcW w:w="2943" w:type="dxa"/>
            <w:vAlign w:val="center"/>
          </w:tcPr>
          <w:p w14:paraId="3940187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..xCoordinate</w:t>
            </w:r>
          </w:p>
        </w:tc>
        <w:tc>
          <w:tcPr>
            <w:tcW w:w="1276" w:type="dxa"/>
            <w:vAlign w:val="center"/>
          </w:tcPr>
          <w:p w14:paraId="6AF7627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F8A97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X-koordinat.</w:t>
            </w:r>
          </w:p>
        </w:tc>
        <w:tc>
          <w:tcPr>
            <w:tcW w:w="1418" w:type="dxa"/>
            <w:vAlign w:val="center"/>
          </w:tcPr>
          <w:p w14:paraId="72D388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22D0A51B" w14:textId="77777777" w:rsidTr="000105E5">
        <w:trPr>
          <w:cantSplit/>
        </w:trPr>
        <w:tc>
          <w:tcPr>
            <w:tcW w:w="2943" w:type="dxa"/>
            <w:vAlign w:val="center"/>
          </w:tcPr>
          <w:p w14:paraId="73FACAC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..yCoordinate</w:t>
            </w:r>
          </w:p>
        </w:tc>
        <w:tc>
          <w:tcPr>
            <w:tcW w:w="1276" w:type="dxa"/>
            <w:vAlign w:val="center"/>
          </w:tcPr>
          <w:p w14:paraId="7741F7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8C3C6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Y-koordinat.</w:t>
            </w:r>
          </w:p>
        </w:tc>
        <w:tc>
          <w:tcPr>
            <w:tcW w:w="1418" w:type="dxa"/>
            <w:vAlign w:val="center"/>
          </w:tcPr>
          <w:p w14:paraId="49B43E8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82EE6D2" w14:textId="77777777" w:rsidTr="000105E5">
        <w:trPr>
          <w:cantSplit/>
        </w:trPr>
        <w:tc>
          <w:tcPr>
            <w:tcW w:w="2943" w:type="dxa"/>
            <w:vAlign w:val="center"/>
          </w:tcPr>
          <w:p w14:paraId="395AB64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..geographicalCoordinatesSWEREF99</w:t>
            </w:r>
          </w:p>
        </w:tc>
        <w:tc>
          <w:tcPr>
            <w:tcW w:w="1276" w:type="dxa"/>
            <w:vAlign w:val="center"/>
          </w:tcPr>
          <w:p w14:paraId="680FA7D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GeoCoordSWEREF99Type</w:t>
            </w:r>
          </w:p>
        </w:tc>
        <w:tc>
          <w:tcPr>
            <w:tcW w:w="3969" w:type="dxa"/>
            <w:vAlign w:val="center"/>
          </w:tcPr>
          <w:p w14:paraId="3BA6F27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Geografiska koordinater för enhetens huvudsakliga fysiska placering. Koordinaterna anges enligt SWEREF99.</w:t>
            </w:r>
          </w:p>
        </w:tc>
        <w:tc>
          <w:tcPr>
            <w:tcW w:w="1418" w:type="dxa"/>
            <w:vAlign w:val="center"/>
          </w:tcPr>
          <w:p w14:paraId="0EAFC5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7A4A65A" w14:textId="77777777" w:rsidTr="000105E5">
        <w:trPr>
          <w:cantSplit/>
        </w:trPr>
        <w:tc>
          <w:tcPr>
            <w:tcW w:w="2943" w:type="dxa"/>
            <w:vAlign w:val="center"/>
          </w:tcPr>
          <w:p w14:paraId="0A59AD1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..nCoordinate</w:t>
            </w:r>
          </w:p>
        </w:tc>
        <w:tc>
          <w:tcPr>
            <w:tcW w:w="1276" w:type="dxa"/>
            <w:vAlign w:val="center"/>
          </w:tcPr>
          <w:p w14:paraId="2D529B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52D34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X-koordinat.</w:t>
            </w:r>
          </w:p>
        </w:tc>
        <w:tc>
          <w:tcPr>
            <w:tcW w:w="1418" w:type="dxa"/>
            <w:vAlign w:val="center"/>
          </w:tcPr>
          <w:p w14:paraId="423A0A2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88C6D09" w14:textId="77777777" w:rsidTr="000105E5">
        <w:trPr>
          <w:cantSplit/>
        </w:trPr>
        <w:tc>
          <w:tcPr>
            <w:tcW w:w="2943" w:type="dxa"/>
            <w:vAlign w:val="center"/>
          </w:tcPr>
          <w:p w14:paraId="128EB4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..eCoordinate</w:t>
            </w:r>
          </w:p>
        </w:tc>
        <w:tc>
          <w:tcPr>
            <w:tcW w:w="1276" w:type="dxa"/>
            <w:vAlign w:val="center"/>
          </w:tcPr>
          <w:p w14:paraId="07A692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C46BE7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Y-koordinat.</w:t>
            </w:r>
          </w:p>
        </w:tc>
        <w:tc>
          <w:tcPr>
            <w:tcW w:w="1418" w:type="dxa"/>
            <w:vAlign w:val="center"/>
          </w:tcPr>
          <w:p w14:paraId="610644D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366BF68" w14:textId="77777777" w:rsidTr="000105E5">
        <w:trPr>
          <w:cantSplit/>
        </w:trPr>
        <w:tc>
          <w:tcPr>
            <w:tcW w:w="2943" w:type="dxa"/>
            <w:vAlign w:val="center"/>
          </w:tcPr>
          <w:p w14:paraId="4E3FC63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..healthCareArea</w:t>
            </w:r>
          </w:p>
        </w:tc>
        <w:tc>
          <w:tcPr>
            <w:tcW w:w="1276" w:type="dxa"/>
            <w:vAlign w:val="center"/>
          </w:tcPr>
          <w:p w14:paraId="7FA30A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CC5CD7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Geografiskt definierat område för någon typ av administrativt indelning.</w:t>
            </w:r>
          </w:p>
        </w:tc>
        <w:tc>
          <w:tcPr>
            <w:tcW w:w="1418" w:type="dxa"/>
            <w:vAlign w:val="center"/>
          </w:tcPr>
          <w:p w14:paraId="3B6958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9D584CA" w14:textId="77777777" w:rsidTr="000105E5">
        <w:trPr>
          <w:cantSplit/>
        </w:trPr>
        <w:tc>
          <w:tcPr>
            <w:tcW w:w="2943" w:type="dxa"/>
            <w:vAlign w:val="center"/>
          </w:tcPr>
          <w:p w14:paraId="27C9D55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..destinationIndicator</w:t>
            </w:r>
          </w:p>
        </w:tc>
        <w:tc>
          <w:tcPr>
            <w:tcW w:w="1276" w:type="dxa"/>
            <w:vAlign w:val="center"/>
          </w:tcPr>
          <w:p w14:paraId="05096AC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55232C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Anger vilka parter som får ta del av enhetens information.</w:t>
            </w:r>
          </w:p>
        </w:tc>
        <w:tc>
          <w:tcPr>
            <w:tcW w:w="1418" w:type="dxa"/>
            <w:vAlign w:val="center"/>
          </w:tcPr>
          <w:p w14:paraId="4D72D80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66B6556D" w14:textId="77777777" w:rsidTr="000105E5">
        <w:trPr>
          <w:cantSplit/>
        </w:trPr>
        <w:tc>
          <w:tcPr>
            <w:tcW w:w="2943" w:type="dxa"/>
            <w:vAlign w:val="center"/>
          </w:tcPr>
          <w:p w14:paraId="1F541ED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..unitHsaId</w:t>
            </w:r>
          </w:p>
        </w:tc>
        <w:tc>
          <w:tcPr>
            <w:tcW w:w="1276" w:type="dxa"/>
            <w:vAlign w:val="center"/>
          </w:tcPr>
          <w:p w14:paraId="792FCF5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A31D6A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Enhetens HSA-id</w:t>
            </w:r>
          </w:p>
        </w:tc>
        <w:tc>
          <w:tcPr>
            <w:tcW w:w="1418" w:type="dxa"/>
            <w:vAlign w:val="center"/>
          </w:tcPr>
          <w:p w14:paraId="2505B32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AE03D12" w14:textId="77777777" w:rsidTr="000105E5">
        <w:trPr>
          <w:cantSplit/>
        </w:trPr>
        <w:tc>
          <w:tcPr>
            <w:tcW w:w="2943" w:type="dxa"/>
            <w:vAlign w:val="center"/>
          </w:tcPr>
          <w:p w14:paraId="7BF81F4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..jpegPhoto</w:t>
            </w:r>
          </w:p>
        </w:tc>
        <w:tc>
          <w:tcPr>
            <w:tcW w:w="1276" w:type="dxa"/>
            <w:vAlign w:val="center"/>
          </w:tcPr>
          <w:p w14:paraId="78D490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DC20B2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Bild för enheten. Base-64-format.</w:t>
            </w:r>
          </w:p>
        </w:tc>
        <w:tc>
          <w:tcPr>
            <w:tcW w:w="1418" w:type="dxa"/>
            <w:vAlign w:val="center"/>
          </w:tcPr>
          <w:p w14:paraId="6833160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FE5C1A6" w14:textId="77777777" w:rsidTr="000105E5">
        <w:trPr>
          <w:cantSplit/>
        </w:trPr>
        <w:tc>
          <w:tcPr>
            <w:tcW w:w="2943" w:type="dxa"/>
          </w:tcPr>
          <w:p w14:paraId="579396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..jpegLogotype</w:t>
            </w:r>
          </w:p>
        </w:tc>
        <w:tc>
          <w:tcPr>
            <w:tcW w:w="1276" w:type="dxa"/>
          </w:tcPr>
          <w:p w14:paraId="53F091F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tcPr>
          <w:p w14:paraId="4F1CAC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Logotype för enheten. Base-64-format.</w:t>
            </w:r>
          </w:p>
        </w:tc>
        <w:tc>
          <w:tcPr>
            <w:tcW w:w="1418" w:type="dxa"/>
          </w:tcPr>
          <w:p w14:paraId="1A1B99B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04F69E52" w14:textId="77777777" w:rsidTr="000105E5">
        <w:trPr>
          <w:cantSplit/>
        </w:trPr>
        <w:tc>
          <w:tcPr>
            <w:tcW w:w="2943" w:type="dxa"/>
            <w:vAlign w:val="center"/>
          </w:tcPr>
          <w:p w14:paraId="1C42DC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..labeledUri</w:t>
            </w:r>
          </w:p>
        </w:tc>
        <w:tc>
          <w:tcPr>
            <w:tcW w:w="1276" w:type="dxa"/>
            <w:vAlign w:val="center"/>
          </w:tcPr>
          <w:p w14:paraId="4C21CE2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7EEA3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Fullständig webbadress (inklusive </w:t>
            </w:r>
            <w:r w:rsidRPr="00915D3B">
              <w:rPr>
                <w:rFonts w:ascii="Times New Roman" w:hAnsi="Times New Roman"/>
                <w:i/>
                <w:iCs/>
                <w:szCs w:val="20"/>
              </w:rPr>
              <w:t>http://</w:t>
            </w:r>
            <w:r w:rsidRPr="00915D3B">
              <w:rPr>
                <w:rFonts w:ascii="Times New Roman" w:hAnsi="Times New Roman"/>
                <w:szCs w:val="20"/>
              </w:rPr>
              <w:t xml:space="preserve">  eller </w:t>
            </w:r>
            <w:r w:rsidRPr="00915D3B">
              <w:rPr>
                <w:rFonts w:ascii="Times New Roman" w:hAnsi="Times New Roman"/>
                <w:i/>
                <w:szCs w:val="20"/>
              </w:rPr>
              <w:t>https://</w:t>
            </w:r>
            <w:r w:rsidRPr="00915D3B">
              <w:rPr>
                <w:rFonts w:ascii="Times New Roman" w:hAnsi="Times New Roman"/>
                <w:szCs w:val="20"/>
              </w:rPr>
              <w:t>)</w:t>
            </w:r>
          </w:p>
        </w:tc>
        <w:tc>
          <w:tcPr>
            <w:tcW w:w="1418" w:type="dxa"/>
            <w:vAlign w:val="center"/>
          </w:tcPr>
          <w:p w14:paraId="290376F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AF2DA59" w14:textId="77777777" w:rsidTr="000105E5">
        <w:trPr>
          <w:cantSplit/>
        </w:trPr>
        <w:tc>
          <w:tcPr>
            <w:tcW w:w="2943" w:type="dxa"/>
            <w:vAlign w:val="center"/>
          </w:tcPr>
          <w:p w14:paraId="04246E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..location</w:t>
            </w:r>
          </w:p>
        </w:tc>
        <w:tc>
          <w:tcPr>
            <w:tcW w:w="1276" w:type="dxa"/>
            <w:vAlign w:val="center"/>
          </w:tcPr>
          <w:p w14:paraId="049EE6C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F07418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geografiskt område där enheten i huvudsak är placerad.</w:t>
            </w:r>
          </w:p>
        </w:tc>
        <w:tc>
          <w:tcPr>
            <w:tcW w:w="1418" w:type="dxa"/>
            <w:vAlign w:val="center"/>
          </w:tcPr>
          <w:p w14:paraId="346969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5623156" w14:textId="77777777" w:rsidTr="000105E5">
        <w:trPr>
          <w:cantSplit/>
        </w:trPr>
        <w:tc>
          <w:tcPr>
            <w:tcW w:w="2943" w:type="dxa"/>
            <w:vAlign w:val="center"/>
          </w:tcPr>
          <w:p w14:paraId="61AF6D7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..webPage1177</w:t>
            </w:r>
          </w:p>
        </w:tc>
        <w:tc>
          <w:tcPr>
            <w:tcW w:w="1276" w:type="dxa"/>
            <w:vAlign w:val="center"/>
          </w:tcPr>
          <w:p w14:paraId="220810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String</w:t>
            </w:r>
          </w:p>
        </w:tc>
        <w:tc>
          <w:tcPr>
            <w:tcW w:w="3969" w:type="dxa"/>
            <w:vAlign w:val="center"/>
          </w:tcPr>
          <w:p w14:paraId="2A5F92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Länk till Enhetens sida på 1177.se (om enheten är publik och finns på 1177.se)</w:t>
            </w:r>
          </w:p>
        </w:tc>
        <w:tc>
          <w:tcPr>
            <w:tcW w:w="1418" w:type="dxa"/>
            <w:vAlign w:val="center"/>
          </w:tcPr>
          <w:p w14:paraId="2F93D51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E94FFF2" w14:textId="77777777" w:rsidTr="000105E5">
        <w:trPr>
          <w:cantSplit/>
        </w:trPr>
        <w:tc>
          <w:tcPr>
            <w:tcW w:w="2943" w:type="dxa"/>
            <w:vAlign w:val="center"/>
          </w:tcPr>
          <w:p w14:paraId="330B9E9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..management</w:t>
            </w:r>
          </w:p>
        </w:tc>
        <w:tc>
          <w:tcPr>
            <w:tcW w:w="1276" w:type="dxa"/>
            <w:vAlign w:val="center"/>
          </w:tcPr>
          <w:p w14:paraId="5FD0B5D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64DDCE6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Ägarform i klartext.</w:t>
            </w:r>
          </w:p>
        </w:tc>
        <w:tc>
          <w:tcPr>
            <w:tcW w:w="1418" w:type="dxa"/>
            <w:vAlign w:val="center"/>
          </w:tcPr>
          <w:p w14:paraId="2C442D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01A51332" w14:textId="77777777" w:rsidTr="000105E5">
        <w:trPr>
          <w:cantSplit/>
        </w:trPr>
        <w:tc>
          <w:tcPr>
            <w:tcW w:w="2943" w:type="dxa"/>
            <w:vAlign w:val="center"/>
          </w:tcPr>
          <w:p w14:paraId="452BD2D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..municipality</w:t>
            </w:r>
          </w:p>
        </w:tc>
        <w:tc>
          <w:tcPr>
            <w:tcW w:w="1276" w:type="dxa"/>
            <w:vAlign w:val="center"/>
          </w:tcPr>
          <w:p w14:paraId="3D433E9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7C611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kommun.</w:t>
            </w:r>
          </w:p>
        </w:tc>
        <w:tc>
          <w:tcPr>
            <w:tcW w:w="1418" w:type="dxa"/>
            <w:vAlign w:val="center"/>
          </w:tcPr>
          <w:p w14:paraId="648948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21E77A4" w14:textId="77777777" w:rsidTr="000105E5">
        <w:trPr>
          <w:cantSplit/>
        </w:trPr>
        <w:tc>
          <w:tcPr>
            <w:tcW w:w="2943" w:type="dxa"/>
            <w:vAlign w:val="center"/>
          </w:tcPr>
          <w:p w14:paraId="34DE20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..municipalityCode</w:t>
            </w:r>
          </w:p>
        </w:tc>
        <w:tc>
          <w:tcPr>
            <w:tcW w:w="1276" w:type="dxa"/>
            <w:vAlign w:val="center"/>
          </w:tcPr>
          <w:p w14:paraId="4883905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A4462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Kod för kommun.</w:t>
            </w:r>
          </w:p>
        </w:tc>
        <w:tc>
          <w:tcPr>
            <w:tcW w:w="1418" w:type="dxa"/>
            <w:vAlign w:val="center"/>
          </w:tcPr>
          <w:p w14:paraId="2C78674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C8A2C11" w14:textId="77777777" w:rsidTr="000105E5">
        <w:trPr>
          <w:cantSplit/>
        </w:trPr>
        <w:tc>
          <w:tcPr>
            <w:tcW w:w="2943" w:type="dxa"/>
            <w:vAlign w:val="center"/>
          </w:tcPr>
          <w:p w14:paraId="05E0A38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..municipalitySection</w:t>
            </w:r>
          </w:p>
        </w:tc>
        <w:tc>
          <w:tcPr>
            <w:tcW w:w="1276" w:type="dxa"/>
            <w:vAlign w:val="center"/>
          </w:tcPr>
          <w:p w14:paraId="15EF0A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E83E4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kommundel.</w:t>
            </w:r>
          </w:p>
        </w:tc>
        <w:tc>
          <w:tcPr>
            <w:tcW w:w="1418" w:type="dxa"/>
            <w:vAlign w:val="center"/>
          </w:tcPr>
          <w:p w14:paraId="74F4C08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39267E4C" w14:textId="77777777" w:rsidTr="000105E5">
        <w:trPr>
          <w:cantSplit/>
        </w:trPr>
        <w:tc>
          <w:tcPr>
            <w:tcW w:w="2943" w:type="dxa"/>
            <w:vAlign w:val="center"/>
          </w:tcPr>
          <w:p w14:paraId="0BC9772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..unitName</w:t>
            </w:r>
          </w:p>
        </w:tc>
        <w:tc>
          <w:tcPr>
            <w:tcW w:w="1276" w:type="dxa"/>
            <w:vAlign w:val="center"/>
          </w:tcPr>
          <w:p w14:paraId="4AECA0B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2DEFB0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Namnet på enheten</w:t>
            </w:r>
          </w:p>
        </w:tc>
        <w:tc>
          <w:tcPr>
            <w:tcW w:w="1418" w:type="dxa"/>
            <w:vAlign w:val="center"/>
          </w:tcPr>
          <w:p w14:paraId="6F5208B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654CEC6" w14:textId="77777777" w:rsidTr="000105E5">
        <w:trPr>
          <w:cantSplit/>
        </w:trPr>
        <w:tc>
          <w:tcPr>
            <w:tcW w:w="2943" w:type="dxa"/>
            <w:vAlign w:val="center"/>
          </w:tcPr>
          <w:p w14:paraId="14C80DA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..patientInformation</w:t>
            </w:r>
          </w:p>
        </w:tc>
        <w:tc>
          <w:tcPr>
            <w:tcW w:w="1276" w:type="dxa"/>
            <w:vAlign w:val="center"/>
          </w:tcPr>
          <w:p w14:paraId="59C012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8A06A4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Informationstext till patienter.</w:t>
            </w:r>
          </w:p>
        </w:tc>
        <w:tc>
          <w:tcPr>
            <w:tcW w:w="1418" w:type="dxa"/>
            <w:vAlign w:val="center"/>
          </w:tcPr>
          <w:p w14:paraId="7D1AC06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006AC3DB" w14:textId="77777777" w:rsidTr="000105E5">
        <w:trPr>
          <w:cantSplit/>
        </w:trPr>
        <w:tc>
          <w:tcPr>
            <w:tcW w:w="2943" w:type="dxa"/>
            <w:vAlign w:val="center"/>
          </w:tcPr>
          <w:p w14:paraId="7E8D25D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..postalAddress</w:t>
            </w:r>
          </w:p>
        </w:tc>
        <w:tc>
          <w:tcPr>
            <w:tcW w:w="1276" w:type="dxa"/>
            <w:vAlign w:val="center"/>
          </w:tcPr>
          <w:p w14:paraId="07F0C3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w:t>
            </w:r>
          </w:p>
        </w:tc>
        <w:tc>
          <w:tcPr>
            <w:tcW w:w="3969" w:type="dxa"/>
            <w:vAlign w:val="center"/>
          </w:tcPr>
          <w:p w14:paraId="3A833A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Postadress.</w:t>
            </w:r>
          </w:p>
        </w:tc>
        <w:tc>
          <w:tcPr>
            <w:tcW w:w="1418" w:type="dxa"/>
            <w:vAlign w:val="center"/>
          </w:tcPr>
          <w:p w14:paraId="575F5C7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EE2F3B9" w14:textId="77777777" w:rsidTr="000105E5">
        <w:trPr>
          <w:cantSplit/>
        </w:trPr>
        <w:tc>
          <w:tcPr>
            <w:tcW w:w="2943" w:type="dxa"/>
            <w:vAlign w:val="center"/>
          </w:tcPr>
          <w:p w14:paraId="1AE869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..addressLine</w:t>
            </w:r>
          </w:p>
        </w:tc>
        <w:tc>
          <w:tcPr>
            <w:tcW w:w="1276" w:type="dxa"/>
            <w:vAlign w:val="center"/>
          </w:tcPr>
          <w:p w14:paraId="612D9F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E44326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w:t>
            </w:r>
          </w:p>
        </w:tc>
        <w:tc>
          <w:tcPr>
            <w:tcW w:w="1418" w:type="dxa"/>
            <w:vAlign w:val="center"/>
          </w:tcPr>
          <w:p w14:paraId="094FA11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1..n</w:t>
            </w:r>
          </w:p>
        </w:tc>
      </w:tr>
      <w:tr w:rsidR="00BB38AF" w:rsidRPr="00915D3B" w14:paraId="65EB57D8" w14:textId="77777777" w:rsidTr="000105E5">
        <w:trPr>
          <w:cantSplit/>
        </w:trPr>
        <w:tc>
          <w:tcPr>
            <w:tcW w:w="2943" w:type="dxa"/>
            <w:vAlign w:val="center"/>
          </w:tcPr>
          <w:p w14:paraId="73ACE54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..postalCode</w:t>
            </w:r>
          </w:p>
        </w:tc>
        <w:tc>
          <w:tcPr>
            <w:tcW w:w="1276" w:type="dxa"/>
            <w:vAlign w:val="center"/>
          </w:tcPr>
          <w:p w14:paraId="4AE4FC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DBCA7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Postnummer där verksamheten bedrivs</w:t>
            </w:r>
          </w:p>
        </w:tc>
        <w:tc>
          <w:tcPr>
            <w:tcW w:w="1418" w:type="dxa"/>
            <w:vAlign w:val="center"/>
          </w:tcPr>
          <w:p w14:paraId="5981DC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149BBD8" w14:textId="77777777" w:rsidTr="000105E5">
        <w:trPr>
          <w:cantSplit/>
        </w:trPr>
        <w:tc>
          <w:tcPr>
            <w:tcW w:w="2943" w:type="dxa"/>
            <w:vAlign w:val="center"/>
          </w:tcPr>
          <w:p w14:paraId="1095D61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..priceInformation</w:t>
            </w:r>
          </w:p>
        </w:tc>
        <w:tc>
          <w:tcPr>
            <w:tcW w:w="1276" w:type="dxa"/>
            <w:vAlign w:val="center"/>
          </w:tcPr>
          <w:p w14:paraId="5F42AA9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B9716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Prisinformation.</w:t>
            </w:r>
          </w:p>
        </w:tc>
        <w:tc>
          <w:tcPr>
            <w:tcW w:w="1418" w:type="dxa"/>
            <w:vAlign w:val="center"/>
          </w:tcPr>
          <w:p w14:paraId="0E54ABA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226F7D8" w14:textId="77777777" w:rsidTr="000105E5">
        <w:trPr>
          <w:cantSplit/>
        </w:trPr>
        <w:tc>
          <w:tcPr>
            <w:tcW w:w="2943" w:type="dxa"/>
            <w:vAlign w:val="center"/>
          </w:tcPr>
          <w:p w14:paraId="64B844A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..publicName</w:t>
            </w:r>
          </w:p>
        </w:tc>
        <w:tc>
          <w:tcPr>
            <w:tcW w:w="1276" w:type="dxa"/>
            <w:vAlign w:val="center"/>
          </w:tcPr>
          <w:p w14:paraId="0C2FA0A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A33E20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officiellt namn.</w:t>
            </w:r>
            <w:r w:rsidRPr="00915D3B">
              <w:rPr>
                <w:rFonts w:ascii="Times New Roman" w:hAnsi="Times New Roman"/>
                <w:szCs w:val="20"/>
              </w:rPr>
              <w:br/>
              <w:t>Det publika namnet beräknas i första hand utifrån enhetens DN tillsammans med värdet i attributet displayOption.</w:t>
            </w:r>
            <w:r w:rsidRPr="00915D3B">
              <w:rPr>
                <w:rFonts w:ascii="Times New Roman" w:hAnsi="Times New Roman"/>
                <w:szCs w:val="20"/>
              </w:rPr>
              <w:br/>
              <w:t>Om displayOption saknas beräknas det publika namnet enligt:</w:t>
            </w:r>
            <w:r w:rsidRPr="00915D3B">
              <w:rPr>
                <w:rFonts w:ascii="Times New Roman" w:hAnsi="Times New Roman"/>
                <w:szCs w:val="20"/>
              </w:rPr>
              <w:br/>
              <w:t>enhetens namn &lt;blanktecken&gt; location</w:t>
            </w:r>
          </w:p>
        </w:tc>
        <w:tc>
          <w:tcPr>
            <w:tcW w:w="1418" w:type="dxa"/>
            <w:vAlign w:val="center"/>
          </w:tcPr>
          <w:p w14:paraId="537387A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CDFD25F" w14:textId="77777777" w:rsidTr="000105E5">
        <w:trPr>
          <w:cantSplit/>
        </w:trPr>
        <w:tc>
          <w:tcPr>
            <w:tcW w:w="2943" w:type="dxa"/>
            <w:vAlign w:val="center"/>
          </w:tcPr>
          <w:p w14:paraId="7BFED07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..relatedUnitHsaId</w:t>
            </w:r>
          </w:p>
        </w:tc>
        <w:tc>
          <w:tcPr>
            <w:tcW w:w="1276" w:type="dxa"/>
            <w:vAlign w:val="center"/>
          </w:tcPr>
          <w:p w14:paraId="79904B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FAD91D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HSA-identitet på en enhet som på något sätt hör ihop med aktuell enhet.</w:t>
            </w:r>
          </w:p>
        </w:tc>
        <w:tc>
          <w:tcPr>
            <w:tcW w:w="1418" w:type="dxa"/>
            <w:vAlign w:val="center"/>
          </w:tcPr>
          <w:p w14:paraId="30BFE5C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449D0E43" w14:textId="77777777" w:rsidTr="000105E5">
        <w:trPr>
          <w:cantSplit/>
        </w:trPr>
        <w:tc>
          <w:tcPr>
            <w:tcW w:w="2943" w:type="dxa"/>
            <w:vAlign w:val="center"/>
          </w:tcPr>
          <w:p w14:paraId="41966BB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..route</w:t>
            </w:r>
          </w:p>
        </w:tc>
        <w:tc>
          <w:tcPr>
            <w:tcW w:w="1276" w:type="dxa"/>
            <w:vAlign w:val="center"/>
          </w:tcPr>
          <w:p w14:paraId="42B01A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8FD84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Vägbeskrivning.</w:t>
            </w:r>
          </w:p>
        </w:tc>
        <w:tc>
          <w:tcPr>
            <w:tcW w:w="1418" w:type="dxa"/>
            <w:vAlign w:val="center"/>
          </w:tcPr>
          <w:p w14:paraId="30E10C2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39A038E2" w14:textId="77777777" w:rsidTr="000105E5">
        <w:trPr>
          <w:cantSplit/>
        </w:trPr>
        <w:tc>
          <w:tcPr>
            <w:tcW w:w="2943" w:type="dxa"/>
            <w:vAlign w:val="center"/>
          </w:tcPr>
          <w:p w14:paraId="5838FA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..street</w:t>
            </w:r>
          </w:p>
        </w:tc>
        <w:tc>
          <w:tcPr>
            <w:tcW w:w="1276" w:type="dxa"/>
            <w:vAlign w:val="center"/>
          </w:tcPr>
          <w:p w14:paraId="1CDFA88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B5087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Besöksadress (gatuadress).</w:t>
            </w:r>
          </w:p>
        </w:tc>
        <w:tc>
          <w:tcPr>
            <w:tcW w:w="1418" w:type="dxa"/>
            <w:vAlign w:val="center"/>
          </w:tcPr>
          <w:p w14:paraId="6B5BBE4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31A00AA" w14:textId="77777777" w:rsidTr="000105E5">
        <w:trPr>
          <w:cantSplit/>
        </w:trPr>
        <w:tc>
          <w:tcPr>
            <w:tcW w:w="2943" w:type="dxa"/>
            <w:vAlign w:val="center"/>
          </w:tcPr>
          <w:p w14:paraId="52B316A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..surgeryHour</w:t>
            </w:r>
          </w:p>
        </w:tc>
        <w:tc>
          <w:tcPr>
            <w:tcW w:w="1276" w:type="dxa"/>
            <w:vAlign w:val="center"/>
          </w:tcPr>
          <w:p w14:paraId="3B7A169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55C1384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Öppettider.</w:t>
            </w:r>
          </w:p>
        </w:tc>
        <w:tc>
          <w:tcPr>
            <w:tcW w:w="1418" w:type="dxa"/>
            <w:vAlign w:val="center"/>
          </w:tcPr>
          <w:p w14:paraId="7098058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5005EF82" w14:textId="77777777" w:rsidTr="000105E5">
        <w:trPr>
          <w:cantSplit/>
        </w:trPr>
        <w:tc>
          <w:tcPr>
            <w:tcW w:w="2943" w:type="dxa"/>
            <w:vAlign w:val="center"/>
          </w:tcPr>
          <w:p w14:paraId="679838C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14:paraId="55C6D48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7D5102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53D93C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6B150C2F" w14:textId="77777777" w:rsidTr="000105E5">
        <w:trPr>
          <w:cantSplit/>
        </w:trPr>
        <w:tc>
          <w:tcPr>
            <w:tcW w:w="2943" w:type="dxa"/>
            <w:vAlign w:val="center"/>
          </w:tcPr>
          <w:p w14:paraId="0EC2252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14:paraId="4917CAE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30CF6D7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20A8140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60126A3" w14:textId="77777777" w:rsidTr="000105E5">
        <w:trPr>
          <w:cantSplit/>
        </w:trPr>
        <w:tc>
          <w:tcPr>
            <w:tcW w:w="2943" w:type="dxa"/>
            <w:vAlign w:val="center"/>
          </w:tcPr>
          <w:p w14:paraId="2181576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14:paraId="7A027B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C5A3DA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3CFCB6E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7A447B5A" w14:textId="77777777" w:rsidTr="000105E5">
        <w:trPr>
          <w:cantSplit/>
        </w:trPr>
        <w:tc>
          <w:tcPr>
            <w:tcW w:w="2943" w:type="dxa"/>
            <w:vAlign w:val="center"/>
          </w:tcPr>
          <w:p w14:paraId="353424F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14:paraId="2C79F05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5D061BA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4E60FF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72C414D" w14:textId="77777777" w:rsidTr="000105E5">
        <w:trPr>
          <w:cantSplit/>
        </w:trPr>
        <w:tc>
          <w:tcPr>
            <w:tcW w:w="2943" w:type="dxa"/>
            <w:vAlign w:val="center"/>
          </w:tcPr>
          <w:p w14:paraId="303D23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14:paraId="3479975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7B06D4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065C1F5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FFDC03B" w14:textId="77777777" w:rsidTr="000105E5">
        <w:trPr>
          <w:cantSplit/>
        </w:trPr>
        <w:tc>
          <w:tcPr>
            <w:tcW w:w="2943" w:type="dxa"/>
            <w:vAlign w:val="center"/>
          </w:tcPr>
          <w:p w14:paraId="17D1ECE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..switchboardNumber</w:t>
            </w:r>
          </w:p>
        </w:tc>
        <w:tc>
          <w:tcPr>
            <w:tcW w:w="1276" w:type="dxa"/>
            <w:vAlign w:val="center"/>
          </w:tcPr>
          <w:p w14:paraId="6B795F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2A56B9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Telefonnummer till växel</w:t>
            </w:r>
          </w:p>
        </w:tc>
        <w:tc>
          <w:tcPr>
            <w:tcW w:w="1418" w:type="dxa"/>
            <w:vAlign w:val="center"/>
          </w:tcPr>
          <w:p w14:paraId="5C0E69C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DC963CE" w14:textId="77777777" w:rsidTr="000105E5">
        <w:trPr>
          <w:cantSplit/>
        </w:trPr>
        <w:tc>
          <w:tcPr>
            <w:tcW w:w="2943" w:type="dxa"/>
            <w:vAlign w:val="center"/>
          </w:tcPr>
          <w:p w14:paraId="34C45A5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..telephoneHour</w:t>
            </w:r>
          </w:p>
        </w:tc>
        <w:tc>
          <w:tcPr>
            <w:tcW w:w="1276" w:type="dxa"/>
            <w:vAlign w:val="center"/>
          </w:tcPr>
          <w:p w14:paraId="6BCAC3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5CC1984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Telefontider</w:t>
            </w:r>
          </w:p>
        </w:tc>
        <w:tc>
          <w:tcPr>
            <w:tcW w:w="1418" w:type="dxa"/>
            <w:vAlign w:val="center"/>
          </w:tcPr>
          <w:p w14:paraId="09FC440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1C2A6A7C" w14:textId="77777777" w:rsidTr="000105E5">
        <w:trPr>
          <w:cantSplit/>
        </w:trPr>
        <w:tc>
          <w:tcPr>
            <w:tcW w:w="2943" w:type="dxa"/>
            <w:vAlign w:val="center"/>
          </w:tcPr>
          <w:p w14:paraId="2206AB5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14:paraId="74E7990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3E6370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61DAA64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A8E83A3" w14:textId="77777777" w:rsidTr="000105E5">
        <w:trPr>
          <w:cantSplit/>
        </w:trPr>
        <w:tc>
          <w:tcPr>
            <w:tcW w:w="2943" w:type="dxa"/>
            <w:vAlign w:val="center"/>
          </w:tcPr>
          <w:p w14:paraId="2243C5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14:paraId="1CF6F1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4892F3A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4899423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6D7E8B2C" w14:textId="77777777" w:rsidTr="000105E5">
        <w:trPr>
          <w:cantSplit/>
        </w:trPr>
        <w:tc>
          <w:tcPr>
            <w:tcW w:w="2943" w:type="dxa"/>
            <w:vAlign w:val="center"/>
          </w:tcPr>
          <w:p w14:paraId="085CD28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14:paraId="6C04E4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2C588B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3F1A42B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69120A9" w14:textId="77777777" w:rsidTr="000105E5">
        <w:trPr>
          <w:cantSplit/>
        </w:trPr>
        <w:tc>
          <w:tcPr>
            <w:tcW w:w="2943" w:type="dxa"/>
            <w:vAlign w:val="center"/>
          </w:tcPr>
          <w:p w14:paraId="2AADFA4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14:paraId="6F66D0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564A67A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7F76AB2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7CE6BD66" w14:textId="77777777" w:rsidTr="000105E5">
        <w:trPr>
          <w:cantSplit/>
        </w:trPr>
        <w:tc>
          <w:tcPr>
            <w:tcW w:w="2943" w:type="dxa"/>
            <w:vAlign w:val="center"/>
          </w:tcPr>
          <w:p w14:paraId="089EA1E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14:paraId="48B6D3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8D1E82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17C508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1D4802F" w14:textId="77777777" w:rsidTr="000105E5">
        <w:trPr>
          <w:cantSplit/>
        </w:trPr>
        <w:tc>
          <w:tcPr>
            <w:tcW w:w="2943" w:type="dxa"/>
            <w:vAlign w:val="center"/>
          </w:tcPr>
          <w:p w14:paraId="3AFCF5A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..telephoneNumber</w:t>
            </w:r>
          </w:p>
        </w:tc>
        <w:tc>
          <w:tcPr>
            <w:tcW w:w="1276" w:type="dxa"/>
            <w:vAlign w:val="center"/>
          </w:tcPr>
          <w:p w14:paraId="1567F9D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50E819C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14:paraId="7331A00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4570C04C" w14:textId="77777777" w:rsidTr="000105E5">
        <w:trPr>
          <w:cantSplit/>
        </w:trPr>
        <w:tc>
          <w:tcPr>
            <w:tcW w:w="2943" w:type="dxa"/>
            <w:vAlign w:val="center"/>
          </w:tcPr>
          <w:p w14:paraId="604676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..textTelephoneNumber</w:t>
            </w:r>
          </w:p>
        </w:tc>
        <w:tc>
          <w:tcPr>
            <w:tcW w:w="1276" w:type="dxa"/>
            <w:vAlign w:val="center"/>
          </w:tcPr>
          <w:p w14:paraId="0A4C17A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2433D05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Texttelefonnummer för personer med tal- eller hörselhandikapp.</w:t>
            </w:r>
          </w:p>
        </w:tc>
        <w:tc>
          <w:tcPr>
            <w:tcW w:w="1418" w:type="dxa"/>
            <w:vAlign w:val="center"/>
          </w:tcPr>
          <w:p w14:paraId="72CD34D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40A71467" w14:textId="77777777" w:rsidTr="000105E5">
        <w:trPr>
          <w:cantSplit/>
        </w:trPr>
        <w:tc>
          <w:tcPr>
            <w:tcW w:w="2943" w:type="dxa"/>
            <w:vAlign w:val="center"/>
          </w:tcPr>
          <w:p w14:paraId="118DF34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..unitExtraInformation</w:t>
            </w:r>
          </w:p>
        </w:tc>
        <w:tc>
          <w:tcPr>
            <w:tcW w:w="1276" w:type="dxa"/>
            <w:vAlign w:val="center"/>
          </w:tcPr>
          <w:p w14:paraId="0DBA080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4D3320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Kompletterande information om enheten</w:t>
            </w:r>
          </w:p>
        </w:tc>
        <w:tc>
          <w:tcPr>
            <w:tcW w:w="1418" w:type="dxa"/>
            <w:vAlign w:val="center"/>
          </w:tcPr>
          <w:p w14:paraId="25336B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75BBD2D" w14:textId="77777777" w:rsidTr="000105E5">
        <w:trPr>
          <w:cantSplit/>
        </w:trPr>
        <w:tc>
          <w:tcPr>
            <w:tcW w:w="2943" w:type="dxa"/>
            <w:vAlign w:val="center"/>
          </w:tcPr>
          <w:p w14:paraId="64C6813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..unitFunction</w:t>
            </w:r>
          </w:p>
        </w:tc>
        <w:tc>
          <w:tcPr>
            <w:tcW w:w="1276" w:type="dxa"/>
            <w:vAlign w:val="center"/>
          </w:tcPr>
          <w:p w14:paraId="2E5723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UnitFunctionType</w:t>
            </w:r>
          </w:p>
        </w:tc>
        <w:tc>
          <w:tcPr>
            <w:tcW w:w="3969" w:type="dxa"/>
            <w:vAlign w:val="center"/>
          </w:tcPr>
          <w:p w14:paraId="5FF8974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från direkt underliggande funktionsobjekt med något av följande reserverade funktionsnamn: Avbokning, Bokning, Sjukresebeställning, Receptförnyelse och Rådgivning</w:t>
            </w:r>
          </w:p>
        </w:tc>
        <w:tc>
          <w:tcPr>
            <w:tcW w:w="1418" w:type="dxa"/>
            <w:vAlign w:val="center"/>
          </w:tcPr>
          <w:p w14:paraId="5ED11D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6F0AE55C" w14:textId="77777777" w:rsidTr="000105E5">
        <w:trPr>
          <w:cantSplit/>
        </w:trPr>
        <w:tc>
          <w:tcPr>
            <w:tcW w:w="2943" w:type="dxa"/>
            <w:vAlign w:val="center"/>
          </w:tcPr>
          <w:p w14:paraId="35751F2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..name</w:t>
            </w:r>
          </w:p>
        </w:tc>
        <w:tc>
          <w:tcPr>
            <w:tcW w:w="1276" w:type="dxa"/>
            <w:vAlign w:val="center"/>
          </w:tcPr>
          <w:p w14:paraId="69399AD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61F5613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Enhetsfunktionens namn (se ovanstående lista).</w:t>
            </w:r>
          </w:p>
        </w:tc>
        <w:tc>
          <w:tcPr>
            <w:tcW w:w="1418" w:type="dxa"/>
            <w:vAlign w:val="center"/>
          </w:tcPr>
          <w:p w14:paraId="1D9EC57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05717A5" w14:textId="77777777" w:rsidTr="000105E5">
        <w:trPr>
          <w:cantSplit/>
        </w:trPr>
        <w:tc>
          <w:tcPr>
            <w:tcW w:w="2943" w:type="dxa"/>
            <w:vAlign w:val="center"/>
          </w:tcPr>
          <w:p w14:paraId="100DE6E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..telephoneHour</w:t>
            </w:r>
          </w:p>
        </w:tc>
        <w:tc>
          <w:tcPr>
            <w:tcW w:w="1276" w:type="dxa"/>
            <w:vAlign w:val="center"/>
          </w:tcPr>
          <w:p w14:paraId="00609FD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15DFAB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Telefontider för telefonnummer i parametern </w:t>
            </w:r>
            <w:r w:rsidRPr="00915D3B">
              <w:rPr>
                <w:rFonts w:ascii="Times New Roman" w:hAnsi="Times New Roman"/>
                <w:i/>
                <w:iCs/>
                <w:szCs w:val="20"/>
              </w:rPr>
              <w:t>telephoneNumber</w:t>
            </w:r>
            <w:r w:rsidRPr="00915D3B">
              <w:rPr>
                <w:rFonts w:ascii="Times New Roman" w:hAnsi="Times New Roman"/>
                <w:szCs w:val="20"/>
              </w:rPr>
              <w:t>.</w:t>
            </w:r>
          </w:p>
        </w:tc>
        <w:tc>
          <w:tcPr>
            <w:tcW w:w="1418" w:type="dxa"/>
            <w:vAlign w:val="center"/>
          </w:tcPr>
          <w:p w14:paraId="40B9BB6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141276EC" w14:textId="77777777" w:rsidTr="000105E5">
        <w:trPr>
          <w:cantSplit/>
        </w:trPr>
        <w:tc>
          <w:tcPr>
            <w:tcW w:w="2943" w:type="dxa"/>
            <w:vAlign w:val="center"/>
          </w:tcPr>
          <w:p w14:paraId="1832EDF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..fromDay</w:t>
            </w:r>
          </w:p>
        </w:tc>
        <w:tc>
          <w:tcPr>
            <w:tcW w:w="1276" w:type="dxa"/>
            <w:vAlign w:val="center"/>
          </w:tcPr>
          <w:p w14:paraId="74DFA1B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24D231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2448B3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2E9E31B" w14:textId="77777777" w:rsidTr="000105E5">
        <w:trPr>
          <w:cantSplit/>
        </w:trPr>
        <w:tc>
          <w:tcPr>
            <w:tcW w:w="2943" w:type="dxa"/>
            <w:vAlign w:val="center"/>
          </w:tcPr>
          <w:p w14:paraId="2369043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..fromTime</w:t>
            </w:r>
          </w:p>
        </w:tc>
        <w:tc>
          <w:tcPr>
            <w:tcW w:w="1276" w:type="dxa"/>
            <w:vAlign w:val="center"/>
          </w:tcPr>
          <w:p w14:paraId="0ED2981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40210DA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4F15D06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49CD73C" w14:textId="77777777" w:rsidTr="000105E5">
        <w:trPr>
          <w:cantSplit/>
        </w:trPr>
        <w:tc>
          <w:tcPr>
            <w:tcW w:w="2943" w:type="dxa"/>
            <w:vAlign w:val="center"/>
          </w:tcPr>
          <w:p w14:paraId="31BA3FC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 .. ..toDay</w:t>
            </w:r>
          </w:p>
        </w:tc>
        <w:tc>
          <w:tcPr>
            <w:tcW w:w="1276" w:type="dxa"/>
            <w:vAlign w:val="center"/>
          </w:tcPr>
          <w:p w14:paraId="512E6FC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D82994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16401CC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3E04B7E" w14:textId="77777777" w:rsidTr="000105E5">
        <w:trPr>
          <w:cantSplit/>
        </w:trPr>
        <w:tc>
          <w:tcPr>
            <w:tcW w:w="2943" w:type="dxa"/>
            <w:vAlign w:val="center"/>
          </w:tcPr>
          <w:p w14:paraId="7FF9E3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..toTime</w:t>
            </w:r>
          </w:p>
        </w:tc>
        <w:tc>
          <w:tcPr>
            <w:tcW w:w="1276" w:type="dxa"/>
            <w:vAlign w:val="center"/>
          </w:tcPr>
          <w:p w14:paraId="309C62E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7A8A41E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250F37E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68F7B7A1" w14:textId="77777777" w:rsidTr="000105E5">
        <w:trPr>
          <w:cantSplit/>
        </w:trPr>
        <w:tc>
          <w:tcPr>
            <w:tcW w:w="2943" w:type="dxa"/>
            <w:vAlign w:val="center"/>
          </w:tcPr>
          <w:p w14:paraId="5EBD11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..comment</w:t>
            </w:r>
          </w:p>
        </w:tc>
        <w:tc>
          <w:tcPr>
            <w:tcW w:w="1276" w:type="dxa"/>
            <w:vAlign w:val="center"/>
          </w:tcPr>
          <w:p w14:paraId="1665227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0E8DF2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40C537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828CB7C" w14:textId="77777777" w:rsidTr="000105E5">
        <w:trPr>
          <w:cantSplit/>
        </w:trPr>
        <w:tc>
          <w:tcPr>
            <w:tcW w:w="2943" w:type="dxa"/>
            <w:vAlign w:val="center"/>
          </w:tcPr>
          <w:p w14:paraId="024C8C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..telephoneNumber</w:t>
            </w:r>
          </w:p>
        </w:tc>
        <w:tc>
          <w:tcPr>
            <w:tcW w:w="1276" w:type="dxa"/>
            <w:vAlign w:val="center"/>
          </w:tcPr>
          <w:p w14:paraId="4DAD819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1452426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14:paraId="32C91B4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69645FFE" w14:textId="77777777" w:rsidTr="000105E5">
        <w:trPr>
          <w:cantSplit/>
        </w:trPr>
        <w:tc>
          <w:tcPr>
            <w:tcW w:w="2943" w:type="dxa"/>
            <w:vAlign w:val="center"/>
          </w:tcPr>
          <w:p w14:paraId="0013399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..unitTemporaryInformation</w:t>
            </w:r>
          </w:p>
        </w:tc>
        <w:tc>
          <w:tcPr>
            <w:tcW w:w="1276" w:type="dxa"/>
            <w:vAlign w:val="center"/>
          </w:tcPr>
          <w:p w14:paraId="7C949AF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DateSpan</w:t>
            </w:r>
          </w:p>
        </w:tc>
        <w:tc>
          <w:tcPr>
            <w:tcW w:w="3969" w:type="dxa"/>
            <w:vAlign w:val="center"/>
          </w:tcPr>
          <w:p w14:paraId="6C09B20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Tillfällig information om enheten.</w:t>
            </w:r>
          </w:p>
        </w:tc>
        <w:tc>
          <w:tcPr>
            <w:tcW w:w="1418" w:type="dxa"/>
            <w:vAlign w:val="center"/>
          </w:tcPr>
          <w:p w14:paraId="4B00666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6E7BDDB" w14:textId="77777777" w:rsidTr="000105E5">
        <w:trPr>
          <w:cantSplit/>
        </w:trPr>
        <w:tc>
          <w:tcPr>
            <w:tcW w:w="2943" w:type="dxa"/>
            <w:vAlign w:val="center"/>
          </w:tcPr>
          <w:p w14:paraId="4AC37B6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..fromDate</w:t>
            </w:r>
          </w:p>
        </w:tc>
        <w:tc>
          <w:tcPr>
            <w:tcW w:w="1276" w:type="dxa"/>
            <w:vAlign w:val="center"/>
          </w:tcPr>
          <w:p w14:paraId="4862CA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0FFA2C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datum. Exempel: 20101123</w:t>
            </w:r>
          </w:p>
        </w:tc>
        <w:tc>
          <w:tcPr>
            <w:tcW w:w="1418" w:type="dxa"/>
            <w:vAlign w:val="center"/>
          </w:tcPr>
          <w:p w14:paraId="3A13DB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745062A3" w14:textId="77777777" w:rsidTr="000105E5">
        <w:trPr>
          <w:cantSplit/>
        </w:trPr>
        <w:tc>
          <w:tcPr>
            <w:tcW w:w="2943" w:type="dxa"/>
            <w:vAlign w:val="center"/>
          </w:tcPr>
          <w:p w14:paraId="236B2FF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..toDate</w:t>
            </w:r>
          </w:p>
        </w:tc>
        <w:tc>
          <w:tcPr>
            <w:tcW w:w="1276" w:type="dxa"/>
            <w:vAlign w:val="center"/>
          </w:tcPr>
          <w:p w14:paraId="621C9D9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ED6181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datum. Exempel: 20101131</w:t>
            </w:r>
          </w:p>
        </w:tc>
        <w:tc>
          <w:tcPr>
            <w:tcW w:w="1418" w:type="dxa"/>
            <w:vAlign w:val="center"/>
          </w:tcPr>
          <w:p w14:paraId="76674F0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D2C1301" w14:textId="77777777" w:rsidTr="000105E5">
        <w:trPr>
          <w:cantSplit/>
        </w:trPr>
        <w:tc>
          <w:tcPr>
            <w:tcW w:w="2943" w:type="dxa"/>
            <w:vAlign w:val="center"/>
          </w:tcPr>
          <w:p w14:paraId="4AE4FAF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..temporaryInformation</w:t>
            </w:r>
          </w:p>
        </w:tc>
        <w:tc>
          <w:tcPr>
            <w:tcW w:w="1276" w:type="dxa"/>
            <w:vAlign w:val="center"/>
          </w:tcPr>
          <w:p w14:paraId="4D7D3B1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85094E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Tillfällig information</w:t>
            </w:r>
          </w:p>
        </w:tc>
        <w:tc>
          <w:tcPr>
            <w:tcW w:w="1418" w:type="dxa"/>
            <w:vAlign w:val="center"/>
          </w:tcPr>
          <w:p w14:paraId="266D60E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909CACD" w14:textId="77777777" w:rsidTr="000105E5">
        <w:trPr>
          <w:cantSplit/>
        </w:trPr>
        <w:tc>
          <w:tcPr>
            <w:tcW w:w="2943" w:type="dxa"/>
            <w:vAlign w:val="center"/>
          </w:tcPr>
          <w:p w14:paraId="2EE1DBF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..visitingHour</w:t>
            </w:r>
          </w:p>
        </w:tc>
        <w:tc>
          <w:tcPr>
            <w:tcW w:w="1276" w:type="dxa"/>
            <w:vAlign w:val="center"/>
          </w:tcPr>
          <w:p w14:paraId="29C05AF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536E6D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Besökstider för anhöriga.</w:t>
            </w:r>
          </w:p>
        </w:tc>
        <w:tc>
          <w:tcPr>
            <w:tcW w:w="1418" w:type="dxa"/>
            <w:vAlign w:val="center"/>
          </w:tcPr>
          <w:p w14:paraId="4E5C613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1B2549C2" w14:textId="77777777" w:rsidTr="000105E5">
        <w:trPr>
          <w:cantSplit/>
        </w:trPr>
        <w:tc>
          <w:tcPr>
            <w:tcW w:w="2943" w:type="dxa"/>
            <w:vAlign w:val="center"/>
          </w:tcPr>
          <w:p w14:paraId="17B5FC2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14:paraId="3B98452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BA1DE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6BD6667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D54C9DF" w14:textId="77777777" w:rsidTr="000105E5">
        <w:trPr>
          <w:cantSplit/>
        </w:trPr>
        <w:tc>
          <w:tcPr>
            <w:tcW w:w="2943" w:type="dxa"/>
            <w:vAlign w:val="center"/>
          </w:tcPr>
          <w:p w14:paraId="008B543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14:paraId="7C2BB4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33AFD4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7B8736F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7FCB066" w14:textId="77777777" w:rsidTr="000105E5">
        <w:trPr>
          <w:cantSplit/>
        </w:trPr>
        <w:tc>
          <w:tcPr>
            <w:tcW w:w="2943" w:type="dxa"/>
            <w:vAlign w:val="center"/>
          </w:tcPr>
          <w:p w14:paraId="08D13A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14:paraId="5DC09C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137195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79D4137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D80BA82" w14:textId="77777777" w:rsidTr="000105E5">
        <w:trPr>
          <w:cantSplit/>
        </w:trPr>
        <w:tc>
          <w:tcPr>
            <w:tcW w:w="2943" w:type="dxa"/>
            <w:vAlign w:val="center"/>
          </w:tcPr>
          <w:p w14:paraId="14081AF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14:paraId="16001EE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1DAE1FD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3C0957F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A98C9D6" w14:textId="77777777" w:rsidTr="000105E5">
        <w:trPr>
          <w:cantSplit/>
        </w:trPr>
        <w:tc>
          <w:tcPr>
            <w:tcW w:w="2943" w:type="dxa"/>
            <w:vAlign w:val="center"/>
          </w:tcPr>
          <w:p w14:paraId="5E7FD8E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14:paraId="69B1014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68B58E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6ADDD09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DF94A20" w14:textId="77777777" w:rsidTr="000105E5">
        <w:trPr>
          <w:cantSplit/>
        </w:trPr>
        <w:tc>
          <w:tcPr>
            <w:tcW w:w="2943" w:type="dxa"/>
            <w:vAlign w:val="center"/>
          </w:tcPr>
          <w:p w14:paraId="3283F66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..visitingRuleAge</w:t>
            </w:r>
          </w:p>
        </w:tc>
        <w:tc>
          <w:tcPr>
            <w:tcW w:w="1276" w:type="dxa"/>
            <w:vAlign w:val="center"/>
          </w:tcPr>
          <w:p w14:paraId="0B918BB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AgeSpan</w:t>
            </w:r>
          </w:p>
        </w:tc>
        <w:tc>
          <w:tcPr>
            <w:tcW w:w="3969" w:type="dxa"/>
            <w:vAlign w:val="center"/>
          </w:tcPr>
          <w:p w14:paraId="69A9B65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Åldersintervall på patienter som tas emot.</w:t>
            </w:r>
          </w:p>
        </w:tc>
        <w:tc>
          <w:tcPr>
            <w:tcW w:w="1418" w:type="dxa"/>
            <w:vAlign w:val="center"/>
          </w:tcPr>
          <w:p w14:paraId="2EC4C65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7DC8FC66" w14:textId="77777777" w:rsidTr="000105E5">
        <w:trPr>
          <w:cantSplit/>
        </w:trPr>
        <w:tc>
          <w:tcPr>
            <w:tcW w:w="2943" w:type="dxa"/>
            <w:vAlign w:val="center"/>
          </w:tcPr>
          <w:p w14:paraId="6F9D7DA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..fromAge</w:t>
            </w:r>
          </w:p>
        </w:tc>
        <w:tc>
          <w:tcPr>
            <w:tcW w:w="1276" w:type="dxa"/>
            <w:vAlign w:val="center"/>
          </w:tcPr>
          <w:p w14:paraId="07EA22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C4794B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Från ålder. </w:t>
            </w:r>
            <w:r w:rsidRPr="00915D3B">
              <w:rPr>
                <w:rFonts w:ascii="Times New Roman" w:hAnsi="Times New Roman"/>
                <w:i/>
                <w:iCs/>
                <w:szCs w:val="20"/>
              </w:rPr>
              <w:t>00</w:t>
            </w:r>
            <w:r w:rsidRPr="00915D3B">
              <w:rPr>
                <w:rFonts w:ascii="Times New Roman" w:hAnsi="Times New Roman"/>
                <w:szCs w:val="20"/>
              </w:rPr>
              <w:t xml:space="preserve"> för nyfödd.</w:t>
            </w:r>
          </w:p>
        </w:tc>
        <w:tc>
          <w:tcPr>
            <w:tcW w:w="1418" w:type="dxa"/>
            <w:vAlign w:val="center"/>
          </w:tcPr>
          <w:p w14:paraId="2120AE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26B2C6E" w14:textId="77777777" w:rsidTr="000105E5">
        <w:trPr>
          <w:cantSplit/>
        </w:trPr>
        <w:tc>
          <w:tcPr>
            <w:tcW w:w="2943" w:type="dxa"/>
            <w:vAlign w:val="center"/>
          </w:tcPr>
          <w:p w14:paraId="2287D5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..toAge</w:t>
            </w:r>
          </w:p>
        </w:tc>
        <w:tc>
          <w:tcPr>
            <w:tcW w:w="1276" w:type="dxa"/>
            <w:vAlign w:val="center"/>
          </w:tcPr>
          <w:p w14:paraId="501B760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88AC92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Till ålder. </w:t>
            </w:r>
            <w:r w:rsidRPr="00915D3B">
              <w:rPr>
                <w:rFonts w:ascii="Times New Roman" w:hAnsi="Times New Roman"/>
                <w:i/>
                <w:iCs/>
                <w:szCs w:val="20"/>
              </w:rPr>
              <w:t>99</w:t>
            </w:r>
            <w:r w:rsidRPr="00915D3B">
              <w:rPr>
                <w:rFonts w:ascii="Times New Roman" w:hAnsi="Times New Roman"/>
                <w:szCs w:val="20"/>
              </w:rPr>
              <w:t xml:space="preserve"> för ingen övre åldersgräns.</w:t>
            </w:r>
          </w:p>
        </w:tc>
        <w:tc>
          <w:tcPr>
            <w:tcW w:w="1418" w:type="dxa"/>
            <w:vAlign w:val="center"/>
          </w:tcPr>
          <w:p w14:paraId="0F5386E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1B1A448" w14:textId="77777777" w:rsidTr="000105E5">
        <w:trPr>
          <w:cantSplit/>
        </w:trPr>
        <w:tc>
          <w:tcPr>
            <w:tcW w:w="2943" w:type="dxa"/>
            <w:vAlign w:val="center"/>
          </w:tcPr>
          <w:p w14:paraId="349429A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14:paraId="330E3C7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4326A6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Kommentar till åldersintervallet</w:t>
            </w:r>
          </w:p>
        </w:tc>
        <w:tc>
          <w:tcPr>
            <w:tcW w:w="1418" w:type="dxa"/>
            <w:vAlign w:val="center"/>
          </w:tcPr>
          <w:p w14:paraId="5D2A0F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976DEF4" w14:textId="77777777" w:rsidTr="000105E5">
        <w:trPr>
          <w:cantSplit/>
        </w:trPr>
        <w:tc>
          <w:tcPr>
            <w:tcW w:w="2943" w:type="dxa"/>
            <w:vAlign w:val="center"/>
          </w:tcPr>
          <w:p w14:paraId="06F825F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..referralRules</w:t>
            </w:r>
          </w:p>
        </w:tc>
        <w:tc>
          <w:tcPr>
            <w:tcW w:w="1276" w:type="dxa"/>
            <w:vAlign w:val="center"/>
          </w:tcPr>
          <w:p w14:paraId="78D442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207177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remisskrav.</w:t>
            </w:r>
          </w:p>
        </w:tc>
        <w:tc>
          <w:tcPr>
            <w:tcW w:w="1418" w:type="dxa"/>
            <w:vAlign w:val="center"/>
          </w:tcPr>
          <w:p w14:paraId="651B0A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5BCDBF8" w14:textId="77777777" w:rsidTr="000105E5">
        <w:trPr>
          <w:cantSplit/>
        </w:trPr>
        <w:tc>
          <w:tcPr>
            <w:tcW w:w="2943" w:type="dxa"/>
            <w:vAlign w:val="center"/>
          </w:tcPr>
          <w:p w14:paraId="40542AA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..visitingRules</w:t>
            </w:r>
          </w:p>
        </w:tc>
        <w:tc>
          <w:tcPr>
            <w:tcW w:w="1276" w:type="dxa"/>
            <w:vAlign w:val="center"/>
          </w:tcPr>
          <w:p w14:paraId="77F443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0C3A8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Besöksregler</w:t>
            </w:r>
          </w:p>
        </w:tc>
        <w:tc>
          <w:tcPr>
            <w:tcW w:w="1418" w:type="dxa"/>
            <w:vAlign w:val="center"/>
          </w:tcPr>
          <w:p w14:paraId="1D1BFCC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0886D90" w14:textId="77777777" w:rsidTr="000105E5">
        <w:trPr>
          <w:cantSplit/>
        </w:trPr>
        <w:tc>
          <w:tcPr>
            <w:tcW w:w="2943" w:type="dxa"/>
            <w:vAlign w:val="center"/>
          </w:tcPr>
          <w:p w14:paraId="494FA11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..unitStartDate</w:t>
            </w:r>
          </w:p>
        </w:tc>
        <w:tc>
          <w:tcPr>
            <w:tcW w:w="1276" w:type="dxa"/>
            <w:vAlign w:val="center"/>
          </w:tcPr>
          <w:p w14:paraId="0EE3F4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5A168A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enhetens verksamhet</w:t>
            </w:r>
          </w:p>
        </w:tc>
        <w:tc>
          <w:tcPr>
            <w:tcW w:w="1418" w:type="dxa"/>
            <w:vAlign w:val="center"/>
          </w:tcPr>
          <w:p w14:paraId="2DDA089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D01F13A" w14:textId="77777777" w:rsidTr="000105E5">
        <w:trPr>
          <w:cantSplit/>
        </w:trPr>
        <w:tc>
          <w:tcPr>
            <w:tcW w:w="2943" w:type="dxa"/>
            <w:vAlign w:val="center"/>
          </w:tcPr>
          <w:p w14:paraId="2CDFE59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..unitEndDate</w:t>
            </w:r>
          </w:p>
        </w:tc>
        <w:tc>
          <w:tcPr>
            <w:tcW w:w="1276" w:type="dxa"/>
            <w:vAlign w:val="center"/>
          </w:tcPr>
          <w:p w14:paraId="24776EC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14E1A67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enhetens verksamhet</w:t>
            </w:r>
          </w:p>
        </w:tc>
        <w:tc>
          <w:tcPr>
            <w:tcW w:w="1418" w:type="dxa"/>
            <w:vAlign w:val="center"/>
          </w:tcPr>
          <w:p w14:paraId="2FBC7C8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4516F80" w14:textId="77777777" w:rsidTr="000105E5">
        <w:trPr>
          <w:cantSplit/>
        </w:trPr>
        <w:tc>
          <w:tcPr>
            <w:tcW w:w="2943" w:type="dxa"/>
            <w:vAlign w:val="center"/>
          </w:tcPr>
          <w:p w14:paraId="7E90220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276" w:type="dxa"/>
            <w:vAlign w:val="center"/>
          </w:tcPr>
          <w:p w14:paraId="7A7625D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1972F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3FF7E67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E7C9AB5" w14:textId="77777777" w:rsidTr="000105E5">
        <w:trPr>
          <w:cantSplit/>
        </w:trPr>
        <w:tc>
          <w:tcPr>
            <w:tcW w:w="2943" w:type="dxa"/>
            <w:vAlign w:val="center"/>
          </w:tcPr>
          <w:p w14:paraId="632F362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276" w:type="dxa"/>
            <w:vAlign w:val="center"/>
          </w:tcPr>
          <w:p w14:paraId="253E2A6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CEE556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3E4F97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14:paraId="5D47C6F4" w14:textId="77777777" w:rsidR="00BB38AF" w:rsidRPr="00915D3B" w:rsidRDefault="00BB38AF" w:rsidP="00BB38AF"/>
    <w:p w14:paraId="7EFDE245" w14:textId="77777777" w:rsidR="00854AB6" w:rsidRDefault="00854AB6" w:rsidP="00854AB6">
      <w:pPr>
        <w:pStyle w:val="Heading3"/>
      </w:pPr>
      <w:bookmarkStart w:id="660" w:name="_Toc401743994"/>
      <w:r>
        <w:t>Övriga regler</w:t>
      </w:r>
      <w:bookmarkEnd w:id="660"/>
    </w:p>
    <w:p w14:paraId="6CDE801A" w14:textId="77777777" w:rsidR="00854AB6" w:rsidRDefault="00854AB6" w:rsidP="00854AB6">
      <w:pPr>
        <w:rPr>
          <w:color w:val="4F81BD" w:themeColor="accent1"/>
        </w:rPr>
      </w:pPr>
      <w:r>
        <w:t>-</w:t>
      </w:r>
    </w:p>
    <w:p w14:paraId="2EE55C35" w14:textId="77777777" w:rsidR="00854AB6" w:rsidRDefault="00854AB6" w:rsidP="00854AB6">
      <w:pPr>
        <w:rPr>
          <w:color w:val="4F81BD" w:themeColor="accent1"/>
        </w:rPr>
      </w:pPr>
    </w:p>
    <w:p w14:paraId="300F3359" w14:textId="77777777" w:rsidR="00854AB6" w:rsidRPr="00776D68" w:rsidRDefault="00854AB6" w:rsidP="00854AB6">
      <w:pPr>
        <w:pStyle w:val="Heading4"/>
      </w:pPr>
      <w:r w:rsidRPr="00776D68">
        <w:t>Icke funktionella krav</w:t>
      </w:r>
    </w:p>
    <w:p w14:paraId="5A26626A" w14:textId="77777777" w:rsidR="00BB38AF" w:rsidRPr="00915D3B" w:rsidRDefault="00BB38AF" w:rsidP="00854AB6">
      <w:pPr>
        <w:pStyle w:val="Heading5"/>
      </w:pPr>
      <w:r w:rsidRPr="00915D3B">
        <w:t>SLA-krav</w:t>
      </w:r>
    </w:p>
    <w:p w14:paraId="0D9A6A5B" w14:textId="77777777" w:rsidR="00BB38AF" w:rsidRPr="00915D3B" w:rsidRDefault="00BB38AF" w:rsidP="00BB38AF">
      <w:pPr>
        <w:keepNext/>
      </w:pPr>
      <w:r w:rsidRPr="00915D3B">
        <w:t xml:space="preserve">Svarstider är specifika för respektive tjänstekontrakt. </w:t>
      </w:r>
    </w:p>
    <w:p w14:paraId="77EEE379"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leGrid"/>
        <w:tblW w:w="0" w:type="auto"/>
        <w:tblLook w:val="04A0" w:firstRow="1" w:lastRow="0" w:firstColumn="1" w:lastColumn="0" w:noHBand="0" w:noVBand="1"/>
      </w:tblPr>
      <w:tblGrid>
        <w:gridCol w:w="3290"/>
        <w:gridCol w:w="3330"/>
        <w:gridCol w:w="2419"/>
      </w:tblGrid>
      <w:tr w:rsidR="00BB38AF" w:rsidRPr="00915D3B" w14:paraId="18CD096C" w14:textId="77777777" w:rsidTr="000105E5">
        <w:tc>
          <w:tcPr>
            <w:tcW w:w="3290" w:type="dxa"/>
          </w:tcPr>
          <w:p w14:paraId="22997E90" w14:textId="77777777" w:rsidR="00BB38AF" w:rsidRPr="00915D3B" w:rsidRDefault="00BB38AF" w:rsidP="000105E5">
            <w:pPr>
              <w:keepNext/>
              <w:rPr>
                <w:b/>
              </w:rPr>
            </w:pPr>
            <w:r w:rsidRPr="00915D3B">
              <w:rPr>
                <w:b/>
              </w:rPr>
              <w:t>Metod</w:t>
            </w:r>
          </w:p>
        </w:tc>
        <w:tc>
          <w:tcPr>
            <w:tcW w:w="3330" w:type="dxa"/>
          </w:tcPr>
          <w:p w14:paraId="75991979" w14:textId="77777777" w:rsidR="00BB38AF" w:rsidRPr="00915D3B" w:rsidRDefault="00BB38AF" w:rsidP="000105E5">
            <w:pPr>
              <w:keepNext/>
              <w:rPr>
                <w:b/>
              </w:rPr>
            </w:pPr>
            <w:r w:rsidRPr="00915D3B">
              <w:rPr>
                <w:b/>
              </w:rPr>
              <w:t>Svarstider måste garanteras upp till följande last</w:t>
            </w:r>
          </w:p>
        </w:tc>
        <w:tc>
          <w:tcPr>
            <w:tcW w:w="2419" w:type="dxa"/>
          </w:tcPr>
          <w:p w14:paraId="0D733BE2" w14:textId="77777777" w:rsidR="00BB38AF" w:rsidRPr="00915D3B" w:rsidRDefault="00BB38AF" w:rsidP="000105E5">
            <w:pPr>
              <w:keepNext/>
              <w:rPr>
                <w:b/>
              </w:rPr>
            </w:pPr>
            <w:r w:rsidRPr="00915D3B">
              <w:rPr>
                <w:b/>
              </w:rPr>
              <w:t>Svarstid för 95 % av alla anrop ligger inom</w:t>
            </w:r>
          </w:p>
        </w:tc>
      </w:tr>
      <w:tr w:rsidR="00BB38AF" w:rsidRPr="00915D3B" w14:paraId="25909912" w14:textId="77777777" w:rsidTr="000105E5">
        <w:tc>
          <w:tcPr>
            <w:tcW w:w="3290" w:type="dxa"/>
          </w:tcPr>
          <w:p w14:paraId="0CEF302E" w14:textId="77777777" w:rsidR="00BB38AF" w:rsidRPr="00915D3B" w:rsidRDefault="00BB38AF" w:rsidP="000105E5">
            <w:r w:rsidRPr="00915D3B">
              <w:t>GetUnit</w:t>
            </w:r>
          </w:p>
        </w:tc>
        <w:tc>
          <w:tcPr>
            <w:tcW w:w="3330" w:type="dxa"/>
          </w:tcPr>
          <w:p w14:paraId="4F18142D" w14:textId="77777777" w:rsidR="00BB38AF" w:rsidRPr="00915D3B" w:rsidRDefault="00BB38AF" w:rsidP="000105E5">
            <w:r w:rsidRPr="00915D3B">
              <w:t>10 anrop/s</w:t>
            </w:r>
          </w:p>
        </w:tc>
        <w:tc>
          <w:tcPr>
            <w:tcW w:w="2419" w:type="dxa"/>
          </w:tcPr>
          <w:p w14:paraId="69CAD66A" w14:textId="77777777" w:rsidR="00BB38AF" w:rsidRPr="00915D3B" w:rsidRDefault="00BB38AF" w:rsidP="000105E5">
            <w:r w:rsidRPr="00915D3B">
              <w:t xml:space="preserve">  200 ms</w:t>
            </w:r>
          </w:p>
        </w:tc>
      </w:tr>
    </w:tbl>
    <w:p w14:paraId="374D04FB" w14:textId="77777777" w:rsidR="00BB38AF" w:rsidRPr="00915D3B" w:rsidRDefault="00BB38AF" w:rsidP="00BB38AF"/>
    <w:p w14:paraId="20C4E8ED" w14:textId="77777777" w:rsidR="00BB38AF" w:rsidRPr="00915D3B" w:rsidRDefault="00BB38AF" w:rsidP="00854AB6">
      <w:pPr>
        <w:pStyle w:val="Heading5"/>
      </w:pPr>
      <w:r w:rsidRPr="00915D3B">
        <w:t>Logiska fel</w:t>
      </w:r>
    </w:p>
    <w:p w14:paraId="3D289A79" w14:textId="77777777"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14:paraId="59BAEDA5" w14:textId="77777777" w:rsidR="00BB38AF" w:rsidRPr="00915D3B" w:rsidRDefault="00BB38AF" w:rsidP="00BB38AF">
      <w:pPr>
        <w:rPr>
          <w:rFonts w:cs="Arial"/>
        </w:rPr>
      </w:pPr>
      <w:r w:rsidRPr="00915D3B">
        <w:rPr>
          <w:rFonts w:cs="Arial"/>
          <w:szCs w:val="20"/>
        </w:rPr>
        <w:t>Fel för vilka ingen information returneras.</w:t>
      </w:r>
    </w:p>
    <w:p w14:paraId="733BBD09" w14:textId="29D62FA6" w:rsidR="00BB38AF" w:rsidRPr="00915D3B" w:rsidRDefault="00BB38AF" w:rsidP="00BB38AF">
      <w:pPr>
        <w:pStyle w:val="ListParagraph"/>
        <w:numPr>
          <w:ilvl w:val="0"/>
          <w:numId w:val="28"/>
        </w:numPr>
        <w:spacing w:after="120" w:line="240" w:lineRule="auto"/>
        <w:contextualSpacing w:val="0"/>
      </w:pPr>
      <w:r w:rsidRPr="00915D3B">
        <w:lastRenderedPageBreak/>
        <w:t>Angiven sökbas finns inte i katalogen.</w:t>
      </w:r>
      <w:r w:rsidRPr="00915D3B">
        <w:br/>
      </w:r>
      <w:r w:rsidRPr="00915D3B">
        <w:rPr>
          <w:rFonts w:ascii="Times New Roman" w:hAnsi="Times New Roman"/>
          <w:szCs w:val="20"/>
        </w:rPr>
        <w:t>resultText=</w:t>
      </w:r>
      <w:r w:rsidRPr="00915D3B">
        <w:t>”&lt;katalog-id&gt;</w:t>
      </w:r>
      <w:del w:id="661" w:author="Robert Lundmark" w:date="2014-10-21T10:29:00Z">
        <w:r w:rsidRPr="00915D3B" w:rsidDel="003C03D0">
          <w:delText xml:space="preserve">; Fel </w:delText>
        </w:r>
      </w:del>
      <w:ins w:id="662" w:author="Robert Lundmark" w:date="2014-10-21T10:29:00Z">
        <w:r w:rsidR="003C03D0">
          <w:t>;Fel;</w:t>
        </w:r>
      </w:ins>
      <w:r w:rsidRPr="00915D3B">
        <w:t>GetUnit; 1; Angiven sökbas: &lt;värde&gt; kan inte hittas”.</w:t>
      </w:r>
    </w:p>
    <w:p w14:paraId="55D00A43" w14:textId="55BB0A5B" w:rsidR="00BB38AF" w:rsidRPr="00915D3B" w:rsidRDefault="00BB38AF" w:rsidP="00BB38AF">
      <w:pPr>
        <w:pStyle w:val="ListParagraph"/>
        <w:numPr>
          <w:ilvl w:val="0"/>
          <w:numId w:val="28"/>
        </w:numPr>
        <w:spacing w:after="120" w:line="240" w:lineRule="auto"/>
        <w:contextualSpacing w:val="0"/>
      </w:pPr>
      <w:r w:rsidRPr="00915D3B">
        <w:t>Sökt enhet finns inte i katalogen (det går inte att hitta något objekt med angivet HSA-id).</w:t>
      </w:r>
      <w:r w:rsidRPr="00915D3B">
        <w:br/>
      </w:r>
      <w:r w:rsidRPr="00915D3B">
        <w:rPr>
          <w:rFonts w:ascii="Times New Roman" w:hAnsi="Times New Roman"/>
          <w:szCs w:val="20"/>
        </w:rPr>
        <w:t>resultText=</w:t>
      </w:r>
      <w:r w:rsidRPr="00915D3B">
        <w:t>”&lt;katalog-id&gt;</w:t>
      </w:r>
      <w:del w:id="663" w:author="Robert Lundmark" w:date="2014-10-21T10:29:00Z">
        <w:r w:rsidRPr="00915D3B" w:rsidDel="003C03D0">
          <w:delText xml:space="preserve">; Fel </w:delText>
        </w:r>
      </w:del>
      <w:ins w:id="664" w:author="Robert Lundmark" w:date="2014-10-21T10:29:00Z">
        <w:r w:rsidR="003C03D0">
          <w:t>;Fel;</w:t>
        </w:r>
      </w:ins>
      <w:r w:rsidRPr="00915D3B">
        <w:t>GetUnit; 2; Det går inte att hitta något objekt med angivet HSA-id: &lt;värde&gt;”.</w:t>
      </w:r>
    </w:p>
    <w:p w14:paraId="2926A041" w14:textId="403C3AAA" w:rsidR="00BB38AF" w:rsidRPr="00915D3B" w:rsidRDefault="00BB38AF" w:rsidP="00BB38AF">
      <w:pPr>
        <w:pStyle w:val="ListParagraph"/>
        <w:numPr>
          <w:ilvl w:val="0"/>
          <w:numId w:val="28"/>
        </w:numPr>
        <w:spacing w:after="120" w:line="240" w:lineRule="auto"/>
        <w:contextualSpacing w:val="0"/>
      </w:pPr>
      <w:r w:rsidRPr="00915D3B">
        <w:t>Objektet med angivet HSA-id är inget organisatoriskt objekt.</w:t>
      </w:r>
      <w:r w:rsidRPr="00915D3B">
        <w:br/>
      </w:r>
      <w:r w:rsidRPr="00915D3B">
        <w:rPr>
          <w:rFonts w:ascii="Times New Roman" w:hAnsi="Times New Roman"/>
          <w:szCs w:val="20"/>
        </w:rPr>
        <w:t>resultText=</w:t>
      </w:r>
      <w:r w:rsidRPr="00915D3B">
        <w:t>”&lt;katalog-id&gt;</w:t>
      </w:r>
      <w:del w:id="665" w:author="Robert Lundmark" w:date="2014-10-21T10:29:00Z">
        <w:r w:rsidRPr="00915D3B" w:rsidDel="003C03D0">
          <w:delText xml:space="preserve">; Fel </w:delText>
        </w:r>
      </w:del>
      <w:ins w:id="666" w:author="Robert Lundmark" w:date="2014-10-21T10:29:00Z">
        <w:r w:rsidR="003C03D0">
          <w:t>;Fel;</w:t>
        </w:r>
      </w:ins>
      <w:r w:rsidRPr="00915D3B">
        <w:t>GetUnit; 3; Objektet med angivet HSA-id: &lt;värde&gt; är inget organisatoriskt objekt.”</w:t>
      </w:r>
    </w:p>
    <w:p w14:paraId="49DEB761" w14:textId="53F65655" w:rsidR="00BB38AF" w:rsidRPr="00915D3B" w:rsidRDefault="00BB38AF" w:rsidP="00BB38AF">
      <w:pPr>
        <w:pStyle w:val="ListParagraph"/>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w:t>
      </w:r>
      <w:del w:id="667" w:author="Robert Lundmark" w:date="2014-10-21T10:29:00Z">
        <w:r w:rsidRPr="00915D3B" w:rsidDel="003C03D0">
          <w:delText xml:space="preserve">; Fel </w:delText>
        </w:r>
      </w:del>
      <w:ins w:id="668" w:author="Robert Lundmark" w:date="2014-10-21T10:29:00Z">
        <w:r w:rsidR="003C03D0">
          <w:t>;Fel;</w:t>
        </w:r>
      </w:ins>
      <w:r w:rsidRPr="00915D3B">
        <w:t xml:space="preserve">GetUnit; </w:t>
      </w:r>
      <w:r>
        <w:t>6</w:t>
      </w:r>
      <w:r w:rsidRPr="00915D3B">
        <w:t>; Det finns flera objekt med angivet HSA-Id: &lt;värde&gt;”</w:t>
      </w:r>
    </w:p>
    <w:p w14:paraId="002DCEF2"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7868D10F" w14:textId="19723673" w:rsidR="00BB38AF" w:rsidRPr="00915D3B" w:rsidRDefault="00BB38AF" w:rsidP="00BB38AF">
      <w:pPr>
        <w:pStyle w:val="ListParagraph"/>
        <w:numPr>
          <w:ilvl w:val="0"/>
          <w:numId w:val="28"/>
        </w:numPr>
        <w:spacing w:after="120" w:line="240" w:lineRule="auto"/>
        <w:contextualSpacing w:val="0"/>
      </w:pPr>
      <w:r w:rsidRPr="00915D3B">
        <w:t>Enhetens verksamhetskod följer inte gällande värdemängd.</w:t>
      </w:r>
      <w:r w:rsidRPr="00915D3B">
        <w:br/>
      </w:r>
      <w:r w:rsidRPr="00915D3B">
        <w:rPr>
          <w:rFonts w:ascii="Times New Roman" w:hAnsi="Times New Roman"/>
          <w:szCs w:val="20"/>
        </w:rPr>
        <w:t>resultText=</w:t>
      </w:r>
      <w:r w:rsidRPr="00915D3B">
        <w:t>”&lt;katalog-id&gt;</w:t>
      </w:r>
      <w:del w:id="669" w:author="Robert Lundmark" w:date="2014-10-21T10:29:00Z">
        <w:r w:rsidRPr="00915D3B" w:rsidDel="003C03D0">
          <w:delText xml:space="preserve">; Varning </w:delText>
        </w:r>
      </w:del>
      <w:ins w:id="670" w:author="Robert Lundmark" w:date="2014-10-21T10:29:00Z">
        <w:r w:rsidR="003C03D0">
          <w:t>;Varning;</w:t>
        </w:r>
      </w:ins>
      <w:r w:rsidRPr="00915D3B">
        <w:t>GetUnit; 10; Enhetens verksamhetskod följer inte gällande värdemängd [koden finns inte i värdemängden: &lt;värde&gt;][klartexten finns inte i värdemängden: &lt;värde&gt;][kod &lt;värde&gt; och klartext &lt;värde&gt; överensstämmer inte]. Gäller enheten &lt;path&gt;”</w:t>
      </w:r>
    </w:p>
    <w:p w14:paraId="682920AA" w14:textId="7C14D2A1" w:rsidR="00BB38AF" w:rsidRPr="00915D3B" w:rsidRDefault="00BB38AF" w:rsidP="00BB38AF">
      <w:pPr>
        <w:pStyle w:val="ListParagraph"/>
        <w:numPr>
          <w:ilvl w:val="0"/>
          <w:numId w:val="28"/>
        </w:numPr>
        <w:spacing w:after="120" w:line="240" w:lineRule="auto"/>
        <w:contextualSpacing w:val="0"/>
      </w:pPr>
      <w:r w:rsidRPr="00915D3B">
        <w:t>Enhetens värde för enhetstyp följer inte gällande värdemängd.</w:t>
      </w:r>
      <w:r w:rsidRPr="00915D3B">
        <w:br/>
      </w:r>
      <w:r w:rsidRPr="00915D3B">
        <w:rPr>
          <w:rFonts w:ascii="Times New Roman" w:hAnsi="Times New Roman"/>
          <w:szCs w:val="20"/>
        </w:rPr>
        <w:t>resultText=</w:t>
      </w:r>
      <w:r w:rsidRPr="00915D3B">
        <w:t>”&lt;katalog-id&gt;</w:t>
      </w:r>
      <w:del w:id="671" w:author="Robert Lundmark" w:date="2014-10-21T10:29:00Z">
        <w:r w:rsidRPr="00915D3B" w:rsidDel="003C03D0">
          <w:delText xml:space="preserve">; Varning </w:delText>
        </w:r>
      </w:del>
      <w:ins w:id="672" w:author="Robert Lundmark" w:date="2014-10-21T10:29:00Z">
        <w:r w:rsidR="003C03D0">
          <w:t>;Varning;</w:t>
        </w:r>
      </w:ins>
      <w:r w:rsidRPr="00915D3B">
        <w:t>GetUnit; 11; Enhetens värde för enhetstyp följer inte gällande värdemängd: &lt;värde&gt;. Gäller enheten &lt;path&gt;”</w:t>
      </w:r>
    </w:p>
    <w:p w14:paraId="0CD6F759" w14:textId="715FB5B8" w:rsidR="00BB38AF" w:rsidRPr="00915D3B" w:rsidRDefault="00BB38AF" w:rsidP="00BB38AF">
      <w:pPr>
        <w:pStyle w:val="ListParagraph"/>
        <w:numPr>
          <w:ilvl w:val="0"/>
          <w:numId w:val="28"/>
        </w:numPr>
        <w:spacing w:after="120" w:line="240" w:lineRule="auto"/>
        <w:contextualSpacing w:val="0"/>
      </w:pPr>
      <w:r w:rsidRPr="00915D3B">
        <w:t>Enhetens värde för vårdform följer inte gällande värdemängd.</w:t>
      </w:r>
      <w:r w:rsidRPr="00915D3B">
        <w:br/>
      </w:r>
      <w:r w:rsidRPr="00915D3B">
        <w:rPr>
          <w:rFonts w:ascii="Times New Roman" w:hAnsi="Times New Roman"/>
          <w:szCs w:val="20"/>
        </w:rPr>
        <w:t>resultText=</w:t>
      </w:r>
      <w:r w:rsidRPr="00915D3B">
        <w:t>”&lt;katalog-id&gt;</w:t>
      </w:r>
      <w:del w:id="673" w:author="Robert Lundmark" w:date="2014-10-21T10:29:00Z">
        <w:r w:rsidRPr="00915D3B" w:rsidDel="003C03D0">
          <w:delText xml:space="preserve">; Varning </w:delText>
        </w:r>
      </w:del>
      <w:ins w:id="674" w:author="Robert Lundmark" w:date="2014-10-21T10:29:00Z">
        <w:r w:rsidR="003C03D0">
          <w:t>;Varning;</w:t>
        </w:r>
      </w:ins>
      <w:r w:rsidRPr="00915D3B">
        <w:t>GetUnit; 12; Enhetens värde för vårdform följer inte gällande värdemängd: &lt;värde&gt;. Gäller enheten &lt;path&gt;”</w:t>
      </w:r>
    </w:p>
    <w:p w14:paraId="2DDBBFCA" w14:textId="374CF78F" w:rsidR="00BB38AF" w:rsidRPr="00915D3B" w:rsidRDefault="00BB38AF" w:rsidP="00BB38AF">
      <w:pPr>
        <w:pStyle w:val="ListParagraph"/>
        <w:numPr>
          <w:ilvl w:val="0"/>
          <w:numId w:val="28"/>
        </w:numPr>
        <w:spacing w:after="120" w:line="240" w:lineRule="auto"/>
        <w:contextualSpacing w:val="0"/>
      </w:pPr>
      <w:r w:rsidRPr="00915D3B">
        <w:t>Enhetens värde för län följer inte gällande värdemängd.</w:t>
      </w:r>
      <w:r w:rsidRPr="00915D3B">
        <w:br/>
      </w:r>
      <w:r w:rsidRPr="00915D3B">
        <w:rPr>
          <w:rFonts w:ascii="Times New Roman" w:hAnsi="Times New Roman"/>
          <w:szCs w:val="20"/>
        </w:rPr>
        <w:t>resultText=</w:t>
      </w:r>
      <w:r w:rsidRPr="00915D3B">
        <w:t>”&lt;katalog-id&gt;</w:t>
      </w:r>
      <w:del w:id="675" w:author="Robert Lundmark" w:date="2014-10-21T10:29:00Z">
        <w:r w:rsidRPr="00915D3B" w:rsidDel="003C03D0">
          <w:delText xml:space="preserve">; Varning </w:delText>
        </w:r>
      </w:del>
      <w:ins w:id="676" w:author="Robert Lundmark" w:date="2014-10-21T10:29:00Z">
        <w:r w:rsidR="003C03D0">
          <w:t>;Varning;</w:t>
        </w:r>
      </w:ins>
      <w:r w:rsidRPr="00915D3B">
        <w:t>GetUnit; 13; Enhetens värde för län följer inte gällande värdemängd [koden finns inte i värdemängden: &lt;värde&gt;][klartexten finns inte i värdemängden: &lt;värde&gt;][kod &lt;värde&gt; och klartext &lt;värde&gt; överensstämmer inte]. Gäller enheten &lt;path&gt;”</w:t>
      </w:r>
    </w:p>
    <w:p w14:paraId="62597389" w14:textId="0FDB8022" w:rsidR="00BB38AF" w:rsidRPr="00915D3B" w:rsidRDefault="00BB38AF" w:rsidP="00BB38AF">
      <w:pPr>
        <w:pStyle w:val="ListParagraph"/>
        <w:numPr>
          <w:ilvl w:val="0"/>
          <w:numId w:val="28"/>
        </w:numPr>
        <w:spacing w:after="120" w:line="240" w:lineRule="auto"/>
        <w:contextualSpacing w:val="0"/>
      </w:pPr>
      <w:r w:rsidRPr="00915D3B">
        <w:t>Enhetens värde för kommun följer inte gällande värdemängd.</w:t>
      </w:r>
      <w:r w:rsidRPr="00915D3B">
        <w:br/>
      </w:r>
      <w:r w:rsidRPr="00915D3B">
        <w:rPr>
          <w:rFonts w:ascii="Times New Roman" w:hAnsi="Times New Roman"/>
          <w:szCs w:val="20"/>
        </w:rPr>
        <w:t>resultText=</w:t>
      </w:r>
      <w:r w:rsidRPr="00915D3B">
        <w:t>”&lt;katalog-id&gt;</w:t>
      </w:r>
      <w:del w:id="677" w:author="Robert Lundmark" w:date="2014-10-21T10:29:00Z">
        <w:r w:rsidRPr="00915D3B" w:rsidDel="003C03D0">
          <w:delText xml:space="preserve">; Varning </w:delText>
        </w:r>
      </w:del>
      <w:ins w:id="678" w:author="Robert Lundmark" w:date="2014-10-21T10:29:00Z">
        <w:r w:rsidR="003C03D0">
          <w:t>;Varning;</w:t>
        </w:r>
      </w:ins>
      <w:r w:rsidRPr="00915D3B">
        <w:t>GetUnit; 14; Enhetens värde för län följer inte gällande värdemängd [koden finns inte i värdemängden: &lt;värde&gt;][klartexten finns inte i värdemängden: &lt;värde&gt;][kod &lt;värde&gt; och klartext &lt;värde&gt; överensstämmer inte][kommunen: kod: &lt;värde&gt; namn: &lt;värde&gt; finns ej i värdemängden för angivet län: &lt;värde&gt;]. Gäller enheten &lt;path&gt;”</w:t>
      </w:r>
    </w:p>
    <w:p w14:paraId="1CB22FBB" w14:textId="16210FBE" w:rsidR="00BB38AF" w:rsidRPr="00915D3B" w:rsidRDefault="00BB38AF" w:rsidP="00BB38AF">
      <w:pPr>
        <w:pStyle w:val="ListParagraph"/>
        <w:numPr>
          <w:ilvl w:val="0"/>
          <w:numId w:val="28"/>
        </w:numPr>
        <w:spacing w:after="120" w:line="240" w:lineRule="auto"/>
        <w:contextualSpacing w:val="0"/>
      </w:pPr>
      <w:r w:rsidRPr="00915D3B">
        <w:t>Enhetens mailadress till innehållsansvarig följer inte gällande syntax.</w:t>
      </w:r>
      <w:r w:rsidRPr="00915D3B">
        <w:br/>
      </w:r>
      <w:r w:rsidRPr="00915D3B">
        <w:rPr>
          <w:rFonts w:ascii="Times New Roman" w:hAnsi="Times New Roman"/>
          <w:szCs w:val="20"/>
        </w:rPr>
        <w:t>resultText=</w:t>
      </w:r>
      <w:r w:rsidRPr="00915D3B">
        <w:t>”&lt;katalog-id&gt;</w:t>
      </w:r>
      <w:del w:id="679" w:author="Robert Lundmark" w:date="2014-10-21T10:30:00Z">
        <w:r w:rsidRPr="00915D3B" w:rsidDel="003C03D0">
          <w:delText xml:space="preserve">; Varning </w:delText>
        </w:r>
      </w:del>
      <w:ins w:id="680" w:author="Robert Lundmark" w:date="2014-10-21T10:30:00Z">
        <w:r w:rsidR="003C03D0">
          <w:t>;Varning;</w:t>
        </w:r>
      </w:ins>
      <w:r w:rsidRPr="00915D3B">
        <w:t>GetUnit; 15; Enhetens mailadress till innehållsansvarig följer inte gällande syntax: &lt;värde&gt;. Gäller enheten &lt;path&gt;”</w:t>
      </w:r>
    </w:p>
    <w:p w14:paraId="7ADDCE0E" w14:textId="0EE9C012" w:rsidR="00BB38AF" w:rsidRPr="00915D3B" w:rsidRDefault="00BB38AF" w:rsidP="00BB38AF">
      <w:pPr>
        <w:pStyle w:val="ListParagraph"/>
        <w:numPr>
          <w:ilvl w:val="0"/>
          <w:numId w:val="28"/>
        </w:numPr>
        <w:spacing w:after="120" w:line="240" w:lineRule="auto"/>
        <w:contextualSpacing w:val="0"/>
      </w:pPr>
      <w:r w:rsidRPr="00915D3B">
        <w:t>Enhetens värde för alternativt namn följer inte gällande syntax.</w:t>
      </w:r>
      <w:r w:rsidRPr="00915D3B">
        <w:br/>
      </w:r>
      <w:r w:rsidRPr="00915D3B">
        <w:rPr>
          <w:rFonts w:ascii="Times New Roman" w:hAnsi="Times New Roman"/>
          <w:szCs w:val="20"/>
        </w:rPr>
        <w:t>resultText=</w:t>
      </w:r>
      <w:r w:rsidRPr="00915D3B">
        <w:t>”&lt;katalog-id&gt;</w:t>
      </w:r>
      <w:del w:id="681" w:author="Robert Lundmark" w:date="2014-10-21T10:30:00Z">
        <w:r w:rsidRPr="00915D3B" w:rsidDel="003C03D0">
          <w:delText xml:space="preserve">; Varning </w:delText>
        </w:r>
      </w:del>
      <w:ins w:id="682" w:author="Robert Lundmark" w:date="2014-10-21T10:30:00Z">
        <w:r w:rsidR="003C03D0">
          <w:t>;Varning;</w:t>
        </w:r>
      </w:ins>
      <w:r w:rsidRPr="00915D3B">
        <w:t>GetUnit; 16; Enhetens värde för alternativt namn följer inte gällande syntax: &lt;värde&gt;. Gäller enheten &lt;path&gt;”</w:t>
      </w:r>
    </w:p>
    <w:p w14:paraId="2A36E6F9" w14:textId="436CDDF7" w:rsidR="00BB38AF" w:rsidRPr="00915D3B" w:rsidRDefault="00BB38AF" w:rsidP="00BB38AF">
      <w:pPr>
        <w:pStyle w:val="ListParagraph"/>
        <w:numPr>
          <w:ilvl w:val="0"/>
          <w:numId w:val="28"/>
        </w:numPr>
        <w:spacing w:after="120" w:line="240" w:lineRule="auto"/>
        <w:contextualSpacing w:val="0"/>
      </w:pPr>
      <w:r w:rsidRPr="00915D3B">
        <w:t>Enhetens öppettid följer inte gällande syntax.</w:t>
      </w:r>
      <w:r w:rsidRPr="00915D3B">
        <w:br/>
      </w:r>
      <w:r w:rsidRPr="00915D3B">
        <w:rPr>
          <w:rFonts w:ascii="Times New Roman" w:hAnsi="Times New Roman"/>
          <w:szCs w:val="20"/>
        </w:rPr>
        <w:t>resultText=</w:t>
      </w:r>
      <w:r w:rsidRPr="00915D3B">
        <w:t>”&lt;katalog-id&gt;</w:t>
      </w:r>
      <w:del w:id="683" w:author="Robert Lundmark" w:date="2014-10-21T10:30:00Z">
        <w:r w:rsidRPr="00915D3B" w:rsidDel="003C03D0">
          <w:delText xml:space="preserve">; Varning </w:delText>
        </w:r>
      </w:del>
      <w:ins w:id="684" w:author="Robert Lundmark" w:date="2014-10-21T10:30:00Z">
        <w:r w:rsidR="003C03D0">
          <w:t>;Varning;</w:t>
        </w:r>
      </w:ins>
      <w:r w:rsidRPr="00915D3B">
        <w:t>GetUnit; 17; Enhetens öppettid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1747A9EA" w14:textId="77777777" w:rsidR="00BB38AF" w:rsidRPr="00915D3B" w:rsidRDefault="00BB38AF" w:rsidP="00BB38AF">
      <w:pPr>
        <w:pStyle w:val="ListParagraph"/>
        <w:numPr>
          <w:ilvl w:val="0"/>
          <w:numId w:val="28"/>
        </w:numPr>
        <w:spacing w:after="120" w:line="240" w:lineRule="auto"/>
        <w:contextualSpacing w:val="0"/>
      </w:pPr>
      <w:r w:rsidRPr="00915D3B">
        <w:lastRenderedPageBreak/>
        <w:t>Enhetens drop-in tid följer inte gällande syntax.</w:t>
      </w:r>
      <w:r w:rsidRPr="00915D3B">
        <w:br/>
      </w:r>
      <w:r w:rsidRPr="00915D3B">
        <w:rPr>
          <w:rFonts w:ascii="Times New Roman" w:hAnsi="Times New Roman"/>
          <w:szCs w:val="20"/>
        </w:rPr>
        <w:t>resultText=</w:t>
      </w:r>
      <w:r w:rsidRPr="00915D3B">
        <w:t>”&lt;katalog-id&gt;; Varning GetUnit; 18; Enhetens drop-in 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334E261D" w14:textId="1828E443" w:rsidR="00BB38AF" w:rsidRPr="00915D3B" w:rsidRDefault="00BB38AF" w:rsidP="00BB38AF">
      <w:pPr>
        <w:pStyle w:val="ListParagraph"/>
        <w:numPr>
          <w:ilvl w:val="0"/>
          <w:numId w:val="28"/>
        </w:numPr>
        <w:spacing w:after="120" w:line="240" w:lineRule="auto"/>
        <w:contextualSpacing w:val="0"/>
      </w:pPr>
      <w:r w:rsidRPr="00915D3B">
        <w:t>Enhetens telefontid följer inte gällande syntax.</w:t>
      </w:r>
      <w:r w:rsidRPr="00915D3B">
        <w:br/>
      </w:r>
      <w:r w:rsidRPr="00915D3B">
        <w:rPr>
          <w:rFonts w:ascii="Times New Roman" w:hAnsi="Times New Roman"/>
          <w:szCs w:val="20"/>
        </w:rPr>
        <w:t>resultText=</w:t>
      </w:r>
      <w:r w:rsidRPr="00915D3B">
        <w:t>”&lt;katalog-id&gt;</w:t>
      </w:r>
      <w:del w:id="685" w:author="Robert Lundmark" w:date="2014-10-21T10:30:00Z">
        <w:r w:rsidRPr="00915D3B" w:rsidDel="003C03D0">
          <w:delText xml:space="preserve">; Varning </w:delText>
        </w:r>
      </w:del>
      <w:ins w:id="686" w:author="Robert Lundmark" w:date="2014-10-21T10:30:00Z">
        <w:r w:rsidR="003C03D0">
          <w:t>;Varning;</w:t>
        </w:r>
      </w:ins>
      <w:r w:rsidRPr="00915D3B">
        <w:t>GetUnit; 19; Enhetens telefontid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5818F18A" w14:textId="18F6F910" w:rsidR="00BB38AF" w:rsidRPr="00915D3B" w:rsidRDefault="00BB38AF" w:rsidP="00BB38AF">
      <w:pPr>
        <w:pStyle w:val="ListParagraph"/>
        <w:numPr>
          <w:ilvl w:val="0"/>
          <w:numId w:val="28"/>
        </w:numPr>
        <w:spacing w:after="120" w:line="240" w:lineRule="auto"/>
        <w:contextualSpacing w:val="0"/>
      </w:pPr>
      <w:r w:rsidRPr="00915D3B">
        <w:t>Enhetens besökstid följer inte gällande syntax.</w:t>
      </w:r>
      <w:r w:rsidRPr="00915D3B">
        <w:br/>
      </w:r>
      <w:r w:rsidRPr="00915D3B">
        <w:rPr>
          <w:rFonts w:ascii="Times New Roman" w:hAnsi="Times New Roman"/>
          <w:szCs w:val="20"/>
        </w:rPr>
        <w:t>resultText=</w:t>
      </w:r>
      <w:r w:rsidRPr="00915D3B">
        <w:t>”&lt;katalog-id&gt;</w:t>
      </w:r>
      <w:del w:id="687" w:author="Robert Lundmark" w:date="2014-10-21T10:30:00Z">
        <w:r w:rsidRPr="00915D3B" w:rsidDel="003C03D0">
          <w:delText xml:space="preserve">; Varning </w:delText>
        </w:r>
      </w:del>
      <w:ins w:id="688" w:author="Robert Lundmark" w:date="2014-10-21T10:30:00Z">
        <w:r w:rsidR="003C03D0">
          <w:t>;Varning;</w:t>
        </w:r>
      </w:ins>
      <w:r w:rsidRPr="00915D3B">
        <w:t>GetUnit; 20; Enhetens besökstid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4FF70E27" w14:textId="668C6195" w:rsidR="00BB38AF" w:rsidRPr="00915D3B" w:rsidRDefault="00BB38AF" w:rsidP="00BB38AF">
      <w:pPr>
        <w:pStyle w:val="ListParagraph"/>
        <w:numPr>
          <w:ilvl w:val="0"/>
          <w:numId w:val="28"/>
        </w:numPr>
        <w:spacing w:after="120" w:line="240" w:lineRule="auto"/>
        <w:contextualSpacing w:val="0"/>
      </w:pPr>
      <w:r w:rsidRPr="00915D3B">
        <w:t>Enhetens epostadress följer inte gällande syntax.</w:t>
      </w:r>
      <w:r w:rsidRPr="00915D3B">
        <w:br/>
      </w:r>
      <w:r w:rsidRPr="00915D3B">
        <w:rPr>
          <w:rFonts w:ascii="Times New Roman" w:hAnsi="Times New Roman"/>
          <w:szCs w:val="20"/>
        </w:rPr>
        <w:t>resultText=</w:t>
      </w:r>
      <w:r w:rsidRPr="00915D3B">
        <w:t>”&lt;katalog-id&gt;</w:t>
      </w:r>
      <w:del w:id="689" w:author="Robert Lundmark" w:date="2014-10-21T10:30:00Z">
        <w:r w:rsidRPr="00915D3B" w:rsidDel="003C03D0">
          <w:delText xml:space="preserve">; Varning </w:delText>
        </w:r>
      </w:del>
      <w:ins w:id="690" w:author="Robert Lundmark" w:date="2014-10-21T10:30:00Z">
        <w:r w:rsidR="003C03D0">
          <w:t>;Varning;</w:t>
        </w:r>
      </w:ins>
      <w:r w:rsidRPr="00915D3B">
        <w:t>GetUnit; 30; Enhetens epostadress följer inte gällande syntax: &lt;värde&gt;. Gäller enheten &lt;path&gt;”</w:t>
      </w:r>
    </w:p>
    <w:p w14:paraId="53E6D1E6" w14:textId="3BCF0077" w:rsidR="00BB38AF" w:rsidRPr="00915D3B" w:rsidRDefault="00BB38AF" w:rsidP="00BB38AF">
      <w:pPr>
        <w:pStyle w:val="ListParagraph"/>
        <w:numPr>
          <w:ilvl w:val="0"/>
          <w:numId w:val="28"/>
        </w:numPr>
        <w:spacing w:after="120" w:line="240" w:lineRule="auto"/>
        <w:contextualSpacing w:val="0"/>
      </w:pPr>
      <w:r w:rsidRPr="00915D3B">
        <w:t>Enhetens telefonnummer följer inte gällande syntax.</w:t>
      </w:r>
      <w:r w:rsidRPr="00915D3B">
        <w:br/>
      </w:r>
      <w:r w:rsidRPr="00915D3B">
        <w:rPr>
          <w:rFonts w:ascii="Times New Roman" w:hAnsi="Times New Roman"/>
          <w:szCs w:val="20"/>
        </w:rPr>
        <w:t>resultText=</w:t>
      </w:r>
      <w:r w:rsidRPr="00915D3B">
        <w:t>”&lt;katalog-id&gt;</w:t>
      </w:r>
      <w:del w:id="691" w:author="Robert Lundmark" w:date="2014-10-21T10:30:00Z">
        <w:r w:rsidRPr="00915D3B" w:rsidDel="003C03D0">
          <w:delText xml:space="preserve">; Varning </w:delText>
        </w:r>
      </w:del>
      <w:ins w:id="692" w:author="Robert Lundmark" w:date="2014-10-21T10:30:00Z">
        <w:r w:rsidR="003C03D0">
          <w:t>;Varning;</w:t>
        </w:r>
      </w:ins>
      <w:r w:rsidRPr="00915D3B">
        <w:t>GetUnit; 31; Enhetens telefonnummer följer inte gällande syntax: &lt;värde&gt;. Gäller enheten &lt;path&gt;”</w:t>
      </w:r>
    </w:p>
    <w:p w14:paraId="590F3554" w14:textId="4C1D928E" w:rsidR="00BB38AF" w:rsidRPr="00915D3B" w:rsidRDefault="00BB38AF" w:rsidP="00BB38AF">
      <w:pPr>
        <w:pStyle w:val="ListParagraph"/>
        <w:numPr>
          <w:ilvl w:val="0"/>
          <w:numId w:val="28"/>
        </w:numPr>
        <w:spacing w:after="120" w:line="240" w:lineRule="auto"/>
        <w:contextualSpacing w:val="0"/>
      </w:pPr>
      <w:r w:rsidRPr="00915D3B">
        <w:t>Enhetens fax-telefonnummer följer inte gällande syntax.</w:t>
      </w:r>
      <w:r w:rsidRPr="00915D3B">
        <w:br/>
      </w:r>
      <w:r w:rsidRPr="00915D3B">
        <w:rPr>
          <w:rFonts w:ascii="Times New Roman" w:hAnsi="Times New Roman"/>
          <w:szCs w:val="20"/>
        </w:rPr>
        <w:t>resultText=</w:t>
      </w:r>
      <w:r w:rsidRPr="00915D3B">
        <w:t>”&lt;katalog-id&gt;</w:t>
      </w:r>
      <w:del w:id="693" w:author="Robert Lundmark" w:date="2014-10-21T10:30:00Z">
        <w:r w:rsidRPr="00915D3B" w:rsidDel="003C03D0">
          <w:delText xml:space="preserve">; Varning </w:delText>
        </w:r>
      </w:del>
      <w:ins w:id="694" w:author="Robert Lundmark" w:date="2014-10-21T10:30:00Z">
        <w:r w:rsidR="003C03D0">
          <w:t>;Varning;</w:t>
        </w:r>
      </w:ins>
      <w:r w:rsidRPr="00915D3B">
        <w:t>GetUnit; 32; Enhetens fax-telefonnummer följer inte gällande syntax: &lt;värde&gt;. Gäller enheten &lt;path&gt;”</w:t>
      </w:r>
    </w:p>
    <w:p w14:paraId="377DAA03" w14:textId="0E1CFE41" w:rsidR="00BB38AF" w:rsidRPr="00915D3B" w:rsidRDefault="00BB38AF" w:rsidP="00BB38AF">
      <w:pPr>
        <w:pStyle w:val="ListParagraph"/>
        <w:numPr>
          <w:ilvl w:val="0"/>
          <w:numId w:val="28"/>
        </w:numPr>
        <w:spacing w:after="120" w:line="240" w:lineRule="auto"/>
        <w:contextualSpacing w:val="0"/>
      </w:pPr>
      <w:r w:rsidRPr="00915D3B">
        <w:t>Enhetens växeltelefonnummer följer inte gällande syntax.</w:t>
      </w:r>
      <w:r w:rsidRPr="00915D3B">
        <w:br/>
      </w:r>
      <w:r w:rsidRPr="00915D3B">
        <w:rPr>
          <w:rFonts w:ascii="Times New Roman" w:hAnsi="Times New Roman"/>
          <w:szCs w:val="20"/>
        </w:rPr>
        <w:t>resultText=</w:t>
      </w:r>
      <w:r w:rsidRPr="00915D3B">
        <w:t>”&lt;katalog-id&gt;</w:t>
      </w:r>
      <w:del w:id="695" w:author="Robert Lundmark" w:date="2014-10-21T10:30:00Z">
        <w:r w:rsidRPr="00915D3B" w:rsidDel="003C03D0">
          <w:delText xml:space="preserve">; Varning </w:delText>
        </w:r>
      </w:del>
      <w:ins w:id="696" w:author="Robert Lundmark" w:date="2014-10-21T10:30:00Z">
        <w:r w:rsidR="003C03D0">
          <w:t>;Varning;</w:t>
        </w:r>
      </w:ins>
      <w:r w:rsidRPr="00915D3B">
        <w:t>GetUnit; 33; Enhetens växeltelefonnummer följer inte gällande syntax: &lt;värde&gt;. Gäller enheten &lt;path&gt;”</w:t>
      </w:r>
    </w:p>
    <w:p w14:paraId="6AF00E67" w14:textId="4729A94D" w:rsidR="00BB38AF" w:rsidRPr="00915D3B" w:rsidRDefault="00BB38AF" w:rsidP="00BB38AF">
      <w:pPr>
        <w:pStyle w:val="ListParagraph"/>
        <w:numPr>
          <w:ilvl w:val="0"/>
          <w:numId w:val="28"/>
        </w:numPr>
        <w:spacing w:after="120" w:line="240" w:lineRule="auto"/>
        <w:contextualSpacing w:val="0"/>
      </w:pPr>
      <w:r w:rsidRPr="00915D3B">
        <w:t>Enhetens texttelefonnummer följer inte gällande syntax.</w:t>
      </w:r>
      <w:r w:rsidRPr="00915D3B">
        <w:br/>
      </w:r>
      <w:r w:rsidRPr="00915D3B">
        <w:rPr>
          <w:rFonts w:ascii="Times New Roman" w:hAnsi="Times New Roman"/>
          <w:szCs w:val="20"/>
        </w:rPr>
        <w:t>resultText=</w:t>
      </w:r>
      <w:r w:rsidRPr="00915D3B">
        <w:t>”&lt;katalog-id&gt;</w:t>
      </w:r>
      <w:del w:id="697" w:author="Robert Lundmark" w:date="2014-10-21T10:30:00Z">
        <w:r w:rsidRPr="00915D3B" w:rsidDel="003C03D0">
          <w:delText xml:space="preserve">; Varning </w:delText>
        </w:r>
      </w:del>
      <w:ins w:id="698" w:author="Robert Lundmark" w:date="2014-10-21T10:30:00Z">
        <w:r w:rsidR="003C03D0">
          <w:t>;Varning;</w:t>
        </w:r>
      </w:ins>
      <w:r w:rsidRPr="00915D3B">
        <w:t>GetUnit; 34; Enhetens texttelefonnummer följer inte gällande syntax: &lt;värde&gt;. Gäller enheten &lt;path&gt;”</w:t>
      </w:r>
    </w:p>
    <w:p w14:paraId="1665730A" w14:textId="49DE691D" w:rsidR="00BB38AF" w:rsidRPr="00915D3B" w:rsidRDefault="00BB38AF" w:rsidP="00BB38AF">
      <w:pPr>
        <w:pStyle w:val="ListParagraph"/>
        <w:numPr>
          <w:ilvl w:val="0"/>
          <w:numId w:val="28"/>
        </w:numPr>
        <w:spacing w:after="120" w:line="240" w:lineRule="auto"/>
        <w:contextualSpacing w:val="0"/>
      </w:pPr>
      <w:r w:rsidRPr="00915D3B">
        <w:t>Enhetens geografiska RT90-koordinater följer inte gällande syntax.</w:t>
      </w:r>
      <w:r w:rsidRPr="00915D3B">
        <w:br/>
      </w:r>
      <w:r w:rsidRPr="00915D3B">
        <w:rPr>
          <w:rFonts w:ascii="Times New Roman" w:hAnsi="Times New Roman"/>
          <w:szCs w:val="20"/>
        </w:rPr>
        <w:t>resultText=</w:t>
      </w:r>
      <w:r w:rsidRPr="00915D3B">
        <w:t>”&lt;katalog-id&gt;</w:t>
      </w:r>
      <w:del w:id="699" w:author="Robert Lundmark" w:date="2014-10-21T10:30:00Z">
        <w:r w:rsidRPr="00915D3B" w:rsidDel="003C03D0">
          <w:delText xml:space="preserve">; Varning </w:delText>
        </w:r>
      </w:del>
      <w:ins w:id="700" w:author="Robert Lundmark" w:date="2014-10-21T10:30:00Z">
        <w:r w:rsidR="003C03D0">
          <w:t>;Varning;</w:t>
        </w:r>
      </w:ins>
      <w:r w:rsidRPr="00915D3B">
        <w:t>GetUnit; 35; Enhetens geografiska RT90-koordinater följer inte gällande syntax: [X-koordinat saknas][Y-koordinat saknas][X-koordinat har felaktig syntax: &lt;värde&gt;][Y-koordinat har felaktig syntax: &lt;värde&lt;][Felaktig avgränsare: &lt;värde&gt;]. Gäller enheten &lt;path&gt;”</w:t>
      </w:r>
    </w:p>
    <w:p w14:paraId="4CFB1695" w14:textId="09224195" w:rsidR="00BB38AF" w:rsidRPr="00915D3B" w:rsidRDefault="00BB38AF" w:rsidP="00BB38AF">
      <w:pPr>
        <w:pStyle w:val="ListParagraph"/>
        <w:numPr>
          <w:ilvl w:val="0"/>
          <w:numId w:val="28"/>
        </w:numPr>
        <w:spacing w:after="120" w:line="240" w:lineRule="auto"/>
        <w:contextualSpacing w:val="0"/>
      </w:pPr>
      <w:r w:rsidRPr="00915D3B">
        <w:t>Enhetens geografiska SWEREF99-koordinater följer inte gällande syntax.</w:t>
      </w:r>
      <w:r w:rsidRPr="00915D3B">
        <w:br/>
      </w:r>
      <w:r w:rsidRPr="00915D3B">
        <w:rPr>
          <w:rFonts w:ascii="Times New Roman" w:hAnsi="Times New Roman"/>
          <w:szCs w:val="20"/>
        </w:rPr>
        <w:t>resultText=</w:t>
      </w:r>
      <w:r w:rsidRPr="00915D3B">
        <w:t>”&lt;katalog-id&gt;</w:t>
      </w:r>
      <w:del w:id="701" w:author="Robert Lundmark" w:date="2014-10-21T10:30:00Z">
        <w:r w:rsidRPr="00915D3B" w:rsidDel="003C03D0">
          <w:delText xml:space="preserve">; Varning </w:delText>
        </w:r>
      </w:del>
      <w:ins w:id="702" w:author="Robert Lundmark" w:date="2014-10-21T10:30:00Z">
        <w:r w:rsidR="003C03D0">
          <w:t>;Varning;</w:t>
        </w:r>
      </w:ins>
      <w:r w:rsidRPr="00915D3B">
        <w:t>GetUnit; 36; Enhetens geografiska SWEREF99-koordinater följer inte gällande syntax: [N-koordinat saknas][E-koordinat saknas][N-koordinat har felaktig syntax: &lt;värde&gt;][E-koordinat har felaktig syntax: &lt;värde&gt;][Felaktig avgränsare: &lt;värde&gt;]. Gäller enheten &lt;path&gt;”</w:t>
      </w:r>
    </w:p>
    <w:p w14:paraId="579E24B3" w14:textId="2108861E" w:rsidR="00BB38AF" w:rsidRPr="00915D3B" w:rsidRDefault="00BB38AF" w:rsidP="00BB38AF">
      <w:pPr>
        <w:pStyle w:val="ListParagraph"/>
        <w:numPr>
          <w:ilvl w:val="0"/>
          <w:numId w:val="28"/>
        </w:numPr>
        <w:spacing w:after="120" w:line="240" w:lineRule="auto"/>
        <w:contextualSpacing w:val="0"/>
      </w:pPr>
      <w:r w:rsidRPr="00915D3B">
        <w:t>Enhetens värde för ”Visas för” följer inte gällande värdemängd.</w:t>
      </w:r>
      <w:r w:rsidRPr="00915D3B">
        <w:br/>
      </w:r>
      <w:r w:rsidRPr="00915D3B">
        <w:rPr>
          <w:rFonts w:ascii="Times New Roman" w:hAnsi="Times New Roman"/>
          <w:szCs w:val="20"/>
        </w:rPr>
        <w:t>resultText=</w:t>
      </w:r>
      <w:r w:rsidRPr="00915D3B">
        <w:t>”&lt;katalog-id&gt;</w:t>
      </w:r>
      <w:del w:id="703" w:author="Robert Lundmark" w:date="2014-10-21T10:30:00Z">
        <w:r w:rsidRPr="00915D3B" w:rsidDel="003C03D0">
          <w:delText xml:space="preserve">; Varning </w:delText>
        </w:r>
      </w:del>
      <w:ins w:id="704" w:author="Robert Lundmark" w:date="2014-10-21T10:30:00Z">
        <w:r w:rsidR="003C03D0">
          <w:t>;Varning;</w:t>
        </w:r>
      </w:ins>
      <w:r w:rsidRPr="00915D3B">
        <w:t>GetUnit; 37; Enhetens värde för ”Visas för” följer inte gällande värdemängd: &lt;värde&gt;. Gäller enheten &lt;path&gt;”</w:t>
      </w:r>
    </w:p>
    <w:p w14:paraId="68F2C74F" w14:textId="354B4A2F" w:rsidR="00BB38AF" w:rsidRPr="00915D3B" w:rsidRDefault="00BB38AF" w:rsidP="00BB38AF">
      <w:pPr>
        <w:pStyle w:val="ListParagraph"/>
        <w:numPr>
          <w:ilvl w:val="0"/>
          <w:numId w:val="28"/>
        </w:numPr>
        <w:spacing w:after="120" w:line="240" w:lineRule="auto"/>
        <w:contextualSpacing w:val="0"/>
      </w:pPr>
      <w:r w:rsidRPr="00915D3B">
        <w:lastRenderedPageBreak/>
        <w:t>Enhetens postadress/besöksadress följer inte gällande syntax.</w:t>
      </w:r>
      <w:r w:rsidRPr="00915D3B">
        <w:br/>
      </w:r>
      <w:r w:rsidRPr="00915D3B">
        <w:rPr>
          <w:rFonts w:ascii="Times New Roman" w:hAnsi="Times New Roman"/>
          <w:szCs w:val="20"/>
        </w:rPr>
        <w:t>resultText=</w:t>
      </w:r>
      <w:r w:rsidRPr="00915D3B">
        <w:t>”&lt;katalog-id&gt;</w:t>
      </w:r>
      <w:del w:id="705" w:author="Robert Lundmark" w:date="2014-10-21T10:30:00Z">
        <w:r w:rsidRPr="00915D3B" w:rsidDel="003C03D0">
          <w:delText xml:space="preserve">; Varning </w:delText>
        </w:r>
      </w:del>
      <w:ins w:id="706" w:author="Robert Lundmark" w:date="2014-10-21T10:30:00Z">
        <w:r w:rsidR="003C03D0">
          <w:t>;Varning;</w:t>
        </w:r>
      </w:ins>
      <w:r w:rsidRPr="00915D3B">
        <w:t>GetUnit; 38; Enhetens [postadress][fakturaadress][besöksadress] följer inte gällande syntax: &lt;värde&gt;. Gäller enheten &lt;path&gt;”</w:t>
      </w:r>
    </w:p>
    <w:p w14:paraId="44D50B33" w14:textId="09376E3A" w:rsidR="00BB38AF" w:rsidRPr="00915D3B" w:rsidRDefault="00BB38AF" w:rsidP="00BB38AF">
      <w:pPr>
        <w:pStyle w:val="ListParagraph"/>
        <w:numPr>
          <w:ilvl w:val="0"/>
          <w:numId w:val="28"/>
        </w:numPr>
        <w:spacing w:after="120" w:line="240" w:lineRule="auto"/>
        <w:contextualSpacing w:val="0"/>
      </w:pPr>
      <w:r w:rsidRPr="00915D3B">
        <w:t>Enhetens bild följer inte gällande syntax.</w:t>
      </w:r>
      <w:r w:rsidRPr="00915D3B">
        <w:br/>
      </w:r>
      <w:r w:rsidRPr="00915D3B">
        <w:rPr>
          <w:rFonts w:ascii="Times New Roman" w:hAnsi="Times New Roman"/>
          <w:szCs w:val="20"/>
        </w:rPr>
        <w:t>resultText=</w:t>
      </w:r>
      <w:r w:rsidRPr="00915D3B">
        <w:t>”&lt;katalog-id&gt;</w:t>
      </w:r>
      <w:del w:id="707" w:author="Robert Lundmark" w:date="2014-10-21T10:30:00Z">
        <w:r w:rsidRPr="00915D3B" w:rsidDel="003C03D0">
          <w:delText xml:space="preserve">; Varning </w:delText>
        </w:r>
      </w:del>
      <w:ins w:id="708" w:author="Robert Lundmark" w:date="2014-10-21T10:30:00Z">
        <w:r w:rsidR="003C03D0">
          <w:t>;Varning;</w:t>
        </w:r>
      </w:ins>
      <w:r w:rsidRPr="00915D3B">
        <w:t>GetUnit; 39; Enhetens bild följer inte gällande syntax [ej jpeg-format][överskrider 50 kb]. Gäller enheten &lt;path&gt;”</w:t>
      </w:r>
    </w:p>
    <w:p w14:paraId="3C1B73C7" w14:textId="592CE206" w:rsidR="00BB38AF" w:rsidRPr="00915D3B" w:rsidRDefault="00BB38AF" w:rsidP="00BB38AF">
      <w:pPr>
        <w:pStyle w:val="ListParagraph"/>
        <w:numPr>
          <w:ilvl w:val="0"/>
          <w:numId w:val="28"/>
        </w:numPr>
        <w:spacing w:after="120" w:line="240" w:lineRule="auto"/>
        <w:contextualSpacing w:val="0"/>
      </w:pPr>
      <w:r w:rsidRPr="00915D3B">
        <w:t>Enhetens logotype följer inte gällande syntax.</w:t>
      </w:r>
      <w:r w:rsidRPr="00915D3B">
        <w:br/>
      </w:r>
      <w:r w:rsidRPr="00915D3B">
        <w:rPr>
          <w:rFonts w:ascii="Times New Roman" w:hAnsi="Times New Roman"/>
          <w:szCs w:val="20"/>
        </w:rPr>
        <w:t>resultText=</w:t>
      </w:r>
      <w:r w:rsidRPr="00915D3B">
        <w:t>”&lt;katalog-id&gt;</w:t>
      </w:r>
      <w:del w:id="709" w:author="Robert Lundmark" w:date="2014-10-21T10:30:00Z">
        <w:r w:rsidRPr="00915D3B" w:rsidDel="003C03D0">
          <w:delText xml:space="preserve">; Varning </w:delText>
        </w:r>
      </w:del>
      <w:ins w:id="710" w:author="Robert Lundmark" w:date="2014-10-21T10:30:00Z">
        <w:r w:rsidR="003C03D0">
          <w:t>;Varning;</w:t>
        </w:r>
      </w:ins>
      <w:r w:rsidRPr="00915D3B">
        <w:t>GetUnit; 40; Enhetens logotype följer inte gällande syntax [ej jpeg-format][överskrider 50 kb]. Gäller enheten &lt;path&gt;”</w:t>
      </w:r>
    </w:p>
    <w:p w14:paraId="04356161" w14:textId="3DFFEADC" w:rsidR="00BB38AF" w:rsidRPr="00915D3B" w:rsidRDefault="00BB38AF" w:rsidP="00BB38AF">
      <w:pPr>
        <w:pStyle w:val="ListParagraph"/>
        <w:numPr>
          <w:ilvl w:val="0"/>
          <w:numId w:val="28"/>
        </w:numPr>
        <w:spacing w:after="120" w:line="240" w:lineRule="auto"/>
        <w:contextualSpacing w:val="0"/>
      </w:pPr>
      <w:r w:rsidRPr="00915D3B">
        <w:t>Enhetens webadress följer inte gällande syntax.</w:t>
      </w:r>
      <w:r w:rsidRPr="00915D3B">
        <w:br/>
      </w:r>
      <w:r w:rsidRPr="00915D3B">
        <w:rPr>
          <w:rFonts w:ascii="Times New Roman" w:hAnsi="Times New Roman"/>
          <w:szCs w:val="20"/>
        </w:rPr>
        <w:t>resultText=</w:t>
      </w:r>
      <w:r w:rsidRPr="00915D3B">
        <w:t>”&lt;katalog-id&gt;</w:t>
      </w:r>
      <w:del w:id="711" w:author="Robert Lundmark" w:date="2014-10-21T10:30:00Z">
        <w:r w:rsidRPr="00915D3B" w:rsidDel="003C03D0">
          <w:delText xml:space="preserve">; Varning </w:delText>
        </w:r>
      </w:del>
      <w:ins w:id="712" w:author="Robert Lundmark" w:date="2014-10-21T10:30:00Z">
        <w:r w:rsidR="003C03D0">
          <w:t>;Varning;</w:t>
        </w:r>
      </w:ins>
      <w:r w:rsidRPr="00915D3B">
        <w:t>GetUnit; 41; Enhetens webadress följer inte gällande syntax: &lt;värde&gt;. Gäller enheten &lt;path&gt;”</w:t>
      </w:r>
    </w:p>
    <w:p w14:paraId="0EE56FAD" w14:textId="7C298A23" w:rsidR="00BB38AF" w:rsidRPr="00915D3B" w:rsidRDefault="00BB38AF" w:rsidP="00BB38AF">
      <w:pPr>
        <w:pStyle w:val="ListParagraph"/>
        <w:numPr>
          <w:ilvl w:val="0"/>
          <w:numId w:val="28"/>
        </w:numPr>
        <w:spacing w:after="120" w:line="240" w:lineRule="auto"/>
        <w:contextualSpacing w:val="0"/>
      </w:pPr>
      <w:r w:rsidRPr="00915D3B">
        <w:t>Enhetens länk till 1177.se följer inte gällande syntax.</w:t>
      </w:r>
      <w:r w:rsidRPr="00915D3B">
        <w:br/>
      </w:r>
      <w:r w:rsidRPr="00915D3B">
        <w:rPr>
          <w:rFonts w:ascii="Times New Roman" w:hAnsi="Times New Roman"/>
          <w:szCs w:val="20"/>
        </w:rPr>
        <w:t>resultText=</w:t>
      </w:r>
      <w:r w:rsidRPr="00915D3B">
        <w:t>”&lt;katalog-id&gt;</w:t>
      </w:r>
      <w:del w:id="713" w:author="Robert Lundmark" w:date="2014-10-21T10:30:00Z">
        <w:r w:rsidRPr="00915D3B" w:rsidDel="003C03D0">
          <w:delText xml:space="preserve">; Varning </w:delText>
        </w:r>
      </w:del>
      <w:ins w:id="714" w:author="Robert Lundmark" w:date="2014-10-21T10:30:00Z">
        <w:r w:rsidR="003C03D0">
          <w:t>;Varning;</w:t>
        </w:r>
      </w:ins>
      <w:r w:rsidRPr="00915D3B">
        <w:t>GetUnit; 42; Enhetens länk till 1177.se följer inte gällande syntax: &lt;värde&gt;. Gäller enheten &lt;path&gt;”</w:t>
      </w:r>
    </w:p>
    <w:p w14:paraId="12FA047C" w14:textId="42BD921E" w:rsidR="00BB38AF" w:rsidRPr="00915D3B" w:rsidRDefault="00BB38AF" w:rsidP="00BB38AF">
      <w:pPr>
        <w:pStyle w:val="ListParagraph"/>
        <w:numPr>
          <w:ilvl w:val="0"/>
          <w:numId w:val="28"/>
        </w:numPr>
        <w:spacing w:after="120" w:line="240" w:lineRule="auto"/>
        <w:contextualSpacing w:val="0"/>
      </w:pPr>
      <w:r w:rsidRPr="00915D3B">
        <w:t>Enhetens värde för ägarform följer inte gällande värdemängd.</w:t>
      </w:r>
      <w:r w:rsidRPr="00915D3B">
        <w:br/>
      </w:r>
      <w:r w:rsidRPr="00915D3B">
        <w:rPr>
          <w:rFonts w:ascii="Times New Roman" w:hAnsi="Times New Roman"/>
          <w:szCs w:val="20"/>
        </w:rPr>
        <w:t>resultText=</w:t>
      </w:r>
      <w:r w:rsidRPr="00915D3B">
        <w:t>”&lt;katalog-id&gt;</w:t>
      </w:r>
      <w:del w:id="715" w:author="Robert Lundmark" w:date="2014-10-21T10:30:00Z">
        <w:r w:rsidRPr="00915D3B" w:rsidDel="003C03D0">
          <w:delText xml:space="preserve">; Varning </w:delText>
        </w:r>
      </w:del>
      <w:ins w:id="716" w:author="Robert Lundmark" w:date="2014-10-21T10:30:00Z">
        <w:r w:rsidR="003C03D0">
          <w:t>;Varning;</w:t>
        </w:r>
      </w:ins>
      <w:r w:rsidRPr="00915D3B">
        <w:t>GetUnit; 43; Enhetens värde för ägarform följer inte gällande värdemängd: &lt;värde&gt;. Gäller enheten &lt;path&gt;”</w:t>
      </w:r>
    </w:p>
    <w:p w14:paraId="1C8ACB36" w14:textId="4BCBEDFB" w:rsidR="00BB38AF" w:rsidRPr="00F40430" w:rsidRDefault="00BB38AF" w:rsidP="00BB38AF">
      <w:pPr>
        <w:pStyle w:val="ListParagraph"/>
        <w:numPr>
          <w:ilvl w:val="0"/>
          <w:numId w:val="28"/>
        </w:numPr>
        <w:spacing w:after="120" w:line="240" w:lineRule="auto"/>
        <w:contextualSpacing w:val="0"/>
      </w:pPr>
      <w:r w:rsidRPr="00915D3B">
        <w:t>Enhetens postnummer följer inte gällande syntax.</w:t>
      </w:r>
      <w:r w:rsidRPr="00915D3B">
        <w:br/>
      </w:r>
      <w:r w:rsidRPr="00915D3B">
        <w:rPr>
          <w:rFonts w:ascii="Times New Roman" w:hAnsi="Times New Roman"/>
          <w:szCs w:val="20"/>
        </w:rPr>
        <w:t>resultText=</w:t>
      </w:r>
      <w:r w:rsidRPr="00915D3B">
        <w:t>”&lt;katalog-id&gt;</w:t>
      </w:r>
      <w:del w:id="717" w:author="Robert Lundmark" w:date="2014-10-21T10:30:00Z">
        <w:r w:rsidRPr="00915D3B" w:rsidDel="003C03D0">
          <w:delText xml:space="preserve">; Varning </w:delText>
        </w:r>
      </w:del>
      <w:ins w:id="718" w:author="Robert Lundmark" w:date="2014-10-21T10:30:00Z">
        <w:r w:rsidR="003C03D0">
          <w:t>;Varning;</w:t>
        </w:r>
      </w:ins>
      <w:r w:rsidRPr="00915D3B">
        <w:t>GetUnit; 44; Enhetens postnummer följer inte gällande syntax: &lt;värde&gt;. Gäller enheten &lt;path&gt;”</w:t>
      </w:r>
    </w:p>
    <w:p w14:paraId="13A29902" w14:textId="5E11C8A0" w:rsidR="00BB38AF" w:rsidRPr="00915D3B" w:rsidRDefault="00BB38AF" w:rsidP="00BB38AF">
      <w:pPr>
        <w:pStyle w:val="ListParagraph"/>
        <w:numPr>
          <w:ilvl w:val="0"/>
          <w:numId w:val="28"/>
        </w:numPr>
        <w:spacing w:after="120" w:line="240" w:lineRule="auto"/>
        <w:contextualSpacing w:val="0"/>
      </w:pPr>
      <w:r w:rsidRPr="00915D3B">
        <w:t>Enhetens start-datum för tillfällig information följer inte gällande syntax.</w:t>
      </w:r>
      <w:r w:rsidRPr="00915D3B">
        <w:br/>
      </w:r>
      <w:r w:rsidRPr="00915D3B">
        <w:rPr>
          <w:rFonts w:ascii="Times New Roman" w:hAnsi="Times New Roman"/>
          <w:szCs w:val="20"/>
        </w:rPr>
        <w:t>resultText=</w:t>
      </w:r>
      <w:r w:rsidRPr="00915D3B">
        <w:t>”&lt;katalog-id&gt;</w:t>
      </w:r>
      <w:del w:id="719" w:author="Robert Lundmark" w:date="2014-10-21T10:30:00Z">
        <w:r w:rsidRPr="00915D3B" w:rsidDel="003C03D0">
          <w:delText xml:space="preserve">; Varning </w:delText>
        </w:r>
      </w:del>
      <w:ins w:id="720" w:author="Robert Lundmark" w:date="2014-10-21T10:30:00Z">
        <w:r w:rsidR="003C03D0">
          <w:t>;Varning;</w:t>
        </w:r>
      </w:ins>
      <w:r w:rsidRPr="00915D3B">
        <w:t>GetUnit; 48; Enhetens start-datum för tillfällig information följer inte gällande syntax: &lt;värde&gt;. Gäller enheten &lt;path&gt;”</w:t>
      </w:r>
    </w:p>
    <w:p w14:paraId="5FD492A7" w14:textId="2725DA81" w:rsidR="00BB38AF" w:rsidRPr="00915D3B" w:rsidRDefault="00BB38AF" w:rsidP="00BB38AF">
      <w:pPr>
        <w:pStyle w:val="ListParagraph"/>
        <w:numPr>
          <w:ilvl w:val="0"/>
          <w:numId w:val="28"/>
        </w:numPr>
        <w:spacing w:after="120" w:line="240" w:lineRule="auto"/>
        <w:contextualSpacing w:val="0"/>
      </w:pPr>
      <w:r w:rsidRPr="00915D3B">
        <w:t>Enhetens slut-datum för tillfällig information följer inte gällande syntax.</w:t>
      </w:r>
      <w:r w:rsidRPr="00915D3B">
        <w:br/>
      </w:r>
      <w:r w:rsidRPr="00915D3B">
        <w:rPr>
          <w:rFonts w:ascii="Times New Roman" w:hAnsi="Times New Roman"/>
          <w:szCs w:val="20"/>
        </w:rPr>
        <w:t>resultText=</w:t>
      </w:r>
      <w:r w:rsidRPr="00915D3B">
        <w:t>”&lt;katalog-id&gt;</w:t>
      </w:r>
      <w:del w:id="721" w:author="Robert Lundmark" w:date="2014-10-21T10:30:00Z">
        <w:r w:rsidRPr="00915D3B" w:rsidDel="003C03D0">
          <w:delText xml:space="preserve">; Varning </w:delText>
        </w:r>
      </w:del>
      <w:ins w:id="722" w:author="Robert Lundmark" w:date="2014-10-21T10:30:00Z">
        <w:r w:rsidR="003C03D0">
          <w:t>;Varning;</w:t>
        </w:r>
      </w:ins>
      <w:r w:rsidRPr="00915D3B">
        <w:t>GetUnit; 49; Enhetens slutdatum för tillfällig information följer inte gällande syntax: &lt;värde&gt;. Gäller enheten &lt;path&gt;”</w:t>
      </w:r>
    </w:p>
    <w:p w14:paraId="790B01F5" w14:textId="0CAAE0DE" w:rsidR="00BB38AF" w:rsidRPr="00915D3B" w:rsidRDefault="00BB38AF" w:rsidP="00BB38AF">
      <w:pPr>
        <w:pStyle w:val="ListParagraph"/>
        <w:numPr>
          <w:ilvl w:val="0"/>
          <w:numId w:val="28"/>
        </w:numPr>
        <w:spacing w:after="120" w:line="240" w:lineRule="auto"/>
        <w:contextualSpacing w:val="0"/>
      </w:pPr>
      <w:r w:rsidRPr="00915D3B">
        <w:t>Enhetens åldersintervall för patienter följer inte gällande syntax.</w:t>
      </w:r>
      <w:r w:rsidRPr="00915D3B">
        <w:br/>
      </w:r>
      <w:r w:rsidRPr="00915D3B">
        <w:rPr>
          <w:rFonts w:ascii="Times New Roman" w:hAnsi="Times New Roman"/>
          <w:szCs w:val="20"/>
        </w:rPr>
        <w:t>resultText=</w:t>
      </w:r>
      <w:r w:rsidRPr="00915D3B">
        <w:t>”&lt;katalog-id&gt;</w:t>
      </w:r>
      <w:del w:id="723" w:author="Robert Lundmark" w:date="2014-10-21T10:30:00Z">
        <w:r w:rsidRPr="00915D3B" w:rsidDel="003C03D0">
          <w:delText xml:space="preserve">; Varning </w:delText>
        </w:r>
      </w:del>
      <w:ins w:id="724" w:author="Robert Lundmark" w:date="2014-10-21T10:30:00Z">
        <w:r w:rsidR="003C03D0">
          <w:t>;Varning;</w:t>
        </w:r>
      </w:ins>
      <w:r w:rsidRPr="00915D3B">
        <w:t>GetUnit; 50; Enhetens åldersintervall för patienter följer inte gällande syntax: [Från-ålder saknas: &lt;värde&gt;][till-ålder saknas: &lt;värde&gt;][från-ålder har felaktig syntax: &lt;värde&gt;][till-ålder har felaktig syntax: &lt;värde&gt;]. Gäller enheten &lt;path&gt;”</w:t>
      </w:r>
    </w:p>
    <w:p w14:paraId="3657066C" w14:textId="05472A83" w:rsidR="00BB38AF" w:rsidRPr="00915D3B" w:rsidRDefault="00BB38AF" w:rsidP="00BB38AF">
      <w:pPr>
        <w:pStyle w:val="ListParagraph"/>
        <w:numPr>
          <w:ilvl w:val="0"/>
          <w:numId w:val="28"/>
        </w:numPr>
        <w:spacing w:after="120" w:line="240" w:lineRule="auto"/>
        <w:contextualSpacing w:val="0"/>
      </w:pPr>
      <w:r w:rsidRPr="00915D3B">
        <w:t>Enhetens start-datum följer inte gällande syntax.</w:t>
      </w:r>
      <w:r w:rsidRPr="00915D3B">
        <w:br/>
      </w:r>
      <w:r w:rsidRPr="00915D3B">
        <w:rPr>
          <w:rFonts w:ascii="Times New Roman" w:hAnsi="Times New Roman"/>
          <w:szCs w:val="20"/>
        </w:rPr>
        <w:t>resultText=</w:t>
      </w:r>
      <w:r w:rsidRPr="00915D3B">
        <w:t>”&lt;katalog-id&gt;</w:t>
      </w:r>
      <w:del w:id="725" w:author="Robert Lundmark" w:date="2014-10-21T10:30:00Z">
        <w:r w:rsidRPr="00915D3B" w:rsidDel="003C03D0">
          <w:delText xml:space="preserve">; Varning </w:delText>
        </w:r>
      </w:del>
      <w:ins w:id="726" w:author="Robert Lundmark" w:date="2014-10-21T10:30:00Z">
        <w:r w:rsidR="003C03D0">
          <w:t>;Varning;</w:t>
        </w:r>
      </w:ins>
      <w:r w:rsidRPr="00915D3B">
        <w:t>GetUnit; 51; Enhetens start-datum följer inte gällande syntax: &lt;värde&gt;. Gäller enheten &lt;path&gt;”</w:t>
      </w:r>
    </w:p>
    <w:p w14:paraId="439E1ECC" w14:textId="450992F9" w:rsidR="00BB38AF" w:rsidRDefault="00BB38AF" w:rsidP="00BB38AF">
      <w:pPr>
        <w:pStyle w:val="ListParagraph"/>
        <w:numPr>
          <w:ilvl w:val="0"/>
          <w:numId w:val="28"/>
        </w:numPr>
        <w:spacing w:after="120" w:line="240" w:lineRule="auto"/>
        <w:contextualSpacing w:val="0"/>
      </w:pPr>
      <w:r w:rsidRPr="00915D3B">
        <w:t>Enhetens slut-datum följer inte gällande syntax.</w:t>
      </w:r>
      <w:r w:rsidRPr="00915D3B">
        <w:br/>
      </w:r>
      <w:r w:rsidRPr="00915D3B">
        <w:rPr>
          <w:rFonts w:ascii="Times New Roman" w:hAnsi="Times New Roman"/>
          <w:szCs w:val="20"/>
        </w:rPr>
        <w:t>resultText=</w:t>
      </w:r>
      <w:r w:rsidRPr="00915D3B">
        <w:t>”&lt;katalog-id&gt;</w:t>
      </w:r>
      <w:del w:id="727" w:author="Robert Lundmark" w:date="2014-10-21T10:30:00Z">
        <w:r w:rsidRPr="00915D3B" w:rsidDel="003C03D0">
          <w:delText xml:space="preserve">; Varning </w:delText>
        </w:r>
      </w:del>
      <w:ins w:id="728" w:author="Robert Lundmark" w:date="2014-10-21T10:30:00Z">
        <w:r w:rsidR="003C03D0">
          <w:t>;Varning;</w:t>
        </w:r>
      </w:ins>
      <w:r w:rsidRPr="00915D3B">
        <w:t>GetUnit; 52; Enhetens slut-datum följer inte gällande syntax: &lt;värde&gt;. Gäller enheten &lt;path&gt;”</w:t>
      </w:r>
    </w:p>
    <w:p w14:paraId="24104F7A" w14:textId="200F2DFA" w:rsidR="00BB38AF" w:rsidRDefault="00BB38AF" w:rsidP="00BB38AF">
      <w:pPr>
        <w:pStyle w:val="ListParagraph"/>
        <w:numPr>
          <w:ilvl w:val="0"/>
          <w:numId w:val="28"/>
        </w:numPr>
        <w:spacing w:after="120" w:line="240" w:lineRule="auto"/>
        <w:contextualSpacing w:val="0"/>
        <w:rPr>
          <w:ins w:id="729" w:author="Robert Lundmark" w:date="2014-10-21T07:33:00Z"/>
        </w:rPr>
      </w:pPr>
      <w:r>
        <w:t>Enhetens värde för alternativ namnvisning följer inte gällande syntax.</w:t>
      </w:r>
      <w:r>
        <w:br/>
      </w:r>
      <w:r w:rsidRPr="00915D3B">
        <w:rPr>
          <w:rFonts w:ascii="Times New Roman" w:hAnsi="Times New Roman"/>
          <w:szCs w:val="20"/>
        </w:rPr>
        <w:t>resultText=</w:t>
      </w:r>
      <w:r w:rsidRPr="00915D3B">
        <w:t>”&lt;katalog-id&gt;</w:t>
      </w:r>
      <w:del w:id="730" w:author="Robert Lundmark" w:date="2014-10-21T10:30:00Z">
        <w:r w:rsidRPr="00915D3B" w:rsidDel="003C03D0">
          <w:delText xml:space="preserve">; Varning </w:delText>
        </w:r>
      </w:del>
      <w:ins w:id="731" w:author="Robert Lundmark" w:date="2014-10-21T10:30:00Z">
        <w:r w:rsidR="003C03D0">
          <w:t>;Varning;</w:t>
        </w:r>
      </w:ins>
      <w:r w:rsidRPr="00915D3B">
        <w:t xml:space="preserve">GetUnit; </w:t>
      </w:r>
      <w:r>
        <w:t>53</w:t>
      </w:r>
      <w:r w:rsidRPr="00915D3B">
        <w:t xml:space="preserve">; Enhetens </w:t>
      </w:r>
      <w:r>
        <w:t xml:space="preserve">värde för alternativ namnvisning </w:t>
      </w:r>
      <w:r w:rsidRPr="00915D3B">
        <w:t>följer inte gällande syntax: &lt;värde&gt;. Gäller enheten &lt;path&gt;”</w:t>
      </w:r>
    </w:p>
    <w:p w14:paraId="78433A1B" w14:textId="62B380A4" w:rsidR="00A10567" w:rsidRPr="00A879A5" w:rsidRDefault="00A10567" w:rsidP="00A10567">
      <w:pPr>
        <w:pStyle w:val="ListParagraph"/>
        <w:numPr>
          <w:ilvl w:val="0"/>
          <w:numId w:val="28"/>
        </w:numPr>
        <w:spacing w:after="120" w:line="240" w:lineRule="auto"/>
        <w:contextualSpacing w:val="0"/>
        <w:rPr>
          <w:ins w:id="732" w:author="Robert Lundmark" w:date="2014-10-21T07:33:00Z"/>
        </w:rPr>
      </w:pPr>
      <w:ins w:id="733" w:author="Robert Lundmark" w:date="2014-10-21T07:33:00Z">
        <w:r>
          <w:lastRenderedPageBreak/>
          <w:t>Felaktig multiplicitet för attribut. Attribut kan endast ha ett värde.</w:t>
        </w:r>
        <w:r>
          <w:br/>
        </w:r>
        <w:r w:rsidRPr="007F1ECD">
          <w:rPr>
            <w:rFonts w:ascii="Times New Roman" w:hAnsi="Times New Roman"/>
            <w:szCs w:val="20"/>
          </w:rPr>
          <w:t>resultText=</w:t>
        </w:r>
        <w:r w:rsidRPr="007F1ECD">
          <w:t>”&lt;katalog-id&gt;</w:t>
        </w:r>
      </w:ins>
      <w:ins w:id="734" w:author="Robert Lundmark" w:date="2014-10-21T10:30:00Z">
        <w:r w:rsidR="003C03D0">
          <w:t>;Varning;</w:t>
        </w:r>
      </w:ins>
      <w:ins w:id="735" w:author="Robert Lundmark" w:date="2014-10-21T07:33:00Z">
        <w:r>
          <w:t>GetEmployeeIncludingProtectedPerson; 60</w:t>
        </w:r>
        <w:r w:rsidRPr="007F1ECD">
          <w:t xml:space="preserve">; </w:t>
        </w:r>
        <w:r>
          <w:t>Attributet kan endast ha ett värde. Gäller attribut: &lt;värde&gt;. Gäller objekt: &lt;path&gt;”</w:t>
        </w:r>
      </w:ins>
    </w:p>
    <w:p w14:paraId="73F2AB1F" w14:textId="77777777" w:rsidR="00A10567" w:rsidRDefault="00A10567" w:rsidP="00A10567">
      <w:pPr>
        <w:pStyle w:val="ListParagraph"/>
        <w:spacing w:after="120" w:line="240" w:lineRule="auto"/>
        <w:ind w:firstLine="0"/>
        <w:contextualSpacing w:val="0"/>
        <w:pPrChange w:id="736" w:author="Robert Lundmark" w:date="2014-10-21T07:33:00Z">
          <w:pPr>
            <w:pStyle w:val="ListParagraph"/>
            <w:numPr>
              <w:numId w:val="28"/>
            </w:numPr>
            <w:spacing w:after="120" w:line="240" w:lineRule="auto"/>
            <w:contextualSpacing w:val="0"/>
          </w:pPr>
        </w:pPrChange>
      </w:pPr>
    </w:p>
    <w:p w14:paraId="20C5CD38" w14:textId="77777777"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737" w:name="_Toc401743995"/>
      <w:r w:rsidRPr="00915D3B">
        <w:t>Annan information om kontraktet</w:t>
      </w:r>
      <w:bookmarkEnd w:id="737"/>
    </w:p>
    <w:p w14:paraId="5F5EA546" w14:textId="77777777" w:rsidR="00BB38AF" w:rsidRPr="00915D3B" w:rsidRDefault="00BB38AF" w:rsidP="00BB38AF">
      <w:r w:rsidRPr="00915D3B">
        <w:t>-</w:t>
      </w:r>
    </w:p>
    <w:p w14:paraId="4CF756A8" w14:textId="77777777" w:rsidR="00BB38AF" w:rsidRPr="00915D3B" w:rsidRDefault="00BB38AF" w:rsidP="00BB38AF">
      <w:pPr>
        <w:rPr>
          <w:lang w:eastAsia="sv-SE"/>
        </w:rPr>
      </w:pPr>
    </w:p>
    <w:p w14:paraId="39E1D409" w14:textId="438B3C3B" w:rsidR="00E127E3" w:rsidRDefault="00E127E3" w:rsidP="00BB38AF">
      <w:pPr>
        <w:pStyle w:val="Heading2"/>
        <w:numPr>
          <w:ilvl w:val="0"/>
          <w:numId w:val="0"/>
        </w:numPr>
      </w:pPr>
    </w:p>
    <w:sectPr w:rsidR="00E127E3" w:rsidSect="000A531A">
      <w:headerReference w:type="default" r:id="rId15"/>
      <w:footerReference w:type="default" r:id="rId16"/>
      <w:headerReference w:type="first" r:id="rId17"/>
      <w:footerReference w:type="first" r:id="rId18"/>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A709B" w14:textId="77777777" w:rsidR="00895B84" w:rsidRDefault="00895B84" w:rsidP="00C72B17">
      <w:pPr>
        <w:spacing w:line="240" w:lineRule="auto"/>
      </w:pPr>
      <w:r>
        <w:separator/>
      </w:r>
    </w:p>
  </w:endnote>
  <w:endnote w:type="continuationSeparator" w:id="0">
    <w:p w14:paraId="6D131199" w14:textId="77777777" w:rsidR="00895B84" w:rsidRDefault="00895B84"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A02230" w:rsidRDefault="00A02230"/>
  <w:p w14:paraId="1FC233E8" w14:textId="77777777" w:rsidR="00A02230" w:rsidRDefault="00A02230"/>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02230" w:rsidRPr="004A7C1C" w14:paraId="3C5A492F" w14:textId="77777777" w:rsidTr="00095A0D">
      <w:trPr>
        <w:trHeight w:val="629"/>
      </w:trPr>
      <w:tc>
        <w:tcPr>
          <w:tcW w:w="1559" w:type="dxa"/>
        </w:tcPr>
        <w:p w14:paraId="784DFED4" w14:textId="77777777"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A02230" w:rsidRPr="003E62A7" w:rsidRDefault="00A02230"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14:paraId="3A35D9B7" w14:textId="77777777" w:rsidR="00A02230" w:rsidRPr="003E62A7" w:rsidRDefault="00A02230"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14:paraId="3EEE20B7" w14:textId="77777777" w:rsidR="00A02230" w:rsidRPr="0091623E" w:rsidRDefault="00A02230" w:rsidP="00095A0D">
          <w:pPr>
            <w:pStyle w:val="Footer"/>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A02230" w:rsidRPr="004A7C1C" w:rsidRDefault="00A02230" w:rsidP="001304B6">
          <w:pPr>
            <w:pStyle w:val="Footer"/>
          </w:pPr>
        </w:p>
      </w:tc>
      <w:tc>
        <w:tcPr>
          <w:tcW w:w="709" w:type="dxa"/>
        </w:tcPr>
        <w:p w14:paraId="6E332D35" w14:textId="77777777" w:rsidR="00A02230" w:rsidRPr="004A7C1C" w:rsidRDefault="00A02230"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BD562A">
            <w:rPr>
              <w:rStyle w:val="PageNumber"/>
              <w:noProof/>
            </w:rPr>
            <w:t>23</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BD562A">
            <w:rPr>
              <w:rStyle w:val="PageNumber"/>
              <w:noProof/>
            </w:rPr>
            <w:t>35</w:t>
          </w:r>
          <w:r w:rsidRPr="004A7C1C">
            <w:rPr>
              <w:rStyle w:val="PageNumber"/>
            </w:rPr>
            <w:fldChar w:fldCharType="end"/>
          </w:r>
        </w:p>
      </w:tc>
    </w:tr>
  </w:tbl>
  <w:p w14:paraId="6EB65E86" w14:textId="77777777" w:rsidR="00A02230" w:rsidRDefault="00A02230" w:rsidP="001304B6">
    <w:pPr>
      <w:pStyle w:val="Foote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A02230" w:rsidRDefault="00A02230">
    <w:pPr>
      <w:pStyle w:val="Footer"/>
    </w:pPr>
  </w:p>
  <w:p w14:paraId="36E0CB75" w14:textId="77777777" w:rsidR="00A02230" w:rsidRDefault="00A02230">
    <w:pPr>
      <w:pStyle w:val="Footer"/>
    </w:pPr>
  </w:p>
  <w:p w14:paraId="68EA24B6" w14:textId="77777777" w:rsidR="00A02230" w:rsidRDefault="00A02230">
    <w:pPr>
      <w:pStyle w:val="Footer"/>
    </w:pPr>
  </w:p>
  <w:p w14:paraId="798F58D1" w14:textId="77777777" w:rsidR="00A02230" w:rsidRDefault="00A02230">
    <w:pPr>
      <w:pStyle w:val="Footer"/>
    </w:pPr>
  </w:p>
  <w:p w14:paraId="0B4F500D" w14:textId="77777777" w:rsidR="00A02230" w:rsidRDefault="00A022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64936" w14:textId="77777777" w:rsidR="00895B84" w:rsidRDefault="00895B84" w:rsidP="00C72B17">
      <w:pPr>
        <w:spacing w:line="240" w:lineRule="auto"/>
      </w:pPr>
      <w:r>
        <w:separator/>
      </w:r>
    </w:p>
  </w:footnote>
  <w:footnote w:type="continuationSeparator" w:id="0">
    <w:p w14:paraId="54700EAD" w14:textId="77777777" w:rsidR="00895B84" w:rsidRDefault="00895B84" w:rsidP="00C72B17">
      <w:pPr>
        <w:spacing w:line="240" w:lineRule="auto"/>
      </w:pPr>
      <w:r>
        <w:continuationSeparator/>
      </w:r>
    </w:p>
  </w:footnote>
  <w:footnote w:id="1">
    <w:p w14:paraId="267C43D4" w14:textId="77777777" w:rsidR="00A02230" w:rsidRDefault="00A02230" w:rsidP="00BB38AF">
      <w:pPr>
        <w:pStyle w:val="FootnoteText"/>
      </w:pPr>
      <w:r>
        <w:rPr>
          <w:rFonts w:ascii="Times New Roman" w:hAnsi="Times New Roman"/>
          <w:color w:val="auto"/>
          <w:sz w:val="18"/>
          <w:szCs w:val="18"/>
        </w:rPr>
        <w:t>.</w:t>
      </w:r>
    </w:p>
  </w:footnote>
  <w:footnote w:id="2">
    <w:p w14:paraId="47C437E8" w14:textId="364045AC" w:rsidR="00A02230" w:rsidRDefault="00A02230" w:rsidP="00BB38AF">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w:t>
      </w:r>
      <w:r w:rsidR="000E1079">
        <w:rPr>
          <w:rFonts w:ascii="Times New Roman" w:hAnsi="Times New Roman"/>
          <w:color w:val="auto"/>
          <w:sz w:val="18"/>
          <w:szCs w:val="18"/>
        </w:rPr>
        <w:t>authorizationmanagement</w:t>
      </w:r>
      <w:r>
        <w:rPr>
          <w:rFonts w:ascii="Times New Roman" w:hAnsi="Times New Roman"/>
          <w:color w:val="auto"/>
          <w:sz w:val="18"/>
          <w:szCs w:val="18"/>
        </w:rPr>
        <w:t>. För att isolera de attribut som är aktuella för detta tjänstekontrakt, filtrera på kolumn O.</w:t>
      </w:r>
    </w:p>
  </w:footnote>
  <w:footnote w:id="3">
    <w:p w14:paraId="4DA1A70E" w14:textId="3985179E" w:rsidR="00A02230" w:rsidRDefault="00A02230" w:rsidP="00BB38AF">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w:t>
      </w:r>
      <w:r w:rsidR="000E1079">
        <w:rPr>
          <w:rFonts w:ascii="Times New Roman" w:hAnsi="Times New Roman"/>
          <w:color w:val="auto"/>
          <w:sz w:val="18"/>
          <w:szCs w:val="18"/>
        </w:rPr>
        <w:t>authorizationmanagement</w:t>
      </w:r>
      <w:r>
        <w:rPr>
          <w:rFonts w:ascii="Times New Roman" w:hAnsi="Times New Roman"/>
          <w:color w:val="auto"/>
          <w:sz w:val="18"/>
          <w:szCs w:val="18"/>
        </w:rPr>
        <w:t>. För att isolera de attribut som är aktuella för detta tjänstekontrakt, filtrera på kolumn P.</w:t>
      </w:r>
    </w:p>
  </w:footnote>
  <w:footnote w:id="4">
    <w:p w14:paraId="4D92B3E1" w14:textId="798E3C6E" w:rsidR="00A02230" w:rsidRDefault="00A02230" w:rsidP="00BB38AF">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w:t>
      </w:r>
      <w:r w:rsidR="000E1079">
        <w:rPr>
          <w:rFonts w:ascii="Times New Roman" w:hAnsi="Times New Roman"/>
          <w:color w:val="auto"/>
          <w:sz w:val="18"/>
          <w:szCs w:val="18"/>
        </w:rPr>
        <w:t>authorizationmanagement</w:t>
      </w:r>
      <w:r>
        <w:rPr>
          <w:rFonts w:ascii="Times New Roman" w:hAnsi="Times New Roman"/>
          <w:color w:val="auto"/>
          <w:sz w:val="18"/>
          <w:szCs w:val="18"/>
        </w:rPr>
        <w:t>. För att isolera de attribut som är aktuella för detta tjänstekontrakt, filtrera på kolumn Q.</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A02230" w:rsidRDefault="00A02230"/>
  <w:p w14:paraId="69BC34DE" w14:textId="77777777" w:rsidR="00A02230" w:rsidRDefault="00A02230"/>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02230" w:rsidRPr="00333716" w14:paraId="38E1EC6E" w14:textId="77777777" w:rsidTr="000A531A">
      <w:trPr>
        <w:trHeight w:hRule="exact" w:val="539"/>
      </w:trPr>
      <w:tc>
        <w:tcPr>
          <w:tcW w:w="3168" w:type="dxa"/>
          <w:tcBorders>
            <w:top w:val="nil"/>
            <w:bottom w:val="nil"/>
          </w:tcBorders>
        </w:tcPr>
        <w:p w14:paraId="74451D16" w14:textId="77777777" w:rsidR="00A02230" w:rsidRPr="00095A0D" w:rsidRDefault="00A02230" w:rsidP="00095A0D">
          <w:pPr>
            <w:pStyle w:val="Footer"/>
            <w:rPr>
              <w:rFonts w:ascii="Arial" w:eastAsia="Times New Roman" w:hAnsi="Arial"/>
              <w:color w:val="00A9A7"/>
              <w:sz w:val="14"/>
              <w:szCs w:val="24"/>
              <w:lang w:eastAsia="en-GB"/>
            </w:rPr>
          </w:pPr>
          <w:bookmarkStart w:id="738" w:name="LDnr1"/>
          <w:bookmarkEnd w:id="738"/>
        </w:p>
        <w:p w14:paraId="1A79B92D" w14:textId="77777777" w:rsidR="00A02230" w:rsidRPr="00095A0D" w:rsidRDefault="00A02230"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6E730402" w:rsidR="00A02230" w:rsidRDefault="00A02230"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Tjanstekontraktsbeskrivning_infrastructure_directory_organization</w:t>
          </w:r>
        </w:p>
        <w:p w14:paraId="015507E6" w14:textId="790819A1" w:rsidR="00A02230" w:rsidRDefault="00A0223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00B955BA">
            <w:rPr>
              <w:rFonts w:ascii="Arial" w:eastAsia="Times New Roman" w:hAnsi="Arial"/>
              <w:color w:val="00A9A7"/>
              <w:sz w:val="14"/>
              <w:szCs w:val="24"/>
              <w:lang w:eastAsia="en-GB"/>
            </w:rPr>
            <w:t>_RC</w:t>
          </w:r>
          <w:ins w:id="739" w:author="Robert Lundmark" w:date="2014-10-22T12:21:00Z">
            <w:r w:rsidR="00C05BC8">
              <w:rPr>
                <w:rFonts w:ascii="Arial" w:eastAsia="Times New Roman" w:hAnsi="Arial"/>
                <w:color w:val="00A9A7"/>
                <w:sz w:val="14"/>
                <w:szCs w:val="24"/>
                <w:lang w:eastAsia="en-GB"/>
              </w:rPr>
              <w:t>5</w:t>
            </w:r>
          </w:ins>
          <w:del w:id="740" w:author="Robert Lundmark" w:date="2014-10-22T12:21:00Z">
            <w:r w:rsidR="00B955BA" w:rsidDel="00C05BC8">
              <w:rPr>
                <w:rFonts w:ascii="Arial" w:eastAsia="Times New Roman" w:hAnsi="Arial"/>
                <w:color w:val="00A9A7"/>
                <w:sz w:val="14"/>
                <w:szCs w:val="24"/>
                <w:lang w:eastAsia="en-GB"/>
              </w:rPr>
              <w:delText>4</w:delText>
            </w:r>
          </w:del>
        </w:p>
        <w:p w14:paraId="361CB3A2" w14:textId="77777777" w:rsidR="00A02230" w:rsidRPr="00095A0D" w:rsidRDefault="00A0223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33EE301E" w14:textId="29697FF5" w:rsidR="00A02230" w:rsidRPr="00095A0D" w:rsidRDefault="00A02230"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14:paraId="53B8CF7B" w14:textId="77777777" w:rsidR="00A02230" w:rsidRPr="00095A0D" w:rsidRDefault="00A02230"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36450AFA" w:rsidR="00A02230" w:rsidRPr="000A531A" w:rsidRDefault="00C05BC8" w:rsidP="00B955BA">
          <w:pPr>
            <w:pStyle w:val="Footer"/>
            <w:ind w:left="0"/>
            <w:rPr>
              <w:rFonts w:ascii="Arial" w:eastAsia="Times New Roman" w:hAnsi="Arial"/>
              <w:color w:val="76923C" w:themeColor="accent3" w:themeShade="BF"/>
              <w:sz w:val="14"/>
              <w:szCs w:val="24"/>
              <w:lang w:eastAsia="en-GB"/>
            </w:rPr>
          </w:pPr>
          <w:ins w:id="741" w:author="Robert Lundmark" w:date="2014-10-22T12:21:00Z">
            <w:r>
              <w:rPr>
                <w:rFonts w:ascii="Arial" w:eastAsia="Times New Roman" w:hAnsi="Arial"/>
                <w:color w:val="00A9A7"/>
                <w:sz w:val="14"/>
                <w:szCs w:val="24"/>
                <w:lang w:eastAsia="en-GB"/>
              </w:rPr>
              <w:t>2014-10-22</w:t>
            </w:r>
          </w:ins>
          <w:del w:id="742" w:author="Robert Lundmark" w:date="2014-10-22T12:21:00Z">
            <w:r w:rsidR="00A02230" w:rsidDel="00C05BC8">
              <w:rPr>
                <w:rFonts w:ascii="Arial" w:eastAsia="Times New Roman" w:hAnsi="Arial"/>
                <w:color w:val="00A9A7"/>
                <w:sz w:val="14"/>
                <w:szCs w:val="24"/>
                <w:lang w:eastAsia="en-GB"/>
              </w:rPr>
              <w:fldChar w:fldCharType="begin"/>
            </w:r>
            <w:r w:rsidR="00A02230" w:rsidDel="00C05BC8">
              <w:rPr>
                <w:rFonts w:ascii="Arial" w:eastAsia="Times New Roman" w:hAnsi="Arial"/>
                <w:color w:val="00A9A7"/>
                <w:sz w:val="14"/>
                <w:szCs w:val="24"/>
                <w:lang w:eastAsia="en-GB"/>
              </w:rPr>
              <w:delInstrText xml:space="preserve"> DOCPROPERTY "datepublished" \* MERGEFORMAT </w:delInstrText>
            </w:r>
            <w:r w:rsidR="00A02230" w:rsidDel="00C05BC8">
              <w:rPr>
                <w:rFonts w:ascii="Arial" w:eastAsia="Times New Roman" w:hAnsi="Arial"/>
                <w:color w:val="00A9A7"/>
                <w:sz w:val="14"/>
                <w:szCs w:val="24"/>
                <w:lang w:eastAsia="en-GB"/>
              </w:rPr>
              <w:fldChar w:fldCharType="separate"/>
            </w:r>
            <w:r w:rsidR="00A02230" w:rsidDel="00C05BC8">
              <w:rPr>
                <w:rFonts w:ascii="Arial" w:eastAsia="Times New Roman" w:hAnsi="Arial"/>
                <w:color w:val="00A9A7"/>
                <w:sz w:val="14"/>
                <w:szCs w:val="24"/>
                <w:lang w:eastAsia="en-GB"/>
              </w:rPr>
              <w:delText>2014-0</w:delText>
            </w:r>
            <w:r w:rsidR="00B955BA" w:rsidDel="00C05BC8">
              <w:rPr>
                <w:rFonts w:ascii="Arial" w:eastAsia="Times New Roman" w:hAnsi="Arial"/>
                <w:color w:val="00A9A7"/>
                <w:sz w:val="14"/>
                <w:szCs w:val="24"/>
                <w:lang w:eastAsia="en-GB"/>
              </w:rPr>
              <w:delText>9-05</w:delText>
            </w:r>
            <w:r w:rsidR="00A02230" w:rsidDel="00C05BC8">
              <w:rPr>
                <w:rFonts w:ascii="Arial" w:eastAsia="Times New Roman" w:hAnsi="Arial"/>
                <w:color w:val="00A9A7"/>
                <w:sz w:val="14"/>
                <w:szCs w:val="24"/>
                <w:lang w:eastAsia="en-GB"/>
              </w:rPr>
              <w:fldChar w:fldCharType="end"/>
            </w:r>
          </w:del>
        </w:p>
      </w:tc>
    </w:tr>
    <w:tr w:rsidR="00A02230"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A02230" w:rsidRPr="00095A0D" w:rsidRDefault="00A02230"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fi-FI" w:eastAsia="fi-FI"/>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A02230" w:rsidRPr="00095A0D" w:rsidRDefault="00A02230" w:rsidP="00095A0D">
          <w:pPr>
            <w:pStyle w:val="Footer"/>
            <w:rPr>
              <w:rFonts w:ascii="Arial" w:eastAsia="Times New Roman" w:hAnsi="Arial"/>
              <w:color w:val="00A9A7"/>
              <w:sz w:val="14"/>
              <w:szCs w:val="24"/>
              <w:lang w:eastAsia="en-GB"/>
            </w:rPr>
          </w:pPr>
        </w:p>
      </w:tc>
    </w:tr>
  </w:tbl>
  <w:p w14:paraId="2AC110CF" w14:textId="77777777" w:rsidR="00A02230" w:rsidRDefault="00A02230" w:rsidP="008303EF">
    <w:pPr>
      <w:tabs>
        <w:tab w:val="left" w:pos="6237"/>
      </w:tabs>
    </w:pPr>
    <w:r>
      <w:t xml:space="preserve"> </w:t>
    </w:r>
    <w:bookmarkStart w:id="743" w:name="Dnr1"/>
    <w:bookmarkEnd w:id="74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A02230" w:rsidRDefault="00A02230" w:rsidP="00D774BC">
    <w:pPr>
      <w:tabs>
        <w:tab w:val="left" w:pos="6237"/>
      </w:tabs>
    </w:pPr>
  </w:p>
  <w:p w14:paraId="51103E17" w14:textId="77777777" w:rsidR="00A02230" w:rsidRDefault="00A02230" w:rsidP="00D774BC">
    <w:pPr>
      <w:tabs>
        <w:tab w:val="left" w:pos="6237"/>
      </w:tabs>
    </w:pPr>
  </w:p>
  <w:p w14:paraId="772AE06E" w14:textId="77777777" w:rsidR="00A02230" w:rsidRDefault="00A02230" w:rsidP="00D774BC">
    <w:pPr>
      <w:tabs>
        <w:tab w:val="left" w:pos="6237"/>
      </w:tabs>
    </w:pPr>
  </w:p>
  <w:p w14:paraId="42F0C144" w14:textId="77777777" w:rsidR="00A02230" w:rsidRDefault="00A02230" w:rsidP="00D774BC">
    <w:pPr>
      <w:tabs>
        <w:tab w:val="left" w:pos="6237"/>
      </w:tabs>
    </w:pPr>
    <w:r>
      <w:rPr>
        <w:noProof/>
        <w:lang w:val="fi-FI" w:eastAsia="fi-FI"/>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744" w:name="LDnr"/>
    <w:bookmarkEnd w:id="744"/>
    <w:r>
      <w:t xml:space="preserve"> </w:t>
    </w:r>
    <w:bookmarkStart w:id="745" w:name="Dnr"/>
    <w:bookmarkEnd w:id="745"/>
  </w:p>
  <w:tbl>
    <w:tblPr>
      <w:tblW w:w="9180" w:type="dxa"/>
      <w:tblLayout w:type="fixed"/>
      <w:tblLook w:val="04A0" w:firstRow="1" w:lastRow="0" w:firstColumn="1" w:lastColumn="0" w:noHBand="0" w:noVBand="1"/>
    </w:tblPr>
    <w:tblGrid>
      <w:gridCol w:w="956"/>
      <w:gridCol w:w="1199"/>
      <w:gridCol w:w="4049"/>
      <w:gridCol w:w="2976"/>
    </w:tblGrid>
    <w:tr w:rsidR="00A02230" w:rsidRPr="0024387D" w14:paraId="6E3EED84" w14:textId="77777777" w:rsidTr="00364AE6">
      <w:tc>
        <w:tcPr>
          <w:tcW w:w="2155" w:type="dxa"/>
          <w:gridSpan w:val="2"/>
        </w:tcPr>
        <w:p w14:paraId="2933175C" w14:textId="77777777" w:rsidR="00A02230" w:rsidRPr="0024387D" w:rsidRDefault="00A02230" w:rsidP="002A2120">
          <w:pPr>
            <w:pStyle w:val="Header"/>
            <w:rPr>
              <w:rFonts w:cs="Georgia"/>
              <w:sz w:val="12"/>
              <w:szCs w:val="12"/>
            </w:rPr>
          </w:pPr>
        </w:p>
      </w:tc>
      <w:tc>
        <w:tcPr>
          <w:tcW w:w="4049" w:type="dxa"/>
        </w:tcPr>
        <w:p w14:paraId="2813ED1B" w14:textId="77777777" w:rsidR="00A02230" w:rsidRPr="0024387D" w:rsidRDefault="00A02230" w:rsidP="00DE4030">
          <w:pPr>
            <w:pStyle w:val="Header"/>
            <w:rPr>
              <w:rFonts w:cs="Georgia"/>
              <w:sz w:val="14"/>
              <w:szCs w:val="14"/>
            </w:rPr>
          </w:pPr>
        </w:p>
      </w:tc>
      <w:tc>
        <w:tcPr>
          <w:tcW w:w="2976" w:type="dxa"/>
        </w:tcPr>
        <w:p w14:paraId="1F7BDFA1" w14:textId="77777777" w:rsidR="00A02230" w:rsidRDefault="00A02230" w:rsidP="00DE4030">
          <w:r>
            <w:t xml:space="preserve"> </w:t>
          </w:r>
          <w:bookmarkStart w:id="746" w:name="slask"/>
          <w:bookmarkStart w:id="747" w:name="Addressee"/>
          <w:bookmarkEnd w:id="746"/>
          <w:bookmarkEnd w:id="747"/>
        </w:p>
      </w:tc>
    </w:tr>
    <w:tr w:rsidR="00A02230" w:rsidRPr="00F456CC" w14:paraId="7817C09A" w14:textId="77777777" w:rsidTr="00364AE6">
      <w:tc>
        <w:tcPr>
          <w:tcW w:w="956" w:type="dxa"/>
          <w:tcBorders>
            <w:right w:val="single" w:sz="4" w:space="0" w:color="auto"/>
          </w:tcBorders>
        </w:tcPr>
        <w:p w14:paraId="7F2ACC79" w14:textId="77777777" w:rsidR="00A02230" w:rsidRPr="00F456CC" w:rsidRDefault="00A02230" w:rsidP="00025527">
          <w:pPr>
            <w:pStyle w:val="Header"/>
            <w:rPr>
              <w:rFonts w:cs="Georgia"/>
              <w:sz w:val="12"/>
              <w:szCs w:val="12"/>
            </w:rPr>
          </w:pPr>
        </w:p>
      </w:tc>
      <w:tc>
        <w:tcPr>
          <w:tcW w:w="1199" w:type="dxa"/>
          <w:tcBorders>
            <w:left w:val="single" w:sz="4" w:space="0" w:color="auto"/>
          </w:tcBorders>
        </w:tcPr>
        <w:p w14:paraId="27F330F9" w14:textId="77777777" w:rsidR="00A02230" w:rsidRPr="00F456CC" w:rsidRDefault="00A02230" w:rsidP="00DE4030">
          <w:pPr>
            <w:pStyle w:val="Header"/>
            <w:rPr>
              <w:rFonts w:cs="Georgia"/>
              <w:sz w:val="12"/>
              <w:szCs w:val="12"/>
            </w:rPr>
          </w:pPr>
        </w:p>
      </w:tc>
      <w:tc>
        <w:tcPr>
          <w:tcW w:w="4049" w:type="dxa"/>
        </w:tcPr>
        <w:p w14:paraId="37AA9367" w14:textId="77777777" w:rsidR="00A02230" w:rsidRPr="002C11AF" w:rsidRDefault="00A02230" w:rsidP="00DE4030">
          <w:pPr>
            <w:pStyle w:val="Header"/>
            <w:rPr>
              <w:rFonts w:cs="Georgia"/>
              <w:sz w:val="12"/>
              <w:szCs w:val="12"/>
            </w:rPr>
          </w:pPr>
        </w:p>
      </w:tc>
      <w:tc>
        <w:tcPr>
          <w:tcW w:w="2976" w:type="dxa"/>
        </w:tcPr>
        <w:p w14:paraId="25E5B32E" w14:textId="77777777" w:rsidR="00A02230" w:rsidRPr="002C11AF" w:rsidRDefault="00A02230" w:rsidP="00DE4030">
          <w:pPr>
            <w:pStyle w:val="Header"/>
            <w:rPr>
              <w:rFonts w:cs="Georgia"/>
              <w:sz w:val="12"/>
              <w:szCs w:val="12"/>
            </w:rPr>
          </w:pPr>
        </w:p>
      </w:tc>
    </w:tr>
  </w:tbl>
  <w:p w14:paraId="4244CC6E" w14:textId="77777777" w:rsidR="00A02230" w:rsidRPr="003755FD" w:rsidRDefault="00A02230" w:rsidP="008866A6">
    <w:bookmarkStart w:id="748" w:name="Radera2"/>
    <w:bookmarkEnd w:id="74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9">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4">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7"/>
  </w:num>
  <w:num w:numId="4">
    <w:abstractNumId w:val="6"/>
  </w:num>
  <w:num w:numId="5">
    <w:abstractNumId w:val="27"/>
  </w:num>
  <w:num w:numId="6">
    <w:abstractNumId w:val="19"/>
  </w:num>
  <w:num w:numId="7">
    <w:abstractNumId w:val="29"/>
  </w:num>
  <w:num w:numId="8">
    <w:abstractNumId w:val="30"/>
  </w:num>
  <w:num w:numId="9">
    <w:abstractNumId w:val="22"/>
  </w:num>
  <w:num w:numId="10">
    <w:abstractNumId w:val="21"/>
  </w:num>
  <w:num w:numId="11">
    <w:abstractNumId w:val="16"/>
  </w:num>
  <w:num w:numId="12">
    <w:abstractNumId w:val="31"/>
  </w:num>
  <w:num w:numId="13">
    <w:abstractNumId w:val="18"/>
  </w:num>
  <w:num w:numId="14">
    <w:abstractNumId w:val="4"/>
  </w:num>
  <w:num w:numId="15">
    <w:abstractNumId w:val="24"/>
  </w:num>
  <w:num w:numId="16">
    <w:abstractNumId w:val="28"/>
  </w:num>
  <w:num w:numId="17">
    <w:abstractNumId w:val="34"/>
  </w:num>
  <w:num w:numId="18">
    <w:abstractNumId w:val="25"/>
  </w:num>
  <w:num w:numId="19">
    <w:abstractNumId w:val="5"/>
  </w:num>
  <w:num w:numId="20">
    <w:abstractNumId w:val="9"/>
  </w:num>
  <w:num w:numId="21">
    <w:abstractNumId w:val="8"/>
  </w:num>
  <w:num w:numId="22">
    <w:abstractNumId w:val="3"/>
  </w:num>
  <w:num w:numId="23">
    <w:abstractNumId w:val="23"/>
  </w:num>
  <w:num w:numId="24">
    <w:abstractNumId w:val="11"/>
  </w:num>
  <w:num w:numId="25">
    <w:abstractNumId w:val="13"/>
  </w:num>
  <w:num w:numId="26">
    <w:abstractNumId w:val="32"/>
  </w:num>
  <w:num w:numId="27">
    <w:abstractNumId w:val="33"/>
  </w:num>
  <w:num w:numId="28">
    <w:abstractNumId w:val="10"/>
  </w:num>
  <w:num w:numId="29">
    <w:abstractNumId w:val="20"/>
  </w:num>
  <w:num w:numId="30">
    <w:abstractNumId w:val="15"/>
  </w:num>
  <w:num w:numId="31">
    <w:abstractNumId w:val="14"/>
  </w:num>
  <w:num w:numId="32">
    <w:abstractNumId w:val="2"/>
  </w:num>
  <w:num w:numId="33">
    <w:abstractNumId w:val="7"/>
  </w:num>
  <w:num w:numId="34">
    <w:abstractNumId w:val="12"/>
  </w:num>
  <w:num w:numId="35">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Lundmark">
    <w15:presenceInfo w15:providerId="AD" w15:userId="S-1-5-21-2002143706-871584408-1908750753-20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8100A"/>
    <w:rsid w:val="000844ED"/>
    <w:rsid w:val="0008740D"/>
    <w:rsid w:val="000954B2"/>
    <w:rsid w:val="00095A0D"/>
    <w:rsid w:val="000A531A"/>
    <w:rsid w:val="000A69BD"/>
    <w:rsid w:val="000C1ACF"/>
    <w:rsid w:val="000C776C"/>
    <w:rsid w:val="000D4323"/>
    <w:rsid w:val="000E020A"/>
    <w:rsid w:val="000E1079"/>
    <w:rsid w:val="000E190F"/>
    <w:rsid w:val="00100B52"/>
    <w:rsid w:val="00116504"/>
    <w:rsid w:val="001233FB"/>
    <w:rsid w:val="00125E67"/>
    <w:rsid w:val="001304B6"/>
    <w:rsid w:val="001502F9"/>
    <w:rsid w:val="00160052"/>
    <w:rsid w:val="001714C5"/>
    <w:rsid w:val="001752B9"/>
    <w:rsid w:val="00183401"/>
    <w:rsid w:val="00184750"/>
    <w:rsid w:val="00191B2C"/>
    <w:rsid w:val="001B2C00"/>
    <w:rsid w:val="001C046C"/>
    <w:rsid w:val="001C1E6E"/>
    <w:rsid w:val="001F2FFE"/>
    <w:rsid w:val="002047F2"/>
    <w:rsid w:val="00212825"/>
    <w:rsid w:val="00224476"/>
    <w:rsid w:val="00226F03"/>
    <w:rsid w:val="0024387D"/>
    <w:rsid w:val="00244739"/>
    <w:rsid w:val="00246426"/>
    <w:rsid w:val="002617EF"/>
    <w:rsid w:val="00267208"/>
    <w:rsid w:val="00277ADB"/>
    <w:rsid w:val="00287812"/>
    <w:rsid w:val="0029087A"/>
    <w:rsid w:val="0029453B"/>
    <w:rsid w:val="002A2120"/>
    <w:rsid w:val="002A59E4"/>
    <w:rsid w:val="002A77D2"/>
    <w:rsid w:val="002C11AF"/>
    <w:rsid w:val="002D5B10"/>
    <w:rsid w:val="002E6348"/>
    <w:rsid w:val="002F725C"/>
    <w:rsid w:val="002F7E28"/>
    <w:rsid w:val="0030710D"/>
    <w:rsid w:val="00322A41"/>
    <w:rsid w:val="00325EBF"/>
    <w:rsid w:val="00364AE6"/>
    <w:rsid w:val="00364D31"/>
    <w:rsid w:val="00373028"/>
    <w:rsid w:val="003755FD"/>
    <w:rsid w:val="00390030"/>
    <w:rsid w:val="0039481C"/>
    <w:rsid w:val="00394F76"/>
    <w:rsid w:val="003A1788"/>
    <w:rsid w:val="003A1F89"/>
    <w:rsid w:val="003C03D0"/>
    <w:rsid w:val="003C2D14"/>
    <w:rsid w:val="003D21E1"/>
    <w:rsid w:val="003E02CF"/>
    <w:rsid w:val="003E62A7"/>
    <w:rsid w:val="003F5F5D"/>
    <w:rsid w:val="00405057"/>
    <w:rsid w:val="00415214"/>
    <w:rsid w:val="00415791"/>
    <w:rsid w:val="004375C9"/>
    <w:rsid w:val="004433BE"/>
    <w:rsid w:val="00444C74"/>
    <w:rsid w:val="00460BEE"/>
    <w:rsid w:val="00482B99"/>
    <w:rsid w:val="00491FA2"/>
    <w:rsid w:val="0049416E"/>
    <w:rsid w:val="004B0B17"/>
    <w:rsid w:val="004B347C"/>
    <w:rsid w:val="004B7000"/>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42E6"/>
    <w:rsid w:val="00644C00"/>
    <w:rsid w:val="00650709"/>
    <w:rsid w:val="00653081"/>
    <w:rsid w:val="00661F2C"/>
    <w:rsid w:val="006648CB"/>
    <w:rsid w:val="00686189"/>
    <w:rsid w:val="0069359C"/>
    <w:rsid w:val="006A4A7F"/>
    <w:rsid w:val="006A4E14"/>
    <w:rsid w:val="006E13A2"/>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24399"/>
    <w:rsid w:val="008303EF"/>
    <w:rsid w:val="00832F02"/>
    <w:rsid w:val="008409C3"/>
    <w:rsid w:val="00843310"/>
    <w:rsid w:val="008465AF"/>
    <w:rsid w:val="00854AB6"/>
    <w:rsid w:val="008866A6"/>
    <w:rsid w:val="00892362"/>
    <w:rsid w:val="00895B84"/>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2F3A"/>
    <w:rsid w:val="009E508B"/>
    <w:rsid w:val="009F1D5A"/>
    <w:rsid w:val="009F3594"/>
    <w:rsid w:val="00A02230"/>
    <w:rsid w:val="00A03D94"/>
    <w:rsid w:val="00A10567"/>
    <w:rsid w:val="00A35D2A"/>
    <w:rsid w:val="00A50E40"/>
    <w:rsid w:val="00A7347F"/>
    <w:rsid w:val="00A80E12"/>
    <w:rsid w:val="00A81BE1"/>
    <w:rsid w:val="00A81EBC"/>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955BA"/>
    <w:rsid w:val="00BB02BA"/>
    <w:rsid w:val="00BB38AF"/>
    <w:rsid w:val="00BD3476"/>
    <w:rsid w:val="00BD562A"/>
    <w:rsid w:val="00BD68EB"/>
    <w:rsid w:val="00C00D40"/>
    <w:rsid w:val="00C04B41"/>
    <w:rsid w:val="00C05BC8"/>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1FE2"/>
    <w:rsid w:val="00D037DF"/>
    <w:rsid w:val="00D21C11"/>
    <w:rsid w:val="00D52E20"/>
    <w:rsid w:val="00D53A9A"/>
    <w:rsid w:val="00D774BC"/>
    <w:rsid w:val="00D91240"/>
    <w:rsid w:val="00D93512"/>
    <w:rsid w:val="00DA1759"/>
    <w:rsid w:val="00DA3B1C"/>
    <w:rsid w:val="00DA5D2D"/>
    <w:rsid w:val="00DB4C35"/>
    <w:rsid w:val="00DB56E2"/>
    <w:rsid w:val="00DC30F8"/>
    <w:rsid w:val="00DC3968"/>
    <w:rsid w:val="00DE4030"/>
    <w:rsid w:val="00E1012B"/>
    <w:rsid w:val="00E127E3"/>
    <w:rsid w:val="00E12C4A"/>
    <w:rsid w:val="00E2294E"/>
    <w:rsid w:val="00E46C51"/>
    <w:rsid w:val="00E738E4"/>
    <w:rsid w:val="00E809F3"/>
    <w:rsid w:val="00E9789B"/>
    <w:rsid w:val="00EB1451"/>
    <w:rsid w:val="00EB1E88"/>
    <w:rsid w:val="00EB3EAB"/>
    <w:rsid w:val="00EB63D6"/>
    <w:rsid w:val="00EC3FBC"/>
    <w:rsid w:val="00EC5E28"/>
    <w:rsid w:val="00ED3446"/>
    <w:rsid w:val="00EE04DB"/>
    <w:rsid w:val="00EE0737"/>
    <w:rsid w:val="00EE1142"/>
    <w:rsid w:val="00EE64E3"/>
    <w:rsid w:val="00EE7FE7"/>
    <w:rsid w:val="00F07598"/>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DD21CCE4-16B4-4004-A1ED-E35C86F9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semiHidden/>
    <w:unhideWhenUsed/>
    <w:rsid w:val="00824399"/>
    <w:rPr>
      <w:sz w:val="16"/>
      <w:szCs w:val="16"/>
    </w:rPr>
  </w:style>
  <w:style w:type="paragraph" w:styleId="CommentText">
    <w:name w:val="annotation text"/>
    <w:basedOn w:val="Normal"/>
    <w:link w:val="CommentTextChar"/>
    <w:unhideWhenUsed/>
    <w:rsid w:val="00824399"/>
    <w:pPr>
      <w:spacing w:line="240" w:lineRule="auto"/>
    </w:pPr>
    <w:rPr>
      <w:szCs w:val="20"/>
    </w:rPr>
  </w:style>
  <w:style w:type="character" w:customStyle="1" w:styleId="CommentTextChar">
    <w:name w:val="Comment Text Char"/>
    <w:basedOn w:val="DefaultParagraphFont"/>
    <w:link w:val="CommentText"/>
    <w:rsid w:val="00824399"/>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824399"/>
    <w:rPr>
      <w:b/>
      <w:bCs/>
    </w:rPr>
  </w:style>
  <w:style w:type="character" w:customStyle="1" w:styleId="CommentSubjectChar">
    <w:name w:val="Comment Subject Char"/>
    <w:basedOn w:val="CommentTextChar"/>
    <w:link w:val="CommentSubject"/>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otnoteText">
    <w:name w:val="footnote text"/>
    <w:basedOn w:val="Normal"/>
    <w:link w:val="FootnoteTextChar"/>
    <w:uiPriority w:val="99"/>
    <w:rsid w:val="00BB38AF"/>
    <w:pPr>
      <w:spacing w:after="60" w:line="240" w:lineRule="auto"/>
    </w:pPr>
    <w:rPr>
      <w:rFonts w:ascii="Arial" w:eastAsia="ヒラギノ角ゴ Pro W3" w:hAnsi="Arial"/>
      <w:color w:val="000000"/>
      <w:sz w:val="24"/>
      <w:szCs w:val="24"/>
    </w:rPr>
  </w:style>
  <w:style w:type="character" w:customStyle="1" w:styleId="FootnoteTextChar">
    <w:name w:val="Footnote Text Char"/>
    <w:basedOn w:val="DefaultParagraphFont"/>
    <w:link w:val="FootnoteText"/>
    <w:uiPriority w:val="99"/>
    <w:rsid w:val="00BB38AF"/>
    <w:rPr>
      <w:rFonts w:ascii="Arial" w:eastAsia="ヒラギノ角ゴ Pro W3" w:hAnsi="Arial"/>
      <w:color w:val="000000"/>
      <w:sz w:val="24"/>
      <w:szCs w:val="24"/>
      <w:lang w:eastAsia="en-US"/>
    </w:rPr>
  </w:style>
  <w:style w:type="character" w:styleId="FootnoteReference">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3.xls"/><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Microsoft_Excel_97-2003_Worksheet2.xls"/><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1.xls"/><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Microsoft_Excel_97-2003_Worksheet4.xls"/></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199BBD-AC97-4CE4-86BE-BF753BDD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7</TotalTime>
  <Pages>35</Pages>
  <Words>7033</Words>
  <Characters>56973</Characters>
  <Application>Microsoft Office Word</Application>
  <DocSecurity>0</DocSecurity>
  <Lines>474</Lines>
  <Paragraphs>127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63879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Robert Lundmark</cp:lastModifiedBy>
  <cp:revision>6</cp:revision>
  <dcterms:created xsi:type="dcterms:W3CDTF">2014-09-05T10:24:00Z</dcterms:created>
  <dcterms:modified xsi:type="dcterms:W3CDTF">2014-10-22T10:23:00Z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