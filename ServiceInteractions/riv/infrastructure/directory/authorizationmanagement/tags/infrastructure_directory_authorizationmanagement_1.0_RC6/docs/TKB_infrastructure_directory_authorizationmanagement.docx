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27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55B2DB8D" w:rsidR="008866A6" w:rsidRPr="00AC5707" w:rsidRDefault="003E62A7" w:rsidP="008866A6">
            <w:pPr>
              <w:pStyle w:val="Title"/>
              <w:rPr>
                <w:color w:val="008000"/>
              </w:rPr>
            </w:pPr>
            <w:r>
              <w:rPr>
                <w:color w:val="008000"/>
              </w:rPr>
              <w:t>Infrastructure:directory:</w:t>
            </w:r>
            <w:r w:rsidR="00EB1BA7">
              <w:rPr>
                <w:color w:val="008000"/>
              </w:rPr>
              <w:t>authorizationmanagement</w:t>
            </w:r>
          </w:p>
          <w:p w14:paraId="72C6FD29" w14:textId="036E17FF" w:rsidR="008866A6" w:rsidRDefault="003E62A7" w:rsidP="008866A6">
            <w:pPr>
              <w:pStyle w:val="FrsttsbladUnderrubrik"/>
            </w:pPr>
            <w:r>
              <w:t>Tjänstekontraktsbeskrivning</w:t>
            </w:r>
          </w:p>
          <w:p w14:paraId="56EAF9CA" w14:textId="23C564C0" w:rsidR="008866A6" w:rsidDel="0097587D" w:rsidRDefault="008866A6" w:rsidP="008866A6">
            <w:pPr>
              <w:pStyle w:val="BodyText"/>
              <w:rPr>
                <w:del w:id="1" w:author="Robert Lundmark" w:date="2014-10-22T12:16:00Z"/>
                <w:color w:val="008000"/>
                <w:sz w:val="28"/>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1003D3">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1003D3">
              <w:rPr>
                <w:color w:val="008000"/>
                <w:sz w:val="32"/>
              </w:rPr>
              <w:t>0</w:t>
            </w:r>
            <w:r w:rsidR="0039481C" w:rsidRPr="0039481C">
              <w:rPr>
                <w:color w:val="008000"/>
                <w:sz w:val="32"/>
              </w:rPr>
              <w:fldChar w:fldCharType="end"/>
            </w:r>
            <w:r w:rsidR="003350FF">
              <w:rPr>
                <w:sz w:val="32"/>
              </w:rPr>
              <w:t>_RC</w:t>
            </w:r>
            <w:ins w:id="2" w:author="Robert Lundmark" w:date="2014-10-22T12:16:00Z">
              <w:r w:rsidR="0097587D">
                <w:rPr>
                  <w:sz w:val="32"/>
                </w:rPr>
                <w:t>6</w:t>
              </w:r>
            </w:ins>
            <w:del w:id="3" w:author="Robert Lundmark" w:date="2014-10-22T12:16:00Z">
              <w:r w:rsidR="005B1A2D" w:rsidDel="0097587D">
                <w:rPr>
                  <w:sz w:val="32"/>
                </w:rPr>
                <w:delText>5</w:delText>
              </w:r>
            </w:del>
            <w:r w:rsidR="003350FF" w:rsidRPr="0039481C">
              <w:rPr>
                <w:sz w:val="32"/>
              </w:rPr>
              <w:t xml:space="preserve"> </w:t>
            </w:r>
          </w:p>
          <w:p w14:paraId="61BEC2EB" w14:textId="77777777" w:rsidR="0097587D" w:rsidRPr="0039481C" w:rsidRDefault="0097587D" w:rsidP="008866A6">
            <w:pPr>
              <w:pStyle w:val="BodyText"/>
              <w:rPr>
                <w:ins w:id="4" w:author="Robert Lundmark" w:date="2014-10-22T12:16:00Z"/>
                <w:sz w:val="32"/>
              </w:rPr>
            </w:pPr>
          </w:p>
          <w:p w14:paraId="62E7FB22" w14:textId="4856BA28" w:rsidR="008866A6" w:rsidRPr="00AC5707" w:rsidRDefault="0097587D" w:rsidP="008866A6">
            <w:pPr>
              <w:pStyle w:val="BodyText"/>
              <w:rPr>
                <w:color w:val="008000"/>
                <w:sz w:val="28"/>
              </w:rPr>
            </w:pPr>
            <w:ins w:id="5" w:author="Robert Lundmark" w:date="2014-10-22T12:18:00Z">
              <w:r>
                <w:rPr>
                  <w:color w:val="008000"/>
                  <w:sz w:val="28"/>
                </w:rPr>
                <w:t>2014-10-22</w:t>
              </w:r>
            </w:ins>
            <w:del w:id="6" w:author="Robert Lundmark" w:date="2014-10-22T12:18:00Z">
              <w:r w:rsidR="0039481C" w:rsidDel="0097587D">
                <w:rPr>
                  <w:color w:val="008000"/>
                  <w:sz w:val="28"/>
                </w:rPr>
                <w:fldChar w:fldCharType="begin"/>
              </w:r>
              <w:r w:rsidR="0039481C" w:rsidDel="0097587D">
                <w:rPr>
                  <w:color w:val="008000"/>
                  <w:sz w:val="28"/>
                </w:rPr>
                <w:delInstrText xml:space="preserve"> DOCPROPERTY "datepublished" \* MERGEFORMAT </w:delInstrText>
              </w:r>
              <w:r w:rsidR="0039481C" w:rsidDel="0097587D">
                <w:rPr>
                  <w:color w:val="008000"/>
                  <w:sz w:val="28"/>
                </w:rPr>
                <w:fldChar w:fldCharType="separate"/>
              </w:r>
              <w:r w:rsidR="00824399" w:rsidDel="0097587D">
                <w:rPr>
                  <w:color w:val="008000"/>
                  <w:sz w:val="28"/>
                </w:rPr>
                <w:delText>2014-</w:delText>
              </w:r>
            </w:del>
            <w:del w:id="7" w:author="Robert Lundmark" w:date="2014-10-22T12:16:00Z">
              <w:r w:rsidR="00824399" w:rsidDel="0097587D">
                <w:rPr>
                  <w:color w:val="008000"/>
                  <w:sz w:val="28"/>
                </w:rPr>
                <w:delText>0</w:delText>
              </w:r>
              <w:r w:rsidR="005B1A2D" w:rsidDel="0097587D">
                <w:rPr>
                  <w:color w:val="008000"/>
                  <w:sz w:val="28"/>
                </w:rPr>
                <w:delText>9</w:delText>
              </w:r>
            </w:del>
            <w:del w:id="8" w:author="Robert Lundmark" w:date="2014-10-22T12:18:00Z">
              <w:r w:rsidR="005B1A2D" w:rsidDel="0097587D">
                <w:rPr>
                  <w:color w:val="008000"/>
                  <w:sz w:val="28"/>
                </w:rPr>
                <w:delText>-05</w:delText>
              </w:r>
              <w:r w:rsidR="0039481C" w:rsidDel="0097587D">
                <w:rPr>
                  <w:color w:val="008000"/>
                  <w:sz w:val="28"/>
                </w:rPr>
                <w:fldChar w:fldCharType="end"/>
              </w:r>
            </w:del>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5A0E57CF" w14:textId="77777777" w:rsidR="001003D3" w:rsidRDefault="00793064">
          <w:pPr>
            <w:pStyle w:val="TOC1"/>
            <w:tabs>
              <w:tab w:val="left" w:pos="400"/>
              <w:tab w:val="right" w:leader="dot" w:pos="10456"/>
            </w:tabs>
            <w:rPr>
              <w:ins w:id="9" w:author="Robert Lundmark" w:date="2014-10-22T12:20:00Z"/>
              <w:rFonts w:asciiTheme="minorHAnsi" w:eastAsiaTheme="minorEastAsia" w:hAnsiTheme="minorHAnsi" w:cstheme="minorBidi"/>
              <w:noProof/>
              <w:sz w:val="22"/>
              <w:lang w:val="fi-FI" w:eastAsia="fi-FI"/>
            </w:rPr>
          </w:pPr>
          <w:r>
            <w:fldChar w:fldCharType="begin"/>
          </w:r>
          <w:r>
            <w:instrText xml:space="preserve"> TOC \o "1-3" \h \z \u </w:instrText>
          </w:r>
          <w:r>
            <w:fldChar w:fldCharType="separate"/>
          </w:r>
          <w:ins w:id="10" w:author="Robert Lundmark" w:date="2014-10-22T12:20:00Z">
            <w:r w:rsidR="001003D3" w:rsidRPr="00C807A2">
              <w:rPr>
                <w:rStyle w:val="Hyperlink"/>
                <w:noProof/>
              </w:rPr>
              <w:fldChar w:fldCharType="begin"/>
            </w:r>
            <w:r w:rsidR="001003D3" w:rsidRPr="00C807A2">
              <w:rPr>
                <w:rStyle w:val="Hyperlink"/>
                <w:noProof/>
              </w:rPr>
              <w:instrText xml:space="preserve"> </w:instrText>
            </w:r>
            <w:r w:rsidR="001003D3">
              <w:rPr>
                <w:noProof/>
              </w:rPr>
              <w:instrText>HYPERLINK \l "_Toc401743782"</w:instrText>
            </w:r>
            <w:r w:rsidR="001003D3" w:rsidRPr="00C807A2">
              <w:rPr>
                <w:rStyle w:val="Hyperlink"/>
                <w:noProof/>
              </w:rPr>
              <w:instrText xml:space="preserve"> </w:instrText>
            </w:r>
            <w:r w:rsidR="001003D3" w:rsidRPr="00C807A2">
              <w:rPr>
                <w:rStyle w:val="Hyperlink"/>
                <w:noProof/>
              </w:rPr>
            </w:r>
            <w:r w:rsidR="001003D3" w:rsidRPr="00C807A2">
              <w:rPr>
                <w:rStyle w:val="Hyperlink"/>
                <w:noProof/>
              </w:rPr>
              <w:fldChar w:fldCharType="separate"/>
            </w:r>
            <w:r w:rsidR="001003D3" w:rsidRPr="00C807A2">
              <w:rPr>
                <w:rStyle w:val="Hyperlink"/>
                <w:noProof/>
              </w:rPr>
              <w:t>1</w:t>
            </w:r>
            <w:r w:rsidR="001003D3">
              <w:rPr>
                <w:rFonts w:asciiTheme="minorHAnsi" w:eastAsiaTheme="minorEastAsia" w:hAnsiTheme="minorHAnsi" w:cstheme="minorBidi"/>
                <w:noProof/>
                <w:sz w:val="22"/>
                <w:lang w:val="fi-FI" w:eastAsia="fi-FI"/>
              </w:rPr>
              <w:tab/>
            </w:r>
            <w:r w:rsidR="001003D3" w:rsidRPr="00C807A2">
              <w:rPr>
                <w:rStyle w:val="Hyperlink"/>
                <w:noProof/>
              </w:rPr>
              <w:t>Inledning</w:t>
            </w:r>
            <w:r w:rsidR="001003D3">
              <w:rPr>
                <w:noProof/>
                <w:webHidden/>
              </w:rPr>
              <w:tab/>
            </w:r>
            <w:r w:rsidR="001003D3">
              <w:rPr>
                <w:noProof/>
                <w:webHidden/>
              </w:rPr>
              <w:fldChar w:fldCharType="begin"/>
            </w:r>
            <w:r w:rsidR="001003D3">
              <w:rPr>
                <w:noProof/>
                <w:webHidden/>
              </w:rPr>
              <w:instrText xml:space="preserve"> PAGEREF _Toc401743782 \h </w:instrText>
            </w:r>
            <w:r w:rsidR="001003D3">
              <w:rPr>
                <w:noProof/>
                <w:webHidden/>
              </w:rPr>
            </w:r>
          </w:ins>
          <w:r w:rsidR="001003D3">
            <w:rPr>
              <w:noProof/>
              <w:webHidden/>
            </w:rPr>
            <w:fldChar w:fldCharType="separate"/>
          </w:r>
          <w:ins w:id="11" w:author="Robert Lundmark" w:date="2014-10-22T12:20:00Z">
            <w:r w:rsidR="001003D3">
              <w:rPr>
                <w:noProof/>
                <w:webHidden/>
              </w:rPr>
              <w:t>6</w:t>
            </w:r>
            <w:r w:rsidR="001003D3">
              <w:rPr>
                <w:noProof/>
                <w:webHidden/>
              </w:rPr>
              <w:fldChar w:fldCharType="end"/>
            </w:r>
            <w:r w:rsidR="001003D3" w:rsidRPr="00C807A2">
              <w:rPr>
                <w:rStyle w:val="Hyperlink"/>
                <w:noProof/>
              </w:rPr>
              <w:fldChar w:fldCharType="end"/>
            </w:r>
          </w:ins>
        </w:p>
        <w:p w14:paraId="734B7577" w14:textId="77777777" w:rsidR="001003D3" w:rsidRDefault="001003D3">
          <w:pPr>
            <w:pStyle w:val="TOC2"/>
            <w:tabs>
              <w:tab w:val="left" w:pos="660"/>
              <w:tab w:val="right" w:leader="dot" w:pos="10456"/>
            </w:tabs>
            <w:rPr>
              <w:ins w:id="12" w:author="Robert Lundmark" w:date="2014-10-22T12:20:00Z"/>
              <w:rFonts w:asciiTheme="minorHAnsi" w:eastAsiaTheme="minorEastAsia" w:hAnsiTheme="minorHAnsi" w:cstheme="minorBidi"/>
              <w:noProof/>
              <w:sz w:val="22"/>
              <w:lang w:val="fi-FI" w:eastAsia="fi-FI"/>
            </w:rPr>
          </w:pPr>
          <w:ins w:id="13"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"_Toc401743783"</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1.1</w:t>
            </w:r>
            <w:r>
              <w:rPr>
                <w:rFonts w:asciiTheme="minorHAnsi" w:eastAsiaTheme="minorEastAsia" w:hAnsiTheme="minorHAnsi" w:cstheme="minorBidi"/>
                <w:noProof/>
                <w:sz w:val="22"/>
                <w:lang w:val="fi-FI" w:eastAsia="fi-FI"/>
              </w:rPr>
              <w:tab/>
            </w:r>
            <w:r w:rsidRPr="00C807A2">
              <w:rPr>
                <w:rStyle w:val="Hyperlink"/>
                <w:noProof/>
              </w:rPr>
              <w:t>Svenskt namn</w:t>
            </w:r>
            <w:r>
              <w:rPr>
                <w:noProof/>
                <w:webHidden/>
              </w:rPr>
              <w:tab/>
            </w:r>
            <w:r>
              <w:rPr>
                <w:noProof/>
                <w:webHidden/>
              </w:rPr>
              <w:fldChar w:fldCharType="begin"/>
            </w:r>
            <w:r>
              <w:rPr>
                <w:noProof/>
                <w:webHidden/>
              </w:rPr>
              <w:instrText xml:space="preserve"> PAGEREF _Toc401743783 \h </w:instrText>
            </w:r>
            <w:r>
              <w:rPr>
                <w:noProof/>
                <w:webHidden/>
              </w:rPr>
            </w:r>
          </w:ins>
          <w:r>
            <w:rPr>
              <w:noProof/>
              <w:webHidden/>
            </w:rPr>
            <w:fldChar w:fldCharType="separate"/>
          </w:r>
          <w:ins w:id="14" w:author="Robert Lundmark" w:date="2014-10-22T12:20:00Z">
            <w:r>
              <w:rPr>
                <w:noProof/>
                <w:webHidden/>
              </w:rPr>
              <w:t>6</w:t>
            </w:r>
            <w:r>
              <w:rPr>
                <w:noProof/>
                <w:webHidden/>
              </w:rPr>
              <w:fldChar w:fldCharType="end"/>
            </w:r>
            <w:r w:rsidRPr="00C807A2">
              <w:rPr>
                <w:rStyle w:val="Hyperlink"/>
                <w:noProof/>
              </w:rPr>
              <w:fldChar w:fldCharType="end"/>
            </w:r>
          </w:ins>
        </w:p>
        <w:p w14:paraId="30E64B32" w14:textId="77777777" w:rsidR="001003D3" w:rsidRDefault="001003D3">
          <w:pPr>
            <w:pStyle w:val="TOC2"/>
            <w:tabs>
              <w:tab w:val="left" w:pos="880"/>
              <w:tab w:val="right" w:leader="dot" w:pos="10456"/>
            </w:tabs>
            <w:rPr>
              <w:ins w:id="15" w:author="Robert Lundmark" w:date="2014-10-22T12:20:00Z"/>
              <w:rFonts w:asciiTheme="minorHAnsi" w:eastAsiaTheme="minorEastAsia" w:hAnsiTheme="minorHAnsi" w:cstheme="minorBidi"/>
              <w:noProof/>
              <w:sz w:val="22"/>
              <w:lang w:val="fi-FI" w:eastAsia="fi-FI"/>
            </w:rPr>
          </w:pPr>
          <w:ins w:id="16"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"_Toc401743784"</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1.2</w:t>
            </w:r>
            <w:r>
              <w:rPr>
                <w:rFonts w:asciiTheme="minorHAnsi" w:eastAsiaTheme="minorEastAsia" w:hAnsiTheme="minorHAnsi" w:cstheme="minorBidi"/>
                <w:noProof/>
                <w:sz w:val="22"/>
                <w:lang w:val="fi-FI" w:eastAsia="fi-FI"/>
              </w:rPr>
              <w:tab/>
            </w:r>
            <w:r w:rsidRPr="00C807A2">
              <w:rPr>
                <w:rStyle w:val="Hyperlink"/>
                <w:noProof/>
              </w:rPr>
              <w:t>WEB beskrivning</w:t>
            </w:r>
            <w:r>
              <w:rPr>
                <w:noProof/>
                <w:webHidden/>
              </w:rPr>
              <w:tab/>
            </w:r>
            <w:r>
              <w:rPr>
                <w:noProof/>
                <w:webHidden/>
              </w:rPr>
              <w:fldChar w:fldCharType="begin"/>
            </w:r>
            <w:r>
              <w:rPr>
                <w:noProof/>
                <w:webHidden/>
              </w:rPr>
              <w:instrText xml:space="preserve"> PAGEREF _Toc401743784 \h </w:instrText>
            </w:r>
            <w:r>
              <w:rPr>
                <w:noProof/>
                <w:webHidden/>
              </w:rPr>
            </w:r>
          </w:ins>
          <w:r>
            <w:rPr>
              <w:noProof/>
              <w:webHidden/>
            </w:rPr>
            <w:fldChar w:fldCharType="separate"/>
          </w:r>
          <w:ins w:id="17" w:author="Robert Lundmark" w:date="2014-10-22T12:20:00Z">
            <w:r>
              <w:rPr>
                <w:noProof/>
                <w:webHidden/>
              </w:rPr>
              <w:t>6</w:t>
            </w:r>
            <w:r>
              <w:rPr>
                <w:noProof/>
                <w:webHidden/>
              </w:rPr>
              <w:fldChar w:fldCharType="end"/>
            </w:r>
            <w:r w:rsidRPr="00C807A2">
              <w:rPr>
                <w:rStyle w:val="Hyperlink"/>
                <w:noProof/>
              </w:rPr>
              <w:fldChar w:fldCharType="end"/>
            </w:r>
          </w:ins>
        </w:p>
        <w:p w14:paraId="0DDF8579" w14:textId="77777777" w:rsidR="001003D3" w:rsidRDefault="001003D3">
          <w:pPr>
            <w:pStyle w:val="TOC1"/>
            <w:tabs>
              <w:tab w:val="left" w:pos="400"/>
              <w:tab w:val="right" w:leader="dot" w:pos="10456"/>
            </w:tabs>
            <w:rPr>
              <w:ins w:id="18" w:author="Robert Lundmark" w:date="2014-10-22T12:20:00Z"/>
              <w:rFonts w:asciiTheme="minorHAnsi" w:eastAsiaTheme="minorEastAsia" w:hAnsiTheme="minorHAnsi" w:cstheme="minorBidi"/>
              <w:noProof/>
              <w:sz w:val="22"/>
              <w:lang w:val="fi-FI" w:eastAsia="fi-FI"/>
            </w:rPr>
          </w:pPr>
          <w:ins w:id="19"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"_Toc401743785"</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2</w:t>
            </w:r>
            <w:r>
              <w:rPr>
                <w:rFonts w:asciiTheme="minorHAnsi" w:eastAsiaTheme="minorEastAsia" w:hAnsiTheme="minorHAnsi" w:cstheme="minorBidi"/>
                <w:noProof/>
                <w:sz w:val="22"/>
                <w:lang w:val="fi-FI" w:eastAsia="fi-FI"/>
              </w:rPr>
              <w:tab/>
            </w:r>
            <w:r w:rsidRPr="00C807A2">
              <w:rPr>
                <w:rStyle w:val="Hyperlink"/>
                <w:noProof/>
              </w:rPr>
              <w:t>Versionsinformation</w:t>
            </w:r>
            <w:r>
              <w:rPr>
                <w:noProof/>
                <w:webHidden/>
              </w:rPr>
              <w:tab/>
            </w:r>
            <w:r>
              <w:rPr>
                <w:noProof/>
                <w:webHidden/>
              </w:rPr>
              <w:fldChar w:fldCharType="begin"/>
            </w:r>
            <w:r>
              <w:rPr>
                <w:noProof/>
                <w:webHidden/>
              </w:rPr>
              <w:instrText xml:space="preserve"> PAGEREF _Toc401743785 \h </w:instrText>
            </w:r>
            <w:r>
              <w:rPr>
                <w:noProof/>
                <w:webHidden/>
              </w:rPr>
            </w:r>
          </w:ins>
          <w:r>
            <w:rPr>
              <w:noProof/>
              <w:webHidden/>
            </w:rPr>
            <w:fldChar w:fldCharType="separate"/>
          </w:r>
          <w:ins w:id="20" w:author="Robert Lundmark" w:date="2014-10-22T12:20:00Z">
            <w:r>
              <w:rPr>
                <w:noProof/>
                <w:webHidden/>
              </w:rPr>
              <w:t>7</w:t>
            </w:r>
            <w:r>
              <w:rPr>
                <w:noProof/>
                <w:webHidden/>
              </w:rPr>
              <w:fldChar w:fldCharType="end"/>
            </w:r>
            <w:r w:rsidRPr="00C807A2">
              <w:rPr>
                <w:rStyle w:val="Hyperlink"/>
                <w:noProof/>
              </w:rPr>
              <w:fldChar w:fldCharType="end"/>
            </w:r>
          </w:ins>
        </w:p>
        <w:p w14:paraId="5310314C" w14:textId="77777777" w:rsidR="001003D3" w:rsidRDefault="001003D3">
          <w:pPr>
            <w:pStyle w:val="TOC2"/>
            <w:tabs>
              <w:tab w:val="left" w:pos="880"/>
              <w:tab w:val="right" w:leader="dot" w:pos="10456"/>
            </w:tabs>
            <w:rPr>
              <w:ins w:id="21" w:author="Robert Lundmark" w:date="2014-10-22T12:20:00Z"/>
              <w:rFonts w:asciiTheme="minorHAnsi" w:eastAsiaTheme="minorEastAsia" w:hAnsiTheme="minorHAnsi" w:cstheme="minorBidi"/>
              <w:noProof/>
              <w:sz w:val="22"/>
              <w:lang w:val="fi-FI" w:eastAsia="fi-FI"/>
            </w:rPr>
          </w:pPr>
          <w:ins w:id="22"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"_Toc401743786"</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2.1</w:t>
            </w:r>
            <w:r>
              <w:rPr>
                <w:rFonts w:asciiTheme="minorHAnsi" w:eastAsiaTheme="minorEastAsia" w:hAnsiTheme="minorHAnsi" w:cstheme="minorBidi"/>
                <w:noProof/>
                <w:sz w:val="22"/>
                <w:lang w:val="fi-FI" w:eastAsia="fi-FI"/>
              </w:rPr>
              <w:tab/>
            </w:r>
            <w:r w:rsidRPr="00C807A2">
              <w:rPr>
                <w:rStyle w:val="Hyperlink"/>
                <w:noProof/>
              </w:rPr>
              <w:t>Version 1.0_RC5</w:t>
            </w:r>
            <w:r>
              <w:rPr>
                <w:noProof/>
                <w:webHidden/>
              </w:rPr>
              <w:tab/>
            </w:r>
            <w:r>
              <w:rPr>
                <w:noProof/>
                <w:webHidden/>
              </w:rPr>
              <w:fldChar w:fldCharType="begin"/>
            </w:r>
            <w:r>
              <w:rPr>
                <w:noProof/>
                <w:webHidden/>
              </w:rPr>
              <w:instrText xml:space="preserve"> PAGEREF _Toc401743786 \h </w:instrText>
            </w:r>
            <w:r>
              <w:rPr>
                <w:noProof/>
                <w:webHidden/>
              </w:rPr>
            </w:r>
          </w:ins>
          <w:r>
            <w:rPr>
              <w:noProof/>
              <w:webHidden/>
            </w:rPr>
            <w:fldChar w:fldCharType="separate"/>
          </w:r>
          <w:ins w:id="23" w:author="Robert Lundmark" w:date="2014-10-22T12:20:00Z">
            <w:r>
              <w:rPr>
                <w:noProof/>
                <w:webHidden/>
              </w:rPr>
              <w:t>7</w:t>
            </w:r>
            <w:r>
              <w:rPr>
                <w:noProof/>
                <w:webHidden/>
              </w:rPr>
              <w:fldChar w:fldCharType="end"/>
            </w:r>
            <w:r w:rsidRPr="00C807A2">
              <w:rPr>
                <w:rStyle w:val="Hyperlink"/>
                <w:noProof/>
              </w:rPr>
              <w:fldChar w:fldCharType="end"/>
            </w:r>
          </w:ins>
        </w:p>
        <w:p w14:paraId="2F400F3F" w14:textId="77777777" w:rsidR="001003D3" w:rsidRDefault="001003D3">
          <w:pPr>
            <w:pStyle w:val="TOC3"/>
            <w:tabs>
              <w:tab w:val="left" w:pos="1100"/>
              <w:tab w:val="right" w:leader="dot" w:pos="10456"/>
            </w:tabs>
            <w:rPr>
              <w:ins w:id="24" w:author="Robert Lundmark" w:date="2014-10-22T12:20:00Z"/>
              <w:rFonts w:asciiTheme="minorHAnsi" w:eastAsiaTheme="minorEastAsia" w:hAnsiTheme="minorHAnsi" w:cstheme="minorBidi"/>
              <w:noProof/>
              <w:sz w:val="22"/>
              <w:lang w:val="fi-FI" w:eastAsia="fi-FI"/>
            </w:rPr>
          </w:pPr>
          <w:ins w:id="25"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"_Toc401743787"</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2.1.1</w:t>
            </w:r>
            <w:r>
              <w:rPr>
                <w:rFonts w:asciiTheme="minorHAnsi" w:eastAsiaTheme="minorEastAsia" w:hAnsiTheme="minorHAnsi" w:cstheme="minorBidi"/>
                <w:noProof/>
                <w:sz w:val="22"/>
                <w:lang w:val="fi-FI" w:eastAsia="fi-FI"/>
              </w:rPr>
              <w:tab/>
            </w:r>
            <w:r w:rsidRPr="00C807A2">
              <w:rPr>
                <w:rStyle w:val="Hyperlink"/>
                <w:noProof/>
              </w:rPr>
              <w:t>Oförändrade tjänstekontrakt</w:t>
            </w:r>
            <w:r>
              <w:rPr>
                <w:noProof/>
                <w:webHidden/>
              </w:rPr>
              <w:tab/>
            </w:r>
            <w:r>
              <w:rPr>
                <w:noProof/>
                <w:webHidden/>
              </w:rPr>
              <w:fldChar w:fldCharType="begin"/>
            </w:r>
            <w:r>
              <w:rPr>
                <w:noProof/>
                <w:webHidden/>
              </w:rPr>
              <w:instrText xml:space="preserve"> PAGEREF _Toc401743787 \h </w:instrText>
            </w:r>
            <w:r>
              <w:rPr>
                <w:noProof/>
                <w:webHidden/>
              </w:rPr>
            </w:r>
          </w:ins>
          <w:r>
            <w:rPr>
              <w:noProof/>
              <w:webHidden/>
            </w:rPr>
            <w:fldChar w:fldCharType="separate"/>
          </w:r>
          <w:ins w:id="26" w:author="Robert Lundmark" w:date="2014-10-22T12:20:00Z">
            <w:r>
              <w:rPr>
                <w:noProof/>
                <w:webHidden/>
              </w:rPr>
              <w:t>7</w:t>
            </w:r>
            <w:r>
              <w:rPr>
                <w:noProof/>
                <w:webHidden/>
              </w:rPr>
              <w:fldChar w:fldCharType="end"/>
            </w:r>
            <w:r w:rsidRPr="00C807A2">
              <w:rPr>
                <w:rStyle w:val="Hyperlink"/>
                <w:noProof/>
              </w:rPr>
              <w:fldChar w:fldCharType="end"/>
            </w:r>
          </w:ins>
        </w:p>
        <w:p w14:paraId="4795A72C" w14:textId="77777777" w:rsidR="001003D3" w:rsidRDefault="001003D3">
          <w:pPr>
            <w:pStyle w:val="TOC3"/>
            <w:tabs>
              <w:tab w:val="left" w:pos="1100"/>
              <w:tab w:val="right" w:leader="dot" w:pos="10456"/>
            </w:tabs>
            <w:rPr>
              <w:ins w:id="27" w:author="Robert Lundmark" w:date="2014-10-22T12:20:00Z"/>
              <w:rFonts w:asciiTheme="minorHAnsi" w:eastAsiaTheme="minorEastAsia" w:hAnsiTheme="minorHAnsi" w:cstheme="minorBidi"/>
              <w:noProof/>
              <w:sz w:val="22"/>
              <w:lang w:val="fi-FI" w:eastAsia="fi-FI"/>
            </w:rPr>
          </w:pPr>
          <w:ins w:id="28"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"_Toc401743788"</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2.1.2</w:t>
            </w:r>
            <w:r>
              <w:rPr>
                <w:rFonts w:asciiTheme="minorHAnsi" w:eastAsiaTheme="minorEastAsia" w:hAnsiTheme="minorHAnsi" w:cstheme="minorBidi"/>
                <w:noProof/>
                <w:sz w:val="22"/>
                <w:lang w:val="fi-FI" w:eastAsia="fi-FI"/>
              </w:rPr>
              <w:tab/>
            </w:r>
            <w:r w:rsidRPr="00C807A2">
              <w:rPr>
                <w:rStyle w:val="Hyperlink"/>
                <w:noProof/>
              </w:rPr>
              <w:t>Nya tjänstekontrakt</w:t>
            </w:r>
            <w:r>
              <w:rPr>
                <w:noProof/>
                <w:webHidden/>
              </w:rPr>
              <w:tab/>
            </w:r>
            <w:r>
              <w:rPr>
                <w:noProof/>
                <w:webHidden/>
              </w:rPr>
              <w:fldChar w:fldCharType="begin"/>
            </w:r>
            <w:r>
              <w:rPr>
                <w:noProof/>
                <w:webHidden/>
              </w:rPr>
              <w:instrText xml:space="preserve"> PAGEREF _Toc401743788 \h </w:instrText>
            </w:r>
            <w:r>
              <w:rPr>
                <w:noProof/>
                <w:webHidden/>
              </w:rPr>
            </w:r>
          </w:ins>
          <w:r>
            <w:rPr>
              <w:noProof/>
              <w:webHidden/>
            </w:rPr>
            <w:fldChar w:fldCharType="separate"/>
          </w:r>
          <w:ins w:id="29" w:author="Robert Lundmark" w:date="2014-10-22T12:20:00Z">
            <w:r>
              <w:rPr>
                <w:noProof/>
                <w:webHidden/>
              </w:rPr>
              <w:t>7</w:t>
            </w:r>
            <w:r>
              <w:rPr>
                <w:noProof/>
                <w:webHidden/>
              </w:rPr>
              <w:fldChar w:fldCharType="end"/>
            </w:r>
            <w:r w:rsidRPr="00C807A2">
              <w:rPr>
                <w:rStyle w:val="Hyperlink"/>
                <w:noProof/>
              </w:rPr>
              <w:fldChar w:fldCharType="end"/>
            </w:r>
          </w:ins>
        </w:p>
        <w:p w14:paraId="533B212B" w14:textId="77777777" w:rsidR="001003D3" w:rsidRDefault="001003D3">
          <w:pPr>
            <w:pStyle w:val="TOC3"/>
            <w:tabs>
              <w:tab w:val="left" w:pos="1100"/>
              <w:tab w:val="right" w:leader="dot" w:pos="10456"/>
            </w:tabs>
            <w:rPr>
              <w:ins w:id="30" w:author="Robert Lundmark" w:date="2014-10-22T12:20:00Z"/>
              <w:rFonts w:asciiTheme="minorHAnsi" w:eastAsiaTheme="minorEastAsia" w:hAnsiTheme="minorHAnsi" w:cstheme="minorBidi"/>
              <w:noProof/>
              <w:sz w:val="22"/>
              <w:lang w:val="fi-FI" w:eastAsia="fi-FI"/>
            </w:rPr>
          </w:pPr>
          <w:ins w:id="31"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"_Toc401743789"</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2.1.3</w:t>
            </w:r>
            <w:r>
              <w:rPr>
                <w:rFonts w:asciiTheme="minorHAnsi" w:eastAsiaTheme="minorEastAsia" w:hAnsiTheme="minorHAnsi" w:cstheme="minorBidi"/>
                <w:noProof/>
                <w:sz w:val="22"/>
                <w:lang w:val="fi-FI" w:eastAsia="fi-FI"/>
              </w:rPr>
              <w:tab/>
            </w:r>
            <w:r w:rsidRPr="00C807A2">
              <w:rPr>
                <w:rStyle w:val="Hyperlink"/>
                <w:noProof/>
              </w:rPr>
              <w:t>Förändrade tjänstekontrakt</w:t>
            </w:r>
            <w:r>
              <w:rPr>
                <w:noProof/>
                <w:webHidden/>
              </w:rPr>
              <w:tab/>
            </w:r>
            <w:r>
              <w:rPr>
                <w:noProof/>
                <w:webHidden/>
              </w:rPr>
              <w:fldChar w:fldCharType="begin"/>
            </w:r>
            <w:r>
              <w:rPr>
                <w:noProof/>
                <w:webHidden/>
              </w:rPr>
              <w:instrText xml:space="preserve"> PAGEREF _Toc401743789 \h </w:instrText>
            </w:r>
            <w:r>
              <w:rPr>
                <w:noProof/>
                <w:webHidden/>
              </w:rPr>
            </w:r>
          </w:ins>
          <w:r>
            <w:rPr>
              <w:noProof/>
              <w:webHidden/>
            </w:rPr>
            <w:fldChar w:fldCharType="separate"/>
          </w:r>
          <w:ins w:id="32" w:author="Robert Lundmark" w:date="2014-10-22T12:20:00Z">
            <w:r>
              <w:rPr>
                <w:noProof/>
                <w:webHidden/>
              </w:rPr>
              <w:t>7</w:t>
            </w:r>
            <w:r>
              <w:rPr>
                <w:noProof/>
                <w:webHidden/>
              </w:rPr>
              <w:fldChar w:fldCharType="end"/>
            </w:r>
            <w:r w:rsidRPr="00C807A2">
              <w:rPr>
                <w:rStyle w:val="Hyperlink"/>
                <w:noProof/>
              </w:rPr>
              <w:fldChar w:fldCharType="end"/>
            </w:r>
          </w:ins>
        </w:p>
        <w:p w14:paraId="1E7454D3" w14:textId="77777777" w:rsidR="001003D3" w:rsidRDefault="001003D3">
          <w:pPr>
            <w:pStyle w:val="TOC3"/>
            <w:tabs>
              <w:tab w:val="left" w:pos="1100"/>
              <w:tab w:val="right" w:leader="dot" w:pos="10456"/>
            </w:tabs>
            <w:rPr>
              <w:ins w:id="33" w:author="Robert Lundmark" w:date="2014-10-22T12:20:00Z"/>
              <w:rFonts w:asciiTheme="minorHAnsi" w:eastAsiaTheme="minorEastAsia" w:hAnsiTheme="minorHAnsi" w:cstheme="minorBidi"/>
              <w:noProof/>
              <w:sz w:val="22"/>
              <w:lang w:val="fi-FI" w:eastAsia="fi-FI"/>
            </w:rPr>
          </w:pPr>
          <w:ins w:id="34"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"_Toc401743790"</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2.1.4</w:t>
            </w:r>
            <w:r>
              <w:rPr>
                <w:rFonts w:asciiTheme="minorHAnsi" w:eastAsiaTheme="minorEastAsia" w:hAnsiTheme="minorHAnsi" w:cstheme="minorBidi"/>
                <w:noProof/>
                <w:sz w:val="22"/>
                <w:lang w:val="fi-FI" w:eastAsia="fi-FI"/>
              </w:rPr>
              <w:tab/>
            </w:r>
            <w:r w:rsidRPr="00C807A2">
              <w:rPr>
                <w:rStyle w:val="Hyperlink"/>
                <w:noProof/>
              </w:rPr>
              <w:t>Utgångna tjänstekontrakt</w:t>
            </w:r>
            <w:r>
              <w:rPr>
                <w:noProof/>
                <w:webHidden/>
              </w:rPr>
              <w:tab/>
            </w:r>
            <w:r>
              <w:rPr>
                <w:noProof/>
                <w:webHidden/>
              </w:rPr>
              <w:fldChar w:fldCharType="begin"/>
            </w:r>
            <w:r>
              <w:rPr>
                <w:noProof/>
                <w:webHidden/>
              </w:rPr>
              <w:instrText xml:space="preserve"> PAGEREF _Toc401743790 \h </w:instrText>
            </w:r>
            <w:r>
              <w:rPr>
                <w:noProof/>
                <w:webHidden/>
              </w:rPr>
            </w:r>
          </w:ins>
          <w:r>
            <w:rPr>
              <w:noProof/>
              <w:webHidden/>
            </w:rPr>
            <w:fldChar w:fldCharType="separate"/>
          </w:r>
          <w:ins w:id="35" w:author="Robert Lundmark" w:date="2014-10-22T12:20:00Z">
            <w:r>
              <w:rPr>
                <w:noProof/>
                <w:webHidden/>
              </w:rPr>
              <w:t>7</w:t>
            </w:r>
            <w:r>
              <w:rPr>
                <w:noProof/>
                <w:webHidden/>
              </w:rPr>
              <w:fldChar w:fldCharType="end"/>
            </w:r>
            <w:r w:rsidRPr="00C807A2">
              <w:rPr>
                <w:rStyle w:val="Hyperlink"/>
                <w:noProof/>
              </w:rPr>
              <w:fldChar w:fldCharType="end"/>
            </w:r>
          </w:ins>
        </w:p>
        <w:p w14:paraId="6FE6F333" w14:textId="77777777" w:rsidR="001003D3" w:rsidRDefault="001003D3">
          <w:pPr>
            <w:pStyle w:val="TOC2"/>
            <w:tabs>
              <w:tab w:val="left" w:pos="880"/>
              <w:tab w:val="right" w:leader="dot" w:pos="10456"/>
            </w:tabs>
            <w:rPr>
              <w:ins w:id="36" w:author="Robert Lundmark" w:date="2014-10-22T12:20:00Z"/>
              <w:rFonts w:asciiTheme="minorHAnsi" w:eastAsiaTheme="minorEastAsia" w:hAnsiTheme="minorHAnsi" w:cstheme="minorBidi"/>
              <w:noProof/>
              <w:sz w:val="22"/>
              <w:lang w:val="fi-FI" w:eastAsia="fi-FI"/>
            </w:rPr>
          </w:pPr>
          <w:ins w:id="37"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"_Toc401743791"</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2.2</w:t>
            </w:r>
            <w:r>
              <w:rPr>
                <w:rFonts w:asciiTheme="minorHAnsi" w:eastAsiaTheme="minorEastAsia" w:hAnsiTheme="minorHAnsi" w:cstheme="minorBidi"/>
                <w:noProof/>
                <w:sz w:val="22"/>
                <w:lang w:val="fi-FI" w:eastAsia="fi-FI"/>
              </w:rPr>
              <w:tab/>
            </w:r>
            <w:r w:rsidRPr="00C807A2">
              <w:rPr>
                <w:rStyle w:val="Hyperlink"/>
                <w:noProof/>
              </w:rPr>
              <w:t>Version tidigare</w:t>
            </w:r>
            <w:r>
              <w:rPr>
                <w:noProof/>
                <w:webHidden/>
              </w:rPr>
              <w:tab/>
            </w:r>
            <w:r>
              <w:rPr>
                <w:noProof/>
                <w:webHidden/>
              </w:rPr>
              <w:fldChar w:fldCharType="begin"/>
            </w:r>
            <w:r>
              <w:rPr>
                <w:noProof/>
                <w:webHidden/>
              </w:rPr>
              <w:instrText xml:space="preserve"> PAGEREF _Toc401743791 \h </w:instrText>
            </w:r>
            <w:r>
              <w:rPr>
                <w:noProof/>
                <w:webHidden/>
              </w:rPr>
            </w:r>
          </w:ins>
          <w:r>
            <w:rPr>
              <w:noProof/>
              <w:webHidden/>
            </w:rPr>
            <w:fldChar w:fldCharType="separate"/>
          </w:r>
          <w:ins w:id="38" w:author="Robert Lundmark" w:date="2014-10-22T12:20:00Z">
            <w:r>
              <w:rPr>
                <w:noProof/>
                <w:webHidden/>
              </w:rPr>
              <w:t>7</w:t>
            </w:r>
            <w:r>
              <w:rPr>
                <w:noProof/>
                <w:webHidden/>
              </w:rPr>
              <w:fldChar w:fldCharType="end"/>
            </w:r>
            <w:r w:rsidRPr="00C807A2">
              <w:rPr>
                <w:rStyle w:val="Hyperlink"/>
                <w:noProof/>
              </w:rPr>
              <w:fldChar w:fldCharType="end"/>
            </w:r>
          </w:ins>
        </w:p>
        <w:p w14:paraId="0A0CCF7C" w14:textId="77777777" w:rsidR="001003D3" w:rsidRDefault="001003D3">
          <w:pPr>
            <w:pStyle w:val="TOC1"/>
            <w:tabs>
              <w:tab w:val="left" w:pos="400"/>
              <w:tab w:val="right" w:leader="dot" w:pos="10456"/>
            </w:tabs>
            <w:rPr>
              <w:ins w:id="39" w:author="Robert Lundmark" w:date="2014-10-22T12:20:00Z"/>
              <w:rFonts w:asciiTheme="minorHAnsi" w:eastAsiaTheme="minorEastAsia" w:hAnsiTheme="minorHAnsi" w:cstheme="minorBidi"/>
              <w:noProof/>
              <w:sz w:val="22"/>
              <w:lang w:val="fi-FI" w:eastAsia="fi-FI"/>
            </w:rPr>
          </w:pPr>
          <w:ins w:id="40"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"_Toc401743792"</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3</w:t>
            </w:r>
            <w:r>
              <w:rPr>
                <w:rFonts w:asciiTheme="minorHAnsi" w:eastAsiaTheme="minorEastAsia" w:hAnsiTheme="minorHAnsi" w:cstheme="minorBidi"/>
                <w:noProof/>
                <w:sz w:val="22"/>
                <w:lang w:val="fi-FI" w:eastAsia="fi-FI"/>
              </w:rPr>
              <w:tab/>
            </w:r>
            <w:r w:rsidRPr="00C807A2">
              <w:rPr>
                <w:rStyle w:val="Hyperlink"/>
                <w:noProof/>
              </w:rPr>
              <w:t>Tjänstedomänens arkitektur</w:t>
            </w:r>
            <w:r>
              <w:rPr>
                <w:noProof/>
                <w:webHidden/>
              </w:rPr>
              <w:tab/>
            </w:r>
            <w:r>
              <w:rPr>
                <w:noProof/>
                <w:webHidden/>
              </w:rPr>
              <w:fldChar w:fldCharType="begin"/>
            </w:r>
            <w:r>
              <w:rPr>
                <w:noProof/>
                <w:webHidden/>
              </w:rPr>
              <w:instrText xml:space="preserve"> PAGEREF _Toc401743792 \h </w:instrText>
            </w:r>
            <w:r>
              <w:rPr>
                <w:noProof/>
                <w:webHidden/>
              </w:rPr>
            </w:r>
          </w:ins>
          <w:r>
            <w:rPr>
              <w:noProof/>
              <w:webHidden/>
            </w:rPr>
            <w:fldChar w:fldCharType="separate"/>
          </w:r>
          <w:ins w:id="41" w:author="Robert Lundmark" w:date="2014-10-22T12:20:00Z">
            <w:r>
              <w:rPr>
                <w:noProof/>
                <w:webHidden/>
              </w:rPr>
              <w:t>8</w:t>
            </w:r>
            <w:r>
              <w:rPr>
                <w:noProof/>
                <w:webHidden/>
              </w:rPr>
              <w:fldChar w:fldCharType="end"/>
            </w:r>
            <w:r w:rsidRPr="00C807A2">
              <w:rPr>
                <w:rStyle w:val="Hyperlink"/>
                <w:noProof/>
              </w:rPr>
              <w:fldChar w:fldCharType="end"/>
            </w:r>
          </w:ins>
        </w:p>
        <w:p w14:paraId="28808783" w14:textId="77777777" w:rsidR="001003D3" w:rsidRDefault="001003D3">
          <w:pPr>
            <w:pStyle w:val="TOC2"/>
            <w:tabs>
              <w:tab w:val="left" w:pos="880"/>
              <w:tab w:val="right" w:leader="dot" w:pos="10456"/>
            </w:tabs>
            <w:rPr>
              <w:ins w:id="42" w:author="Robert Lundmark" w:date="2014-10-22T12:20:00Z"/>
              <w:rFonts w:asciiTheme="minorHAnsi" w:eastAsiaTheme="minorEastAsia" w:hAnsiTheme="minorHAnsi" w:cstheme="minorBidi"/>
              <w:noProof/>
              <w:sz w:val="22"/>
              <w:lang w:val="fi-FI" w:eastAsia="fi-FI"/>
            </w:rPr>
          </w:pPr>
          <w:ins w:id="43"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"_Toc401743793"</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3.1</w:t>
            </w:r>
            <w:r>
              <w:rPr>
                <w:rFonts w:asciiTheme="minorHAnsi" w:eastAsiaTheme="minorEastAsia" w:hAnsiTheme="minorHAnsi" w:cstheme="minorBidi"/>
                <w:noProof/>
                <w:sz w:val="22"/>
                <w:lang w:val="fi-FI" w:eastAsia="fi-FI"/>
              </w:rPr>
              <w:tab/>
            </w:r>
            <w:r w:rsidRPr="00C807A2">
              <w:rPr>
                <w:rStyle w:val="Hyperlink"/>
                <w:noProof/>
              </w:rPr>
              <w:t>Flöden</w:t>
            </w:r>
            <w:r>
              <w:rPr>
                <w:noProof/>
                <w:webHidden/>
              </w:rPr>
              <w:tab/>
            </w:r>
            <w:r>
              <w:rPr>
                <w:noProof/>
                <w:webHidden/>
              </w:rPr>
              <w:fldChar w:fldCharType="begin"/>
            </w:r>
            <w:r>
              <w:rPr>
                <w:noProof/>
                <w:webHidden/>
              </w:rPr>
              <w:instrText xml:space="preserve"> PAGEREF _Toc401743793 \h </w:instrText>
            </w:r>
            <w:r>
              <w:rPr>
                <w:noProof/>
                <w:webHidden/>
              </w:rPr>
            </w:r>
          </w:ins>
          <w:r>
            <w:rPr>
              <w:noProof/>
              <w:webHidden/>
            </w:rPr>
            <w:fldChar w:fldCharType="separate"/>
          </w:r>
          <w:ins w:id="44" w:author="Robert Lundmark" w:date="2014-10-22T12:20:00Z">
            <w:r>
              <w:rPr>
                <w:noProof/>
                <w:webHidden/>
              </w:rPr>
              <w:t>8</w:t>
            </w:r>
            <w:r>
              <w:rPr>
                <w:noProof/>
                <w:webHidden/>
              </w:rPr>
              <w:fldChar w:fldCharType="end"/>
            </w:r>
            <w:r w:rsidRPr="00C807A2">
              <w:rPr>
                <w:rStyle w:val="Hyperlink"/>
                <w:noProof/>
              </w:rPr>
              <w:fldChar w:fldCharType="end"/>
            </w:r>
          </w:ins>
        </w:p>
        <w:p w14:paraId="65DB80A8" w14:textId="77777777" w:rsidR="001003D3" w:rsidRDefault="001003D3">
          <w:pPr>
            <w:pStyle w:val="TOC3"/>
            <w:tabs>
              <w:tab w:val="left" w:pos="1100"/>
              <w:tab w:val="right" w:leader="dot" w:pos="10456"/>
            </w:tabs>
            <w:rPr>
              <w:ins w:id="45" w:author="Robert Lundmark" w:date="2014-10-22T12:20:00Z"/>
              <w:rFonts w:asciiTheme="minorHAnsi" w:eastAsiaTheme="minorEastAsia" w:hAnsiTheme="minorHAnsi" w:cstheme="minorBidi"/>
              <w:noProof/>
              <w:sz w:val="22"/>
              <w:lang w:val="fi-FI" w:eastAsia="fi-FI"/>
            </w:rPr>
          </w:pPr>
          <w:ins w:id="46"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"_Toc401743794"</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3.1.1</w:t>
            </w:r>
            <w:r>
              <w:rPr>
                <w:rFonts w:asciiTheme="minorHAnsi" w:eastAsiaTheme="minorEastAsia" w:hAnsiTheme="minorHAnsi" w:cstheme="minorBidi"/>
                <w:noProof/>
                <w:sz w:val="22"/>
                <w:lang w:val="fi-FI" w:eastAsia="fi-FI"/>
              </w:rPr>
              <w:tab/>
            </w:r>
            <w:r w:rsidRPr="00C807A2">
              <w:rPr>
                <w:rStyle w:val="Hyperlink"/>
                <w:noProof/>
              </w:rPr>
              <w:t>Flöde – Hämta information om anställd/uppdragstagare</w:t>
            </w:r>
            <w:r>
              <w:rPr>
                <w:noProof/>
                <w:webHidden/>
              </w:rPr>
              <w:tab/>
            </w:r>
            <w:r>
              <w:rPr>
                <w:noProof/>
                <w:webHidden/>
              </w:rPr>
              <w:fldChar w:fldCharType="begin"/>
            </w:r>
            <w:r>
              <w:rPr>
                <w:noProof/>
                <w:webHidden/>
              </w:rPr>
              <w:instrText xml:space="preserve"> PAGEREF _Toc401743794 \h </w:instrText>
            </w:r>
            <w:r>
              <w:rPr>
                <w:noProof/>
                <w:webHidden/>
              </w:rPr>
            </w:r>
          </w:ins>
          <w:r>
            <w:rPr>
              <w:noProof/>
              <w:webHidden/>
            </w:rPr>
            <w:fldChar w:fldCharType="separate"/>
          </w:r>
          <w:ins w:id="47" w:author="Robert Lundmark" w:date="2014-10-22T12:20:00Z">
            <w:r>
              <w:rPr>
                <w:noProof/>
                <w:webHidden/>
              </w:rPr>
              <w:t>8</w:t>
            </w:r>
            <w:r>
              <w:rPr>
                <w:noProof/>
                <w:webHidden/>
              </w:rPr>
              <w:fldChar w:fldCharType="end"/>
            </w:r>
            <w:r w:rsidRPr="00C807A2">
              <w:rPr>
                <w:rStyle w:val="Hyperlink"/>
                <w:noProof/>
              </w:rPr>
              <w:fldChar w:fldCharType="end"/>
            </w:r>
          </w:ins>
        </w:p>
        <w:p w14:paraId="30E3A598" w14:textId="77777777" w:rsidR="001003D3" w:rsidRDefault="001003D3">
          <w:pPr>
            <w:pStyle w:val="TOC3"/>
            <w:tabs>
              <w:tab w:val="left" w:pos="1100"/>
              <w:tab w:val="right" w:leader="dot" w:pos="10456"/>
            </w:tabs>
            <w:rPr>
              <w:ins w:id="48" w:author="Robert Lundmark" w:date="2014-10-22T12:20:00Z"/>
              <w:rFonts w:asciiTheme="minorHAnsi" w:eastAsiaTheme="minorEastAsia" w:hAnsiTheme="minorHAnsi" w:cstheme="minorBidi"/>
              <w:noProof/>
              <w:sz w:val="22"/>
              <w:lang w:val="fi-FI" w:eastAsia="fi-FI"/>
            </w:rPr>
          </w:pPr>
          <w:ins w:id="49"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"_Toc401743795"</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3.1.2</w:t>
            </w:r>
            <w:r>
              <w:rPr>
                <w:rFonts w:asciiTheme="minorHAnsi" w:eastAsiaTheme="minorEastAsia" w:hAnsiTheme="minorHAnsi" w:cstheme="minorBidi"/>
                <w:noProof/>
                <w:sz w:val="22"/>
                <w:lang w:val="fi-FI" w:eastAsia="fi-FI"/>
              </w:rPr>
              <w:tab/>
            </w:r>
            <w:r w:rsidRPr="00C807A2">
              <w:rPr>
                <w:rStyle w:val="Hyperlink"/>
                <w:noProof/>
              </w:rPr>
              <w:t>Obligatoriska kontrakt</w:t>
            </w:r>
            <w:r>
              <w:rPr>
                <w:noProof/>
                <w:webHidden/>
              </w:rPr>
              <w:tab/>
            </w:r>
            <w:r>
              <w:rPr>
                <w:noProof/>
                <w:webHidden/>
              </w:rPr>
              <w:fldChar w:fldCharType="begin"/>
            </w:r>
            <w:r>
              <w:rPr>
                <w:noProof/>
                <w:webHidden/>
              </w:rPr>
              <w:instrText xml:space="preserve"> PAGEREF _Toc401743795 \h </w:instrText>
            </w:r>
            <w:r>
              <w:rPr>
                <w:noProof/>
                <w:webHidden/>
              </w:rPr>
            </w:r>
          </w:ins>
          <w:r>
            <w:rPr>
              <w:noProof/>
              <w:webHidden/>
            </w:rPr>
            <w:fldChar w:fldCharType="separate"/>
          </w:r>
          <w:ins w:id="50" w:author="Robert Lundmark" w:date="2014-10-22T12:20:00Z">
            <w:r>
              <w:rPr>
                <w:noProof/>
                <w:webHidden/>
              </w:rPr>
              <w:t>10</w:t>
            </w:r>
            <w:r>
              <w:rPr>
                <w:noProof/>
                <w:webHidden/>
              </w:rPr>
              <w:fldChar w:fldCharType="end"/>
            </w:r>
            <w:r w:rsidRPr="00C807A2">
              <w:rPr>
                <w:rStyle w:val="Hyperlink"/>
                <w:noProof/>
              </w:rPr>
              <w:fldChar w:fldCharType="end"/>
            </w:r>
          </w:ins>
        </w:p>
        <w:p w14:paraId="285475A9" w14:textId="77777777" w:rsidR="001003D3" w:rsidRDefault="001003D3">
          <w:pPr>
            <w:pStyle w:val="TOC2"/>
            <w:tabs>
              <w:tab w:val="left" w:pos="880"/>
              <w:tab w:val="right" w:leader="dot" w:pos="10456"/>
            </w:tabs>
            <w:rPr>
              <w:ins w:id="51" w:author="Robert Lundmark" w:date="2014-10-22T12:20:00Z"/>
              <w:rFonts w:asciiTheme="minorHAnsi" w:eastAsiaTheme="minorEastAsia" w:hAnsiTheme="minorHAnsi" w:cstheme="minorBidi"/>
              <w:noProof/>
              <w:sz w:val="22"/>
              <w:lang w:val="fi-FI" w:eastAsia="fi-FI"/>
            </w:rPr>
          </w:pPr>
          <w:ins w:id="52"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"_Toc401743796"</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3.2</w:t>
            </w:r>
            <w:r>
              <w:rPr>
                <w:rFonts w:asciiTheme="minorHAnsi" w:eastAsiaTheme="minorEastAsia" w:hAnsiTheme="minorHAnsi" w:cstheme="minorBidi"/>
                <w:noProof/>
                <w:sz w:val="22"/>
                <w:lang w:val="fi-FI" w:eastAsia="fi-FI"/>
              </w:rPr>
              <w:tab/>
            </w:r>
            <w:r w:rsidRPr="00C807A2">
              <w:rPr>
                <w:rStyle w:val="Hyperlink"/>
                <w:noProof/>
              </w:rPr>
              <w:t>Adressering</w:t>
            </w:r>
            <w:r>
              <w:rPr>
                <w:noProof/>
                <w:webHidden/>
              </w:rPr>
              <w:tab/>
            </w:r>
            <w:r>
              <w:rPr>
                <w:noProof/>
                <w:webHidden/>
              </w:rPr>
              <w:fldChar w:fldCharType="begin"/>
            </w:r>
            <w:r>
              <w:rPr>
                <w:noProof/>
                <w:webHidden/>
              </w:rPr>
              <w:instrText xml:space="preserve"> PAGEREF _Toc401743796 \h </w:instrText>
            </w:r>
            <w:r>
              <w:rPr>
                <w:noProof/>
                <w:webHidden/>
              </w:rPr>
            </w:r>
          </w:ins>
          <w:r>
            <w:rPr>
              <w:noProof/>
              <w:webHidden/>
            </w:rPr>
            <w:fldChar w:fldCharType="separate"/>
          </w:r>
          <w:ins w:id="53" w:author="Robert Lundmark" w:date="2014-10-22T12:20:00Z">
            <w:r>
              <w:rPr>
                <w:noProof/>
                <w:webHidden/>
              </w:rPr>
              <w:t>11</w:t>
            </w:r>
            <w:r>
              <w:rPr>
                <w:noProof/>
                <w:webHidden/>
              </w:rPr>
              <w:fldChar w:fldCharType="end"/>
            </w:r>
            <w:r w:rsidRPr="00C807A2">
              <w:rPr>
                <w:rStyle w:val="Hyperlink"/>
                <w:noProof/>
              </w:rPr>
              <w:fldChar w:fldCharType="end"/>
            </w:r>
          </w:ins>
        </w:p>
        <w:p w14:paraId="4B32AC23" w14:textId="77777777" w:rsidR="001003D3" w:rsidRDefault="001003D3">
          <w:pPr>
            <w:pStyle w:val="TOC2"/>
            <w:tabs>
              <w:tab w:val="left" w:pos="880"/>
              <w:tab w:val="right" w:leader="dot" w:pos="10456"/>
            </w:tabs>
            <w:rPr>
              <w:ins w:id="54" w:author="Robert Lundmark" w:date="2014-10-22T12:20:00Z"/>
              <w:rFonts w:asciiTheme="minorHAnsi" w:eastAsiaTheme="minorEastAsia" w:hAnsiTheme="minorHAnsi" w:cstheme="minorBidi"/>
              <w:noProof/>
              <w:sz w:val="22"/>
              <w:lang w:val="fi-FI" w:eastAsia="fi-FI"/>
            </w:rPr>
          </w:pPr>
          <w:ins w:id="55"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"_Toc401743797"</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3.3</w:t>
            </w:r>
            <w:r>
              <w:rPr>
                <w:rFonts w:asciiTheme="minorHAnsi" w:eastAsiaTheme="minorEastAsia" w:hAnsiTheme="minorHAnsi" w:cstheme="minorBidi"/>
                <w:noProof/>
                <w:sz w:val="22"/>
                <w:lang w:val="fi-FI" w:eastAsia="fi-FI"/>
              </w:rPr>
              <w:tab/>
            </w:r>
            <w:r w:rsidRPr="00C807A2">
              <w:rPr>
                <w:rStyle w:val="Hyperlink"/>
                <w:noProof/>
              </w:rPr>
              <w:t>Aggregering och engagemangsindex</w:t>
            </w:r>
            <w:r>
              <w:rPr>
                <w:noProof/>
                <w:webHidden/>
              </w:rPr>
              <w:tab/>
            </w:r>
            <w:r>
              <w:rPr>
                <w:noProof/>
                <w:webHidden/>
              </w:rPr>
              <w:fldChar w:fldCharType="begin"/>
            </w:r>
            <w:r>
              <w:rPr>
                <w:noProof/>
                <w:webHidden/>
              </w:rPr>
              <w:instrText xml:space="preserve"> PAGEREF _Toc401743797 \h </w:instrText>
            </w:r>
            <w:r>
              <w:rPr>
                <w:noProof/>
                <w:webHidden/>
              </w:rPr>
            </w:r>
          </w:ins>
          <w:r>
            <w:rPr>
              <w:noProof/>
              <w:webHidden/>
            </w:rPr>
            <w:fldChar w:fldCharType="separate"/>
          </w:r>
          <w:ins w:id="56" w:author="Robert Lundmark" w:date="2014-10-22T12:20:00Z">
            <w:r>
              <w:rPr>
                <w:noProof/>
                <w:webHidden/>
              </w:rPr>
              <w:t>11</w:t>
            </w:r>
            <w:r>
              <w:rPr>
                <w:noProof/>
                <w:webHidden/>
              </w:rPr>
              <w:fldChar w:fldCharType="end"/>
            </w:r>
            <w:r w:rsidRPr="00C807A2">
              <w:rPr>
                <w:rStyle w:val="Hyperlink"/>
                <w:noProof/>
              </w:rPr>
              <w:fldChar w:fldCharType="end"/>
            </w:r>
          </w:ins>
        </w:p>
        <w:p w14:paraId="72028916" w14:textId="77777777" w:rsidR="001003D3" w:rsidRDefault="001003D3">
          <w:pPr>
            <w:pStyle w:val="TOC1"/>
            <w:tabs>
              <w:tab w:val="left" w:pos="400"/>
              <w:tab w:val="right" w:leader="dot" w:pos="10456"/>
            </w:tabs>
            <w:rPr>
              <w:ins w:id="57" w:author="Robert Lundmark" w:date="2014-10-22T12:20:00Z"/>
              <w:rFonts w:asciiTheme="minorHAnsi" w:eastAsiaTheme="minorEastAsia" w:hAnsiTheme="minorHAnsi" w:cstheme="minorBidi"/>
              <w:noProof/>
              <w:sz w:val="22"/>
              <w:lang w:val="fi-FI" w:eastAsia="fi-FI"/>
            </w:rPr>
          </w:pPr>
          <w:ins w:id="58"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"_Toc401743798"</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4</w:t>
            </w:r>
            <w:r>
              <w:rPr>
                <w:rFonts w:asciiTheme="minorHAnsi" w:eastAsiaTheme="minorEastAsia" w:hAnsiTheme="minorHAnsi" w:cstheme="minorBidi"/>
                <w:noProof/>
                <w:sz w:val="22"/>
                <w:lang w:val="fi-FI" w:eastAsia="fi-FI"/>
              </w:rPr>
              <w:tab/>
            </w:r>
            <w:r w:rsidRPr="00C807A2">
              <w:rPr>
                <w:rStyle w:val="Hyperlink"/>
                <w:noProof/>
              </w:rPr>
              <w:t>Tjänstedomänens krav och regler</w:t>
            </w:r>
            <w:r>
              <w:rPr>
                <w:noProof/>
                <w:webHidden/>
              </w:rPr>
              <w:tab/>
            </w:r>
            <w:r>
              <w:rPr>
                <w:noProof/>
                <w:webHidden/>
              </w:rPr>
              <w:fldChar w:fldCharType="begin"/>
            </w:r>
            <w:r>
              <w:rPr>
                <w:noProof/>
                <w:webHidden/>
              </w:rPr>
              <w:instrText xml:space="preserve"> PAGEREF _Toc401743798 \h </w:instrText>
            </w:r>
            <w:r>
              <w:rPr>
                <w:noProof/>
                <w:webHidden/>
              </w:rPr>
            </w:r>
          </w:ins>
          <w:r>
            <w:rPr>
              <w:noProof/>
              <w:webHidden/>
            </w:rPr>
            <w:fldChar w:fldCharType="separate"/>
          </w:r>
          <w:ins w:id="59" w:author="Robert Lundmark" w:date="2014-10-22T12:20:00Z">
            <w:r>
              <w:rPr>
                <w:noProof/>
                <w:webHidden/>
              </w:rPr>
              <w:t>11</w:t>
            </w:r>
            <w:r>
              <w:rPr>
                <w:noProof/>
                <w:webHidden/>
              </w:rPr>
              <w:fldChar w:fldCharType="end"/>
            </w:r>
            <w:r w:rsidRPr="00C807A2">
              <w:rPr>
                <w:rStyle w:val="Hyperlink"/>
                <w:noProof/>
              </w:rPr>
              <w:fldChar w:fldCharType="end"/>
            </w:r>
          </w:ins>
        </w:p>
        <w:p w14:paraId="6652110B" w14:textId="77777777" w:rsidR="001003D3" w:rsidRDefault="001003D3">
          <w:pPr>
            <w:pStyle w:val="TOC2"/>
            <w:tabs>
              <w:tab w:val="left" w:pos="880"/>
              <w:tab w:val="right" w:leader="dot" w:pos="10456"/>
            </w:tabs>
            <w:rPr>
              <w:ins w:id="60" w:author="Robert Lundmark" w:date="2014-10-22T12:20:00Z"/>
              <w:rFonts w:asciiTheme="minorHAnsi" w:eastAsiaTheme="minorEastAsia" w:hAnsiTheme="minorHAnsi" w:cstheme="minorBidi"/>
              <w:noProof/>
              <w:sz w:val="22"/>
              <w:lang w:val="fi-FI" w:eastAsia="fi-FI"/>
            </w:rPr>
          </w:pPr>
          <w:ins w:id="61"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"_Toc401743799"</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4.1</w:t>
            </w:r>
            <w:r>
              <w:rPr>
                <w:rFonts w:asciiTheme="minorHAnsi" w:eastAsiaTheme="minorEastAsia" w:hAnsiTheme="minorHAnsi" w:cstheme="minorBidi"/>
                <w:noProof/>
                <w:sz w:val="22"/>
                <w:lang w:val="fi-FI" w:eastAsia="fi-FI"/>
              </w:rPr>
              <w:tab/>
            </w:r>
            <w:r w:rsidRPr="00C807A2">
              <w:rPr>
                <w:rStyle w:val="Hyperlink"/>
                <w:noProof/>
              </w:rPr>
              <w:t>Informationssäkerhet och juridik</w:t>
            </w:r>
            <w:r>
              <w:rPr>
                <w:noProof/>
                <w:webHidden/>
              </w:rPr>
              <w:tab/>
            </w:r>
            <w:r>
              <w:rPr>
                <w:noProof/>
                <w:webHidden/>
              </w:rPr>
              <w:fldChar w:fldCharType="begin"/>
            </w:r>
            <w:r>
              <w:rPr>
                <w:noProof/>
                <w:webHidden/>
              </w:rPr>
              <w:instrText xml:space="preserve"> PAGEREF _Toc401743799 \h </w:instrText>
            </w:r>
            <w:r>
              <w:rPr>
                <w:noProof/>
                <w:webHidden/>
              </w:rPr>
            </w:r>
          </w:ins>
          <w:r>
            <w:rPr>
              <w:noProof/>
              <w:webHidden/>
            </w:rPr>
            <w:fldChar w:fldCharType="separate"/>
          </w:r>
          <w:ins w:id="62" w:author="Robert Lundmark" w:date="2014-10-22T12:20:00Z">
            <w:r>
              <w:rPr>
                <w:noProof/>
                <w:webHidden/>
              </w:rPr>
              <w:t>11</w:t>
            </w:r>
            <w:r>
              <w:rPr>
                <w:noProof/>
                <w:webHidden/>
              </w:rPr>
              <w:fldChar w:fldCharType="end"/>
            </w:r>
            <w:r w:rsidRPr="00C807A2">
              <w:rPr>
                <w:rStyle w:val="Hyperlink"/>
                <w:noProof/>
              </w:rPr>
              <w:fldChar w:fldCharType="end"/>
            </w:r>
          </w:ins>
        </w:p>
        <w:p w14:paraId="7564BD2B" w14:textId="77777777" w:rsidR="001003D3" w:rsidRDefault="001003D3">
          <w:pPr>
            <w:pStyle w:val="TOC2"/>
            <w:tabs>
              <w:tab w:val="left" w:pos="880"/>
              <w:tab w:val="right" w:leader="dot" w:pos="10456"/>
            </w:tabs>
            <w:rPr>
              <w:ins w:id="63" w:author="Robert Lundmark" w:date="2014-10-22T12:20:00Z"/>
              <w:rFonts w:asciiTheme="minorHAnsi" w:eastAsiaTheme="minorEastAsia" w:hAnsiTheme="minorHAnsi" w:cstheme="minorBidi"/>
              <w:noProof/>
              <w:sz w:val="22"/>
              <w:lang w:val="fi-FI" w:eastAsia="fi-FI"/>
            </w:rPr>
          </w:pPr>
          <w:ins w:id="64"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"_Toc401743800"</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4.2</w:t>
            </w:r>
            <w:r>
              <w:rPr>
                <w:rFonts w:asciiTheme="minorHAnsi" w:eastAsiaTheme="minorEastAsia" w:hAnsiTheme="minorHAnsi" w:cstheme="minorBidi"/>
                <w:noProof/>
                <w:sz w:val="22"/>
                <w:lang w:val="fi-FI" w:eastAsia="fi-FI"/>
              </w:rPr>
              <w:tab/>
            </w:r>
            <w:r w:rsidRPr="00C807A2">
              <w:rPr>
                <w:rStyle w:val="Hyperlink"/>
                <w:noProof/>
              </w:rPr>
              <w:t>Icke funktionella krav</w:t>
            </w:r>
            <w:r>
              <w:rPr>
                <w:noProof/>
                <w:webHidden/>
              </w:rPr>
              <w:tab/>
            </w:r>
            <w:r>
              <w:rPr>
                <w:noProof/>
                <w:webHidden/>
              </w:rPr>
              <w:fldChar w:fldCharType="begin"/>
            </w:r>
            <w:r>
              <w:rPr>
                <w:noProof/>
                <w:webHidden/>
              </w:rPr>
              <w:instrText xml:space="preserve"> PAGEREF _Toc401743800 \h </w:instrText>
            </w:r>
            <w:r>
              <w:rPr>
                <w:noProof/>
                <w:webHidden/>
              </w:rPr>
            </w:r>
          </w:ins>
          <w:r>
            <w:rPr>
              <w:noProof/>
              <w:webHidden/>
            </w:rPr>
            <w:fldChar w:fldCharType="separate"/>
          </w:r>
          <w:ins w:id="65" w:author="Robert Lundmark" w:date="2014-10-22T12:20:00Z">
            <w:r>
              <w:rPr>
                <w:noProof/>
                <w:webHidden/>
              </w:rPr>
              <w:t>11</w:t>
            </w:r>
            <w:r>
              <w:rPr>
                <w:noProof/>
                <w:webHidden/>
              </w:rPr>
              <w:fldChar w:fldCharType="end"/>
            </w:r>
            <w:r w:rsidRPr="00C807A2">
              <w:rPr>
                <w:rStyle w:val="Hyperlink"/>
                <w:noProof/>
              </w:rPr>
              <w:fldChar w:fldCharType="end"/>
            </w:r>
          </w:ins>
        </w:p>
        <w:p w14:paraId="34BA0339" w14:textId="77777777" w:rsidR="001003D3" w:rsidRDefault="001003D3">
          <w:pPr>
            <w:pStyle w:val="TOC3"/>
            <w:tabs>
              <w:tab w:val="left" w:pos="1100"/>
              <w:tab w:val="right" w:leader="dot" w:pos="10456"/>
            </w:tabs>
            <w:rPr>
              <w:ins w:id="66" w:author="Robert Lundmark" w:date="2014-10-22T12:20:00Z"/>
              <w:rFonts w:asciiTheme="minorHAnsi" w:eastAsiaTheme="minorEastAsia" w:hAnsiTheme="minorHAnsi" w:cstheme="minorBidi"/>
              <w:noProof/>
              <w:sz w:val="22"/>
              <w:lang w:val="fi-FI" w:eastAsia="fi-FI"/>
            </w:rPr>
          </w:pPr>
          <w:ins w:id="67"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"_Toc401743801"</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4.2.1</w:t>
            </w:r>
            <w:r>
              <w:rPr>
                <w:rFonts w:asciiTheme="minorHAnsi" w:eastAsiaTheme="minorEastAsia" w:hAnsiTheme="minorHAnsi" w:cstheme="minorBidi"/>
                <w:noProof/>
                <w:sz w:val="22"/>
                <w:lang w:val="fi-FI" w:eastAsia="fi-FI"/>
              </w:rPr>
              <w:tab/>
            </w:r>
            <w:r w:rsidRPr="00C807A2">
              <w:rPr>
                <w:rStyle w:val="Hyperlink"/>
                <w:noProof/>
              </w:rPr>
              <w:t>Krav på en tjänsteproducent</w:t>
            </w:r>
            <w:r>
              <w:rPr>
                <w:noProof/>
                <w:webHidden/>
              </w:rPr>
              <w:tab/>
            </w:r>
            <w:r>
              <w:rPr>
                <w:noProof/>
                <w:webHidden/>
              </w:rPr>
              <w:fldChar w:fldCharType="begin"/>
            </w:r>
            <w:r>
              <w:rPr>
                <w:noProof/>
                <w:webHidden/>
              </w:rPr>
              <w:instrText xml:space="preserve"> PAGEREF _Toc401743801 \h </w:instrText>
            </w:r>
            <w:r>
              <w:rPr>
                <w:noProof/>
                <w:webHidden/>
              </w:rPr>
            </w:r>
          </w:ins>
          <w:r>
            <w:rPr>
              <w:noProof/>
              <w:webHidden/>
            </w:rPr>
            <w:fldChar w:fldCharType="separate"/>
          </w:r>
          <w:ins w:id="68" w:author="Robert Lundmark" w:date="2014-10-22T12:20:00Z">
            <w:r>
              <w:rPr>
                <w:noProof/>
                <w:webHidden/>
              </w:rPr>
              <w:t>11</w:t>
            </w:r>
            <w:r>
              <w:rPr>
                <w:noProof/>
                <w:webHidden/>
              </w:rPr>
              <w:fldChar w:fldCharType="end"/>
            </w:r>
            <w:r w:rsidRPr="00C807A2">
              <w:rPr>
                <w:rStyle w:val="Hyperlink"/>
                <w:noProof/>
              </w:rPr>
              <w:fldChar w:fldCharType="end"/>
            </w:r>
          </w:ins>
        </w:p>
        <w:p w14:paraId="5F1A6B0F" w14:textId="77777777" w:rsidR="001003D3" w:rsidRDefault="001003D3">
          <w:pPr>
            <w:pStyle w:val="TOC3"/>
            <w:tabs>
              <w:tab w:val="left" w:pos="1100"/>
              <w:tab w:val="right" w:leader="dot" w:pos="10456"/>
            </w:tabs>
            <w:rPr>
              <w:ins w:id="69" w:author="Robert Lundmark" w:date="2014-10-22T12:20:00Z"/>
              <w:rFonts w:asciiTheme="minorHAnsi" w:eastAsiaTheme="minorEastAsia" w:hAnsiTheme="minorHAnsi" w:cstheme="minorBidi"/>
              <w:noProof/>
              <w:sz w:val="22"/>
              <w:lang w:val="fi-FI" w:eastAsia="fi-FI"/>
            </w:rPr>
          </w:pPr>
          <w:ins w:id="70"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"_Toc401743802"</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4.2.2</w:t>
            </w:r>
            <w:r>
              <w:rPr>
                <w:rFonts w:asciiTheme="minorHAnsi" w:eastAsiaTheme="minorEastAsia" w:hAnsiTheme="minorHAnsi" w:cstheme="minorBidi"/>
                <w:noProof/>
                <w:sz w:val="22"/>
                <w:lang w:val="fi-FI" w:eastAsia="fi-FI"/>
              </w:rPr>
              <w:tab/>
            </w:r>
            <w:r w:rsidRPr="00C807A2">
              <w:rPr>
                <w:rStyle w:val="Hyperlink"/>
                <w:noProof/>
              </w:rPr>
              <w:t>Övriga krav</w:t>
            </w:r>
            <w:r>
              <w:rPr>
                <w:noProof/>
                <w:webHidden/>
              </w:rPr>
              <w:tab/>
            </w:r>
            <w:r>
              <w:rPr>
                <w:noProof/>
                <w:webHidden/>
              </w:rPr>
              <w:fldChar w:fldCharType="begin"/>
            </w:r>
            <w:r>
              <w:rPr>
                <w:noProof/>
                <w:webHidden/>
              </w:rPr>
              <w:instrText xml:space="preserve"> PAGEREF _Toc401743802 \h </w:instrText>
            </w:r>
            <w:r>
              <w:rPr>
                <w:noProof/>
                <w:webHidden/>
              </w:rPr>
            </w:r>
          </w:ins>
          <w:r>
            <w:rPr>
              <w:noProof/>
              <w:webHidden/>
            </w:rPr>
            <w:fldChar w:fldCharType="separate"/>
          </w:r>
          <w:ins w:id="71" w:author="Robert Lundmark" w:date="2014-10-22T12:20:00Z">
            <w:r>
              <w:rPr>
                <w:noProof/>
                <w:webHidden/>
              </w:rPr>
              <w:t>14</w:t>
            </w:r>
            <w:r>
              <w:rPr>
                <w:noProof/>
                <w:webHidden/>
              </w:rPr>
              <w:fldChar w:fldCharType="end"/>
            </w:r>
            <w:r w:rsidRPr="00C807A2">
              <w:rPr>
                <w:rStyle w:val="Hyperlink"/>
                <w:noProof/>
              </w:rPr>
              <w:fldChar w:fldCharType="end"/>
            </w:r>
          </w:ins>
        </w:p>
        <w:p w14:paraId="138A17FC" w14:textId="77777777" w:rsidR="001003D3" w:rsidRDefault="001003D3">
          <w:pPr>
            <w:pStyle w:val="TOC3"/>
            <w:tabs>
              <w:tab w:val="left" w:pos="1100"/>
              <w:tab w:val="right" w:leader="dot" w:pos="10456"/>
            </w:tabs>
            <w:rPr>
              <w:ins w:id="72" w:author="Robert Lundmark" w:date="2014-10-22T12:20:00Z"/>
              <w:rFonts w:asciiTheme="minorHAnsi" w:eastAsiaTheme="minorEastAsia" w:hAnsiTheme="minorHAnsi" w:cstheme="minorBidi"/>
              <w:noProof/>
              <w:sz w:val="22"/>
              <w:lang w:val="fi-FI" w:eastAsia="fi-FI"/>
            </w:rPr>
          </w:pPr>
          <w:ins w:id="73"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"_Toc401743803"</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4.2.3</w:t>
            </w:r>
            <w:r>
              <w:rPr>
                <w:rFonts w:asciiTheme="minorHAnsi" w:eastAsiaTheme="minorEastAsia" w:hAnsiTheme="minorHAnsi" w:cstheme="minorBidi"/>
                <w:noProof/>
                <w:sz w:val="22"/>
                <w:lang w:val="fi-FI" w:eastAsia="fi-FI"/>
              </w:rPr>
              <w:tab/>
            </w:r>
            <w:r w:rsidRPr="00C807A2">
              <w:rPr>
                <w:rStyle w:val="Hyperlink"/>
                <w:noProof/>
              </w:rPr>
              <w:t>Krav på en tjänstekonsument</w:t>
            </w:r>
            <w:r>
              <w:rPr>
                <w:noProof/>
                <w:webHidden/>
              </w:rPr>
              <w:tab/>
            </w:r>
            <w:r>
              <w:rPr>
                <w:noProof/>
                <w:webHidden/>
              </w:rPr>
              <w:fldChar w:fldCharType="begin"/>
            </w:r>
            <w:r>
              <w:rPr>
                <w:noProof/>
                <w:webHidden/>
              </w:rPr>
              <w:instrText xml:space="preserve"> PAGEREF _Toc401743803 \h </w:instrText>
            </w:r>
            <w:r>
              <w:rPr>
                <w:noProof/>
                <w:webHidden/>
              </w:rPr>
            </w:r>
          </w:ins>
          <w:r>
            <w:rPr>
              <w:noProof/>
              <w:webHidden/>
            </w:rPr>
            <w:fldChar w:fldCharType="separate"/>
          </w:r>
          <w:ins w:id="74" w:author="Robert Lundmark" w:date="2014-10-22T12:20:00Z">
            <w:r>
              <w:rPr>
                <w:noProof/>
                <w:webHidden/>
              </w:rPr>
              <w:t>14</w:t>
            </w:r>
            <w:r>
              <w:rPr>
                <w:noProof/>
                <w:webHidden/>
              </w:rPr>
              <w:fldChar w:fldCharType="end"/>
            </w:r>
            <w:r w:rsidRPr="00C807A2">
              <w:rPr>
                <w:rStyle w:val="Hyperlink"/>
                <w:noProof/>
              </w:rPr>
              <w:fldChar w:fldCharType="end"/>
            </w:r>
          </w:ins>
        </w:p>
        <w:p w14:paraId="33C6E9DA" w14:textId="77777777" w:rsidR="001003D3" w:rsidRDefault="001003D3">
          <w:pPr>
            <w:pStyle w:val="TOC1"/>
            <w:tabs>
              <w:tab w:val="left" w:pos="400"/>
              <w:tab w:val="right" w:leader="dot" w:pos="10456"/>
            </w:tabs>
            <w:rPr>
              <w:ins w:id="75" w:author="Robert Lundmark" w:date="2014-10-22T12:20:00Z"/>
              <w:rFonts w:asciiTheme="minorHAnsi" w:eastAsiaTheme="minorEastAsia" w:hAnsiTheme="minorHAnsi" w:cstheme="minorBidi"/>
              <w:noProof/>
              <w:sz w:val="22"/>
              <w:lang w:val="fi-FI" w:eastAsia="fi-FI"/>
            </w:rPr>
          </w:pPr>
          <w:ins w:id="76"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"_Toc401743804"</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5</w:t>
            </w:r>
            <w:r>
              <w:rPr>
                <w:rFonts w:asciiTheme="minorHAnsi" w:eastAsiaTheme="minorEastAsia" w:hAnsiTheme="minorHAnsi" w:cstheme="minorBidi"/>
                <w:noProof/>
                <w:sz w:val="22"/>
                <w:lang w:val="fi-FI" w:eastAsia="fi-FI"/>
              </w:rPr>
              <w:tab/>
            </w:r>
            <w:r w:rsidRPr="00C807A2">
              <w:rPr>
                <w:rStyle w:val="Hyperlink"/>
                <w:noProof/>
              </w:rPr>
              <w:t>Tjänstedomänens meddelandemodeller</w:t>
            </w:r>
            <w:r>
              <w:rPr>
                <w:noProof/>
                <w:webHidden/>
              </w:rPr>
              <w:tab/>
            </w:r>
            <w:r>
              <w:rPr>
                <w:noProof/>
                <w:webHidden/>
              </w:rPr>
              <w:fldChar w:fldCharType="begin"/>
            </w:r>
            <w:r>
              <w:rPr>
                <w:noProof/>
                <w:webHidden/>
              </w:rPr>
              <w:instrText xml:space="preserve"> PAGEREF _Toc401743804 \h </w:instrText>
            </w:r>
            <w:r>
              <w:rPr>
                <w:noProof/>
                <w:webHidden/>
              </w:rPr>
            </w:r>
          </w:ins>
          <w:r>
            <w:rPr>
              <w:noProof/>
              <w:webHidden/>
            </w:rPr>
            <w:fldChar w:fldCharType="separate"/>
          </w:r>
          <w:ins w:id="77" w:author="Robert Lundmark" w:date="2014-10-22T12:20:00Z">
            <w:r>
              <w:rPr>
                <w:noProof/>
                <w:webHidden/>
              </w:rPr>
              <w:t>15</w:t>
            </w:r>
            <w:r>
              <w:rPr>
                <w:noProof/>
                <w:webHidden/>
              </w:rPr>
              <w:fldChar w:fldCharType="end"/>
            </w:r>
            <w:r w:rsidRPr="00C807A2">
              <w:rPr>
                <w:rStyle w:val="Hyperlink"/>
                <w:noProof/>
              </w:rPr>
              <w:fldChar w:fldCharType="end"/>
            </w:r>
          </w:ins>
        </w:p>
        <w:p w14:paraId="710618B9" w14:textId="77777777" w:rsidR="001003D3" w:rsidRDefault="001003D3">
          <w:pPr>
            <w:pStyle w:val="TOC2"/>
            <w:tabs>
              <w:tab w:val="left" w:pos="880"/>
              <w:tab w:val="right" w:leader="dot" w:pos="10456"/>
            </w:tabs>
            <w:rPr>
              <w:ins w:id="78" w:author="Robert Lundmark" w:date="2014-10-22T12:20:00Z"/>
              <w:rFonts w:asciiTheme="minorHAnsi" w:eastAsiaTheme="minorEastAsia" w:hAnsiTheme="minorHAnsi" w:cstheme="minorBidi"/>
              <w:noProof/>
              <w:sz w:val="22"/>
              <w:lang w:val="fi-FI" w:eastAsia="fi-FI"/>
            </w:rPr>
          </w:pPr>
          <w:ins w:id="79"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"_Toc401743805"</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5.1</w:t>
            </w:r>
            <w:r>
              <w:rPr>
                <w:rFonts w:asciiTheme="minorHAnsi" w:eastAsiaTheme="minorEastAsia" w:hAnsiTheme="minorHAnsi" w:cstheme="minorBidi"/>
                <w:noProof/>
                <w:sz w:val="22"/>
                <w:lang w:val="fi-FI" w:eastAsia="fi-FI"/>
              </w:rPr>
              <w:tab/>
            </w:r>
            <w:r w:rsidRPr="00C807A2">
              <w:rPr>
                <w:rStyle w:val="Hyperlink"/>
                <w:noProof/>
              </w:rPr>
              <w:t>V-MIM</w:t>
            </w:r>
            <w:r>
              <w:rPr>
                <w:noProof/>
                <w:webHidden/>
              </w:rPr>
              <w:tab/>
            </w:r>
            <w:r>
              <w:rPr>
                <w:noProof/>
                <w:webHidden/>
              </w:rPr>
              <w:fldChar w:fldCharType="begin"/>
            </w:r>
            <w:r>
              <w:rPr>
                <w:noProof/>
                <w:webHidden/>
              </w:rPr>
              <w:instrText xml:space="preserve"> PAGEREF _Toc401743805 \h </w:instrText>
            </w:r>
            <w:r>
              <w:rPr>
                <w:noProof/>
                <w:webHidden/>
              </w:rPr>
            </w:r>
          </w:ins>
          <w:r>
            <w:rPr>
              <w:noProof/>
              <w:webHidden/>
            </w:rPr>
            <w:fldChar w:fldCharType="separate"/>
          </w:r>
          <w:ins w:id="80" w:author="Robert Lundmark" w:date="2014-10-22T12:20:00Z">
            <w:r>
              <w:rPr>
                <w:noProof/>
                <w:webHidden/>
              </w:rPr>
              <w:t>15</w:t>
            </w:r>
            <w:r>
              <w:rPr>
                <w:noProof/>
                <w:webHidden/>
              </w:rPr>
              <w:fldChar w:fldCharType="end"/>
            </w:r>
            <w:r w:rsidRPr="00C807A2">
              <w:rPr>
                <w:rStyle w:val="Hyperlink"/>
                <w:noProof/>
              </w:rPr>
              <w:fldChar w:fldCharType="end"/>
            </w:r>
          </w:ins>
        </w:p>
        <w:p w14:paraId="11EF6AD2" w14:textId="77777777" w:rsidR="001003D3" w:rsidRDefault="001003D3">
          <w:pPr>
            <w:pStyle w:val="TOC2"/>
            <w:tabs>
              <w:tab w:val="left" w:pos="880"/>
              <w:tab w:val="right" w:leader="dot" w:pos="10456"/>
            </w:tabs>
            <w:rPr>
              <w:ins w:id="81" w:author="Robert Lundmark" w:date="2014-10-22T12:20:00Z"/>
              <w:rFonts w:asciiTheme="minorHAnsi" w:eastAsiaTheme="minorEastAsia" w:hAnsiTheme="minorHAnsi" w:cstheme="minorBidi"/>
              <w:noProof/>
              <w:sz w:val="22"/>
              <w:lang w:val="fi-FI" w:eastAsia="fi-FI"/>
            </w:rPr>
          </w:pPr>
          <w:ins w:id="82"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"_Toc401743806"</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5.2</w:t>
            </w:r>
            <w:r>
              <w:rPr>
                <w:rFonts w:asciiTheme="minorHAnsi" w:eastAsiaTheme="minorEastAsia" w:hAnsiTheme="minorHAnsi" w:cstheme="minorBidi"/>
                <w:noProof/>
                <w:sz w:val="22"/>
                <w:lang w:val="fi-FI" w:eastAsia="fi-FI"/>
              </w:rPr>
              <w:tab/>
            </w:r>
            <w:r w:rsidRPr="00C807A2">
              <w:rPr>
                <w:rStyle w:val="Hyperlink"/>
                <w:noProof/>
              </w:rPr>
              <w:t>Formatregler</w:t>
            </w:r>
            <w:r>
              <w:rPr>
                <w:noProof/>
                <w:webHidden/>
              </w:rPr>
              <w:tab/>
            </w:r>
            <w:r>
              <w:rPr>
                <w:noProof/>
                <w:webHidden/>
              </w:rPr>
              <w:fldChar w:fldCharType="begin"/>
            </w:r>
            <w:r>
              <w:rPr>
                <w:noProof/>
                <w:webHidden/>
              </w:rPr>
              <w:instrText xml:space="preserve"> PAGEREF _Toc401743806 \h </w:instrText>
            </w:r>
            <w:r>
              <w:rPr>
                <w:noProof/>
                <w:webHidden/>
              </w:rPr>
            </w:r>
          </w:ins>
          <w:r>
            <w:rPr>
              <w:noProof/>
              <w:webHidden/>
            </w:rPr>
            <w:fldChar w:fldCharType="separate"/>
          </w:r>
          <w:ins w:id="83" w:author="Robert Lundmark" w:date="2014-10-22T12:20:00Z">
            <w:r>
              <w:rPr>
                <w:noProof/>
                <w:webHidden/>
              </w:rPr>
              <w:t>15</w:t>
            </w:r>
            <w:r>
              <w:rPr>
                <w:noProof/>
                <w:webHidden/>
              </w:rPr>
              <w:fldChar w:fldCharType="end"/>
            </w:r>
            <w:r w:rsidRPr="00C807A2">
              <w:rPr>
                <w:rStyle w:val="Hyperlink"/>
                <w:noProof/>
              </w:rPr>
              <w:fldChar w:fldCharType="end"/>
            </w:r>
          </w:ins>
        </w:p>
        <w:p w14:paraId="28E1A646" w14:textId="77777777" w:rsidR="001003D3" w:rsidRDefault="001003D3">
          <w:pPr>
            <w:pStyle w:val="TOC3"/>
            <w:tabs>
              <w:tab w:val="left" w:pos="1100"/>
              <w:tab w:val="right" w:leader="dot" w:pos="10456"/>
            </w:tabs>
            <w:rPr>
              <w:ins w:id="84" w:author="Robert Lundmark" w:date="2014-10-22T12:20:00Z"/>
              <w:rFonts w:asciiTheme="minorHAnsi" w:eastAsiaTheme="minorEastAsia" w:hAnsiTheme="minorHAnsi" w:cstheme="minorBidi"/>
              <w:noProof/>
              <w:sz w:val="22"/>
              <w:lang w:val="fi-FI" w:eastAsia="fi-FI"/>
            </w:rPr>
          </w:pPr>
          <w:ins w:id="85"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"_Toc401743807"</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5.2.1</w:t>
            </w:r>
            <w:r>
              <w:rPr>
                <w:rFonts w:asciiTheme="minorHAnsi" w:eastAsiaTheme="minorEastAsia" w:hAnsiTheme="minorHAnsi" w:cstheme="minorBidi"/>
                <w:noProof/>
                <w:sz w:val="22"/>
                <w:lang w:val="fi-FI" w:eastAsia="fi-FI"/>
              </w:rPr>
              <w:tab/>
            </w:r>
            <w:r w:rsidRPr="00C807A2">
              <w:rPr>
                <w:rStyle w:val="Hyperlink"/>
                <w:noProof/>
              </w:rPr>
              <w:t>RIV-specifikation</w:t>
            </w:r>
            <w:r>
              <w:rPr>
                <w:noProof/>
                <w:webHidden/>
              </w:rPr>
              <w:tab/>
            </w:r>
            <w:r>
              <w:rPr>
                <w:noProof/>
                <w:webHidden/>
              </w:rPr>
              <w:fldChar w:fldCharType="begin"/>
            </w:r>
            <w:r>
              <w:rPr>
                <w:noProof/>
                <w:webHidden/>
              </w:rPr>
              <w:instrText xml:space="preserve"> PAGEREF _Toc401743807 \h </w:instrText>
            </w:r>
            <w:r>
              <w:rPr>
                <w:noProof/>
                <w:webHidden/>
              </w:rPr>
            </w:r>
          </w:ins>
          <w:r>
            <w:rPr>
              <w:noProof/>
              <w:webHidden/>
            </w:rPr>
            <w:fldChar w:fldCharType="separate"/>
          </w:r>
          <w:ins w:id="86" w:author="Robert Lundmark" w:date="2014-10-22T12:20:00Z">
            <w:r>
              <w:rPr>
                <w:noProof/>
                <w:webHidden/>
              </w:rPr>
              <w:t>15</w:t>
            </w:r>
            <w:r>
              <w:rPr>
                <w:noProof/>
                <w:webHidden/>
              </w:rPr>
              <w:fldChar w:fldCharType="end"/>
            </w:r>
            <w:r w:rsidRPr="00C807A2">
              <w:rPr>
                <w:rStyle w:val="Hyperlink"/>
                <w:noProof/>
              </w:rPr>
              <w:fldChar w:fldCharType="end"/>
            </w:r>
          </w:ins>
        </w:p>
        <w:p w14:paraId="73B496CE" w14:textId="77777777" w:rsidR="001003D3" w:rsidRDefault="001003D3">
          <w:pPr>
            <w:pStyle w:val="TOC1"/>
            <w:tabs>
              <w:tab w:val="left" w:pos="400"/>
              <w:tab w:val="right" w:leader="dot" w:pos="10456"/>
            </w:tabs>
            <w:rPr>
              <w:ins w:id="87" w:author="Robert Lundmark" w:date="2014-10-22T12:20:00Z"/>
              <w:rFonts w:asciiTheme="minorHAnsi" w:eastAsiaTheme="minorEastAsia" w:hAnsiTheme="minorHAnsi" w:cstheme="minorBidi"/>
              <w:noProof/>
              <w:sz w:val="22"/>
              <w:lang w:val="fi-FI" w:eastAsia="fi-FI"/>
            </w:rPr>
          </w:pPr>
          <w:ins w:id="88"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"_Toc401743808"</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i/>
                <w:noProof/>
              </w:rPr>
              <w:t>6</w:t>
            </w:r>
            <w:r>
              <w:rPr>
                <w:rFonts w:asciiTheme="minorHAnsi" w:eastAsiaTheme="minorEastAsia" w:hAnsiTheme="minorHAnsi" w:cstheme="minorBidi"/>
                <w:noProof/>
                <w:sz w:val="22"/>
                <w:lang w:val="fi-FI" w:eastAsia="fi-FI"/>
              </w:rPr>
              <w:tab/>
            </w:r>
            <w:r w:rsidRPr="00C807A2">
              <w:rPr>
                <w:rStyle w:val="Hyperlink"/>
                <w:noProof/>
              </w:rPr>
              <w:t>Tjänstekontrakt</w:t>
            </w:r>
            <w:r>
              <w:rPr>
                <w:noProof/>
                <w:webHidden/>
              </w:rPr>
              <w:tab/>
            </w:r>
            <w:r>
              <w:rPr>
                <w:noProof/>
                <w:webHidden/>
              </w:rPr>
              <w:fldChar w:fldCharType="begin"/>
            </w:r>
            <w:r>
              <w:rPr>
                <w:noProof/>
                <w:webHidden/>
              </w:rPr>
              <w:instrText xml:space="preserve"> PAGEREF _Toc401743808 \h </w:instrText>
            </w:r>
            <w:r>
              <w:rPr>
                <w:noProof/>
                <w:webHidden/>
              </w:rPr>
            </w:r>
          </w:ins>
          <w:r>
            <w:rPr>
              <w:noProof/>
              <w:webHidden/>
            </w:rPr>
            <w:fldChar w:fldCharType="separate"/>
          </w:r>
          <w:ins w:id="89" w:author="Robert Lundmark" w:date="2014-10-22T12:20:00Z">
            <w:r>
              <w:rPr>
                <w:noProof/>
                <w:webHidden/>
              </w:rPr>
              <w:t>16</w:t>
            </w:r>
            <w:r>
              <w:rPr>
                <w:noProof/>
                <w:webHidden/>
              </w:rPr>
              <w:fldChar w:fldCharType="end"/>
            </w:r>
            <w:r w:rsidRPr="00C807A2">
              <w:rPr>
                <w:rStyle w:val="Hyperlink"/>
                <w:noProof/>
              </w:rPr>
              <w:fldChar w:fldCharType="end"/>
            </w:r>
          </w:ins>
        </w:p>
        <w:p w14:paraId="720A52B2" w14:textId="77777777" w:rsidR="001003D3" w:rsidRDefault="001003D3">
          <w:pPr>
            <w:pStyle w:val="TOC2"/>
            <w:tabs>
              <w:tab w:val="left" w:pos="880"/>
              <w:tab w:val="right" w:leader="dot" w:pos="10456"/>
            </w:tabs>
            <w:rPr>
              <w:ins w:id="90" w:author="Robert Lundmark" w:date="2014-10-22T12:20:00Z"/>
              <w:rFonts w:asciiTheme="minorHAnsi" w:eastAsiaTheme="minorEastAsia" w:hAnsiTheme="minorHAnsi" w:cstheme="minorBidi"/>
              <w:noProof/>
              <w:sz w:val="22"/>
              <w:lang w:val="fi-FI" w:eastAsia="fi-FI"/>
            </w:rPr>
          </w:pPr>
          <w:ins w:id="91"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"_Toc401743809"</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6.1</w:t>
            </w:r>
            <w:r>
              <w:rPr>
                <w:rFonts w:asciiTheme="minorHAnsi" w:eastAsiaTheme="minorEastAsia" w:hAnsiTheme="minorHAnsi" w:cstheme="minorBidi"/>
                <w:noProof/>
                <w:sz w:val="22"/>
                <w:lang w:val="fi-FI" w:eastAsia="fi-FI"/>
              </w:rPr>
              <w:tab/>
            </w:r>
            <w:r w:rsidRPr="00C807A2">
              <w:rPr>
                <w:rStyle w:val="Hyperlink"/>
                <w:noProof/>
              </w:rPr>
              <w:t>GetCredentialsForPersonIncludingProtectedPerson</w:t>
            </w:r>
            <w:r>
              <w:rPr>
                <w:noProof/>
                <w:webHidden/>
              </w:rPr>
              <w:tab/>
            </w:r>
            <w:r>
              <w:rPr>
                <w:noProof/>
                <w:webHidden/>
              </w:rPr>
              <w:fldChar w:fldCharType="begin"/>
            </w:r>
            <w:r>
              <w:rPr>
                <w:noProof/>
                <w:webHidden/>
              </w:rPr>
              <w:instrText xml:space="preserve"> PAGEREF _Toc401743809 \h </w:instrText>
            </w:r>
            <w:r>
              <w:rPr>
                <w:noProof/>
                <w:webHidden/>
              </w:rPr>
            </w:r>
          </w:ins>
          <w:r>
            <w:rPr>
              <w:noProof/>
              <w:webHidden/>
            </w:rPr>
            <w:fldChar w:fldCharType="separate"/>
          </w:r>
          <w:ins w:id="92" w:author="Robert Lundmark" w:date="2014-10-22T12:20:00Z">
            <w:r>
              <w:rPr>
                <w:noProof/>
                <w:webHidden/>
              </w:rPr>
              <w:t>16</w:t>
            </w:r>
            <w:r>
              <w:rPr>
                <w:noProof/>
                <w:webHidden/>
              </w:rPr>
              <w:fldChar w:fldCharType="end"/>
            </w:r>
            <w:r w:rsidRPr="00C807A2">
              <w:rPr>
                <w:rStyle w:val="Hyperlink"/>
                <w:noProof/>
              </w:rPr>
              <w:fldChar w:fldCharType="end"/>
            </w:r>
          </w:ins>
        </w:p>
        <w:p w14:paraId="11136C3B" w14:textId="77777777" w:rsidR="001003D3" w:rsidRDefault="001003D3">
          <w:pPr>
            <w:pStyle w:val="TOC3"/>
            <w:tabs>
              <w:tab w:val="left" w:pos="1100"/>
              <w:tab w:val="right" w:leader="dot" w:pos="10456"/>
            </w:tabs>
            <w:rPr>
              <w:ins w:id="93" w:author="Robert Lundmark" w:date="2014-10-22T12:20:00Z"/>
              <w:rFonts w:asciiTheme="minorHAnsi" w:eastAsiaTheme="minorEastAsia" w:hAnsiTheme="minorHAnsi" w:cstheme="minorBidi"/>
              <w:noProof/>
              <w:sz w:val="22"/>
              <w:lang w:val="fi-FI" w:eastAsia="fi-FI"/>
            </w:rPr>
          </w:pPr>
          <w:ins w:id="94"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"_Toc401743810"</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6.1.1</w:t>
            </w:r>
            <w:r>
              <w:rPr>
                <w:rFonts w:asciiTheme="minorHAnsi" w:eastAsiaTheme="minorEastAsia" w:hAnsiTheme="minorHAnsi" w:cstheme="minorBidi"/>
                <w:noProof/>
                <w:sz w:val="22"/>
                <w:lang w:val="fi-FI" w:eastAsia="fi-FI"/>
              </w:rPr>
              <w:tab/>
            </w:r>
            <w:r w:rsidRPr="00C807A2">
              <w:rPr>
                <w:rStyle w:val="Hyperlink"/>
                <w:noProof/>
              </w:rPr>
              <w:t>Version</w:t>
            </w:r>
            <w:r>
              <w:rPr>
                <w:noProof/>
                <w:webHidden/>
              </w:rPr>
              <w:tab/>
            </w:r>
            <w:r>
              <w:rPr>
                <w:noProof/>
                <w:webHidden/>
              </w:rPr>
              <w:fldChar w:fldCharType="begin"/>
            </w:r>
            <w:r>
              <w:rPr>
                <w:noProof/>
                <w:webHidden/>
              </w:rPr>
              <w:instrText xml:space="preserve"> PAGEREF _Toc401743810 \h </w:instrText>
            </w:r>
            <w:r>
              <w:rPr>
                <w:noProof/>
                <w:webHidden/>
              </w:rPr>
            </w:r>
          </w:ins>
          <w:r>
            <w:rPr>
              <w:noProof/>
              <w:webHidden/>
            </w:rPr>
            <w:fldChar w:fldCharType="separate"/>
          </w:r>
          <w:ins w:id="95" w:author="Robert Lundmark" w:date="2014-10-22T12:20:00Z">
            <w:r>
              <w:rPr>
                <w:noProof/>
                <w:webHidden/>
              </w:rPr>
              <w:t>16</w:t>
            </w:r>
            <w:r>
              <w:rPr>
                <w:noProof/>
                <w:webHidden/>
              </w:rPr>
              <w:fldChar w:fldCharType="end"/>
            </w:r>
            <w:r w:rsidRPr="00C807A2">
              <w:rPr>
                <w:rStyle w:val="Hyperlink"/>
                <w:noProof/>
              </w:rPr>
              <w:fldChar w:fldCharType="end"/>
            </w:r>
          </w:ins>
        </w:p>
        <w:p w14:paraId="312BC6C3" w14:textId="77777777" w:rsidR="001003D3" w:rsidRDefault="001003D3">
          <w:pPr>
            <w:pStyle w:val="TOC3"/>
            <w:tabs>
              <w:tab w:val="left" w:pos="1100"/>
              <w:tab w:val="right" w:leader="dot" w:pos="10456"/>
            </w:tabs>
            <w:rPr>
              <w:ins w:id="96" w:author="Robert Lundmark" w:date="2014-10-22T12:20:00Z"/>
              <w:rFonts w:asciiTheme="minorHAnsi" w:eastAsiaTheme="minorEastAsia" w:hAnsiTheme="minorHAnsi" w:cstheme="minorBidi"/>
              <w:noProof/>
              <w:sz w:val="22"/>
              <w:lang w:val="fi-FI" w:eastAsia="fi-FI"/>
            </w:rPr>
          </w:pPr>
          <w:ins w:id="97" w:author="Robert Lundmark" w:date="2014-10-22T12:20:00Z">
            <w:r w:rsidRPr="00C807A2">
              <w:rPr>
                <w:rStyle w:val="Hyperlink"/>
                <w:noProof/>
              </w:rPr>
              <w:lastRenderedPageBreak/>
              <w:fldChar w:fldCharType="begin"/>
            </w:r>
            <w:r w:rsidRPr="00C807A2">
              <w:rPr>
                <w:rStyle w:val="Hyperlink"/>
                <w:noProof/>
              </w:rPr>
              <w:instrText xml:space="preserve"> </w:instrText>
            </w:r>
            <w:r>
              <w:rPr>
                <w:noProof/>
              </w:rPr>
              <w:instrText>HYPERLINK \l "_Toc401743811"</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6.1.2</w:t>
            </w:r>
            <w:r>
              <w:rPr>
                <w:rFonts w:asciiTheme="minorHAnsi" w:eastAsiaTheme="minorEastAsia" w:hAnsiTheme="minorHAnsi" w:cstheme="minorBidi"/>
                <w:noProof/>
                <w:sz w:val="22"/>
                <w:lang w:val="fi-FI" w:eastAsia="fi-FI"/>
              </w:rPr>
              <w:tab/>
            </w:r>
            <w:r w:rsidRPr="00C807A2">
              <w:rPr>
                <w:rStyle w:val="Hyperlink"/>
                <w:noProof/>
              </w:rPr>
              <w:t>Fältregler</w:t>
            </w:r>
            <w:r>
              <w:rPr>
                <w:noProof/>
                <w:webHidden/>
              </w:rPr>
              <w:tab/>
            </w:r>
            <w:r>
              <w:rPr>
                <w:noProof/>
                <w:webHidden/>
              </w:rPr>
              <w:fldChar w:fldCharType="begin"/>
            </w:r>
            <w:r>
              <w:rPr>
                <w:noProof/>
                <w:webHidden/>
              </w:rPr>
              <w:instrText xml:space="preserve"> PAGEREF _Toc401743811 \h </w:instrText>
            </w:r>
            <w:r>
              <w:rPr>
                <w:noProof/>
                <w:webHidden/>
              </w:rPr>
            </w:r>
          </w:ins>
          <w:r>
            <w:rPr>
              <w:noProof/>
              <w:webHidden/>
            </w:rPr>
            <w:fldChar w:fldCharType="separate"/>
          </w:r>
          <w:ins w:id="98" w:author="Robert Lundmark" w:date="2014-10-22T12:20:00Z">
            <w:r>
              <w:rPr>
                <w:noProof/>
                <w:webHidden/>
              </w:rPr>
              <w:t>16</w:t>
            </w:r>
            <w:r>
              <w:rPr>
                <w:noProof/>
                <w:webHidden/>
              </w:rPr>
              <w:fldChar w:fldCharType="end"/>
            </w:r>
            <w:r w:rsidRPr="00C807A2">
              <w:rPr>
                <w:rStyle w:val="Hyperlink"/>
                <w:noProof/>
              </w:rPr>
              <w:fldChar w:fldCharType="end"/>
            </w:r>
          </w:ins>
        </w:p>
        <w:p w14:paraId="7774EA92" w14:textId="77777777" w:rsidR="001003D3" w:rsidRDefault="001003D3">
          <w:pPr>
            <w:pStyle w:val="TOC3"/>
            <w:tabs>
              <w:tab w:val="left" w:pos="1100"/>
              <w:tab w:val="right" w:leader="dot" w:pos="10456"/>
            </w:tabs>
            <w:rPr>
              <w:ins w:id="99" w:author="Robert Lundmark" w:date="2014-10-22T12:20:00Z"/>
              <w:rFonts w:asciiTheme="minorHAnsi" w:eastAsiaTheme="minorEastAsia" w:hAnsiTheme="minorHAnsi" w:cstheme="minorBidi"/>
              <w:noProof/>
              <w:sz w:val="22"/>
              <w:lang w:val="fi-FI" w:eastAsia="fi-FI"/>
            </w:rPr>
          </w:pPr>
          <w:ins w:id="100"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"_Toc401743812"</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6.1.3</w:t>
            </w:r>
            <w:r>
              <w:rPr>
                <w:rFonts w:asciiTheme="minorHAnsi" w:eastAsiaTheme="minorEastAsia" w:hAnsiTheme="minorHAnsi" w:cstheme="minorBidi"/>
                <w:noProof/>
                <w:sz w:val="22"/>
                <w:lang w:val="fi-FI" w:eastAsia="fi-FI"/>
              </w:rPr>
              <w:tab/>
            </w:r>
            <w:r w:rsidRPr="00C807A2">
              <w:rPr>
                <w:rStyle w:val="Hyperlink"/>
                <w:noProof/>
              </w:rPr>
              <w:t>Tjänstekontraktsspecifika krav och regler</w:t>
            </w:r>
            <w:r>
              <w:rPr>
                <w:noProof/>
                <w:webHidden/>
              </w:rPr>
              <w:tab/>
            </w:r>
            <w:r>
              <w:rPr>
                <w:noProof/>
                <w:webHidden/>
              </w:rPr>
              <w:fldChar w:fldCharType="begin"/>
            </w:r>
            <w:r>
              <w:rPr>
                <w:noProof/>
                <w:webHidden/>
              </w:rPr>
              <w:instrText xml:space="preserve"> PAGEREF _Toc401743812 \h </w:instrText>
            </w:r>
            <w:r>
              <w:rPr>
                <w:noProof/>
                <w:webHidden/>
              </w:rPr>
            </w:r>
          </w:ins>
          <w:r>
            <w:rPr>
              <w:noProof/>
              <w:webHidden/>
            </w:rPr>
            <w:fldChar w:fldCharType="separate"/>
          </w:r>
          <w:ins w:id="101" w:author="Robert Lundmark" w:date="2014-10-22T12:20:00Z">
            <w:r>
              <w:rPr>
                <w:noProof/>
                <w:webHidden/>
              </w:rPr>
              <w:t>18</w:t>
            </w:r>
            <w:r>
              <w:rPr>
                <w:noProof/>
                <w:webHidden/>
              </w:rPr>
              <w:fldChar w:fldCharType="end"/>
            </w:r>
            <w:r w:rsidRPr="00C807A2">
              <w:rPr>
                <w:rStyle w:val="Hyperlink"/>
                <w:noProof/>
              </w:rPr>
              <w:fldChar w:fldCharType="end"/>
            </w:r>
          </w:ins>
        </w:p>
        <w:p w14:paraId="5B57EB08" w14:textId="77777777" w:rsidR="001003D3" w:rsidRDefault="001003D3">
          <w:pPr>
            <w:pStyle w:val="TOC3"/>
            <w:tabs>
              <w:tab w:val="left" w:pos="1100"/>
              <w:tab w:val="right" w:leader="dot" w:pos="10456"/>
            </w:tabs>
            <w:rPr>
              <w:ins w:id="102" w:author="Robert Lundmark" w:date="2014-10-22T12:20:00Z"/>
              <w:rFonts w:asciiTheme="minorHAnsi" w:eastAsiaTheme="minorEastAsia" w:hAnsiTheme="minorHAnsi" w:cstheme="minorBidi"/>
              <w:noProof/>
              <w:sz w:val="22"/>
              <w:lang w:val="fi-FI" w:eastAsia="fi-FI"/>
            </w:rPr>
          </w:pPr>
          <w:ins w:id="103"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"_Toc401743813"</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6.1.4</w:t>
            </w:r>
            <w:r>
              <w:rPr>
                <w:rFonts w:asciiTheme="minorHAnsi" w:eastAsiaTheme="minorEastAsia" w:hAnsiTheme="minorHAnsi" w:cstheme="minorBidi"/>
                <w:noProof/>
                <w:sz w:val="22"/>
                <w:lang w:val="fi-FI" w:eastAsia="fi-FI"/>
              </w:rPr>
              <w:tab/>
            </w:r>
            <w:r w:rsidRPr="00C807A2">
              <w:rPr>
                <w:rStyle w:val="Hyperlink"/>
                <w:noProof/>
              </w:rPr>
              <w:t>SLA-krav</w:t>
            </w:r>
            <w:r>
              <w:rPr>
                <w:noProof/>
                <w:webHidden/>
              </w:rPr>
              <w:tab/>
            </w:r>
            <w:r>
              <w:rPr>
                <w:noProof/>
                <w:webHidden/>
              </w:rPr>
              <w:fldChar w:fldCharType="begin"/>
            </w:r>
            <w:r>
              <w:rPr>
                <w:noProof/>
                <w:webHidden/>
              </w:rPr>
              <w:instrText xml:space="preserve"> PAGEREF _Toc401743813 \h </w:instrText>
            </w:r>
            <w:r>
              <w:rPr>
                <w:noProof/>
                <w:webHidden/>
              </w:rPr>
            </w:r>
          </w:ins>
          <w:r>
            <w:rPr>
              <w:noProof/>
              <w:webHidden/>
            </w:rPr>
            <w:fldChar w:fldCharType="separate"/>
          </w:r>
          <w:ins w:id="104" w:author="Robert Lundmark" w:date="2014-10-22T12:20:00Z">
            <w:r>
              <w:rPr>
                <w:noProof/>
                <w:webHidden/>
              </w:rPr>
              <w:t>18</w:t>
            </w:r>
            <w:r>
              <w:rPr>
                <w:noProof/>
                <w:webHidden/>
              </w:rPr>
              <w:fldChar w:fldCharType="end"/>
            </w:r>
            <w:r w:rsidRPr="00C807A2">
              <w:rPr>
                <w:rStyle w:val="Hyperlink"/>
                <w:noProof/>
              </w:rPr>
              <w:fldChar w:fldCharType="end"/>
            </w:r>
          </w:ins>
        </w:p>
        <w:p w14:paraId="56E085D2" w14:textId="77777777" w:rsidR="001003D3" w:rsidRDefault="001003D3">
          <w:pPr>
            <w:pStyle w:val="TOC3"/>
            <w:tabs>
              <w:tab w:val="left" w:pos="1100"/>
              <w:tab w:val="right" w:leader="dot" w:pos="10456"/>
            </w:tabs>
            <w:rPr>
              <w:ins w:id="105" w:author="Robert Lundmark" w:date="2014-10-22T12:20:00Z"/>
              <w:rFonts w:asciiTheme="minorHAnsi" w:eastAsiaTheme="minorEastAsia" w:hAnsiTheme="minorHAnsi" w:cstheme="minorBidi"/>
              <w:noProof/>
              <w:sz w:val="22"/>
              <w:lang w:val="fi-FI" w:eastAsia="fi-FI"/>
            </w:rPr>
          </w:pPr>
          <w:ins w:id="106"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"_Toc401743814"</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6.1.5</w:t>
            </w:r>
            <w:r>
              <w:rPr>
                <w:rFonts w:asciiTheme="minorHAnsi" w:eastAsiaTheme="minorEastAsia" w:hAnsiTheme="minorHAnsi" w:cstheme="minorBidi"/>
                <w:noProof/>
                <w:sz w:val="22"/>
                <w:lang w:val="fi-FI" w:eastAsia="fi-FI"/>
              </w:rPr>
              <w:tab/>
            </w:r>
            <w:r w:rsidRPr="00C807A2">
              <w:rPr>
                <w:rStyle w:val="Hyperlink"/>
                <w:noProof/>
              </w:rPr>
              <w:t>Logiska fel</w:t>
            </w:r>
            <w:r>
              <w:rPr>
                <w:noProof/>
                <w:webHidden/>
              </w:rPr>
              <w:tab/>
            </w:r>
            <w:r>
              <w:rPr>
                <w:noProof/>
                <w:webHidden/>
              </w:rPr>
              <w:fldChar w:fldCharType="begin"/>
            </w:r>
            <w:r>
              <w:rPr>
                <w:noProof/>
                <w:webHidden/>
              </w:rPr>
              <w:instrText xml:space="preserve"> PAGEREF _Toc401743814 \h </w:instrText>
            </w:r>
            <w:r>
              <w:rPr>
                <w:noProof/>
                <w:webHidden/>
              </w:rPr>
            </w:r>
          </w:ins>
          <w:r>
            <w:rPr>
              <w:noProof/>
              <w:webHidden/>
            </w:rPr>
            <w:fldChar w:fldCharType="separate"/>
          </w:r>
          <w:ins w:id="107" w:author="Robert Lundmark" w:date="2014-10-22T12:20:00Z">
            <w:r>
              <w:rPr>
                <w:noProof/>
                <w:webHidden/>
              </w:rPr>
              <w:t>19</w:t>
            </w:r>
            <w:r>
              <w:rPr>
                <w:noProof/>
                <w:webHidden/>
              </w:rPr>
              <w:fldChar w:fldCharType="end"/>
            </w:r>
            <w:r w:rsidRPr="00C807A2">
              <w:rPr>
                <w:rStyle w:val="Hyperlink"/>
                <w:noProof/>
              </w:rPr>
              <w:fldChar w:fldCharType="end"/>
            </w:r>
          </w:ins>
        </w:p>
        <w:p w14:paraId="7E7AA30D" w14:textId="77777777" w:rsidR="001003D3" w:rsidRDefault="001003D3">
          <w:pPr>
            <w:pStyle w:val="TOC3"/>
            <w:tabs>
              <w:tab w:val="left" w:pos="1100"/>
              <w:tab w:val="right" w:leader="dot" w:pos="10456"/>
            </w:tabs>
            <w:rPr>
              <w:ins w:id="108" w:author="Robert Lundmark" w:date="2014-10-22T12:20:00Z"/>
              <w:rFonts w:asciiTheme="minorHAnsi" w:eastAsiaTheme="minorEastAsia" w:hAnsiTheme="minorHAnsi" w:cstheme="minorBidi"/>
              <w:noProof/>
              <w:sz w:val="22"/>
              <w:lang w:val="fi-FI" w:eastAsia="fi-FI"/>
            </w:rPr>
          </w:pPr>
          <w:ins w:id="109"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"_Toc401743815"</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6.1.6</w:t>
            </w:r>
            <w:r>
              <w:rPr>
                <w:rFonts w:asciiTheme="minorHAnsi" w:eastAsiaTheme="minorEastAsia" w:hAnsiTheme="minorHAnsi" w:cstheme="minorBidi"/>
                <w:noProof/>
                <w:sz w:val="22"/>
                <w:lang w:val="fi-FI" w:eastAsia="fi-FI"/>
              </w:rPr>
              <w:tab/>
            </w:r>
            <w:r w:rsidRPr="00C807A2">
              <w:rPr>
                <w:rStyle w:val="Hyperlink"/>
                <w:noProof/>
              </w:rPr>
              <w:t>Annan information om kontraktet</w:t>
            </w:r>
            <w:r>
              <w:rPr>
                <w:noProof/>
                <w:webHidden/>
              </w:rPr>
              <w:tab/>
            </w:r>
            <w:r>
              <w:rPr>
                <w:noProof/>
                <w:webHidden/>
              </w:rPr>
              <w:fldChar w:fldCharType="begin"/>
            </w:r>
            <w:r>
              <w:rPr>
                <w:noProof/>
                <w:webHidden/>
              </w:rPr>
              <w:instrText xml:space="preserve"> PAGEREF _Toc401743815 \h </w:instrText>
            </w:r>
            <w:r>
              <w:rPr>
                <w:noProof/>
                <w:webHidden/>
              </w:rPr>
            </w:r>
          </w:ins>
          <w:r>
            <w:rPr>
              <w:noProof/>
              <w:webHidden/>
            </w:rPr>
            <w:fldChar w:fldCharType="separate"/>
          </w:r>
          <w:ins w:id="110" w:author="Robert Lundmark" w:date="2014-10-22T12:20:00Z">
            <w:r>
              <w:rPr>
                <w:noProof/>
                <w:webHidden/>
              </w:rPr>
              <w:t>22</w:t>
            </w:r>
            <w:r>
              <w:rPr>
                <w:noProof/>
                <w:webHidden/>
              </w:rPr>
              <w:fldChar w:fldCharType="end"/>
            </w:r>
            <w:r w:rsidRPr="00C807A2">
              <w:rPr>
                <w:rStyle w:val="Hyperlink"/>
                <w:noProof/>
              </w:rPr>
              <w:fldChar w:fldCharType="end"/>
            </w:r>
          </w:ins>
        </w:p>
        <w:p w14:paraId="41CE1ACA" w14:textId="77777777" w:rsidR="001003D3" w:rsidRDefault="001003D3">
          <w:pPr>
            <w:pStyle w:val="TOC2"/>
            <w:tabs>
              <w:tab w:val="left" w:pos="880"/>
              <w:tab w:val="right" w:leader="dot" w:pos="10456"/>
            </w:tabs>
            <w:rPr>
              <w:ins w:id="111" w:author="Robert Lundmark" w:date="2014-10-22T12:20:00Z"/>
              <w:rFonts w:asciiTheme="minorHAnsi" w:eastAsiaTheme="minorEastAsia" w:hAnsiTheme="minorHAnsi" w:cstheme="minorBidi"/>
              <w:noProof/>
              <w:sz w:val="22"/>
              <w:lang w:val="fi-FI" w:eastAsia="fi-FI"/>
            </w:rPr>
          </w:pPr>
          <w:ins w:id="112"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"_Toc401743816"</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6.2</w:t>
            </w:r>
            <w:r>
              <w:rPr>
                <w:rFonts w:asciiTheme="minorHAnsi" w:eastAsiaTheme="minorEastAsia" w:hAnsiTheme="minorHAnsi" w:cstheme="minorBidi"/>
                <w:noProof/>
                <w:sz w:val="22"/>
                <w:lang w:val="fi-FI" w:eastAsia="fi-FI"/>
              </w:rPr>
              <w:tab/>
            </w:r>
            <w:r w:rsidRPr="00C807A2">
              <w:rPr>
                <w:rStyle w:val="Hyperlink"/>
                <w:noProof/>
              </w:rPr>
              <w:t>GetCredentialsForPerson</w:t>
            </w:r>
            <w:r>
              <w:rPr>
                <w:noProof/>
                <w:webHidden/>
              </w:rPr>
              <w:tab/>
            </w:r>
            <w:r>
              <w:rPr>
                <w:noProof/>
                <w:webHidden/>
              </w:rPr>
              <w:fldChar w:fldCharType="begin"/>
            </w:r>
            <w:r>
              <w:rPr>
                <w:noProof/>
                <w:webHidden/>
              </w:rPr>
              <w:instrText xml:space="preserve"> PAGEREF _Toc401743816 \h </w:instrText>
            </w:r>
            <w:r>
              <w:rPr>
                <w:noProof/>
                <w:webHidden/>
              </w:rPr>
            </w:r>
          </w:ins>
          <w:r>
            <w:rPr>
              <w:noProof/>
              <w:webHidden/>
            </w:rPr>
            <w:fldChar w:fldCharType="separate"/>
          </w:r>
          <w:ins w:id="113" w:author="Robert Lundmark" w:date="2014-10-22T12:20:00Z">
            <w:r>
              <w:rPr>
                <w:noProof/>
                <w:webHidden/>
              </w:rPr>
              <w:t>22</w:t>
            </w:r>
            <w:r>
              <w:rPr>
                <w:noProof/>
                <w:webHidden/>
              </w:rPr>
              <w:fldChar w:fldCharType="end"/>
            </w:r>
            <w:r w:rsidRPr="00C807A2">
              <w:rPr>
                <w:rStyle w:val="Hyperlink"/>
                <w:noProof/>
              </w:rPr>
              <w:fldChar w:fldCharType="end"/>
            </w:r>
          </w:ins>
        </w:p>
        <w:p w14:paraId="1AE694F9" w14:textId="77777777" w:rsidR="001003D3" w:rsidRDefault="001003D3">
          <w:pPr>
            <w:pStyle w:val="TOC3"/>
            <w:tabs>
              <w:tab w:val="left" w:pos="1100"/>
              <w:tab w:val="right" w:leader="dot" w:pos="10456"/>
            </w:tabs>
            <w:rPr>
              <w:ins w:id="114" w:author="Robert Lundmark" w:date="2014-10-22T12:20:00Z"/>
              <w:rFonts w:asciiTheme="minorHAnsi" w:eastAsiaTheme="minorEastAsia" w:hAnsiTheme="minorHAnsi" w:cstheme="minorBidi"/>
              <w:noProof/>
              <w:sz w:val="22"/>
              <w:lang w:val="fi-FI" w:eastAsia="fi-FI"/>
            </w:rPr>
          </w:pPr>
          <w:ins w:id="115"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"_Toc401743817"</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6.2.1</w:t>
            </w:r>
            <w:r>
              <w:rPr>
                <w:rFonts w:asciiTheme="minorHAnsi" w:eastAsiaTheme="minorEastAsia" w:hAnsiTheme="minorHAnsi" w:cstheme="minorBidi"/>
                <w:noProof/>
                <w:sz w:val="22"/>
                <w:lang w:val="fi-FI" w:eastAsia="fi-FI"/>
              </w:rPr>
              <w:tab/>
            </w:r>
            <w:r w:rsidRPr="00C807A2">
              <w:rPr>
                <w:rStyle w:val="Hyperlink"/>
                <w:noProof/>
              </w:rPr>
              <w:t>Version</w:t>
            </w:r>
            <w:r>
              <w:rPr>
                <w:noProof/>
                <w:webHidden/>
              </w:rPr>
              <w:tab/>
            </w:r>
            <w:r>
              <w:rPr>
                <w:noProof/>
                <w:webHidden/>
              </w:rPr>
              <w:fldChar w:fldCharType="begin"/>
            </w:r>
            <w:r>
              <w:rPr>
                <w:noProof/>
                <w:webHidden/>
              </w:rPr>
              <w:instrText xml:space="preserve"> PAGEREF _Toc401743817 \h </w:instrText>
            </w:r>
            <w:r>
              <w:rPr>
                <w:noProof/>
                <w:webHidden/>
              </w:rPr>
            </w:r>
          </w:ins>
          <w:r>
            <w:rPr>
              <w:noProof/>
              <w:webHidden/>
            </w:rPr>
            <w:fldChar w:fldCharType="separate"/>
          </w:r>
          <w:ins w:id="116" w:author="Robert Lundmark" w:date="2014-10-22T12:20:00Z">
            <w:r>
              <w:rPr>
                <w:noProof/>
                <w:webHidden/>
              </w:rPr>
              <w:t>22</w:t>
            </w:r>
            <w:r>
              <w:rPr>
                <w:noProof/>
                <w:webHidden/>
              </w:rPr>
              <w:fldChar w:fldCharType="end"/>
            </w:r>
            <w:r w:rsidRPr="00C807A2">
              <w:rPr>
                <w:rStyle w:val="Hyperlink"/>
                <w:noProof/>
              </w:rPr>
              <w:fldChar w:fldCharType="end"/>
            </w:r>
          </w:ins>
        </w:p>
        <w:p w14:paraId="1AEDC2EA" w14:textId="77777777" w:rsidR="001003D3" w:rsidRDefault="001003D3">
          <w:pPr>
            <w:pStyle w:val="TOC3"/>
            <w:tabs>
              <w:tab w:val="left" w:pos="1100"/>
              <w:tab w:val="right" w:leader="dot" w:pos="10456"/>
            </w:tabs>
            <w:rPr>
              <w:ins w:id="117" w:author="Robert Lundmark" w:date="2014-10-22T12:20:00Z"/>
              <w:rFonts w:asciiTheme="minorHAnsi" w:eastAsiaTheme="minorEastAsia" w:hAnsiTheme="minorHAnsi" w:cstheme="minorBidi"/>
              <w:noProof/>
              <w:sz w:val="22"/>
              <w:lang w:val="fi-FI" w:eastAsia="fi-FI"/>
            </w:rPr>
          </w:pPr>
          <w:ins w:id="118"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"_Toc401743818"</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6.2.2</w:t>
            </w:r>
            <w:r>
              <w:rPr>
                <w:rFonts w:asciiTheme="minorHAnsi" w:eastAsiaTheme="minorEastAsia" w:hAnsiTheme="minorHAnsi" w:cstheme="minorBidi"/>
                <w:noProof/>
                <w:sz w:val="22"/>
                <w:lang w:val="fi-FI" w:eastAsia="fi-FI"/>
              </w:rPr>
              <w:tab/>
            </w:r>
            <w:r w:rsidRPr="00C807A2">
              <w:rPr>
                <w:rStyle w:val="Hyperlink"/>
                <w:noProof/>
              </w:rPr>
              <w:t>Fältregler</w:t>
            </w:r>
            <w:r>
              <w:rPr>
                <w:noProof/>
                <w:webHidden/>
              </w:rPr>
              <w:tab/>
            </w:r>
            <w:r>
              <w:rPr>
                <w:noProof/>
                <w:webHidden/>
              </w:rPr>
              <w:fldChar w:fldCharType="begin"/>
            </w:r>
            <w:r>
              <w:rPr>
                <w:noProof/>
                <w:webHidden/>
              </w:rPr>
              <w:instrText xml:space="preserve"> PAGEREF _Toc401743818 \h </w:instrText>
            </w:r>
            <w:r>
              <w:rPr>
                <w:noProof/>
                <w:webHidden/>
              </w:rPr>
            </w:r>
          </w:ins>
          <w:r>
            <w:rPr>
              <w:noProof/>
              <w:webHidden/>
            </w:rPr>
            <w:fldChar w:fldCharType="separate"/>
          </w:r>
          <w:ins w:id="119" w:author="Robert Lundmark" w:date="2014-10-22T12:20:00Z">
            <w:r>
              <w:rPr>
                <w:noProof/>
                <w:webHidden/>
              </w:rPr>
              <w:t>22</w:t>
            </w:r>
            <w:r>
              <w:rPr>
                <w:noProof/>
                <w:webHidden/>
              </w:rPr>
              <w:fldChar w:fldCharType="end"/>
            </w:r>
            <w:r w:rsidRPr="00C807A2">
              <w:rPr>
                <w:rStyle w:val="Hyperlink"/>
                <w:noProof/>
              </w:rPr>
              <w:fldChar w:fldCharType="end"/>
            </w:r>
          </w:ins>
        </w:p>
        <w:p w14:paraId="2E5B562A" w14:textId="77777777" w:rsidR="001003D3" w:rsidRDefault="001003D3">
          <w:pPr>
            <w:pStyle w:val="TOC2"/>
            <w:tabs>
              <w:tab w:val="left" w:pos="880"/>
              <w:tab w:val="right" w:leader="dot" w:pos="10456"/>
            </w:tabs>
            <w:rPr>
              <w:ins w:id="120" w:author="Robert Lundmark" w:date="2014-10-22T12:20:00Z"/>
              <w:rFonts w:asciiTheme="minorHAnsi" w:eastAsiaTheme="minorEastAsia" w:hAnsiTheme="minorHAnsi" w:cstheme="minorBidi"/>
              <w:noProof/>
              <w:sz w:val="22"/>
              <w:lang w:val="fi-FI" w:eastAsia="fi-FI"/>
            </w:rPr>
          </w:pPr>
          <w:ins w:id="121"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"_Toc401743819"</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6.3</w:t>
            </w:r>
            <w:r>
              <w:rPr>
                <w:rFonts w:asciiTheme="minorHAnsi" w:eastAsiaTheme="minorEastAsia" w:hAnsiTheme="minorHAnsi" w:cstheme="minorBidi"/>
                <w:noProof/>
                <w:sz w:val="22"/>
                <w:lang w:val="fi-FI" w:eastAsia="fi-FI"/>
              </w:rPr>
              <w:tab/>
            </w:r>
            <w:r w:rsidRPr="00C807A2">
              <w:rPr>
                <w:rStyle w:val="Hyperlink"/>
                <w:noProof/>
              </w:rPr>
              <w:t>GetPersonAuthorizedToSystemIncludingProtectedPerson</w:t>
            </w:r>
            <w:r>
              <w:rPr>
                <w:noProof/>
                <w:webHidden/>
              </w:rPr>
              <w:tab/>
            </w:r>
            <w:r>
              <w:rPr>
                <w:noProof/>
                <w:webHidden/>
              </w:rPr>
              <w:fldChar w:fldCharType="begin"/>
            </w:r>
            <w:r>
              <w:rPr>
                <w:noProof/>
                <w:webHidden/>
              </w:rPr>
              <w:instrText xml:space="preserve"> PAGEREF _Toc401743819 \h </w:instrText>
            </w:r>
            <w:r>
              <w:rPr>
                <w:noProof/>
                <w:webHidden/>
              </w:rPr>
            </w:r>
          </w:ins>
          <w:r>
            <w:rPr>
              <w:noProof/>
              <w:webHidden/>
            </w:rPr>
            <w:fldChar w:fldCharType="separate"/>
          </w:r>
          <w:ins w:id="122" w:author="Robert Lundmark" w:date="2014-10-22T12:20:00Z">
            <w:r>
              <w:rPr>
                <w:noProof/>
                <w:webHidden/>
              </w:rPr>
              <w:t>23</w:t>
            </w:r>
            <w:r>
              <w:rPr>
                <w:noProof/>
                <w:webHidden/>
              </w:rPr>
              <w:fldChar w:fldCharType="end"/>
            </w:r>
            <w:r w:rsidRPr="00C807A2">
              <w:rPr>
                <w:rStyle w:val="Hyperlink"/>
                <w:noProof/>
              </w:rPr>
              <w:fldChar w:fldCharType="end"/>
            </w:r>
          </w:ins>
        </w:p>
        <w:p w14:paraId="010543DB" w14:textId="77777777" w:rsidR="001003D3" w:rsidRDefault="001003D3">
          <w:pPr>
            <w:pStyle w:val="TOC3"/>
            <w:tabs>
              <w:tab w:val="left" w:pos="1100"/>
              <w:tab w:val="right" w:leader="dot" w:pos="10456"/>
            </w:tabs>
            <w:rPr>
              <w:ins w:id="123" w:author="Robert Lundmark" w:date="2014-10-22T12:20:00Z"/>
              <w:rFonts w:asciiTheme="minorHAnsi" w:eastAsiaTheme="minorEastAsia" w:hAnsiTheme="minorHAnsi" w:cstheme="minorBidi"/>
              <w:noProof/>
              <w:sz w:val="22"/>
              <w:lang w:val="fi-FI" w:eastAsia="fi-FI"/>
            </w:rPr>
          </w:pPr>
          <w:ins w:id="124"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"_Toc401743820"</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6.3.1</w:t>
            </w:r>
            <w:r>
              <w:rPr>
                <w:rFonts w:asciiTheme="minorHAnsi" w:eastAsiaTheme="minorEastAsia" w:hAnsiTheme="minorHAnsi" w:cstheme="minorBidi"/>
                <w:noProof/>
                <w:sz w:val="22"/>
                <w:lang w:val="fi-FI" w:eastAsia="fi-FI"/>
              </w:rPr>
              <w:tab/>
            </w:r>
            <w:r w:rsidRPr="00C807A2">
              <w:rPr>
                <w:rStyle w:val="Hyperlink"/>
                <w:noProof/>
              </w:rPr>
              <w:t>Version</w:t>
            </w:r>
            <w:r>
              <w:rPr>
                <w:noProof/>
                <w:webHidden/>
              </w:rPr>
              <w:tab/>
            </w:r>
            <w:r>
              <w:rPr>
                <w:noProof/>
                <w:webHidden/>
              </w:rPr>
              <w:fldChar w:fldCharType="begin"/>
            </w:r>
            <w:r>
              <w:rPr>
                <w:noProof/>
                <w:webHidden/>
              </w:rPr>
              <w:instrText xml:space="preserve"> PAGEREF _Toc401743820 \h </w:instrText>
            </w:r>
            <w:r>
              <w:rPr>
                <w:noProof/>
                <w:webHidden/>
              </w:rPr>
            </w:r>
          </w:ins>
          <w:r>
            <w:rPr>
              <w:noProof/>
              <w:webHidden/>
            </w:rPr>
            <w:fldChar w:fldCharType="separate"/>
          </w:r>
          <w:ins w:id="125" w:author="Robert Lundmark" w:date="2014-10-22T12:20:00Z">
            <w:r>
              <w:rPr>
                <w:noProof/>
                <w:webHidden/>
              </w:rPr>
              <w:t>23</w:t>
            </w:r>
            <w:r>
              <w:rPr>
                <w:noProof/>
                <w:webHidden/>
              </w:rPr>
              <w:fldChar w:fldCharType="end"/>
            </w:r>
            <w:r w:rsidRPr="00C807A2">
              <w:rPr>
                <w:rStyle w:val="Hyperlink"/>
                <w:noProof/>
              </w:rPr>
              <w:fldChar w:fldCharType="end"/>
            </w:r>
          </w:ins>
        </w:p>
        <w:p w14:paraId="4208DDAF" w14:textId="77777777" w:rsidR="001003D3" w:rsidRDefault="001003D3">
          <w:pPr>
            <w:pStyle w:val="TOC3"/>
            <w:tabs>
              <w:tab w:val="left" w:pos="1100"/>
              <w:tab w:val="right" w:leader="dot" w:pos="10456"/>
            </w:tabs>
            <w:rPr>
              <w:ins w:id="126" w:author="Robert Lundmark" w:date="2014-10-22T12:20:00Z"/>
              <w:rFonts w:asciiTheme="minorHAnsi" w:eastAsiaTheme="minorEastAsia" w:hAnsiTheme="minorHAnsi" w:cstheme="minorBidi"/>
              <w:noProof/>
              <w:sz w:val="22"/>
              <w:lang w:val="fi-FI" w:eastAsia="fi-FI"/>
            </w:rPr>
          </w:pPr>
          <w:ins w:id="127"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"_Toc401743821"</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6.3.2</w:t>
            </w:r>
            <w:r>
              <w:rPr>
                <w:rFonts w:asciiTheme="minorHAnsi" w:eastAsiaTheme="minorEastAsia" w:hAnsiTheme="minorHAnsi" w:cstheme="minorBidi"/>
                <w:noProof/>
                <w:sz w:val="22"/>
                <w:lang w:val="fi-FI" w:eastAsia="fi-FI"/>
              </w:rPr>
              <w:tab/>
            </w:r>
            <w:r w:rsidRPr="00C807A2">
              <w:rPr>
                <w:rStyle w:val="Hyperlink"/>
                <w:noProof/>
              </w:rPr>
              <w:t>Fältregler</w:t>
            </w:r>
            <w:r>
              <w:rPr>
                <w:noProof/>
                <w:webHidden/>
              </w:rPr>
              <w:tab/>
            </w:r>
            <w:r>
              <w:rPr>
                <w:noProof/>
                <w:webHidden/>
              </w:rPr>
              <w:fldChar w:fldCharType="begin"/>
            </w:r>
            <w:r>
              <w:rPr>
                <w:noProof/>
                <w:webHidden/>
              </w:rPr>
              <w:instrText xml:space="preserve"> PAGEREF _Toc401743821 \h </w:instrText>
            </w:r>
            <w:r>
              <w:rPr>
                <w:noProof/>
                <w:webHidden/>
              </w:rPr>
            </w:r>
          </w:ins>
          <w:r>
            <w:rPr>
              <w:noProof/>
              <w:webHidden/>
            </w:rPr>
            <w:fldChar w:fldCharType="separate"/>
          </w:r>
          <w:ins w:id="128" w:author="Robert Lundmark" w:date="2014-10-22T12:20:00Z">
            <w:r>
              <w:rPr>
                <w:noProof/>
                <w:webHidden/>
              </w:rPr>
              <w:t>23</w:t>
            </w:r>
            <w:r>
              <w:rPr>
                <w:noProof/>
                <w:webHidden/>
              </w:rPr>
              <w:fldChar w:fldCharType="end"/>
            </w:r>
            <w:r w:rsidRPr="00C807A2">
              <w:rPr>
                <w:rStyle w:val="Hyperlink"/>
                <w:noProof/>
              </w:rPr>
              <w:fldChar w:fldCharType="end"/>
            </w:r>
          </w:ins>
        </w:p>
        <w:p w14:paraId="692D5418" w14:textId="77777777" w:rsidR="001003D3" w:rsidRDefault="001003D3">
          <w:pPr>
            <w:pStyle w:val="TOC3"/>
            <w:tabs>
              <w:tab w:val="left" w:pos="1100"/>
              <w:tab w:val="right" w:leader="dot" w:pos="10456"/>
            </w:tabs>
            <w:rPr>
              <w:ins w:id="129" w:author="Robert Lundmark" w:date="2014-10-22T12:20:00Z"/>
              <w:rFonts w:asciiTheme="minorHAnsi" w:eastAsiaTheme="minorEastAsia" w:hAnsiTheme="minorHAnsi" w:cstheme="minorBidi"/>
              <w:noProof/>
              <w:sz w:val="22"/>
              <w:lang w:val="fi-FI" w:eastAsia="fi-FI"/>
            </w:rPr>
          </w:pPr>
          <w:ins w:id="130"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"_Toc401743822"</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6.3.3</w:t>
            </w:r>
            <w:r>
              <w:rPr>
                <w:rFonts w:asciiTheme="minorHAnsi" w:eastAsiaTheme="minorEastAsia" w:hAnsiTheme="minorHAnsi" w:cstheme="minorBidi"/>
                <w:noProof/>
                <w:sz w:val="22"/>
                <w:lang w:val="fi-FI" w:eastAsia="fi-FI"/>
              </w:rPr>
              <w:tab/>
            </w:r>
            <w:r w:rsidRPr="00C807A2">
              <w:rPr>
                <w:rStyle w:val="Hyperlink"/>
                <w:noProof/>
              </w:rPr>
              <w:t>Tjänstekontraktsspecifika krav och regler</w:t>
            </w:r>
            <w:r>
              <w:rPr>
                <w:noProof/>
                <w:webHidden/>
              </w:rPr>
              <w:tab/>
            </w:r>
            <w:r>
              <w:rPr>
                <w:noProof/>
                <w:webHidden/>
              </w:rPr>
              <w:fldChar w:fldCharType="begin"/>
            </w:r>
            <w:r>
              <w:rPr>
                <w:noProof/>
                <w:webHidden/>
              </w:rPr>
              <w:instrText xml:space="preserve"> PAGEREF _Toc401743822 \h </w:instrText>
            </w:r>
            <w:r>
              <w:rPr>
                <w:noProof/>
                <w:webHidden/>
              </w:rPr>
            </w:r>
          </w:ins>
          <w:r>
            <w:rPr>
              <w:noProof/>
              <w:webHidden/>
            </w:rPr>
            <w:fldChar w:fldCharType="separate"/>
          </w:r>
          <w:ins w:id="131" w:author="Robert Lundmark" w:date="2014-10-22T12:20:00Z">
            <w:r>
              <w:rPr>
                <w:noProof/>
                <w:webHidden/>
              </w:rPr>
              <w:t>25</w:t>
            </w:r>
            <w:r>
              <w:rPr>
                <w:noProof/>
                <w:webHidden/>
              </w:rPr>
              <w:fldChar w:fldCharType="end"/>
            </w:r>
            <w:r w:rsidRPr="00C807A2">
              <w:rPr>
                <w:rStyle w:val="Hyperlink"/>
                <w:noProof/>
              </w:rPr>
              <w:fldChar w:fldCharType="end"/>
            </w:r>
          </w:ins>
        </w:p>
        <w:p w14:paraId="0B001A01" w14:textId="77777777" w:rsidR="001003D3" w:rsidRDefault="001003D3">
          <w:pPr>
            <w:pStyle w:val="TOC3"/>
            <w:tabs>
              <w:tab w:val="left" w:pos="1100"/>
              <w:tab w:val="right" w:leader="dot" w:pos="10456"/>
            </w:tabs>
            <w:rPr>
              <w:ins w:id="132" w:author="Robert Lundmark" w:date="2014-10-22T12:20:00Z"/>
              <w:rFonts w:asciiTheme="minorHAnsi" w:eastAsiaTheme="minorEastAsia" w:hAnsiTheme="minorHAnsi" w:cstheme="minorBidi"/>
              <w:noProof/>
              <w:sz w:val="22"/>
              <w:lang w:val="fi-FI" w:eastAsia="fi-FI"/>
            </w:rPr>
          </w:pPr>
          <w:ins w:id="133"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"_Toc401743823"</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6.3.4</w:t>
            </w:r>
            <w:r>
              <w:rPr>
                <w:rFonts w:asciiTheme="minorHAnsi" w:eastAsiaTheme="minorEastAsia" w:hAnsiTheme="minorHAnsi" w:cstheme="minorBidi"/>
                <w:noProof/>
                <w:sz w:val="22"/>
                <w:lang w:val="fi-FI" w:eastAsia="fi-FI"/>
              </w:rPr>
              <w:tab/>
            </w:r>
            <w:r w:rsidRPr="00C807A2">
              <w:rPr>
                <w:rStyle w:val="Hyperlink"/>
                <w:noProof/>
              </w:rPr>
              <w:t>SLA-krav</w:t>
            </w:r>
            <w:r>
              <w:rPr>
                <w:noProof/>
                <w:webHidden/>
              </w:rPr>
              <w:tab/>
            </w:r>
            <w:r>
              <w:rPr>
                <w:noProof/>
                <w:webHidden/>
              </w:rPr>
              <w:fldChar w:fldCharType="begin"/>
            </w:r>
            <w:r>
              <w:rPr>
                <w:noProof/>
                <w:webHidden/>
              </w:rPr>
              <w:instrText xml:space="preserve"> PAGEREF _Toc401743823 \h </w:instrText>
            </w:r>
            <w:r>
              <w:rPr>
                <w:noProof/>
                <w:webHidden/>
              </w:rPr>
            </w:r>
          </w:ins>
          <w:r>
            <w:rPr>
              <w:noProof/>
              <w:webHidden/>
            </w:rPr>
            <w:fldChar w:fldCharType="separate"/>
          </w:r>
          <w:ins w:id="134" w:author="Robert Lundmark" w:date="2014-10-22T12:20:00Z">
            <w:r>
              <w:rPr>
                <w:noProof/>
                <w:webHidden/>
              </w:rPr>
              <w:t>25</w:t>
            </w:r>
            <w:r>
              <w:rPr>
                <w:noProof/>
                <w:webHidden/>
              </w:rPr>
              <w:fldChar w:fldCharType="end"/>
            </w:r>
            <w:r w:rsidRPr="00C807A2">
              <w:rPr>
                <w:rStyle w:val="Hyperlink"/>
                <w:noProof/>
              </w:rPr>
              <w:fldChar w:fldCharType="end"/>
            </w:r>
          </w:ins>
        </w:p>
        <w:p w14:paraId="1DF24074" w14:textId="77777777" w:rsidR="001003D3" w:rsidRDefault="001003D3">
          <w:pPr>
            <w:pStyle w:val="TOC3"/>
            <w:tabs>
              <w:tab w:val="left" w:pos="1100"/>
              <w:tab w:val="right" w:leader="dot" w:pos="10456"/>
            </w:tabs>
            <w:rPr>
              <w:ins w:id="135" w:author="Robert Lundmark" w:date="2014-10-22T12:20:00Z"/>
              <w:rFonts w:asciiTheme="minorHAnsi" w:eastAsiaTheme="minorEastAsia" w:hAnsiTheme="minorHAnsi" w:cstheme="minorBidi"/>
              <w:noProof/>
              <w:sz w:val="22"/>
              <w:lang w:val="fi-FI" w:eastAsia="fi-FI"/>
            </w:rPr>
          </w:pPr>
          <w:ins w:id="136"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"_Toc401743824"</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6.3.5</w:t>
            </w:r>
            <w:r>
              <w:rPr>
                <w:rFonts w:asciiTheme="minorHAnsi" w:eastAsiaTheme="minorEastAsia" w:hAnsiTheme="minorHAnsi" w:cstheme="minorBidi"/>
                <w:noProof/>
                <w:sz w:val="22"/>
                <w:lang w:val="fi-FI" w:eastAsia="fi-FI"/>
              </w:rPr>
              <w:tab/>
            </w:r>
            <w:r w:rsidRPr="00C807A2">
              <w:rPr>
                <w:rStyle w:val="Hyperlink"/>
                <w:noProof/>
              </w:rPr>
              <w:t>Logiska fel</w:t>
            </w:r>
            <w:r>
              <w:rPr>
                <w:noProof/>
                <w:webHidden/>
              </w:rPr>
              <w:tab/>
            </w:r>
            <w:r>
              <w:rPr>
                <w:noProof/>
                <w:webHidden/>
              </w:rPr>
              <w:fldChar w:fldCharType="begin"/>
            </w:r>
            <w:r>
              <w:rPr>
                <w:noProof/>
                <w:webHidden/>
              </w:rPr>
              <w:instrText xml:space="preserve"> PAGEREF _Toc401743824 \h </w:instrText>
            </w:r>
            <w:r>
              <w:rPr>
                <w:noProof/>
                <w:webHidden/>
              </w:rPr>
            </w:r>
          </w:ins>
          <w:r>
            <w:rPr>
              <w:noProof/>
              <w:webHidden/>
            </w:rPr>
            <w:fldChar w:fldCharType="separate"/>
          </w:r>
          <w:ins w:id="137" w:author="Robert Lundmark" w:date="2014-10-22T12:20:00Z">
            <w:r>
              <w:rPr>
                <w:noProof/>
                <w:webHidden/>
              </w:rPr>
              <w:t>25</w:t>
            </w:r>
            <w:r>
              <w:rPr>
                <w:noProof/>
                <w:webHidden/>
              </w:rPr>
              <w:fldChar w:fldCharType="end"/>
            </w:r>
            <w:r w:rsidRPr="00C807A2">
              <w:rPr>
                <w:rStyle w:val="Hyperlink"/>
                <w:noProof/>
              </w:rPr>
              <w:fldChar w:fldCharType="end"/>
            </w:r>
          </w:ins>
        </w:p>
        <w:p w14:paraId="719F5C6F" w14:textId="77777777" w:rsidR="001003D3" w:rsidRDefault="001003D3">
          <w:pPr>
            <w:pStyle w:val="TOC3"/>
            <w:tabs>
              <w:tab w:val="left" w:pos="1100"/>
              <w:tab w:val="right" w:leader="dot" w:pos="10456"/>
            </w:tabs>
            <w:rPr>
              <w:ins w:id="138" w:author="Robert Lundmark" w:date="2014-10-22T12:20:00Z"/>
              <w:rFonts w:asciiTheme="minorHAnsi" w:eastAsiaTheme="minorEastAsia" w:hAnsiTheme="minorHAnsi" w:cstheme="minorBidi"/>
              <w:noProof/>
              <w:sz w:val="22"/>
              <w:lang w:val="fi-FI" w:eastAsia="fi-FI"/>
            </w:rPr>
          </w:pPr>
          <w:ins w:id="139"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"_Toc401743825"</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6.3.6</w:t>
            </w:r>
            <w:r>
              <w:rPr>
                <w:rFonts w:asciiTheme="minorHAnsi" w:eastAsiaTheme="minorEastAsia" w:hAnsiTheme="minorHAnsi" w:cstheme="minorBidi"/>
                <w:noProof/>
                <w:sz w:val="22"/>
                <w:lang w:val="fi-FI" w:eastAsia="fi-FI"/>
              </w:rPr>
              <w:tab/>
            </w:r>
            <w:r w:rsidRPr="00C807A2">
              <w:rPr>
                <w:rStyle w:val="Hyperlink"/>
                <w:noProof/>
              </w:rPr>
              <w:t>Annan information om kontraktet</w:t>
            </w:r>
            <w:r>
              <w:rPr>
                <w:noProof/>
                <w:webHidden/>
              </w:rPr>
              <w:tab/>
            </w:r>
            <w:r>
              <w:rPr>
                <w:noProof/>
                <w:webHidden/>
              </w:rPr>
              <w:fldChar w:fldCharType="begin"/>
            </w:r>
            <w:r>
              <w:rPr>
                <w:noProof/>
                <w:webHidden/>
              </w:rPr>
              <w:instrText xml:space="preserve"> PAGEREF _Toc401743825 \h </w:instrText>
            </w:r>
            <w:r>
              <w:rPr>
                <w:noProof/>
                <w:webHidden/>
              </w:rPr>
            </w:r>
          </w:ins>
          <w:r>
            <w:rPr>
              <w:noProof/>
              <w:webHidden/>
            </w:rPr>
            <w:fldChar w:fldCharType="separate"/>
          </w:r>
          <w:ins w:id="140" w:author="Robert Lundmark" w:date="2014-10-22T12:20:00Z">
            <w:r>
              <w:rPr>
                <w:noProof/>
                <w:webHidden/>
              </w:rPr>
              <w:t>27</w:t>
            </w:r>
            <w:r>
              <w:rPr>
                <w:noProof/>
                <w:webHidden/>
              </w:rPr>
              <w:fldChar w:fldCharType="end"/>
            </w:r>
            <w:r w:rsidRPr="00C807A2">
              <w:rPr>
                <w:rStyle w:val="Hyperlink"/>
                <w:noProof/>
              </w:rPr>
              <w:fldChar w:fldCharType="end"/>
            </w:r>
          </w:ins>
        </w:p>
        <w:p w14:paraId="09A9F44E" w14:textId="77777777" w:rsidR="001003D3" w:rsidRDefault="001003D3">
          <w:pPr>
            <w:pStyle w:val="TOC2"/>
            <w:tabs>
              <w:tab w:val="left" w:pos="880"/>
              <w:tab w:val="right" w:leader="dot" w:pos="10456"/>
            </w:tabs>
            <w:rPr>
              <w:ins w:id="141" w:author="Robert Lundmark" w:date="2014-10-22T12:20:00Z"/>
              <w:rFonts w:asciiTheme="minorHAnsi" w:eastAsiaTheme="minorEastAsia" w:hAnsiTheme="minorHAnsi" w:cstheme="minorBidi"/>
              <w:noProof/>
              <w:sz w:val="22"/>
              <w:lang w:val="fi-FI" w:eastAsia="fi-FI"/>
            </w:rPr>
          </w:pPr>
          <w:ins w:id="142"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"_Toc401743826"</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6.4</w:t>
            </w:r>
            <w:r>
              <w:rPr>
                <w:rFonts w:asciiTheme="minorHAnsi" w:eastAsiaTheme="minorEastAsia" w:hAnsiTheme="minorHAnsi" w:cstheme="minorBidi"/>
                <w:noProof/>
                <w:sz w:val="22"/>
                <w:lang w:val="fi-FI" w:eastAsia="fi-FI"/>
              </w:rPr>
              <w:tab/>
            </w:r>
            <w:r w:rsidRPr="00C807A2">
              <w:rPr>
                <w:rStyle w:val="Hyperlink"/>
                <w:noProof/>
              </w:rPr>
              <w:t>GetPersonAuthorizedToSystem</w:t>
            </w:r>
            <w:r>
              <w:rPr>
                <w:noProof/>
                <w:webHidden/>
              </w:rPr>
              <w:tab/>
            </w:r>
            <w:r>
              <w:rPr>
                <w:noProof/>
                <w:webHidden/>
              </w:rPr>
              <w:fldChar w:fldCharType="begin"/>
            </w:r>
            <w:r>
              <w:rPr>
                <w:noProof/>
                <w:webHidden/>
              </w:rPr>
              <w:instrText xml:space="preserve"> PAGEREF _Toc401743826 \h </w:instrText>
            </w:r>
            <w:r>
              <w:rPr>
                <w:noProof/>
                <w:webHidden/>
              </w:rPr>
            </w:r>
          </w:ins>
          <w:r>
            <w:rPr>
              <w:noProof/>
              <w:webHidden/>
            </w:rPr>
            <w:fldChar w:fldCharType="separate"/>
          </w:r>
          <w:ins w:id="143" w:author="Robert Lundmark" w:date="2014-10-22T12:20:00Z">
            <w:r>
              <w:rPr>
                <w:noProof/>
                <w:webHidden/>
              </w:rPr>
              <w:t>28</w:t>
            </w:r>
            <w:r>
              <w:rPr>
                <w:noProof/>
                <w:webHidden/>
              </w:rPr>
              <w:fldChar w:fldCharType="end"/>
            </w:r>
            <w:r w:rsidRPr="00C807A2">
              <w:rPr>
                <w:rStyle w:val="Hyperlink"/>
                <w:noProof/>
              </w:rPr>
              <w:fldChar w:fldCharType="end"/>
            </w:r>
          </w:ins>
        </w:p>
        <w:p w14:paraId="580E100D" w14:textId="77777777" w:rsidR="001003D3" w:rsidRDefault="001003D3">
          <w:pPr>
            <w:pStyle w:val="TOC3"/>
            <w:tabs>
              <w:tab w:val="left" w:pos="1100"/>
              <w:tab w:val="right" w:leader="dot" w:pos="10456"/>
            </w:tabs>
            <w:rPr>
              <w:ins w:id="144" w:author="Robert Lundmark" w:date="2014-10-22T12:20:00Z"/>
              <w:rFonts w:asciiTheme="minorHAnsi" w:eastAsiaTheme="minorEastAsia" w:hAnsiTheme="minorHAnsi" w:cstheme="minorBidi"/>
              <w:noProof/>
              <w:sz w:val="22"/>
              <w:lang w:val="fi-FI" w:eastAsia="fi-FI"/>
            </w:rPr>
          </w:pPr>
          <w:ins w:id="145"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"_Toc401743827"</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6.4.1</w:t>
            </w:r>
            <w:r>
              <w:rPr>
                <w:rFonts w:asciiTheme="minorHAnsi" w:eastAsiaTheme="minorEastAsia" w:hAnsiTheme="minorHAnsi" w:cstheme="minorBidi"/>
                <w:noProof/>
                <w:sz w:val="22"/>
                <w:lang w:val="fi-FI" w:eastAsia="fi-FI"/>
              </w:rPr>
              <w:tab/>
            </w:r>
            <w:r w:rsidRPr="00C807A2">
              <w:rPr>
                <w:rStyle w:val="Hyperlink"/>
                <w:noProof/>
              </w:rPr>
              <w:t>Version</w:t>
            </w:r>
            <w:r>
              <w:rPr>
                <w:noProof/>
                <w:webHidden/>
              </w:rPr>
              <w:tab/>
            </w:r>
            <w:r>
              <w:rPr>
                <w:noProof/>
                <w:webHidden/>
              </w:rPr>
              <w:fldChar w:fldCharType="begin"/>
            </w:r>
            <w:r>
              <w:rPr>
                <w:noProof/>
                <w:webHidden/>
              </w:rPr>
              <w:instrText xml:space="preserve"> PAGEREF _Toc401743827 \h </w:instrText>
            </w:r>
            <w:r>
              <w:rPr>
                <w:noProof/>
                <w:webHidden/>
              </w:rPr>
            </w:r>
          </w:ins>
          <w:r>
            <w:rPr>
              <w:noProof/>
              <w:webHidden/>
            </w:rPr>
            <w:fldChar w:fldCharType="separate"/>
          </w:r>
          <w:ins w:id="146" w:author="Robert Lundmark" w:date="2014-10-22T12:20:00Z">
            <w:r>
              <w:rPr>
                <w:noProof/>
                <w:webHidden/>
              </w:rPr>
              <w:t>28</w:t>
            </w:r>
            <w:r>
              <w:rPr>
                <w:noProof/>
                <w:webHidden/>
              </w:rPr>
              <w:fldChar w:fldCharType="end"/>
            </w:r>
            <w:r w:rsidRPr="00C807A2">
              <w:rPr>
                <w:rStyle w:val="Hyperlink"/>
                <w:noProof/>
              </w:rPr>
              <w:fldChar w:fldCharType="end"/>
            </w:r>
          </w:ins>
        </w:p>
        <w:p w14:paraId="2E8ABA03" w14:textId="77777777" w:rsidR="001003D3" w:rsidRDefault="001003D3">
          <w:pPr>
            <w:pStyle w:val="TOC3"/>
            <w:tabs>
              <w:tab w:val="left" w:pos="1100"/>
              <w:tab w:val="right" w:leader="dot" w:pos="10456"/>
            </w:tabs>
            <w:rPr>
              <w:ins w:id="147" w:author="Robert Lundmark" w:date="2014-10-22T12:20:00Z"/>
              <w:rFonts w:asciiTheme="minorHAnsi" w:eastAsiaTheme="minorEastAsia" w:hAnsiTheme="minorHAnsi" w:cstheme="minorBidi"/>
              <w:noProof/>
              <w:sz w:val="22"/>
              <w:lang w:val="fi-FI" w:eastAsia="fi-FI"/>
            </w:rPr>
          </w:pPr>
          <w:ins w:id="148" w:author="Robert Lundmark" w:date="2014-10-22T12:20:00Z">
            <w:r w:rsidRPr="00C807A2">
              <w:rPr>
                <w:rStyle w:val="Hyperlink"/>
                <w:noProof/>
              </w:rPr>
              <w:fldChar w:fldCharType="begin"/>
            </w:r>
            <w:r w:rsidRPr="00C807A2">
              <w:rPr>
                <w:rStyle w:val="Hyperlink"/>
                <w:noProof/>
              </w:rPr>
              <w:instrText xml:space="preserve"> </w:instrText>
            </w:r>
            <w:r>
              <w:rPr>
                <w:noProof/>
              </w:rPr>
              <w:instrText>HYPERLINK \l "_Toc401743828"</w:instrText>
            </w:r>
            <w:r w:rsidRPr="00C807A2">
              <w:rPr>
                <w:rStyle w:val="Hyperlink"/>
                <w:noProof/>
              </w:rPr>
              <w:instrText xml:space="preserve"> </w:instrText>
            </w:r>
            <w:r w:rsidRPr="00C807A2">
              <w:rPr>
                <w:rStyle w:val="Hyperlink"/>
                <w:noProof/>
              </w:rPr>
            </w:r>
            <w:r w:rsidRPr="00C807A2">
              <w:rPr>
                <w:rStyle w:val="Hyperlink"/>
                <w:noProof/>
              </w:rPr>
              <w:fldChar w:fldCharType="separate"/>
            </w:r>
            <w:r w:rsidRPr="00C807A2">
              <w:rPr>
                <w:rStyle w:val="Hyperlink"/>
                <w:noProof/>
              </w:rPr>
              <w:t>6.4.2</w:t>
            </w:r>
            <w:r>
              <w:rPr>
                <w:rFonts w:asciiTheme="minorHAnsi" w:eastAsiaTheme="minorEastAsia" w:hAnsiTheme="minorHAnsi" w:cstheme="minorBidi"/>
                <w:noProof/>
                <w:sz w:val="22"/>
                <w:lang w:val="fi-FI" w:eastAsia="fi-FI"/>
              </w:rPr>
              <w:tab/>
            </w:r>
            <w:r w:rsidRPr="00C807A2">
              <w:rPr>
                <w:rStyle w:val="Hyperlink"/>
                <w:noProof/>
              </w:rPr>
              <w:t>Fältregler</w:t>
            </w:r>
            <w:r>
              <w:rPr>
                <w:noProof/>
                <w:webHidden/>
              </w:rPr>
              <w:tab/>
            </w:r>
            <w:r>
              <w:rPr>
                <w:noProof/>
                <w:webHidden/>
              </w:rPr>
              <w:fldChar w:fldCharType="begin"/>
            </w:r>
            <w:r>
              <w:rPr>
                <w:noProof/>
                <w:webHidden/>
              </w:rPr>
              <w:instrText xml:space="preserve"> PAGEREF _Toc401743828 \h </w:instrText>
            </w:r>
            <w:r>
              <w:rPr>
                <w:noProof/>
                <w:webHidden/>
              </w:rPr>
            </w:r>
          </w:ins>
          <w:r>
            <w:rPr>
              <w:noProof/>
              <w:webHidden/>
            </w:rPr>
            <w:fldChar w:fldCharType="separate"/>
          </w:r>
          <w:ins w:id="149" w:author="Robert Lundmark" w:date="2014-10-22T12:20:00Z">
            <w:r>
              <w:rPr>
                <w:noProof/>
                <w:webHidden/>
              </w:rPr>
              <w:t>28</w:t>
            </w:r>
            <w:r>
              <w:rPr>
                <w:noProof/>
                <w:webHidden/>
              </w:rPr>
              <w:fldChar w:fldCharType="end"/>
            </w:r>
            <w:r w:rsidRPr="00C807A2">
              <w:rPr>
                <w:rStyle w:val="Hyperlink"/>
                <w:noProof/>
              </w:rPr>
              <w:fldChar w:fldCharType="end"/>
            </w:r>
          </w:ins>
        </w:p>
        <w:p w14:paraId="4FC803FB" w14:textId="77777777" w:rsidR="003F209D" w:rsidDel="001003D3" w:rsidRDefault="003F209D">
          <w:pPr>
            <w:pStyle w:val="TOC1"/>
            <w:tabs>
              <w:tab w:val="left" w:pos="400"/>
              <w:tab w:val="right" w:leader="dot" w:pos="10456"/>
            </w:tabs>
            <w:rPr>
              <w:del w:id="150" w:author="Robert Lundmark" w:date="2014-10-22T12:20:00Z"/>
              <w:rFonts w:asciiTheme="minorHAnsi" w:eastAsiaTheme="minorEastAsia" w:hAnsiTheme="minorHAnsi" w:cstheme="minorBidi"/>
              <w:noProof/>
              <w:sz w:val="22"/>
              <w:lang w:eastAsia="sv-SE"/>
            </w:rPr>
          </w:pPr>
          <w:del w:id="151" w:author="Robert Lundmark" w:date="2014-10-22T12:20:00Z">
            <w:r w:rsidRPr="001003D3" w:rsidDel="001003D3">
              <w:rPr>
                <w:noProof/>
                <w:rPrChange w:id="152" w:author="Robert Lundmark" w:date="2014-10-22T12:20:00Z">
                  <w:rPr>
                    <w:rStyle w:val="Hyperlink"/>
                    <w:noProof/>
                  </w:rPr>
                </w:rPrChange>
              </w:rPr>
              <w:delText>1</w:delText>
            </w:r>
            <w:r w:rsidDel="001003D3">
              <w:rPr>
                <w:rFonts w:asciiTheme="minorHAnsi" w:eastAsiaTheme="minorEastAsia" w:hAnsiTheme="minorHAnsi" w:cstheme="minorBidi"/>
                <w:noProof/>
                <w:sz w:val="22"/>
                <w:lang w:eastAsia="sv-SE"/>
              </w:rPr>
              <w:tab/>
            </w:r>
            <w:r w:rsidRPr="001003D3" w:rsidDel="001003D3">
              <w:rPr>
                <w:noProof/>
                <w:rPrChange w:id="153" w:author="Robert Lundmark" w:date="2014-10-22T12:20:00Z">
                  <w:rPr>
                    <w:rStyle w:val="Hyperlink"/>
                    <w:noProof/>
                  </w:rPr>
                </w:rPrChange>
              </w:rPr>
              <w:delText>Inledning</w:delText>
            </w:r>
            <w:r w:rsidDel="001003D3">
              <w:rPr>
                <w:noProof/>
                <w:webHidden/>
              </w:rPr>
              <w:tab/>
              <w:delText>6</w:delText>
            </w:r>
          </w:del>
        </w:p>
        <w:p w14:paraId="474D8F72" w14:textId="77777777" w:rsidR="003F209D" w:rsidDel="001003D3" w:rsidRDefault="003F209D">
          <w:pPr>
            <w:pStyle w:val="TOC2"/>
            <w:tabs>
              <w:tab w:val="left" w:pos="660"/>
              <w:tab w:val="right" w:leader="dot" w:pos="10456"/>
            </w:tabs>
            <w:rPr>
              <w:del w:id="154" w:author="Robert Lundmark" w:date="2014-10-22T12:20:00Z"/>
              <w:rFonts w:asciiTheme="minorHAnsi" w:eastAsiaTheme="minorEastAsia" w:hAnsiTheme="minorHAnsi" w:cstheme="minorBidi"/>
              <w:noProof/>
              <w:sz w:val="22"/>
              <w:lang w:eastAsia="sv-SE"/>
            </w:rPr>
          </w:pPr>
          <w:del w:id="155" w:author="Robert Lundmark" w:date="2014-10-22T12:20:00Z">
            <w:r w:rsidRPr="001003D3" w:rsidDel="001003D3">
              <w:rPr>
                <w:noProof/>
                <w:rPrChange w:id="156" w:author="Robert Lundmark" w:date="2014-10-22T12:20:00Z">
                  <w:rPr>
                    <w:rStyle w:val="Hyperlink"/>
                    <w:noProof/>
                  </w:rPr>
                </w:rPrChange>
              </w:rPr>
              <w:delText>1.1</w:delText>
            </w:r>
            <w:r w:rsidDel="001003D3">
              <w:rPr>
                <w:rFonts w:asciiTheme="minorHAnsi" w:eastAsiaTheme="minorEastAsia" w:hAnsiTheme="minorHAnsi" w:cstheme="minorBidi"/>
                <w:noProof/>
                <w:sz w:val="22"/>
                <w:lang w:eastAsia="sv-SE"/>
              </w:rPr>
              <w:tab/>
            </w:r>
            <w:r w:rsidRPr="001003D3" w:rsidDel="001003D3">
              <w:rPr>
                <w:noProof/>
                <w:rPrChange w:id="157" w:author="Robert Lundmark" w:date="2014-10-22T12:20:00Z">
                  <w:rPr>
                    <w:rStyle w:val="Hyperlink"/>
                    <w:noProof/>
                  </w:rPr>
                </w:rPrChange>
              </w:rPr>
              <w:delText>Svenskt namn</w:delText>
            </w:r>
            <w:r w:rsidDel="001003D3">
              <w:rPr>
                <w:noProof/>
                <w:webHidden/>
              </w:rPr>
              <w:tab/>
              <w:delText>6</w:delText>
            </w:r>
          </w:del>
        </w:p>
        <w:p w14:paraId="0584EB66" w14:textId="77777777" w:rsidR="003F209D" w:rsidDel="001003D3" w:rsidRDefault="003F209D">
          <w:pPr>
            <w:pStyle w:val="TOC2"/>
            <w:tabs>
              <w:tab w:val="left" w:pos="880"/>
              <w:tab w:val="right" w:leader="dot" w:pos="10456"/>
            </w:tabs>
            <w:rPr>
              <w:del w:id="158" w:author="Robert Lundmark" w:date="2014-10-22T12:20:00Z"/>
              <w:rFonts w:asciiTheme="minorHAnsi" w:eastAsiaTheme="minorEastAsia" w:hAnsiTheme="minorHAnsi" w:cstheme="minorBidi"/>
              <w:noProof/>
              <w:sz w:val="22"/>
              <w:lang w:eastAsia="sv-SE"/>
            </w:rPr>
          </w:pPr>
          <w:del w:id="159" w:author="Robert Lundmark" w:date="2014-10-22T12:20:00Z">
            <w:r w:rsidRPr="001003D3" w:rsidDel="001003D3">
              <w:rPr>
                <w:noProof/>
                <w:rPrChange w:id="160" w:author="Robert Lundmark" w:date="2014-10-22T12:20:00Z">
                  <w:rPr>
                    <w:rStyle w:val="Hyperlink"/>
                    <w:noProof/>
                  </w:rPr>
                </w:rPrChange>
              </w:rPr>
              <w:delText>1.2</w:delText>
            </w:r>
            <w:r w:rsidDel="001003D3">
              <w:rPr>
                <w:rFonts w:asciiTheme="minorHAnsi" w:eastAsiaTheme="minorEastAsia" w:hAnsiTheme="minorHAnsi" w:cstheme="minorBidi"/>
                <w:noProof/>
                <w:sz w:val="22"/>
                <w:lang w:eastAsia="sv-SE"/>
              </w:rPr>
              <w:tab/>
            </w:r>
            <w:r w:rsidRPr="001003D3" w:rsidDel="001003D3">
              <w:rPr>
                <w:noProof/>
                <w:rPrChange w:id="161" w:author="Robert Lundmark" w:date="2014-10-22T12:20:00Z">
                  <w:rPr>
                    <w:rStyle w:val="Hyperlink"/>
                    <w:noProof/>
                  </w:rPr>
                </w:rPrChange>
              </w:rPr>
              <w:delText>WEB beskrivning</w:delText>
            </w:r>
            <w:r w:rsidDel="001003D3">
              <w:rPr>
                <w:noProof/>
                <w:webHidden/>
              </w:rPr>
              <w:tab/>
              <w:delText>6</w:delText>
            </w:r>
          </w:del>
        </w:p>
        <w:p w14:paraId="57475982" w14:textId="77777777" w:rsidR="003F209D" w:rsidDel="001003D3" w:rsidRDefault="003F209D">
          <w:pPr>
            <w:pStyle w:val="TOC1"/>
            <w:tabs>
              <w:tab w:val="left" w:pos="400"/>
              <w:tab w:val="right" w:leader="dot" w:pos="10456"/>
            </w:tabs>
            <w:rPr>
              <w:del w:id="162" w:author="Robert Lundmark" w:date="2014-10-22T12:20:00Z"/>
              <w:rFonts w:asciiTheme="minorHAnsi" w:eastAsiaTheme="minorEastAsia" w:hAnsiTheme="minorHAnsi" w:cstheme="minorBidi"/>
              <w:noProof/>
              <w:sz w:val="22"/>
              <w:lang w:eastAsia="sv-SE"/>
            </w:rPr>
          </w:pPr>
          <w:del w:id="163" w:author="Robert Lundmark" w:date="2014-10-22T12:20:00Z">
            <w:r w:rsidRPr="001003D3" w:rsidDel="001003D3">
              <w:rPr>
                <w:noProof/>
                <w:rPrChange w:id="164" w:author="Robert Lundmark" w:date="2014-10-22T12:20:00Z">
                  <w:rPr>
                    <w:rStyle w:val="Hyperlink"/>
                    <w:noProof/>
                  </w:rPr>
                </w:rPrChange>
              </w:rPr>
              <w:delText>2</w:delText>
            </w:r>
            <w:r w:rsidDel="001003D3">
              <w:rPr>
                <w:rFonts w:asciiTheme="minorHAnsi" w:eastAsiaTheme="minorEastAsia" w:hAnsiTheme="minorHAnsi" w:cstheme="minorBidi"/>
                <w:noProof/>
                <w:sz w:val="22"/>
                <w:lang w:eastAsia="sv-SE"/>
              </w:rPr>
              <w:tab/>
            </w:r>
            <w:r w:rsidRPr="001003D3" w:rsidDel="001003D3">
              <w:rPr>
                <w:noProof/>
                <w:rPrChange w:id="165" w:author="Robert Lundmark" w:date="2014-10-22T12:20:00Z">
                  <w:rPr>
                    <w:rStyle w:val="Hyperlink"/>
                    <w:noProof/>
                  </w:rPr>
                </w:rPrChange>
              </w:rPr>
              <w:delText>Versionsinformation</w:delText>
            </w:r>
            <w:r w:rsidDel="001003D3">
              <w:rPr>
                <w:noProof/>
                <w:webHidden/>
              </w:rPr>
              <w:tab/>
              <w:delText>7</w:delText>
            </w:r>
          </w:del>
        </w:p>
        <w:p w14:paraId="6741A591" w14:textId="77777777" w:rsidR="003F209D" w:rsidDel="001003D3" w:rsidRDefault="003F209D">
          <w:pPr>
            <w:pStyle w:val="TOC2"/>
            <w:tabs>
              <w:tab w:val="left" w:pos="880"/>
              <w:tab w:val="right" w:leader="dot" w:pos="10456"/>
            </w:tabs>
            <w:rPr>
              <w:del w:id="166" w:author="Robert Lundmark" w:date="2014-10-22T12:20:00Z"/>
              <w:rFonts w:asciiTheme="minorHAnsi" w:eastAsiaTheme="minorEastAsia" w:hAnsiTheme="minorHAnsi" w:cstheme="minorBidi"/>
              <w:noProof/>
              <w:sz w:val="22"/>
              <w:lang w:eastAsia="sv-SE"/>
            </w:rPr>
          </w:pPr>
          <w:del w:id="167" w:author="Robert Lundmark" w:date="2014-10-22T12:20:00Z">
            <w:r w:rsidRPr="001003D3" w:rsidDel="001003D3">
              <w:rPr>
                <w:noProof/>
                <w:rPrChange w:id="168" w:author="Robert Lundmark" w:date="2014-10-22T12:20:00Z">
                  <w:rPr>
                    <w:rStyle w:val="Hyperlink"/>
                    <w:noProof/>
                  </w:rPr>
                </w:rPrChange>
              </w:rPr>
              <w:delText>2.1</w:delText>
            </w:r>
            <w:r w:rsidDel="001003D3">
              <w:rPr>
                <w:rFonts w:asciiTheme="minorHAnsi" w:eastAsiaTheme="minorEastAsia" w:hAnsiTheme="minorHAnsi" w:cstheme="minorBidi"/>
                <w:noProof/>
                <w:sz w:val="22"/>
                <w:lang w:eastAsia="sv-SE"/>
              </w:rPr>
              <w:tab/>
            </w:r>
            <w:r w:rsidRPr="001003D3" w:rsidDel="001003D3">
              <w:rPr>
                <w:noProof/>
                <w:rPrChange w:id="169" w:author="Robert Lundmark" w:date="2014-10-22T12:20:00Z">
                  <w:rPr>
                    <w:rStyle w:val="Hyperlink"/>
                    <w:noProof/>
                  </w:rPr>
                </w:rPrChange>
              </w:rPr>
              <w:delText>Version 1.0_RC5</w:delText>
            </w:r>
            <w:r w:rsidDel="001003D3">
              <w:rPr>
                <w:noProof/>
                <w:webHidden/>
              </w:rPr>
              <w:tab/>
              <w:delText>7</w:delText>
            </w:r>
          </w:del>
        </w:p>
        <w:p w14:paraId="5C79A79B" w14:textId="77777777" w:rsidR="003F209D" w:rsidDel="001003D3" w:rsidRDefault="003F209D">
          <w:pPr>
            <w:pStyle w:val="TOC3"/>
            <w:tabs>
              <w:tab w:val="left" w:pos="1100"/>
              <w:tab w:val="right" w:leader="dot" w:pos="10456"/>
            </w:tabs>
            <w:rPr>
              <w:del w:id="170" w:author="Robert Lundmark" w:date="2014-10-22T12:20:00Z"/>
              <w:rFonts w:asciiTheme="minorHAnsi" w:eastAsiaTheme="minorEastAsia" w:hAnsiTheme="minorHAnsi" w:cstheme="minorBidi"/>
              <w:noProof/>
              <w:sz w:val="22"/>
              <w:lang w:eastAsia="sv-SE"/>
            </w:rPr>
          </w:pPr>
          <w:del w:id="171" w:author="Robert Lundmark" w:date="2014-10-22T12:20:00Z">
            <w:r w:rsidRPr="001003D3" w:rsidDel="001003D3">
              <w:rPr>
                <w:noProof/>
                <w:rPrChange w:id="172" w:author="Robert Lundmark" w:date="2014-10-22T12:20:00Z">
                  <w:rPr>
                    <w:rStyle w:val="Hyperlink"/>
                    <w:noProof/>
                  </w:rPr>
                </w:rPrChange>
              </w:rPr>
              <w:delText>2.1.1</w:delText>
            </w:r>
            <w:r w:rsidDel="001003D3">
              <w:rPr>
                <w:rFonts w:asciiTheme="minorHAnsi" w:eastAsiaTheme="minorEastAsia" w:hAnsiTheme="minorHAnsi" w:cstheme="minorBidi"/>
                <w:noProof/>
                <w:sz w:val="22"/>
                <w:lang w:eastAsia="sv-SE"/>
              </w:rPr>
              <w:tab/>
            </w:r>
            <w:r w:rsidRPr="001003D3" w:rsidDel="001003D3">
              <w:rPr>
                <w:noProof/>
                <w:rPrChange w:id="173" w:author="Robert Lundmark" w:date="2014-10-22T12:20:00Z">
                  <w:rPr>
                    <w:rStyle w:val="Hyperlink"/>
                    <w:noProof/>
                  </w:rPr>
                </w:rPrChange>
              </w:rPr>
              <w:delText>Oförändrade tjänstekontrakt</w:delText>
            </w:r>
            <w:r w:rsidDel="001003D3">
              <w:rPr>
                <w:noProof/>
                <w:webHidden/>
              </w:rPr>
              <w:tab/>
              <w:delText>7</w:delText>
            </w:r>
          </w:del>
        </w:p>
        <w:p w14:paraId="421FCFC8" w14:textId="77777777" w:rsidR="003F209D" w:rsidDel="001003D3" w:rsidRDefault="003F209D">
          <w:pPr>
            <w:pStyle w:val="TOC3"/>
            <w:tabs>
              <w:tab w:val="left" w:pos="1100"/>
              <w:tab w:val="right" w:leader="dot" w:pos="10456"/>
            </w:tabs>
            <w:rPr>
              <w:del w:id="174" w:author="Robert Lundmark" w:date="2014-10-22T12:20:00Z"/>
              <w:rFonts w:asciiTheme="minorHAnsi" w:eastAsiaTheme="minorEastAsia" w:hAnsiTheme="minorHAnsi" w:cstheme="minorBidi"/>
              <w:noProof/>
              <w:sz w:val="22"/>
              <w:lang w:eastAsia="sv-SE"/>
            </w:rPr>
          </w:pPr>
          <w:del w:id="175" w:author="Robert Lundmark" w:date="2014-10-22T12:20:00Z">
            <w:r w:rsidRPr="001003D3" w:rsidDel="001003D3">
              <w:rPr>
                <w:noProof/>
                <w:rPrChange w:id="176" w:author="Robert Lundmark" w:date="2014-10-22T12:20:00Z">
                  <w:rPr>
                    <w:rStyle w:val="Hyperlink"/>
                    <w:noProof/>
                  </w:rPr>
                </w:rPrChange>
              </w:rPr>
              <w:delText>2.1.2</w:delText>
            </w:r>
            <w:r w:rsidDel="001003D3">
              <w:rPr>
                <w:rFonts w:asciiTheme="minorHAnsi" w:eastAsiaTheme="minorEastAsia" w:hAnsiTheme="minorHAnsi" w:cstheme="minorBidi"/>
                <w:noProof/>
                <w:sz w:val="22"/>
                <w:lang w:eastAsia="sv-SE"/>
              </w:rPr>
              <w:tab/>
            </w:r>
            <w:r w:rsidRPr="001003D3" w:rsidDel="001003D3">
              <w:rPr>
                <w:noProof/>
                <w:rPrChange w:id="177" w:author="Robert Lundmark" w:date="2014-10-22T12:20:00Z">
                  <w:rPr>
                    <w:rStyle w:val="Hyperlink"/>
                    <w:noProof/>
                  </w:rPr>
                </w:rPrChange>
              </w:rPr>
              <w:delText>Nya tjänstekontrakt</w:delText>
            </w:r>
            <w:r w:rsidDel="001003D3">
              <w:rPr>
                <w:noProof/>
                <w:webHidden/>
              </w:rPr>
              <w:tab/>
              <w:delText>7</w:delText>
            </w:r>
          </w:del>
        </w:p>
        <w:p w14:paraId="597309C4" w14:textId="77777777" w:rsidR="003F209D" w:rsidDel="001003D3" w:rsidRDefault="003F209D">
          <w:pPr>
            <w:pStyle w:val="TOC3"/>
            <w:tabs>
              <w:tab w:val="left" w:pos="1100"/>
              <w:tab w:val="right" w:leader="dot" w:pos="10456"/>
            </w:tabs>
            <w:rPr>
              <w:del w:id="178" w:author="Robert Lundmark" w:date="2014-10-22T12:20:00Z"/>
              <w:rFonts w:asciiTheme="minorHAnsi" w:eastAsiaTheme="minorEastAsia" w:hAnsiTheme="minorHAnsi" w:cstheme="minorBidi"/>
              <w:noProof/>
              <w:sz w:val="22"/>
              <w:lang w:eastAsia="sv-SE"/>
            </w:rPr>
          </w:pPr>
          <w:del w:id="179" w:author="Robert Lundmark" w:date="2014-10-22T12:20:00Z">
            <w:r w:rsidRPr="001003D3" w:rsidDel="001003D3">
              <w:rPr>
                <w:noProof/>
                <w:rPrChange w:id="180" w:author="Robert Lundmark" w:date="2014-10-22T12:20:00Z">
                  <w:rPr>
                    <w:rStyle w:val="Hyperlink"/>
                    <w:noProof/>
                  </w:rPr>
                </w:rPrChange>
              </w:rPr>
              <w:delText>2.1.3</w:delText>
            </w:r>
            <w:r w:rsidDel="001003D3">
              <w:rPr>
                <w:rFonts w:asciiTheme="minorHAnsi" w:eastAsiaTheme="minorEastAsia" w:hAnsiTheme="minorHAnsi" w:cstheme="minorBidi"/>
                <w:noProof/>
                <w:sz w:val="22"/>
                <w:lang w:eastAsia="sv-SE"/>
              </w:rPr>
              <w:tab/>
            </w:r>
            <w:r w:rsidRPr="001003D3" w:rsidDel="001003D3">
              <w:rPr>
                <w:noProof/>
                <w:rPrChange w:id="181" w:author="Robert Lundmark" w:date="2014-10-22T12:20:00Z">
                  <w:rPr>
                    <w:rStyle w:val="Hyperlink"/>
                    <w:noProof/>
                  </w:rPr>
                </w:rPrChange>
              </w:rPr>
              <w:delText>Förändrade tjänstekontrakt</w:delText>
            </w:r>
            <w:r w:rsidDel="001003D3">
              <w:rPr>
                <w:noProof/>
                <w:webHidden/>
              </w:rPr>
              <w:tab/>
              <w:delText>7</w:delText>
            </w:r>
          </w:del>
        </w:p>
        <w:p w14:paraId="2D4A8370" w14:textId="77777777" w:rsidR="003F209D" w:rsidDel="001003D3" w:rsidRDefault="003F209D">
          <w:pPr>
            <w:pStyle w:val="TOC3"/>
            <w:tabs>
              <w:tab w:val="left" w:pos="1100"/>
              <w:tab w:val="right" w:leader="dot" w:pos="10456"/>
            </w:tabs>
            <w:rPr>
              <w:del w:id="182" w:author="Robert Lundmark" w:date="2014-10-22T12:20:00Z"/>
              <w:rFonts w:asciiTheme="minorHAnsi" w:eastAsiaTheme="minorEastAsia" w:hAnsiTheme="minorHAnsi" w:cstheme="minorBidi"/>
              <w:noProof/>
              <w:sz w:val="22"/>
              <w:lang w:eastAsia="sv-SE"/>
            </w:rPr>
          </w:pPr>
          <w:del w:id="183" w:author="Robert Lundmark" w:date="2014-10-22T12:20:00Z">
            <w:r w:rsidRPr="001003D3" w:rsidDel="001003D3">
              <w:rPr>
                <w:noProof/>
                <w:rPrChange w:id="184" w:author="Robert Lundmark" w:date="2014-10-22T12:20:00Z">
                  <w:rPr>
                    <w:rStyle w:val="Hyperlink"/>
                    <w:noProof/>
                  </w:rPr>
                </w:rPrChange>
              </w:rPr>
              <w:delText>2.1.4</w:delText>
            </w:r>
            <w:r w:rsidDel="001003D3">
              <w:rPr>
                <w:rFonts w:asciiTheme="minorHAnsi" w:eastAsiaTheme="minorEastAsia" w:hAnsiTheme="minorHAnsi" w:cstheme="minorBidi"/>
                <w:noProof/>
                <w:sz w:val="22"/>
                <w:lang w:eastAsia="sv-SE"/>
              </w:rPr>
              <w:tab/>
            </w:r>
            <w:r w:rsidRPr="001003D3" w:rsidDel="001003D3">
              <w:rPr>
                <w:noProof/>
                <w:rPrChange w:id="185" w:author="Robert Lundmark" w:date="2014-10-22T12:20:00Z">
                  <w:rPr>
                    <w:rStyle w:val="Hyperlink"/>
                    <w:noProof/>
                  </w:rPr>
                </w:rPrChange>
              </w:rPr>
              <w:delText>Utgångna tjänstekontrakt</w:delText>
            </w:r>
            <w:r w:rsidDel="001003D3">
              <w:rPr>
                <w:noProof/>
                <w:webHidden/>
              </w:rPr>
              <w:tab/>
              <w:delText>7</w:delText>
            </w:r>
          </w:del>
        </w:p>
        <w:p w14:paraId="1EA1345C" w14:textId="77777777" w:rsidR="003F209D" w:rsidDel="001003D3" w:rsidRDefault="003F209D">
          <w:pPr>
            <w:pStyle w:val="TOC2"/>
            <w:tabs>
              <w:tab w:val="left" w:pos="880"/>
              <w:tab w:val="right" w:leader="dot" w:pos="10456"/>
            </w:tabs>
            <w:rPr>
              <w:del w:id="186" w:author="Robert Lundmark" w:date="2014-10-22T12:20:00Z"/>
              <w:rFonts w:asciiTheme="minorHAnsi" w:eastAsiaTheme="minorEastAsia" w:hAnsiTheme="minorHAnsi" w:cstheme="minorBidi"/>
              <w:noProof/>
              <w:sz w:val="22"/>
              <w:lang w:eastAsia="sv-SE"/>
            </w:rPr>
          </w:pPr>
          <w:del w:id="187" w:author="Robert Lundmark" w:date="2014-10-22T12:20:00Z">
            <w:r w:rsidRPr="001003D3" w:rsidDel="001003D3">
              <w:rPr>
                <w:noProof/>
                <w:rPrChange w:id="188" w:author="Robert Lundmark" w:date="2014-10-22T12:20:00Z">
                  <w:rPr>
                    <w:rStyle w:val="Hyperlink"/>
                    <w:noProof/>
                  </w:rPr>
                </w:rPrChange>
              </w:rPr>
              <w:delText>2.2</w:delText>
            </w:r>
            <w:r w:rsidDel="001003D3">
              <w:rPr>
                <w:rFonts w:asciiTheme="minorHAnsi" w:eastAsiaTheme="minorEastAsia" w:hAnsiTheme="minorHAnsi" w:cstheme="minorBidi"/>
                <w:noProof/>
                <w:sz w:val="22"/>
                <w:lang w:eastAsia="sv-SE"/>
              </w:rPr>
              <w:tab/>
            </w:r>
            <w:r w:rsidRPr="001003D3" w:rsidDel="001003D3">
              <w:rPr>
                <w:noProof/>
                <w:rPrChange w:id="189" w:author="Robert Lundmark" w:date="2014-10-22T12:20:00Z">
                  <w:rPr>
                    <w:rStyle w:val="Hyperlink"/>
                    <w:noProof/>
                  </w:rPr>
                </w:rPrChange>
              </w:rPr>
              <w:delText>Version tidigare</w:delText>
            </w:r>
            <w:r w:rsidDel="001003D3">
              <w:rPr>
                <w:noProof/>
                <w:webHidden/>
              </w:rPr>
              <w:tab/>
              <w:delText>7</w:delText>
            </w:r>
          </w:del>
        </w:p>
        <w:p w14:paraId="29626AA4" w14:textId="77777777" w:rsidR="003F209D" w:rsidDel="001003D3" w:rsidRDefault="003F209D">
          <w:pPr>
            <w:pStyle w:val="TOC1"/>
            <w:tabs>
              <w:tab w:val="left" w:pos="400"/>
              <w:tab w:val="right" w:leader="dot" w:pos="10456"/>
            </w:tabs>
            <w:rPr>
              <w:del w:id="190" w:author="Robert Lundmark" w:date="2014-10-22T12:20:00Z"/>
              <w:rFonts w:asciiTheme="minorHAnsi" w:eastAsiaTheme="minorEastAsia" w:hAnsiTheme="minorHAnsi" w:cstheme="minorBidi"/>
              <w:noProof/>
              <w:sz w:val="22"/>
              <w:lang w:eastAsia="sv-SE"/>
            </w:rPr>
          </w:pPr>
          <w:del w:id="191" w:author="Robert Lundmark" w:date="2014-10-22T12:20:00Z">
            <w:r w:rsidRPr="001003D3" w:rsidDel="001003D3">
              <w:rPr>
                <w:noProof/>
                <w:rPrChange w:id="192" w:author="Robert Lundmark" w:date="2014-10-22T12:20:00Z">
                  <w:rPr>
                    <w:rStyle w:val="Hyperlink"/>
                    <w:noProof/>
                  </w:rPr>
                </w:rPrChange>
              </w:rPr>
              <w:delText>3</w:delText>
            </w:r>
            <w:r w:rsidDel="001003D3">
              <w:rPr>
                <w:rFonts w:asciiTheme="minorHAnsi" w:eastAsiaTheme="minorEastAsia" w:hAnsiTheme="minorHAnsi" w:cstheme="minorBidi"/>
                <w:noProof/>
                <w:sz w:val="22"/>
                <w:lang w:eastAsia="sv-SE"/>
              </w:rPr>
              <w:tab/>
            </w:r>
            <w:r w:rsidRPr="001003D3" w:rsidDel="001003D3">
              <w:rPr>
                <w:noProof/>
                <w:rPrChange w:id="193" w:author="Robert Lundmark" w:date="2014-10-22T12:20:00Z">
                  <w:rPr>
                    <w:rStyle w:val="Hyperlink"/>
                    <w:noProof/>
                  </w:rPr>
                </w:rPrChange>
              </w:rPr>
              <w:delText>Tjänstedomänens arkitektur</w:delText>
            </w:r>
            <w:r w:rsidDel="001003D3">
              <w:rPr>
                <w:noProof/>
                <w:webHidden/>
              </w:rPr>
              <w:tab/>
              <w:delText>8</w:delText>
            </w:r>
          </w:del>
        </w:p>
        <w:p w14:paraId="3FA1D86A" w14:textId="77777777" w:rsidR="003F209D" w:rsidDel="001003D3" w:rsidRDefault="003F209D">
          <w:pPr>
            <w:pStyle w:val="TOC2"/>
            <w:tabs>
              <w:tab w:val="left" w:pos="880"/>
              <w:tab w:val="right" w:leader="dot" w:pos="10456"/>
            </w:tabs>
            <w:rPr>
              <w:del w:id="194" w:author="Robert Lundmark" w:date="2014-10-22T12:20:00Z"/>
              <w:rFonts w:asciiTheme="minorHAnsi" w:eastAsiaTheme="minorEastAsia" w:hAnsiTheme="minorHAnsi" w:cstheme="minorBidi"/>
              <w:noProof/>
              <w:sz w:val="22"/>
              <w:lang w:eastAsia="sv-SE"/>
            </w:rPr>
          </w:pPr>
          <w:del w:id="195" w:author="Robert Lundmark" w:date="2014-10-22T12:20:00Z">
            <w:r w:rsidRPr="001003D3" w:rsidDel="001003D3">
              <w:rPr>
                <w:noProof/>
                <w:rPrChange w:id="196" w:author="Robert Lundmark" w:date="2014-10-22T12:20:00Z">
                  <w:rPr>
                    <w:rStyle w:val="Hyperlink"/>
                    <w:noProof/>
                  </w:rPr>
                </w:rPrChange>
              </w:rPr>
              <w:delText>3.1</w:delText>
            </w:r>
            <w:r w:rsidDel="001003D3">
              <w:rPr>
                <w:rFonts w:asciiTheme="minorHAnsi" w:eastAsiaTheme="minorEastAsia" w:hAnsiTheme="minorHAnsi" w:cstheme="minorBidi"/>
                <w:noProof/>
                <w:sz w:val="22"/>
                <w:lang w:eastAsia="sv-SE"/>
              </w:rPr>
              <w:tab/>
            </w:r>
            <w:r w:rsidRPr="001003D3" w:rsidDel="001003D3">
              <w:rPr>
                <w:noProof/>
                <w:rPrChange w:id="197" w:author="Robert Lundmark" w:date="2014-10-22T12:20:00Z">
                  <w:rPr>
                    <w:rStyle w:val="Hyperlink"/>
                    <w:noProof/>
                  </w:rPr>
                </w:rPrChange>
              </w:rPr>
              <w:delText>Flöden</w:delText>
            </w:r>
            <w:r w:rsidDel="001003D3">
              <w:rPr>
                <w:noProof/>
                <w:webHidden/>
              </w:rPr>
              <w:tab/>
              <w:delText>8</w:delText>
            </w:r>
          </w:del>
        </w:p>
        <w:p w14:paraId="3EF8353F" w14:textId="77777777" w:rsidR="003F209D" w:rsidDel="001003D3" w:rsidRDefault="003F209D">
          <w:pPr>
            <w:pStyle w:val="TOC3"/>
            <w:tabs>
              <w:tab w:val="left" w:pos="1100"/>
              <w:tab w:val="right" w:leader="dot" w:pos="10456"/>
            </w:tabs>
            <w:rPr>
              <w:del w:id="198" w:author="Robert Lundmark" w:date="2014-10-22T12:20:00Z"/>
              <w:rFonts w:asciiTheme="minorHAnsi" w:eastAsiaTheme="minorEastAsia" w:hAnsiTheme="minorHAnsi" w:cstheme="minorBidi"/>
              <w:noProof/>
              <w:sz w:val="22"/>
              <w:lang w:eastAsia="sv-SE"/>
            </w:rPr>
          </w:pPr>
          <w:del w:id="199" w:author="Robert Lundmark" w:date="2014-10-22T12:20:00Z">
            <w:r w:rsidRPr="001003D3" w:rsidDel="001003D3">
              <w:rPr>
                <w:noProof/>
                <w:rPrChange w:id="200" w:author="Robert Lundmark" w:date="2014-10-22T12:20:00Z">
                  <w:rPr>
                    <w:rStyle w:val="Hyperlink"/>
                    <w:noProof/>
                  </w:rPr>
                </w:rPrChange>
              </w:rPr>
              <w:delText>3.1.1</w:delText>
            </w:r>
            <w:r w:rsidDel="001003D3">
              <w:rPr>
                <w:rFonts w:asciiTheme="minorHAnsi" w:eastAsiaTheme="minorEastAsia" w:hAnsiTheme="minorHAnsi" w:cstheme="minorBidi"/>
                <w:noProof/>
                <w:sz w:val="22"/>
                <w:lang w:eastAsia="sv-SE"/>
              </w:rPr>
              <w:tab/>
            </w:r>
            <w:r w:rsidRPr="001003D3" w:rsidDel="001003D3">
              <w:rPr>
                <w:noProof/>
                <w:rPrChange w:id="201" w:author="Robert Lundmark" w:date="2014-10-22T12:20:00Z">
                  <w:rPr>
                    <w:rStyle w:val="Hyperlink"/>
                    <w:noProof/>
                  </w:rPr>
                </w:rPrChange>
              </w:rPr>
              <w:delText>Flöde – Hämta information om anställd/uppdragstagare</w:delText>
            </w:r>
            <w:r w:rsidDel="001003D3">
              <w:rPr>
                <w:noProof/>
                <w:webHidden/>
              </w:rPr>
              <w:tab/>
              <w:delText>8</w:delText>
            </w:r>
          </w:del>
        </w:p>
        <w:p w14:paraId="531F8A73" w14:textId="77777777" w:rsidR="003F209D" w:rsidDel="001003D3" w:rsidRDefault="003F209D">
          <w:pPr>
            <w:pStyle w:val="TOC3"/>
            <w:tabs>
              <w:tab w:val="left" w:pos="1100"/>
              <w:tab w:val="right" w:leader="dot" w:pos="10456"/>
            </w:tabs>
            <w:rPr>
              <w:del w:id="202" w:author="Robert Lundmark" w:date="2014-10-22T12:20:00Z"/>
              <w:rFonts w:asciiTheme="minorHAnsi" w:eastAsiaTheme="minorEastAsia" w:hAnsiTheme="minorHAnsi" w:cstheme="minorBidi"/>
              <w:noProof/>
              <w:sz w:val="22"/>
              <w:lang w:eastAsia="sv-SE"/>
            </w:rPr>
          </w:pPr>
          <w:del w:id="203" w:author="Robert Lundmark" w:date="2014-10-22T12:20:00Z">
            <w:r w:rsidRPr="001003D3" w:rsidDel="001003D3">
              <w:rPr>
                <w:noProof/>
                <w:rPrChange w:id="204" w:author="Robert Lundmark" w:date="2014-10-22T12:20:00Z">
                  <w:rPr>
                    <w:rStyle w:val="Hyperlink"/>
                    <w:noProof/>
                  </w:rPr>
                </w:rPrChange>
              </w:rPr>
              <w:delText>3.1.2</w:delText>
            </w:r>
            <w:r w:rsidDel="001003D3">
              <w:rPr>
                <w:rFonts w:asciiTheme="minorHAnsi" w:eastAsiaTheme="minorEastAsia" w:hAnsiTheme="minorHAnsi" w:cstheme="minorBidi"/>
                <w:noProof/>
                <w:sz w:val="22"/>
                <w:lang w:eastAsia="sv-SE"/>
              </w:rPr>
              <w:tab/>
            </w:r>
            <w:r w:rsidRPr="001003D3" w:rsidDel="001003D3">
              <w:rPr>
                <w:noProof/>
                <w:rPrChange w:id="205" w:author="Robert Lundmark" w:date="2014-10-22T12:20:00Z">
                  <w:rPr>
                    <w:rStyle w:val="Hyperlink"/>
                    <w:noProof/>
                  </w:rPr>
                </w:rPrChange>
              </w:rPr>
              <w:delText>Obligatoriska kontrakt</w:delText>
            </w:r>
            <w:r w:rsidDel="001003D3">
              <w:rPr>
                <w:noProof/>
                <w:webHidden/>
              </w:rPr>
              <w:tab/>
              <w:delText>10</w:delText>
            </w:r>
          </w:del>
        </w:p>
        <w:p w14:paraId="7C0F5270" w14:textId="77777777" w:rsidR="003F209D" w:rsidDel="001003D3" w:rsidRDefault="003F209D">
          <w:pPr>
            <w:pStyle w:val="TOC2"/>
            <w:tabs>
              <w:tab w:val="left" w:pos="880"/>
              <w:tab w:val="right" w:leader="dot" w:pos="10456"/>
            </w:tabs>
            <w:rPr>
              <w:del w:id="206" w:author="Robert Lundmark" w:date="2014-10-22T12:20:00Z"/>
              <w:rFonts w:asciiTheme="minorHAnsi" w:eastAsiaTheme="minorEastAsia" w:hAnsiTheme="minorHAnsi" w:cstheme="minorBidi"/>
              <w:noProof/>
              <w:sz w:val="22"/>
              <w:lang w:eastAsia="sv-SE"/>
            </w:rPr>
          </w:pPr>
          <w:del w:id="207" w:author="Robert Lundmark" w:date="2014-10-22T12:20:00Z">
            <w:r w:rsidRPr="001003D3" w:rsidDel="001003D3">
              <w:rPr>
                <w:noProof/>
                <w:rPrChange w:id="208" w:author="Robert Lundmark" w:date="2014-10-22T12:20:00Z">
                  <w:rPr>
                    <w:rStyle w:val="Hyperlink"/>
                    <w:noProof/>
                  </w:rPr>
                </w:rPrChange>
              </w:rPr>
              <w:delText>3.2</w:delText>
            </w:r>
            <w:r w:rsidDel="001003D3">
              <w:rPr>
                <w:rFonts w:asciiTheme="minorHAnsi" w:eastAsiaTheme="minorEastAsia" w:hAnsiTheme="minorHAnsi" w:cstheme="minorBidi"/>
                <w:noProof/>
                <w:sz w:val="22"/>
                <w:lang w:eastAsia="sv-SE"/>
              </w:rPr>
              <w:tab/>
            </w:r>
            <w:r w:rsidRPr="001003D3" w:rsidDel="001003D3">
              <w:rPr>
                <w:noProof/>
                <w:rPrChange w:id="209" w:author="Robert Lundmark" w:date="2014-10-22T12:20:00Z">
                  <w:rPr>
                    <w:rStyle w:val="Hyperlink"/>
                    <w:noProof/>
                  </w:rPr>
                </w:rPrChange>
              </w:rPr>
              <w:delText>Adressering</w:delText>
            </w:r>
            <w:r w:rsidDel="001003D3">
              <w:rPr>
                <w:noProof/>
                <w:webHidden/>
              </w:rPr>
              <w:tab/>
              <w:delText>11</w:delText>
            </w:r>
          </w:del>
        </w:p>
        <w:p w14:paraId="72DA8BC5" w14:textId="77777777" w:rsidR="003F209D" w:rsidDel="001003D3" w:rsidRDefault="003F209D">
          <w:pPr>
            <w:pStyle w:val="TOC2"/>
            <w:tabs>
              <w:tab w:val="left" w:pos="880"/>
              <w:tab w:val="right" w:leader="dot" w:pos="10456"/>
            </w:tabs>
            <w:rPr>
              <w:del w:id="210" w:author="Robert Lundmark" w:date="2014-10-22T12:20:00Z"/>
              <w:rFonts w:asciiTheme="minorHAnsi" w:eastAsiaTheme="minorEastAsia" w:hAnsiTheme="minorHAnsi" w:cstheme="minorBidi"/>
              <w:noProof/>
              <w:sz w:val="22"/>
              <w:lang w:eastAsia="sv-SE"/>
            </w:rPr>
          </w:pPr>
          <w:del w:id="211" w:author="Robert Lundmark" w:date="2014-10-22T12:20:00Z">
            <w:r w:rsidRPr="001003D3" w:rsidDel="001003D3">
              <w:rPr>
                <w:noProof/>
                <w:rPrChange w:id="212" w:author="Robert Lundmark" w:date="2014-10-22T12:20:00Z">
                  <w:rPr>
                    <w:rStyle w:val="Hyperlink"/>
                    <w:noProof/>
                  </w:rPr>
                </w:rPrChange>
              </w:rPr>
              <w:delText>3.3</w:delText>
            </w:r>
            <w:r w:rsidDel="001003D3">
              <w:rPr>
                <w:rFonts w:asciiTheme="minorHAnsi" w:eastAsiaTheme="minorEastAsia" w:hAnsiTheme="minorHAnsi" w:cstheme="minorBidi"/>
                <w:noProof/>
                <w:sz w:val="22"/>
                <w:lang w:eastAsia="sv-SE"/>
              </w:rPr>
              <w:tab/>
            </w:r>
            <w:r w:rsidRPr="001003D3" w:rsidDel="001003D3">
              <w:rPr>
                <w:noProof/>
                <w:rPrChange w:id="213" w:author="Robert Lundmark" w:date="2014-10-22T12:20:00Z">
                  <w:rPr>
                    <w:rStyle w:val="Hyperlink"/>
                    <w:noProof/>
                  </w:rPr>
                </w:rPrChange>
              </w:rPr>
              <w:delText>Aggregering och engagemangsindex</w:delText>
            </w:r>
            <w:r w:rsidDel="001003D3">
              <w:rPr>
                <w:noProof/>
                <w:webHidden/>
              </w:rPr>
              <w:tab/>
              <w:delText>11</w:delText>
            </w:r>
          </w:del>
        </w:p>
        <w:p w14:paraId="4530F2C9" w14:textId="77777777" w:rsidR="003F209D" w:rsidDel="001003D3" w:rsidRDefault="003F209D">
          <w:pPr>
            <w:pStyle w:val="TOC1"/>
            <w:tabs>
              <w:tab w:val="left" w:pos="400"/>
              <w:tab w:val="right" w:leader="dot" w:pos="10456"/>
            </w:tabs>
            <w:rPr>
              <w:del w:id="214" w:author="Robert Lundmark" w:date="2014-10-22T12:20:00Z"/>
              <w:rFonts w:asciiTheme="minorHAnsi" w:eastAsiaTheme="minorEastAsia" w:hAnsiTheme="minorHAnsi" w:cstheme="minorBidi"/>
              <w:noProof/>
              <w:sz w:val="22"/>
              <w:lang w:eastAsia="sv-SE"/>
            </w:rPr>
          </w:pPr>
          <w:del w:id="215" w:author="Robert Lundmark" w:date="2014-10-22T12:20:00Z">
            <w:r w:rsidRPr="001003D3" w:rsidDel="001003D3">
              <w:rPr>
                <w:noProof/>
                <w:rPrChange w:id="216" w:author="Robert Lundmark" w:date="2014-10-22T12:20:00Z">
                  <w:rPr>
                    <w:rStyle w:val="Hyperlink"/>
                    <w:noProof/>
                  </w:rPr>
                </w:rPrChange>
              </w:rPr>
              <w:delText>4</w:delText>
            </w:r>
            <w:r w:rsidDel="001003D3">
              <w:rPr>
                <w:rFonts w:asciiTheme="minorHAnsi" w:eastAsiaTheme="minorEastAsia" w:hAnsiTheme="minorHAnsi" w:cstheme="minorBidi"/>
                <w:noProof/>
                <w:sz w:val="22"/>
                <w:lang w:eastAsia="sv-SE"/>
              </w:rPr>
              <w:tab/>
            </w:r>
            <w:r w:rsidRPr="001003D3" w:rsidDel="001003D3">
              <w:rPr>
                <w:noProof/>
                <w:rPrChange w:id="217" w:author="Robert Lundmark" w:date="2014-10-22T12:20:00Z">
                  <w:rPr>
                    <w:rStyle w:val="Hyperlink"/>
                    <w:noProof/>
                  </w:rPr>
                </w:rPrChange>
              </w:rPr>
              <w:delText>Tjänstedomänens krav och regler</w:delText>
            </w:r>
            <w:r w:rsidDel="001003D3">
              <w:rPr>
                <w:noProof/>
                <w:webHidden/>
              </w:rPr>
              <w:tab/>
              <w:delText>11</w:delText>
            </w:r>
          </w:del>
        </w:p>
        <w:p w14:paraId="01DEEA5B" w14:textId="77777777" w:rsidR="003F209D" w:rsidDel="001003D3" w:rsidRDefault="003F209D">
          <w:pPr>
            <w:pStyle w:val="TOC2"/>
            <w:tabs>
              <w:tab w:val="left" w:pos="880"/>
              <w:tab w:val="right" w:leader="dot" w:pos="10456"/>
            </w:tabs>
            <w:rPr>
              <w:del w:id="218" w:author="Robert Lundmark" w:date="2014-10-22T12:20:00Z"/>
              <w:rFonts w:asciiTheme="minorHAnsi" w:eastAsiaTheme="minorEastAsia" w:hAnsiTheme="minorHAnsi" w:cstheme="minorBidi"/>
              <w:noProof/>
              <w:sz w:val="22"/>
              <w:lang w:eastAsia="sv-SE"/>
            </w:rPr>
          </w:pPr>
          <w:del w:id="219" w:author="Robert Lundmark" w:date="2014-10-22T12:20:00Z">
            <w:r w:rsidRPr="001003D3" w:rsidDel="001003D3">
              <w:rPr>
                <w:noProof/>
                <w:rPrChange w:id="220" w:author="Robert Lundmark" w:date="2014-10-22T12:20:00Z">
                  <w:rPr>
                    <w:rStyle w:val="Hyperlink"/>
                    <w:noProof/>
                  </w:rPr>
                </w:rPrChange>
              </w:rPr>
              <w:delText>4.1</w:delText>
            </w:r>
            <w:r w:rsidDel="001003D3">
              <w:rPr>
                <w:rFonts w:asciiTheme="minorHAnsi" w:eastAsiaTheme="minorEastAsia" w:hAnsiTheme="minorHAnsi" w:cstheme="minorBidi"/>
                <w:noProof/>
                <w:sz w:val="22"/>
                <w:lang w:eastAsia="sv-SE"/>
              </w:rPr>
              <w:tab/>
            </w:r>
            <w:r w:rsidRPr="001003D3" w:rsidDel="001003D3">
              <w:rPr>
                <w:noProof/>
                <w:rPrChange w:id="221" w:author="Robert Lundmark" w:date="2014-10-22T12:20:00Z">
                  <w:rPr>
                    <w:rStyle w:val="Hyperlink"/>
                    <w:noProof/>
                  </w:rPr>
                </w:rPrChange>
              </w:rPr>
              <w:delText>Informationssäkerhet och juridik</w:delText>
            </w:r>
            <w:r w:rsidDel="001003D3">
              <w:rPr>
                <w:noProof/>
                <w:webHidden/>
              </w:rPr>
              <w:tab/>
              <w:delText>11</w:delText>
            </w:r>
          </w:del>
        </w:p>
        <w:p w14:paraId="5FD156A9" w14:textId="77777777" w:rsidR="003F209D" w:rsidDel="001003D3" w:rsidRDefault="003F209D">
          <w:pPr>
            <w:pStyle w:val="TOC2"/>
            <w:tabs>
              <w:tab w:val="left" w:pos="880"/>
              <w:tab w:val="right" w:leader="dot" w:pos="10456"/>
            </w:tabs>
            <w:rPr>
              <w:del w:id="222" w:author="Robert Lundmark" w:date="2014-10-22T12:20:00Z"/>
              <w:rFonts w:asciiTheme="minorHAnsi" w:eastAsiaTheme="minorEastAsia" w:hAnsiTheme="minorHAnsi" w:cstheme="minorBidi"/>
              <w:noProof/>
              <w:sz w:val="22"/>
              <w:lang w:eastAsia="sv-SE"/>
            </w:rPr>
          </w:pPr>
          <w:del w:id="223" w:author="Robert Lundmark" w:date="2014-10-22T12:20:00Z">
            <w:r w:rsidRPr="001003D3" w:rsidDel="001003D3">
              <w:rPr>
                <w:noProof/>
                <w:rPrChange w:id="224" w:author="Robert Lundmark" w:date="2014-10-22T12:20:00Z">
                  <w:rPr>
                    <w:rStyle w:val="Hyperlink"/>
                    <w:noProof/>
                  </w:rPr>
                </w:rPrChange>
              </w:rPr>
              <w:delText>4.2</w:delText>
            </w:r>
            <w:r w:rsidDel="001003D3">
              <w:rPr>
                <w:rFonts w:asciiTheme="minorHAnsi" w:eastAsiaTheme="minorEastAsia" w:hAnsiTheme="minorHAnsi" w:cstheme="minorBidi"/>
                <w:noProof/>
                <w:sz w:val="22"/>
                <w:lang w:eastAsia="sv-SE"/>
              </w:rPr>
              <w:tab/>
            </w:r>
            <w:r w:rsidRPr="001003D3" w:rsidDel="001003D3">
              <w:rPr>
                <w:noProof/>
                <w:rPrChange w:id="225" w:author="Robert Lundmark" w:date="2014-10-22T12:20:00Z">
                  <w:rPr>
                    <w:rStyle w:val="Hyperlink"/>
                    <w:noProof/>
                  </w:rPr>
                </w:rPrChange>
              </w:rPr>
              <w:delText>Icke funktionella krav</w:delText>
            </w:r>
            <w:r w:rsidDel="001003D3">
              <w:rPr>
                <w:noProof/>
                <w:webHidden/>
              </w:rPr>
              <w:tab/>
              <w:delText>11</w:delText>
            </w:r>
          </w:del>
        </w:p>
        <w:p w14:paraId="7CF674AC" w14:textId="77777777" w:rsidR="003F209D" w:rsidDel="001003D3" w:rsidRDefault="003F209D">
          <w:pPr>
            <w:pStyle w:val="TOC3"/>
            <w:tabs>
              <w:tab w:val="left" w:pos="1100"/>
              <w:tab w:val="right" w:leader="dot" w:pos="10456"/>
            </w:tabs>
            <w:rPr>
              <w:del w:id="226" w:author="Robert Lundmark" w:date="2014-10-22T12:20:00Z"/>
              <w:rFonts w:asciiTheme="minorHAnsi" w:eastAsiaTheme="minorEastAsia" w:hAnsiTheme="minorHAnsi" w:cstheme="minorBidi"/>
              <w:noProof/>
              <w:sz w:val="22"/>
              <w:lang w:eastAsia="sv-SE"/>
            </w:rPr>
          </w:pPr>
          <w:del w:id="227" w:author="Robert Lundmark" w:date="2014-10-22T12:20:00Z">
            <w:r w:rsidRPr="001003D3" w:rsidDel="001003D3">
              <w:rPr>
                <w:noProof/>
                <w:rPrChange w:id="228" w:author="Robert Lundmark" w:date="2014-10-22T12:20:00Z">
                  <w:rPr>
                    <w:rStyle w:val="Hyperlink"/>
                    <w:noProof/>
                  </w:rPr>
                </w:rPrChange>
              </w:rPr>
              <w:delText>4.2.1</w:delText>
            </w:r>
            <w:r w:rsidDel="001003D3">
              <w:rPr>
                <w:rFonts w:asciiTheme="minorHAnsi" w:eastAsiaTheme="minorEastAsia" w:hAnsiTheme="minorHAnsi" w:cstheme="minorBidi"/>
                <w:noProof/>
                <w:sz w:val="22"/>
                <w:lang w:eastAsia="sv-SE"/>
              </w:rPr>
              <w:tab/>
            </w:r>
            <w:r w:rsidRPr="001003D3" w:rsidDel="001003D3">
              <w:rPr>
                <w:noProof/>
                <w:rPrChange w:id="229" w:author="Robert Lundmark" w:date="2014-10-22T12:20:00Z">
                  <w:rPr>
                    <w:rStyle w:val="Hyperlink"/>
                    <w:noProof/>
                  </w:rPr>
                </w:rPrChange>
              </w:rPr>
              <w:delText>Krav på en tjänsteproducent</w:delText>
            </w:r>
            <w:r w:rsidDel="001003D3">
              <w:rPr>
                <w:noProof/>
                <w:webHidden/>
              </w:rPr>
              <w:tab/>
              <w:delText>11</w:delText>
            </w:r>
          </w:del>
        </w:p>
        <w:p w14:paraId="15E6F52E" w14:textId="77777777" w:rsidR="003F209D" w:rsidDel="001003D3" w:rsidRDefault="003F209D">
          <w:pPr>
            <w:pStyle w:val="TOC3"/>
            <w:tabs>
              <w:tab w:val="left" w:pos="1100"/>
              <w:tab w:val="right" w:leader="dot" w:pos="10456"/>
            </w:tabs>
            <w:rPr>
              <w:del w:id="230" w:author="Robert Lundmark" w:date="2014-10-22T12:20:00Z"/>
              <w:rFonts w:asciiTheme="minorHAnsi" w:eastAsiaTheme="minorEastAsia" w:hAnsiTheme="minorHAnsi" w:cstheme="minorBidi"/>
              <w:noProof/>
              <w:sz w:val="22"/>
              <w:lang w:eastAsia="sv-SE"/>
            </w:rPr>
          </w:pPr>
          <w:del w:id="231" w:author="Robert Lundmark" w:date="2014-10-22T12:20:00Z">
            <w:r w:rsidRPr="001003D3" w:rsidDel="001003D3">
              <w:rPr>
                <w:noProof/>
                <w:rPrChange w:id="232" w:author="Robert Lundmark" w:date="2014-10-22T12:20:00Z">
                  <w:rPr>
                    <w:rStyle w:val="Hyperlink"/>
                    <w:noProof/>
                  </w:rPr>
                </w:rPrChange>
              </w:rPr>
              <w:delText>4.2.2</w:delText>
            </w:r>
            <w:r w:rsidDel="001003D3">
              <w:rPr>
                <w:rFonts w:asciiTheme="minorHAnsi" w:eastAsiaTheme="minorEastAsia" w:hAnsiTheme="minorHAnsi" w:cstheme="minorBidi"/>
                <w:noProof/>
                <w:sz w:val="22"/>
                <w:lang w:eastAsia="sv-SE"/>
              </w:rPr>
              <w:tab/>
            </w:r>
            <w:r w:rsidRPr="001003D3" w:rsidDel="001003D3">
              <w:rPr>
                <w:noProof/>
                <w:rPrChange w:id="233" w:author="Robert Lundmark" w:date="2014-10-22T12:20:00Z">
                  <w:rPr>
                    <w:rStyle w:val="Hyperlink"/>
                    <w:noProof/>
                  </w:rPr>
                </w:rPrChange>
              </w:rPr>
              <w:delText>Övriga krav</w:delText>
            </w:r>
            <w:r w:rsidDel="001003D3">
              <w:rPr>
                <w:noProof/>
                <w:webHidden/>
              </w:rPr>
              <w:tab/>
              <w:delText>14</w:delText>
            </w:r>
          </w:del>
        </w:p>
        <w:p w14:paraId="5858A194" w14:textId="77777777" w:rsidR="003F209D" w:rsidDel="001003D3" w:rsidRDefault="003F209D">
          <w:pPr>
            <w:pStyle w:val="TOC3"/>
            <w:tabs>
              <w:tab w:val="left" w:pos="1100"/>
              <w:tab w:val="right" w:leader="dot" w:pos="10456"/>
            </w:tabs>
            <w:rPr>
              <w:del w:id="234" w:author="Robert Lundmark" w:date="2014-10-22T12:20:00Z"/>
              <w:rFonts w:asciiTheme="minorHAnsi" w:eastAsiaTheme="minorEastAsia" w:hAnsiTheme="minorHAnsi" w:cstheme="minorBidi"/>
              <w:noProof/>
              <w:sz w:val="22"/>
              <w:lang w:eastAsia="sv-SE"/>
            </w:rPr>
          </w:pPr>
          <w:del w:id="235" w:author="Robert Lundmark" w:date="2014-10-22T12:20:00Z">
            <w:r w:rsidRPr="001003D3" w:rsidDel="001003D3">
              <w:rPr>
                <w:noProof/>
                <w:rPrChange w:id="236" w:author="Robert Lundmark" w:date="2014-10-22T12:20:00Z">
                  <w:rPr>
                    <w:rStyle w:val="Hyperlink"/>
                    <w:noProof/>
                  </w:rPr>
                </w:rPrChange>
              </w:rPr>
              <w:delText>4.2.3</w:delText>
            </w:r>
            <w:r w:rsidDel="001003D3">
              <w:rPr>
                <w:rFonts w:asciiTheme="minorHAnsi" w:eastAsiaTheme="minorEastAsia" w:hAnsiTheme="minorHAnsi" w:cstheme="minorBidi"/>
                <w:noProof/>
                <w:sz w:val="22"/>
                <w:lang w:eastAsia="sv-SE"/>
              </w:rPr>
              <w:tab/>
            </w:r>
            <w:r w:rsidRPr="001003D3" w:rsidDel="001003D3">
              <w:rPr>
                <w:noProof/>
                <w:rPrChange w:id="237" w:author="Robert Lundmark" w:date="2014-10-22T12:20:00Z">
                  <w:rPr>
                    <w:rStyle w:val="Hyperlink"/>
                    <w:noProof/>
                  </w:rPr>
                </w:rPrChange>
              </w:rPr>
              <w:delText>Krav på en tjänstekonsument</w:delText>
            </w:r>
            <w:r w:rsidDel="001003D3">
              <w:rPr>
                <w:noProof/>
                <w:webHidden/>
              </w:rPr>
              <w:tab/>
              <w:delText>14</w:delText>
            </w:r>
          </w:del>
        </w:p>
        <w:p w14:paraId="5B3B89A0" w14:textId="77777777" w:rsidR="003F209D" w:rsidDel="001003D3" w:rsidRDefault="003F209D">
          <w:pPr>
            <w:pStyle w:val="TOC1"/>
            <w:tabs>
              <w:tab w:val="left" w:pos="400"/>
              <w:tab w:val="right" w:leader="dot" w:pos="10456"/>
            </w:tabs>
            <w:rPr>
              <w:del w:id="238" w:author="Robert Lundmark" w:date="2014-10-22T12:20:00Z"/>
              <w:rFonts w:asciiTheme="minorHAnsi" w:eastAsiaTheme="minorEastAsia" w:hAnsiTheme="minorHAnsi" w:cstheme="minorBidi"/>
              <w:noProof/>
              <w:sz w:val="22"/>
              <w:lang w:eastAsia="sv-SE"/>
            </w:rPr>
          </w:pPr>
          <w:del w:id="239" w:author="Robert Lundmark" w:date="2014-10-22T12:20:00Z">
            <w:r w:rsidRPr="001003D3" w:rsidDel="001003D3">
              <w:rPr>
                <w:noProof/>
                <w:rPrChange w:id="240" w:author="Robert Lundmark" w:date="2014-10-22T12:20:00Z">
                  <w:rPr>
                    <w:rStyle w:val="Hyperlink"/>
                    <w:noProof/>
                  </w:rPr>
                </w:rPrChange>
              </w:rPr>
              <w:delText>5</w:delText>
            </w:r>
            <w:r w:rsidDel="001003D3">
              <w:rPr>
                <w:rFonts w:asciiTheme="minorHAnsi" w:eastAsiaTheme="minorEastAsia" w:hAnsiTheme="minorHAnsi" w:cstheme="minorBidi"/>
                <w:noProof/>
                <w:sz w:val="22"/>
                <w:lang w:eastAsia="sv-SE"/>
              </w:rPr>
              <w:tab/>
            </w:r>
            <w:r w:rsidRPr="001003D3" w:rsidDel="001003D3">
              <w:rPr>
                <w:noProof/>
                <w:rPrChange w:id="241" w:author="Robert Lundmark" w:date="2014-10-22T12:20:00Z">
                  <w:rPr>
                    <w:rStyle w:val="Hyperlink"/>
                    <w:noProof/>
                  </w:rPr>
                </w:rPrChange>
              </w:rPr>
              <w:delText>Tjänstedomänens meddelandemodeller</w:delText>
            </w:r>
            <w:r w:rsidDel="001003D3">
              <w:rPr>
                <w:noProof/>
                <w:webHidden/>
              </w:rPr>
              <w:tab/>
              <w:delText>15</w:delText>
            </w:r>
          </w:del>
        </w:p>
        <w:p w14:paraId="161B9752" w14:textId="77777777" w:rsidR="003F209D" w:rsidDel="001003D3" w:rsidRDefault="003F209D">
          <w:pPr>
            <w:pStyle w:val="TOC2"/>
            <w:tabs>
              <w:tab w:val="left" w:pos="880"/>
              <w:tab w:val="right" w:leader="dot" w:pos="10456"/>
            </w:tabs>
            <w:rPr>
              <w:del w:id="242" w:author="Robert Lundmark" w:date="2014-10-22T12:20:00Z"/>
              <w:rFonts w:asciiTheme="minorHAnsi" w:eastAsiaTheme="minorEastAsia" w:hAnsiTheme="minorHAnsi" w:cstheme="minorBidi"/>
              <w:noProof/>
              <w:sz w:val="22"/>
              <w:lang w:eastAsia="sv-SE"/>
            </w:rPr>
          </w:pPr>
          <w:del w:id="243" w:author="Robert Lundmark" w:date="2014-10-22T12:20:00Z">
            <w:r w:rsidRPr="001003D3" w:rsidDel="001003D3">
              <w:rPr>
                <w:noProof/>
                <w:rPrChange w:id="244" w:author="Robert Lundmark" w:date="2014-10-22T12:20:00Z">
                  <w:rPr>
                    <w:rStyle w:val="Hyperlink"/>
                    <w:noProof/>
                  </w:rPr>
                </w:rPrChange>
              </w:rPr>
              <w:delText>5.1</w:delText>
            </w:r>
            <w:r w:rsidDel="001003D3">
              <w:rPr>
                <w:rFonts w:asciiTheme="minorHAnsi" w:eastAsiaTheme="minorEastAsia" w:hAnsiTheme="minorHAnsi" w:cstheme="minorBidi"/>
                <w:noProof/>
                <w:sz w:val="22"/>
                <w:lang w:eastAsia="sv-SE"/>
              </w:rPr>
              <w:tab/>
            </w:r>
            <w:r w:rsidRPr="001003D3" w:rsidDel="001003D3">
              <w:rPr>
                <w:noProof/>
                <w:rPrChange w:id="245" w:author="Robert Lundmark" w:date="2014-10-22T12:20:00Z">
                  <w:rPr>
                    <w:rStyle w:val="Hyperlink"/>
                    <w:noProof/>
                  </w:rPr>
                </w:rPrChange>
              </w:rPr>
              <w:delText>V-MIM</w:delText>
            </w:r>
            <w:r w:rsidDel="001003D3">
              <w:rPr>
                <w:noProof/>
                <w:webHidden/>
              </w:rPr>
              <w:tab/>
              <w:delText>15</w:delText>
            </w:r>
          </w:del>
        </w:p>
        <w:p w14:paraId="3B88D040" w14:textId="77777777" w:rsidR="003F209D" w:rsidDel="001003D3" w:rsidRDefault="003F209D">
          <w:pPr>
            <w:pStyle w:val="TOC2"/>
            <w:tabs>
              <w:tab w:val="left" w:pos="880"/>
              <w:tab w:val="right" w:leader="dot" w:pos="10456"/>
            </w:tabs>
            <w:rPr>
              <w:del w:id="246" w:author="Robert Lundmark" w:date="2014-10-22T12:20:00Z"/>
              <w:rFonts w:asciiTheme="minorHAnsi" w:eastAsiaTheme="minorEastAsia" w:hAnsiTheme="minorHAnsi" w:cstheme="minorBidi"/>
              <w:noProof/>
              <w:sz w:val="22"/>
              <w:lang w:eastAsia="sv-SE"/>
            </w:rPr>
          </w:pPr>
          <w:del w:id="247" w:author="Robert Lundmark" w:date="2014-10-22T12:20:00Z">
            <w:r w:rsidRPr="001003D3" w:rsidDel="001003D3">
              <w:rPr>
                <w:noProof/>
                <w:rPrChange w:id="248" w:author="Robert Lundmark" w:date="2014-10-22T12:20:00Z">
                  <w:rPr>
                    <w:rStyle w:val="Hyperlink"/>
                    <w:noProof/>
                  </w:rPr>
                </w:rPrChange>
              </w:rPr>
              <w:delText>5.2</w:delText>
            </w:r>
            <w:r w:rsidDel="001003D3">
              <w:rPr>
                <w:rFonts w:asciiTheme="minorHAnsi" w:eastAsiaTheme="minorEastAsia" w:hAnsiTheme="minorHAnsi" w:cstheme="minorBidi"/>
                <w:noProof/>
                <w:sz w:val="22"/>
                <w:lang w:eastAsia="sv-SE"/>
              </w:rPr>
              <w:tab/>
            </w:r>
            <w:r w:rsidRPr="001003D3" w:rsidDel="001003D3">
              <w:rPr>
                <w:noProof/>
                <w:rPrChange w:id="249" w:author="Robert Lundmark" w:date="2014-10-22T12:20:00Z">
                  <w:rPr>
                    <w:rStyle w:val="Hyperlink"/>
                    <w:noProof/>
                  </w:rPr>
                </w:rPrChange>
              </w:rPr>
              <w:delText>Formatregler</w:delText>
            </w:r>
            <w:r w:rsidDel="001003D3">
              <w:rPr>
                <w:noProof/>
                <w:webHidden/>
              </w:rPr>
              <w:tab/>
              <w:delText>15</w:delText>
            </w:r>
          </w:del>
        </w:p>
        <w:p w14:paraId="0AA9E837" w14:textId="77777777" w:rsidR="003F209D" w:rsidDel="001003D3" w:rsidRDefault="003F209D">
          <w:pPr>
            <w:pStyle w:val="TOC3"/>
            <w:tabs>
              <w:tab w:val="left" w:pos="1100"/>
              <w:tab w:val="right" w:leader="dot" w:pos="10456"/>
            </w:tabs>
            <w:rPr>
              <w:del w:id="250" w:author="Robert Lundmark" w:date="2014-10-22T12:20:00Z"/>
              <w:rFonts w:asciiTheme="minorHAnsi" w:eastAsiaTheme="minorEastAsia" w:hAnsiTheme="minorHAnsi" w:cstheme="minorBidi"/>
              <w:noProof/>
              <w:sz w:val="22"/>
              <w:lang w:eastAsia="sv-SE"/>
            </w:rPr>
          </w:pPr>
          <w:del w:id="251" w:author="Robert Lundmark" w:date="2014-10-22T12:20:00Z">
            <w:r w:rsidRPr="001003D3" w:rsidDel="001003D3">
              <w:rPr>
                <w:noProof/>
                <w:rPrChange w:id="252" w:author="Robert Lundmark" w:date="2014-10-22T12:20:00Z">
                  <w:rPr>
                    <w:rStyle w:val="Hyperlink"/>
                    <w:noProof/>
                  </w:rPr>
                </w:rPrChange>
              </w:rPr>
              <w:delText>5.2.1</w:delText>
            </w:r>
            <w:r w:rsidDel="001003D3">
              <w:rPr>
                <w:rFonts w:asciiTheme="minorHAnsi" w:eastAsiaTheme="minorEastAsia" w:hAnsiTheme="minorHAnsi" w:cstheme="minorBidi"/>
                <w:noProof/>
                <w:sz w:val="22"/>
                <w:lang w:eastAsia="sv-SE"/>
              </w:rPr>
              <w:tab/>
            </w:r>
            <w:r w:rsidRPr="001003D3" w:rsidDel="001003D3">
              <w:rPr>
                <w:noProof/>
                <w:rPrChange w:id="253" w:author="Robert Lundmark" w:date="2014-10-22T12:20:00Z">
                  <w:rPr>
                    <w:rStyle w:val="Hyperlink"/>
                    <w:noProof/>
                  </w:rPr>
                </w:rPrChange>
              </w:rPr>
              <w:delText>RIV-specifikation</w:delText>
            </w:r>
            <w:r w:rsidDel="001003D3">
              <w:rPr>
                <w:noProof/>
                <w:webHidden/>
              </w:rPr>
              <w:tab/>
              <w:delText>15</w:delText>
            </w:r>
          </w:del>
        </w:p>
        <w:p w14:paraId="333E4BF7" w14:textId="77777777" w:rsidR="003F209D" w:rsidDel="001003D3" w:rsidRDefault="003F209D">
          <w:pPr>
            <w:pStyle w:val="TOC1"/>
            <w:tabs>
              <w:tab w:val="left" w:pos="400"/>
              <w:tab w:val="right" w:leader="dot" w:pos="10456"/>
            </w:tabs>
            <w:rPr>
              <w:del w:id="254" w:author="Robert Lundmark" w:date="2014-10-22T12:20:00Z"/>
              <w:rFonts w:asciiTheme="minorHAnsi" w:eastAsiaTheme="minorEastAsia" w:hAnsiTheme="minorHAnsi" w:cstheme="minorBidi"/>
              <w:noProof/>
              <w:sz w:val="22"/>
              <w:lang w:eastAsia="sv-SE"/>
            </w:rPr>
          </w:pPr>
          <w:del w:id="255" w:author="Robert Lundmark" w:date="2014-10-22T12:20:00Z">
            <w:r w:rsidRPr="001003D3" w:rsidDel="001003D3">
              <w:rPr>
                <w:i/>
                <w:noProof/>
                <w:rPrChange w:id="256" w:author="Robert Lundmark" w:date="2014-10-22T12:20:00Z">
                  <w:rPr>
                    <w:rStyle w:val="Hyperlink"/>
                    <w:i/>
                    <w:noProof/>
                  </w:rPr>
                </w:rPrChange>
              </w:rPr>
              <w:delText>6</w:delText>
            </w:r>
            <w:r w:rsidDel="001003D3">
              <w:rPr>
                <w:rFonts w:asciiTheme="minorHAnsi" w:eastAsiaTheme="minorEastAsia" w:hAnsiTheme="minorHAnsi" w:cstheme="minorBidi"/>
                <w:noProof/>
                <w:sz w:val="22"/>
                <w:lang w:eastAsia="sv-SE"/>
              </w:rPr>
              <w:tab/>
            </w:r>
            <w:r w:rsidRPr="001003D3" w:rsidDel="001003D3">
              <w:rPr>
                <w:noProof/>
                <w:rPrChange w:id="257" w:author="Robert Lundmark" w:date="2014-10-22T12:20:00Z">
                  <w:rPr>
                    <w:rStyle w:val="Hyperlink"/>
                    <w:noProof/>
                  </w:rPr>
                </w:rPrChange>
              </w:rPr>
              <w:delText>Tjänstekontrakt</w:delText>
            </w:r>
            <w:r w:rsidDel="001003D3">
              <w:rPr>
                <w:noProof/>
                <w:webHidden/>
              </w:rPr>
              <w:tab/>
              <w:delText>16</w:delText>
            </w:r>
          </w:del>
        </w:p>
        <w:p w14:paraId="77F50F3B" w14:textId="77777777" w:rsidR="003F209D" w:rsidDel="001003D3" w:rsidRDefault="003F209D">
          <w:pPr>
            <w:pStyle w:val="TOC2"/>
            <w:tabs>
              <w:tab w:val="left" w:pos="880"/>
              <w:tab w:val="right" w:leader="dot" w:pos="10456"/>
            </w:tabs>
            <w:rPr>
              <w:del w:id="258" w:author="Robert Lundmark" w:date="2014-10-22T12:20:00Z"/>
              <w:rFonts w:asciiTheme="minorHAnsi" w:eastAsiaTheme="minorEastAsia" w:hAnsiTheme="minorHAnsi" w:cstheme="minorBidi"/>
              <w:noProof/>
              <w:sz w:val="22"/>
              <w:lang w:eastAsia="sv-SE"/>
            </w:rPr>
          </w:pPr>
          <w:del w:id="259" w:author="Robert Lundmark" w:date="2014-10-22T12:20:00Z">
            <w:r w:rsidRPr="001003D3" w:rsidDel="001003D3">
              <w:rPr>
                <w:noProof/>
                <w:rPrChange w:id="260" w:author="Robert Lundmark" w:date="2014-10-22T12:20:00Z">
                  <w:rPr>
                    <w:rStyle w:val="Hyperlink"/>
                    <w:noProof/>
                  </w:rPr>
                </w:rPrChange>
              </w:rPr>
              <w:delText>6.1</w:delText>
            </w:r>
            <w:r w:rsidDel="001003D3">
              <w:rPr>
                <w:rFonts w:asciiTheme="minorHAnsi" w:eastAsiaTheme="minorEastAsia" w:hAnsiTheme="minorHAnsi" w:cstheme="minorBidi"/>
                <w:noProof/>
                <w:sz w:val="22"/>
                <w:lang w:eastAsia="sv-SE"/>
              </w:rPr>
              <w:tab/>
            </w:r>
            <w:r w:rsidRPr="001003D3" w:rsidDel="001003D3">
              <w:rPr>
                <w:noProof/>
                <w:rPrChange w:id="261" w:author="Robert Lundmark" w:date="2014-10-22T12:20:00Z">
                  <w:rPr>
                    <w:rStyle w:val="Hyperlink"/>
                    <w:noProof/>
                  </w:rPr>
                </w:rPrChange>
              </w:rPr>
              <w:delText>GetCredentialsForPersonIncludingProtectedPerson</w:delText>
            </w:r>
            <w:r w:rsidDel="001003D3">
              <w:rPr>
                <w:noProof/>
                <w:webHidden/>
              </w:rPr>
              <w:tab/>
              <w:delText>16</w:delText>
            </w:r>
          </w:del>
        </w:p>
        <w:p w14:paraId="0F5635BC" w14:textId="77777777" w:rsidR="003F209D" w:rsidDel="001003D3" w:rsidRDefault="003F209D">
          <w:pPr>
            <w:pStyle w:val="TOC3"/>
            <w:tabs>
              <w:tab w:val="left" w:pos="1100"/>
              <w:tab w:val="right" w:leader="dot" w:pos="10456"/>
            </w:tabs>
            <w:rPr>
              <w:del w:id="262" w:author="Robert Lundmark" w:date="2014-10-22T12:20:00Z"/>
              <w:rFonts w:asciiTheme="minorHAnsi" w:eastAsiaTheme="minorEastAsia" w:hAnsiTheme="minorHAnsi" w:cstheme="minorBidi"/>
              <w:noProof/>
              <w:sz w:val="22"/>
              <w:lang w:eastAsia="sv-SE"/>
            </w:rPr>
          </w:pPr>
          <w:del w:id="263" w:author="Robert Lundmark" w:date="2014-10-22T12:20:00Z">
            <w:r w:rsidRPr="001003D3" w:rsidDel="001003D3">
              <w:rPr>
                <w:noProof/>
                <w:rPrChange w:id="264" w:author="Robert Lundmark" w:date="2014-10-22T12:20:00Z">
                  <w:rPr>
                    <w:rStyle w:val="Hyperlink"/>
                    <w:noProof/>
                  </w:rPr>
                </w:rPrChange>
              </w:rPr>
              <w:delText>6.1.1</w:delText>
            </w:r>
            <w:r w:rsidDel="001003D3">
              <w:rPr>
                <w:rFonts w:asciiTheme="minorHAnsi" w:eastAsiaTheme="minorEastAsia" w:hAnsiTheme="minorHAnsi" w:cstheme="minorBidi"/>
                <w:noProof/>
                <w:sz w:val="22"/>
                <w:lang w:eastAsia="sv-SE"/>
              </w:rPr>
              <w:tab/>
            </w:r>
            <w:r w:rsidRPr="001003D3" w:rsidDel="001003D3">
              <w:rPr>
                <w:noProof/>
                <w:rPrChange w:id="265" w:author="Robert Lundmark" w:date="2014-10-22T12:20:00Z">
                  <w:rPr>
                    <w:rStyle w:val="Hyperlink"/>
                    <w:noProof/>
                  </w:rPr>
                </w:rPrChange>
              </w:rPr>
              <w:delText>Version</w:delText>
            </w:r>
            <w:r w:rsidDel="001003D3">
              <w:rPr>
                <w:noProof/>
                <w:webHidden/>
              </w:rPr>
              <w:tab/>
              <w:delText>16</w:delText>
            </w:r>
          </w:del>
        </w:p>
        <w:p w14:paraId="795824F7" w14:textId="77777777" w:rsidR="003F209D" w:rsidDel="001003D3" w:rsidRDefault="003F209D">
          <w:pPr>
            <w:pStyle w:val="TOC3"/>
            <w:tabs>
              <w:tab w:val="left" w:pos="1100"/>
              <w:tab w:val="right" w:leader="dot" w:pos="10456"/>
            </w:tabs>
            <w:rPr>
              <w:del w:id="266" w:author="Robert Lundmark" w:date="2014-10-22T12:20:00Z"/>
              <w:rFonts w:asciiTheme="minorHAnsi" w:eastAsiaTheme="minorEastAsia" w:hAnsiTheme="minorHAnsi" w:cstheme="minorBidi"/>
              <w:noProof/>
              <w:sz w:val="22"/>
              <w:lang w:eastAsia="sv-SE"/>
            </w:rPr>
          </w:pPr>
          <w:del w:id="267" w:author="Robert Lundmark" w:date="2014-10-22T12:20:00Z">
            <w:r w:rsidRPr="001003D3" w:rsidDel="001003D3">
              <w:rPr>
                <w:noProof/>
                <w:rPrChange w:id="268" w:author="Robert Lundmark" w:date="2014-10-22T12:20:00Z">
                  <w:rPr>
                    <w:rStyle w:val="Hyperlink"/>
                    <w:noProof/>
                  </w:rPr>
                </w:rPrChange>
              </w:rPr>
              <w:delText>6.1.2</w:delText>
            </w:r>
            <w:r w:rsidDel="001003D3">
              <w:rPr>
                <w:rFonts w:asciiTheme="minorHAnsi" w:eastAsiaTheme="minorEastAsia" w:hAnsiTheme="minorHAnsi" w:cstheme="minorBidi"/>
                <w:noProof/>
                <w:sz w:val="22"/>
                <w:lang w:eastAsia="sv-SE"/>
              </w:rPr>
              <w:tab/>
            </w:r>
            <w:r w:rsidRPr="001003D3" w:rsidDel="001003D3">
              <w:rPr>
                <w:noProof/>
                <w:rPrChange w:id="269" w:author="Robert Lundmark" w:date="2014-10-22T12:20:00Z">
                  <w:rPr>
                    <w:rStyle w:val="Hyperlink"/>
                    <w:noProof/>
                  </w:rPr>
                </w:rPrChange>
              </w:rPr>
              <w:delText>Fältregler</w:delText>
            </w:r>
            <w:r w:rsidDel="001003D3">
              <w:rPr>
                <w:noProof/>
                <w:webHidden/>
              </w:rPr>
              <w:tab/>
              <w:delText>16</w:delText>
            </w:r>
          </w:del>
        </w:p>
        <w:p w14:paraId="458F165C" w14:textId="77777777" w:rsidR="003F209D" w:rsidDel="001003D3" w:rsidRDefault="003F209D">
          <w:pPr>
            <w:pStyle w:val="TOC3"/>
            <w:tabs>
              <w:tab w:val="left" w:pos="1100"/>
              <w:tab w:val="right" w:leader="dot" w:pos="10456"/>
            </w:tabs>
            <w:rPr>
              <w:del w:id="270" w:author="Robert Lundmark" w:date="2014-10-22T12:20:00Z"/>
              <w:rFonts w:asciiTheme="minorHAnsi" w:eastAsiaTheme="minorEastAsia" w:hAnsiTheme="minorHAnsi" w:cstheme="minorBidi"/>
              <w:noProof/>
              <w:sz w:val="22"/>
              <w:lang w:eastAsia="sv-SE"/>
            </w:rPr>
          </w:pPr>
          <w:del w:id="271" w:author="Robert Lundmark" w:date="2014-10-22T12:20:00Z">
            <w:r w:rsidRPr="001003D3" w:rsidDel="001003D3">
              <w:rPr>
                <w:noProof/>
                <w:rPrChange w:id="272" w:author="Robert Lundmark" w:date="2014-10-22T12:20:00Z">
                  <w:rPr>
                    <w:rStyle w:val="Hyperlink"/>
                    <w:noProof/>
                  </w:rPr>
                </w:rPrChange>
              </w:rPr>
              <w:delText>6.1.3</w:delText>
            </w:r>
            <w:r w:rsidDel="001003D3">
              <w:rPr>
                <w:rFonts w:asciiTheme="minorHAnsi" w:eastAsiaTheme="minorEastAsia" w:hAnsiTheme="minorHAnsi" w:cstheme="minorBidi"/>
                <w:noProof/>
                <w:sz w:val="22"/>
                <w:lang w:eastAsia="sv-SE"/>
              </w:rPr>
              <w:tab/>
            </w:r>
            <w:r w:rsidRPr="001003D3" w:rsidDel="001003D3">
              <w:rPr>
                <w:noProof/>
                <w:rPrChange w:id="273" w:author="Robert Lundmark" w:date="2014-10-22T12:20:00Z">
                  <w:rPr>
                    <w:rStyle w:val="Hyperlink"/>
                    <w:noProof/>
                  </w:rPr>
                </w:rPrChange>
              </w:rPr>
              <w:delText>Tjänstekontraktsspecifika krav och regler</w:delText>
            </w:r>
            <w:r w:rsidDel="001003D3">
              <w:rPr>
                <w:noProof/>
                <w:webHidden/>
              </w:rPr>
              <w:tab/>
              <w:delText>18</w:delText>
            </w:r>
          </w:del>
        </w:p>
        <w:p w14:paraId="1D59A05D" w14:textId="77777777" w:rsidR="003F209D" w:rsidDel="001003D3" w:rsidRDefault="003F209D">
          <w:pPr>
            <w:pStyle w:val="TOC3"/>
            <w:tabs>
              <w:tab w:val="left" w:pos="1100"/>
              <w:tab w:val="right" w:leader="dot" w:pos="10456"/>
            </w:tabs>
            <w:rPr>
              <w:del w:id="274" w:author="Robert Lundmark" w:date="2014-10-22T12:20:00Z"/>
              <w:rFonts w:asciiTheme="minorHAnsi" w:eastAsiaTheme="minorEastAsia" w:hAnsiTheme="minorHAnsi" w:cstheme="minorBidi"/>
              <w:noProof/>
              <w:sz w:val="22"/>
              <w:lang w:eastAsia="sv-SE"/>
            </w:rPr>
          </w:pPr>
          <w:del w:id="275" w:author="Robert Lundmark" w:date="2014-10-22T12:20:00Z">
            <w:r w:rsidRPr="001003D3" w:rsidDel="001003D3">
              <w:rPr>
                <w:noProof/>
                <w:rPrChange w:id="276" w:author="Robert Lundmark" w:date="2014-10-22T12:20:00Z">
                  <w:rPr>
                    <w:rStyle w:val="Hyperlink"/>
                    <w:noProof/>
                  </w:rPr>
                </w:rPrChange>
              </w:rPr>
              <w:delText>6.1.4</w:delText>
            </w:r>
            <w:r w:rsidDel="001003D3">
              <w:rPr>
                <w:rFonts w:asciiTheme="minorHAnsi" w:eastAsiaTheme="minorEastAsia" w:hAnsiTheme="minorHAnsi" w:cstheme="minorBidi"/>
                <w:noProof/>
                <w:sz w:val="22"/>
                <w:lang w:eastAsia="sv-SE"/>
              </w:rPr>
              <w:tab/>
            </w:r>
            <w:r w:rsidRPr="001003D3" w:rsidDel="001003D3">
              <w:rPr>
                <w:noProof/>
                <w:rPrChange w:id="277" w:author="Robert Lundmark" w:date="2014-10-22T12:20:00Z">
                  <w:rPr>
                    <w:rStyle w:val="Hyperlink"/>
                    <w:noProof/>
                  </w:rPr>
                </w:rPrChange>
              </w:rPr>
              <w:delText>SLA-krav</w:delText>
            </w:r>
            <w:r w:rsidDel="001003D3">
              <w:rPr>
                <w:noProof/>
                <w:webHidden/>
              </w:rPr>
              <w:tab/>
              <w:delText>18</w:delText>
            </w:r>
          </w:del>
        </w:p>
        <w:p w14:paraId="1269DA91" w14:textId="77777777" w:rsidR="003F209D" w:rsidDel="001003D3" w:rsidRDefault="003F209D">
          <w:pPr>
            <w:pStyle w:val="TOC3"/>
            <w:tabs>
              <w:tab w:val="left" w:pos="1100"/>
              <w:tab w:val="right" w:leader="dot" w:pos="10456"/>
            </w:tabs>
            <w:rPr>
              <w:del w:id="278" w:author="Robert Lundmark" w:date="2014-10-22T12:20:00Z"/>
              <w:rFonts w:asciiTheme="minorHAnsi" w:eastAsiaTheme="minorEastAsia" w:hAnsiTheme="minorHAnsi" w:cstheme="minorBidi"/>
              <w:noProof/>
              <w:sz w:val="22"/>
              <w:lang w:eastAsia="sv-SE"/>
            </w:rPr>
          </w:pPr>
          <w:del w:id="279" w:author="Robert Lundmark" w:date="2014-10-22T12:20:00Z">
            <w:r w:rsidRPr="001003D3" w:rsidDel="001003D3">
              <w:rPr>
                <w:noProof/>
                <w:rPrChange w:id="280" w:author="Robert Lundmark" w:date="2014-10-22T12:20:00Z">
                  <w:rPr>
                    <w:rStyle w:val="Hyperlink"/>
                    <w:noProof/>
                  </w:rPr>
                </w:rPrChange>
              </w:rPr>
              <w:delText>6.1.5</w:delText>
            </w:r>
            <w:r w:rsidDel="001003D3">
              <w:rPr>
                <w:rFonts w:asciiTheme="minorHAnsi" w:eastAsiaTheme="minorEastAsia" w:hAnsiTheme="minorHAnsi" w:cstheme="minorBidi"/>
                <w:noProof/>
                <w:sz w:val="22"/>
                <w:lang w:eastAsia="sv-SE"/>
              </w:rPr>
              <w:tab/>
            </w:r>
            <w:r w:rsidRPr="001003D3" w:rsidDel="001003D3">
              <w:rPr>
                <w:noProof/>
                <w:rPrChange w:id="281" w:author="Robert Lundmark" w:date="2014-10-22T12:20:00Z">
                  <w:rPr>
                    <w:rStyle w:val="Hyperlink"/>
                    <w:noProof/>
                  </w:rPr>
                </w:rPrChange>
              </w:rPr>
              <w:delText>Logiska fel</w:delText>
            </w:r>
            <w:r w:rsidDel="001003D3">
              <w:rPr>
                <w:noProof/>
                <w:webHidden/>
              </w:rPr>
              <w:tab/>
              <w:delText>19</w:delText>
            </w:r>
          </w:del>
        </w:p>
        <w:p w14:paraId="01F2AACC" w14:textId="77777777" w:rsidR="003F209D" w:rsidDel="001003D3" w:rsidRDefault="003F209D">
          <w:pPr>
            <w:pStyle w:val="TOC3"/>
            <w:tabs>
              <w:tab w:val="left" w:pos="1100"/>
              <w:tab w:val="right" w:leader="dot" w:pos="10456"/>
            </w:tabs>
            <w:rPr>
              <w:del w:id="282" w:author="Robert Lundmark" w:date="2014-10-22T12:20:00Z"/>
              <w:rFonts w:asciiTheme="minorHAnsi" w:eastAsiaTheme="minorEastAsia" w:hAnsiTheme="minorHAnsi" w:cstheme="minorBidi"/>
              <w:noProof/>
              <w:sz w:val="22"/>
              <w:lang w:eastAsia="sv-SE"/>
            </w:rPr>
          </w:pPr>
          <w:del w:id="283" w:author="Robert Lundmark" w:date="2014-10-22T12:20:00Z">
            <w:r w:rsidRPr="001003D3" w:rsidDel="001003D3">
              <w:rPr>
                <w:noProof/>
                <w:rPrChange w:id="284" w:author="Robert Lundmark" w:date="2014-10-22T12:20:00Z">
                  <w:rPr>
                    <w:rStyle w:val="Hyperlink"/>
                    <w:noProof/>
                  </w:rPr>
                </w:rPrChange>
              </w:rPr>
              <w:delText>6.1.6</w:delText>
            </w:r>
            <w:r w:rsidDel="001003D3">
              <w:rPr>
                <w:rFonts w:asciiTheme="minorHAnsi" w:eastAsiaTheme="minorEastAsia" w:hAnsiTheme="minorHAnsi" w:cstheme="minorBidi"/>
                <w:noProof/>
                <w:sz w:val="22"/>
                <w:lang w:eastAsia="sv-SE"/>
              </w:rPr>
              <w:tab/>
            </w:r>
            <w:r w:rsidRPr="001003D3" w:rsidDel="001003D3">
              <w:rPr>
                <w:noProof/>
                <w:rPrChange w:id="285" w:author="Robert Lundmark" w:date="2014-10-22T12:20:00Z">
                  <w:rPr>
                    <w:rStyle w:val="Hyperlink"/>
                    <w:noProof/>
                  </w:rPr>
                </w:rPrChange>
              </w:rPr>
              <w:delText>Annan information om kontraktet</w:delText>
            </w:r>
            <w:r w:rsidDel="001003D3">
              <w:rPr>
                <w:noProof/>
                <w:webHidden/>
              </w:rPr>
              <w:tab/>
              <w:delText>21</w:delText>
            </w:r>
          </w:del>
        </w:p>
        <w:p w14:paraId="558EF779" w14:textId="77777777" w:rsidR="003F209D" w:rsidDel="001003D3" w:rsidRDefault="003F209D">
          <w:pPr>
            <w:pStyle w:val="TOC2"/>
            <w:tabs>
              <w:tab w:val="left" w:pos="880"/>
              <w:tab w:val="right" w:leader="dot" w:pos="10456"/>
            </w:tabs>
            <w:rPr>
              <w:del w:id="286" w:author="Robert Lundmark" w:date="2014-10-22T12:20:00Z"/>
              <w:rFonts w:asciiTheme="minorHAnsi" w:eastAsiaTheme="minorEastAsia" w:hAnsiTheme="minorHAnsi" w:cstheme="minorBidi"/>
              <w:noProof/>
              <w:sz w:val="22"/>
              <w:lang w:eastAsia="sv-SE"/>
            </w:rPr>
          </w:pPr>
          <w:del w:id="287" w:author="Robert Lundmark" w:date="2014-10-22T12:20:00Z">
            <w:r w:rsidRPr="001003D3" w:rsidDel="001003D3">
              <w:rPr>
                <w:noProof/>
                <w:rPrChange w:id="288" w:author="Robert Lundmark" w:date="2014-10-22T12:20:00Z">
                  <w:rPr>
                    <w:rStyle w:val="Hyperlink"/>
                    <w:noProof/>
                  </w:rPr>
                </w:rPrChange>
              </w:rPr>
              <w:delText>6.2</w:delText>
            </w:r>
            <w:r w:rsidDel="001003D3">
              <w:rPr>
                <w:rFonts w:asciiTheme="minorHAnsi" w:eastAsiaTheme="minorEastAsia" w:hAnsiTheme="minorHAnsi" w:cstheme="minorBidi"/>
                <w:noProof/>
                <w:sz w:val="22"/>
                <w:lang w:eastAsia="sv-SE"/>
              </w:rPr>
              <w:tab/>
            </w:r>
            <w:r w:rsidRPr="001003D3" w:rsidDel="001003D3">
              <w:rPr>
                <w:noProof/>
                <w:rPrChange w:id="289" w:author="Robert Lundmark" w:date="2014-10-22T12:20:00Z">
                  <w:rPr>
                    <w:rStyle w:val="Hyperlink"/>
                    <w:noProof/>
                  </w:rPr>
                </w:rPrChange>
              </w:rPr>
              <w:delText>GetCredentialsForPerson</w:delText>
            </w:r>
            <w:r w:rsidDel="001003D3">
              <w:rPr>
                <w:noProof/>
                <w:webHidden/>
              </w:rPr>
              <w:tab/>
              <w:delText>21</w:delText>
            </w:r>
          </w:del>
        </w:p>
        <w:p w14:paraId="68B8D2F8" w14:textId="77777777" w:rsidR="003F209D" w:rsidDel="001003D3" w:rsidRDefault="003F209D">
          <w:pPr>
            <w:pStyle w:val="TOC3"/>
            <w:tabs>
              <w:tab w:val="left" w:pos="1100"/>
              <w:tab w:val="right" w:leader="dot" w:pos="10456"/>
            </w:tabs>
            <w:rPr>
              <w:del w:id="290" w:author="Robert Lundmark" w:date="2014-10-22T12:20:00Z"/>
              <w:rFonts w:asciiTheme="minorHAnsi" w:eastAsiaTheme="minorEastAsia" w:hAnsiTheme="minorHAnsi" w:cstheme="minorBidi"/>
              <w:noProof/>
              <w:sz w:val="22"/>
              <w:lang w:eastAsia="sv-SE"/>
            </w:rPr>
          </w:pPr>
          <w:del w:id="291" w:author="Robert Lundmark" w:date="2014-10-22T12:20:00Z">
            <w:r w:rsidRPr="001003D3" w:rsidDel="001003D3">
              <w:rPr>
                <w:noProof/>
                <w:rPrChange w:id="292" w:author="Robert Lundmark" w:date="2014-10-22T12:20:00Z">
                  <w:rPr>
                    <w:rStyle w:val="Hyperlink"/>
                    <w:noProof/>
                  </w:rPr>
                </w:rPrChange>
              </w:rPr>
              <w:delText>6.2.1</w:delText>
            </w:r>
            <w:r w:rsidDel="001003D3">
              <w:rPr>
                <w:rFonts w:asciiTheme="minorHAnsi" w:eastAsiaTheme="minorEastAsia" w:hAnsiTheme="minorHAnsi" w:cstheme="minorBidi"/>
                <w:noProof/>
                <w:sz w:val="22"/>
                <w:lang w:eastAsia="sv-SE"/>
              </w:rPr>
              <w:tab/>
            </w:r>
            <w:r w:rsidRPr="001003D3" w:rsidDel="001003D3">
              <w:rPr>
                <w:noProof/>
                <w:rPrChange w:id="293" w:author="Robert Lundmark" w:date="2014-10-22T12:20:00Z">
                  <w:rPr>
                    <w:rStyle w:val="Hyperlink"/>
                    <w:noProof/>
                  </w:rPr>
                </w:rPrChange>
              </w:rPr>
              <w:delText>Version</w:delText>
            </w:r>
            <w:r w:rsidDel="001003D3">
              <w:rPr>
                <w:noProof/>
                <w:webHidden/>
              </w:rPr>
              <w:tab/>
              <w:delText>21</w:delText>
            </w:r>
          </w:del>
        </w:p>
        <w:p w14:paraId="15826829" w14:textId="77777777" w:rsidR="003F209D" w:rsidDel="001003D3" w:rsidRDefault="003F209D">
          <w:pPr>
            <w:pStyle w:val="TOC3"/>
            <w:tabs>
              <w:tab w:val="left" w:pos="1100"/>
              <w:tab w:val="right" w:leader="dot" w:pos="10456"/>
            </w:tabs>
            <w:rPr>
              <w:del w:id="294" w:author="Robert Lundmark" w:date="2014-10-22T12:20:00Z"/>
              <w:rFonts w:asciiTheme="minorHAnsi" w:eastAsiaTheme="minorEastAsia" w:hAnsiTheme="minorHAnsi" w:cstheme="minorBidi"/>
              <w:noProof/>
              <w:sz w:val="22"/>
              <w:lang w:eastAsia="sv-SE"/>
            </w:rPr>
          </w:pPr>
          <w:del w:id="295" w:author="Robert Lundmark" w:date="2014-10-22T12:20:00Z">
            <w:r w:rsidRPr="001003D3" w:rsidDel="001003D3">
              <w:rPr>
                <w:noProof/>
                <w:rPrChange w:id="296" w:author="Robert Lundmark" w:date="2014-10-22T12:20:00Z">
                  <w:rPr>
                    <w:rStyle w:val="Hyperlink"/>
                    <w:noProof/>
                  </w:rPr>
                </w:rPrChange>
              </w:rPr>
              <w:delText>6.2.2</w:delText>
            </w:r>
            <w:r w:rsidDel="001003D3">
              <w:rPr>
                <w:rFonts w:asciiTheme="minorHAnsi" w:eastAsiaTheme="minorEastAsia" w:hAnsiTheme="minorHAnsi" w:cstheme="minorBidi"/>
                <w:noProof/>
                <w:sz w:val="22"/>
                <w:lang w:eastAsia="sv-SE"/>
              </w:rPr>
              <w:tab/>
            </w:r>
            <w:r w:rsidRPr="001003D3" w:rsidDel="001003D3">
              <w:rPr>
                <w:noProof/>
                <w:rPrChange w:id="297" w:author="Robert Lundmark" w:date="2014-10-22T12:20:00Z">
                  <w:rPr>
                    <w:rStyle w:val="Hyperlink"/>
                    <w:noProof/>
                  </w:rPr>
                </w:rPrChange>
              </w:rPr>
              <w:delText>Fältregler</w:delText>
            </w:r>
            <w:r w:rsidDel="001003D3">
              <w:rPr>
                <w:noProof/>
                <w:webHidden/>
              </w:rPr>
              <w:tab/>
              <w:delText>22</w:delText>
            </w:r>
          </w:del>
        </w:p>
        <w:p w14:paraId="46E2AE3B" w14:textId="77777777" w:rsidR="003F209D" w:rsidDel="001003D3" w:rsidRDefault="003F209D">
          <w:pPr>
            <w:pStyle w:val="TOC2"/>
            <w:tabs>
              <w:tab w:val="left" w:pos="880"/>
              <w:tab w:val="right" w:leader="dot" w:pos="10456"/>
            </w:tabs>
            <w:rPr>
              <w:del w:id="298" w:author="Robert Lundmark" w:date="2014-10-22T12:20:00Z"/>
              <w:rFonts w:asciiTheme="minorHAnsi" w:eastAsiaTheme="minorEastAsia" w:hAnsiTheme="minorHAnsi" w:cstheme="minorBidi"/>
              <w:noProof/>
              <w:sz w:val="22"/>
              <w:lang w:eastAsia="sv-SE"/>
            </w:rPr>
          </w:pPr>
          <w:del w:id="299" w:author="Robert Lundmark" w:date="2014-10-22T12:20:00Z">
            <w:r w:rsidRPr="001003D3" w:rsidDel="001003D3">
              <w:rPr>
                <w:noProof/>
                <w:rPrChange w:id="300" w:author="Robert Lundmark" w:date="2014-10-22T12:20:00Z">
                  <w:rPr>
                    <w:rStyle w:val="Hyperlink"/>
                    <w:noProof/>
                  </w:rPr>
                </w:rPrChange>
              </w:rPr>
              <w:delText>6.3</w:delText>
            </w:r>
            <w:r w:rsidDel="001003D3">
              <w:rPr>
                <w:rFonts w:asciiTheme="minorHAnsi" w:eastAsiaTheme="minorEastAsia" w:hAnsiTheme="minorHAnsi" w:cstheme="minorBidi"/>
                <w:noProof/>
                <w:sz w:val="22"/>
                <w:lang w:eastAsia="sv-SE"/>
              </w:rPr>
              <w:tab/>
            </w:r>
            <w:r w:rsidRPr="001003D3" w:rsidDel="001003D3">
              <w:rPr>
                <w:noProof/>
                <w:rPrChange w:id="301" w:author="Robert Lundmark" w:date="2014-10-22T12:20:00Z">
                  <w:rPr>
                    <w:rStyle w:val="Hyperlink"/>
                    <w:noProof/>
                  </w:rPr>
                </w:rPrChange>
              </w:rPr>
              <w:delText>GetPersonAuthorizedToSystemIncludingProtectedPerson</w:delText>
            </w:r>
            <w:r w:rsidDel="001003D3">
              <w:rPr>
                <w:noProof/>
                <w:webHidden/>
              </w:rPr>
              <w:tab/>
              <w:delText>23</w:delText>
            </w:r>
          </w:del>
        </w:p>
        <w:p w14:paraId="0142F643" w14:textId="77777777" w:rsidR="003F209D" w:rsidDel="001003D3" w:rsidRDefault="003F209D">
          <w:pPr>
            <w:pStyle w:val="TOC3"/>
            <w:tabs>
              <w:tab w:val="left" w:pos="1100"/>
              <w:tab w:val="right" w:leader="dot" w:pos="10456"/>
            </w:tabs>
            <w:rPr>
              <w:del w:id="302" w:author="Robert Lundmark" w:date="2014-10-22T12:20:00Z"/>
              <w:rFonts w:asciiTheme="minorHAnsi" w:eastAsiaTheme="minorEastAsia" w:hAnsiTheme="minorHAnsi" w:cstheme="minorBidi"/>
              <w:noProof/>
              <w:sz w:val="22"/>
              <w:lang w:eastAsia="sv-SE"/>
            </w:rPr>
          </w:pPr>
          <w:del w:id="303" w:author="Robert Lundmark" w:date="2014-10-22T12:20:00Z">
            <w:r w:rsidRPr="001003D3" w:rsidDel="001003D3">
              <w:rPr>
                <w:noProof/>
                <w:rPrChange w:id="304" w:author="Robert Lundmark" w:date="2014-10-22T12:20:00Z">
                  <w:rPr>
                    <w:rStyle w:val="Hyperlink"/>
                    <w:noProof/>
                  </w:rPr>
                </w:rPrChange>
              </w:rPr>
              <w:delText>6.3.1</w:delText>
            </w:r>
            <w:r w:rsidDel="001003D3">
              <w:rPr>
                <w:rFonts w:asciiTheme="minorHAnsi" w:eastAsiaTheme="minorEastAsia" w:hAnsiTheme="minorHAnsi" w:cstheme="minorBidi"/>
                <w:noProof/>
                <w:sz w:val="22"/>
                <w:lang w:eastAsia="sv-SE"/>
              </w:rPr>
              <w:tab/>
            </w:r>
            <w:r w:rsidRPr="001003D3" w:rsidDel="001003D3">
              <w:rPr>
                <w:noProof/>
                <w:rPrChange w:id="305" w:author="Robert Lundmark" w:date="2014-10-22T12:20:00Z">
                  <w:rPr>
                    <w:rStyle w:val="Hyperlink"/>
                    <w:noProof/>
                  </w:rPr>
                </w:rPrChange>
              </w:rPr>
              <w:delText>Version</w:delText>
            </w:r>
            <w:r w:rsidDel="001003D3">
              <w:rPr>
                <w:noProof/>
                <w:webHidden/>
              </w:rPr>
              <w:tab/>
              <w:delText>23</w:delText>
            </w:r>
          </w:del>
        </w:p>
        <w:p w14:paraId="00EE203E" w14:textId="77777777" w:rsidR="003F209D" w:rsidDel="001003D3" w:rsidRDefault="003F209D">
          <w:pPr>
            <w:pStyle w:val="TOC3"/>
            <w:tabs>
              <w:tab w:val="left" w:pos="1100"/>
              <w:tab w:val="right" w:leader="dot" w:pos="10456"/>
            </w:tabs>
            <w:rPr>
              <w:del w:id="306" w:author="Robert Lundmark" w:date="2014-10-22T12:20:00Z"/>
              <w:rFonts w:asciiTheme="minorHAnsi" w:eastAsiaTheme="minorEastAsia" w:hAnsiTheme="minorHAnsi" w:cstheme="minorBidi"/>
              <w:noProof/>
              <w:sz w:val="22"/>
              <w:lang w:eastAsia="sv-SE"/>
            </w:rPr>
          </w:pPr>
          <w:del w:id="307" w:author="Robert Lundmark" w:date="2014-10-22T12:20:00Z">
            <w:r w:rsidRPr="001003D3" w:rsidDel="001003D3">
              <w:rPr>
                <w:noProof/>
                <w:rPrChange w:id="308" w:author="Robert Lundmark" w:date="2014-10-22T12:20:00Z">
                  <w:rPr>
                    <w:rStyle w:val="Hyperlink"/>
                    <w:noProof/>
                  </w:rPr>
                </w:rPrChange>
              </w:rPr>
              <w:delText>6.3.2</w:delText>
            </w:r>
            <w:r w:rsidDel="001003D3">
              <w:rPr>
                <w:rFonts w:asciiTheme="minorHAnsi" w:eastAsiaTheme="minorEastAsia" w:hAnsiTheme="minorHAnsi" w:cstheme="minorBidi"/>
                <w:noProof/>
                <w:sz w:val="22"/>
                <w:lang w:eastAsia="sv-SE"/>
              </w:rPr>
              <w:tab/>
            </w:r>
            <w:r w:rsidRPr="001003D3" w:rsidDel="001003D3">
              <w:rPr>
                <w:noProof/>
                <w:rPrChange w:id="309" w:author="Robert Lundmark" w:date="2014-10-22T12:20:00Z">
                  <w:rPr>
                    <w:rStyle w:val="Hyperlink"/>
                    <w:noProof/>
                  </w:rPr>
                </w:rPrChange>
              </w:rPr>
              <w:delText>Fältregler</w:delText>
            </w:r>
            <w:r w:rsidDel="001003D3">
              <w:rPr>
                <w:noProof/>
                <w:webHidden/>
              </w:rPr>
              <w:tab/>
              <w:delText>23</w:delText>
            </w:r>
          </w:del>
        </w:p>
        <w:p w14:paraId="4A578AF8" w14:textId="77777777" w:rsidR="003F209D" w:rsidDel="001003D3" w:rsidRDefault="003F209D">
          <w:pPr>
            <w:pStyle w:val="TOC3"/>
            <w:tabs>
              <w:tab w:val="left" w:pos="1100"/>
              <w:tab w:val="right" w:leader="dot" w:pos="10456"/>
            </w:tabs>
            <w:rPr>
              <w:del w:id="310" w:author="Robert Lundmark" w:date="2014-10-22T12:20:00Z"/>
              <w:rFonts w:asciiTheme="minorHAnsi" w:eastAsiaTheme="minorEastAsia" w:hAnsiTheme="minorHAnsi" w:cstheme="minorBidi"/>
              <w:noProof/>
              <w:sz w:val="22"/>
              <w:lang w:eastAsia="sv-SE"/>
            </w:rPr>
          </w:pPr>
          <w:del w:id="311" w:author="Robert Lundmark" w:date="2014-10-22T12:20:00Z">
            <w:r w:rsidRPr="001003D3" w:rsidDel="001003D3">
              <w:rPr>
                <w:noProof/>
                <w:rPrChange w:id="312" w:author="Robert Lundmark" w:date="2014-10-22T12:20:00Z">
                  <w:rPr>
                    <w:rStyle w:val="Hyperlink"/>
                    <w:noProof/>
                  </w:rPr>
                </w:rPrChange>
              </w:rPr>
              <w:delText>6.3.3</w:delText>
            </w:r>
            <w:r w:rsidDel="001003D3">
              <w:rPr>
                <w:rFonts w:asciiTheme="minorHAnsi" w:eastAsiaTheme="minorEastAsia" w:hAnsiTheme="minorHAnsi" w:cstheme="minorBidi"/>
                <w:noProof/>
                <w:sz w:val="22"/>
                <w:lang w:eastAsia="sv-SE"/>
              </w:rPr>
              <w:tab/>
            </w:r>
            <w:r w:rsidRPr="001003D3" w:rsidDel="001003D3">
              <w:rPr>
                <w:noProof/>
                <w:rPrChange w:id="313" w:author="Robert Lundmark" w:date="2014-10-22T12:20:00Z">
                  <w:rPr>
                    <w:rStyle w:val="Hyperlink"/>
                    <w:noProof/>
                  </w:rPr>
                </w:rPrChange>
              </w:rPr>
              <w:delText>Tjänstekontraktsspecifika krav och regler</w:delText>
            </w:r>
            <w:r w:rsidDel="001003D3">
              <w:rPr>
                <w:noProof/>
                <w:webHidden/>
              </w:rPr>
              <w:tab/>
              <w:delText>25</w:delText>
            </w:r>
          </w:del>
        </w:p>
        <w:p w14:paraId="1B7B2406" w14:textId="77777777" w:rsidR="003F209D" w:rsidDel="001003D3" w:rsidRDefault="003F209D">
          <w:pPr>
            <w:pStyle w:val="TOC3"/>
            <w:tabs>
              <w:tab w:val="left" w:pos="1100"/>
              <w:tab w:val="right" w:leader="dot" w:pos="10456"/>
            </w:tabs>
            <w:rPr>
              <w:del w:id="314" w:author="Robert Lundmark" w:date="2014-10-22T12:20:00Z"/>
              <w:rFonts w:asciiTheme="minorHAnsi" w:eastAsiaTheme="minorEastAsia" w:hAnsiTheme="minorHAnsi" w:cstheme="minorBidi"/>
              <w:noProof/>
              <w:sz w:val="22"/>
              <w:lang w:eastAsia="sv-SE"/>
            </w:rPr>
          </w:pPr>
          <w:del w:id="315" w:author="Robert Lundmark" w:date="2014-10-22T12:20:00Z">
            <w:r w:rsidRPr="001003D3" w:rsidDel="001003D3">
              <w:rPr>
                <w:noProof/>
                <w:rPrChange w:id="316" w:author="Robert Lundmark" w:date="2014-10-22T12:20:00Z">
                  <w:rPr>
                    <w:rStyle w:val="Hyperlink"/>
                    <w:noProof/>
                  </w:rPr>
                </w:rPrChange>
              </w:rPr>
              <w:delText>6.3.4</w:delText>
            </w:r>
            <w:r w:rsidDel="001003D3">
              <w:rPr>
                <w:rFonts w:asciiTheme="minorHAnsi" w:eastAsiaTheme="minorEastAsia" w:hAnsiTheme="minorHAnsi" w:cstheme="minorBidi"/>
                <w:noProof/>
                <w:sz w:val="22"/>
                <w:lang w:eastAsia="sv-SE"/>
              </w:rPr>
              <w:tab/>
            </w:r>
            <w:r w:rsidRPr="001003D3" w:rsidDel="001003D3">
              <w:rPr>
                <w:noProof/>
                <w:rPrChange w:id="317" w:author="Robert Lundmark" w:date="2014-10-22T12:20:00Z">
                  <w:rPr>
                    <w:rStyle w:val="Hyperlink"/>
                    <w:noProof/>
                  </w:rPr>
                </w:rPrChange>
              </w:rPr>
              <w:delText>SLA-krav</w:delText>
            </w:r>
            <w:r w:rsidDel="001003D3">
              <w:rPr>
                <w:noProof/>
                <w:webHidden/>
              </w:rPr>
              <w:tab/>
              <w:delText>25</w:delText>
            </w:r>
          </w:del>
        </w:p>
        <w:p w14:paraId="5E21AFD4" w14:textId="77777777" w:rsidR="003F209D" w:rsidDel="001003D3" w:rsidRDefault="003F209D">
          <w:pPr>
            <w:pStyle w:val="TOC3"/>
            <w:tabs>
              <w:tab w:val="left" w:pos="1100"/>
              <w:tab w:val="right" w:leader="dot" w:pos="10456"/>
            </w:tabs>
            <w:rPr>
              <w:del w:id="318" w:author="Robert Lundmark" w:date="2014-10-22T12:20:00Z"/>
              <w:rFonts w:asciiTheme="minorHAnsi" w:eastAsiaTheme="minorEastAsia" w:hAnsiTheme="minorHAnsi" w:cstheme="minorBidi"/>
              <w:noProof/>
              <w:sz w:val="22"/>
              <w:lang w:eastAsia="sv-SE"/>
            </w:rPr>
          </w:pPr>
          <w:del w:id="319" w:author="Robert Lundmark" w:date="2014-10-22T12:20:00Z">
            <w:r w:rsidRPr="001003D3" w:rsidDel="001003D3">
              <w:rPr>
                <w:noProof/>
                <w:rPrChange w:id="320" w:author="Robert Lundmark" w:date="2014-10-22T12:20:00Z">
                  <w:rPr>
                    <w:rStyle w:val="Hyperlink"/>
                    <w:noProof/>
                  </w:rPr>
                </w:rPrChange>
              </w:rPr>
              <w:delText>6.3.5</w:delText>
            </w:r>
            <w:r w:rsidDel="001003D3">
              <w:rPr>
                <w:rFonts w:asciiTheme="minorHAnsi" w:eastAsiaTheme="minorEastAsia" w:hAnsiTheme="minorHAnsi" w:cstheme="minorBidi"/>
                <w:noProof/>
                <w:sz w:val="22"/>
                <w:lang w:eastAsia="sv-SE"/>
              </w:rPr>
              <w:tab/>
            </w:r>
            <w:r w:rsidRPr="001003D3" w:rsidDel="001003D3">
              <w:rPr>
                <w:noProof/>
                <w:rPrChange w:id="321" w:author="Robert Lundmark" w:date="2014-10-22T12:20:00Z">
                  <w:rPr>
                    <w:rStyle w:val="Hyperlink"/>
                    <w:noProof/>
                  </w:rPr>
                </w:rPrChange>
              </w:rPr>
              <w:delText>Logiska fel</w:delText>
            </w:r>
            <w:r w:rsidDel="001003D3">
              <w:rPr>
                <w:noProof/>
                <w:webHidden/>
              </w:rPr>
              <w:tab/>
              <w:delText>25</w:delText>
            </w:r>
          </w:del>
        </w:p>
        <w:p w14:paraId="4D6333F4" w14:textId="77777777" w:rsidR="003F209D" w:rsidDel="001003D3" w:rsidRDefault="003F209D">
          <w:pPr>
            <w:pStyle w:val="TOC3"/>
            <w:tabs>
              <w:tab w:val="left" w:pos="1100"/>
              <w:tab w:val="right" w:leader="dot" w:pos="10456"/>
            </w:tabs>
            <w:rPr>
              <w:del w:id="322" w:author="Robert Lundmark" w:date="2014-10-22T12:20:00Z"/>
              <w:rFonts w:asciiTheme="minorHAnsi" w:eastAsiaTheme="minorEastAsia" w:hAnsiTheme="minorHAnsi" w:cstheme="minorBidi"/>
              <w:noProof/>
              <w:sz w:val="22"/>
              <w:lang w:eastAsia="sv-SE"/>
            </w:rPr>
          </w:pPr>
          <w:del w:id="323" w:author="Robert Lundmark" w:date="2014-10-22T12:20:00Z">
            <w:r w:rsidRPr="001003D3" w:rsidDel="001003D3">
              <w:rPr>
                <w:noProof/>
                <w:rPrChange w:id="324" w:author="Robert Lundmark" w:date="2014-10-22T12:20:00Z">
                  <w:rPr>
                    <w:rStyle w:val="Hyperlink"/>
                    <w:noProof/>
                  </w:rPr>
                </w:rPrChange>
              </w:rPr>
              <w:delText>6.3.6</w:delText>
            </w:r>
            <w:r w:rsidDel="001003D3">
              <w:rPr>
                <w:rFonts w:asciiTheme="minorHAnsi" w:eastAsiaTheme="minorEastAsia" w:hAnsiTheme="minorHAnsi" w:cstheme="minorBidi"/>
                <w:noProof/>
                <w:sz w:val="22"/>
                <w:lang w:eastAsia="sv-SE"/>
              </w:rPr>
              <w:tab/>
            </w:r>
            <w:r w:rsidRPr="001003D3" w:rsidDel="001003D3">
              <w:rPr>
                <w:noProof/>
                <w:rPrChange w:id="325" w:author="Robert Lundmark" w:date="2014-10-22T12:20:00Z">
                  <w:rPr>
                    <w:rStyle w:val="Hyperlink"/>
                    <w:noProof/>
                  </w:rPr>
                </w:rPrChange>
              </w:rPr>
              <w:delText>Annan information om kontraktet</w:delText>
            </w:r>
            <w:r w:rsidDel="001003D3">
              <w:rPr>
                <w:noProof/>
                <w:webHidden/>
              </w:rPr>
              <w:tab/>
              <w:delText>27</w:delText>
            </w:r>
          </w:del>
        </w:p>
        <w:p w14:paraId="71CCEC9B" w14:textId="77777777" w:rsidR="003F209D" w:rsidDel="001003D3" w:rsidRDefault="003F209D">
          <w:pPr>
            <w:pStyle w:val="TOC2"/>
            <w:tabs>
              <w:tab w:val="left" w:pos="880"/>
              <w:tab w:val="right" w:leader="dot" w:pos="10456"/>
            </w:tabs>
            <w:rPr>
              <w:del w:id="326" w:author="Robert Lundmark" w:date="2014-10-22T12:20:00Z"/>
              <w:rFonts w:asciiTheme="minorHAnsi" w:eastAsiaTheme="minorEastAsia" w:hAnsiTheme="minorHAnsi" w:cstheme="minorBidi"/>
              <w:noProof/>
              <w:sz w:val="22"/>
              <w:lang w:eastAsia="sv-SE"/>
            </w:rPr>
          </w:pPr>
          <w:del w:id="327" w:author="Robert Lundmark" w:date="2014-10-22T12:20:00Z">
            <w:r w:rsidRPr="001003D3" w:rsidDel="001003D3">
              <w:rPr>
                <w:noProof/>
                <w:rPrChange w:id="328" w:author="Robert Lundmark" w:date="2014-10-22T12:20:00Z">
                  <w:rPr>
                    <w:rStyle w:val="Hyperlink"/>
                    <w:noProof/>
                  </w:rPr>
                </w:rPrChange>
              </w:rPr>
              <w:delText>6.4</w:delText>
            </w:r>
            <w:r w:rsidDel="001003D3">
              <w:rPr>
                <w:rFonts w:asciiTheme="minorHAnsi" w:eastAsiaTheme="minorEastAsia" w:hAnsiTheme="minorHAnsi" w:cstheme="minorBidi"/>
                <w:noProof/>
                <w:sz w:val="22"/>
                <w:lang w:eastAsia="sv-SE"/>
              </w:rPr>
              <w:tab/>
            </w:r>
            <w:r w:rsidRPr="001003D3" w:rsidDel="001003D3">
              <w:rPr>
                <w:noProof/>
                <w:rPrChange w:id="329" w:author="Robert Lundmark" w:date="2014-10-22T12:20:00Z">
                  <w:rPr>
                    <w:rStyle w:val="Hyperlink"/>
                    <w:noProof/>
                  </w:rPr>
                </w:rPrChange>
              </w:rPr>
              <w:delText>GetPersonAuthorizedToSystem</w:delText>
            </w:r>
            <w:r w:rsidDel="001003D3">
              <w:rPr>
                <w:noProof/>
                <w:webHidden/>
              </w:rPr>
              <w:tab/>
              <w:delText>28</w:delText>
            </w:r>
          </w:del>
        </w:p>
        <w:p w14:paraId="5D9DF5C3" w14:textId="77777777" w:rsidR="003F209D" w:rsidDel="001003D3" w:rsidRDefault="003F209D">
          <w:pPr>
            <w:pStyle w:val="TOC3"/>
            <w:tabs>
              <w:tab w:val="left" w:pos="1100"/>
              <w:tab w:val="right" w:leader="dot" w:pos="10456"/>
            </w:tabs>
            <w:rPr>
              <w:del w:id="330" w:author="Robert Lundmark" w:date="2014-10-22T12:20:00Z"/>
              <w:rFonts w:asciiTheme="minorHAnsi" w:eastAsiaTheme="minorEastAsia" w:hAnsiTheme="minorHAnsi" w:cstheme="minorBidi"/>
              <w:noProof/>
              <w:sz w:val="22"/>
              <w:lang w:eastAsia="sv-SE"/>
            </w:rPr>
          </w:pPr>
          <w:del w:id="331" w:author="Robert Lundmark" w:date="2014-10-22T12:20:00Z">
            <w:r w:rsidRPr="001003D3" w:rsidDel="001003D3">
              <w:rPr>
                <w:noProof/>
                <w:rPrChange w:id="332" w:author="Robert Lundmark" w:date="2014-10-22T12:20:00Z">
                  <w:rPr>
                    <w:rStyle w:val="Hyperlink"/>
                    <w:noProof/>
                  </w:rPr>
                </w:rPrChange>
              </w:rPr>
              <w:delText>6.4.1</w:delText>
            </w:r>
            <w:r w:rsidDel="001003D3">
              <w:rPr>
                <w:rFonts w:asciiTheme="minorHAnsi" w:eastAsiaTheme="minorEastAsia" w:hAnsiTheme="minorHAnsi" w:cstheme="minorBidi"/>
                <w:noProof/>
                <w:sz w:val="22"/>
                <w:lang w:eastAsia="sv-SE"/>
              </w:rPr>
              <w:tab/>
            </w:r>
            <w:r w:rsidRPr="001003D3" w:rsidDel="001003D3">
              <w:rPr>
                <w:noProof/>
                <w:rPrChange w:id="333" w:author="Robert Lundmark" w:date="2014-10-22T12:20:00Z">
                  <w:rPr>
                    <w:rStyle w:val="Hyperlink"/>
                    <w:noProof/>
                  </w:rPr>
                </w:rPrChange>
              </w:rPr>
              <w:delText>Version</w:delText>
            </w:r>
            <w:r w:rsidDel="001003D3">
              <w:rPr>
                <w:noProof/>
                <w:webHidden/>
              </w:rPr>
              <w:tab/>
              <w:delText>28</w:delText>
            </w:r>
          </w:del>
        </w:p>
        <w:p w14:paraId="0FEA12A2" w14:textId="77777777" w:rsidR="003F209D" w:rsidDel="001003D3" w:rsidRDefault="003F209D">
          <w:pPr>
            <w:pStyle w:val="TOC3"/>
            <w:tabs>
              <w:tab w:val="left" w:pos="1100"/>
              <w:tab w:val="right" w:leader="dot" w:pos="10456"/>
            </w:tabs>
            <w:rPr>
              <w:del w:id="334" w:author="Robert Lundmark" w:date="2014-10-22T12:20:00Z"/>
              <w:rFonts w:asciiTheme="minorHAnsi" w:eastAsiaTheme="minorEastAsia" w:hAnsiTheme="minorHAnsi" w:cstheme="minorBidi"/>
              <w:noProof/>
              <w:sz w:val="22"/>
              <w:lang w:eastAsia="sv-SE"/>
            </w:rPr>
          </w:pPr>
          <w:del w:id="335" w:author="Robert Lundmark" w:date="2014-10-22T12:20:00Z">
            <w:r w:rsidRPr="001003D3" w:rsidDel="001003D3">
              <w:rPr>
                <w:noProof/>
                <w:rPrChange w:id="336" w:author="Robert Lundmark" w:date="2014-10-22T12:20:00Z">
                  <w:rPr>
                    <w:rStyle w:val="Hyperlink"/>
                    <w:noProof/>
                  </w:rPr>
                </w:rPrChange>
              </w:rPr>
              <w:delText>6.4.2</w:delText>
            </w:r>
            <w:r w:rsidDel="001003D3">
              <w:rPr>
                <w:rFonts w:asciiTheme="minorHAnsi" w:eastAsiaTheme="minorEastAsia" w:hAnsiTheme="minorHAnsi" w:cstheme="minorBidi"/>
                <w:noProof/>
                <w:sz w:val="22"/>
                <w:lang w:eastAsia="sv-SE"/>
              </w:rPr>
              <w:tab/>
            </w:r>
            <w:r w:rsidRPr="001003D3" w:rsidDel="001003D3">
              <w:rPr>
                <w:noProof/>
                <w:rPrChange w:id="337" w:author="Robert Lundmark" w:date="2014-10-22T12:20:00Z">
                  <w:rPr>
                    <w:rStyle w:val="Hyperlink"/>
                    <w:noProof/>
                  </w:rPr>
                </w:rPrChange>
              </w:rPr>
              <w:delText>Fältregler</w:delText>
            </w:r>
            <w:r w:rsidDel="001003D3">
              <w:rPr>
                <w:noProof/>
                <w:webHidden/>
              </w:rPr>
              <w:tab/>
              <w:delText>28</w:delText>
            </w:r>
          </w:del>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338" w:name="Radera3"/>
      <w:bookmarkEnd w:id="0"/>
      <w:bookmarkEnd w:id="338"/>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C63EA0" w:rsidRPr="00DF7196" w14:paraId="39BAABE7" w14:textId="77777777" w:rsidTr="00824399">
        <w:tc>
          <w:tcPr>
            <w:tcW w:w="1304" w:type="dxa"/>
          </w:tcPr>
          <w:p w14:paraId="17238094" w14:textId="77777777" w:rsidR="00C63EA0" w:rsidRDefault="00C63EA0" w:rsidP="000105E5">
            <w:pPr>
              <w:pStyle w:val="TableText"/>
            </w:pPr>
          </w:p>
        </w:tc>
        <w:tc>
          <w:tcPr>
            <w:tcW w:w="992" w:type="dxa"/>
          </w:tcPr>
          <w:p w14:paraId="48087281" w14:textId="584F622F" w:rsidR="00C63EA0" w:rsidRDefault="00C63EA0" w:rsidP="000105E5">
            <w:pPr>
              <w:pStyle w:val="TableText"/>
            </w:pPr>
            <w:r w:rsidRPr="00E60071">
              <w:t>PA1</w:t>
            </w:r>
          </w:p>
        </w:tc>
        <w:tc>
          <w:tcPr>
            <w:tcW w:w="1560" w:type="dxa"/>
          </w:tcPr>
          <w:p w14:paraId="071D8F6A" w14:textId="7834230B" w:rsidR="00C63EA0" w:rsidRDefault="00C63EA0" w:rsidP="000105E5">
            <w:pPr>
              <w:pStyle w:val="TableText"/>
            </w:pPr>
            <w:r>
              <w:t>2013-10-30</w:t>
            </w:r>
          </w:p>
        </w:tc>
        <w:tc>
          <w:tcPr>
            <w:tcW w:w="3260" w:type="dxa"/>
          </w:tcPr>
          <w:p w14:paraId="63E57DB4" w14:textId="16449120" w:rsidR="00C63EA0" w:rsidRDefault="00C63EA0" w:rsidP="00824399">
            <w:pPr>
              <w:pStyle w:val="TableText"/>
              <w:numPr>
                <w:ilvl w:val="0"/>
                <w:numId w:val="29"/>
              </w:numPr>
              <w:jc w:val="left"/>
            </w:pPr>
            <w:r w:rsidRPr="00E60071">
              <w:t>Första version</w:t>
            </w:r>
            <w:r>
              <w:t>, kopierad från tidigare arkitekturella beslut för infrastructure:directory:organization innan uppdelningen i flera domäner</w:t>
            </w:r>
          </w:p>
        </w:tc>
        <w:tc>
          <w:tcPr>
            <w:tcW w:w="1559" w:type="dxa"/>
          </w:tcPr>
          <w:p w14:paraId="76145EB2" w14:textId="53202A82" w:rsidR="00C63EA0" w:rsidRDefault="00C63EA0" w:rsidP="000105E5">
            <w:pPr>
              <w:pStyle w:val="TableText"/>
            </w:pPr>
            <w:r>
              <w:t>Henrika Littorin</w:t>
            </w:r>
          </w:p>
        </w:tc>
        <w:tc>
          <w:tcPr>
            <w:tcW w:w="1418" w:type="dxa"/>
          </w:tcPr>
          <w:p w14:paraId="0681B99F" w14:textId="77777777" w:rsidR="00C63EA0" w:rsidRPr="00DF7196" w:rsidRDefault="00C63EA0" w:rsidP="000105E5">
            <w:pPr>
              <w:pStyle w:val="TableText"/>
            </w:pPr>
          </w:p>
        </w:tc>
      </w:tr>
      <w:tr w:rsidR="00C63EA0"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1C1C73F0" w:rsidR="00C63EA0" w:rsidRDefault="00C63EA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14:paraId="0D2D4498" w14:textId="14C35EA4" w:rsidR="00C63EA0" w:rsidRDefault="00C63EA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14:paraId="1CAD210F" w14:textId="2CC33A30" w:rsidR="00C63EA0" w:rsidRDefault="00C63EA0" w:rsidP="00824399">
            <w:pPr>
              <w:pStyle w:val="TableText"/>
              <w:numPr>
                <w:ilvl w:val="0"/>
                <w:numId w:val="30"/>
              </w:numPr>
              <w:suppressAutoHyphens/>
              <w:autoSpaceDN/>
              <w:adjustRightInd/>
              <w:ind w:right="0"/>
              <w:jc w:val="left"/>
              <w:textAlignment w:val="auto"/>
            </w:pPr>
            <w:r>
              <w:t>Ändrat format för specialitycode och specialityName. Tagit bort kommentarer.</w:t>
            </w:r>
          </w:p>
        </w:tc>
        <w:tc>
          <w:tcPr>
            <w:tcW w:w="1559" w:type="dxa"/>
            <w:tcBorders>
              <w:top w:val="single" w:sz="6" w:space="0" w:color="auto"/>
              <w:left w:val="single" w:sz="6" w:space="0" w:color="auto"/>
              <w:bottom w:val="single" w:sz="6" w:space="0" w:color="auto"/>
              <w:right w:val="single" w:sz="6" w:space="0" w:color="auto"/>
            </w:tcBorders>
          </w:tcPr>
          <w:p w14:paraId="38DA0BE0" w14:textId="78557BE0"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C63EA0" w:rsidRDefault="00C63EA0" w:rsidP="000105E5">
            <w:pPr>
              <w:pStyle w:val="TableText"/>
            </w:pPr>
          </w:p>
        </w:tc>
      </w:tr>
      <w:tr w:rsidR="00C63EA0"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C63EA0" w:rsidRDefault="00C63EA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3F948A1E" w:rsidR="00C63EA0" w:rsidRDefault="00C63EA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14:paraId="48669B84" w14:textId="0EE8EEC3" w:rsidR="00C63EA0" w:rsidRDefault="00C63EA0" w:rsidP="000105E5">
            <w:pPr>
              <w:pStyle w:val="TableText"/>
            </w:pPr>
            <w:r>
              <w:t>2014-01-30</w:t>
            </w:r>
          </w:p>
        </w:tc>
        <w:tc>
          <w:tcPr>
            <w:tcW w:w="3260" w:type="dxa"/>
            <w:tcBorders>
              <w:top w:val="single" w:sz="6" w:space="0" w:color="auto"/>
              <w:left w:val="single" w:sz="6" w:space="0" w:color="auto"/>
              <w:bottom w:val="single" w:sz="6" w:space="0" w:color="auto"/>
              <w:right w:val="single" w:sz="6" w:space="0" w:color="auto"/>
            </w:tcBorders>
          </w:tcPr>
          <w:p w14:paraId="5BA2DB6C" w14:textId="7092D37E" w:rsidR="00C63EA0" w:rsidRDefault="00C63EA0" w:rsidP="00165000">
            <w:pPr>
              <w:pStyle w:val="TableText"/>
              <w:numPr>
                <w:ilvl w:val="1"/>
                <w:numId w:val="38"/>
              </w:numPr>
              <w:suppressAutoHyphens/>
              <w:autoSpaceDN/>
              <w:adjustRightInd/>
              <w:ind w:left="397" w:right="0" w:hanging="397"/>
              <w:jc w:val="left"/>
              <w:textAlignment w:val="auto"/>
            </w:pPr>
            <w:r>
              <w:t>Ändrat felkod och meddelanden</w:t>
            </w:r>
          </w:p>
        </w:tc>
        <w:tc>
          <w:tcPr>
            <w:tcW w:w="1559" w:type="dxa"/>
            <w:tcBorders>
              <w:top w:val="single" w:sz="6" w:space="0" w:color="auto"/>
              <w:left w:val="single" w:sz="6" w:space="0" w:color="auto"/>
              <w:bottom w:val="single" w:sz="6" w:space="0" w:color="auto"/>
              <w:right w:val="single" w:sz="6" w:space="0" w:color="auto"/>
            </w:tcBorders>
          </w:tcPr>
          <w:p w14:paraId="11C8B274" w14:textId="652AC85C" w:rsidR="00C63EA0" w:rsidRDefault="00C63EA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C63EA0" w:rsidRDefault="00C63EA0" w:rsidP="000105E5">
            <w:pPr>
              <w:pStyle w:val="TableText"/>
            </w:pPr>
          </w:p>
        </w:tc>
      </w:tr>
      <w:tr w:rsidR="00C63EA0"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C63EA0" w:rsidRDefault="00C63EA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14:paraId="4B503D18" w14:textId="40A0A8DB" w:rsidR="00C63EA0" w:rsidRDefault="00C63EA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A1A3D1B" w:rsidR="00C63EA0" w:rsidRPr="00824399" w:rsidRDefault="00C63EA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14:paraId="3511AF39" w14:textId="77777777" w:rsidR="00C63EA0" w:rsidRDefault="00C63EA0" w:rsidP="00515057">
            <w:pPr>
              <w:pStyle w:val="TableText"/>
            </w:pPr>
            <w:r>
              <w:t xml:space="preserve">Justeringar enligt avstämning med Ineras IT-arkitekt och A&amp;R I </w:t>
            </w:r>
            <w:r w:rsidRPr="00A879A5">
              <w:t>samt</w:t>
            </w:r>
            <w:r>
              <w:t xml:space="preserve"> efter intern genomgång</w:t>
            </w:r>
            <w:r w:rsidRPr="00A879A5">
              <w:t>:</w:t>
            </w:r>
          </w:p>
          <w:p w14:paraId="027BE618" w14:textId="77777777" w:rsidR="00C63EA0" w:rsidRDefault="00C63EA0" w:rsidP="00C63EA0">
            <w:pPr>
              <w:pStyle w:val="TableText"/>
              <w:numPr>
                <w:ilvl w:val="0"/>
                <w:numId w:val="31"/>
              </w:numPr>
              <w:jc w:val="left"/>
            </w:pPr>
            <w:r>
              <w:t>Infört två alternativ för hantering av flera anslutna tjänsteproducenter (katalogtjänster) med beskrivning av fördelar för respektive alternativ</w:t>
            </w:r>
          </w:p>
          <w:p w14:paraId="6636C5AA" w14:textId="77777777" w:rsidR="00C63EA0" w:rsidRDefault="00C63EA0" w:rsidP="00C63EA0">
            <w:pPr>
              <w:pStyle w:val="TableText"/>
              <w:numPr>
                <w:ilvl w:val="0"/>
                <w:numId w:val="31"/>
              </w:numPr>
              <w:jc w:val="left"/>
            </w:pPr>
            <w:r>
              <w:t>Justering av hänvisning till arkitekturella beslut (nu gemensamma för tre domäner), borttag av referenser till borttagna AB:n samt justering av numrering av övriga AB:n</w:t>
            </w:r>
          </w:p>
          <w:p w14:paraId="5E49E546" w14:textId="77777777" w:rsidR="00C63EA0" w:rsidRDefault="00C63EA0" w:rsidP="00C63EA0">
            <w:pPr>
              <w:pStyle w:val="TableText"/>
              <w:numPr>
                <w:ilvl w:val="0"/>
                <w:numId w:val="31"/>
              </w:numPr>
              <w:jc w:val="left"/>
            </w:pPr>
            <w:r>
              <w:t>Justerat skrivning om styrning av åtkomst</w:t>
            </w:r>
          </w:p>
          <w:p w14:paraId="53ED8918" w14:textId="77777777" w:rsidR="00C63EA0" w:rsidRDefault="00C63EA0" w:rsidP="00C63EA0">
            <w:pPr>
              <w:pStyle w:val="TableText"/>
              <w:numPr>
                <w:ilvl w:val="0"/>
                <w:numId w:val="31"/>
              </w:numPr>
              <w:jc w:val="left"/>
            </w:pPr>
            <w:r>
              <w:t>Borttag av några exempel på krav som kan ställas på tjänstekonsument</w:t>
            </w:r>
          </w:p>
          <w:p w14:paraId="5AB12F50" w14:textId="77777777" w:rsidR="00C63EA0" w:rsidRDefault="00C63EA0" w:rsidP="00C63EA0">
            <w:pPr>
              <w:pStyle w:val="TableText"/>
              <w:numPr>
                <w:ilvl w:val="0"/>
                <w:numId w:val="31"/>
              </w:numPr>
              <w:jc w:val="left"/>
            </w:pPr>
            <w:r>
              <w:t>Borttag av referens till HSA-policyn för krav på producent</w:t>
            </w:r>
          </w:p>
          <w:p w14:paraId="40294F3F" w14:textId="5A7108D8" w:rsidR="00C63EA0" w:rsidRPr="00824399" w:rsidRDefault="00C63EA0" w:rsidP="00824399">
            <w:pPr>
              <w:pStyle w:val="TableText"/>
              <w:numPr>
                <w:ilvl w:val="0"/>
                <w:numId w:val="31"/>
              </w:numPr>
              <w:jc w:val="left"/>
            </w:pPr>
            <w:r>
              <w:t>Borttag av SLA-krav på antal avbrott och längd på avbrott</w:t>
            </w:r>
          </w:p>
        </w:tc>
        <w:tc>
          <w:tcPr>
            <w:tcW w:w="1559" w:type="dxa"/>
            <w:tcBorders>
              <w:top w:val="single" w:sz="6" w:space="0" w:color="auto"/>
              <w:left w:val="single" w:sz="6" w:space="0" w:color="auto"/>
              <w:bottom w:val="single" w:sz="6" w:space="0" w:color="auto"/>
              <w:right w:val="single" w:sz="6" w:space="0" w:color="auto"/>
            </w:tcBorders>
          </w:tcPr>
          <w:p w14:paraId="0BD1E9CC" w14:textId="231D9317" w:rsidR="00C63EA0" w:rsidRPr="00824399" w:rsidRDefault="00C63EA0" w:rsidP="000105E5">
            <w:pPr>
              <w:pStyle w:val="TableText"/>
            </w:pPr>
            <w:r>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C63EA0" w:rsidRPr="00DF7196" w:rsidRDefault="00C63EA0"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t>1.0.0.RC_03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5B2D6220" w:rsidR="00824399" w:rsidRDefault="00165000" w:rsidP="00824399">
            <w:pPr>
              <w:pStyle w:val="TableText"/>
              <w:numPr>
                <w:ilvl w:val="0"/>
                <w:numId w:val="31"/>
              </w:numPr>
              <w:jc w:val="left"/>
            </w:pPr>
            <w:r>
              <w:t>Svenskt</w:t>
            </w:r>
            <w:r w:rsidR="00A81EBC">
              <w:t xml:space="preserve"> namn på domänen</w:t>
            </w:r>
          </w:p>
          <w:p w14:paraId="34C18025" w14:textId="7E5DD5D7" w:rsidR="00A81EBC" w:rsidRPr="00824399" w:rsidRDefault="00A81EBC" w:rsidP="00824399">
            <w:pPr>
              <w:pStyle w:val="TableText"/>
              <w:numPr>
                <w:ilvl w:val="0"/>
                <w:numId w:val="31"/>
              </w:numPr>
              <w:jc w:val="left"/>
            </w:pPr>
            <w:r>
              <w:t xml:space="preserve">Överflytt av beskrivning av alternativ för </w:t>
            </w:r>
            <w:r>
              <w:lastRenderedPageBreak/>
              <w:t>aggregering/engagemangsindex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lastRenderedPageBreak/>
              <w:t>Henrika Littorin</w:t>
            </w:r>
          </w:p>
        </w:tc>
        <w:tc>
          <w:tcPr>
            <w:tcW w:w="1418" w:type="dxa"/>
          </w:tcPr>
          <w:p w14:paraId="4B4AE0CB" w14:textId="77777777" w:rsidR="00F35278" w:rsidRDefault="00F35278" w:rsidP="0039481C">
            <w:pPr>
              <w:pStyle w:val="TableText"/>
            </w:pPr>
          </w:p>
        </w:tc>
      </w:tr>
      <w:tr w:rsidR="003350FF" w14:paraId="5D38DE2C" w14:textId="77777777" w:rsidTr="00824399">
        <w:tc>
          <w:tcPr>
            <w:tcW w:w="1304" w:type="dxa"/>
          </w:tcPr>
          <w:p w14:paraId="2E0BE933" w14:textId="69B0137A" w:rsidR="003350FF" w:rsidRPr="002F725C" w:rsidRDefault="003350FF" w:rsidP="0039481C">
            <w:pPr>
              <w:pStyle w:val="TableText"/>
            </w:pPr>
            <w:r>
              <w:lastRenderedPageBreak/>
              <w:t>1.0_RC4</w:t>
            </w:r>
          </w:p>
        </w:tc>
        <w:tc>
          <w:tcPr>
            <w:tcW w:w="992" w:type="dxa"/>
          </w:tcPr>
          <w:p w14:paraId="19FE156F" w14:textId="77777777" w:rsidR="003350FF" w:rsidRPr="00C54BCA" w:rsidRDefault="003350FF" w:rsidP="0039481C">
            <w:pPr>
              <w:pStyle w:val="TableText"/>
              <w:rPr>
                <w:highlight w:val="yellow"/>
              </w:rPr>
            </w:pPr>
          </w:p>
        </w:tc>
        <w:tc>
          <w:tcPr>
            <w:tcW w:w="1560" w:type="dxa"/>
          </w:tcPr>
          <w:p w14:paraId="4388F6E0" w14:textId="22E812D4" w:rsidR="003350FF" w:rsidRPr="00824399" w:rsidRDefault="003350FF" w:rsidP="00A81EBC">
            <w:pPr>
              <w:pStyle w:val="TableText"/>
            </w:pPr>
            <w:r>
              <w:t>2014-08-20</w:t>
            </w:r>
          </w:p>
        </w:tc>
        <w:tc>
          <w:tcPr>
            <w:tcW w:w="3260" w:type="dxa"/>
          </w:tcPr>
          <w:p w14:paraId="36B6FCEA" w14:textId="77777777" w:rsidR="003350FF" w:rsidRDefault="003350FF" w:rsidP="003350FF">
            <w:pPr>
              <w:pStyle w:val="TableText"/>
              <w:numPr>
                <w:ilvl w:val="0"/>
                <w:numId w:val="31"/>
              </w:numPr>
              <w:jc w:val="left"/>
            </w:pPr>
            <w:r>
              <w:t>Justerat namnet på tjänstedomänen till endast gemener enligt besked från Sonja Kantonen</w:t>
            </w:r>
          </w:p>
          <w:p w14:paraId="7873C803" w14:textId="25116218" w:rsidR="003350FF" w:rsidRPr="00824399" w:rsidRDefault="003350FF" w:rsidP="003350FF">
            <w:pPr>
              <w:pStyle w:val="TableText"/>
              <w:numPr>
                <w:ilvl w:val="0"/>
                <w:numId w:val="31"/>
              </w:numPr>
              <w:jc w:val="left"/>
            </w:pPr>
            <w:r>
              <w:t>Återgått till gammal benämning av versioner enligt besked från Leo Röjerås</w:t>
            </w:r>
          </w:p>
        </w:tc>
        <w:tc>
          <w:tcPr>
            <w:tcW w:w="1559" w:type="dxa"/>
          </w:tcPr>
          <w:p w14:paraId="0CCD16BA" w14:textId="4A32B7D9" w:rsidR="003350FF" w:rsidRPr="00824399" w:rsidRDefault="003350FF" w:rsidP="0039481C">
            <w:pPr>
              <w:pStyle w:val="TableText"/>
            </w:pPr>
            <w:r>
              <w:t>Henrika Littorin</w:t>
            </w:r>
          </w:p>
        </w:tc>
        <w:tc>
          <w:tcPr>
            <w:tcW w:w="1418" w:type="dxa"/>
          </w:tcPr>
          <w:p w14:paraId="32ED85F5" w14:textId="77777777" w:rsidR="003350FF" w:rsidRDefault="003350FF" w:rsidP="0039481C">
            <w:pPr>
              <w:pStyle w:val="TableText"/>
            </w:pPr>
          </w:p>
        </w:tc>
      </w:tr>
      <w:tr w:rsidR="005B1A2D" w14:paraId="5D227831" w14:textId="77777777" w:rsidTr="00824399">
        <w:tc>
          <w:tcPr>
            <w:tcW w:w="1304" w:type="dxa"/>
          </w:tcPr>
          <w:p w14:paraId="5A48148B" w14:textId="0E69D961" w:rsidR="005B1A2D" w:rsidRDefault="005B1A2D" w:rsidP="0039481C">
            <w:pPr>
              <w:pStyle w:val="TableText"/>
            </w:pPr>
            <w:r>
              <w:t>1.0_RC5</w:t>
            </w:r>
          </w:p>
        </w:tc>
        <w:tc>
          <w:tcPr>
            <w:tcW w:w="992" w:type="dxa"/>
          </w:tcPr>
          <w:p w14:paraId="1A4910AF" w14:textId="77777777" w:rsidR="005B1A2D" w:rsidRPr="00C54BCA" w:rsidRDefault="005B1A2D" w:rsidP="0039481C">
            <w:pPr>
              <w:pStyle w:val="TableText"/>
              <w:rPr>
                <w:highlight w:val="yellow"/>
              </w:rPr>
            </w:pPr>
          </w:p>
        </w:tc>
        <w:tc>
          <w:tcPr>
            <w:tcW w:w="1560" w:type="dxa"/>
          </w:tcPr>
          <w:p w14:paraId="0011CA8B" w14:textId="0DC50F18" w:rsidR="005B1A2D" w:rsidRDefault="005B1A2D" w:rsidP="00A81EBC">
            <w:pPr>
              <w:pStyle w:val="TableText"/>
            </w:pPr>
            <w:r>
              <w:t>2014-09-05</w:t>
            </w:r>
          </w:p>
        </w:tc>
        <w:tc>
          <w:tcPr>
            <w:tcW w:w="3260" w:type="dxa"/>
          </w:tcPr>
          <w:p w14:paraId="4593D61E" w14:textId="0BDE34E1" w:rsidR="005B1A2D" w:rsidRDefault="005B1A2D" w:rsidP="003350FF">
            <w:pPr>
              <w:pStyle w:val="TableText"/>
              <w:numPr>
                <w:ilvl w:val="0"/>
                <w:numId w:val="31"/>
              </w:numPr>
              <w:jc w:val="left"/>
            </w:pPr>
            <w:r>
              <w:t>Tillägg av nytt avsnitt ”Svenskt namn” samt justering under rubriken WEB beskrivning</w:t>
            </w:r>
            <w:r w:rsidR="00A759B7">
              <w:t xml:space="preserve"> enligt ny mall för TKB</w:t>
            </w:r>
          </w:p>
        </w:tc>
        <w:tc>
          <w:tcPr>
            <w:tcW w:w="1559" w:type="dxa"/>
          </w:tcPr>
          <w:p w14:paraId="538A0967" w14:textId="2C10EE4F" w:rsidR="005B1A2D" w:rsidRDefault="00D00372" w:rsidP="0039481C">
            <w:pPr>
              <w:pStyle w:val="TableText"/>
            </w:pPr>
            <w:r>
              <w:t>Henrika Littorin, Inera AB</w:t>
            </w:r>
          </w:p>
        </w:tc>
        <w:tc>
          <w:tcPr>
            <w:tcW w:w="1418" w:type="dxa"/>
          </w:tcPr>
          <w:p w14:paraId="719786FC" w14:textId="77777777" w:rsidR="005B1A2D" w:rsidRDefault="005B1A2D" w:rsidP="0039481C">
            <w:pPr>
              <w:pStyle w:val="TableText"/>
            </w:pPr>
          </w:p>
        </w:tc>
      </w:tr>
      <w:tr w:rsidR="0097587D" w14:paraId="01E614E9" w14:textId="77777777" w:rsidTr="00824399">
        <w:trPr>
          <w:ins w:id="339" w:author="Robert Lundmark" w:date="2014-10-22T12:19:00Z"/>
        </w:trPr>
        <w:tc>
          <w:tcPr>
            <w:tcW w:w="1304" w:type="dxa"/>
          </w:tcPr>
          <w:p w14:paraId="1F16A9C6" w14:textId="72BCEF61" w:rsidR="0097587D" w:rsidRDefault="0097587D" w:rsidP="0039481C">
            <w:pPr>
              <w:pStyle w:val="TableText"/>
              <w:rPr>
                <w:ins w:id="340" w:author="Robert Lundmark" w:date="2014-10-22T12:19:00Z"/>
              </w:rPr>
            </w:pPr>
            <w:ins w:id="341" w:author="Robert Lundmark" w:date="2014-10-22T12:19:00Z">
              <w:r>
                <w:t>1.0_RC6</w:t>
              </w:r>
            </w:ins>
          </w:p>
        </w:tc>
        <w:tc>
          <w:tcPr>
            <w:tcW w:w="992" w:type="dxa"/>
          </w:tcPr>
          <w:p w14:paraId="437BE1C7" w14:textId="77777777" w:rsidR="0097587D" w:rsidRPr="00C54BCA" w:rsidRDefault="0097587D" w:rsidP="0039481C">
            <w:pPr>
              <w:pStyle w:val="TableText"/>
              <w:rPr>
                <w:ins w:id="342" w:author="Robert Lundmark" w:date="2014-10-22T12:19:00Z"/>
                <w:highlight w:val="yellow"/>
              </w:rPr>
            </w:pPr>
          </w:p>
        </w:tc>
        <w:tc>
          <w:tcPr>
            <w:tcW w:w="1560" w:type="dxa"/>
          </w:tcPr>
          <w:p w14:paraId="029168C3" w14:textId="5F928064" w:rsidR="0097587D" w:rsidRDefault="0097587D" w:rsidP="00A81EBC">
            <w:pPr>
              <w:pStyle w:val="TableText"/>
              <w:rPr>
                <w:ins w:id="343" w:author="Robert Lundmark" w:date="2014-10-22T12:19:00Z"/>
              </w:rPr>
            </w:pPr>
            <w:ins w:id="344" w:author="Robert Lundmark" w:date="2014-10-22T12:19:00Z">
              <w:r>
                <w:t>2014-10-22</w:t>
              </w:r>
            </w:ins>
          </w:p>
        </w:tc>
        <w:tc>
          <w:tcPr>
            <w:tcW w:w="3260" w:type="dxa"/>
          </w:tcPr>
          <w:p w14:paraId="1F6CAFAC" w14:textId="4AEFCA68" w:rsidR="00544C2E" w:rsidRDefault="00544C2E" w:rsidP="00544C2E">
            <w:pPr>
              <w:pStyle w:val="TableText"/>
              <w:numPr>
                <w:ilvl w:val="0"/>
                <w:numId w:val="31"/>
              </w:numPr>
              <w:jc w:val="left"/>
              <w:rPr>
                <w:ins w:id="345" w:author="Robert Lundmark" w:date="2014-10-22T12:19:00Z"/>
              </w:rPr>
              <w:pPrChange w:id="346" w:author="Robert Lundmark" w:date="2014-10-22T12:20:00Z">
                <w:pPr>
                  <w:pStyle w:val="TableText"/>
                  <w:numPr>
                    <w:numId w:val="31"/>
                  </w:numPr>
                  <w:ind w:left="388" w:hanging="360"/>
                  <w:jc w:val="left"/>
                </w:pPr>
              </w:pPrChange>
            </w:pPr>
            <w:ins w:id="347" w:author="Robert Lundmark" w:date="2014-10-22T12:19:00Z">
              <w:r>
                <w:t xml:space="preserve">Korrigerat </w:t>
              </w:r>
            </w:ins>
            <w:ins w:id="348" w:author="Robert Lundmark" w:date="2014-10-22T12:20:00Z">
              <w:r>
                <w:t>fe</w:t>
              </w:r>
              <w:bookmarkStart w:id="349" w:name="_GoBack"/>
              <w:bookmarkEnd w:id="349"/>
              <w:r>
                <w:t>lkoder och varningar.</w:t>
              </w:r>
            </w:ins>
          </w:p>
        </w:tc>
        <w:tc>
          <w:tcPr>
            <w:tcW w:w="1559" w:type="dxa"/>
          </w:tcPr>
          <w:p w14:paraId="279C211F" w14:textId="6C34D54A" w:rsidR="0097587D" w:rsidRDefault="00544C2E" w:rsidP="0039481C">
            <w:pPr>
              <w:pStyle w:val="TableText"/>
              <w:rPr>
                <w:ins w:id="350" w:author="Robert Lundmark" w:date="2014-10-22T12:19:00Z"/>
              </w:rPr>
            </w:pPr>
            <w:ins w:id="351" w:author="Robert Lundmark" w:date="2014-10-22T12:20:00Z">
              <w:r>
                <w:t>Robert Lundmark, Cybercom AB</w:t>
              </w:r>
            </w:ins>
          </w:p>
        </w:tc>
        <w:tc>
          <w:tcPr>
            <w:tcW w:w="1418" w:type="dxa"/>
          </w:tcPr>
          <w:p w14:paraId="2BAF5F41" w14:textId="77777777" w:rsidR="0097587D" w:rsidRDefault="0097587D" w:rsidP="0039481C">
            <w:pPr>
              <w:pStyle w:val="TableText"/>
              <w:rPr>
                <w:ins w:id="352" w:author="Robert Lundmark" w:date="2014-10-22T12:19:00Z"/>
              </w:rPr>
            </w:pPr>
          </w:p>
        </w:tc>
      </w:tr>
    </w:tbl>
    <w:p w14:paraId="6DB30119" w14:textId="5EF4E55A"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4E0AB04B" w:rsidR="0039481C" w:rsidRPr="00A81EBC" w:rsidRDefault="0039481C" w:rsidP="009D60B2">
            <w:pPr>
              <w:rPr>
                <w:sz w:val="56"/>
                <w:lang w:val="en-GB"/>
              </w:rPr>
            </w:pPr>
            <w:r w:rsidRPr="00C63EA0">
              <w:rPr>
                <w:lang w:val="en-US"/>
              </w:rPr>
              <w:t xml:space="preserve">Arkitekturella beslut – </w:t>
            </w:r>
            <w:r w:rsidR="009D60B2">
              <w:rPr>
                <w:lang w:val="en-GB"/>
              </w:rPr>
              <w:t>infrastructure:directory:</w:t>
            </w:r>
            <w:r w:rsidR="00EB1BA7">
              <w:rPr>
                <w:lang w:val="en-GB"/>
              </w:rPr>
              <w:t>authorizationmanagement</w:t>
            </w:r>
          </w:p>
        </w:tc>
        <w:tc>
          <w:tcPr>
            <w:tcW w:w="2189" w:type="dxa"/>
          </w:tcPr>
          <w:p w14:paraId="5D229422" w14:textId="1AE6FA84" w:rsidR="0039481C" w:rsidRDefault="009D60B2" w:rsidP="003F209D">
            <w:pPr>
              <w:pStyle w:val="TableText"/>
              <w:jc w:val="left"/>
            </w:pPr>
            <w:r>
              <w:t>Version 1.0</w:t>
            </w:r>
            <w:r w:rsidR="003350FF">
              <w:t>_RC</w:t>
            </w:r>
            <w:r w:rsidR="003F209D">
              <w:t>5</w:t>
            </w:r>
            <w:r w:rsidR="002F725C">
              <w:t>, 2014-</w:t>
            </w:r>
            <w:r w:rsidR="003350FF">
              <w:t>0</w:t>
            </w:r>
            <w:r w:rsidR="003F209D">
              <w:t>9-05</w:t>
            </w:r>
          </w:p>
        </w:tc>
        <w:tc>
          <w:tcPr>
            <w:tcW w:w="3765" w:type="dxa"/>
          </w:tcPr>
          <w:p w14:paraId="1299D391" w14:textId="7EAE9E42" w:rsidR="0039481C" w:rsidRDefault="0097587D" w:rsidP="009D60B2">
            <w:pPr>
              <w:pStyle w:val="TableText"/>
              <w:jc w:val="left"/>
            </w:pPr>
            <w:r>
              <w:fldChar w:fldCharType="begin"/>
            </w:r>
            <w:r>
              <w:instrText xml:space="preserve"> HYPERLINK "http://rivta.se/domains/infrastructure_directory_organization.html" </w:instrText>
            </w:r>
            <w:ins w:id="353" w:author="Robert Lundmark" w:date="2014-10-22T12:20:00Z"/>
            <w:r>
              <w:fldChar w:fldCharType="separate"/>
            </w:r>
            <w:r w:rsidR="002F725C" w:rsidRPr="000A5B54">
              <w:rPr>
                <w:rStyle w:val="Hyperlink"/>
              </w:rPr>
              <w:t>http://rivta.se/domains/infrastructure_directory_</w:t>
            </w:r>
            <w:r w:rsidR="00EB1BA7">
              <w:rPr>
                <w:rStyle w:val="Hyperlink"/>
              </w:rPr>
              <w:t>authorizationmanagement</w:t>
            </w:r>
            <w:r w:rsidR="002F725C" w:rsidRPr="000A5B54">
              <w:rPr>
                <w:rStyle w:val="Hyperlink"/>
              </w:rPr>
              <w:t>.html</w:t>
            </w:r>
            <w:r>
              <w:rPr>
                <w:rStyle w:val="Hyperlink"/>
              </w:rPr>
              <w:fldChar w:fldCharType="end"/>
            </w:r>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97587D" w:rsidP="009D60B2">
            <w:pPr>
              <w:pStyle w:val="TableText"/>
              <w:jc w:val="left"/>
            </w:pPr>
            <w:r>
              <w:fldChar w:fldCharType="begin"/>
            </w:r>
            <w:r>
              <w:instrText xml:space="preserve"> HYPERLINK "http://rivta.se/" </w:instrText>
            </w:r>
            <w:ins w:id="354" w:author="Robert Lundmark" w:date="2014-10-22T12:20:00Z"/>
            <w:r>
              <w:fldChar w:fldCharType="separate"/>
            </w:r>
            <w:r w:rsidR="0039481C" w:rsidRPr="009E39E2">
              <w:rPr>
                <w:rStyle w:val="Hyperlink"/>
              </w:rPr>
              <w:t>http://rivta.se/</w:t>
            </w:r>
            <w:r>
              <w:rPr>
                <w:rStyle w:val="Hyperlink"/>
              </w:rPr>
              <w:fldChar w:fldCharType="end"/>
            </w:r>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355" w:name="R3"/>
            <w:r w:rsidRPr="00DF7196">
              <w:t>R3</w:t>
            </w:r>
            <w:bookmarkEnd w:id="355"/>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97587D" w:rsidP="00A81EBC">
            <w:pPr>
              <w:pStyle w:val="TableText"/>
              <w:jc w:val="left"/>
            </w:pPr>
            <w:r>
              <w:fldChar w:fldCharType="begin"/>
            </w:r>
            <w:r>
              <w:instrText xml:space="preserve"> HYPERLINK "http://www.inera.se/hsa" </w:instrText>
            </w:r>
            <w:ins w:id="356" w:author="Robert Lundmark" w:date="2014-10-22T12:20:00Z"/>
            <w:r>
              <w:fldChar w:fldCharType="separate"/>
            </w:r>
            <w:r w:rsidR="00A81EBC" w:rsidRPr="009D60B2">
              <w:rPr>
                <w:rStyle w:val="Hyperlink"/>
              </w:rPr>
              <w:t>www.inera.se/hsa</w:t>
            </w:r>
            <w:r>
              <w:rPr>
                <w:rStyle w:val="Hyperlink"/>
              </w:rPr>
              <w:fldChar w:fldCharType="end"/>
            </w:r>
            <w:r w:rsidR="00A81EBC" w:rsidRPr="009D60B2">
              <w:rPr>
                <w:rStyle w:val="Hyperli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357" w:name="R4"/>
            <w:r w:rsidRPr="00DF7196">
              <w:t>R4</w:t>
            </w:r>
            <w:bookmarkEnd w:id="357"/>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97587D" w:rsidP="009D60B2">
            <w:pPr>
              <w:pStyle w:val="TableText"/>
              <w:jc w:val="left"/>
            </w:pPr>
            <w:r>
              <w:fldChar w:fldCharType="begin"/>
            </w:r>
            <w:r>
              <w:instrText xml:space="preserve"> HYPERLINK "http://www.inera.se/hsa" </w:instrText>
            </w:r>
            <w:ins w:id="358" w:author="Robert Lundmark" w:date="2014-10-22T12:20: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359" w:name="R5"/>
            <w:r w:rsidRPr="00DF7196">
              <w:t>R</w:t>
            </w:r>
            <w:r>
              <w:t>5</w:t>
            </w:r>
            <w:bookmarkEnd w:id="359"/>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97587D" w:rsidP="009D60B2">
            <w:pPr>
              <w:pStyle w:val="TableText"/>
              <w:jc w:val="left"/>
            </w:pPr>
            <w:r>
              <w:fldChar w:fldCharType="begin"/>
            </w:r>
            <w:r>
              <w:instrText xml:space="preserve"> HYPERLINK "http://www.inera.se/hsa" </w:instrText>
            </w:r>
            <w:ins w:id="360" w:author="Robert Lundmark" w:date="2014-10-22T12:20: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361" w:name="R6"/>
            <w:r w:rsidRPr="00DF7196">
              <w:t>R</w:t>
            </w:r>
            <w:r>
              <w:t>6</w:t>
            </w:r>
            <w:bookmarkEnd w:id="361"/>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97587D" w:rsidP="009D60B2">
            <w:pPr>
              <w:pStyle w:val="TableText"/>
              <w:jc w:val="left"/>
            </w:pPr>
            <w:r>
              <w:fldChar w:fldCharType="begin"/>
            </w:r>
            <w:r>
              <w:instrText xml:space="preserve"> HYPERLINK "http://www.inera.se/hsa" </w:instrText>
            </w:r>
            <w:ins w:id="362" w:author="Robert Lundmark" w:date="2014-10-22T12:20: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363" w:name="_Toc357754843"/>
      <w:bookmarkStart w:id="364" w:name="_Toc243452541"/>
      <w:bookmarkStart w:id="365" w:name="_Toc401743782"/>
      <w:r>
        <w:t>Inledning</w:t>
      </w:r>
      <w:bookmarkEnd w:id="363"/>
      <w:bookmarkEnd w:id="364"/>
      <w:bookmarkEnd w:id="365"/>
    </w:p>
    <w:p w14:paraId="2D24C461" w14:textId="1B923D52"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ins w:id="366" w:author="Robert Lundmark" w:date="2014-10-22T12:20:00Z">
        <w:r w:rsidR="001003D3" w:rsidRPr="001003D3">
          <w:rPr>
            <w:b/>
            <w:color w:val="76923C" w:themeColor="accent3" w:themeShade="BF"/>
            <w:rPrChange w:id="367" w:author="Robert Lundmark" w:date="2014-10-22T12:20:00Z">
              <w:rPr>
                <w:color w:val="76923C" w:themeColor="accent3" w:themeShade="BF"/>
              </w:rPr>
            </w:rPrChange>
          </w:rPr>
          <w:t>infrastructure</w:t>
        </w:r>
      </w:ins>
      <w:del w:id="368" w:author="Robert Lundmark" w:date="2014-10-22T12:20:00Z">
        <w:r w:rsidR="009D60B2" w:rsidRPr="009D60B2" w:rsidDel="001003D3">
          <w:rPr>
            <w:b/>
            <w:color w:val="76923C" w:themeColor="accent3" w:themeShade="BF"/>
          </w:rPr>
          <w:delText>infrastructure</w:delText>
        </w:r>
      </w:del>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ins w:id="369" w:author="Robert Lundmark" w:date="2014-10-22T12:20:00Z">
        <w:r w:rsidR="001003D3" w:rsidRPr="001003D3">
          <w:rPr>
            <w:b/>
            <w:color w:val="76923C" w:themeColor="accent3" w:themeShade="BF"/>
            <w:rPrChange w:id="370" w:author="Robert Lundmark" w:date="2014-10-22T12:20:00Z">
              <w:rPr>
                <w:color w:val="76923C" w:themeColor="accent3" w:themeShade="BF"/>
              </w:rPr>
            </w:rPrChange>
          </w:rPr>
          <w:t>directory</w:t>
        </w:r>
      </w:ins>
      <w:del w:id="371" w:author="Robert Lundmark" w:date="2014-10-22T12:20:00Z">
        <w:r w:rsidR="009D60B2" w:rsidRPr="009D60B2" w:rsidDel="001003D3">
          <w:rPr>
            <w:b/>
            <w:color w:val="76923C" w:themeColor="accent3" w:themeShade="BF"/>
          </w:rPr>
          <w:delText>directory</w:delText>
        </w:r>
      </w:del>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ins w:id="372" w:author="Robert Lundmark" w:date="2014-10-22T12:20:00Z">
        <w:r w:rsidR="001003D3" w:rsidRPr="001003D3">
          <w:rPr>
            <w:b/>
            <w:color w:val="76923C" w:themeColor="accent3" w:themeShade="BF"/>
            <w:rPrChange w:id="373" w:author="Robert Lundmark" w:date="2014-10-22T12:20:00Z">
              <w:rPr>
                <w:color w:val="76923C" w:themeColor="accent3" w:themeShade="BF"/>
              </w:rPr>
            </w:rPrChange>
          </w:rPr>
          <w:t>organization</w:t>
        </w:r>
      </w:ins>
      <w:del w:id="374" w:author="Robert Lundmark" w:date="2014-10-22T12:20:00Z">
        <w:r w:rsidR="00EB1BA7" w:rsidDel="001003D3">
          <w:rPr>
            <w:b/>
            <w:color w:val="76923C" w:themeColor="accent3" w:themeShade="BF"/>
          </w:rPr>
          <w:delText>authorizationmanagement</w:delText>
        </w:r>
      </w:del>
      <w:r w:rsidRPr="00344F4D">
        <w:rPr>
          <w:color w:val="76923C" w:themeColor="accent3" w:themeShade="BF"/>
        </w:rPr>
        <w:fldChar w:fldCharType="end"/>
      </w:r>
      <w:r w:rsidR="009D60B2" w:rsidRPr="009D60B2">
        <w:t>.</w:t>
      </w:r>
    </w:p>
    <w:p w14:paraId="768E9367" w14:textId="04F92190" w:rsidR="0039481C" w:rsidRDefault="00EB1BA7" w:rsidP="0039481C">
      <w:r>
        <w:t xml:space="preserve">Den svenska benämningen är </w:t>
      </w:r>
      <w:r w:rsidR="0039481C" w:rsidRPr="00344F4D">
        <w:rPr>
          <w:color w:val="76923C" w:themeColor="accent3" w:themeShade="BF"/>
        </w:rPr>
        <w:fldChar w:fldCharType="begin"/>
      </w:r>
      <w:r w:rsidR="0039481C" w:rsidRPr="00344F4D">
        <w:rPr>
          <w:color w:val="76923C" w:themeColor="accent3" w:themeShade="BF"/>
        </w:rPr>
        <w:instrText xml:space="preserve"> DOCPROPERTY "svename" \* MERGEFORMAT </w:instrText>
      </w:r>
      <w:r w:rsidR="0039481C" w:rsidRPr="00344F4D">
        <w:rPr>
          <w:color w:val="76923C" w:themeColor="accent3" w:themeShade="BF"/>
        </w:rPr>
        <w:fldChar w:fldCharType="separate"/>
      </w:r>
      <w:ins w:id="375" w:author="Robert Lundmark" w:date="2014-10-22T12:20:00Z">
        <w:r w:rsidR="001003D3" w:rsidRPr="001003D3">
          <w:rPr>
            <w:b/>
            <w:color w:val="76923C" w:themeColor="accent3" w:themeShade="BF"/>
            <w:rPrChange w:id="376" w:author="Robert Lundmark" w:date="2014-10-22T12:20:00Z">
              <w:rPr>
                <w:color w:val="76923C" w:themeColor="accent3" w:themeShade="BF"/>
              </w:rPr>
            </w:rPrChange>
          </w:rPr>
          <w:t>Infrastruktur</w:t>
        </w:r>
        <w:r w:rsidR="001003D3">
          <w:rPr>
            <w:color w:val="76923C" w:themeColor="accent3" w:themeShade="BF"/>
          </w:rPr>
          <w:t xml:space="preserve"> Katalogtjänster</w:t>
        </w:r>
        <w:r w:rsidR="001003D3" w:rsidRPr="001003D3">
          <w:rPr>
            <w:b/>
            <w:color w:val="76923C" w:themeColor="accent3" w:themeShade="BF"/>
            <w:rPrChange w:id="377" w:author="Robert Lundmark" w:date="2014-10-22T12:20:00Z">
              <w:rPr>
                <w:color w:val="76923C" w:themeColor="accent3" w:themeShade="BF"/>
              </w:rPr>
            </w:rPrChange>
          </w:rPr>
          <w:t xml:space="preserve"> Organisationsuppgifter</w:t>
        </w:r>
      </w:ins>
      <w:del w:id="378" w:author="Robert Lundmark" w:date="2014-10-22T12:20:00Z">
        <w:r w:rsidR="00287812" w:rsidDel="001003D3">
          <w:rPr>
            <w:b/>
            <w:color w:val="76923C" w:themeColor="accent3" w:themeShade="BF"/>
          </w:rPr>
          <w:delText>i</w:delText>
        </w:r>
        <w:r w:rsidR="009D60B2" w:rsidRPr="009D60B2" w:rsidDel="001003D3">
          <w:rPr>
            <w:b/>
            <w:color w:val="76923C" w:themeColor="accent3" w:themeShade="BF"/>
          </w:rPr>
          <w:delText>nfrastruktur</w:delText>
        </w:r>
        <w:r w:rsidR="00287812" w:rsidDel="001003D3">
          <w:rPr>
            <w:color w:val="76923C" w:themeColor="accent3" w:themeShade="BF"/>
          </w:rPr>
          <w:delText>:k</w:delText>
        </w:r>
        <w:r w:rsidR="00287812" w:rsidDel="001003D3">
          <w:rPr>
            <w:b/>
            <w:color w:val="76923C" w:themeColor="accent3" w:themeShade="BF"/>
          </w:rPr>
          <w:delText>atalogtjänster:</w:delText>
        </w:r>
        <w:r w:rsidR="00C63EA0" w:rsidDel="001003D3">
          <w:rPr>
            <w:b/>
            <w:color w:val="76923C" w:themeColor="accent3" w:themeShade="BF"/>
          </w:rPr>
          <w:delText>behörighetshantering</w:delText>
        </w:r>
      </w:del>
      <w:r w:rsidR="0039481C" w:rsidRPr="00344F4D">
        <w:rPr>
          <w:color w:val="76923C" w:themeColor="accent3" w:themeShade="BF"/>
        </w:rPr>
        <w:fldChar w:fldCharType="end"/>
      </w:r>
      <w:r w:rsidR="0039481C">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1D98B15" w14:textId="77777777" w:rsidR="00A759B7" w:rsidRDefault="00A759B7" w:rsidP="00A759B7">
      <w:pPr>
        <w:pStyle w:val="Heading2"/>
      </w:pPr>
      <w:bookmarkStart w:id="379" w:name="_Toc270858505"/>
      <w:bookmarkStart w:id="380" w:name="_Toc401743783"/>
      <w:r>
        <w:t>Svenskt namn</w:t>
      </w:r>
      <w:bookmarkEnd w:id="379"/>
      <w:bookmarkEnd w:id="380"/>
    </w:p>
    <w:p w14:paraId="41B99AB7" w14:textId="520259C8" w:rsidR="00A759B7" w:rsidRDefault="00A759B7" w:rsidP="00A759B7">
      <w:pPr>
        <w:rPr>
          <w:color w:val="76923C" w:themeColor="accent3" w:themeShade="BF"/>
        </w:rPr>
      </w:pPr>
      <w:r w:rsidRPr="00287812">
        <w:t>infrastruktur:katalogtjänster:</w:t>
      </w:r>
      <w:r>
        <w:t>behörighetshantering</w:t>
      </w:r>
    </w:p>
    <w:p w14:paraId="08714283" w14:textId="12A0ACF9" w:rsidR="00A759B7" w:rsidRDefault="00A759B7" w:rsidP="00A759B7">
      <w:r>
        <w:t>behörighetshantering</w:t>
      </w:r>
    </w:p>
    <w:p w14:paraId="39188EB2" w14:textId="77777777" w:rsidR="00A759B7" w:rsidRPr="00C9798A" w:rsidRDefault="00A759B7" w:rsidP="00A759B7">
      <w:pPr>
        <w:rPr>
          <w:b/>
        </w:rPr>
      </w:pPr>
    </w:p>
    <w:p w14:paraId="773972D3" w14:textId="1E709DB1" w:rsidR="005F7E0A" w:rsidRDefault="005F7E0A" w:rsidP="005F7E0A">
      <w:pPr>
        <w:pStyle w:val="Heading2"/>
      </w:pPr>
      <w:bookmarkStart w:id="381" w:name="_Toc401743784"/>
      <w:r>
        <w:t>WEB beskrivning</w:t>
      </w:r>
      <w:bookmarkEnd w:id="381"/>
    </w:p>
    <w:p w14:paraId="68628FAB" w14:textId="77777777" w:rsidR="00C63EA0" w:rsidRPr="00DF7196" w:rsidRDefault="00C63EA0" w:rsidP="00C63EA0">
      <w:r w:rsidRPr="00DF7196">
        <w:t xml:space="preserve">Tjänstedomänens ändamål är att förse övriga tjänster med </w:t>
      </w:r>
      <w:r>
        <w:t>kvalitetssäkrad och aktuell behörighetsgrundande information.</w:t>
      </w:r>
    </w:p>
    <w:p w14:paraId="282E7F8B" w14:textId="77777777" w:rsidR="00C63EA0" w:rsidRPr="00C85670" w:rsidRDefault="00C63EA0" w:rsidP="00C63EA0">
      <w:r w:rsidRPr="00C85670">
        <w:t>Användningsområden utgörs främst av</w:t>
      </w:r>
      <w:r>
        <w:t xml:space="preserve"> s</w:t>
      </w:r>
      <w:r w:rsidRPr="00C85670">
        <w:t>ökningar efter behörighetsgrundande egenskaper i form av information om personers uppdrag kopplade till organisation samt anställningsrelaterade och personliga egenskaper av betydelse för åtkomst till information</w:t>
      </w:r>
      <w:r>
        <w:t xml:space="preserve">, vilket </w:t>
      </w:r>
      <w:r w:rsidRPr="00C85670">
        <w:t xml:space="preserve">ofta, men inte alltid, </w:t>
      </w:r>
      <w:r>
        <w:t xml:space="preserve">är </w:t>
      </w:r>
      <w:r w:rsidRPr="00C85670">
        <w:t xml:space="preserve">relaterat till </w:t>
      </w:r>
      <w:r>
        <w:t xml:space="preserve">Patientdatalagen, </w:t>
      </w:r>
      <w:r w:rsidRPr="00C85670">
        <w:t>PDL</w:t>
      </w:r>
      <w:r>
        <w:t>.</w:t>
      </w:r>
    </w:p>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val="fi-FI" w:eastAsia="fi-FI"/>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97587D" w:rsidRPr="006342E6" w:rsidRDefault="0097587D" w:rsidP="006342E6">
                            <w:pPr>
                              <w:pStyle w:val="Footer"/>
                              <w:ind w:left="0"/>
                              <w:rPr>
                                <w:b/>
                                <w:i/>
                                <w:sz w:val="20"/>
                                <w:szCs w:val="20"/>
                              </w:rPr>
                            </w:pPr>
                            <w:r w:rsidRPr="006342E6">
                              <w:rPr>
                                <w:b/>
                                <w:i/>
                                <w:sz w:val="20"/>
                                <w:szCs w:val="20"/>
                              </w:rPr>
                              <w:t>I arbetet har följande personer deltagit:</w:t>
                            </w:r>
                          </w:p>
                          <w:p w14:paraId="4888B780" w14:textId="77777777" w:rsidR="0097587D" w:rsidRDefault="0097587D" w:rsidP="006342E6"/>
                          <w:p w14:paraId="3FF476AD" w14:textId="77777777" w:rsidR="0097587D" w:rsidRPr="006342E6" w:rsidRDefault="0097587D" w:rsidP="006342E6">
                            <w:pPr>
                              <w:pStyle w:val="Footer"/>
                              <w:ind w:left="0"/>
                              <w:rPr>
                                <w:sz w:val="20"/>
                                <w:szCs w:val="20"/>
                              </w:rPr>
                            </w:pPr>
                            <w:r w:rsidRPr="006342E6">
                              <w:rPr>
                                <w:i/>
                                <w:sz w:val="20"/>
                                <w:szCs w:val="20"/>
                              </w:rPr>
                              <w:t>Tjänstedomänansvarig</w:t>
                            </w:r>
                            <w:r w:rsidRPr="006342E6">
                              <w:rPr>
                                <w:sz w:val="20"/>
                                <w:szCs w:val="20"/>
                              </w:rPr>
                              <w:t>:</w:t>
                            </w:r>
                          </w:p>
                          <w:p w14:paraId="2079A823" w14:textId="77777777" w:rsidR="0097587D" w:rsidRPr="006342E6" w:rsidRDefault="0097587D" w:rsidP="006342E6">
                            <w:pPr>
                              <w:rPr>
                                <w:i/>
                                <w:szCs w:val="20"/>
                              </w:rPr>
                            </w:pPr>
                            <w:r w:rsidRPr="006342E6">
                              <w:rPr>
                                <w:szCs w:val="20"/>
                              </w:rPr>
                              <w:t>Henrika Littorin, Inera AB</w:t>
                            </w:r>
                          </w:p>
                          <w:p w14:paraId="7633FFA8" w14:textId="77777777" w:rsidR="0097587D" w:rsidRPr="006342E6" w:rsidRDefault="0097587D" w:rsidP="006342E6">
                            <w:pPr>
                              <w:pStyle w:val="Footer"/>
                              <w:ind w:left="0"/>
                              <w:rPr>
                                <w:i/>
                                <w:sz w:val="20"/>
                                <w:szCs w:val="20"/>
                              </w:rPr>
                            </w:pPr>
                          </w:p>
                          <w:p w14:paraId="43E3D208" w14:textId="77777777" w:rsidR="0097587D" w:rsidRPr="006342E6" w:rsidRDefault="0097587D" w:rsidP="006342E6">
                            <w:pPr>
                              <w:pStyle w:val="Footer"/>
                              <w:ind w:left="0"/>
                              <w:rPr>
                                <w:sz w:val="20"/>
                                <w:szCs w:val="20"/>
                              </w:rPr>
                            </w:pPr>
                            <w:r w:rsidRPr="006342E6">
                              <w:rPr>
                                <w:i/>
                                <w:sz w:val="20"/>
                                <w:szCs w:val="20"/>
                              </w:rPr>
                              <w:t>Projektgrupp 2013-05-07 – 2013-08-16</w:t>
                            </w:r>
                          </w:p>
                          <w:p w14:paraId="15FD5C71" w14:textId="77777777" w:rsidR="0097587D" w:rsidRPr="006342E6" w:rsidRDefault="0097587D" w:rsidP="006342E6">
                            <w:pPr>
                              <w:pStyle w:val="Footer"/>
                              <w:ind w:left="0"/>
                              <w:rPr>
                                <w:sz w:val="20"/>
                                <w:szCs w:val="20"/>
                              </w:rPr>
                            </w:pPr>
                            <w:r w:rsidRPr="006342E6">
                              <w:rPr>
                                <w:sz w:val="20"/>
                                <w:szCs w:val="20"/>
                              </w:rPr>
                              <w:t>Johan Zenk, Landstinget i Östergötland, ordförande HSA Förvaltningsgrupp</w:t>
                            </w:r>
                          </w:p>
                          <w:p w14:paraId="33D0253B" w14:textId="77777777" w:rsidR="0097587D" w:rsidRPr="006342E6" w:rsidRDefault="0097587D" w:rsidP="006342E6">
                            <w:pPr>
                              <w:pStyle w:val="Footer"/>
                              <w:ind w:left="0"/>
                              <w:rPr>
                                <w:sz w:val="20"/>
                                <w:szCs w:val="20"/>
                              </w:rPr>
                            </w:pPr>
                            <w:r w:rsidRPr="006342E6">
                              <w:rPr>
                                <w:sz w:val="20"/>
                                <w:szCs w:val="20"/>
                              </w:rPr>
                              <w:t>Henrika Littorin, Inera AB, tjänsteansvarig HSA</w:t>
                            </w:r>
                          </w:p>
                          <w:p w14:paraId="53311B87" w14:textId="77777777" w:rsidR="0097587D" w:rsidRPr="006342E6" w:rsidRDefault="0097587D" w:rsidP="006342E6">
                            <w:pPr>
                              <w:pStyle w:val="Footer"/>
                              <w:ind w:left="0"/>
                              <w:rPr>
                                <w:sz w:val="20"/>
                                <w:szCs w:val="20"/>
                              </w:rPr>
                            </w:pPr>
                            <w:r w:rsidRPr="006342E6">
                              <w:rPr>
                                <w:sz w:val="20"/>
                                <w:szCs w:val="20"/>
                              </w:rPr>
                              <w:t>Ronny Nilsson, Inera AB, konsult och teknisk expert HSA</w:t>
                            </w:r>
                          </w:p>
                          <w:p w14:paraId="1DF9F4BE" w14:textId="77777777" w:rsidR="0097587D" w:rsidRPr="006342E6" w:rsidRDefault="0097587D" w:rsidP="006342E6">
                            <w:pPr>
                              <w:pStyle w:val="Footer"/>
                              <w:ind w:left="0"/>
                              <w:rPr>
                                <w:sz w:val="20"/>
                                <w:szCs w:val="20"/>
                              </w:rPr>
                            </w:pPr>
                            <w:r w:rsidRPr="006342E6">
                              <w:rPr>
                                <w:sz w:val="20"/>
                                <w:szCs w:val="20"/>
                              </w:rPr>
                              <w:t>Björn Skeppner, Inera AB, IT-arkitekt</w:t>
                            </w:r>
                          </w:p>
                          <w:p w14:paraId="192EE9AE" w14:textId="77777777" w:rsidR="0097587D" w:rsidRPr="006342E6" w:rsidRDefault="0097587D" w:rsidP="006342E6">
                            <w:pPr>
                              <w:pStyle w:val="Footer"/>
                              <w:ind w:left="0"/>
                              <w:rPr>
                                <w:sz w:val="20"/>
                                <w:szCs w:val="20"/>
                              </w:rPr>
                            </w:pPr>
                          </w:p>
                          <w:p w14:paraId="37C764B8" w14:textId="77777777" w:rsidR="0097587D" w:rsidRPr="006342E6" w:rsidRDefault="0097587D" w:rsidP="006342E6">
                            <w:pPr>
                              <w:pStyle w:val="Footer"/>
                              <w:ind w:left="0"/>
                              <w:rPr>
                                <w:sz w:val="20"/>
                                <w:szCs w:val="20"/>
                              </w:rPr>
                            </w:pPr>
                            <w:r w:rsidRPr="006342E6">
                              <w:rPr>
                                <w:i/>
                                <w:sz w:val="20"/>
                                <w:szCs w:val="20"/>
                              </w:rPr>
                              <w:t>Utveckling och test</w:t>
                            </w:r>
                          </w:p>
                          <w:p w14:paraId="776FBCA2" w14:textId="77777777" w:rsidR="0097587D" w:rsidRPr="006342E6" w:rsidRDefault="0097587D" w:rsidP="006342E6">
                            <w:pPr>
                              <w:pStyle w:val="Footer"/>
                              <w:ind w:left="0"/>
                              <w:rPr>
                                <w:sz w:val="20"/>
                                <w:szCs w:val="20"/>
                              </w:rPr>
                            </w:pPr>
                            <w:r w:rsidRPr="006342E6">
                              <w:rPr>
                                <w:sz w:val="20"/>
                                <w:szCs w:val="20"/>
                              </w:rPr>
                              <w:t>Robert Lundmark, Cybercom Sweden AB</w:t>
                            </w:r>
                          </w:p>
                          <w:p w14:paraId="14A4923C" w14:textId="77777777" w:rsidR="0097587D" w:rsidRPr="006342E6" w:rsidRDefault="0097587D" w:rsidP="006342E6">
                            <w:pPr>
                              <w:pStyle w:val="Footer"/>
                              <w:ind w:left="0"/>
                              <w:rPr>
                                <w:sz w:val="20"/>
                                <w:szCs w:val="20"/>
                              </w:rPr>
                            </w:pPr>
                            <w:r w:rsidRPr="006342E6">
                              <w:rPr>
                                <w:sz w:val="20"/>
                                <w:szCs w:val="20"/>
                              </w:rPr>
                              <w:t>Ronny Nilsson, Inera AB, konsult och teknisk expert HSA</w:t>
                            </w:r>
                          </w:p>
                          <w:p w14:paraId="79656D58" w14:textId="2D41E929" w:rsidR="0097587D" w:rsidRPr="00861A25" w:rsidRDefault="0097587D" w:rsidP="0039481C">
                            <w:pPr>
                              <w:rPr>
                                <w:i/>
                              </w:rPr>
                            </w:pPr>
                          </w:p>
                        </w:txbxContent>
                      </wps:txbx>
                      <wps:bodyPr rot="0" vert="horz" wrap="square" lIns="91440" tIns="45720" rIns="91440" bIns="45720" anchor="t" anchorCtr="0" upright="1">
                        <a:noAutofit/>
                      </wps:bodyPr>
                    </wps:wsp>
                  </a:graphicData>
                </a:graphic>
              </wp:inline>
            </w:drawing>
          </mc:Choice>
          <mc:Fallback>
            <w:pict>
              <v:shapetype w14:anchorId="279033D0"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97587D" w:rsidRPr="006342E6" w:rsidRDefault="0097587D" w:rsidP="006342E6">
                      <w:pPr>
                        <w:pStyle w:val="Footer"/>
                        <w:ind w:left="0"/>
                        <w:rPr>
                          <w:b/>
                          <w:i/>
                          <w:sz w:val="20"/>
                          <w:szCs w:val="20"/>
                        </w:rPr>
                      </w:pPr>
                      <w:r w:rsidRPr="006342E6">
                        <w:rPr>
                          <w:b/>
                          <w:i/>
                          <w:sz w:val="20"/>
                          <w:szCs w:val="20"/>
                        </w:rPr>
                        <w:t>I arbetet har följande personer deltagit:</w:t>
                      </w:r>
                    </w:p>
                    <w:p w14:paraId="4888B780" w14:textId="77777777" w:rsidR="0097587D" w:rsidRDefault="0097587D" w:rsidP="006342E6"/>
                    <w:p w14:paraId="3FF476AD" w14:textId="77777777" w:rsidR="0097587D" w:rsidRPr="006342E6" w:rsidRDefault="0097587D" w:rsidP="006342E6">
                      <w:pPr>
                        <w:pStyle w:val="Footer"/>
                        <w:ind w:left="0"/>
                        <w:rPr>
                          <w:sz w:val="20"/>
                          <w:szCs w:val="20"/>
                        </w:rPr>
                      </w:pPr>
                      <w:r w:rsidRPr="006342E6">
                        <w:rPr>
                          <w:i/>
                          <w:sz w:val="20"/>
                          <w:szCs w:val="20"/>
                        </w:rPr>
                        <w:t>Tjänstedomänansvarig</w:t>
                      </w:r>
                      <w:r w:rsidRPr="006342E6">
                        <w:rPr>
                          <w:sz w:val="20"/>
                          <w:szCs w:val="20"/>
                        </w:rPr>
                        <w:t>:</w:t>
                      </w:r>
                    </w:p>
                    <w:p w14:paraId="2079A823" w14:textId="77777777" w:rsidR="0097587D" w:rsidRPr="006342E6" w:rsidRDefault="0097587D" w:rsidP="006342E6">
                      <w:pPr>
                        <w:rPr>
                          <w:i/>
                          <w:szCs w:val="20"/>
                        </w:rPr>
                      </w:pPr>
                      <w:r w:rsidRPr="006342E6">
                        <w:rPr>
                          <w:szCs w:val="20"/>
                        </w:rPr>
                        <w:t>Henrika Littorin, Inera AB</w:t>
                      </w:r>
                    </w:p>
                    <w:p w14:paraId="7633FFA8" w14:textId="77777777" w:rsidR="0097587D" w:rsidRPr="006342E6" w:rsidRDefault="0097587D" w:rsidP="006342E6">
                      <w:pPr>
                        <w:pStyle w:val="Footer"/>
                        <w:ind w:left="0"/>
                        <w:rPr>
                          <w:i/>
                          <w:sz w:val="20"/>
                          <w:szCs w:val="20"/>
                        </w:rPr>
                      </w:pPr>
                    </w:p>
                    <w:p w14:paraId="43E3D208" w14:textId="77777777" w:rsidR="0097587D" w:rsidRPr="006342E6" w:rsidRDefault="0097587D" w:rsidP="006342E6">
                      <w:pPr>
                        <w:pStyle w:val="Footer"/>
                        <w:ind w:left="0"/>
                        <w:rPr>
                          <w:sz w:val="20"/>
                          <w:szCs w:val="20"/>
                        </w:rPr>
                      </w:pPr>
                      <w:r w:rsidRPr="006342E6">
                        <w:rPr>
                          <w:i/>
                          <w:sz w:val="20"/>
                          <w:szCs w:val="20"/>
                        </w:rPr>
                        <w:t>Projektgrupp 2013-05-07 – 2013-08-16</w:t>
                      </w:r>
                    </w:p>
                    <w:p w14:paraId="15FD5C71" w14:textId="77777777" w:rsidR="0097587D" w:rsidRPr="006342E6" w:rsidRDefault="0097587D" w:rsidP="006342E6">
                      <w:pPr>
                        <w:pStyle w:val="Footer"/>
                        <w:ind w:left="0"/>
                        <w:rPr>
                          <w:sz w:val="20"/>
                          <w:szCs w:val="20"/>
                        </w:rPr>
                      </w:pPr>
                      <w:r w:rsidRPr="006342E6">
                        <w:rPr>
                          <w:sz w:val="20"/>
                          <w:szCs w:val="20"/>
                        </w:rPr>
                        <w:t>Johan Zenk, Landstinget i Östergötland, ordförande HSA Förvaltningsgrupp</w:t>
                      </w:r>
                    </w:p>
                    <w:p w14:paraId="33D0253B" w14:textId="77777777" w:rsidR="0097587D" w:rsidRPr="006342E6" w:rsidRDefault="0097587D" w:rsidP="006342E6">
                      <w:pPr>
                        <w:pStyle w:val="Footer"/>
                        <w:ind w:left="0"/>
                        <w:rPr>
                          <w:sz w:val="20"/>
                          <w:szCs w:val="20"/>
                        </w:rPr>
                      </w:pPr>
                      <w:r w:rsidRPr="006342E6">
                        <w:rPr>
                          <w:sz w:val="20"/>
                          <w:szCs w:val="20"/>
                        </w:rPr>
                        <w:t>Henrika Littorin, Inera AB, tjänsteansvarig HSA</w:t>
                      </w:r>
                    </w:p>
                    <w:p w14:paraId="53311B87" w14:textId="77777777" w:rsidR="0097587D" w:rsidRPr="006342E6" w:rsidRDefault="0097587D" w:rsidP="006342E6">
                      <w:pPr>
                        <w:pStyle w:val="Footer"/>
                        <w:ind w:left="0"/>
                        <w:rPr>
                          <w:sz w:val="20"/>
                          <w:szCs w:val="20"/>
                        </w:rPr>
                      </w:pPr>
                      <w:r w:rsidRPr="006342E6">
                        <w:rPr>
                          <w:sz w:val="20"/>
                          <w:szCs w:val="20"/>
                        </w:rPr>
                        <w:t>Ronny Nilsson, Inera AB, konsult och teknisk expert HSA</w:t>
                      </w:r>
                    </w:p>
                    <w:p w14:paraId="1DF9F4BE" w14:textId="77777777" w:rsidR="0097587D" w:rsidRPr="006342E6" w:rsidRDefault="0097587D" w:rsidP="006342E6">
                      <w:pPr>
                        <w:pStyle w:val="Footer"/>
                        <w:ind w:left="0"/>
                        <w:rPr>
                          <w:sz w:val="20"/>
                          <w:szCs w:val="20"/>
                        </w:rPr>
                      </w:pPr>
                      <w:r w:rsidRPr="006342E6">
                        <w:rPr>
                          <w:sz w:val="20"/>
                          <w:szCs w:val="20"/>
                        </w:rPr>
                        <w:t>Björn Skeppner, Inera AB, IT-arkitekt</w:t>
                      </w:r>
                    </w:p>
                    <w:p w14:paraId="192EE9AE" w14:textId="77777777" w:rsidR="0097587D" w:rsidRPr="006342E6" w:rsidRDefault="0097587D" w:rsidP="006342E6">
                      <w:pPr>
                        <w:pStyle w:val="Footer"/>
                        <w:ind w:left="0"/>
                        <w:rPr>
                          <w:sz w:val="20"/>
                          <w:szCs w:val="20"/>
                        </w:rPr>
                      </w:pPr>
                    </w:p>
                    <w:p w14:paraId="37C764B8" w14:textId="77777777" w:rsidR="0097587D" w:rsidRPr="006342E6" w:rsidRDefault="0097587D" w:rsidP="006342E6">
                      <w:pPr>
                        <w:pStyle w:val="Footer"/>
                        <w:ind w:left="0"/>
                        <w:rPr>
                          <w:sz w:val="20"/>
                          <w:szCs w:val="20"/>
                        </w:rPr>
                      </w:pPr>
                      <w:r w:rsidRPr="006342E6">
                        <w:rPr>
                          <w:i/>
                          <w:sz w:val="20"/>
                          <w:szCs w:val="20"/>
                        </w:rPr>
                        <w:t>Utveckling och test</w:t>
                      </w:r>
                    </w:p>
                    <w:p w14:paraId="776FBCA2" w14:textId="77777777" w:rsidR="0097587D" w:rsidRPr="006342E6" w:rsidRDefault="0097587D" w:rsidP="006342E6">
                      <w:pPr>
                        <w:pStyle w:val="Footer"/>
                        <w:ind w:left="0"/>
                        <w:rPr>
                          <w:sz w:val="20"/>
                          <w:szCs w:val="20"/>
                        </w:rPr>
                      </w:pPr>
                      <w:r w:rsidRPr="006342E6">
                        <w:rPr>
                          <w:sz w:val="20"/>
                          <w:szCs w:val="20"/>
                        </w:rPr>
                        <w:t>Robert Lundmark, Cybercom Sweden AB</w:t>
                      </w:r>
                    </w:p>
                    <w:p w14:paraId="14A4923C" w14:textId="77777777" w:rsidR="0097587D" w:rsidRPr="006342E6" w:rsidRDefault="0097587D" w:rsidP="006342E6">
                      <w:pPr>
                        <w:pStyle w:val="Footer"/>
                        <w:ind w:left="0"/>
                        <w:rPr>
                          <w:sz w:val="20"/>
                          <w:szCs w:val="20"/>
                        </w:rPr>
                      </w:pPr>
                      <w:r w:rsidRPr="006342E6">
                        <w:rPr>
                          <w:sz w:val="20"/>
                          <w:szCs w:val="20"/>
                        </w:rPr>
                        <w:t>Ronny Nilsson, Inera AB, konsult och teknisk expert HSA</w:t>
                      </w:r>
                    </w:p>
                    <w:p w14:paraId="79656D58" w14:textId="2D41E929" w:rsidR="0097587D" w:rsidRPr="00861A25" w:rsidRDefault="0097587D" w:rsidP="0039481C">
                      <w:pPr>
                        <w:rPr>
                          <w:i/>
                        </w:rPr>
                      </w:pPr>
                    </w:p>
                  </w:txbxContent>
                </v:textbox>
                <w10:anchorlock/>
              </v:shape>
            </w:pict>
          </mc:Fallback>
        </mc:AlternateContent>
      </w:r>
      <w:r>
        <w:tab/>
      </w:r>
    </w:p>
    <w:p w14:paraId="6A4B8311" w14:textId="77777777" w:rsidR="0039481C" w:rsidRDefault="0039481C" w:rsidP="0039481C">
      <w:pPr>
        <w:pStyle w:val="Heading1"/>
      </w:pPr>
      <w:bookmarkStart w:id="382" w:name="_Toc198086678"/>
      <w:bookmarkStart w:id="383" w:name="_Toc224960918"/>
      <w:bookmarkStart w:id="384" w:name="_Toc357754844"/>
      <w:bookmarkStart w:id="385" w:name="_Toc243452542"/>
      <w:bookmarkStart w:id="386" w:name="_Toc163300578"/>
      <w:bookmarkStart w:id="387" w:name="_Toc163300880"/>
      <w:bookmarkStart w:id="388" w:name="_Toc198366954"/>
      <w:bookmarkStart w:id="389" w:name="_Toc401743785"/>
      <w:r>
        <w:t>Versionsinformation</w:t>
      </w:r>
      <w:bookmarkEnd w:id="382"/>
      <w:bookmarkEnd w:id="383"/>
      <w:bookmarkEnd w:id="384"/>
      <w:bookmarkEnd w:id="385"/>
      <w:bookmarkEnd w:id="389"/>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ins w:id="390" w:author="Robert Lundmark" w:date="2014-10-22T12:20:00Z">
        <w:r w:rsidR="001003D3" w:rsidRPr="001003D3">
          <w:rPr>
            <w:b/>
            <w:color w:val="008000"/>
            <w:rPrChange w:id="391" w:author="Robert Lundmark" w:date="2014-10-22T12:20:00Z">
              <w:rPr>
                <w:color w:val="008000"/>
              </w:rPr>
            </w:rPrChange>
          </w:rPr>
          <w:t>1</w:t>
        </w:r>
      </w:ins>
      <w:del w:id="392" w:author="Robert Lundmark" w:date="2014-10-22T12:20:00Z">
        <w:r w:rsidR="009D60B2" w:rsidRPr="00EB3EAB" w:rsidDel="001003D3">
          <w:rPr>
            <w:b/>
            <w:color w:val="008000"/>
          </w:rPr>
          <w:delText>1</w:delText>
        </w:r>
      </w:del>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ins w:id="393" w:author="Robert Lundmark" w:date="2014-10-22T12:20:00Z">
        <w:r w:rsidR="001003D3" w:rsidRPr="001003D3">
          <w:rPr>
            <w:b/>
            <w:color w:val="008000"/>
            <w:rPrChange w:id="394" w:author="Robert Lundmark" w:date="2014-10-22T12:20:00Z">
              <w:rPr>
                <w:color w:val="008000"/>
              </w:rPr>
            </w:rPrChange>
          </w:rPr>
          <w:t>0</w:t>
        </w:r>
      </w:ins>
      <w:del w:id="395" w:author="Robert Lundmark" w:date="2014-10-22T12:20:00Z">
        <w:r w:rsidR="009D60B2" w:rsidRPr="00EB3EAB" w:rsidDel="001003D3">
          <w:rPr>
            <w:b/>
            <w:color w:val="008000"/>
          </w:rPr>
          <w:delText>0</w:delText>
        </w:r>
      </w:del>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ins w:id="396" w:author="Robert Lundmark" w:date="2014-10-22T12:20:00Z">
        <w:r w:rsidR="001003D3" w:rsidRPr="001003D3">
          <w:rPr>
            <w:b/>
            <w:color w:val="008000"/>
            <w:rPrChange w:id="397" w:author="Robert Lundmark" w:date="2014-10-22T12:20:00Z">
              <w:rPr>
                <w:color w:val="008000"/>
              </w:rPr>
            </w:rPrChange>
          </w:rPr>
          <w:t>0</w:t>
        </w:r>
      </w:ins>
      <w:del w:id="398" w:author="Robert Lundmark" w:date="2014-10-22T12:20:00Z">
        <w:r w:rsidR="009D60B2" w:rsidRPr="00EB3EAB" w:rsidDel="001003D3">
          <w:rPr>
            <w:b/>
            <w:color w:val="008000"/>
          </w:rPr>
          <w:delText>0</w:delText>
        </w:r>
      </w:del>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5CBDAC71" w:rsidR="0039481C" w:rsidRDefault="0039481C" w:rsidP="0039481C">
      <w:pPr>
        <w:pStyle w:val="Heading2"/>
      </w:pPr>
      <w:bookmarkStart w:id="399" w:name="_Toc357754845"/>
      <w:bookmarkStart w:id="400" w:name="_Toc243452543"/>
      <w:bookmarkStart w:id="401" w:name="_Toc163300882"/>
      <w:bookmarkStart w:id="402" w:name="_Toc401743786"/>
      <w:r>
        <w:t>Version</w:t>
      </w:r>
      <w:bookmarkEnd w:id="399"/>
      <w:bookmarkEnd w:id="400"/>
      <w:r w:rsidR="003350FF">
        <w:t xml:space="preserve"> </w:t>
      </w:r>
      <w:r w:rsidR="003350FF">
        <w:rPr>
          <w:color w:val="008000"/>
        </w:rPr>
        <w:t>1.0_</w:t>
      </w:r>
      <w:r w:rsidR="003F209D">
        <w:rPr>
          <w:color w:val="008000"/>
        </w:rPr>
        <w:t>RC5</w:t>
      </w:r>
      <w:bookmarkEnd w:id="402"/>
    </w:p>
    <w:p w14:paraId="2619F25A" w14:textId="77777777" w:rsidR="0039481C" w:rsidRDefault="0039481C" w:rsidP="0039481C">
      <w:pPr>
        <w:pStyle w:val="Heading3"/>
      </w:pPr>
      <w:bookmarkStart w:id="403" w:name="_Toc243452544"/>
      <w:bookmarkStart w:id="404" w:name="_Toc401743787"/>
      <w:r>
        <w:t>Oförändrade tjänstekontrakt</w:t>
      </w:r>
      <w:bookmarkEnd w:id="403"/>
      <w:bookmarkEnd w:id="404"/>
    </w:p>
    <w:p w14:paraId="3959951F" w14:textId="77777777" w:rsidR="006342E6" w:rsidRDefault="006342E6" w:rsidP="006342E6">
      <w:bookmarkStart w:id="405"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Heading3"/>
      </w:pPr>
      <w:bookmarkStart w:id="406" w:name="_Toc401743788"/>
      <w:r>
        <w:t>Nya tjänstekontrakt</w:t>
      </w:r>
      <w:bookmarkEnd w:id="405"/>
      <w:bookmarkEnd w:id="406"/>
    </w:p>
    <w:p w14:paraId="30CE9272" w14:textId="77777777" w:rsidR="00C63EA0" w:rsidRPr="00DF7196" w:rsidRDefault="00C63EA0" w:rsidP="00C63EA0">
      <w:pPr>
        <w:numPr>
          <w:ilvl w:val="0"/>
          <w:numId w:val="27"/>
        </w:numPr>
        <w:spacing w:after="60" w:line="240" w:lineRule="auto"/>
        <w:rPr>
          <w:rFonts w:cs="Arial"/>
          <w:szCs w:val="20"/>
        </w:rPr>
      </w:pPr>
      <w:r w:rsidRPr="00DF7196">
        <w:rPr>
          <w:rFonts w:cs="Arial"/>
          <w:szCs w:val="20"/>
        </w:rPr>
        <w:t>GetCredentialsForPersonIncludingProtectedPerson</w:t>
      </w:r>
    </w:p>
    <w:p w14:paraId="7FD4F667" w14:textId="77777777" w:rsidR="00C63EA0" w:rsidRPr="00DF7196" w:rsidRDefault="00C63EA0" w:rsidP="00C63EA0">
      <w:pPr>
        <w:numPr>
          <w:ilvl w:val="0"/>
          <w:numId w:val="27"/>
        </w:numPr>
        <w:spacing w:after="60" w:line="240" w:lineRule="auto"/>
        <w:rPr>
          <w:rFonts w:cs="Arial"/>
          <w:szCs w:val="20"/>
        </w:rPr>
      </w:pPr>
      <w:r w:rsidRPr="00DF7196">
        <w:rPr>
          <w:rFonts w:cs="Arial"/>
          <w:szCs w:val="20"/>
        </w:rPr>
        <w:t>GetCredentialsForPerson</w:t>
      </w:r>
    </w:p>
    <w:p w14:paraId="27FDC934" w14:textId="77777777" w:rsidR="00C63EA0" w:rsidRPr="00DF7196" w:rsidRDefault="00C63EA0" w:rsidP="00C63EA0">
      <w:pPr>
        <w:numPr>
          <w:ilvl w:val="0"/>
          <w:numId w:val="27"/>
        </w:numPr>
        <w:spacing w:after="60" w:line="240" w:lineRule="auto"/>
      </w:pPr>
      <w:r w:rsidRPr="00DF7196">
        <w:t>GetPersonAuthorizedToSystemIncludingProtectedPerson</w:t>
      </w:r>
    </w:p>
    <w:p w14:paraId="4E1C8610" w14:textId="77777777" w:rsidR="00C63EA0" w:rsidRPr="00DF7196" w:rsidRDefault="00C63EA0" w:rsidP="00C63EA0">
      <w:pPr>
        <w:numPr>
          <w:ilvl w:val="0"/>
          <w:numId w:val="27"/>
        </w:numPr>
        <w:spacing w:after="60" w:line="240" w:lineRule="auto"/>
        <w:rPr>
          <w:rFonts w:cs="Arial"/>
          <w:szCs w:val="20"/>
        </w:rPr>
      </w:pPr>
      <w:r w:rsidRPr="00DF7196">
        <w:rPr>
          <w:rFonts w:cs="Arial"/>
          <w:szCs w:val="20"/>
        </w:rPr>
        <w:t>GetPersonAuthorizedToSystem</w:t>
      </w:r>
    </w:p>
    <w:p w14:paraId="374FFA2A" w14:textId="77777777" w:rsidR="00C63EA0" w:rsidRPr="00DF7196" w:rsidRDefault="00C63EA0" w:rsidP="00C63EA0">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sidR="001003D3">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001003D3" w:rsidRPr="00915D3B">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fldChar w:fldCharType="separate"/>
      </w:r>
      <w:ins w:id="407" w:author="Robert Lundmark" w:date="2014-10-22T12:20:00Z">
        <w:r w:rsidR="001003D3">
          <w:rPr>
            <w:rFonts w:cs="Arial"/>
            <w:b/>
            <w:bCs/>
            <w:szCs w:val="20"/>
            <w:lang w:val="en-US"/>
          </w:rPr>
          <w:t>Error! Reference source not found.</w:t>
        </w:r>
      </w:ins>
      <w:del w:id="408" w:author="Robert Lundmark" w:date="2014-10-22T12:20:00Z">
        <w:r w:rsidRPr="00DF7196" w:rsidDel="001003D3">
          <w:delText>R2</w:delText>
        </w:r>
      </w:del>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409" w:name="_Toc243452546"/>
      <w:bookmarkStart w:id="410" w:name="_Toc401743789"/>
      <w:r>
        <w:t>Förändrade tjänstekontrakt</w:t>
      </w:r>
      <w:bookmarkEnd w:id="409"/>
      <w:bookmarkEnd w:id="410"/>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Heading3"/>
      </w:pPr>
      <w:bookmarkStart w:id="411" w:name="_Toc243452547"/>
      <w:bookmarkStart w:id="412" w:name="_Toc401743790"/>
      <w:r>
        <w:t>Utgångna tjänstekontrakt</w:t>
      </w:r>
      <w:bookmarkEnd w:id="411"/>
      <w:bookmarkEnd w:id="412"/>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Heading2"/>
      </w:pPr>
      <w:bookmarkStart w:id="413" w:name="_Toc357754846"/>
      <w:bookmarkStart w:id="414" w:name="_Toc243452548"/>
      <w:bookmarkStart w:id="415" w:name="_Toc401743791"/>
      <w:r>
        <w:t xml:space="preserve">Version </w:t>
      </w:r>
      <w:r w:rsidRPr="006342E6">
        <w:t>tidigare</w:t>
      </w:r>
      <w:bookmarkEnd w:id="413"/>
      <w:bookmarkEnd w:id="414"/>
      <w:bookmarkEnd w:id="415"/>
    </w:p>
    <w:p w14:paraId="6088B1CD" w14:textId="7989124C" w:rsidR="0039481C" w:rsidRPr="006342E6" w:rsidRDefault="006342E6" w:rsidP="0039481C">
      <w:r w:rsidRPr="006342E6">
        <w:t>-</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416" w:name="_Toc357754847"/>
      <w:bookmarkStart w:id="417" w:name="_Toc243452549"/>
      <w:bookmarkStart w:id="418" w:name="_Toc401743792"/>
      <w:bookmarkEnd w:id="401"/>
      <w:r>
        <w:t>Tjänstedomänens arkitektur</w:t>
      </w:r>
      <w:bookmarkEnd w:id="416"/>
      <w:bookmarkEnd w:id="417"/>
      <w:bookmarkEnd w:id="418"/>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Heading2"/>
      </w:pPr>
      <w:bookmarkStart w:id="419" w:name="_Toc357754848"/>
      <w:bookmarkStart w:id="420" w:name="_Toc243452550"/>
      <w:bookmarkStart w:id="421" w:name="_Toc401743793"/>
      <w:r w:rsidRPr="006342E6">
        <w:t>Flöden</w:t>
      </w:r>
      <w:bookmarkEnd w:id="419"/>
      <w:bookmarkEnd w:id="420"/>
      <w:bookmarkEnd w:id="421"/>
    </w:p>
    <w:p w14:paraId="34AA4943" w14:textId="3F37ECF8" w:rsidR="0039481C" w:rsidRPr="006342E6" w:rsidRDefault="0039481C" w:rsidP="0039481C">
      <w:pPr>
        <w:pStyle w:val="Heading3"/>
      </w:pPr>
      <w:bookmarkStart w:id="422" w:name="_Toc243452551"/>
      <w:bookmarkStart w:id="423" w:name="_Toc401743794"/>
      <w:r w:rsidRPr="006342E6">
        <w:t xml:space="preserve">Flöde </w:t>
      </w:r>
      <w:bookmarkEnd w:id="422"/>
      <w:r w:rsidR="006342E6" w:rsidRPr="006342E6">
        <w:t xml:space="preserve">– Hämta </w:t>
      </w:r>
      <w:r w:rsidR="00165000">
        <w:t>information om anställd/uppdragstagare</w:t>
      </w:r>
      <w:bookmarkEnd w:id="423"/>
    </w:p>
    <w:p w14:paraId="52C65473" w14:textId="77777777" w:rsidR="00C63EA0" w:rsidRPr="00DF7196" w:rsidRDefault="00C63EA0" w:rsidP="00C63EA0">
      <w:r>
        <w:t>D</w:t>
      </w:r>
      <w:r w:rsidRPr="00DF7196">
        <w:t>e</w:t>
      </w:r>
      <w:r>
        <w:t>t viktigaste syftet</w:t>
      </w:r>
      <w:r w:rsidRPr="00DF7196">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åtkomst i tjänsteproducentens tjänst.</w:t>
      </w:r>
    </w:p>
    <w:p w14:paraId="1DA2A4B5" w14:textId="77777777" w:rsidR="00C63EA0" w:rsidRPr="00DF7196" w:rsidRDefault="00C63EA0" w:rsidP="00C63EA0">
      <w:r w:rsidRPr="00DF7196">
        <w:t xml:space="preserve">En säker autentisering och auktorisering av användare är en viktig grundkomponent i både administrativa och vårdprocesser av olika slag.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t>in med hjälp av sitt SITHS-kort (</w:t>
      </w:r>
      <w:r w:rsidRPr="00DF7196">
        <w:t>sin e-legitimation</w:t>
      </w:r>
      <w:r>
        <w:t>)</w:t>
      </w:r>
      <w:r w:rsidRPr="00DF7196">
        <w:t xml:space="preserve"> och därmed slipper hålla ordning på ytterligare ett användar-id och lösenord. Slutligen är det också, i fallet vårdprocesser, ett sätt för vårdgivaren att uppfylla kraven i t.ex. Patientdatalagen.</w:t>
      </w:r>
    </w:p>
    <w:p w14:paraId="039580EF" w14:textId="77777777" w:rsidR="00C63EA0" w:rsidRPr="00DF7196" w:rsidRDefault="00C63EA0" w:rsidP="00C63EA0">
      <w:r w:rsidRPr="00DF7196">
        <w:t xml:space="preserve">Tjänstekontrakten som stödjer detta flöde är </w:t>
      </w:r>
    </w:p>
    <w:p w14:paraId="198007C0" w14:textId="77777777" w:rsidR="00C63EA0" w:rsidRPr="00DF7196" w:rsidRDefault="00C63EA0" w:rsidP="00C63EA0">
      <w:pPr>
        <w:pStyle w:val="ListParagraph"/>
        <w:numPr>
          <w:ilvl w:val="0"/>
          <w:numId w:val="27"/>
        </w:numPr>
        <w:spacing w:after="60" w:line="240" w:lineRule="auto"/>
      </w:pPr>
      <w:r w:rsidRPr="00DF7196">
        <w:t xml:space="preserve">GetCredentialsForPersonIncludingProtectedPerson (se avsnitt </w:t>
      </w:r>
      <w:r w:rsidRPr="00DF7196">
        <w:fldChar w:fldCharType="begin"/>
      </w:r>
      <w:r w:rsidRPr="00DF7196">
        <w:instrText xml:space="preserve"> REF _Ref361918830 \r \h </w:instrText>
      </w:r>
      <w:r w:rsidRPr="00DF7196">
        <w:fldChar w:fldCharType="separate"/>
      </w:r>
      <w:r w:rsidR="001003D3">
        <w:t>6.1</w:t>
      </w:r>
      <w:r w:rsidRPr="00DF7196">
        <w:fldChar w:fldCharType="end"/>
      </w:r>
      <w:r w:rsidRPr="00DF7196">
        <w:t xml:space="preserve">) och GetCredentialsForPerson (se avsnitt </w:t>
      </w:r>
      <w:r w:rsidRPr="00DF7196">
        <w:fldChar w:fldCharType="begin"/>
      </w:r>
      <w:r w:rsidRPr="00DF7196">
        <w:instrText xml:space="preserve"> REF _Ref361148941 \r \h </w:instrText>
      </w:r>
      <w:r w:rsidRPr="00DF7196">
        <w:fldChar w:fldCharType="separate"/>
      </w:r>
      <w:r w:rsidR="001003D3">
        <w:t>6.2</w:t>
      </w:r>
      <w:r w:rsidRPr="00DF7196">
        <w:fldChar w:fldCharType="end"/>
      </w:r>
      <w:r w:rsidRPr="00DF7196">
        <w:t>)</w:t>
      </w:r>
    </w:p>
    <w:p w14:paraId="5FB609B2" w14:textId="77777777" w:rsidR="00C63EA0" w:rsidRPr="00DF7196" w:rsidRDefault="00C63EA0" w:rsidP="00C63EA0">
      <w:pPr>
        <w:pStyle w:val="ListParagraph"/>
        <w:numPr>
          <w:ilvl w:val="1"/>
          <w:numId w:val="27"/>
        </w:numPr>
        <w:spacing w:after="60" w:line="240" w:lineRule="auto"/>
      </w:pPr>
      <w:r w:rsidRPr="00DF7196">
        <w:t>Levererar bland annat information om medarbetaruppdrag och legitimerad yrkesgrupp.</w:t>
      </w:r>
    </w:p>
    <w:p w14:paraId="659ECD4D" w14:textId="77777777" w:rsidR="00C63EA0" w:rsidRPr="00DF7196" w:rsidRDefault="00C63EA0" w:rsidP="00C63EA0">
      <w:pPr>
        <w:pStyle w:val="ListParagraph"/>
        <w:numPr>
          <w:ilvl w:val="0"/>
          <w:numId w:val="27"/>
        </w:numPr>
        <w:spacing w:after="60" w:line="240" w:lineRule="auto"/>
      </w:pPr>
      <w:r w:rsidRPr="00DF7196">
        <w:t xml:space="preserve">GetPersonAuthorizedToSystemIncludingProtectedPerson (se avsnitt </w:t>
      </w:r>
      <w:r w:rsidRPr="00DF7196">
        <w:fldChar w:fldCharType="begin"/>
      </w:r>
      <w:r w:rsidRPr="00DF7196">
        <w:instrText xml:space="preserve"> REF _Ref361918841 \r \h </w:instrText>
      </w:r>
      <w:r w:rsidRPr="00DF7196">
        <w:fldChar w:fldCharType="separate"/>
      </w:r>
      <w:r w:rsidR="001003D3">
        <w:t>6.3</w:t>
      </w:r>
      <w:r w:rsidRPr="00DF7196">
        <w:fldChar w:fldCharType="end"/>
      </w:r>
      <w:r w:rsidRPr="00DF7196">
        <w:t xml:space="preserve">) och GetPersonAuthorizedToSystem (se avsnitt </w:t>
      </w:r>
      <w:r w:rsidRPr="00DF7196">
        <w:fldChar w:fldCharType="begin"/>
      </w:r>
      <w:r w:rsidRPr="00DF7196">
        <w:instrText xml:space="preserve"> REF _Ref361149176 \r \h </w:instrText>
      </w:r>
      <w:r w:rsidRPr="00DF7196">
        <w:fldChar w:fldCharType="separate"/>
      </w:r>
      <w:r w:rsidR="001003D3">
        <w:t>6.4</w:t>
      </w:r>
      <w:r w:rsidRPr="00DF7196">
        <w:fldChar w:fldCharType="end"/>
      </w:r>
      <w:r w:rsidRPr="00DF7196">
        <w:t>)</w:t>
      </w:r>
    </w:p>
    <w:p w14:paraId="1836E26F" w14:textId="77777777" w:rsidR="00C63EA0" w:rsidRPr="00DF7196" w:rsidRDefault="00C63EA0" w:rsidP="00C63EA0">
      <w:pPr>
        <w:pStyle w:val="ListParagraph"/>
        <w:numPr>
          <w:ilvl w:val="1"/>
          <w:numId w:val="27"/>
        </w:numPr>
        <w:spacing w:after="60" w:line="240" w:lineRule="auto"/>
      </w:pPr>
      <w:r w:rsidRPr="00DF7196">
        <w:t>Levererar bland annat information om tilldelad behörighet vid rollbaserad accesskontroll.</w:t>
      </w:r>
    </w:p>
    <w:p w14:paraId="144C5C80" w14:textId="77777777" w:rsidR="006342E6" w:rsidRPr="00DF7196" w:rsidRDefault="006342E6" w:rsidP="006342E6">
      <w:pPr>
        <w:rPr>
          <w:rFonts w:cs="Arial"/>
          <w:szCs w:val="20"/>
        </w:rPr>
      </w:pPr>
    </w:p>
    <w:p w14:paraId="5ECF72A9" w14:textId="77777777" w:rsidR="0039481C" w:rsidRDefault="0039481C" w:rsidP="0039481C">
      <w:pPr>
        <w:pStyle w:val="Heading4"/>
      </w:pPr>
      <w:r>
        <w:t>Arbetsflöde</w:t>
      </w:r>
    </w:p>
    <w:p w14:paraId="35C53256" w14:textId="77777777" w:rsidR="00C63EA0" w:rsidRPr="00DF7196" w:rsidRDefault="00C63EA0" w:rsidP="00C63EA0">
      <w:pPr>
        <w:pStyle w:val="ListParagraph"/>
        <w:numPr>
          <w:ilvl w:val="0"/>
          <w:numId w:val="39"/>
        </w:numPr>
        <w:tabs>
          <w:tab w:val="left" w:pos="3912"/>
        </w:tabs>
        <w:spacing w:after="60" w:line="240" w:lineRule="auto"/>
      </w:pPr>
      <w:bookmarkStart w:id="424" w:name="_Ref362010048"/>
      <w:r w:rsidRPr="00DF7196">
        <w:t>Flödet startar generellt när en användare önskar åtkomst till information och/eller funktionalitet i tjänstekonsumentens tjänst (nedan kallad Tjänsten)</w:t>
      </w:r>
    </w:p>
    <w:p w14:paraId="6928DBC4" w14:textId="77777777" w:rsidR="00C63EA0" w:rsidRPr="00DF7196" w:rsidRDefault="00C63EA0" w:rsidP="00C63EA0">
      <w:pPr>
        <w:pStyle w:val="ListParagraph"/>
        <w:numPr>
          <w:ilvl w:val="1"/>
          <w:numId w:val="39"/>
        </w:numPr>
        <w:tabs>
          <w:tab w:val="left" w:pos="3912"/>
        </w:tabs>
        <w:spacing w:after="60" w:line="240" w:lineRule="auto"/>
      </w:pPr>
      <w:r w:rsidRPr="00DF7196">
        <w:t>Tjänstekonsumenten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14:paraId="5F83D5D4" w14:textId="77777777" w:rsidR="00C63EA0" w:rsidRPr="00DF7196" w:rsidRDefault="00C63EA0" w:rsidP="00C63EA0">
      <w:pPr>
        <w:pStyle w:val="ListParagraph"/>
        <w:numPr>
          <w:ilvl w:val="0"/>
          <w:numId w:val="39"/>
        </w:numPr>
        <w:tabs>
          <w:tab w:val="left" w:pos="3912"/>
        </w:tabs>
        <w:spacing w:after="60" w:line="240" w:lineRule="auto"/>
      </w:pPr>
      <w:r w:rsidRPr="00DF7196">
        <w:t>Användaren loggar in i Tjänsten, oftast med SITHS-kort eller e-legitimation/bank-ID</w:t>
      </w:r>
    </w:p>
    <w:p w14:paraId="5FAF07DF" w14:textId="77777777" w:rsidR="00C63EA0" w:rsidRPr="00DF7196" w:rsidRDefault="00C63EA0" w:rsidP="00C63EA0">
      <w:pPr>
        <w:pStyle w:val="ListParagraph"/>
        <w:numPr>
          <w:ilvl w:val="0"/>
          <w:numId w:val="39"/>
        </w:numPr>
        <w:tabs>
          <w:tab w:val="left" w:pos="3912"/>
        </w:tabs>
        <w:spacing w:after="60" w:line="240" w:lineRule="auto"/>
      </w:pPr>
      <w:r w:rsidRPr="00DF7196">
        <w:t xml:space="preserve">Användarens HSA-id eller </w:t>
      </w:r>
      <w:r>
        <w:t>person-id</w:t>
      </w:r>
      <w:r w:rsidRPr="00DF7196">
        <w:t xml:space="preserve"> extraheras och skickas i överenskommet tjänstekontrakt till tjänsteproducentens tjänst (nedan kallad Katalogen)</w:t>
      </w:r>
    </w:p>
    <w:p w14:paraId="58CDD864" w14:textId="77777777" w:rsidR="00C63EA0" w:rsidRPr="00DF7196" w:rsidRDefault="00C63EA0" w:rsidP="00C63EA0">
      <w:pPr>
        <w:pStyle w:val="ListParagraph"/>
        <w:numPr>
          <w:ilvl w:val="1"/>
          <w:numId w:val="39"/>
        </w:numPr>
        <w:tabs>
          <w:tab w:val="left" w:pos="3912"/>
        </w:tabs>
        <w:spacing w:after="60" w:line="240" w:lineRule="auto"/>
      </w:pPr>
      <w:r w:rsidRPr="00DF7196">
        <w:t xml:space="preserve">Om inloggning skett med användar-id och lösenord måste en översättning till HSA-id eller </w:t>
      </w:r>
      <w:r>
        <w:t>person-id</w:t>
      </w:r>
      <w:r w:rsidRPr="00DF7196">
        <w:t xml:space="preserve"> ske i Tjänsten</w:t>
      </w:r>
    </w:p>
    <w:p w14:paraId="6BF3611F" w14:textId="77777777" w:rsidR="00C63EA0" w:rsidRPr="00DF7196" w:rsidRDefault="00C63EA0" w:rsidP="00C63EA0">
      <w:pPr>
        <w:pStyle w:val="ListParagraph"/>
        <w:numPr>
          <w:ilvl w:val="1"/>
          <w:numId w:val="39"/>
        </w:numPr>
        <w:tabs>
          <w:tab w:val="left" w:pos="3912"/>
        </w:tabs>
        <w:spacing w:after="60" w:line="240" w:lineRule="auto"/>
      </w:pPr>
      <w:r w:rsidRPr="00DF7196">
        <w:t>Extraheringen kan göras av tjänsten själv eller i en IdP</w:t>
      </w:r>
      <w:r>
        <w:t>, Identity Provider</w:t>
      </w:r>
    </w:p>
    <w:p w14:paraId="72E1D892" w14:textId="77777777" w:rsidR="00C63EA0" w:rsidRPr="00DF7196" w:rsidRDefault="00C63EA0" w:rsidP="00C63EA0">
      <w:pPr>
        <w:pStyle w:val="ListParagraph"/>
        <w:numPr>
          <w:ilvl w:val="0"/>
          <w:numId w:val="39"/>
        </w:numPr>
        <w:tabs>
          <w:tab w:val="left" w:pos="3912"/>
        </w:tabs>
        <w:spacing w:after="60" w:line="240" w:lineRule="auto"/>
      </w:pPr>
      <w:r w:rsidRPr="00DF7196">
        <w:t>Katalogen verifierar om aktuellt HSA-id/</w:t>
      </w:r>
      <w:r>
        <w:t>person-id</w:t>
      </w:r>
      <w:r w:rsidRPr="00DF7196">
        <w:t xml:space="preserve"> återfinns i Katalogen</w:t>
      </w:r>
    </w:p>
    <w:p w14:paraId="5D3E520C" w14:textId="77777777" w:rsidR="00C63EA0" w:rsidRPr="00DF7196" w:rsidRDefault="00C63EA0" w:rsidP="00C63EA0">
      <w:pPr>
        <w:pStyle w:val="ListParagraph"/>
        <w:numPr>
          <w:ilvl w:val="1"/>
          <w:numId w:val="39"/>
        </w:numPr>
        <w:tabs>
          <w:tab w:val="left" w:pos="3912"/>
        </w:tabs>
        <w:spacing w:after="60" w:line="240" w:lineRule="auto"/>
      </w:pPr>
      <w:r w:rsidRPr="00DF7196">
        <w:t xml:space="preserve">Om så inte är fallet skickas ett meddelande till Tjänsten att användaren saknas och flödet fortsätter då enligt punkt </w:t>
      </w:r>
      <w:r w:rsidRPr="00DF7196">
        <w:fldChar w:fldCharType="begin"/>
      </w:r>
      <w:r w:rsidRPr="00DF7196">
        <w:instrText xml:space="preserve"> REF _Ref362007925 \r \h </w:instrText>
      </w:r>
      <w:r w:rsidRPr="00DF7196">
        <w:fldChar w:fldCharType="separate"/>
      </w:r>
      <w:r w:rsidR="001003D3">
        <w:t>7</w:t>
      </w:r>
      <w:r w:rsidRPr="00DF7196">
        <w:fldChar w:fldCharType="end"/>
      </w:r>
      <w:r w:rsidRPr="00DF7196">
        <w:t xml:space="preserve"> </w:t>
      </w:r>
      <w:r w:rsidRPr="00DF7196">
        <w:fldChar w:fldCharType="begin"/>
      </w:r>
      <w:r w:rsidRPr="00DF7196">
        <w:instrText xml:space="preserve"> REF _Ref362007925 \p \h </w:instrText>
      </w:r>
      <w:r w:rsidRPr="00DF7196">
        <w:fldChar w:fldCharType="separate"/>
      </w:r>
      <w:r w:rsidR="001003D3">
        <w:t>nedan</w:t>
      </w:r>
      <w:r w:rsidRPr="00DF7196">
        <w:fldChar w:fldCharType="end"/>
      </w:r>
    </w:p>
    <w:p w14:paraId="3ADE7DB0" w14:textId="77777777" w:rsidR="00C63EA0" w:rsidRPr="00DF7196" w:rsidRDefault="00C63EA0" w:rsidP="00C63EA0">
      <w:pPr>
        <w:pStyle w:val="ListParagraph"/>
        <w:numPr>
          <w:ilvl w:val="0"/>
          <w:numId w:val="39"/>
        </w:numPr>
        <w:tabs>
          <w:tab w:val="left" w:pos="3912"/>
        </w:tabs>
        <w:spacing w:after="60" w:line="240" w:lineRule="auto"/>
      </w:pPr>
      <w:r w:rsidRPr="00DF7196">
        <w:t>Om användaren återfinns i Katalogen extraheras de egenskaper som specificerats i aktuellt tjänstekontrakt och skickas till Tjänsten</w:t>
      </w:r>
    </w:p>
    <w:p w14:paraId="04888EED" w14:textId="77777777" w:rsidR="00C63EA0" w:rsidRPr="00DF7196" w:rsidRDefault="00C63EA0" w:rsidP="00C63EA0">
      <w:pPr>
        <w:pStyle w:val="ListParagraph"/>
        <w:numPr>
          <w:ilvl w:val="1"/>
          <w:numId w:val="39"/>
        </w:numPr>
        <w:tabs>
          <w:tab w:val="left" w:pos="3912"/>
        </w:tabs>
        <w:spacing w:after="60" w:line="240" w:lineRule="auto"/>
      </w:pPr>
      <w:r w:rsidRPr="00DF7196">
        <w:lastRenderedPageBreak/>
        <w:t>I flera fall ompaketeras egenskaperna i en IdP till en biljett enligt nationell standard innan de skickas vidare till Tjänsten</w:t>
      </w:r>
    </w:p>
    <w:p w14:paraId="05DFC03D" w14:textId="77777777" w:rsidR="00C63EA0" w:rsidRPr="00DF7196" w:rsidRDefault="00C63EA0" w:rsidP="00C63EA0">
      <w:pPr>
        <w:pStyle w:val="ListParagraph"/>
        <w:numPr>
          <w:ilvl w:val="0"/>
          <w:numId w:val="39"/>
        </w:numPr>
        <w:tabs>
          <w:tab w:val="left" w:pos="3912"/>
        </w:tabs>
        <w:spacing w:after="60" w:line="240" w:lineRule="auto"/>
      </w:pPr>
      <w:r w:rsidRPr="00DF7196">
        <w:t>Användarens egenskaper från Katalogen värderas mot det regelverk som fastställts för åtkomst till information/funktionalitet i Tjänsten</w:t>
      </w:r>
    </w:p>
    <w:p w14:paraId="73DEA917" w14:textId="77777777" w:rsidR="00C63EA0" w:rsidRPr="00DF7196" w:rsidRDefault="00C63EA0" w:rsidP="00C63EA0">
      <w:pPr>
        <w:pStyle w:val="ListParagraph"/>
        <w:numPr>
          <w:ilvl w:val="1"/>
          <w:numId w:val="39"/>
        </w:numPr>
        <w:tabs>
          <w:tab w:val="left" w:pos="3912"/>
        </w:tabs>
        <w:spacing w:after="60" w:line="240" w:lineRule="auto"/>
      </w:pPr>
      <w:r w:rsidRPr="00DF7196">
        <w:t>För tjänster som lyder under Patientdatalagen inhämtas till värderingen även egenska</w:t>
      </w:r>
      <w:r>
        <w:t>per för den information användaren</w:t>
      </w:r>
      <w:r w:rsidRPr="00DF7196">
        <w:t xml:space="preserve"> önskar åtkomst till samt information om samtycke och spärr</w:t>
      </w:r>
    </w:p>
    <w:p w14:paraId="4009DBC1" w14:textId="77777777" w:rsidR="00C63EA0" w:rsidRPr="00DF7196" w:rsidRDefault="00C63EA0" w:rsidP="00C63EA0">
      <w:pPr>
        <w:pStyle w:val="ListParagraph"/>
        <w:numPr>
          <w:ilvl w:val="0"/>
          <w:numId w:val="39"/>
        </w:numPr>
        <w:tabs>
          <w:tab w:val="left" w:pos="3912"/>
        </w:tabs>
        <w:spacing w:after="60" w:line="240" w:lineRule="auto"/>
      </w:pPr>
      <w:bookmarkStart w:id="425" w:name="_Ref362007925"/>
      <w:r w:rsidRPr="00DF7196">
        <w:t>Tjänsten meddelar användaren</w:t>
      </w:r>
      <w:bookmarkEnd w:id="425"/>
      <w:r w:rsidRPr="00DF7196">
        <w:t xml:space="preserve"> om vilken åtkomst användaren har samt ger åtkomst enligt gällande regelverk</w:t>
      </w:r>
    </w:p>
    <w:p w14:paraId="55405374" w14:textId="77777777" w:rsidR="00C63EA0" w:rsidRPr="00DF7196" w:rsidRDefault="00C63EA0" w:rsidP="00C63EA0">
      <w:pPr>
        <w:pStyle w:val="ListParagraph"/>
        <w:numPr>
          <w:ilvl w:val="1"/>
          <w:numId w:val="39"/>
        </w:numPr>
        <w:tabs>
          <w:tab w:val="left" w:pos="3912"/>
        </w:tabs>
        <w:spacing w:after="60" w:line="240" w:lineRule="auto"/>
      </w:pPr>
      <w:r w:rsidRPr="00DF7196">
        <w:t>Även en användare som inte hittats i Katalogen skulle kunna ges åtkomst till information/funktionalitet som inte kräver en autentiserad användare, det är upp till den som definierar regelverket för Tjänsten</w:t>
      </w:r>
    </w:p>
    <w:p w14:paraId="2169CFDE" w14:textId="77777777" w:rsidR="00165000" w:rsidRPr="00DF7196" w:rsidRDefault="00165000" w:rsidP="00165000">
      <w:pPr>
        <w:pStyle w:val="ListParagraph"/>
        <w:numPr>
          <w:ilvl w:val="0"/>
          <w:numId w:val="34"/>
        </w:numPr>
        <w:tabs>
          <w:tab w:val="left" w:pos="3912"/>
        </w:tabs>
        <w:spacing w:after="60" w:line="240" w:lineRule="auto"/>
      </w:pPr>
      <w:r w:rsidRPr="00DF7196">
        <w:t xml:space="preserve">Tjänsten meddelar användaren </w:t>
      </w:r>
      <w:bookmarkEnd w:id="424"/>
      <w:r w:rsidRPr="00DF7196">
        <w:t>resultatet av sökningen och presenterar den information som erhållits från Katalogen samt eventuella andra informationskällor</w:t>
      </w:r>
    </w:p>
    <w:p w14:paraId="4A89D500" w14:textId="77777777" w:rsidR="0039481C" w:rsidRDefault="0039481C" w:rsidP="0039481C">
      <w:pPr>
        <w:pStyle w:val="Heading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34A6898A" w:rsidR="00DA3B1C" w:rsidRPr="000D195E" w:rsidRDefault="00165000" w:rsidP="00C63EA0">
            <w:r>
              <w:t>Utgörs som regel</w:t>
            </w:r>
            <w:r w:rsidR="00DA3B1C">
              <w:t xml:space="preserve"> av en medarbetare inom vården (som </w:t>
            </w:r>
            <w:r w:rsidR="00C63EA0">
              <w:t>loggar in i en tjänst/ett system/en applikation vars behörighet lyder under Patientdatalagen alternativt tillämpar rollbaserad accesskontroll och där rollen lagras i separat katalogtjänst</w:t>
            </w:r>
            <w:r w:rsidR="00DA3B1C">
              <w: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Heading4"/>
      </w:pPr>
      <w:r>
        <w:lastRenderedPageBreak/>
        <w:t>Flödesdiagram</w:t>
      </w:r>
    </w:p>
    <w:p w14:paraId="724291EF" w14:textId="1AFC379D" w:rsidR="0039481C" w:rsidRPr="007B79AC" w:rsidRDefault="00C63EA0" w:rsidP="0039481C">
      <w:pPr>
        <w:tabs>
          <w:tab w:val="left" w:pos="3912"/>
        </w:tabs>
        <w:rPr>
          <w:color w:val="4F81BD" w:themeColor="accent1"/>
        </w:rPr>
      </w:pPr>
      <w:r w:rsidRPr="00DF7196">
        <w:object w:dxaOrig="15778" w:dyaOrig="11073" w14:anchorId="1DCEA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8" o:title=""/>
          </v:shape>
          <o:OLEObject Type="Embed" ProgID="Visio.Drawing.11" ShapeID="_x0000_i1025" DrawAspect="Content" ObjectID="_1475485739" r:id="rId9"/>
        </w:object>
      </w: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26" w:name="_Toc243452553"/>
      <w:bookmarkStart w:id="427" w:name="_Toc401743795"/>
      <w:r>
        <w:t>Obligatoriska kontrakt</w:t>
      </w:r>
      <w:bookmarkEnd w:id="426"/>
      <w:bookmarkEnd w:id="427"/>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5310CAB" w:rsidR="006342E6" w:rsidRPr="001003D3" w:rsidRDefault="00670EFB" w:rsidP="00670EFB">
            <w:pPr>
              <w:spacing w:after="60" w:line="240" w:lineRule="auto"/>
              <w:rPr>
                <w:rFonts w:cs="Arial"/>
                <w:szCs w:val="20"/>
                <w:lang w:val="en-US"/>
                <w:rPrChange w:id="428" w:author="Robert Lundmark" w:date="2014-10-22T12:20:00Z">
                  <w:rPr>
                    <w:rFonts w:cs="Arial"/>
                    <w:szCs w:val="20"/>
                  </w:rPr>
                </w:rPrChange>
              </w:rPr>
            </w:pPr>
            <w:r w:rsidRPr="001003D3">
              <w:rPr>
                <w:rFonts w:cs="Arial"/>
                <w:szCs w:val="20"/>
                <w:lang w:val="en-US"/>
                <w:rPrChange w:id="429" w:author="Robert Lundmark" w:date="2014-10-22T12:20:00Z">
                  <w:rPr>
                    <w:rFonts w:cs="Arial"/>
                    <w:szCs w:val="20"/>
                  </w:rPr>
                </w:rPrChange>
              </w:rPr>
              <w:t>GetCredentialsForPersonIncludingProtectedPerson</w:t>
            </w:r>
            <w:r w:rsidR="001D0DD7" w:rsidRPr="001003D3">
              <w:rPr>
                <w:rFonts w:cs="Arial"/>
                <w:szCs w:val="20"/>
                <w:lang w:val="en-US"/>
                <w:rPrChange w:id="430" w:author="Robert Lundmark" w:date="2014-10-22T12:20:00Z">
                  <w:rPr>
                    <w:rFonts w:cs="Arial"/>
                    <w:szCs w:val="20"/>
                  </w:rPr>
                </w:rPrChange>
              </w:rPr>
              <w:t xml:space="preserve"> </w:t>
            </w:r>
            <w:r w:rsidR="006342E6" w:rsidRPr="001003D3">
              <w:rPr>
                <w:rFonts w:cs="Arial"/>
                <w:szCs w:val="20"/>
                <w:lang w:val="en-US"/>
                <w:rPrChange w:id="431" w:author="Robert Lundmark" w:date="2014-10-22T12:20:00Z">
                  <w:rPr>
                    <w:rFonts w:cs="Arial"/>
                    <w:szCs w:val="20"/>
                  </w:rPr>
                </w:rPrChange>
              </w:rPr>
              <w:t xml:space="preserve">(se avsnitt </w:t>
            </w:r>
            <w:r w:rsidR="006342E6" w:rsidRPr="00A501E5">
              <w:rPr>
                <w:rFonts w:cs="Arial"/>
                <w:szCs w:val="20"/>
              </w:rPr>
              <w:fldChar w:fldCharType="begin"/>
            </w:r>
            <w:r w:rsidR="006342E6" w:rsidRPr="001003D3">
              <w:rPr>
                <w:rFonts w:cs="Arial"/>
                <w:szCs w:val="20"/>
                <w:lang w:val="en-US"/>
                <w:rPrChange w:id="432" w:author="Robert Lundmark" w:date="2014-10-22T12:20:00Z">
                  <w:rPr>
                    <w:rFonts w:cs="Arial"/>
                    <w:szCs w:val="20"/>
                  </w:rPr>
                </w:rPrChange>
              </w:rPr>
              <w:instrText xml:space="preserve"> REF _Ref370936701 \r \h </w:instrText>
            </w:r>
            <w:r w:rsidR="000105E5" w:rsidRPr="001003D3">
              <w:rPr>
                <w:rFonts w:cs="Arial"/>
                <w:szCs w:val="20"/>
                <w:lang w:val="en-US"/>
                <w:rPrChange w:id="433" w:author="Robert Lundmark" w:date="2014-10-22T12:20:00Z">
                  <w:rPr>
                    <w:rFonts w:cs="Arial"/>
                    <w:szCs w:val="20"/>
                  </w:rPr>
                </w:rPrChange>
              </w:rPr>
              <w:instrText xml:space="preserve"> \* MERGEFORMAT </w:instrText>
            </w:r>
            <w:r w:rsidR="006342E6" w:rsidRPr="00A501E5">
              <w:rPr>
                <w:rFonts w:cs="Arial"/>
                <w:szCs w:val="20"/>
              </w:rPr>
              <w:fldChar w:fldCharType="separate"/>
            </w:r>
            <w:ins w:id="434" w:author="Robert Lundmark" w:date="2014-10-22T12:20:00Z">
              <w:r w:rsidR="001003D3">
                <w:rPr>
                  <w:rFonts w:cs="Arial"/>
                  <w:b/>
                  <w:bCs/>
                  <w:szCs w:val="20"/>
                  <w:lang w:val="en-US"/>
                </w:rPr>
                <w:t>Error! Reference source not found.</w:t>
              </w:r>
            </w:ins>
            <w:del w:id="435" w:author="Robert Lundmark" w:date="2014-10-22T12:20:00Z">
              <w:r w:rsidR="006342E6" w:rsidRPr="001003D3" w:rsidDel="001003D3">
                <w:rPr>
                  <w:rFonts w:cs="Arial"/>
                  <w:szCs w:val="20"/>
                  <w:lang w:val="en-US"/>
                  <w:rPrChange w:id="436" w:author="Robert Lundmark" w:date="2014-10-22T12:20:00Z">
                    <w:rPr>
                      <w:rFonts w:cs="Arial"/>
                      <w:szCs w:val="20"/>
                    </w:rPr>
                  </w:rPrChange>
                </w:rPr>
                <w:delText>6.1</w:delText>
              </w:r>
            </w:del>
            <w:r w:rsidR="006342E6" w:rsidRPr="00A501E5">
              <w:rPr>
                <w:rFonts w:cs="Arial"/>
                <w:szCs w:val="20"/>
              </w:rPr>
              <w:fldChar w:fldCharType="end"/>
            </w:r>
            <w:r w:rsidR="006342E6" w:rsidRPr="001003D3">
              <w:rPr>
                <w:rFonts w:cs="Arial"/>
                <w:szCs w:val="20"/>
                <w:lang w:val="en-US"/>
                <w:rPrChange w:id="437" w:author="Robert Lundmark" w:date="2014-10-22T12:20:00Z">
                  <w:rPr>
                    <w:rFonts w:cs="Arial"/>
                    <w:szCs w:val="20"/>
                  </w:rPr>
                </w:rPrChange>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5681DBD3" w:rsidR="006342E6" w:rsidRPr="000105E5" w:rsidRDefault="00670EFB" w:rsidP="001D0DD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3CABE101" w:rsidR="006342E6" w:rsidRPr="001003D3" w:rsidRDefault="00670EFB" w:rsidP="0039481C">
            <w:pPr>
              <w:spacing w:before="100" w:beforeAutospacing="1" w:after="100" w:afterAutospacing="1"/>
              <w:rPr>
                <w:rFonts w:eastAsia="Times New Roman" w:cs="Arial"/>
                <w:sz w:val="24"/>
                <w:highlight w:val="yellow"/>
                <w:lang w:val="en-US" w:eastAsia="sv-SE"/>
                <w:rPrChange w:id="438" w:author="Robert Lundmark" w:date="2014-10-22T12:21:00Z">
                  <w:rPr>
                    <w:rFonts w:eastAsia="Times New Roman" w:cs="Arial"/>
                    <w:sz w:val="24"/>
                    <w:highlight w:val="yellow"/>
                    <w:lang w:eastAsia="sv-SE"/>
                  </w:rPr>
                </w:rPrChange>
              </w:rPr>
            </w:pPr>
            <w:r w:rsidRPr="001003D3">
              <w:rPr>
                <w:rFonts w:cs="Arial"/>
                <w:szCs w:val="20"/>
                <w:lang w:val="en-US"/>
                <w:rPrChange w:id="439" w:author="Robert Lundmark" w:date="2014-10-22T12:21:00Z">
                  <w:rPr>
                    <w:rFonts w:cs="Arial"/>
                    <w:szCs w:val="20"/>
                  </w:rPr>
                </w:rPrChange>
              </w:rPr>
              <w:t>GetCredentialsForPerson</w:t>
            </w:r>
            <w:r w:rsidR="006342E6" w:rsidRPr="001003D3">
              <w:rPr>
                <w:rFonts w:cs="Arial"/>
                <w:szCs w:val="20"/>
                <w:lang w:val="en-US"/>
                <w:rPrChange w:id="440" w:author="Robert Lundmark" w:date="2014-10-22T12:21:00Z">
                  <w:rPr>
                    <w:rFonts w:cs="Arial"/>
                    <w:szCs w:val="20"/>
                  </w:rPr>
                </w:rPrChange>
              </w:rPr>
              <w:t xml:space="preserve"> (se avsnitt </w:t>
            </w:r>
            <w:r w:rsidR="006342E6" w:rsidRPr="00A501E5">
              <w:rPr>
                <w:rFonts w:cs="Arial"/>
                <w:szCs w:val="20"/>
              </w:rPr>
              <w:fldChar w:fldCharType="begin"/>
            </w:r>
            <w:r w:rsidR="006342E6" w:rsidRPr="001003D3">
              <w:rPr>
                <w:rFonts w:cs="Arial"/>
                <w:szCs w:val="20"/>
                <w:lang w:val="en-US"/>
                <w:rPrChange w:id="441" w:author="Robert Lundmark" w:date="2014-10-22T12:21:00Z">
                  <w:rPr>
                    <w:rFonts w:cs="Arial"/>
                    <w:szCs w:val="20"/>
                  </w:rPr>
                </w:rPrChange>
              </w:rPr>
              <w:instrText xml:space="preserve"> REF _Ref362009936 \r \h </w:instrText>
            </w:r>
            <w:r w:rsidR="000105E5" w:rsidRPr="001003D3">
              <w:rPr>
                <w:rFonts w:cs="Arial"/>
                <w:szCs w:val="20"/>
                <w:lang w:val="en-US"/>
                <w:rPrChange w:id="442" w:author="Robert Lundmark" w:date="2014-10-22T12:21:00Z">
                  <w:rPr>
                    <w:rFonts w:cs="Arial"/>
                    <w:szCs w:val="20"/>
                  </w:rPr>
                </w:rPrChange>
              </w:rPr>
              <w:instrText xml:space="preserve"> \* MERGEFORMAT </w:instrText>
            </w:r>
            <w:r w:rsidR="006342E6" w:rsidRPr="00A501E5">
              <w:rPr>
                <w:rFonts w:cs="Arial"/>
                <w:szCs w:val="20"/>
              </w:rPr>
              <w:fldChar w:fldCharType="separate"/>
            </w:r>
            <w:ins w:id="443" w:author="Robert Lundmark" w:date="2014-10-22T12:20:00Z">
              <w:r w:rsidR="001003D3">
                <w:rPr>
                  <w:rFonts w:cs="Arial"/>
                  <w:b/>
                  <w:bCs/>
                  <w:szCs w:val="20"/>
                  <w:lang w:val="en-US"/>
                </w:rPr>
                <w:t>Error! Reference source not found.</w:t>
              </w:r>
            </w:ins>
            <w:del w:id="444" w:author="Robert Lundmark" w:date="2014-10-22T12:20:00Z">
              <w:r w:rsidR="006342E6" w:rsidRPr="001003D3" w:rsidDel="001003D3">
                <w:rPr>
                  <w:rFonts w:cs="Arial"/>
                  <w:szCs w:val="20"/>
                  <w:lang w:val="en-US"/>
                  <w:rPrChange w:id="445" w:author="Robert Lundmark" w:date="2014-10-22T12:21:00Z">
                    <w:rPr>
                      <w:rFonts w:cs="Arial"/>
                      <w:szCs w:val="20"/>
                    </w:rPr>
                  </w:rPrChange>
                </w:rPr>
                <w:delText>6.2</w:delText>
              </w:r>
            </w:del>
            <w:r w:rsidR="006342E6" w:rsidRPr="00A501E5">
              <w:rPr>
                <w:rFonts w:cs="Arial"/>
                <w:szCs w:val="20"/>
              </w:rPr>
              <w:fldChar w:fldCharType="end"/>
            </w:r>
            <w:r w:rsidR="006342E6" w:rsidRPr="001003D3">
              <w:rPr>
                <w:rFonts w:cs="Arial"/>
                <w:szCs w:val="20"/>
                <w:lang w:val="en-US"/>
                <w:rPrChange w:id="446" w:author="Robert Lundmark" w:date="2014-10-22T12:21:00Z">
                  <w:rPr>
                    <w:rFonts w:cs="Arial"/>
                    <w:szCs w:val="20"/>
                  </w:rPr>
                </w:rPrChange>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3CC873E2" w:rsidR="006342E6" w:rsidRPr="000105E5" w:rsidRDefault="00670EFB" w:rsidP="0039481C">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6202AA17"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A46FEB" w14:textId="7A762F3B" w:rsidR="00670EFB" w:rsidRPr="00670EFB" w:rsidRDefault="00670EFB" w:rsidP="00670EFB">
            <w:pPr>
              <w:spacing w:before="100" w:beforeAutospacing="1" w:after="100" w:afterAutospacing="1"/>
              <w:rPr>
                <w:rFonts w:cs="Arial"/>
                <w:szCs w:val="20"/>
              </w:rPr>
            </w:pPr>
            <w:r w:rsidRPr="00DF7196">
              <w:t>GetPersonAuthorizedToSystemIncludingProtectedPerson</w:t>
            </w:r>
            <w:r>
              <w:rPr>
                <w:rFonts w:cs="Arial"/>
                <w:szCs w:val="20"/>
              </w:rPr>
              <w:t xml:space="preserve"> </w:t>
            </w:r>
            <w:r w:rsidRPr="00A501E5">
              <w:rPr>
                <w:rFonts w:cs="Arial"/>
                <w:szCs w:val="20"/>
              </w:rPr>
              <w:t>(se avsnitt</w:t>
            </w:r>
            <w:r>
              <w:rPr>
                <w:rFonts w:cs="Arial"/>
                <w:szCs w:val="20"/>
              </w:rPr>
              <w:t xml:space="preserve"> </w:t>
            </w:r>
            <w:r>
              <w:rPr>
                <w:rFonts w:cs="Arial"/>
                <w:szCs w:val="20"/>
              </w:rPr>
              <w:fldChar w:fldCharType="begin"/>
            </w:r>
            <w:r>
              <w:rPr>
                <w:rFonts w:cs="Arial"/>
                <w:szCs w:val="20"/>
              </w:rPr>
              <w:instrText xml:space="preserve"> REF _Ref361918841 \r \h </w:instrText>
            </w:r>
            <w:r>
              <w:rPr>
                <w:rFonts w:cs="Arial"/>
                <w:szCs w:val="20"/>
              </w:rPr>
            </w:r>
            <w:r>
              <w:rPr>
                <w:rFonts w:cs="Arial"/>
                <w:szCs w:val="20"/>
              </w:rPr>
              <w:fldChar w:fldCharType="separate"/>
            </w:r>
            <w:r w:rsidR="001003D3">
              <w:rPr>
                <w:rFonts w:cs="Arial"/>
                <w:szCs w:val="20"/>
              </w:rPr>
              <w:t>6.3</w:t>
            </w:r>
            <w:r>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665CCB" w14:textId="6B4F7B32" w:rsidR="00670EFB" w:rsidRPr="000105E5" w:rsidRDefault="00670EFB" w:rsidP="0051505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r w:rsidR="00670EFB" w:rsidRPr="00865734" w14:paraId="77CA8F40" w14:textId="77777777" w:rsidTr="00670EFB">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42619" w14:textId="6D132B8F" w:rsidR="00670EFB" w:rsidRPr="00670EFB" w:rsidRDefault="00670EFB" w:rsidP="00670EFB">
            <w:pPr>
              <w:spacing w:before="100" w:beforeAutospacing="1" w:after="100" w:afterAutospacing="1"/>
              <w:rPr>
                <w:rFonts w:cs="Arial"/>
                <w:szCs w:val="20"/>
              </w:rPr>
            </w:pPr>
            <w:r w:rsidRPr="00DF7196">
              <w:rPr>
                <w:rFonts w:cs="Arial"/>
                <w:szCs w:val="20"/>
              </w:rPr>
              <w:t>GetPersonAuthorizedToSystem</w:t>
            </w:r>
            <w:r w:rsidRPr="00A501E5">
              <w:rPr>
                <w:rFonts w:cs="Arial"/>
                <w:szCs w:val="20"/>
              </w:rPr>
              <w:t xml:space="preserve"> (se avsnitt </w:t>
            </w:r>
            <w:r>
              <w:rPr>
                <w:rFonts w:cs="Arial"/>
                <w:szCs w:val="20"/>
              </w:rPr>
              <w:fldChar w:fldCharType="begin"/>
            </w:r>
            <w:r>
              <w:rPr>
                <w:rFonts w:cs="Arial"/>
                <w:szCs w:val="20"/>
              </w:rPr>
              <w:instrText xml:space="preserve"> REF _Ref361149176 \r \h </w:instrText>
            </w:r>
            <w:r>
              <w:rPr>
                <w:rFonts w:cs="Arial"/>
                <w:szCs w:val="20"/>
              </w:rPr>
            </w:r>
            <w:r>
              <w:rPr>
                <w:rFonts w:cs="Arial"/>
                <w:szCs w:val="20"/>
              </w:rPr>
              <w:fldChar w:fldCharType="separate"/>
            </w:r>
            <w:r w:rsidR="001003D3">
              <w:rPr>
                <w:rFonts w:cs="Arial"/>
                <w:szCs w:val="20"/>
              </w:rPr>
              <w:t>6.4</w:t>
            </w:r>
            <w:r>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0765C95" w14:textId="2F57CDD4" w:rsidR="00670EFB" w:rsidRPr="000105E5" w:rsidRDefault="00670EFB" w:rsidP="00515057">
            <w:pPr>
              <w:spacing w:before="100" w:beforeAutospacing="1" w:after="100" w:afterAutospacing="1"/>
              <w:jc w:val="center"/>
              <w:rPr>
                <w:rFonts w:eastAsia="Times New Roman" w:cs="Arial"/>
                <w:lang w:eastAsia="sv-SE"/>
              </w:rPr>
            </w:pPr>
            <w:r>
              <w:rPr>
                <w:rFonts w:eastAsia="Times New Roman" w:cs="Arial"/>
                <w:lang w:eastAsia="sv-SE"/>
              </w:rPr>
              <w:t>Hämta behörighetsgrundande egenskaper</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Heading2"/>
      </w:pPr>
      <w:bookmarkStart w:id="447" w:name="_Toc357754849"/>
      <w:bookmarkStart w:id="448" w:name="_Toc243452554"/>
      <w:bookmarkStart w:id="449" w:name="_Toc401743796"/>
      <w:r w:rsidRPr="00854AB6">
        <w:lastRenderedPageBreak/>
        <w:t>Adressering</w:t>
      </w:r>
      <w:bookmarkEnd w:id="447"/>
      <w:bookmarkEnd w:id="448"/>
      <w:bookmarkEnd w:id="449"/>
    </w:p>
    <w:p w14:paraId="10B71FEB" w14:textId="2FA869FD" w:rsidR="00DB4C35" w:rsidRPr="00854AB6" w:rsidRDefault="00DB4C35" w:rsidP="00DB4C35">
      <w:pPr>
        <w:pStyle w:val="Body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Heading2"/>
      </w:pPr>
      <w:bookmarkStart w:id="450" w:name="_Toc357754850"/>
      <w:bookmarkStart w:id="451" w:name="_Toc243452555"/>
      <w:bookmarkStart w:id="452" w:name="_Toc401743797"/>
      <w:r w:rsidRPr="00854AB6">
        <w:t>Aggregering och engagemangsindex</w:t>
      </w:r>
      <w:bookmarkEnd w:id="450"/>
      <w:bookmarkEnd w:id="451"/>
      <w:bookmarkEnd w:id="452"/>
    </w:p>
    <w:p w14:paraId="0B2A877C" w14:textId="2C4953AA"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ins w:id="453" w:author="Robert Lundmark" w:date="2014-10-22T12:20:00Z">
        <w:r w:rsidR="001003D3" w:rsidRPr="001003D3">
          <w:rPr>
            <w:b/>
            <w:bCs/>
            <w:rPrChange w:id="454" w:author="Robert Lundmark" w:date="2014-10-22T12:21:00Z">
              <w:rPr>
                <w:b/>
                <w:bCs/>
                <w:lang w:val="en-US"/>
              </w:rPr>
            </w:rPrChange>
          </w:rPr>
          <w:t xml:space="preserve">Error! </w:t>
        </w:r>
        <w:r w:rsidR="001003D3">
          <w:rPr>
            <w:b/>
            <w:bCs/>
            <w:lang w:val="en-US"/>
          </w:rPr>
          <w:t>Reference source not found.</w:t>
        </w:r>
      </w:ins>
      <w:del w:id="455" w:author="Robert Lundmark" w:date="2014-10-22T12:20:00Z">
        <w:r w:rsidRPr="00DF7196" w:rsidDel="001003D3">
          <w:delText>R2</w:delText>
        </w:r>
      </w:del>
      <w:r>
        <w:fldChar w:fldCharType="end"/>
      </w:r>
      <w:r>
        <w:t>].</w:t>
      </w:r>
    </w:p>
    <w:p w14:paraId="4D4D8F89" w14:textId="77777777" w:rsidR="00DB4C35" w:rsidRDefault="00DB4C35" w:rsidP="00DB4C35"/>
    <w:p w14:paraId="5B8BBD42" w14:textId="77777777" w:rsidR="0039481C" w:rsidRDefault="0039481C" w:rsidP="0039481C">
      <w:pPr>
        <w:pStyle w:val="Heading1"/>
      </w:pPr>
      <w:bookmarkStart w:id="456" w:name="_Toc224960921"/>
      <w:bookmarkStart w:id="457" w:name="_Toc357754852"/>
      <w:bookmarkStart w:id="458" w:name="_Toc243452557"/>
      <w:bookmarkStart w:id="459" w:name="_Toc401743798"/>
      <w:r>
        <w:t>Tjänstedomänens krav och regler</w:t>
      </w:r>
      <w:bookmarkEnd w:id="456"/>
      <w:bookmarkEnd w:id="457"/>
      <w:bookmarkEnd w:id="458"/>
      <w:bookmarkEnd w:id="459"/>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460" w:name="_Toc357754853"/>
      <w:bookmarkStart w:id="461" w:name="_Toc243452558"/>
      <w:bookmarkStart w:id="462" w:name="_Toc401743799"/>
      <w:r>
        <w:t>Informationssäkerhet och juridik</w:t>
      </w:r>
      <w:bookmarkEnd w:id="460"/>
      <w:bookmarkEnd w:id="461"/>
      <w:bookmarkEnd w:id="462"/>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001003D3"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ody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463" w:name="_Toc243452559"/>
      <w:bookmarkStart w:id="464" w:name="_Toc401743800"/>
      <w:r>
        <w:t>Icke funktionella krav</w:t>
      </w:r>
      <w:bookmarkEnd w:id="463"/>
      <w:bookmarkEnd w:id="464"/>
    </w:p>
    <w:p w14:paraId="4409F62D" w14:textId="77777777" w:rsidR="0039481C" w:rsidRDefault="0039481C" w:rsidP="0039481C">
      <w:pPr>
        <w:rPr>
          <w:color w:val="4F81BD" w:themeColor="accent1"/>
        </w:rPr>
      </w:pPr>
    </w:p>
    <w:p w14:paraId="4DBF94A3" w14:textId="77777777" w:rsidR="00BB38AF" w:rsidRDefault="00BB38AF" w:rsidP="00BB38AF">
      <w:pPr>
        <w:pStyle w:val="Heading3"/>
      </w:pPr>
      <w:bookmarkStart w:id="465" w:name="_Toc243452560"/>
      <w:bookmarkStart w:id="466" w:name="_Toc401743801"/>
      <w:r>
        <w:t>Krav på en tjänsteproducent</w:t>
      </w:r>
      <w:bookmarkEnd w:id="466"/>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Paragraph"/>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Paragraph"/>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ins w:id="467" w:author="Robert Lundmark" w:date="2014-10-22T12:20:00Z">
        <w:r w:rsidR="001003D3" w:rsidRPr="001003D3">
          <w:rPr>
            <w:b/>
            <w:bCs/>
            <w:rPrChange w:id="468" w:author="Robert Lundmark" w:date="2014-10-22T12:21:00Z">
              <w:rPr>
                <w:b/>
                <w:bCs/>
                <w:lang w:val="en-US"/>
              </w:rPr>
            </w:rPrChange>
          </w:rPr>
          <w:t xml:space="preserve">Error! </w:t>
        </w:r>
        <w:r w:rsidR="001003D3">
          <w:rPr>
            <w:b/>
            <w:bCs/>
            <w:lang w:val="en-US"/>
          </w:rPr>
          <w:t>Reference source not found.</w:t>
        </w:r>
      </w:ins>
      <w:del w:id="469" w:author="Robert Lundmark" w:date="2014-10-22T12:20:00Z">
        <w:r w:rsidDel="001003D3">
          <w:delText>3</w:delText>
        </w:r>
      </w:del>
      <w:r>
        <w:fldChar w:fldCharType="end"/>
      </w:r>
      <w:r>
        <w:t>)</w:t>
      </w:r>
    </w:p>
    <w:p w14:paraId="4B9E4F1A" w14:textId="77777777" w:rsidR="00BB38AF" w:rsidRDefault="00BB38AF" w:rsidP="00BB38AF">
      <w:pPr>
        <w:pStyle w:val="ListParagraph"/>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ins w:id="470" w:author="Robert Lundmark" w:date="2014-10-22T12:20:00Z">
        <w:r w:rsidR="001003D3" w:rsidRPr="001003D3">
          <w:rPr>
            <w:b/>
            <w:bCs/>
            <w:rPrChange w:id="471" w:author="Robert Lundmark" w:date="2014-10-22T12:21:00Z">
              <w:rPr>
                <w:b/>
                <w:bCs/>
                <w:lang w:val="en-US"/>
              </w:rPr>
            </w:rPrChange>
          </w:rPr>
          <w:t xml:space="preserve">Error! </w:t>
        </w:r>
        <w:r w:rsidR="001003D3">
          <w:rPr>
            <w:b/>
            <w:bCs/>
            <w:lang w:val="en-US"/>
          </w:rPr>
          <w:t>Reference source not found.</w:t>
        </w:r>
      </w:ins>
      <w:del w:id="472" w:author="Robert Lundmark" w:date="2014-10-22T12:20:00Z">
        <w:r w:rsidDel="001003D3">
          <w:delText>4.1</w:delText>
        </w:r>
      </w:del>
      <w:r>
        <w:fldChar w:fldCharType="end"/>
      </w:r>
      <w:r>
        <w:t xml:space="preserve">) </w:t>
      </w:r>
    </w:p>
    <w:p w14:paraId="134D6BFE" w14:textId="77777777" w:rsidR="00BB38AF" w:rsidRPr="001003D3" w:rsidRDefault="00BB38AF" w:rsidP="00BB38AF">
      <w:pPr>
        <w:pStyle w:val="ListParagraph"/>
        <w:numPr>
          <w:ilvl w:val="1"/>
          <w:numId w:val="27"/>
        </w:numPr>
        <w:spacing w:after="60" w:line="240" w:lineRule="auto"/>
        <w:rPr>
          <w:lang w:val="en-US"/>
          <w:rPrChange w:id="473" w:author="Robert Lundmark" w:date="2014-10-22T12:21:00Z">
            <w:rPr/>
          </w:rPrChange>
        </w:rPr>
      </w:pPr>
      <w:r w:rsidRPr="001003D3">
        <w:rPr>
          <w:lang w:val="en-US"/>
          <w:rPrChange w:id="474" w:author="Robert Lundmark" w:date="2014-10-22T12:21:00Z">
            <w:rPr/>
          </w:rPrChange>
        </w:rPr>
        <w:t xml:space="preserve">felhantering (se avsnitt </w:t>
      </w:r>
      <w:r>
        <w:fldChar w:fldCharType="begin"/>
      </w:r>
      <w:r w:rsidRPr="001003D3">
        <w:rPr>
          <w:lang w:val="en-US"/>
          <w:rPrChange w:id="475" w:author="Robert Lundmark" w:date="2014-10-22T12:21:00Z">
            <w:rPr/>
          </w:rPrChange>
        </w:rPr>
        <w:instrText xml:space="preserve"> REF _Ref369705921 \r \h </w:instrText>
      </w:r>
      <w:r>
        <w:fldChar w:fldCharType="separate"/>
      </w:r>
      <w:ins w:id="476" w:author="Robert Lundmark" w:date="2014-10-22T12:20:00Z">
        <w:r w:rsidR="001003D3">
          <w:rPr>
            <w:b/>
            <w:bCs/>
            <w:lang w:val="en-US"/>
          </w:rPr>
          <w:t>Error! Reference source not found.</w:t>
        </w:r>
      </w:ins>
      <w:del w:id="477" w:author="Robert Lundmark" w:date="2014-10-22T12:20:00Z">
        <w:r w:rsidRPr="001003D3" w:rsidDel="001003D3">
          <w:rPr>
            <w:lang w:val="en-US"/>
            <w:rPrChange w:id="478" w:author="Robert Lundmark" w:date="2014-10-22T12:21:00Z">
              <w:rPr/>
            </w:rPrChange>
          </w:rPr>
          <w:delText>4.2</w:delText>
        </w:r>
      </w:del>
      <w:r>
        <w:fldChar w:fldCharType="end"/>
      </w:r>
      <w:r w:rsidRPr="001003D3">
        <w:rPr>
          <w:lang w:val="en-US"/>
          <w:rPrChange w:id="479" w:author="Robert Lundmark" w:date="2014-10-22T12:21:00Z">
            <w:rPr/>
          </w:rPrChange>
        </w:rPr>
        <w:t>)</w:t>
      </w:r>
    </w:p>
    <w:p w14:paraId="1C34B70F" w14:textId="77777777" w:rsidR="00BB38AF" w:rsidRDefault="00BB38AF" w:rsidP="00BB38AF">
      <w:pPr>
        <w:pStyle w:val="ListParagraph"/>
        <w:numPr>
          <w:ilvl w:val="1"/>
          <w:numId w:val="27"/>
        </w:numPr>
        <w:spacing w:after="60" w:line="240" w:lineRule="auto"/>
      </w:pPr>
      <w:r w:rsidRPr="00DF7196">
        <w:t>SLA:er</w:t>
      </w:r>
      <w:r>
        <w:t xml:space="preserve"> (se avsnitt </w:t>
      </w:r>
      <w:r>
        <w:fldChar w:fldCharType="begin"/>
      </w:r>
      <w:r>
        <w:instrText xml:space="preserve"> REF _Ref369705931 \r \h </w:instrText>
      </w:r>
      <w:r>
        <w:fldChar w:fldCharType="separate"/>
      </w:r>
      <w:ins w:id="480" w:author="Robert Lundmark" w:date="2014-10-22T12:20:00Z">
        <w:r w:rsidR="001003D3" w:rsidRPr="001003D3">
          <w:rPr>
            <w:b/>
            <w:bCs/>
            <w:rPrChange w:id="481" w:author="Robert Lundmark" w:date="2014-10-22T12:21:00Z">
              <w:rPr>
                <w:b/>
                <w:bCs/>
                <w:lang w:val="en-US"/>
              </w:rPr>
            </w:rPrChange>
          </w:rPr>
          <w:t xml:space="preserve">Error! </w:t>
        </w:r>
        <w:r w:rsidR="001003D3">
          <w:rPr>
            <w:b/>
            <w:bCs/>
            <w:lang w:val="en-US"/>
          </w:rPr>
          <w:t>Reference source not found.</w:t>
        </w:r>
      </w:ins>
      <w:del w:id="482" w:author="Robert Lundmark" w:date="2014-10-22T12:20:00Z">
        <w:r w:rsidDel="001003D3">
          <w:delText>4.4.1</w:delText>
        </w:r>
      </w:del>
      <w:r>
        <w:fldChar w:fldCharType="end"/>
      </w:r>
      <w:r>
        <w:t>)</w:t>
      </w:r>
    </w:p>
    <w:p w14:paraId="2D5F6E60" w14:textId="77777777" w:rsidR="00BB38AF" w:rsidRDefault="00BB38AF" w:rsidP="00BB38AF">
      <w:pPr>
        <w:pStyle w:val="ListParagraph"/>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rsidR="001003D3">
        <w:t>6</w:t>
      </w:r>
      <w:r>
        <w:fldChar w:fldCharType="end"/>
      </w:r>
      <w:r>
        <w:t>)</w:t>
      </w:r>
    </w:p>
    <w:p w14:paraId="411A2DFE" w14:textId="77777777" w:rsidR="00BB38AF" w:rsidRPr="00DF7196" w:rsidRDefault="00BB38AF" w:rsidP="00BB38AF">
      <w:pPr>
        <w:pStyle w:val="ListParagraph"/>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ins w:id="483" w:author="Robert Lundmark" w:date="2014-10-22T12:20:00Z">
        <w:r w:rsidR="001003D3" w:rsidRPr="001003D3">
          <w:rPr>
            <w:b/>
            <w:bCs/>
            <w:rPrChange w:id="484" w:author="Robert Lundmark" w:date="2014-10-22T12:21:00Z">
              <w:rPr>
                <w:b/>
                <w:bCs/>
                <w:lang w:val="en-US"/>
              </w:rPr>
            </w:rPrChange>
          </w:rPr>
          <w:t xml:space="preserve">Error! </w:t>
        </w:r>
        <w:r w:rsidR="001003D3">
          <w:rPr>
            <w:b/>
            <w:bCs/>
            <w:lang w:val="en-US"/>
          </w:rPr>
          <w:t>Reference source not found.</w:t>
        </w:r>
      </w:ins>
      <w:del w:id="485" w:author="Robert Lundmark" w:date="2014-10-22T12:20:00Z">
        <w:r w:rsidDel="001003D3">
          <w:delText>5</w:delText>
        </w:r>
      </w:del>
      <w:r>
        <w:fldChar w:fldCharType="end"/>
      </w:r>
      <w:r>
        <w:t>)</w:t>
      </w:r>
    </w:p>
    <w:p w14:paraId="2463504D" w14:textId="77777777" w:rsidR="00BB38AF" w:rsidRDefault="00BB38AF" w:rsidP="00BB38AF">
      <w:pPr>
        <w:pStyle w:val="ListParagraph"/>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Paragraph"/>
        <w:numPr>
          <w:ilvl w:val="0"/>
          <w:numId w:val="27"/>
        </w:numPr>
        <w:spacing w:after="60" w:line="240" w:lineRule="auto"/>
      </w:pPr>
      <w:r>
        <w:t>att (vid behov genom kravställning på anslutna organisationer/</w:t>
      </w:r>
      <w:r w:rsidRPr="00DF7196">
        <w:t xml:space="preserve">informationsägare) </w:t>
      </w:r>
      <w:r>
        <w:t xml:space="preserve">tillse att </w:t>
      </w:r>
    </w:p>
    <w:p w14:paraId="245C7467" w14:textId="77777777" w:rsidR="00BB38AF" w:rsidRDefault="00BB38AF" w:rsidP="00BB38AF">
      <w:pPr>
        <w:pStyle w:val="ListParagraph"/>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Paragraph"/>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Paragraph"/>
        <w:numPr>
          <w:ilvl w:val="2"/>
          <w:numId w:val="27"/>
        </w:numPr>
        <w:spacing w:after="60" w:line="240" w:lineRule="auto"/>
      </w:pPr>
      <w:r>
        <w:t>minst omfattar detta kontroll av namnuppgifter mot Skatteverket samt kontroll av legitimerad yrkesgrupp mot Socialstyrelsens register minst en gång per månad</w:t>
      </w:r>
    </w:p>
    <w:p w14:paraId="338E6263" w14:textId="77777777" w:rsidR="00BB38AF" w:rsidRPr="00DF7196" w:rsidRDefault="00BB38AF" w:rsidP="00BB38AF">
      <w:pPr>
        <w:pStyle w:val="ListParagraph"/>
        <w:numPr>
          <w:ilvl w:val="1"/>
          <w:numId w:val="27"/>
        </w:numPr>
        <w:spacing w:after="60" w:line="240" w:lineRule="auto"/>
      </w:pPr>
      <w:r w:rsidRPr="00DF7196">
        <w:t>tillämpliga lagar och regelverk, t.ex. Personuppgiftslagen PUL, efterlevs</w:t>
      </w:r>
    </w:p>
    <w:p w14:paraId="78614142" w14:textId="77777777" w:rsidR="00BB38AF" w:rsidRDefault="00BB38AF" w:rsidP="00BB38AF">
      <w:pPr>
        <w:pStyle w:val="ListParagraph"/>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Paragraph"/>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Paragraph"/>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Paragraph"/>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Paragraph"/>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Paragraph"/>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Paragraph"/>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Heading4"/>
      </w:pPr>
      <w:r>
        <w:t>SLA krav</w:t>
      </w:r>
      <w:bookmarkEnd w:id="465"/>
    </w:p>
    <w:p w14:paraId="28C8E0C7" w14:textId="77777777" w:rsidR="00DB4C35" w:rsidRPr="00DF7196" w:rsidRDefault="00DB4C35" w:rsidP="00DB4C35">
      <w:bookmarkStart w:id="486"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odyText"/>
      </w:pPr>
    </w:p>
    <w:p w14:paraId="074ED34E" w14:textId="77777777" w:rsidR="0039481C" w:rsidRDefault="0039481C" w:rsidP="00BB38AF">
      <w:pPr>
        <w:pStyle w:val="Heading4"/>
      </w:pPr>
      <w:bookmarkStart w:id="487" w:name="_Toc357754854"/>
      <w:bookmarkStart w:id="488" w:name="_Toc243452562"/>
      <w:bookmarkStart w:id="489" w:name="_Toc224960922"/>
      <w:bookmarkStart w:id="490" w:name="_Toc357754855"/>
      <w:bookmarkEnd w:id="386"/>
      <w:bookmarkEnd w:id="387"/>
      <w:bookmarkEnd w:id="388"/>
      <w:bookmarkEnd w:id="486"/>
      <w:r>
        <w:lastRenderedPageBreak/>
        <w:t>Felhantering</w:t>
      </w:r>
      <w:bookmarkEnd w:id="487"/>
      <w:bookmarkEnd w:id="488"/>
    </w:p>
    <w:p w14:paraId="2859FC09" w14:textId="77777777" w:rsidR="0039481C" w:rsidRDefault="0039481C" w:rsidP="00BB38AF">
      <w:pPr>
        <w:pStyle w:val="Heading5"/>
      </w:pPr>
      <w:r>
        <w:t xml:space="preserve">Logiska fel </w:t>
      </w:r>
    </w:p>
    <w:p w14:paraId="436090C6" w14:textId="77777777" w:rsidR="00BB38AF" w:rsidRPr="00DF7196" w:rsidRDefault="00BB38AF" w:rsidP="00BB38AF">
      <w:pPr>
        <w:pStyle w:val="BodyText"/>
      </w:pPr>
      <w:bookmarkStart w:id="491"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odyText"/>
      </w:pPr>
      <w:r w:rsidRPr="00DF7196">
        <w:t>De värden som resultCode kan returnera är:</w:t>
      </w:r>
    </w:p>
    <w:p w14:paraId="68C3EC06"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r w:rsidR="001003D3">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Paragraph"/>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Paragraph"/>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Paragraph"/>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Paragraph"/>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Paragraph"/>
        <w:numPr>
          <w:ilvl w:val="0"/>
          <w:numId w:val="28"/>
        </w:numPr>
        <w:spacing w:before="80" w:line="240" w:lineRule="auto"/>
        <w:ind w:left="714" w:hanging="357"/>
      </w:pPr>
      <w:r w:rsidRPr="00581BE4">
        <w:t xml:space="preserve">Attribut med felaktig syntax, t ex  </w:t>
      </w:r>
    </w:p>
    <w:p w14:paraId="71F7B6C2" w14:textId="407E045D" w:rsidR="00BB38AF" w:rsidRPr="00581BE4" w:rsidRDefault="00BB38AF" w:rsidP="00BB38AF">
      <w:pPr>
        <w:pStyle w:val="ListParagraph"/>
        <w:numPr>
          <w:ilvl w:val="1"/>
          <w:numId w:val="28"/>
        </w:numPr>
        <w:spacing w:line="240" w:lineRule="auto"/>
        <w:ind w:left="1434" w:hanging="357"/>
        <w:contextualSpacing w:val="0"/>
      </w:pPr>
      <w:r w:rsidRPr="00581BE4">
        <w:t>Sammansatta attri</w:t>
      </w:r>
      <w:r w:rsidR="001D0DD7">
        <w:t>but saknad någon del (t ex telefon</w:t>
      </w:r>
      <w:r w:rsidRPr="00581BE4">
        <w:t>tider)</w:t>
      </w:r>
    </w:p>
    <w:p w14:paraId="472B2630" w14:textId="77777777" w:rsidR="00BB38AF" w:rsidRPr="00581BE4" w:rsidRDefault="00BB38AF" w:rsidP="00BB38AF">
      <w:pPr>
        <w:pStyle w:val="ListParagraph"/>
        <w:numPr>
          <w:ilvl w:val="1"/>
          <w:numId w:val="28"/>
        </w:numPr>
        <w:spacing w:line="240" w:lineRule="auto"/>
        <w:ind w:left="1434" w:hanging="357"/>
        <w:contextualSpacing w:val="0"/>
      </w:pPr>
      <w:r w:rsidRPr="00581BE4">
        <w:t>Telefonnummer med bokstäver i</w:t>
      </w:r>
    </w:p>
    <w:p w14:paraId="5D64E710" w14:textId="278CA9EA" w:rsidR="00BB38AF" w:rsidRPr="00581BE4" w:rsidRDefault="001D0DD7" w:rsidP="00BB38AF">
      <w:pPr>
        <w:pStyle w:val="ListParagraph"/>
        <w:numPr>
          <w:ilvl w:val="1"/>
          <w:numId w:val="28"/>
        </w:numPr>
        <w:spacing w:line="240" w:lineRule="auto"/>
        <w:ind w:left="1434" w:hanging="357"/>
        <w:contextualSpacing w:val="0"/>
      </w:pPr>
      <w:r>
        <w:t>Telefon</w:t>
      </w:r>
      <w:r w:rsidR="00BB38AF" w:rsidRPr="00581BE4">
        <w:t>tider med tim-del med bokstäver eller utanför 0-24</w:t>
      </w:r>
    </w:p>
    <w:p w14:paraId="030132AC" w14:textId="77777777" w:rsidR="00BB38AF" w:rsidRPr="00581BE4" w:rsidRDefault="00BB38AF" w:rsidP="00BB38AF">
      <w:pPr>
        <w:pStyle w:val="ListParagraph"/>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14:paraId="6001AC80" w14:textId="77777777" w:rsidR="00BB38AF" w:rsidRPr="00581BE4" w:rsidRDefault="00BB38AF" w:rsidP="00BB38AF">
      <w:pPr>
        <w:pStyle w:val="ListParagraph"/>
        <w:numPr>
          <w:ilvl w:val="1"/>
          <w:numId w:val="28"/>
        </w:numPr>
        <w:spacing w:line="240" w:lineRule="auto"/>
        <w:ind w:left="1434" w:hanging="357"/>
        <w:contextualSpacing w:val="0"/>
      </w:pPr>
      <w:r w:rsidRPr="00581BE4">
        <w:t>Felaktigt format för datum</w:t>
      </w:r>
    </w:p>
    <w:p w14:paraId="2B102590" w14:textId="77777777" w:rsidR="00BB38AF" w:rsidRPr="00581BE4" w:rsidRDefault="00BB38AF" w:rsidP="00BB38AF">
      <w:pPr>
        <w:pStyle w:val="ListParagraph"/>
        <w:numPr>
          <w:ilvl w:val="1"/>
          <w:numId w:val="28"/>
        </w:numPr>
        <w:spacing w:line="240" w:lineRule="auto"/>
        <w:ind w:left="1434" w:hanging="357"/>
        <w:contextualSpacing w:val="0"/>
      </w:pPr>
      <w:r w:rsidRPr="00581BE4">
        <w:t>Etc. etc.</w:t>
      </w:r>
    </w:p>
    <w:bookmarkEnd w:id="491"/>
    <w:p w14:paraId="466EAB85" w14:textId="77777777" w:rsidR="0039481C" w:rsidRDefault="0039481C" w:rsidP="0039481C">
      <w:pPr>
        <w:rPr>
          <w:color w:val="4F81BD" w:themeColor="accent1"/>
        </w:rPr>
      </w:pPr>
    </w:p>
    <w:p w14:paraId="1EB6F77E" w14:textId="77777777" w:rsidR="0039481C" w:rsidRDefault="0039481C" w:rsidP="0039481C">
      <w:pPr>
        <w:pStyle w:val="Heading4"/>
      </w:pPr>
      <w:r>
        <w:t>Tekniska fel</w:t>
      </w:r>
    </w:p>
    <w:p w14:paraId="2258650A" w14:textId="77777777" w:rsidR="00BB38AF" w:rsidRPr="00DF7196" w:rsidRDefault="00BB38AF" w:rsidP="00BB38AF">
      <w:pPr>
        <w:pStyle w:val="BodyText"/>
      </w:pPr>
      <w:r w:rsidRPr="00DF7196">
        <w:t xml:space="preserve">Vid ett tekniskt fel levereras normalt ett generellt undantag (SOAP-fault). </w:t>
      </w:r>
    </w:p>
    <w:p w14:paraId="3428F27F" w14:textId="77777777" w:rsidR="00BB38AF" w:rsidRPr="00DF7196" w:rsidRDefault="00BB38AF" w:rsidP="00BB38AF">
      <w:pPr>
        <w:pStyle w:val="BodyText"/>
      </w:pPr>
      <w:r w:rsidRPr="00DF7196">
        <w:t>Exempel på tekniska fel vid anrop till någon av tjänstedomänens tjänstekontrakt där SOAP-fault returneras är:</w:t>
      </w:r>
    </w:p>
    <w:p w14:paraId="21EBBF04"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14:paraId="6C0BBDDD"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odyText"/>
      </w:pPr>
      <w:r w:rsidRPr="00DF7196">
        <w:t>Exempel på andra tekniska fel är:</w:t>
      </w:r>
    </w:p>
    <w:p w14:paraId="2275E0F7"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ody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Heading3"/>
      </w:pPr>
      <w:bookmarkStart w:id="492" w:name="_Toc243452564"/>
      <w:bookmarkStart w:id="493" w:name="_Toc401743802"/>
      <w:r>
        <w:t>Övriga krav</w:t>
      </w:r>
      <w:bookmarkEnd w:id="493"/>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Heading3"/>
      </w:pPr>
      <w:bookmarkStart w:id="494" w:name="_Toc401743803"/>
      <w:r>
        <w:t>Krav på en tjänstekonsument</w:t>
      </w:r>
      <w:bookmarkEnd w:id="492"/>
      <w:bookmarkEnd w:id="494"/>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001003D3"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Paragraph"/>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Paragraph"/>
        <w:numPr>
          <w:ilvl w:val="0"/>
          <w:numId w:val="27"/>
        </w:numPr>
        <w:spacing w:after="60" w:line="240" w:lineRule="auto"/>
      </w:pPr>
      <w:r w:rsidRPr="00DF7196">
        <w:t>att tillämpliga lagar och regelverk, t.ex. Personuppgiftslagen PUL, efterlevs</w:t>
      </w:r>
    </w:p>
    <w:p w14:paraId="7F0F5EE8" w14:textId="77777777" w:rsidR="00BB38AF" w:rsidRPr="00DF7196" w:rsidRDefault="00BB38AF" w:rsidP="00BB38AF">
      <w:pPr>
        <w:pStyle w:val="ListParagraph"/>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Paragraph"/>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Paragraph"/>
        <w:numPr>
          <w:ilvl w:val="0"/>
          <w:numId w:val="27"/>
        </w:numPr>
        <w:spacing w:after="60" w:line="240" w:lineRule="auto"/>
      </w:pPr>
      <w:r>
        <w:lastRenderedPageBreak/>
        <w:t>att intern revision genomförs årligen för kontroll av efterlevnad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Heading1"/>
      </w:pPr>
      <w:bookmarkStart w:id="495" w:name="_Toc243452565"/>
      <w:bookmarkStart w:id="496" w:name="_Toc401743804"/>
      <w:r>
        <w:t xml:space="preserve">Tjänstedomänens </w:t>
      </w:r>
      <w:bookmarkEnd w:id="489"/>
      <w:r>
        <w:t>meddelandemodeller</w:t>
      </w:r>
      <w:bookmarkEnd w:id="490"/>
      <w:bookmarkEnd w:id="495"/>
      <w:bookmarkEnd w:id="496"/>
    </w:p>
    <w:p w14:paraId="062125DB" w14:textId="77777777" w:rsidR="0039481C" w:rsidRDefault="0039481C" w:rsidP="0039481C">
      <w:bookmarkStart w:id="497"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Heading2"/>
      </w:pPr>
      <w:bookmarkStart w:id="498" w:name="_Toc357754856"/>
      <w:bookmarkStart w:id="499" w:name="_Toc243452566"/>
      <w:bookmarkStart w:id="500" w:name="_Toc401743805"/>
      <w:r>
        <w:t>V-MIM</w:t>
      </w:r>
      <w:bookmarkEnd w:id="498"/>
      <w:bookmarkEnd w:id="499"/>
      <w:bookmarkEnd w:id="500"/>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ins w:id="501" w:author="Robert Lundmark" w:date="2014-10-22T12:20:00Z">
        <w:r w:rsidR="001003D3" w:rsidRPr="001003D3">
          <w:rPr>
            <w:b/>
            <w:bCs/>
            <w:rPrChange w:id="502" w:author="Robert Lundmark" w:date="2014-10-22T12:21:00Z">
              <w:rPr>
                <w:b/>
                <w:bCs/>
                <w:lang w:val="en-US"/>
              </w:rPr>
            </w:rPrChange>
          </w:rPr>
          <w:t>Error! Reference source not found.</w:t>
        </w:r>
      </w:ins>
      <w:del w:id="503" w:author="Robert Lundmark" w:date="2014-10-22T12:20:00Z">
        <w:r w:rsidRPr="00DF7196" w:rsidDel="001003D3">
          <w:delText>R2</w:delText>
        </w:r>
      </w:del>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ins w:id="504" w:author="Robert Lundmark" w:date="2014-10-22T12:20:00Z">
        <w:r w:rsidR="001003D3" w:rsidRPr="00DF7196">
          <w:t>R</w:t>
        </w:r>
        <w:r w:rsidR="001003D3">
          <w:t>5</w:t>
        </w:r>
      </w:ins>
      <w:del w:id="505" w:author="Robert Lundmark" w:date="2014-10-22T12:20:00Z">
        <w:r w:rsidRPr="00DF7196" w:rsidDel="001003D3">
          <w:delText>R</w:delText>
        </w:r>
        <w:r w:rsidDel="001003D3">
          <w:delText>5</w:delText>
        </w:r>
      </w:del>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ins w:id="506" w:author="Robert Lundmark" w:date="2014-10-22T12:20:00Z">
        <w:r w:rsidR="001003D3" w:rsidRPr="001003D3">
          <w:rPr>
            <w:b/>
            <w:bCs/>
            <w:rPrChange w:id="507" w:author="Robert Lundmark" w:date="2014-10-22T12:21:00Z">
              <w:rPr>
                <w:b/>
                <w:bCs/>
                <w:lang w:val="en-US"/>
              </w:rPr>
            </w:rPrChange>
          </w:rPr>
          <w:t xml:space="preserve">Error! </w:t>
        </w:r>
        <w:r w:rsidR="001003D3">
          <w:rPr>
            <w:b/>
            <w:bCs/>
            <w:lang w:val="en-US"/>
          </w:rPr>
          <w:t>Reference source not found.</w:t>
        </w:r>
      </w:ins>
      <w:del w:id="508" w:author="Robert Lundmark" w:date="2014-10-22T12:20:00Z">
        <w:r w:rsidRPr="00DF7196" w:rsidDel="001003D3">
          <w:delText>R2</w:delText>
        </w:r>
      </w:del>
      <w:r>
        <w:fldChar w:fldCharType="end"/>
      </w:r>
      <w:r w:rsidRPr="002E75B7">
        <w:t>].</w:t>
      </w:r>
    </w:p>
    <w:p w14:paraId="70DEFC10" w14:textId="77777777" w:rsidR="0039481C" w:rsidRDefault="0039481C" w:rsidP="0039481C"/>
    <w:p w14:paraId="3578D5D8" w14:textId="77777777" w:rsidR="0039481C" w:rsidRDefault="0039481C" w:rsidP="0039481C">
      <w:pPr>
        <w:pStyle w:val="Heading2"/>
      </w:pPr>
      <w:bookmarkStart w:id="509" w:name="_Toc357754857"/>
      <w:bookmarkStart w:id="510" w:name="_Toc243452567"/>
      <w:bookmarkStart w:id="511" w:name="_Toc401743806"/>
      <w:r>
        <w:t>Formatregler</w:t>
      </w:r>
      <w:bookmarkEnd w:id="509"/>
      <w:bookmarkEnd w:id="510"/>
      <w:bookmarkEnd w:id="511"/>
    </w:p>
    <w:p w14:paraId="7D525304" w14:textId="77777777" w:rsidR="00BB38AF" w:rsidRPr="00DF7196"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12" w:name="_Toc401743807"/>
      <w:r w:rsidRPr="00DF7196">
        <w:t>RIV-specifikation</w:t>
      </w:r>
      <w:bookmarkEnd w:id="512"/>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ins w:id="513" w:author="Robert Lundmark" w:date="2014-10-22T12:20:00Z">
        <w:r w:rsidR="001003D3" w:rsidRPr="00DF7196">
          <w:t>R</w:t>
        </w:r>
        <w:r w:rsidR="001003D3">
          <w:t>5</w:t>
        </w:r>
      </w:ins>
      <w:del w:id="514" w:author="Robert Lundmark" w:date="2014-10-22T12:20:00Z">
        <w:r w:rsidRPr="00DF7196" w:rsidDel="001003D3">
          <w:delText>R</w:delText>
        </w:r>
        <w:r w:rsidDel="001003D3">
          <w:delText>5</w:delText>
        </w:r>
      </w:del>
      <w:r>
        <w:fldChar w:fldCharType="end"/>
      </w:r>
      <w:r>
        <w:t xml:space="preserve">], se </w:t>
      </w:r>
      <w:r w:rsidRPr="0092589B">
        <w:t>även AB-2.</w:t>
      </w:r>
      <w:r>
        <w:t>6 [</w:t>
      </w:r>
      <w:r>
        <w:fldChar w:fldCharType="begin"/>
      </w:r>
      <w:r>
        <w:instrText xml:space="preserve"> REF R2 \h </w:instrText>
      </w:r>
      <w:r>
        <w:fldChar w:fldCharType="separate"/>
      </w:r>
      <w:ins w:id="515" w:author="Robert Lundmark" w:date="2014-10-22T12:20:00Z">
        <w:r w:rsidR="001003D3" w:rsidRPr="001003D3">
          <w:rPr>
            <w:b/>
            <w:bCs/>
            <w:rPrChange w:id="516" w:author="Robert Lundmark" w:date="2014-10-22T12:21:00Z">
              <w:rPr>
                <w:b/>
                <w:bCs/>
                <w:lang w:val="en-US"/>
              </w:rPr>
            </w:rPrChange>
          </w:rPr>
          <w:t>Error! Reference source not found.</w:t>
        </w:r>
      </w:ins>
      <w:del w:id="517" w:author="Robert Lundmark" w:date="2014-10-22T12:20:00Z">
        <w:r w:rsidRPr="00DF7196" w:rsidDel="001003D3">
          <w:delText>R2</w:delText>
        </w:r>
      </w:del>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rsidR="001003D3">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0FD03130" w14:textId="77777777" w:rsidR="00670EFB" w:rsidRPr="00915D3B" w:rsidRDefault="00670EFB" w:rsidP="00670EFB">
      <w:pPr>
        <w:pStyle w:val="Heading1"/>
        <w:keepNext w:val="0"/>
        <w:keepLines w:val="0"/>
        <w:pageBreakBefore/>
        <w:spacing w:before="480" w:after="240" w:line="240" w:lineRule="auto"/>
        <w:rPr>
          <w:i/>
        </w:rPr>
      </w:pPr>
      <w:bookmarkStart w:id="518" w:name="_Ref360177402"/>
      <w:bookmarkStart w:id="519" w:name="_Ref360177409"/>
      <w:bookmarkStart w:id="520" w:name="_Ref360177440"/>
      <w:bookmarkStart w:id="521" w:name="_Toc382925952"/>
      <w:bookmarkStart w:id="522" w:name="_Toc401743808"/>
      <w:bookmarkEnd w:id="497"/>
      <w:r w:rsidRPr="00915D3B">
        <w:lastRenderedPageBreak/>
        <w:t>Tjänstekontrakt</w:t>
      </w:r>
      <w:bookmarkEnd w:id="518"/>
      <w:bookmarkEnd w:id="519"/>
      <w:bookmarkEnd w:id="520"/>
      <w:bookmarkEnd w:id="521"/>
      <w:bookmarkEnd w:id="522"/>
    </w:p>
    <w:p w14:paraId="40FBB1D7" w14:textId="77777777" w:rsidR="00670EFB" w:rsidRPr="00915D3B" w:rsidRDefault="00670EFB" w:rsidP="00670EFB">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523" w:name="_Ref359414967"/>
      <w:bookmarkStart w:id="524" w:name="_Ref361918830"/>
      <w:bookmarkStart w:id="525" w:name="_Toc382925953"/>
      <w:bookmarkStart w:id="526" w:name="_Toc401743809"/>
      <w:r w:rsidRPr="00915D3B">
        <w:t>GetCredentialsForPersonIncludingProtectedPerson</w:t>
      </w:r>
      <w:bookmarkEnd w:id="523"/>
      <w:bookmarkEnd w:id="524"/>
      <w:bookmarkEnd w:id="525"/>
      <w:bookmarkEnd w:id="526"/>
    </w:p>
    <w:p w14:paraId="12E24FD0" w14:textId="77777777" w:rsidR="00670EFB" w:rsidRPr="00915D3B" w:rsidRDefault="00670EFB" w:rsidP="00670EFB">
      <w:r w:rsidRPr="00915D3B">
        <w:t>GetCredentialsForPersonIncludingProtectedPerson används för att söka ut behörighetsgrundande egenskaper för angiven person. Informationen används som regel av e-tjänster (eventuellt via en IdP) för att auktorisera användare mot den egna tjänstens regelverk för åtkomst till information/funktionalitet, normalt i enlighet med den nationella behörighetsmodellen [</w:t>
      </w:r>
      <w:r>
        <w:fldChar w:fldCharType="begin"/>
      </w:r>
      <w:r>
        <w:instrText xml:space="preserve"> REF R6 \h </w:instrText>
      </w:r>
      <w:r>
        <w:fldChar w:fldCharType="separate"/>
      </w:r>
      <w:ins w:id="527" w:author="Robert Lundmark" w:date="2014-10-22T12:20:00Z">
        <w:r w:rsidR="001003D3" w:rsidRPr="00DF7196">
          <w:t>R</w:t>
        </w:r>
        <w:r w:rsidR="001003D3">
          <w:t>6</w:t>
        </w:r>
      </w:ins>
      <w:del w:id="528" w:author="Robert Lundmark" w:date="2014-10-22T12:20:00Z">
        <w:r w:rsidRPr="00DF7196" w:rsidDel="001003D3">
          <w:delText>R</w:delText>
        </w:r>
        <w:r w:rsidDel="001003D3">
          <w:delText>6</w:delText>
        </w:r>
      </w:del>
      <w:r>
        <w:fldChar w:fldCharType="end"/>
      </w:r>
      <w:r w:rsidRPr="00915D3B">
        <w:t>].</w:t>
      </w:r>
    </w:p>
    <w:p w14:paraId="0F1C95B7" w14:textId="77777777" w:rsidR="00670EFB" w:rsidRPr="00915D3B" w:rsidRDefault="00670EFB" w:rsidP="00670EFB">
      <w:r w:rsidRPr="00915D3B">
        <w:t xml:space="preserve">De behörighetsegenskaper som returneras är </w:t>
      </w:r>
    </w:p>
    <w:p w14:paraId="56A834F7" w14:textId="77777777" w:rsidR="00670EFB" w:rsidRPr="00915D3B" w:rsidRDefault="00670EFB" w:rsidP="00670EFB">
      <w:pPr>
        <w:pStyle w:val="ListParagraph"/>
        <w:numPr>
          <w:ilvl w:val="0"/>
          <w:numId w:val="28"/>
        </w:numPr>
        <w:spacing w:after="60" w:line="240" w:lineRule="auto"/>
      </w:pPr>
      <w:r w:rsidRPr="00915D3B">
        <w:t>De Medarbetaruppdrag som personen är knuten till inklusive information om vårdgivaren och vårdenheten, samt</w:t>
      </w:r>
    </w:p>
    <w:p w14:paraId="0E04DD5F" w14:textId="77777777" w:rsidR="00670EFB" w:rsidRPr="00915D3B" w:rsidRDefault="00670EFB" w:rsidP="00670EFB">
      <w:pPr>
        <w:pStyle w:val="ListParagraph"/>
        <w:numPr>
          <w:ilvl w:val="0"/>
          <w:numId w:val="28"/>
        </w:numPr>
        <w:spacing w:after="60" w:line="240" w:lineRule="auto"/>
      </w:pPr>
      <w:r w:rsidRPr="00915D3B">
        <w:t xml:space="preserve">Personliga egenskaper: Legitimerad yrkestitel, Förskrivarkod(-er), Befattning och </w:t>
      </w:r>
      <w:r w:rsidRPr="00915D3B">
        <w:br/>
        <w:t>Individuell behörighetsegenskap för IT-tjänster</w:t>
      </w:r>
    </w:p>
    <w:p w14:paraId="6BAD3FBB"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_Ref361148941 \r \h </w:instrText>
      </w:r>
      <w:r w:rsidRPr="00915D3B">
        <w:fldChar w:fldCharType="separate"/>
      </w:r>
      <w:r w:rsidR="001003D3">
        <w:t>6.2</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ins w:id="529" w:author="Robert Lundmark" w:date="2014-10-22T12:20:00Z">
        <w:r w:rsidR="001003D3" w:rsidRPr="001003D3">
          <w:rPr>
            <w:b/>
            <w:bCs/>
            <w:rPrChange w:id="530" w:author="Robert Lundmark" w:date="2014-10-22T12:21:00Z">
              <w:rPr>
                <w:b/>
                <w:bCs/>
                <w:lang w:val="en-US"/>
              </w:rPr>
            </w:rPrChange>
          </w:rPr>
          <w:t>Error! Reference source not found.</w:t>
        </w:r>
      </w:ins>
      <w:del w:id="531" w:author="Robert Lundmark" w:date="2014-10-22T12:20:00Z">
        <w:r w:rsidRPr="00DF7196" w:rsidDel="001003D3">
          <w:delText>R2</w:delText>
        </w:r>
      </w:del>
      <w:r w:rsidRPr="00915D3B">
        <w:fldChar w:fldCharType="end"/>
      </w:r>
      <w:r w:rsidRPr="00915D3B">
        <w:t>]. Informationsägaren avgör om tjänstekonsumenten ska beviljas åtkomst till personer med skyddade personuppgifter.</w:t>
      </w:r>
    </w:p>
    <w:p w14:paraId="7072C7F1"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2" w:name="_Toc401743810"/>
      <w:r w:rsidRPr="00915D3B">
        <w:t>Version</w:t>
      </w:r>
      <w:bookmarkEnd w:id="532"/>
    </w:p>
    <w:p w14:paraId="7E6D4EAD" w14:textId="738D5200" w:rsidR="00670EFB" w:rsidRPr="00915D3B" w:rsidRDefault="00670EFB" w:rsidP="00670EFB">
      <w:r w:rsidRPr="00915D3B">
        <w:t xml:space="preserve">Version på detta kontrakt är </w:t>
      </w:r>
      <w:r w:rsidR="003F209D">
        <w:t>1.0_RC5</w:t>
      </w:r>
      <w:r w:rsidRPr="00915D3B">
        <w:t>.</w:t>
      </w:r>
    </w:p>
    <w:p w14:paraId="427032DE"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3" w:name="_Ref359415241"/>
      <w:bookmarkStart w:id="534" w:name="_Toc401743811"/>
      <w:r w:rsidRPr="00915D3B">
        <w:t>Fältregler</w:t>
      </w:r>
      <w:bookmarkEnd w:id="533"/>
      <w:bookmarkEnd w:id="534"/>
    </w:p>
    <w:p w14:paraId="655C3767"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1"/>
      </w:r>
      <w:r w:rsidRPr="00915D3B">
        <w:t xml:space="preserve">. </w:t>
      </w:r>
    </w:p>
    <w:p w14:paraId="1DC65292" w14:textId="518FC8F2" w:rsidR="00670EFB" w:rsidRPr="00915D3B" w:rsidRDefault="00670EFB" w:rsidP="00670EFB">
      <w:r>
        <w:object w:dxaOrig="1531" w:dyaOrig="990" w14:anchorId="141CB9FE">
          <v:shape id="_x0000_i1026" type="#_x0000_t75" style="width:76.5pt;height:49.5pt" o:ole="">
            <v:imagedata r:id="rId10" o:title=""/>
          </v:shape>
          <o:OLEObject Type="Embed" ProgID="Excel.Sheet.8" ShapeID="_x0000_i1026" DrawAspect="Icon" ObjectID="_1475485740" r:id="rId11"/>
        </w:object>
      </w:r>
    </w:p>
    <w:tbl>
      <w:tblPr>
        <w:tblStyle w:val="TableGrid"/>
        <w:tblW w:w="9606" w:type="dxa"/>
        <w:tblLayout w:type="fixed"/>
        <w:tblLook w:val="04A0" w:firstRow="1" w:lastRow="0" w:firstColumn="1" w:lastColumn="0" w:noHBand="0" w:noVBand="1"/>
      </w:tblPr>
      <w:tblGrid>
        <w:gridCol w:w="3227"/>
        <w:gridCol w:w="1276"/>
        <w:gridCol w:w="3685"/>
        <w:gridCol w:w="1418"/>
      </w:tblGrid>
      <w:tr w:rsidR="00670EFB" w:rsidRPr="00915D3B" w14:paraId="3331893D" w14:textId="77777777" w:rsidTr="00515057">
        <w:trPr>
          <w:cantSplit/>
          <w:trHeight w:val="384"/>
        </w:trPr>
        <w:tc>
          <w:tcPr>
            <w:tcW w:w="3227" w:type="dxa"/>
            <w:shd w:val="clear" w:color="auto" w:fill="D9D9D9" w:themeFill="background1" w:themeFillShade="D9"/>
            <w:vAlign w:val="bottom"/>
          </w:tcPr>
          <w:p w14:paraId="5C5A70F2" w14:textId="77777777" w:rsidR="00670EFB" w:rsidRPr="00915D3B" w:rsidRDefault="00670EFB" w:rsidP="00515057">
            <w:pPr>
              <w:rPr>
                <w:b/>
              </w:rPr>
            </w:pPr>
            <w:r w:rsidRPr="00915D3B">
              <w:rPr>
                <w:b/>
              </w:rPr>
              <w:t>Namn</w:t>
            </w:r>
          </w:p>
        </w:tc>
        <w:tc>
          <w:tcPr>
            <w:tcW w:w="1276" w:type="dxa"/>
            <w:shd w:val="clear" w:color="auto" w:fill="D9D9D9" w:themeFill="background1" w:themeFillShade="D9"/>
            <w:vAlign w:val="bottom"/>
          </w:tcPr>
          <w:p w14:paraId="14ABDFD0" w14:textId="77777777" w:rsidR="00670EFB" w:rsidRPr="00915D3B" w:rsidRDefault="00670EFB" w:rsidP="00515057">
            <w:pPr>
              <w:rPr>
                <w:b/>
              </w:rPr>
            </w:pPr>
            <w:r w:rsidRPr="00915D3B">
              <w:rPr>
                <w:b/>
              </w:rPr>
              <w:t>Typ</w:t>
            </w:r>
          </w:p>
        </w:tc>
        <w:tc>
          <w:tcPr>
            <w:tcW w:w="3685" w:type="dxa"/>
            <w:shd w:val="clear" w:color="auto" w:fill="D9D9D9" w:themeFill="background1" w:themeFillShade="D9"/>
            <w:vAlign w:val="bottom"/>
          </w:tcPr>
          <w:p w14:paraId="20B5F79F" w14:textId="77777777" w:rsidR="00670EFB" w:rsidRPr="00915D3B" w:rsidRDefault="00670EFB" w:rsidP="00515057">
            <w:pPr>
              <w:rPr>
                <w:b/>
              </w:rPr>
            </w:pPr>
            <w:r w:rsidRPr="00915D3B">
              <w:rPr>
                <w:b/>
              </w:rPr>
              <w:t>Beskrivning</w:t>
            </w:r>
          </w:p>
        </w:tc>
        <w:tc>
          <w:tcPr>
            <w:tcW w:w="1418" w:type="dxa"/>
            <w:shd w:val="clear" w:color="auto" w:fill="D9D9D9" w:themeFill="background1" w:themeFillShade="D9"/>
            <w:vAlign w:val="bottom"/>
          </w:tcPr>
          <w:p w14:paraId="7FE9460E" w14:textId="77777777" w:rsidR="00670EFB" w:rsidRPr="00915D3B" w:rsidRDefault="00670EFB" w:rsidP="00515057">
            <w:pPr>
              <w:rPr>
                <w:b/>
              </w:rPr>
            </w:pPr>
            <w:r w:rsidRPr="00915D3B">
              <w:rPr>
                <w:b/>
              </w:rPr>
              <w:t>Kardinalitet</w:t>
            </w:r>
          </w:p>
        </w:tc>
      </w:tr>
      <w:tr w:rsidR="00670EFB" w:rsidRPr="00915D3B" w14:paraId="40E02F73" w14:textId="77777777" w:rsidTr="00515057">
        <w:trPr>
          <w:cantSplit/>
        </w:trPr>
        <w:tc>
          <w:tcPr>
            <w:tcW w:w="3227" w:type="dxa"/>
          </w:tcPr>
          <w:p w14:paraId="0E6AB045"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14:paraId="2DF90901"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45DB3F35"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714B7EA"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4BF409B" w14:textId="77777777" w:rsidTr="00515057">
        <w:trPr>
          <w:cantSplit/>
        </w:trPr>
        <w:tc>
          <w:tcPr>
            <w:tcW w:w="3227" w:type="dxa"/>
          </w:tcPr>
          <w:p w14:paraId="73892564" w14:textId="77777777" w:rsidR="00670EFB" w:rsidRPr="00915D3B" w:rsidRDefault="00670EFB" w:rsidP="00515057">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 xml:space="preserve">personHsaId *1)  </w:t>
            </w:r>
          </w:p>
          <w:p w14:paraId="6F6C6CA1"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276" w:type="dxa"/>
          </w:tcPr>
          <w:p w14:paraId="2D904DB5"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14:paraId="1401DDEA"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14:paraId="26AB2696"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0EF41466"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670EFB" w:rsidRPr="00915D3B" w14:paraId="2F443617" w14:textId="77777777" w:rsidTr="00515057">
        <w:trPr>
          <w:cantSplit/>
        </w:trPr>
        <w:tc>
          <w:tcPr>
            <w:tcW w:w="3227" w:type="dxa"/>
          </w:tcPr>
          <w:p w14:paraId="781E52F2"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personalIdentityNumber </w:t>
            </w:r>
            <w:r w:rsidRPr="00915D3B">
              <w:rPr>
                <w:rFonts w:ascii="Times New Roman" w:eastAsia="Times New Roman" w:hAnsi="Times New Roman" w:cs="Times New Roman"/>
                <w:spacing w:val="-1"/>
                <w:sz w:val="20"/>
                <w:szCs w:val="20"/>
              </w:rPr>
              <w:t>*1)</w:t>
            </w:r>
          </w:p>
        </w:tc>
        <w:tc>
          <w:tcPr>
            <w:tcW w:w="1276" w:type="dxa"/>
          </w:tcPr>
          <w:p w14:paraId="3E61098C"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14:paraId="2BB80E9C"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Person-id</w:t>
            </w:r>
            <w:r w:rsidRPr="00915D3B">
              <w:rPr>
                <w:rFonts w:ascii="Times New Roman" w:eastAsia="Times New Roman" w:hAnsi="Times New Roman" w:cs="Times New Roman"/>
                <w:spacing w:val="-1"/>
                <w:sz w:val="20"/>
                <w:szCs w:val="20"/>
              </w:rPr>
              <w:t xml:space="preserve"> för den person vars behörighetsegenskaper ska sökas ut.</w:t>
            </w:r>
          </w:p>
          <w:p w14:paraId="4F154CD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F31A998"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670EFB" w:rsidRPr="00915D3B" w14:paraId="49081BEB" w14:textId="77777777" w:rsidTr="00515057">
        <w:trPr>
          <w:cantSplit/>
        </w:trPr>
        <w:tc>
          <w:tcPr>
            <w:tcW w:w="3227" w:type="dxa"/>
          </w:tcPr>
          <w:p w14:paraId="66DBCC39" w14:textId="77777777" w:rsidR="00670EFB" w:rsidRPr="00915D3B" w:rsidRDefault="00670EFB" w:rsidP="00515057">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searchBase</w:t>
            </w:r>
          </w:p>
        </w:tc>
        <w:tc>
          <w:tcPr>
            <w:tcW w:w="1276" w:type="dxa"/>
          </w:tcPr>
          <w:p w14:paraId="19368592"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14:paraId="5BAEE3D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Sökbas. Om ingen sökbas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sökbas.</w:t>
            </w:r>
          </w:p>
        </w:tc>
        <w:tc>
          <w:tcPr>
            <w:tcW w:w="1418" w:type="dxa"/>
          </w:tcPr>
          <w:p w14:paraId="5F688D78"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670EFB" w:rsidRPr="00915D3B" w14:paraId="4AC3E100" w14:textId="77777777" w:rsidTr="00515057">
        <w:trPr>
          <w:cantSplit/>
        </w:trPr>
        <w:tc>
          <w:tcPr>
            <w:tcW w:w="3227" w:type="dxa"/>
          </w:tcPr>
          <w:p w14:paraId="5723F2B7"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lastRenderedPageBreak/>
              <w:t>Svar</w:t>
            </w:r>
          </w:p>
        </w:tc>
        <w:tc>
          <w:tcPr>
            <w:tcW w:w="1276" w:type="dxa"/>
          </w:tcPr>
          <w:p w14:paraId="19234959"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3685" w:type="dxa"/>
          </w:tcPr>
          <w:p w14:paraId="79C1A043"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42E2EBE"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3A0D6B60" w14:textId="77777777" w:rsidTr="00515057">
        <w:trPr>
          <w:cantSplit/>
        </w:trPr>
        <w:tc>
          <w:tcPr>
            <w:tcW w:w="3227" w:type="dxa"/>
          </w:tcPr>
          <w:p w14:paraId="579B9CC2"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 *2)</w:t>
            </w:r>
          </w:p>
        </w:tc>
        <w:tc>
          <w:tcPr>
            <w:tcW w:w="1276" w:type="dxa"/>
          </w:tcPr>
          <w:p w14:paraId="07D99D90"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CredentialInformationType</w:t>
            </w:r>
          </w:p>
        </w:tc>
        <w:tc>
          <w:tcPr>
            <w:tcW w:w="3685" w:type="dxa"/>
          </w:tcPr>
          <w:p w14:paraId="427E640C"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14:paraId="05D0E5D2"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670EFB" w:rsidRPr="00915D3B" w14:paraId="62F7BD36" w14:textId="77777777" w:rsidTr="00515057">
        <w:trPr>
          <w:cantSplit/>
          <w:trHeight w:val="315"/>
        </w:trPr>
        <w:tc>
          <w:tcPr>
            <w:tcW w:w="3227" w:type="dxa"/>
            <w:hideMark/>
          </w:tcPr>
          <w:p w14:paraId="2FDD23A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..givenName</w:t>
            </w:r>
          </w:p>
        </w:tc>
        <w:tc>
          <w:tcPr>
            <w:tcW w:w="1276" w:type="dxa"/>
            <w:hideMark/>
          </w:tcPr>
          <w:p w14:paraId="51ADBF7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19642F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Personens Förnamn </w:t>
            </w:r>
          </w:p>
        </w:tc>
        <w:tc>
          <w:tcPr>
            <w:tcW w:w="1418" w:type="dxa"/>
            <w:hideMark/>
          </w:tcPr>
          <w:p w14:paraId="4C93F3A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7A92F6C" w14:textId="77777777" w:rsidTr="00515057">
        <w:trPr>
          <w:cantSplit/>
          <w:trHeight w:val="495"/>
        </w:trPr>
        <w:tc>
          <w:tcPr>
            <w:tcW w:w="3227" w:type="dxa"/>
            <w:hideMark/>
          </w:tcPr>
          <w:p w14:paraId="5522B58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..middleAndSurName</w:t>
            </w:r>
            <w:r w:rsidRPr="00915D3B">
              <w:rPr>
                <w:rFonts w:ascii="Times New Roman" w:eastAsia="Times New Roman" w:hAnsi="Times New Roman"/>
                <w:i/>
                <w:iCs/>
                <w:szCs w:val="20"/>
                <w:lang w:eastAsia="sv-SE"/>
              </w:rPr>
              <w:t> </w:t>
            </w:r>
          </w:p>
        </w:tc>
        <w:tc>
          <w:tcPr>
            <w:tcW w:w="1276" w:type="dxa"/>
            <w:hideMark/>
          </w:tcPr>
          <w:p w14:paraId="2F99FD7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19E864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Mellannamn och efternamn.  Namnen är separerade med mellanslag.</w:t>
            </w:r>
          </w:p>
        </w:tc>
        <w:tc>
          <w:tcPr>
            <w:tcW w:w="1418" w:type="dxa"/>
            <w:hideMark/>
          </w:tcPr>
          <w:p w14:paraId="7991C11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4738F6D" w14:textId="77777777" w:rsidTr="00515057">
        <w:trPr>
          <w:cantSplit/>
          <w:trHeight w:val="315"/>
        </w:trPr>
        <w:tc>
          <w:tcPr>
            <w:tcW w:w="3227" w:type="dxa"/>
            <w:hideMark/>
          </w:tcPr>
          <w:p w14:paraId="608D388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..personHsaId</w:t>
            </w:r>
          </w:p>
        </w:tc>
        <w:tc>
          <w:tcPr>
            <w:tcW w:w="1276" w:type="dxa"/>
            <w:hideMark/>
          </w:tcPr>
          <w:p w14:paraId="24BF256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40BCD3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HSA-id</w:t>
            </w:r>
          </w:p>
        </w:tc>
        <w:tc>
          <w:tcPr>
            <w:tcW w:w="1418" w:type="dxa"/>
            <w:hideMark/>
          </w:tcPr>
          <w:p w14:paraId="63CDAD0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5404D69C" w14:textId="77777777" w:rsidTr="00515057">
        <w:trPr>
          <w:cantSplit/>
          <w:trHeight w:val="315"/>
        </w:trPr>
        <w:tc>
          <w:tcPr>
            <w:tcW w:w="3227" w:type="dxa"/>
            <w:hideMark/>
          </w:tcPr>
          <w:p w14:paraId="4052370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..healthCareProfessionalLicence</w:t>
            </w:r>
          </w:p>
        </w:tc>
        <w:tc>
          <w:tcPr>
            <w:tcW w:w="1276" w:type="dxa"/>
            <w:hideMark/>
          </w:tcPr>
          <w:p w14:paraId="2D1670C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50F206B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yrkestitel(-lar).</w:t>
            </w:r>
          </w:p>
        </w:tc>
        <w:tc>
          <w:tcPr>
            <w:tcW w:w="1418" w:type="dxa"/>
            <w:hideMark/>
          </w:tcPr>
          <w:p w14:paraId="6FF98F8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2BD9FAD7" w14:textId="77777777" w:rsidTr="00515057">
        <w:trPr>
          <w:cantSplit/>
          <w:trHeight w:val="315"/>
        </w:trPr>
        <w:tc>
          <w:tcPr>
            <w:tcW w:w="3227" w:type="dxa"/>
            <w:hideMark/>
          </w:tcPr>
          <w:p w14:paraId="58A9F61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..personalPrescriptionCode</w:t>
            </w:r>
          </w:p>
        </w:tc>
        <w:tc>
          <w:tcPr>
            <w:tcW w:w="1276" w:type="dxa"/>
            <w:hideMark/>
          </w:tcPr>
          <w:p w14:paraId="0B538F6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FB1263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förskrivarkod.</w:t>
            </w:r>
          </w:p>
        </w:tc>
        <w:tc>
          <w:tcPr>
            <w:tcW w:w="1418" w:type="dxa"/>
            <w:hideMark/>
          </w:tcPr>
          <w:p w14:paraId="6A1467A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2411E581" w14:textId="77777777" w:rsidTr="00515057">
        <w:trPr>
          <w:cantSplit/>
          <w:trHeight w:val="315"/>
        </w:trPr>
        <w:tc>
          <w:tcPr>
            <w:tcW w:w="3227" w:type="dxa"/>
            <w:hideMark/>
          </w:tcPr>
          <w:p w14:paraId="6478DD4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..groupPrescriptionCode</w:t>
            </w:r>
          </w:p>
        </w:tc>
        <w:tc>
          <w:tcPr>
            <w:tcW w:w="1276" w:type="dxa"/>
            <w:hideMark/>
          </w:tcPr>
          <w:p w14:paraId="0BCDB81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6E1C5F9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Gruppförskrivarkod (er) som personen tilldelats av sin arbetsgivare</w:t>
            </w:r>
          </w:p>
        </w:tc>
        <w:tc>
          <w:tcPr>
            <w:tcW w:w="1418" w:type="dxa"/>
            <w:hideMark/>
          </w:tcPr>
          <w:p w14:paraId="518CDD4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785F7E6F" w14:textId="77777777" w:rsidTr="00515057">
        <w:trPr>
          <w:cantSplit/>
          <w:trHeight w:val="315"/>
        </w:trPr>
        <w:tc>
          <w:tcPr>
            <w:tcW w:w="3227" w:type="dxa"/>
          </w:tcPr>
          <w:p w14:paraId="5D9E513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..nursePrescriptionRight</w:t>
            </w:r>
          </w:p>
        </w:tc>
        <w:tc>
          <w:tcPr>
            <w:tcW w:w="1276" w:type="dxa"/>
          </w:tcPr>
          <w:p w14:paraId="1D9F870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NursePrescriptionRightType</w:t>
            </w:r>
          </w:p>
        </w:tc>
        <w:tc>
          <w:tcPr>
            <w:tcW w:w="3685" w:type="dxa"/>
          </w:tcPr>
          <w:p w14:paraId="0C0BC04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Förskrivningsrätt för barnmorska/sjuksköterska</w:t>
            </w:r>
          </w:p>
        </w:tc>
        <w:tc>
          <w:tcPr>
            <w:tcW w:w="1418" w:type="dxa"/>
          </w:tcPr>
          <w:p w14:paraId="39DD42F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630B9076" w14:textId="77777777" w:rsidTr="00515057">
        <w:trPr>
          <w:cantSplit/>
          <w:trHeight w:val="315"/>
        </w:trPr>
        <w:tc>
          <w:tcPr>
            <w:tcW w:w="3227" w:type="dxa"/>
          </w:tcPr>
          <w:p w14:paraId="02824DB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..healthCareProfessionalLicence</w:t>
            </w:r>
          </w:p>
        </w:tc>
        <w:tc>
          <w:tcPr>
            <w:tcW w:w="1276" w:type="dxa"/>
          </w:tcPr>
          <w:p w14:paraId="5BEBC31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7EA814E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Legitimerade yrkestitel</w:t>
            </w:r>
            <w:r w:rsidRPr="00915D3B">
              <w:rPr>
                <w:rFonts w:ascii="Times New Roman" w:eastAsia="Times New Roman" w:hAnsi="Times New Roman"/>
                <w:szCs w:val="20"/>
                <w:lang w:eastAsia="sv-SE"/>
              </w:rPr>
              <w:br/>
              <w:t>(Barnmorska eller Sjuksköterska)</w:t>
            </w:r>
          </w:p>
        </w:tc>
        <w:tc>
          <w:tcPr>
            <w:tcW w:w="1418" w:type="dxa"/>
          </w:tcPr>
          <w:p w14:paraId="1136168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5946F6D" w14:textId="77777777" w:rsidTr="00515057">
        <w:trPr>
          <w:cantSplit/>
          <w:trHeight w:val="315"/>
        </w:trPr>
        <w:tc>
          <w:tcPr>
            <w:tcW w:w="3227" w:type="dxa"/>
          </w:tcPr>
          <w:p w14:paraId="4DB1E10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..prescriptionRight</w:t>
            </w:r>
          </w:p>
        </w:tc>
        <w:tc>
          <w:tcPr>
            <w:tcW w:w="1276" w:type="dxa"/>
          </w:tcPr>
          <w:p w14:paraId="3C127B1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3685" w:type="dxa"/>
          </w:tcPr>
          <w:p w14:paraId="2C083DD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 har förskrivningsrätt inom den angivna Legitimerade yrkestiteln</w:t>
            </w:r>
          </w:p>
        </w:tc>
        <w:tc>
          <w:tcPr>
            <w:tcW w:w="1418" w:type="dxa"/>
          </w:tcPr>
          <w:p w14:paraId="5339A5A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77825C5" w14:textId="77777777" w:rsidTr="00515057">
        <w:trPr>
          <w:cantSplit/>
          <w:trHeight w:val="315"/>
        </w:trPr>
        <w:tc>
          <w:tcPr>
            <w:tcW w:w="3227" w:type="dxa"/>
            <w:hideMark/>
          </w:tcPr>
          <w:p w14:paraId="0A83833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..hsaSystemRole</w:t>
            </w:r>
          </w:p>
        </w:tc>
        <w:tc>
          <w:tcPr>
            <w:tcW w:w="1276" w:type="dxa"/>
            <w:hideMark/>
          </w:tcPr>
          <w:p w14:paraId="724C931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HsaSystemRoleType</w:t>
            </w:r>
          </w:p>
        </w:tc>
        <w:tc>
          <w:tcPr>
            <w:tcW w:w="3685" w:type="dxa"/>
            <w:hideMark/>
          </w:tcPr>
          <w:p w14:paraId="7EB2C9B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Individuella behörighetsegenskaper för IT-tjänster.</w:t>
            </w:r>
          </w:p>
        </w:tc>
        <w:tc>
          <w:tcPr>
            <w:tcW w:w="1418" w:type="dxa"/>
            <w:hideMark/>
          </w:tcPr>
          <w:p w14:paraId="2BF169E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6EA88540" w14:textId="77777777" w:rsidTr="00515057">
        <w:trPr>
          <w:cantSplit/>
          <w:trHeight w:val="315"/>
        </w:trPr>
        <w:tc>
          <w:tcPr>
            <w:tcW w:w="3227" w:type="dxa"/>
          </w:tcPr>
          <w:p w14:paraId="074DDD8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..systemId</w:t>
            </w:r>
          </w:p>
        </w:tc>
        <w:tc>
          <w:tcPr>
            <w:tcW w:w="1276" w:type="dxa"/>
          </w:tcPr>
          <w:p w14:paraId="513800D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6C84596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IT-tjänstens SystemId</w:t>
            </w:r>
          </w:p>
        </w:tc>
        <w:tc>
          <w:tcPr>
            <w:tcW w:w="1418" w:type="dxa"/>
          </w:tcPr>
          <w:p w14:paraId="2C66611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2F9281F8" w14:textId="77777777" w:rsidTr="00515057">
        <w:trPr>
          <w:cantSplit/>
          <w:trHeight w:val="315"/>
        </w:trPr>
        <w:tc>
          <w:tcPr>
            <w:tcW w:w="3227" w:type="dxa"/>
          </w:tcPr>
          <w:p w14:paraId="520CE1C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..role</w:t>
            </w:r>
          </w:p>
        </w:tc>
        <w:tc>
          <w:tcPr>
            <w:tcW w:w="1276" w:type="dxa"/>
          </w:tcPr>
          <w:p w14:paraId="533EA77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25ABA36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Roll inom IT-tjänsten</w:t>
            </w:r>
          </w:p>
        </w:tc>
        <w:tc>
          <w:tcPr>
            <w:tcW w:w="1418" w:type="dxa"/>
          </w:tcPr>
          <w:p w14:paraId="44A9579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49BC6A9A" w14:textId="77777777" w:rsidTr="00515057">
        <w:trPr>
          <w:cantSplit/>
          <w:trHeight w:val="315"/>
        </w:trPr>
        <w:tc>
          <w:tcPr>
            <w:tcW w:w="3227" w:type="dxa"/>
            <w:hideMark/>
          </w:tcPr>
          <w:p w14:paraId="2290C47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..paTitleCode</w:t>
            </w:r>
          </w:p>
        </w:tc>
        <w:tc>
          <w:tcPr>
            <w:tcW w:w="1276" w:type="dxa"/>
            <w:hideMark/>
          </w:tcPr>
          <w:p w14:paraId="26CDB3A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C716D13"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Personens Befattningskoder</w:t>
            </w:r>
          </w:p>
        </w:tc>
        <w:tc>
          <w:tcPr>
            <w:tcW w:w="1418" w:type="dxa"/>
            <w:hideMark/>
          </w:tcPr>
          <w:p w14:paraId="66724B3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46424B88" w14:textId="77777777" w:rsidTr="00515057">
        <w:trPr>
          <w:cantSplit/>
          <w:trHeight w:val="300"/>
        </w:trPr>
        <w:tc>
          <w:tcPr>
            <w:tcW w:w="3227" w:type="dxa"/>
            <w:hideMark/>
          </w:tcPr>
          <w:p w14:paraId="5C5265D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..protectedPerson</w:t>
            </w:r>
          </w:p>
        </w:tc>
        <w:tc>
          <w:tcPr>
            <w:tcW w:w="1276" w:type="dxa"/>
            <w:hideMark/>
          </w:tcPr>
          <w:p w14:paraId="6018F4E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3685" w:type="dxa"/>
            <w:hideMark/>
          </w:tcPr>
          <w:p w14:paraId="3877B33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true: om person har skyddad identitet</w:t>
            </w:r>
          </w:p>
          <w:p w14:paraId="6323C78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hideMark/>
          </w:tcPr>
          <w:p w14:paraId="6EAB8CB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31DD68B4" w14:textId="77777777" w:rsidTr="00515057">
        <w:trPr>
          <w:cantSplit/>
          <w:trHeight w:val="315"/>
        </w:trPr>
        <w:tc>
          <w:tcPr>
            <w:tcW w:w="3227" w:type="dxa"/>
          </w:tcPr>
          <w:p w14:paraId="78586E6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..commission</w:t>
            </w:r>
          </w:p>
        </w:tc>
        <w:tc>
          <w:tcPr>
            <w:tcW w:w="1276" w:type="dxa"/>
          </w:tcPr>
          <w:p w14:paraId="739068F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CommissionType</w:t>
            </w:r>
          </w:p>
        </w:tc>
        <w:tc>
          <w:tcPr>
            <w:tcW w:w="3685" w:type="dxa"/>
          </w:tcPr>
          <w:p w14:paraId="0618B09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De medarbetaruppdrag som personen är kopplad till</w:t>
            </w:r>
          </w:p>
        </w:tc>
        <w:tc>
          <w:tcPr>
            <w:tcW w:w="1418" w:type="dxa"/>
          </w:tcPr>
          <w:p w14:paraId="7C3C56D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578AA937" w14:textId="77777777" w:rsidTr="00515057">
        <w:trPr>
          <w:cantSplit/>
          <w:trHeight w:val="315"/>
        </w:trPr>
        <w:tc>
          <w:tcPr>
            <w:tcW w:w="3227" w:type="dxa"/>
            <w:hideMark/>
          </w:tcPr>
          <w:p w14:paraId="1606842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..commissionName</w:t>
            </w:r>
          </w:p>
        </w:tc>
        <w:tc>
          <w:tcPr>
            <w:tcW w:w="1276" w:type="dxa"/>
            <w:hideMark/>
          </w:tcPr>
          <w:p w14:paraId="13089FF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4CEC96E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Namn</w:t>
            </w:r>
          </w:p>
        </w:tc>
        <w:tc>
          <w:tcPr>
            <w:tcW w:w="1418" w:type="dxa"/>
            <w:hideMark/>
          </w:tcPr>
          <w:p w14:paraId="2B64DD4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0208FF2" w14:textId="77777777" w:rsidTr="00515057">
        <w:trPr>
          <w:cantSplit/>
          <w:trHeight w:val="315"/>
        </w:trPr>
        <w:tc>
          <w:tcPr>
            <w:tcW w:w="3227" w:type="dxa"/>
            <w:hideMark/>
          </w:tcPr>
          <w:p w14:paraId="7D8A7F7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..commissionHsaId</w:t>
            </w:r>
          </w:p>
        </w:tc>
        <w:tc>
          <w:tcPr>
            <w:tcW w:w="1276" w:type="dxa"/>
            <w:hideMark/>
          </w:tcPr>
          <w:p w14:paraId="4547F16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406120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HSA-id</w:t>
            </w:r>
          </w:p>
        </w:tc>
        <w:tc>
          <w:tcPr>
            <w:tcW w:w="1418" w:type="dxa"/>
            <w:hideMark/>
          </w:tcPr>
          <w:p w14:paraId="27ED92A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237C98DB" w14:textId="77777777" w:rsidTr="00515057">
        <w:trPr>
          <w:cantSplit/>
          <w:trHeight w:val="315"/>
        </w:trPr>
        <w:tc>
          <w:tcPr>
            <w:tcW w:w="3227" w:type="dxa"/>
            <w:hideMark/>
          </w:tcPr>
          <w:p w14:paraId="5C3F315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..commissionPurpose</w:t>
            </w:r>
          </w:p>
        </w:tc>
        <w:tc>
          <w:tcPr>
            <w:tcW w:w="1276" w:type="dxa"/>
            <w:hideMark/>
          </w:tcPr>
          <w:p w14:paraId="7F54F58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95C1FD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xml:space="preserve">Medarbetaruppdragets ändamål </w:t>
            </w:r>
          </w:p>
        </w:tc>
        <w:tc>
          <w:tcPr>
            <w:tcW w:w="1418" w:type="dxa"/>
            <w:hideMark/>
          </w:tcPr>
          <w:p w14:paraId="5E3E9F9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12131A63" w14:textId="77777777" w:rsidTr="00515057">
        <w:trPr>
          <w:cantSplit/>
          <w:trHeight w:val="315"/>
        </w:trPr>
        <w:tc>
          <w:tcPr>
            <w:tcW w:w="3227" w:type="dxa"/>
            <w:hideMark/>
          </w:tcPr>
          <w:p w14:paraId="7E00C3D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..commissionRight</w:t>
            </w:r>
          </w:p>
        </w:tc>
        <w:tc>
          <w:tcPr>
            <w:tcW w:w="1276" w:type="dxa"/>
            <w:hideMark/>
          </w:tcPr>
          <w:p w14:paraId="7E66682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CommissionRightType</w:t>
            </w:r>
          </w:p>
        </w:tc>
        <w:tc>
          <w:tcPr>
            <w:tcW w:w="3685" w:type="dxa"/>
            <w:hideMark/>
          </w:tcPr>
          <w:p w14:paraId="39B7421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Medarbetaruppdragets rättigheter</w:t>
            </w:r>
          </w:p>
        </w:tc>
        <w:tc>
          <w:tcPr>
            <w:tcW w:w="1418" w:type="dxa"/>
            <w:hideMark/>
          </w:tcPr>
          <w:p w14:paraId="466E572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14938EB6" w14:textId="77777777" w:rsidTr="00515057">
        <w:trPr>
          <w:cantSplit/>
          <w:trHeight w:val="315"/>
        </w:trPr>
        <w:tc>
          <w:tcPr>
            <w:tcW w:w="3227" w:type="dxa"/>
          </w:tcPr>
          <w:p w14:paraId="01E814E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 ..activity</w:t>
            </w:r>
          </w:p>
        </w:tc>
        <w:tc>
          <w:tcPr>
            <w:tcW w:w="1276" w:type="dxa"/>
          </w:tcPr>
          <w:p w14:paraId="3F7743C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D6F086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aktivitet</w:t>
            </w:r>
          </w:p>
        </w:tc>
        <w:tc>
          <w:tcPr>
            <w:tcW w:w="1418" w:type="dxa"/>
          </w:tcPr>
          <w:p w14:paraId="07A308C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1F1B13C8" w14:textId="77777777" w:rsidTr="00515057">
        <w:trPr>
          <w:cantSplit/>
          <w:trHeight w:val="315"/>
        </w:trPr>
        <w:tc>
          <w:tcPr>
            <w:tcW w:w="3227" w:type="dxa"/>
          </w:tcPr>
          <w:p w14:paraId="7BD6913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 ..informationClass</w:t>
            </w:r>
          </w:p>
        </w:tc>
        <w:tc>
          <w:tcPr>
            <w:tcW w:w="1276" w:type="dxa"/>
          </w:tcPr>
          <w:p w14:paraId="718EC90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0DC39CD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informationstyp</w:t>
            </w:r>
          </w:p>
        </w:tc>
        <w:tc>
          <w:tcPr>
            <w:tcW w:w="1418" w:type="dxa"/>
          </w:tcPr>
          <w:p w14:paraId="2463AE1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50A50482" w14:textId="77777777" w:rsidTr="00515057">
        <w:trPr>
          <w:cantSplit/>
          <w:trHeight w:val="315"/>
        </w:trPr>
        <w:tc>
          <w:tcPr>
            <w:tcW w:w="3227" w:type="dxa"/>
          </w:tcPr>
          <w:p w14:paraId="6CD2AE8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 ..scope</w:t>
            </w:r>
          </w:p>
        </w:tc>
        <w:tc>
          <w:tcPr>
            <w:tcW w:w="1276" w:type="dxa"/>
          </w:tcPr>
          <w:p w14:paraId="697F61B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tcPr>
          <w:p w14:paraId="56D3908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Rättighet omfång</w:t>
            </w:r>
          </w:p>
        </w:tc>
        <w:tc>
          <w:tcPr>
            <w:tcW w:w="1418" w:type="dxa"/>
          </w:tcPr>
          <w:p w14:paraId="0D5D557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5A80B247" w14:textId="77777777" w:rsidTr="00515057">
        <w:trPr>
          <w:cantSplit/>
          <w:trHeight w:val="313"/>
        </w:trPr>
        <w:tc>
          <w:tcPr>
            <w:tcW w:w="3227" w:type="dxa"/>
            <w:hideMark/>
          </w:tcPr>
          <w:p w14:paraId="65AACB3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..healthCareUnitHsaId *3)</w:t>
            </w:r>
          </w:p>
        </w:tc>
        <w:tc>
          <w:tcPr>
            <w:tcW w:w="1276" w:type="dxa"/>
            <w:hideMark/>
          </w:tcPr>
          <w:p w14:paraId="6443BF1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1606F70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HSA-id för vårdenhet enligt PDL</w:t>
            </w:r>
          </w:p>
        </w:tc>
        <w:tc>
          <w:tcPr>
            <w:tcW w:w="1418" w:type="dxa"/>
            <w:hideMark/>
          </w:tcPr>
          <w:p w14:paraId="244086D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0345C3C4" w14:textId="77777777" w:rsidTr="00515057">
        <w:trPr>
          <w:cantSplit/>
          <w:trHeight w:val="315"/>
        </w:trPr>
        <w:tc>
          <w:tcPr>
            <w:tcW w:w="3227" w:type="dxa"/>
            <w:hideMark/>
          </w:tcPr>
          <w:p w14:paraId="16442A0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..healthCareUnitName *3)</w:t>
            </w:r>
          </w:p>
        </w:tc>
        <w:tc>
          <w:tcPr>
            <w:tcW w:w="1276" w:type="dxa"/>
            <w:hideMark/>
          </w:tcPr>
          <w:p w14:paraId="500D3F6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2745819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Vårdenhetens namn</w:t>
            </w:r>
          </w:p>
        </w:tc>
        <w:tc>
          <w:tcPr>
            <w:tcW w:w="1418" w:type="dxa"/>
            <w:hideMark/>
          </w:tcPr>
          <w:p w14:paraId="3088984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3E4E6A6D" w14:textId="77777777" w:rsidTr="00515057">
        <w:trPr>
          <w:cantSplit/>
          <w:trHeight w:val="315"/>
        </w:trPr>
        <w:tc>
          <w:tcPr>
            <w:tcW w:w="3227" w:type="dxa"/>
            <w:hideMark/>
          </w:tcPr>
          <w:p w14:paraId="2673FAFD"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..healthCareUnitStartDate *3)</w:t>
            </w:r>
          </w:p>
        </w:tc>
        <w:tc>
          <w:tcPr>
            <w:tcW w:w="1276" w:type="dxa"/>
            <w:hideMark/>
          </w:tcPr>
          <w:p w14:paraId="4A708C03"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14:paraId="5AB8203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vårdenhetens verksamhet</w:t>
            </w:r>
          </w:p>
        </w:tc>
        <w:tc>
          <w:tcPr>
            <w:tcW w:w="1418" w:type="dxa"/>
            <w:hideMark/>
          </w:tcPr>
          <w:p w14:paraId="64B9932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31929FDA" w14:textId="77777777" w:rsidTr="00515057">
        <w:trPr>
          <w:cantSplit/>
          <w:trHeight w:val="315"/>
        </w:trPr>
        <w:tc>
          <w:tcPr>
            <w:tcW w:w="3227" w:type="dxa"/>
            <w:hideMark/>
          </w:tcPr>
          <w:p w14:paraId="6155A0B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lastRenderedPageBreak/>
              <w:t>.. ..healthCareUnitEndDate *3)</w:t>
            </w:r>
          </w:p>
        </w:tc>
        <w:tc>
          <w:tcPr>
            <w:tcW w:w="1276" w:type="dxa"/>
            <w:hideMark/>
          </w:tcPr>
          <w:p w14:paraId="2D03E433"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14:paraId="0956503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vårdenhetens verksamhet</w:t>
            </w:r>
          </w:p>
        </w:tc>
        <w:tc>
          <w:tcPr>
            <w:tcW w:w="1418" w:type="dxa"/>
            <w:hideMark/>
          </w:tcPr>
          <w:p w14:paraId="4F4F559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7DA95A58" w14:textId="77777777" w:rsidTr="00515057">
        <w:trPr>
          <w:cantSplit/>
          <w:trHeight w:val="365"/>
        </w:trPr>
        <w:tc>
          <w:tcPr>
            <w:tcW w:w="3227" w:type="dxa"/>
            <w:hideMark/>
          </w:tcPr>
          <w:p w14:paraId="610B318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..healthCareProviderHsaId</w:t>
            </w:r>
            <w:r w:rsidRPr="00915D3B">
              <w:rPr>
                <w:rFonts w:ascii="Times New Roman" w:eastAsia="Times New Roman" w:hAnsi="Times New Roman"/>
                <w:i/>
                <w:iCs/>
                <w:szCs w:val="20"/>
                <w:lang w:eastAsia="sv-SE"/>
              </w:rPr>
              <w:t> </w:t>
            </w:r>
          </w:p>
        </w:tc>
        <w:tc>
          <w:tcPr>
            <w:tcW w:w="1276" w:type="dxa"/>
            <w:hideMark/>
          </w:tcPr>
          <w:p w14:paraId="0578F9B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0D11A9B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HSA-id</w:t>
            </w:r>
          </w:p>
        </w:tc>
        <w:tc>
          <w:tcPr>
            <w:tcW w:w="1418" w:type="dxa"/>
            <w:hideMark/>
          </w:tcPr>
          <w:p w14:paraId="79A9AEF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7E26204" w14:textId="77777777" w:rsidTr="00515057">
        <w:trPr>
          <w:cantSplit/>
          <w:trHeight w:val="315"/>
        </w:trPr>
        <w:tc>
          <w:tcPr>
            <w:tcW w:w="3227" w:type="dxa"/>
            <w:hideMark/>
          </w:tcPr>
          <w:p w14:paraId="64FBD97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..healthCareProviderName</w:t>
            </w:r>
          </w:p>
        </w:tc>
        <w:tc>
          <w:tcPr>
            <w:tcW w:w="1276" w:type="dxa"/>
            <w:hideMark/>
          </w:tcPr>
          <w:p w14:paraId="2CD312B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388281F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Namn</w:t>
            </w:r>
          </w:p>
        </w:tc>
        <w:tc>
          <w:tcPr>
            <w:tcW w:w="1418" w:type="dxa"/>
            <w:hideMark/>
          </w:tcPr>
          <w:p w14:paraId="01C118D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BD8BAF3" w14:textId="77777777" w:rsidTr="00515057">
        <w:trPr>
          <w:cantSplit/>
          <w:trHeight w:val="315"/>
        </w:trPr>
        <w:tc>
          <w:tcPr>
            <w:tcW w:w="3227" w:type="dxa"/>
            <w:hideMark/>
          </w:tcPr>
          <w:p w14:paraId="72D72DF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..healthCareProviderOrgNo</w:t>
            </w:r>
          </w:p>
        </w:tc>
        <w:tc>
          <w:tcPr>
            <w:tcW w:w="1276" w:type="dxa"/>
            <w:hideMark/>
          </w:tcPr>
          <w:p w14:paraId="440B2689"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3685" w:type="dxa"/>
            <w:hideMark/>
          </w:tcPr>
          <w:p w14:paraId="7AD22C7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Vårdgivarens organisationsnummer</w:t>
            </w:r>
          </w:p>
        </w:tc>
        <w:tc>
          <w:tcPr>
            <w:tcW w:w="1418" w:type="dxa"/>
            <w:hideMark/>
          </w:tcPr>
          <w:p w14:paraId="6C008AC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3B806C0C" w14:textId="77777777" w:rsidTr="00515057">
        <w:trPr>
          <w:cantSplit/>
          <w:trHeight w:val="315"/>
        </w:trPr>
        <w:tc>
          <w:tcPr>
            <w:tcW w:w="3227" w:type="dxa"/>
            <w:hideMark/>
          </w:tcPr>
          <w:p w14:paraId="7488E13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..healthCareProviderStartDate</w:t>
            </w:r>
          </w:p>
        </w:tc>
        <w:tc>
          <w:tcPr>
            <w:tcW w:w="1276" w:type="dxa"/>
            <w:hideMark/>
          </w:tcPr>
          <w:p w14:paraId="42347B8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14:paraId="7272E831"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Startdatum för vårdgivarens verksamhet</w:t>
            </w:r>
          </w:p>
        </w:tc>
        <w:tc>
          <w:tcPr>
            <w:tcW w:w="1418" w:type="dxa"/>
            <w:hideMark/>
          </w:tcPr>
          <w:p w14:paraId="3D4281F5"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7B260037" w14:textId="77777777" w:rsidTr="00515057">
        <w:trPr>
          <w:cantSplit/>
          <w:trHeight w:val="315"/>
        </w:trPr>
        <w:tc>
          <w:tcPr>
            <w:tcW w:w="3227" w:type="dxa"/>
            <w:hideMark/>
          </w:tcPr>
          <w:p w14:paraId="48BDCC3F"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..healthCareProviderEndDate</w:t>
            </w:r>
          </w:p>
        </w:tc>
        <w:tc>
          <w:tcPr>
            <w:tcW w:w="1276" w:type="dxa"/>
            <w:hideMark/>
          </w:tcPr>
          <w:p w14:paraId="34515618"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dateTime</w:t>
            </w:r>
          </w:p>
        </w:tc>
        <w:tc>
          <w:tcPr>
            <w:tcW w:w="3685" w:type="dxa"/>
            <w:hideMark/>
          </w:tcPr>
          <w:p w14:paraId="2F609BF4"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Slutdatum för vårdgivarens verksamhet</w:t>
            </w:r>
          </w:p>
        </w:tc>
        <w:tc>
          <w:tcPr>
            <w:tcW w:w="1418" w:type="dxa"/>
            <w:hideMark/>
          </w:tcPr>
          <w:p w14:paraId="284BB33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1196C261" w14:textId="77777777" w:rsidTr="00515057">
        <w:trPr>
          <w:cantSplit/>
        </w:trPr>
        <w:tc>
          <w:tcPr>
            <w:tcW w:w="3227" w:type="dxa"/>
          </w:tcPr>
          <w:p w14:paraId="7BE33EA1"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resultCode</w:t>
            </w:r>
          </w:p>
        </w:tc>
        <w:tc>
          <w:tcPr>
            <w:tcW w:w="1276" w:type="dxa"/>
          </w:tcPr>
          <w:p w14:paraId="57E6A20B"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14:paraId="45E36E11"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14:paraId="4102557F"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1..1</w:t>
            </w:r>
          </w:p>
        </w:tc>
      </w:tr>
      <w:tr w:rsidR="00670EFB" w:rsidRPr="00915D3B" w14:paraId="19D7F733" w14:textId="77777777" w:rsidTr="00515057">
        <w:trPr>
          <w:cantSplit/>
        </w:trPr>
        <w:tc>
          <w:tcPr>
            <w:tcW w:w="3227" w:type="dxa"/>
          </w:tcPr>
          <w:p w14:paraId="5FABC386" w14:textId="77777777" w:rsidR="00670EFB" w:rsidRPr="00915D3B" w:rsidRDefault="00670EFB" w:rsidP="00515057">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resultText</w:t>
            </w:r>
          </w:p>
        </w:tc>
        <w:tc>
          <w:tcPr>
            <w:tcW w:w="1276" w:type="dxa"/>
          </w:tcPr>
          <w:p w14:paraId="5B78E609"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14:paraId="481DD8DC"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Beskrivning av fel vid resultCode=ERROR.</w:t>
            </w:r>
          </w:p>
        </w:tc>
        <w:tc>
          <w:tcPr>
            <w:tcW w:w="1418" w:type="dxa"/>
          </w:tcPr>
          <w:p w14:paraId="3C1557D9"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0..1</w:t>
            </w:r>
          </w:p>
        </w:tc>
      </w:tr>
    </w:tbl>
    <w:p w14:paraId="0D33316D" w14:textId="77777777" w:rsidR="00670EFB" w:rsidRPr="00915D3B" w:rsidRDefault="00670EFB" w:rsidP="00670EFB">
      <w:pPr>
        <w:pStyle w:val="BodyText"/>
      </w:pPr>
    </w:p>
    <w:p w14:paraId="7FFBEA86"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5" w:name="_Toc401743812"/>
      <w:r w:rsidRPr="00915D3B">
        <w:t>Tjänstekontraktsspecifika krav och regler</w:t>
      </w:r>
      <w:bookmarkEnd w:id="535"/>
    </w:p>
    <w:p w14:paraId="7E612544" w14:textId="77777777" w:rsidR="00670EFB" w:rsidRPr="00915D3B" w:rsidRDefault="00670EFB" w:rsidP="00670EFB">
      <w:r w:rsidRPr="00915D3B">
        <w:t xml:space="preserve">Till denna informationsmängd finns regler som ej uttrycks i schemafilerna och tabellen ovan. Dessa återfinns nedan. </w:t>
      </w:r>
    </w:p>
    <w:p w14:paraId="6FDF9504" w14:textId="77777777" w:rsidR="00670EFB" w:rsidRPr="00915D3B" w:rsidRDefault="00670EFB" w:rsidP="00670EFB">
      <w:pPr>
        <w:rPr>
          <w:sz w:val="22"/>
          <w:u w:val="single"/>
        </w:rPr>
      </w:pPr>
    </w:p>
    <w:p w14:paraId="6F64A945" w14:textId="77777777" w:rsidR="00670EFB" w:rsidRPr="00915D3B" w:rsidRDefault="00670EFB" w:rsidP="00670EFB">
      <w:pPr>
        <w:rPr>
          <w:sz w:val="22"/>
          <w:u w:val="single"/>
        </w:rPr>
      </w:pPr>
      <w:r w:rsidRPr="00915D3B">
        <w:rPr>
          <w:sz w:val="22"/>
          <w:u w:val="single"/>
        </w:rPr>
        <w:t>*1) person</w:t>
      </w:r>
      <w:r w:rsidRPr="00915D3B">
        <w:rPr>
          <w:rFonts w:eastAsia="Times New Roman" w:cs="Arial"/>
          <w:spacing w:val="-1"/>
          <w:sz w:val="22"/>
          <w:u w:val="single"/>
        </w:rPr>
        <w:t xml:space="preserve">HsaId </w:t>
      </w:r>
      <w:r w:rsidRPr="00915D3B">
        <w:rPr>
          <w:rFonts w:cs="Arial"/>
          <w:sz w:val="22"/>
          <w:u w:val="single"/>
        </w:rPr>
        <w:t>och personalIdentityNumber</w:t>
      </w:r>
    </w:p>
    <w:p w14:paraId="03BEAEC9" w14:textId="77777777" w:rsidR="00670EFB" w:rsidRPr="00915D3B" w:rsidRDefault="00670EFB" w:rsidP="00670EFB">
      <w:pPr>
        <w:rPr>
          <w:rFonts w:cs="Arial"/>
        </w:rPr>
      </w:pPr>
      <w:r w:rsidRPr="00915D3B">
        <w:rPr>
          <w:rFonts w:cs="Arial"/>
        </w:rPr>
        <w:t xml:space="preserve">Exakt ett av fälten </w:t>
      </w:r>
      <w:r w:rsidRPr="00915D3B">
        <w:rPr>
          <w:rFonts w:eastAsia="Times New Roman" w:cs="Arial"/>
          <w:spacing w:val="-1"/>
          <w:szCs w:val="20"/>
        </w:rPr>
        <w:t xml:space="preserve">personHsaId </w:t>
      </w:r>
      <w:r w:rsidRPr="00915D3B">
        <w:rPr>
          <w:rFonts w:cs="Arial"/>
        </w:rPr>
        <w:t>och personalIdentityNumber ska anges.</w:t>
      </w:r>
    </w:p>
    <w:p w14:paraId="45440C18" w14:textId="77777777" w:rsidR="00670EFB" w:rsidRPr="00915D3B" w:rsidRDefault="00670EFB" w:rsidP="00670EFB">
      <w:pPr>
        <w:rPr>
          <w:rFonts w:cs="Arial"/>
        </w:rPr>
      </w:pPr>
    </w:p>
    <w:p w14:paraId="5E90BB99" w14:textId="77777777" w:rsidR="00670EFB" w:rsidRPr="00915D3B" w:rsidRDefault="00670EFB" w:rsidP="00670EFB">
      <w:pPr>
        <w:rPr>
          <w:sz w:val="22"/>
          <w:u w:val="single"/>
        </w:rPr>
      </w:pPr>
      <w:r w:rsidRPr="00915D3B">
        <w:rPr>
          <w:sz w:val="22"/>
          <w:u w:val="single"/>
        </w:rPr>
        <w:t>*2) credentialInformation</w:t>
      </w:r>
    </w:p>
    <w:p w14:paraId="7179D656" w14:textId="77777777" w:rsidR="00670EFB" w:rsidRPr="00915D3B" w:rsidRDefault="00670EFB" w:rsidP="00670EFB">
      <w:pPr>
        <w:rPr>
          <w:rFonts w:cs="Arial"/>
        </w:rPr>
      </w:pPr>
      <w:r w:rsidRPr="00915D3B">
        <w:rPr>
          <w:rFonts w:cs="Arial"/>
        </w:rPr>
        <w:t>En person kan ha flera olika HSA-id om personen har lagts upp i olika organisationers grenar av katalogen.</w:t>
      </w:r>
    </w:p>
    <w:p w14:paraId="6A20A7D0" w14:textId="77777777" w:rsidR="00670EFB" w:rsidRPr="00915D3B" w:rsidRDefault="00670EFB" w:rsidP="00670EFB">
      <w:pPr>
        <w:rPr>
          <w:rFonts w:cs="Arial"/>
        </w:rPr>
      </w:pPr>
      <w:r w:rsidRPr="00915D3B">
        <w:rPr>
          <w:rFonts w:cs="Arial"/>
        </w:rPr>
        <w:t xml:space="preserve">Vid sökning med </w:t>
      </w:r>
      <w:r>
        <w:rPr>
          <w:rFonts w:cs="Arial"/>
        </w:rPr>
        <w:t>person-id</w:t>
      </w:r>
      <w:r w:rsidRPr="00915D3B">
        <w:rPr>
          <w:rFonts w:cs="Arial"/>
        </w:rPr>
        <w:t xml:space="preserve"> så kommer i sådant fall en credentialInformation returneras per HSA-id (bl.a. eftersom kopplingen mellan personobjekt och medarbetaruppdrag görs via personens HSA-id).</w:t>
      </w:r>
    </w:p>
    <w:p w14:paraId="01D2B919" w14:textId="77777777" w:rsidR="00670EFB" w:rsidRPr="00915D3B" w:rsidRDefault="00670EFB" w:rsidP="00670EFB">
      <w:pPr>
        <w:rPr>
          <w:rFonts w:cs="Arial"/>
        </w:rPr>
      </w:pPr>
    </w:p>
    <w:p w14:paraId="0C13A217" w14:textId="77777777" w:rsidR="00670EFB" w:rsidRPr="00915D3B" w:rsidRDefault="00670EFB" w:rsidP="00670EFB">
      <w:pPr>
        <w:keepNext/>
        <w:rPr>
          <w:rFonts w:cs="Arial"/>
          <w:sz w:val="22"/>
          <w:u w:val="single"/>
        </w:rPr>
      </w:pPr>
      <w:r w:rsidRPr="00915D3B">
        <w:rPr>
          <w:rFonts w:cs="Arial"/>
          <w:sz w:val="22"/>
          <w:u w:val="single"/>
        </w:rPr>
        <w:t>*3) Vårdenhets- (healthCareUnit-) attribut</w:t>
      </w:r>
    </w:p>
    <w:p w14:paraId="683E1410" w14:textId="77777777" w:rsidR="00670EFB" w:rsidRPr="00915D3B" w:rsidRDefault="00670EFB" w:rsidP="00670EFB">
      <w:pPr>
        <w:rPr>
          <w:rFonts w:cs="Arial"/>
        </w:rPr>
      </w:pPr>
      <w:r w:rsidRPr="00915D3B">
        <w:rPr>
          <w:rFonts w:cs="Arial"/>
        </w:rPr>
        <w:t>I det fall ett Medarbetaruppdrag ligger direkt under Vårdgivaren så returneras inga Vårdenhetsattribut, d.v.s. inga värden returneras för de attribut vars namn inleds med healthCareUnit.</w:t>
      </w:r>
    </w:p>
    <w:p w14:paraId="30949421" w14:textId="77777777" w:rsidR="00670EFB" w:rsidRPr="00915D3B" w:rsidRDefault="00670EFB" w:rsidP="00670EFB">
      <w:pPr>
        <w:pStyle w:val="Heading3"/>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6" w:name="_Toc401743813"/>
      <w:r w:rsidRPr="00915D3B">
        <w:t>SLA-krav</w:t>
      </w:r>
      <w:bookmarkEnd w:id="536"/>
    </w:p>
    <w:p w14:paraId="4F0376E0" w14:textId="77777777" w:rsidR="00670EFB" w:rsidRPr="00915D3B" w:rsidRDefault="00670EFB" w:rsidP="00670EFB">
      <w:r w:rsidRPr="00915D3B">
        <w:t>Krav på svarstider anges under förutsättning att SSL-uppkoppling är etablerad, d.v.s. SSL-förhandlingstid tillkommer vid start av ny SSL-session. Angivna krav på svarstid utgår ifrån mätning från Tjänsteplattformen mot Katalogtjänsten, och exklusive den tid som tjänsteplattformen behöver för att förmedla fråga och svar.</w:t>
      </w:r>
    </w:p>
    <w:p w14:paraId="52F454C1" w14:textId="77777777" w:rsidR="00670EFB" w:rsidRPr="00915D3B" w:rsidRDefault="00670EFB" w:rsidP="00670EFB">
      <w:r w:rsidRPr="00915D3B">
        <w:t>Svarstid ska kunna garanteras upp till angiven last.</w:t>
      </w:r>
    </w:p>
    <w:p w14:paraId="026440BD" w14:textId="77777777" w:rsidR="00670EFB" w:rsidRPr="00915D3B" w:rsidRDefault="00670EFB" w:rsidP="00670EFB"/>
    <w:tbl>
      <w:tblPr>
        <w:tblStyle w:val="TableGrid"/>
        <w:tblW w:w="0" w:type="auto"/>
        <w:tblLook w:val="04A0" w:firstRow="1" w:lastRow="0" w:firstColumn="1" w:lastColumn="0" w:noHBand="0" w:noVBand="1"/>
      </w:tblPr>
      <w:tblGrid>
        <w:gridCol w:w="4786"/>
        <w:gridCol w:w="1956"/>
        <w:gridCol w:w="2438"/>
      </w:tblGrid>
      <w:tr w:rsidR="00670EFB" w:rsidRPr="00915D3B" w14:paraId="5AA0D8CF" w14:textId="77777777" w:rsidTr="00515057">
        <w:tc>
          <w:tcPr>
            <w:tcW w:w="4786" w:type="dxa"/>
          </w:tcPr>
          <w:p w14:paraId="5B145738" w14:textId="77777777" w:rsidR="00670EFB" w:rsidRPr="00915D3B" w:rsidRDefault="00670EFB" w:rsidP="00515057">
            <w:pPr>
              <w:rPr>
                <w:b/>
              </w:rPr>
            </w:pPr>
            <w:r w:rsidRPr="00915D3B">
              <w:rPr>
                <w:b/>
              </w:rPr>
              <w:t>Antal returnerade medarbetaruppdrag</w:t>
            </w:r>
          </w:p>
        </w:tc>
        <w:tc>
          <w:tcPr>
            <w:tcW w:w="1956" w:type="dxa"/>
          </w:tcPr>
          <w:p w14:paraId="3662E0E7" w14:textId="77777777" w:rsidR="00670EFB" w:rsidRPr="00915D3B" w:rsidRDefault="00670EFB" w:rsidP="00515057">
            <w:pPr>
              <w:rPr>
                <w:b/>
              </w:rPr>
            </w:pPr>
            <w:r w:rsidRPr="00915D3B">
              <w:rPr>
                <w:b/>
              </w:rPr>
              <w:t>Svarstider måste garanteras upp till följande last</w:t>
            </w:r>
          </w:p>
        </w:tc>
        <w:tc>
          <w:tcPr>
            <w:tcW w:w="2438" w:type="dxa"/>
          </w:tcPr>
          <w:p w14:paraId="0A5ADB6F" w14:textId="77777777" w:rsidR="00670EFB" w:rsidRPr="00915D3B" w:rsidRDefault="00670EFB" w:rsidP="00515057">
            <w:pPr>
              <w:rPr>
                <w:b/>
              </w:rPr>
            </w:pPr>
            <w:r w:rsidRPr="00915D3B">
              <w:rPr>
                <w:b/>
              </w:rPr>
              <w:t>Svarstid för 95 % av alla anropen ska ligga inom</w:t>
            </w:r>
          </w:p>
        </w:tc>
      </w:tr>
      <w:tr w:rsidR="00670EFB" w:rsidRPr="00915D3B" w14:paraId="6D56FA05" w14:textId="77777777" w:rsidTr="00515057">
        <w:tc>
          <w:tcPr>
            <w:tcW w:w="4786" w:type="dxa"/>
          </w:tcPr>
          <w:p w14:paraId="67AA72D6" w14:textId="77777777" w:rsidR="00670EFB" w:rsidRPr="00915D3B" w:rsidRDefault="00670EFB" w:rsidP="00515057">
            <w:r w:rsidRPr="00915D3B">
              <w:t>Person med 0-1 medarbetaruppdrag</w:t>
            </w:r>
          </w:p>
        </w:tc>
        <w:tc>
          <w:tcPr>
            <w:tcW w:w="1956" w:type="dxa"/>
          </w:tcPr>
          <w:p w14:paraId="11045C54" w14:textId="77777777" w:rsidR="00670EFB" w:rsidRPr="00915D3B" w:rsidRDefault="00670EFB" w:rsidP="00515057">
            <w:r w:rsidRPr="00915D3B">
              <w:t>10 anrop/s</w:t>
            </w:r>
          </w:p>
        </w:tc>
        <w:tc>
          <w:tcPr>
            <w:tcW w:w="2438" w:type="dxa"/>
          </w:tcPr>
          <w:p w14:paraId="6F56BB29" w14:textId="77777777" w:rsidR="00670EFB" w:rsidRPr="00915D3B" w:rsidRDefault="00670EFB" w:rsidP="00515057">
            <w:r w:rsidRPr="00915D3B">
              <w:t xml:space="preserve">  150 ms</w:t>
            </w:r>
          </w:p>
        </w:tc>
      </w:tr>
      <w:tr w:rsidR="00670EFB" w:rsidRPr="00915D3B" w14:paraId="440FBBCA" w14:textId="77777777" w:rsidTr="00515057">
        <w:tc>
          <w:tcPr>
            <w:tcW w:w="4786" w:type="dxa"/>
          </w:tcPr>
          <w:p w14:paraId="3CC281D6" w14:textId="77777777" w:rsidR="00670EFB" w:rsidRPr="00915D3B" w:rsidRDefault="00670EFB" w:rsidP="00515057">
            <w:r w:rsidRPr="00915D3B">
              <w:t>Person med 2-9 medarbetaruppdrag</w:t>
            </w:r>
          </w:p>
        </w:tc>
        <w:tc>
          <w:tcPr>
            <w:tcW w:w="1956" w:type="dxa"/>
          </w:tcPr>
          <w:p w14:paraId="0CFBB780" w14:textId="77777777" w:rsidR="00670EFB" w:rsidRPr="00915D3B" w:rsidRDefault="00670EFB" w:rsidP="00515057">
            <w:r w:rsidRPr="00915D3B">
              <w:t>5 anrop/s</w:t>
            </w:r>
          </w:p>
        </w:tc>
        <w:tc>
          <w:tcPr>
            <w:tcW w:w="2438" w:type="dxa"/>
          </w:tcPr>
          <w:p w14:paraId="2FBB6B4A" w14:textId="77777777" w:rsidR="00670EFB" w:rsidRPr="00915D3B" w:rsidRDefault="00670EFB" w:rsidP="00515057">
            <w:r w:rsidRPr="00915D3B">
              <w:t xml:space="preserve">  300 ms</w:t>
            </w:r>
          </w:p>
        </w:tc>
      </w:tr>
      <w:tr w:rsidR="00670EFB" w:rsidRPr="00915D3B" w14:paraId="56508BBB" w14:textId="77777777" w:rsidTr="00515057">
        <w:tc>
          <w:tcPr>
            <w:tcW w:w="4786" w:type="dxa"/>
          </w:tcPr>
          <w:p w14:paraId="2AA42048" w14:textId="77777777" w:rsidR="00670EFB" w:rsidRPr="00915D3B" w:rsidRDefault="00670EFB" w:rsidP="00515057">
            <w:r w:rsidRPr="00915D3B">
              <w:t>Person med 10-199 medarbetaruppdrag</w:t>
            </w:r>
          </w:p>
        </w:tc>
        <w:tc>
          <w:tcPr>
            <w:tcW w:w="1956" w:type="dxa"/>
          </w:tcPr>
          <w:p w14:paraId="75773335" w14:textId="77777777" w:rsidR="00670EFB" w:rsidRPr="00915D3B" w:rsidRDefault="00670EFB" w:rsidP="00515057">
            <w:r w:rsidRPr="00915D3B">
              <w:t>1 anrop/s</w:t>
            </w:r>
          </w:p>
        </w:tc>
        <w:tc>
          <w:tcPr>
            <w:tcW w:w="2438" w:type="dxa"/>
          </w:tcPr>
          <w:p w14:paraId="78F47C46" w14:textId="77777777" w:rsidR="00670EFB" w:rsidRPr="00915D3B" w:rsidRDefault="00670EFB" w:rsidP="00515057">
            <w:r w:rsidRPr="00915D3B">
              <w:t xml:space="preserve">  2000 ms</w:t>
            </w:r>
          </w:p>
        </w:tc>
      </w:tr>
    </w:tbl>
    <w:p w14:paraId="6B0D59FA" w14:textId="77777777" w:rsidR="00670EFB" w:rsidRPr="00915D3B" w:rsidRDefault="00670EFB" w:rsidP="00670EFB"/>
    <w:p w14:paraId="7A41ABE0"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7" w:name="_Toc401743814"/>
      <w:r w:rsidRPr="00915D3B">
        <w:t>Logiska fel</w:t>
      </w:r>
      <w:bookmarkEnd w:id="537"/>
    </w:p>
    <w:p w14:paraId="446BAB7B" w14:textId="77777777" w:rsidR="00670EFB" w:rsidRPr="00B360DE" w:rsidRDefault="00670EFB" w:rsidP="00670EFB">
      <w:pPr>
        <w:rPr>
          <w:rFonts w:cs="Arial"/>
          <w:szCs w:val="20"/>
        </w:rPr>
      </w:pPr>
      <w:r w:rsidRPr="00B360DE">
        <w:t xml:space="preserve">För alla logiska fel returneras </w:t>
      </w:r>
      <w:r w:rsidRPr="00B360DE">
        <w:rPr>
          <w:rFonts w:ascii="Times New Roman" w:hAnsi="Times New Roman"/>
          <w:szCs w:val="20"/>
        </w:rPr>
        <w:t>resultCode=ERROR</w:t>
      </w:r>
      <w:r w:rsidRPr="00B360DE">
        <w:t xml:space="preserve"> och en förklarande text i </w:t>
      </w:r>
      <w:r w:rsidRPr="00B360DE">
        <w:rPr>
          <w:rFonts w:ascii="Times New Roman" w:hAnsi="Times New Roman"/>
          <w:szCs w:val="20"/>
        </w:rPr>
        <w:t xml:space="preserve">resultText. </w:t>
      </w:r>
      <w:r w:rsidRPr="00B360DE">
        <w:rPr>
          <w:rFonts w:cs="Arial"/>
          <w:szCs w:val="20"/>
        </w:rPr>
        <w:t>Följande logiska fel har identifierats för detta kontrakt:</w:t>
      </w:r>
    </w:p>
    <w:p w14:paraId="719E784E" w14:textId="77777777" w:rsidR="00670EFB" w:rsidRPr="00B360DE" w:rsidRDefault="00670EFB" w:rsidP="00670EFB">
      <w:pPr>
        <w:rPr>
          <w:rFonts w:cs="Arial"/>
        </w:rPr>
      </w:pPr>
      <w:r w:rsidRPr="00B360DE">
        <w:rPr>
          <w:rFonts w:cs="Arial"/>
          <w:szCs w:val="20"/>
        </w:rPr>
        <w:t>Fel för vilka ingen information returneras.</w:t>
      </w:r>
    </w:p>
    <w:p w14:paraId="677A3461" w14:textId="255256F7" w:rsidR="00670EFB" w:rsidRPr="00B360DE" w:rsidRDefault="00670EFB" w:rsidP="00670EFB">
      <w:pPr>
        <w:pStyle w:val="ListParagraph"/>
        <w:numPr>
          <w:ilvl w:val="0"/>
          <w:numId w:val="28"/>
        </w:numPr>
        <w:spacing w:after="120" w:line="240" w:lineRule="auto"/>
        <w:contextualSpacing w:val="0"/>
      </w:pPr>
      <w:r w:rsidRPr="00B360DE">
        <w:t>Angiven sökbas finns inte i katalogen.</w:t>
      </w:r>
      <w:r w:rsidRPr="00B360DE">
        <w:br/>
      </w:r>
      <w:r w:rsidRPr="00B360DE">
        <w:rPr>
          <w:rFonts w:ascii="Times New Roman" w:hAnsi="Times New Roman"/>
          <w:szCs w:val="20"/>
        </w:rPr>
        <w:t>resultText=</w:t>
      </w:r>
      <w:r w:rsidRPr="00B360DE">
        <w:t>”&lt;katalog-id&gt;</w:t>
      </w:r>
      <w:del w:id="538" w:author="Robert Lundmark" w:date="2014-10-21T10:32:00Z">
        <w:r w:rsidRPr="00B360DE" w:rsidDel="00C5329A">
          <w:delText xml:space="preserve">; Fel </w:delText>
        </w:r>
      </w:del>
      <w:ins w:id="539" w:author="Robert Lundmark" w:date="2014-10-21T10:32:00Z">
        <w:r w:rsidR="00C5329A">
          <w:t>;Fel;</w:t>
        </w:r>
      </w:ins>
      <w:r w:rsidRPr="00B360DE">
        <w:t>GetCredentialsForPersonIncludingProtectedPersons; 1; Angiven sökbas: &lt;värde&gt; kan inte hittas”.</w:t>
      </w:r>
    </w:p>
    <w:p w14:paraId="56386ABE" w14:textId="22AD732C" w:rsidR="00670EFB" w:rsidRPr="00B360DE" w:rsidRDefault="00670EFB" w:rsidP="00670EFB">
      <w:pPr>
        <w:pStyle w:val="ListParagraph"/>
        <w:numPr>
          <w:ilvl w:val="0"/>
          <w:numId w:val="28"/>
        </w:numPr>
        <w:spacing w:after="120" w:line="240" w:lineRule="auto"/>
        <w:contextualSpacing w:val="0"/>
      </w:pPr>
      <w:r w:rsidRPr="00B360DE">
        <w:t>Sökt person finns inte i katalogen (det går inte att hitta något personobjekt med angivet HSA-id).</w:t>
      </w:r>
      <w:r w:rsidRPr="00B360DE">
        <w:br/>
      </w:r>
      <w:r w:rsidRPr="00B360DE">
        <w:rPr>
          <w:rFonts w:ascii="Times New Roman" w:hAnsi="Times New Roman"/>
          <w:szCs w:val="20"/>
        </w:rPr>
        <w:t>resultText=</w:t>
      </w:r>
      <w:r w:rsidRPr="00B360DE">
        <w:t>”&lt;katalog-id&gt;</w:t>
      </w:r>
      <w:del w:id="540" w:author="Robert Lundmark" w:date="2014-10-21T10:32:00Z">
        <w:r w:rsidRPr="00B360DE" w:rsidDel="00C5329A">
          <w:delText xml:space="preserve">; Fel </w:delText>
        </w:r>
      </w:del>
      <w:ins w:id="541" w:author="Robert Lundmark" w:date="2014-10-21T10:32:00Z">
        <w:r w:rsidR="00C5329A">
          <w:t>;Fel;</w:t>
        </w:r>
      </w:ins>
      <w:r w:rsidRPr="00B360DE">
        <w:t>GetCredentialsForPersonIncludingProtectedPersons; 2; Det går inte att hitta något personobjekt med angivet [HSA-id: &lt;värde&gt;]”.</w:t>
      </w:r>
    </w:p>
    <w:p w14:paraId="4D63DE61" w14:textId="662A8A14" w:rsidR="00670EFB" w:rsidRPr="00B360DE" w:rsidRDefault="00670EFB" w:rsidP="00670EFB">
      <w:pPr>
        <w:pStyle w:val="ListParagraph"/>
        <w:numPr>
          <w:ilvl w:val="0"/>
          <w:numId w:val="28"/>
        </w:numPr>
        <w:spacing w:after="120" w:line="240" w:lineRule="auto"/>
        <w:contextualSpacing w:val="0"/>
      </w:pPr>
      <w:r w:rsidRPr="00B360DE">
        <w:t>Sökt person finns inte i katalogen (det går inte att hitta något personobjekt med angivet person-id).</w:t>
      </w:r>
      <w:r w:rsidRPr="00B360DE">
        <w:br/>
      </w:r>
      <w:r w:rsidRPr="00B360DE">
        <w:rPr>
          <w:rFonts w:ascii="Times New Roman" w:hAnsi="Times New Roman"/>
          <w:szCs w:val="20"/>
        </w:rPr>
        <w:t>resultText=</w:t>
      </w:r>
      <w:r w:rsidRPr="00B360DE">
        <w:t>”&lt;katalog-id&gt;</w:t>
      </w:r>
      <w:del w:id="542" w:author="Robert Lundmark" w:date="2014-10-21T10:32:00Z">
        <w:r w:rsidRPr="00B360DE" w:rsidDel="00C5329A">
          <w:delText xml:space="preserve">; Fel </w:delText>
        </w:r>
      </w:del>
      <w:ins w:id="543" w:author="Robert Lundmark" w:date="2014-10-21T10:32:00Z">
        <w:r w:rsidR="00C5329A">
          <w:t>;Fel;</w:t>
        </w:r>
      </w:ins>
      <w:r w:rsidRPr="00B360DE">
        <w:t>GetCredentialsForPersonIncludingProtectedPersons; 3; Det går inte att hitta något personobjekt med angivet [person-id: &lt;värde&gt;]”.</w:t>
      </w:r>
    </w:p>
    <w:p w14:paraId="0B570389" w14:textId="5F794AAB" w:rsidR="00670EFB" w:rsidRPr="00B360DE" w:rsidRDefault="00670EFB" w:rsidP="00670EFB">
      <w:pPr>
        <w:pStyle w:val="ListParagraph"/>
        <w:numPr>
          <w:ilvl w:val="0"/>
          <w:numId w:val="28"/>
        </w:numPr>
        <w:spacing w:after="120" w:line="240" w:lineRule="auto"/>
        <w:contextualSpacing w:val="0"/>
      </w:pPr>
      <w:r w:rsidRPr="00B360DE">
        <w:t>Personens förnamn saknas</w:t>
      </w:r>
      <w:r w:rsidRPr="00B360DE">
        <w:br/>
      </w:r>
      <w:r w:rsidRPr="00B360DE">
        <w:rPr>
          <w:rFonts w:ascii="Times New Roman" w:hAnsi="Times New Roman"/>
          <w:szCs w:val="20"/>
        </w:rPr>
        <w:t>resultText=</w:t>
      </w:r>
      <w:r w:rsidRPr="00B360DE">
        <w:t>”&lt;katalog-id&gt;</w:t>
      </w:r>
      <w:del w:id="544" w:author="Robert Lundmark" w:date="2014-10-21T10:32:00Z">
        <w:r w:rsidRPr="00B360DE" w:rsidDel="00C5329A">
          <w:delText xml:space="preserve">; Fel </w:delText>
        </w:r>
      </w:del>
      <w:ins w:id="545" w:author="Robert Lundmark" w:date="2014-10-21T10:32:00Z">
        <w:r w:rsidR="00C5329A">
          <w:t>;Fel;</w:t>
        </w:r>
      </w:ins>
      <w:r w:rsidRPr="00B360DE">
        <w:t>GetCredentialsForPersonIncludingProtectedPersons; 4; Personobjektet saknar obligatorisk information om personens förnamn. Gäller personobjekt &lt;path&gt;”</w:t>
      </w:r>
    </w:p>
    <w:p w14:paraId="242F5F82" w14:textId="68C79DF7" w:rsidR="00670EFB" w:rsidRPr="00B360DE" w:rsidRDefault="00670EFB" w:rsidP="00670EFB">
      <w:pPr>
        <w:pStyle w:val="ListParagraph"/>
        <w:numPr>
          <w:ilvl w:val="0"/>
          <w:numId w:val="28"/>
        </w:numPr>
        <w:spacing w:after="120" w:line="240" w:lineRule="auto"/>
        <w:contextualSpacing w:val="0"/>
      </w:pPr>
      <w:r w:rsidRPr="00B360DE">
        <w:t>Personens efternamn saknas</w:t>
      </w:r>
      <w:r w:rsidRPr="00B360DE">
        <w:br/>
      </w:r>
      <w:r w:rsidRPr="00B360DE">
        <w:rPr>
          <w:rFonts w:ascii="Times New Roman" w:hAnsi="Times New Roman"/>
          <w:szCs w:val="20"/>
        </w:rPr>
        <w:t>resultText=</w:t>
      </w:r>
      <w:r w:rsidRPr="00B360DE">
        <w:t>”&lt;katalog-id&gt;</w:t>
      </w:r>
      <w:del w:id="546" w:author="Robert Lundmark" w:date="2014-10-21T10:32:00Z">
        <w:r w:rsidRPr="00B360DE" w:rsidDel="00C5329A">
          <w:delText xml:space="preserve">; Fel </w:delText>
        </w:r>
      </w:del>
      <w:ins w:id="547" w:author="Robert Lundmark" w:date="2014-10-21T10:32:00Z">
        <w:r w:rsidR="00C5329A">
          <w:t>;Fel;</w:t>
        </w:r>
      </w:ins>
      <w:r w:rsidRPr="00B360DE">
        <w:t>GetCredentialsForPersonIncludingProtectedPersons; 5; Personobjektet saknar obligatorisk information om personens efternamn. Gäller personobjekt &lt;path&gt;”</w:t>
      </w:r>
    </w:p>
    <w:p w14:paraId="486FD5AB" w14:textId="2BB0E9B1" w:rsidR="00670EFB" w:rsidRPr="00B360DE" w:rsidRDefault="00670EFB" w:rsidP="00670EFB">
      <w:pPr>
        <w:pStyle w:val="ListParagraph"/>
        <w:numPr>
          <w:ilvl w:val="0"/>
          <w:numId w:val="28"/>
        </w:numPr>
        <w:spacing w:after="120" w:line="240" w:lineRule="auto"/>
        <w:contextualSpacing w:val="0"/>
      </w:pPr>
      <w:r w:rsidRPr="00B360DE">
        <w:t>Personens HSA-id saknas</w:t>
      </w:r>
      <w:r w:rsidRPr="00B360DE">
        <w:br/>
      </w:r>
      <w:r w:rsidRPr="00B360DE">
        <w:rPr>
          <w:rFonts w:ascii="Times New Roman" w:hAnsi="Times New Roman"/>
          <w:szCs w:val="20"/>
        </w:rPr>
        <w:t>resultText=</w:t>
      </w:r>
      <w:r w:rsidRPr="00B360DE">
        <w:t>”&lt;katalog-id&gt;</w:t>
      </w:r>
      <w:del w:id="548" w:author="Robert Lundmark" w:date="2014-10-21T10:32:00Z">
        <w:r w:rsidRPr="00B360DE" w:rsidDel="00C5329A">
          <w:delText xml:space="preserve">; Fel </w:delText>
        </w:r>
      </w:del>
      <w:ins w:id="549" w:author="Robert Lundmark" w:date="2014-10-21T10:32:00Z">
        <w:r w:rsidR="00C5329A">
          <w:t>;Fel;</w:t>
        </w:r>
      </w:ins>
      <w:r w:rsidRPr="00B360DE">
        <w:t>GetCredentialsForPersonIncludingProtectedPersons; 5; Personobjektet saknar obligatorisk information om personens HSA-id. Gäller personobjekt &lt;path&gt;”</w:t>
      </w:r>
    </w:p>
    <w:p w14:paraId="0564D9FD" w14:textId="77777777" w:rsidR="00670EFB" w:rsidRPr="00B360DE" w:rsidRDefault="00670EFB" w:rsidP="00670EFB">
      <w:pPr>
        <w:spacing w:after="120"/>
      </w:pPr>
      <w:r w:rsidRPr="00B360DE">
        <w:t>Varnande fel för vilka fullständigt svar ändå ska returneras, men där en eller flera uppgifter pekas ut som felaktiga:</w:t>
      </w:r>
    </w:p>
    <w:p w14:paraId="090B82B9" w14:textId="2C3169BA" w:rsidR="00670EFB" w:rsidRPr="00B360DE" w:rsidRDefault="00670EFB" w:rsidP="00670EFB">
      <w:pPr>
        <w:pStyle w:val="ListParagraph"/>
        <w:numPr>
          <w:ilvl w:val="0"/>
          <w:numId w:val="28"/>
        </w:numPr>
        <w:spacing w:after="120" w:line="240" w:lineRule="auto"/>
        <w:contextualSpacing w:val="0"/>
      </w:pPr>
      <w:r w:rsidRPr="00B360DE">
        <w:t>Personens Legitimerad Yrkesgrupp innehåller värde som inte följer gällande värdemängd.</w:t>
      </w:r>
      <w:r w:rsidRPr="00B360DE">
        <w:br/>
      </w:r>
      <w:r w:rsidRPr="00B360DE">
        <w:rPr>
          <w:rFonts w:ascii="Times New Roman" w:hAnsi="Times New Roman"/>
          <w:szCs w:val="20"/>
        </w:rPr>
        <w:t>resultText=</w:t>
      </w:r>
      <w:r w:rsidRPr="00B360DE">
        <w:t>”&lt;katalog-id&gt;</w:t>
      </w:r>
      <w:del w:id="550" w:author="Robert Lundmark" w:date="2014-10-21T10:31:00Z">
        <w:r w:rsidRPr="00B360DE" w:rsidDel="00C5329A">
          <w:delText xml:space="preserve">; Varning </w:delText>
        </w:r>
      </w:del>
      <w:ins w:id="551" w:author="Robert Lundmark" w:date="2014-10-21T10:31:00Z">
        <w:r w:rsidR="00C5329A">
          <w:t>;Varning;</w:t>
        </w:r>
      </w:ins>
      <w:r w:rsidRPr="00B360DE">
        <w:t>GetCredentialsForPersonIncludingProtectedPersons; 50; Felaktig syntax för personens legitimerade yrkesgrupp: &lt;värde&gt;. Gäller personobjekt: &lt;path&gt;”</w:t>
      </w:r>
    </w:p>
    <w:p w14:paraId="19A2B572" w14:textId="07FEDBB6" w:rsidR="00670EFB" w:rsidRPr="00B360DE" w:rsidRDefault="00670EFB" w:rsidP="00670EFB">
      <w:pPr>
        <w:pStyle w:val="ListParagraph"/>
        <w:numPr>
          <w:ilvl w:val="0"/>
          <w:numId w:val="28"/>
        </w:numPr>
        <w:spacing w:after="120" w:line="240" w:lineRule="auto"/>
        <w:contextualSpacing w:val="0"/>
      </w:pPr>
      <w:r w:rsidRPr="00B360DE">
        <w:t>Personens personalPrescriptionCode innehåller ett felaktigt eller icke-numeriskt värde.</w:t>
      </w:r>
      <w:r w:rsidRPr="00B360DE">
        <w:br/>
      </w:r>
      <w:r w:rsidRPr="00B360DE">
        <w:rPr>
          <w:rFonts w:ascii="Times New Roman" w:hAnsi="Times New Roman"/>
          <w:szCs w:val="20"/>
        </w:rPr>
        <w:t>resultText=</w:t>
      </w:r>
      <w:r w:rsidRPr="00B360DE">
        <w:t>”&lt;katalog-id&gt;</w:t>
      </w:r>
      <w:del w:id="552" w:author="Robert Lundmark" w:date="2014-10-21T10:31:00Z">
        <w:r w:rsidRPr="00B360DE" w:rsidDel="00C5329A">
          <w:delText xml:space="preserve">; Varning </w:delText>
        </w:r>
      </w:del>
      <w:ins w:id="553" w:author="Robert Lundmark" w:date="2014-10-21T10:31:00Z">
        <w:r w:rsidR="00C5329A">
          <w:t>;Varning;</w:t>
        </w:r>
      </w:ins>
      <w:r w:rsidRPr="00B360DE">
        <w:t>GetCredentialsForPersonIncludingProtectedPersons; 11; Personobjektets värde för Förskrivarkod innehåller ett felaktigt eller icke-numeriskt värde: &lt;värde&gt;. Gäller personobjekt &lt;path&gt;”</w:t>
      </w:r>
    </w:p>
    <w:p w14:paraId="12179FC6" w14:textId="38C75F27" w:rsidR="00670EFB" w:rsidRPr="00B360DE" w:rsidRDefault="00670EFB" w:rsidP="00670EFB">
      <w:pPr>
        <w:pStyle w:val="ListParagraph"/>
        <w:numPr>
          <w:ilvl w:val="0"/>
          <w:numId w:val="28"/>
        </w:numPr>
        <w:spacing w:after="120" w:line="240" w:lineRule="auto"/>
        <w:contextualSpacing w:val="0"/>
      </w:pPr>
      <w:r w:rsidRPr="00B360DE">
        <w:t>Personens groupPrescriptionCode innehåller ett felaktigt eller icke-numeriskt värde.</w:t>
      </w:r>
      <w:r w:rsidRPr="00B360DE">
        <w:br/>
      </w:r>
      <w:r w:rsidRPr="00B360DE">
        <w:rPr>
          <w:rFonts w:ascii="Times New Roman" w:hAnsi="Times New Roman"/>
          <w:szCs w:val="20"/>
        </w:rPr>
        <w:t>resultText=</w:t>
      </w:r>
      <w:r w:rsidRPr="00B360DE">
        <w:t>”&lt;katalog-id&gt;</w:t>
      </w:r>
      <w:del w:id="554" w:author="Robert Lundmark" w:date="2014-10-21T10:31:00Z">
        <w:r w:rsidRPr="00B360DE" w:rsidDel="00C5329A">
          <w:delText xml:space="preserve">; Varning </w:delText>
        </w:r>
      </w:del>
      <w:ins w:id="555" w:author="Robert Lundmark" w:date="2014-10-21T10:31:00Z">
        <w:r w:rsidR="00C5329A">
          <w:t>;Varning;</w:t>
        </w:r>
      </w:ins>
      <w:r w:rsidRPr="00B360DE">
        <w:t>GetCredentialsForPersonIncludingProtectedPersons; 12; Personobjektets värde för Gruppförskrivarkod innehåller ett felaktigt eller icke-numeriskt värde: &lt;värde&gt;. Gäller personobjekt &lt;path&gt;”</w:t>
      </w:r>
    </w:p>
    <w:p w14:paraId="2F591BBD" w14:textId="5EA8571F" w:rsidR="00670EFB" w:rsidRPr="00B360DE" w:rsidRDefault="00670EFB" w:rsidP="00670EFB">
      <w:pPr>
        <w:pStyle w:val="ListParagraph"/>
        <w:numPr>
          <w:ilvl w:val="0"/>
          <w:numId w:val="28"/>
        </w:numPr>
        <w:spacing w:after="120" w:line="240" w:lineRule="auto"/>
        <w:contextualSpacing w:val="0"/>
      </w:pPr>
      <w:r w:rsidRPr="00B360DE">
        <w:t>Personens nursePrescriptionRight innehåller felaktigt värde som inte följer gällande syntax.</w:t>
      </w:r>
      <w:r w:rsidRPr="00B360DE">
        <w:br/>
      </w:r>
      <w:r w:rsidRPr="00B360DE">
        <w:rPr>
          <w:rFonts w:ascii="Times New Roman" w:hAnsi="Times New Roman"/>
          <w:szCs w:val="20"/>
        </w:rPr>
        <w:t>resultText=</w:t>
      </w:r>
      <w:r w:rsidRPr="00B360DE">
        <w:t>”&lt;katalog-id&gt;</w:t>
      </w:r>
      <w:del w:id="556" w:author="Robert Lundmark" w:date="2014-10-21T10:31:00Z">
        <w:r w:rsidRPr="00B360DE" w:rsidDel="00C5329A">
          <w:delText xml:space="preserve">; Varning </w:delText>
        </w:r>
      </w:del>
      <w:ins w:id="557" w:author="Robert Lundmark" w:date="2014-10-21T10:31:00Z">
        <w:r w:rsidR="00C5329A">
          <w:t>;Varning;</w:t>
        </w:r>
      </w:ins>
      <w:r w:rsidRPr="00B360DE">
        <w:t>GetCredentialsForPersonIncludingProtectedPersons; 13; Personobjektets värde för Förskrivningsrätt för barnmorska/sjuksköterska följer inte gällande syntax: &lt;värde&gt;. Gäller personobjekt &lt;path&gt;”</w:t>
      </w:r>
    </w:p>
    <w:p w14:paraId="0889ECF8" w14:textId="0D53E19F" w:rsidR="00670EFB" w:rsidRPr="00B360DE" w:rsidRDefault="00670EFB" w:rsidP="00670EFB">
      <w:pPr>
        <w:pStyle w:val="ListParagraph"/>
        <w:numPr>
          <w:ilvl w:val="0"/>
          <w:numId w:val="28"/>
        </w:numPr>
        <w:spacing w:after="120" w:line="240" w:lineRule="auto"/>
        <w:contextualSpacing w:val="0"/>
      </w:pPr>
      <w:r w:rsidRPr="00B360DE">
        <w:lastRenderedPageBreak/>
        <w:t>Personens nursePrescriptionRight/healthCareProfessionalLicence innehåller värde som inte följer gällande värdemängd.</w:t>
      </w:r>
      <w:r w:rsidRPr="00B360DE">
        <w:br/>
      </w:r>
      <w:r w:rsidRPr="00B360DE">
        <w:rPr>
          <w:rFonts w:ascii="Times New Roman" w:hAnsi="Times New Roman"/>
          <w:szCs w:val="20"/>
        </w:rPr>
        <w:t>resultText=</w:t>
      </w:r>
      <w:r w:rsidRPr="00B360DE">
        <w:t>”&lt;katalog-id&gt;</w:t>
      </w:r>
      <w:del w:id="558" w:author="Robert Lundmark" w:date="2014-10-21T10:31:00Z">
        <w:r w:rsidRPr="00B360DE" w:rsidDel="00C5329A">
          <w:delText xml:space="preserve">; Varning </w:delText>
        </w:r>
      </w:del>
      <w:ins w:id="559" w:author="Robert Lundmark" w:date="2014-10-21T10:31:00Z">
        <w:r w:rsidR="00C5329A">
          <w:t>;Varning;</w:t>
        </w:r>
      </w:ins>
      <w:r w:rsidRPr="00B360DE">
        <w:t>GetCredentialsForPersonIncludingProtectedPersons; 15; Personobjektets värde för Förskrivningsrätt för barnmorska/sjuksköterska följer inte gällande värdemängd för Legitimation: &lt;värde&gt;. Gäller personobjekt &lt;path&gt;”</w:t>
      </w:r>
    </w:p>
    <w:p w14:paraId="2E548843" w14:textId="24F939DF" w:rsidR="00670EFB" w:rsidRPr="00B360DE" w:rsidRDefault="00670EFB" w:rsidP="00670EFB">
      <w:pPr>
        <w:pStyle w:val="ListParagraph"/>
        <w:numPr>
          <w:ilvl w:val="0"/>
          <w:numId w:val="28"/>
        </w:numPr>
        <w:spacing w:after="120" w:line="240" w:lineRule="auto"/>
        <w:contextualSpacing w:val="0"/>
      </w:pPr>
      <w:r w:rsidRPr="00B360DE">
        <w:t>Personens hsaSystemRole innehåller felaktigt värde som inte följer gällande syntax.</w:t>
      </w:r>
      <w:r w:rsidRPr="00B360DE">
        <w:br/>
      </w:r>
      <w:r w:rsidRPr="00B360DE">
        <w:rPr>
          <w:rFonts w:ascii="Times New Roman" w:hAnsi="Times New Roman"/>
          <w:szCs w:val="20"/>
        </w:rPr>
        <w:t>resultText=</w:t>
      </w:r>
      <w:r w:rsidRPr="00B360DE">
        <w:t>”&lt;katalog-id&gt;</w:t>
      </w:r>
      <w:del w:id="560" w:author="Robert Lundmark" w:date="2014-10-21T10:31:00Z">
        <w:r w:rsidRPr="00B360DE" w:rsidDel="00C5329A">
          <w:delText xml:space="preserve">; Varning </w:delText>
        </w:r>
      </w:del>
      <w:ins w:id="561" w:author="Robert Lundmark" w:date="2014-10-21T10:31:00Z">
        <w:r w:rsidR="00C5329A">
          <w:t>;Varning;</w:t>
        </w:r>
      </w:ins>
      <w:r w:rsidRPr="00B360DE">
        <w:t>GetCredentialsForPersonIncludingProtectedPersons; 14; Personobjektets värde för Individuell behörighetsegenskap för IT-tjänster följer inte gällande syntax: &lt;värde&gt;. Gäller personobjekt &lt;path&gt;”</w:t>
      </w:r>
    </w:p>
    <w:p w14:paraId="7BFC4595" w14:textId="74BED2E9" w:rsidR="00670EFB" w:rsidRPr="00B360DE" w:rsidDel="000737D6" w:rsidRDefault="00670EFB" w:rsidP="00670EFB">
      <w:pPr>
        <w:pStyle w:val="ListParagraph"/>
        <w:numPr>
          <w:ilvl w:val="0"/>
          <w:numId w:val="28"/>
        </w:numPr>
        <w:spacing w:after="120" w:line="240" w:lineRule="auto"/>
        <w:contextualSpacing w:val="0"/>
      </w:pPr>
      <w:moveFromRangeStart w:id="562" w:author="Robert Lundmark" w:date="2014-10-14T16:15:00Z" w:name="move401066658"/>
      <w:moveFrom w:id="563" w:author="Robert Lundmark" w:date="2014-10-14T16:15:00Z">
        <w:r w:rsidRPr="00B360DE" w:rsidDel="000737D6">
          <w:t>Personens paTitleCode innehåller värde som inte följer gällande värdemängd.</w:t>
        </w:r>
        <w:r w:rsidRPr="00B360DE" w:rsidDel="000737D6">
          <w:br/>
        </w:r>
        <w:r w:rsidRPr="00B360DE" w:rsidDel="000737D6">
          <w:rPr>
            <w:rFonts w:ascii="Times New Roman" w:hAnsi="Times New Roman"/>
            <w:szCs w:val="20"/>
          </w:rPr>
          <w:t>resultText=</w:t>
        </w:r>
        <w:r w:rsidRPr="00B360DE" w:rsidDel="000737D6">
          <w:t>”&lt;katalog-id&gt;; Varning GetCredentialsForPersonIncludingProtectedPersons; 27; Felaktig syntax för personens befattningskod: &lt;värde&gt;. Gäller personobjekt: &lt;path&gt;”</w:t>
        </w:r>
      </w:moveFrom>
    </w:p>
    <w:moveFromRangeEnd w:id="562"/>
    <w:p w14:paraId="18065DC4" w14:textId="62DD5FA6" w:rsidR="00670EFB" w:rsidRPr="00B360DE" w:rsidRDefault="00670EFB" w:rsidP="00670EFB">
      <w:pPr>
        <w:pStyle w:val="ListParagraph"/>
        <w:numPr>
          <w:ilvl w:val="0"/>
          <w:numId w:val="28"/>
        </w:numPr>
        <w:spacing w:after="120" w:line="240" w:lineRule="auto"/>
        <w:contextualSpacing w:val="0"/>
      </w:pPr>
      <w:r w:rsidRPr="00B360DE">
        <w:t>Ett uppdrags HSA-Id saknas</w:t>
      </w:r>
      <w:r w:rsidRPr="00B360DE">
        <w:br/>
      </w:r>
      <w:r w:rsidRPr="00B360DE">
        <w:rPr>
          <w:rFonts w:ascii="Times New Roman" w:hAnsi="Times New Roman"/>
          <w:szCs w:val="20"/>
        </w:rPr>
        <w:t>resultText=</w:t>
      </w:r>
      <w:r w:rsidRPr="00B360DE">
        <w:t>”&lt;katalog-id&gt;</w:t>
      </w:r>
      <w:del w:id="564" w:author="Robert Lundmark" w:date="2014-10-21T10:31:00Z">
        <w:r w:rsidRPr="00B360DE" w:rsidDel="00C5329A">
          <w:delText xml:space="preserve">; Varning </w:delText>
        </w:r>
      </w:del>
      <w:ins w:id="565" w:author="Robert Lundmark" w:date="2014-10-21T10:31:00Z">
        <w:r w:rsidR="00C5329A">
          <w:t>;Varning;</w:t>
        </w:r>
      </w:ins>
      <w:r w:rsidRPr="00B360DE">
        <w:t>GetCredentialsForPersonIncludingProtectedPersons; 20; Medarbetaruppdraget med Namn: &lt;värde&gt; saknar obligatoriskt uppgift om HSA-Id. Gäller uppdraget &lt;path&gt;”</w:t>
      </w:r>
    </w:p>
    <w:p w14:paraId="4747ECC3" w14:textId="016C8515" w:rsidR="00670EFB" w:rsidRPr="00B360DE" w:rsidRDefault="00670EFB" w:rsidP="00670EFB">
      <w:pPr>
        <w:pStyle w:val="ListParagraph"/>
        <w:numPr>
          <w:ilvl w:val="0"/>
          <w:numId w:val="28"/>
        </w:numPr>
        <w:spacing w:after="120" w:line="240" w:lineRule="auto"/>
        <w:contextualSpacing w:val="0"/>
      </w:pPr>
      <w:r w:rsidRPr="00B360DE">
        <w:t>Ett uppdrags Ändamål saknas</w:t>
      </w:r>
      <w:r w:rsidRPr="00B360DE">
        <w:br/>
      </w:r>
      <w:r w:rsidRPr="00B360DE">
        <w:rPr>
          <w:rFonts w:ascii="Times New Roman" w:hAnsi="Times New Roman"/>
          <w:szCs w:val="20"/>
        </w:rPr>
        <w:t>resultText=</w:t>
      </w:r>
      <w:r w:rsidRPr="00B360DE">
        <w:t>”&lt;katalog-id&gt;</w:t>
      </w:r>
      <w:del w:id="566" w:author="Robert Lundmark" w:date="2014-10-21T10:31:00Z">
        <w:r w:rsidRPr="00B360DE" w:rsidDel="00C5329A">
          <w:delText xml:space="preserve">; Varning </w:delText>
        </w:r>
      </w:del>
      <w:ins w:id="567" w:author="Robert Lundmark" w:date="2014-10-21T10:31:00Z">
        <w:r w:rsidR="00C5329A">
          <w:t>;Varning;</w:t>
        </w:r>
      </w:ins>
      <w:r w:rsidRPr="00B360DE">
        <w:t>GetCredentialsForPersonIncludingProtectedPersons; 21; Medarbetaruppdraget med HSA-Id: &lt;värde&gt; och namn: &lt;värde&gt; saknar obligatoriskt uppgift om Ändamål. Gäller uppdraget &lt;path&gt;”</w:t>
      </w:r>
    </w:p>
    <w:p w14:paraId="2D52D666" w14:textId="422BD6F2" w:rsidR="00670EFB" w:rsidRPr="00B360DE" w:rsidRDefault="00670EFB" w:rsidP="00670EFB">
      <w:pPr>
        <w:pStyle w:val="ListParagraph"/>
        <w:numPr>
          <w:ilvl w:val="0"/>
          <w:numId w:val="28"/>
        </w:numPr>
        <w:spacing w:after="120" w:line="240" w:lineRule="auto"/>
        <w:contextualSpacing w:val="0"/>
      </w:pPr>
      <w:r w:rsidRPr="00B360DE">
        <w:t>Ett uppdrags Ändamål innehåller värde som inte följer gällande värdemängd</w:t>
      </w:r>
      <w:r w:rsidRPr="00B360DE">
        <w:br/>
      </w:r>
      <w:r w:rsidRPr="00B360DE">
        <w:rPr>
          <w:rFonts w:ascii="Times New Roman" w:hAnsi="Times New Roman"/>
          <w:szCs w:val="20"/>
        </w:rPr>
        <w:t>resultText=</w:t>
      </w:r>
      <w:r w:rsidRPr="00B360DE">
        <w:t>”&lt;katalog-id&gt;</w:t>
      </w:r>
      <w:del w:id="568" w:author="Robert Lundmark" w:date="2014-10-21T10:31:00Z">
        <w:r w:rsidRPr="00B360DE" w:rsidDel="00C5329A">
          <w:delText xml:space="preserve">; Varning </w:delText>
        </w:r>
      </w:del>
      <w:ins w:id="569" w:author="Robert Lundmark" w:date="2014-10-21T10:31:00Z">
        <w:r w:rsidR="00C5329A">
          <w:t>;Varning;</w:t>
        </w:r>
      </w:ins>
      <w:r w:rsidRPr="00B360DE">
        <w:t>GetCredentialsForPersonIncludingProtectedPersons; 22; Medarbetaruppdraget med HSA-Id: &lt;värde&gt; och namn: &lt;värde&gt; har ett värde för Ändamål som ej följer gällande värdemängd: &lt;värde&gt;.  Gäller uppdraget &lt;path&gt;”</w:t>
      </w:r>
    </w:p>
    <w:p w14:paraId="5DF7CD90" w14:textId="42DA9FB9" w:rsidR="00670EFB" w:rsidRPr="00B360DE" w:rsidRDefault="00670EFB" w:rsidP="00670EFB">
      <w:pPr>
        <w:pStyle w:val="ListParagraph"/>
        <w:numPr>
          <w:ilvl w:val="0"/>
          <w:numId w:val="28"/>
        </w:numPr>
        <w:spacing w:after="120" w:line="240" w:lineRule="auto"/>
        <w:contextualSpacing w:val="0"/>
      </w:pPr>
      <w:r w:rsidRPr="00B360DE">
        <w:t>Ett uppdrags Rättigheter innehåller felaktigt värde som inte följer gällande syntax.</w:t>
      </w:r>
      <w:r w:rsidRPr="00B360DE">
        <w:br/>
      </w:r>
      <w:r w:rsidRPr="00B360DE">
        <w:rPr>
          <w:rFonts w:ascii="Times New Roman" w:hAnsi="Times New Roman"/>
          <w:szCs w:val="20"/>
        </w:rPr>
        <w:t>resultText=</w:t>
      </w:r>
      <w:r w:rsidRPr="00B360DE">
        <w:t>”&lt;katalog-id&gt;</w:t>
      </w:r>
      <w:del w:id="570" w:author="Robert Lundmark" w:date="2014-10-21T10:31:00Z">
        <w:r w:rsidRPr="00B360DE" w:rsidDel="00C5329A">
          <w:delText xml:space="preserve">; Varning </w:delText>
        </w:r>
      </w:del>
      <w:ins w:id="571" w:author="Robert Lundmark" w:date="2014-10-21T10:31:00Z">
        <w:r w:rsidR="00C5329A">
          <w:t>;Varning;</w:t>
        </w:r>
      </w:ins>
      <w:r w:rsidRPr="00B360DE">
        <w:t>GetCredentialsForPersonIncludingProtectedPersons; 23; Medarbetaruppdraget med HSA-Id: &lt;värde&gt; och namn: &lt;värde&gt; följer inte gällande syntax för Rättigheter: &lt;värde&gt;. Gäller uppdraget &lt;path&gt;”</w:t>
      </w:r>
    </w:p>
    <w:p w14:paraId="0695E43C" w14:textId="0573F2DA" w:rsidR="00670EFB" w:rsidRPr="00B360DE" w:rsidRDefault="00670EFB" w:rsidP="00670EFB">
      <w:pPr>
        <w:pStyle w:val="ListParagraph"/>
        <w:numPr>
          <w:ilvl w:val="0"/>
          <w:numId w:val="28"/>
        </w:numPr>
        <w:spacing w:after="120" w:line="240" w:lineRule="auto"/>
        <w:contextualSpacing w:val="0"/>
      </w:pPr>
      <w:r w:rsidRPr="00B360DE">
        <w:t>Ett uppdrags Rättigheter/Aktivitet innehåller värde som inte följer gällande värdemängd.</w:t>
      </w:r>
      <w:r w:rsidRPr="00B360DE">
        <w:br/>
      </w:r>
      <w:r w:rsidRPr="00B360DE">
        <w:rPr>
          <w:rFonts w:ascii="Times New Roman" w:hAnsi="Times New Roman"/>
          <w:szCs w:val="20"/>
        </w:rPr>
        <w:t>resultText=</w:t>
      </w:r>
      <w:r w:rsidRPr="00B360DE">
        <w:t>”&lt;katalog-id&gt;</w:t>
      </w:r>
      <w:del w:id="572" w:author="Robert Lundmark" w:date="2014-10-21T10:31:00Z">
        <w:r w:rsidRPr="00B360DE" w:rsidDel="00C5329A">
          <w:delText xml:space="preserve">; Varning </w:delText>
        </w:r>
      </w:del>
      <w:ins w:id="573" w:author="Robert Lundmark" w:date="2014-10-21T10:31:00Z">
        <w:r w:rsidR="00C5329A">
          <w:t>;Varning;</w:t>
        </w:r>
      </w:ins>
      <w:r w:rsidRPr="00B360DE">
        <w:t>GetCredentialsForPersonIncludingProtectedPersons; 24; Medarbetaruppdraget med HSA-Id: &lt;värde&gt; och namn: &lt;värde&gt; följer inte gällande värdemängd för Rättigheter/Aktivitet: &lt;värde&gt;. Gäller uppdraget &lt;path&gt;”</w:t>
      </w:r>
    </w:p>
    <w:p w14:paraId="3F6179E2" w14:textId="285C883C" w:rsidR="00670EFB" w:rsidRPr="00B360DE" w:rsidRDefault="00670EFB" w:rsidP="00670EFB">
      <w:pPr>
        <w:pStyle w:val="ListParagraph"/>
        <w:numPr>
          <w:ilvl w:val="0"/>
          <w:numId w:val="28"/>
        </w:numPr>
        <w:spacing w:after="120" w:line="240" w:lineRule="auto"/>
        <w:contextualSpacing w:val="0"/>
      </w:pPr>
      <w:r w:rsidRPr="00B360DE">
        <w:t>Ett uppdrags Rättigheter/Informationstyp innehåller värde som inte följer gällande värdemängd.</w:t>
      </w:r>
      <w:r w:rsidRPr="00B360DE">
        <w:br/>
      </w:r>
      <w:r w:rsidRPr="00B360DE">
        <w:rPr>
          <w:rFonts w:ascii="Times New Roman" w:hAnsi="Times New Roman"/>
          <w:szCs w:val="20"/>
        </w:rPr>
        <w:t>resultText=</w:t>
      </w:r>
      <w:r w:rsidRPr="00B360DE">
        <w:t>”&lt;katalog-id&gt;</w:t>
      </w:r>
      <w:del w:id="574" w:author="Robert Lundmark" w:date="2014-10-21T10:31:00Z">
        <w:r w:rsidRPr="00B360DE" w:rsidDel="00C5329A">
          <w:delText xml:space="preserve">; Varning </w:delText>
        </w:r>
      </w:del>
      <w:ins w:id="575" w:author="Robert Lundmark" w:date="2014-10-21T10:31:00Z">
        <w:r w:rsidR="00C5329A">
          <w:t>;Varning;</w:t>
        </w:r>
      </w:ins>
      <w:r w:rsidRPr="00B360DE">
        <w:t>GetCredentialsForPersonIncludingProtectedPersons; 25; Medarbetaruppdraget med HSA-Id: &lt;värde&gt; och namn: &lt;värde&gt; följer inte gällande värdemängd för Rättigheter/Informationstyp: &lt;värde&gt;. Gäller uppdraget &lt;path&gt;”</w:t>
      </w:r>
    </w:p>
    <w:p w14:paraId="198DB3C3" w14:textId="23F6FC79" w:rsidR="00670EFB" w:rsidRPr="00B360DE" w:rsidRDefault="00670EFB" w:rsidP="00670EFB">
      <w:pPr>
        <w:pStyle w:val="ListParagraph"/>
        <w:numPr>
          <w:ilvl w:val="0"/>
          <w:numId w:val="28"/>
        </w:numPr>
        <w:spacing w:after="120" w:line="240" w:lineRule="auto"/>
        <w:contextualSpacing w:val="0"/>
      </w:pPr>
      <w:r w:rsidRPr="00B360DE">
        <w:t>Ett uppdrags Rättigheter/Omfattning innehåller värde som inte följer gällande värdemängd.</w:t>
      </w:r>
      <w:r w:rsidRPr="00B360DE">
        <w:br/>
      </w:r>
      <w:r w:rsidRPr="00B360DE">
        <w:rPr>
          <w:rFonts w:ascii="Times New Roman" w:hAnsi="Times New Roman"/>
          <w:szCs w:val="20"/>
        </w:rPr>
        <w:t>resultText=</w:t>
      </w:r>
      <w:r w:rsidRPr="00B360DE">
        <w:t>”&lt;katalog-id&gt;</w:t>
      </w:r>
      <w:del w:id="576" w:author="Robert Lundmark" w:date="2014-10-21T10:31:00Z">
        <w:r w:rsidRPr="00B360DE" w:rsidDel="00C5329A">
          <w:delText xml:space="preserve">; Varning </w:delText>
        </w:r>
      </w:del>
      <w:ins w:id="577" w:author="Robert Lundmark" w:date="2014-10-21T10:31:00Z">
        <w:r w:rsidR="00C5329A">
          <w:t>;Varning;</w:t>
        </w:r>
      </w:ins>
      <w:r w:rsidRPr="00B360DE">
        <w:t>GetCredentialsForPersonIncludingProtectedPersons; 26; Medarbetaruppdraget med HSA-Id: &lt;värde&gt; och namn: &lt;värde&gt; följer inte gällande värdemängd för Rättigheter/Omfattning: &lt;värde&gt;. Gäller uppdraget &lt;path&gt;”</w:t>
      </w:r>
    </w:p>
    <w:p w14:paraId="57AE3DE9" w14:textId="25A3F16F" w:rsidR="000737D6" w:rsidRDefault="000737D6" w:rsidP="000737D6">
      <w:pPr>
        <w:pStyle w:val="ListParagraph"/>
        <w:numPr>
          <w:ilvl w:val="0"/>
          <w:numId w:val="28"/>
        </w:numPr>
        <w:spacing w:after="120" w:line="240" w:lineRule="auto"/>
        <w:contextualSpacing w:val="0"/>
        <w:rPr>
          <w:ins w:id="578" w:author="Robert Lundmark" w:date="2014-10-14T16:18:00Z"/>
        </w:rPr>
      </w:pPr>
      <w:moveToRangeStart w:id="579" w:author="Robert Lundmark" w:date="2014-10-14T16:15:00Z" w:name="move401066658"/>
      <w:moveTo w:id="580" w:author="Robert Lundmark" w:date="2014-10-14T16:15:00Z">
        <w:r w:rsidRPr="00B360DE">
          <w:t>Personens paTitleCode innehåller värde som inte följer gällande värdemängd.</w:t>
        </w:r>
        <w:r w:rsidRPr="00B360DE">
          <w:br/>
        </w:r>
        <w:r w:rsidRPr="00B360DE">
          <w:rPr>
            <w:rFonts w:ascii="Times New Roman" w:hAnsi="Times New Roman"/>
            <w:szCs w:val="20"/>
          </w:rPr>
          <w:t>resultText=</w:t>
        </w:r>
        <w:r w:rsidRPr="00B360DE">
          <w:t>”&lt;katalog-id&gt;</w:t>
        </w:r>
        <w:del w:id="581" w:author="Robert Lundmark" w:date="2014-10-21T10:31:00Z">
          <w:r w:rsidRPr="00B360DE" w:rsidDel="00C5329A">
            <w:delText xml:space="preserve">; Varning </w:delText>
          </w:r>
        </w:del>
      </w:moveTo>
      <w:ins w:id="582" w:author="Robert Lundmark" w:date="2014-10-21T10:31:00Z">
        <w:r w:rsidR="00C5329A">
          <w:t>;Varning;</w:t>
        </w:r>
      </w:ins>
      <w:moveTo w:id="583" w:author="Robert Lundmark" w:date="2014-10-14T16:15:00Z">
        <w:r w:rsidRPr="00B360DE">
          <w:t>GetCredentialsForPersonIncludingProtectedPersons; 27; Felaktig syntax för personens befattningskod: &lt;värde&gt;. Gäller personobjekt: &lt;path&gt;”</w:t>
        </w:r>
      </w:moveTo>
    </w:p>
    <w:p w14:paraId="13F15E82" w14:textId="1093F534" w:rsidR="000737D6" w:rsidRPr="00B360DE" w:rsidRDefault="000737D6" w:rsidP="00C5329A">
      <w:pPr>
        <w:pStyle w:val="ListParagraph"/>
        <w:numPr>
          <w:ilvl w:val="0"/>
          <w:numId w:val="28"/>
        </w:numPr>
        <w:spacing w:after="120" w:line="240" w:lineRule="auto"/>
        <w:contextualSpacing w:val="0"/>
        <w:pPrChange w:id="584" w:author="Robert Lundmark" w:date="2014-10-21T10:31:00Z">
          <w:pPr>
            <w:pStyle w:val="ListParagraph"/>
            <w:numPr>
              <w:numId w:val="28"/>
            </w:numPr>
            <w:spacing w:after="120" w:line="240" w:lineRule="auto"/>
            <w:contextualSpacing w:val="0"/>
          </w:pPr>
        </w:pPrChange>
      </w:pPr>
      <w:ins w:id="585" w:author="Robert Lundmark" w:date="2014-10-14T16:18:00Z">
        <w:r w:rsidRPr="00915D3B">
          <w:lastRenderedPageBreak/>
          <w:t xml:space="preserve">Felaktig syntax för personens </w:t>
        </w:r>
        <w:r>
          <w:t>befattning</w:t>
        </w:r>
        <w:r w:rsidRPr="00915D3B">
          <w:t xml:space="preserve"> (klartext)</w:t>
        </w:r>
        <w:r w:rsidRPr="00915D3B">
          <w:br/>
        </w:r>
        <w:r w:rsidRPr="00915D3B">
          <w:rPr>
            <w:rFonts w:ascii="Times New Roman" w:hAnsi="Times New Roman"/>
            <w:szCs w:val="20"/>
          </w:rPr>
          <w:t>resultText=</w:t>
        </w:r>
        <w:r w:rsidRPr="00915D3B">
          <w:t>”&lt;katalog-id&gt;</w:t>
        </w:r>
      </w:ins>
      <w:ins w:id="586" w:author="Robert Lundmark" w:date="2014-10-21T10:31:00Z">
        <w:r w:rsidR="00C5329A">
          <w:t>;Varning;</w:t>
        </w:r>
      </w:ins>
      <w:ins w:id="587" w:author="Robert Lundmark" w:date="2014-10-14T16:18:00Z">
        <w:r w:rsidRPr="00B360DE">
          <w:t>GetCredentialsForPersonIncludingProtectedPersons</w:t>
        </w:r>
        <w:r>
          <w:t>; 28</w:t>
        </w:r>
        <w:r w:rsidRPr="00915D3B">
          <w:t xml:space="preserve">; Felaktig syntax för personens </w:t>
        </w:r>
        <w:r>
          <w:t>befattning</w:t>
        </w:r>
        <w:r w:rsidRPr="00915D3B">
          <w:t xml:space="preserve"> (klartext): &lt;värde&gt;. Gäller personobjekt: &lt;path&gt;”</w:t>
        </w:r>
      </w:ins>
    </w:p>
    <w:moveToRangeEnd w:id="579"/>
    <w:p w14:paraId="528A0ADB" w14:textId="778DB88A" w:rsidR="000737D6" w:rsidRPr="00B360DE" w:rsidRDefault="000737D6" w:rsidP="00C5329A">
      <w:pPr>
        <w:pStyle w:val="ListParagraph"/>
        <w:numPr>
          <w:ilvl w:val="0"/>
          <w:numId w:val="28"/>
        </w:numPr>
        <w:spacing w:after="120" w:line="240" w:lineRule="auto"/>
        <w:contextualSpacing w:val="0"/>
        <w:rPr>
          <w:ins w:id="588" w:author="Robert Lundmark" w:date="2014-10-14T16:15:00Z"/>
        </w:rPr>
        <w:pPrChange w:id="589" w:author="Robert Lundmark" w:date="2014-10-21T10:31:00Z">
          <w:pPr>
            <w:pStyle w:val="ListParagraph"/>
            <w:numPr>
              <w:numId w:val="28"/>
            </w:numPr>
            <w:spacing w:after="120" w:line="240" w:lineRule="auto"/>
            <w:contextualSpacing w:val="0"/>
          </w:pPr>
        </w:pPrChange>
      </w:pPr>
      <w:ins w:id="590" w:author="Robert Lundmark" w:date="2014-10-14T16:16:00Z">
        <w:r w:rsidRPr="007F1ECD">
          <w:t xml:space="preserve">Felaktig syntax för personens </w:t>
        </w:r>
        <w:r>
          <w:t>befattning</w:t>
        </w:r>
        <w:r w:rsidRPr="007F1ECD">
          <w:t xml:space="preserve"> (koden stämmer inte med klartexten)</w:t>
        </w:r>
        <w:r w:rsidRPr="007F1ECD">
          <w:br/>
        </w:r>
        <w:r w:rsidRPr="007F1ECD">
          <w:rPr>
            <w:rFonts w:ascii="Times New Roman" w:hAnsi="Times New Roman"/>
            <w:szCs w:val="20"/>
          </w:rPr>
          <w:t>resultText=</w:t>
        </w:r>
        <w:r w:rsidRPr="007F1ECD">
          <w:t>”&lt;katalog-id&gt;</w:t>
        </w:r>
      </w:ins>
      <w:ins w:id="591" w:author="Robert Lundmark" w:date="2014-10-21T10:31:00Z">
        <w:r w:rsidR="00C5329A">
          <w:t>;Varning;</w:t>
        </w:r>
      </w:ins>
      <w:ins w:id="592" w:author="Robert Lundmark" w:date="2014-10-14T16:16:00Z">
        <w:r w:rsidRPr="00B360DE">
          <w:t>GetCredentialsForPersonIncludingProtectedPersons</w:t>
        </w:r>
        <w:r>
          <w:t>; 29</w:t>
        </w:r>
        <w:r w:rsidRPr="007F1ECD">
          <w:t xml:space="preserve">; Felaktig syntax för personens </w:t>
        </w:r>
        <w:r>
          <w:t>befattning</w:t>
        </w:r>
        <w:r w:rsidRPr="007F1ECD">
          <w:t xml:space="preserve"> (koden: &lt;v</w:t>
        </w:r>
        <w:r>
          <w:t>ärde&gt; stämmer inte med klartexten: &lt;värde&gt;). Gäller personobjekt: &lt;path&gt;”</w:t>
        </w:r>
      </w:ins>
    </w:p>
    <w:p w14:paraId="6C35FF74" w14:textId="495494F0" w:rsidR="00670EFB" w:rsidRPr="00B360DE" w:rsidRDefault="00670EFB" w:rsidP="00670EFB">
      <w:pPr>
        <w:pStyle w:val="ListParagraph"/>
        <w:numPr>
          <w:ilvl w:val="0"/>
          <w:numId w:val="28"/>
        </w:numPr>
        <w:spacing w:after="120" w:line="240" w:lineRule="auto"/>
        <w:contextualSpacing w:val="0"/>
      </w:pPr>
      <w:r w:rsidRPr="00B360DE">
        <w:t xml:space="preserve">En enhet saknar HSA-Id </w:t>
      </w:r>
      <w:r w:rsidRPr="00B360DE">
        <w:br/>
      </w:r>
      <w:r w:rsidRPr="00B360DE">
        <w:rPr>
          <w:rFonts w:ascii="Times New Roman" w:hAnsi="Times New Roman"/>
          <w:szCs w:val="20"/>
        </w:rPr>
        <w:t>resultText=</w:t>
      </w:r>
      <w:r w:rsidRPr="00B360DE">
        <w:t>”&lt;katalog-id&gt;</w:t>
      </w:r>
      <w:del w:id="593" w:author="Robert Lundmark" w:date="2014-10-21T10:31:00Z">
        <w:r w:rsidRPr="00B360DE" w:rsidDel="00C5329A">
          <w:delText xml:space="preserve">; Varning </w:delText>
        </w:r>
      </w:del>
      <w:ins w:id="594" w:author="Robert Lundmark" w:date="2014-10-21T10:31:00Z">
        <w:r w:rsidR="00C5329A">
          <w:t>;Varning;</w:t>
        </w:r>
      </w:ins>
      <w:r w:rsidRPr="00B360DE">
        <w:t>GetCredentialsForPersonIncludingProtectedPersons; 30; En enhet saknar obligatoriskt uppgift om HSA-Id. Gäller vårdenheten &lt;path&gt;.</w:t>
      </w:r>
    </w:p>
    <w:p w14:paraId="6E95E725" w14:textId="2BDDBAD2" w:rsidR="00670EFB" w:rsidRPr="00B360DE" w:rsidRDefault="00670EFB" w:rsidP="00670EFB">
      <w:pPr>
        <w:pStyle w:val="ListParagraph"/>
        <w:numPr>
          <w:ilvl w:val="0"/>
          <w:numId w:val="28"/>
        </w:numPr>
        <w:spacing w:after="120" w:line="240" w:lineRule="auto"/>
        <w:contextualSpacing w:val="0"/>
      </w:pPr>
      <w:r w:rsidRPr="00B360DE">
        <w:t>Ett uppdrag ligger under en vårdenhet vars Start-datum inte följer gällande syntax.</w:t>
      </w:r>
      <w:r w:rsidRPr="00B360DE">
        <w:br/>
      </w:r>
      <w:r w:rsidRPr="00B360DE">
        <w:rPr>
          <w:rFonts w:ascii="Times New Roman" w:hAnsi="Times New Roman"/>
          <w:szCs w:val="20"/>
        </w:rPr>
        <w:t>resultText=</w:t>
      </w:r>
      <w:r w:rsidRPr="00B360DE">
        <w:t>”&lt;katalog-id&gt;</w:t>
      </w:r>
      <w:del w:id="595" w:author="Robert Lundmark" w:date="2014-10-21T10:31:00Z">
        <w:r w:rsidRPr="00B360DE" w:rsidDel="00C5329A">
          <w:delText xml:space="preserve">; Varning </w:delText>
        </w:r>
      </w:del>
      <w:ins w:id="596" w:author="Robert Lundmark" w:date="2014-10-21T10:31:00Z">
        <w:r w:rsidR="00C5329A">
          <w:t>;Varning;</w:t>
        </w:r>
      </w:ins>
      <w:r w:rsidRPr="00B360DE">
        <w:t>GetCredentialsForPersonIncludingProtectedPersons; 31; Medarbetaruppdraget med HSA-Id: &lt;värde&gt; och namn: &lt;värde&gt; ligger under en vårdenhet vars Start-datum inte följer gällande syntax: &lt;värde&gt;. Gäller vårdenheten &lt;path&gt;”</w:t>
      </w:r>
    </w:p>
    <w:p w14:paraId="07D166C3" w14:textId="73EF43A1" w:rsidR="00670EFB" w:rsidRPr="00B360DE" w:rsidRDefault="00670EFB" w:rsidP="00670EFB">
      <w:pPr>
        <w:pStyle w:val="ListParagraph"/>
        <w:numPr>
          <w:ilvl w:val="0"/>
          <w:numId w:val="28"/>
        </w:numPr>
        <w:spacing w:after="120" w:line="240" w:lineRule="auto"/>
        <w:contextualSpacing w:val="0"/>
      </w:pPr>
      <w:r w:rsidRPr="00B360DE">
        <w:t>Ett uppdrag ligger under en vårdenhet vars Slut-datum inte följer gällande syntax.</w:t>
      </w:r>
      <w:r w:rsidRPr="00B360DE">
        <w:br/>
      </w:r>
      <w:r w:rsidRPr="00B360DE">
        <w:rPr>
          <w:rFonts w:ascii="Times New Roman" w:hAnsi="Times New Roman"/>
          <w:szCs w:val="20"/>
        </w:rPr>
        <w:t>resultText=</w:t>
      </w:r>
      <w:r w:rsidRPr="00B360DE">
        <w:t>”&lt;katalog-id&gt;</w:t>
      </w:r>
      <w:del w:id="597" w:author="Robert Lundmark" w:date="2014-10-21T10:31:00Z">
        <w:r w:rsidRPr="00B360DE" w:rsidDel="00C5329A">
          <w:delText xml:space="preserve">; Varning </w:delText>
        </w:r>
      </w:del>
      <w:ins w:id="598" w:author="Robert Lundmark" w:date="2014-10-21T10:31:00Z">
        <w:r w:rsidR="00C5329A">
          <w:t>;Varning;</w:t>
        </w:r>
      </w:ins>
      <w:r w:rsidRPr="00B360DE">
        <w:t>GetCredentialsForPersonIncludingProtectedPersons; 32; Medarbetaruppdraget med HSA-Id: &lt;värde&gt; och namn: &lt;värde&gt; ligger under en vårdenhet vars Slut-datum inte följer gällande syntax: &lt;värde&gt;. Gäller vårdenheten &lt;path&gt;”</w:t>
      </w:r>
    </w:p>
    <w:p w14:paraId="0760051C" w14:textId="0710AD8A" w:rsidR="00670EFB" w:rsidRPr="00B360DE" w:rsidRDefault="00670EFB" w:rsidP="00670EFB">
      <w:pPr>
        <w:pStyle w:val="ListParagraph"/>
        <w:numPr>
          <w:ilvl w:val="0"/>
          <w:numId w:val="28"/>
        </w:numPr>
        <w:spacing w:after="120" w:line="240" w:lineRule="auto"/>
        <w:contextualSpacing w:val="0"/>
      </w:pPr>
      <w:r w:rsidRPr="00B360DE">
        <w:t>Vårdenhet saknar obligatorisk uppgift om vårdgivartillhörighet.</w:t>
      </w:r>
      <w:r w:rsidRPr="00B360DE">
        <w:br/>
      </w:r>
      <w:r w:rsidRPr="00B360DE">
        <w:rPr>
          <w:rFonts w:ascii="Times New Roman" w:hAnsi="Times New Roman"/>
          <w:szCs w:val="20"/>
        </w:rPr>
        <w:t>resultText=</w:t>
      </w:r>
      <w:r w:rsidRPr="00B360DE">
        <w:t>”&lt;katalog-id&gt;</w:t>
      </w:r>
      <w:del w:id="599" w:author="Robert Lundmark" w:date="2014-10-21T10:31:00Z">
        <w:r w:rsidRPr="00B360DE" w:rsidDel="00C5329A">
          <w:delText xml:space="preserve">; Varning </w:delText>
        </w:r>
      </w:del>
      <w:ins w:id="600" w:author="Robert Lundmark" w:date="2014-10-21T10:31:00Z">
        <w:r w:rsidR="00C5329A">
          <w:t>;Varning;</w:t>
        </w:r>
      </w:ins>
      <w:r w:rsidRPr="00B360DE">
        <w:t>GetCredentialsForPersonIncludingProtectedPersons; 31; Vårdenhet saknar obligatorisk uppgift om vårdgivartillhörighet. Gäller vårdenheten &lt;path&gt;”</w:t>
      </w:r>
    </w:p>
    <w:p w14:paraId="09B0B47A" w14:textId="5AE2942D" w:rsidR="00670EFB" w:rsidRPr="00B360DE" w:rsidRDefault="00670EFB" w:rsidP="00670EFB">
      <w:pPr>
        <w:pStyle w:val="ListParagraph"/>
        <w:numPr>
          <w:ilvl w:val="0"/>
          <w:numId w:val="28"/>
        </w:numPr>
        <w:spacing w:after="120" w:line="240" w:lineRule="auto"/>
        <w:contextualSpacing w:val="0"/>
      </w:pPr>
      <w:r w:rsidRPr="00B360DE">
        <w:t>Ett uppdrag ligger under en vårdenhet som har felaktig uppgift om vårdgivartillhörighet.</w:t>
      </w:r>
      <w:r w:rsidRPr="00B360DE">
        <w:br/>
      </w:r>
      <w:r w:rsidRPr="00B360DE">
        <w:rPr>
          <w:rFonts w:ascii="Times New Roman" w:hAnsi="Times New Roman"/>
          <w:szCs w:val="20"/>
        </w:rPr>
        <w:t>resultText=</w:t>
      </w:r>
      <w:r w:rsidRPr="00B360DE">
        <w:t>”&lt;katalog-id&gt;</w:t>
      </w:r>
      <w:del w:id="601" w:author="Robert Lundmark" w:date="2014-10-21T10:31:00Z">
        <w:r w:rsidRPr="00B360DE" w:rsidDel="00C5329A">
          <w:delText xml:space="preserve">; Varning </w:delText>
        </w:r>
      </w:del>
      <w:ins w:id="602" w:author="Robert Lundmark" w:date="2014-10-21T10:31:00Z">
        <w:r w:rsidR="00C5329A">
          <w:t>;Varning;</w:t>
        </w:r>
      </w:ins>
      <w:r w:rsidRPr="00B360DE">
        <w:t>GetCredentialsForPersonIncludingProtectedPersons; 32; Medarbetaruppdraget med HSA-Id: &lt;värde&gt; och namn: &lt;värde&gt; ligger under en vårdenhet som har felaktig uppgift om vårdgivartillhörighet: &lt;värde&gt;. Gäller vårdenheten &lt;path&gt;”</w:t>
      </w:r>
    </w:p>
    <w:p w14:paraId="5B0873BA" w14:textId="6C2569FE" w:rsidR="00670EFB" w:rsidRPr="00B360DE" w:rsidRDefault="00670EFB" w:rsidP="00670EFB">
      <w:pPr>
        <w:pStyle w:val="ListParagraph"/>
        <w:numPr>
          <w:ilvl w:val="0"/>
          <w:numId w:val="28"/>
        </w:numPr>
        <w:spacing w:after="120" w:line="240" w:lineRule="auto"/>
        <w:contextualSpacing w:val="0"/>
      </w:pPr>
      <w:r w:rsidRPr="00B360DE">
        <w:t>Vårdgivare som saknar obligatorisk uppgift om organisationsnummer.</w:t>
      </w:r>
      <w:r w:rsidRPr="00B360DE">
        <w:br/>
      </w:r>
      <w:r w:rsidRPr="00B360DE">
        <w:rPr>
          <w:rFonts w:ascii="Times New Roman" w:hAnsi="Times New Roman"/>
          <w:szCs w:val="20"/>
        </w:rPr>
        <w:t>resultText=</w:t>
      </w:r>
      <w:r w:rsidRPr="00B360DE">
        <w:t>”&lt;katalog-id&gt;</w:t>
      </w:r>
      <w:del w:id="603" w:author="Robert Lundmark" w:date="2014-10-21T10:31:00Z">
        <w:r w:rsidRPr="00B360DE" w:rsidDel="00C5329A">
          <w:delText xml:space="preserve">; Varning </w:delText>
        </w:r>
      </w:del>
      <w:ins w:id="604" w:author="Robert Lundmark" w:date="2014-10-21T10:31:00Z">
        <w:r w:rsidR="00C5329A">
          <w:t>;Varning;</w:t>
        </w:r>
      </w:ins>
      <w:r w:rsidRPr="00B360DE">
        <w:t>GetCredentialsForPersonIncludingProtectedPersons; 40; Vårdgivare saknar obligatorisk uppgift om organisationsnummer. Gäller vårdgivaren &lt;path&gt;”</w:t>
      </w:r>
    </w:p>
    <w:p w14:paraId="6E4C8461" w14:textId="6B1972BB" w:rsidR="00670EFB" w:rsidRPr="00B360DE" w:rsidRDefault="00670EFB" w:rsidP="00670EFB">
      <w:pPr>
        <w:pStyle w:val="ListParagraph"/>
        <w:numPr>
          <w:ilvl w:val="0"/>
          <w:numId w:val="28"/>
        </w:numPr>
        <w:spacing w:after="120" w:line="240" w:lineRule="auto"/>
        <w:contextualSpacing w:val="0"/>
      </w:pPr>
      <w:r w:rsidRPr="00B360DE">
        <w:t>Vårdgivare vars uppgift om organisationsnummer inte följer gällande syntax.</w:t>
      </w:r>
      <w:r w:rsidRPr="00B360DE">
        <w:br/>
      </w:r>
      <w:r w:rsidRPr="00B360DE">
        <w:rPr>
          <w:rFonts w:ascii="Times New Roman" w:hAnsi="Times New Roman"/>
          <w:szCs w:val="20"/>
        </w:rPr>
        <w:t>resultText=</w:t>
      </w:r>
      <w:r w:rsidRPr="00B360DE">
        <w:t>”&lt;katalog-id&gt;</w:t>
      </w:r>
      <w:del w:id="605" w:author="Robert Lundmark" w:date="2014-10-21T10:31:00Z">
        <w:r w:rsidRPr="00B360DE" w:rsidDel="00C5329A">
          <w:delText xml:space="preserve">; Varning </w:delText>
        </w:r>
      </w:del>
      <w:ins w:id="606" w:author="Robert Lundmark" w:date="2014-10-21T10:31:00Z">
        <w:r w:rsidR="00C5329A">
          <w:t>;Varning;</w:t>
        </w:r>
      </w:ins>
      <w:r w:rsidRPr="00B360DE">
        <w:t>GetCredentialsForPersonIncludingProtectedPersons; 41; Vårdgivare vars organisationsnummer inte följer gällande syntax: &lt;värde&gt;. Gäller vårdgivaren &lt;path&gt;”</w:t>
      </w:r>
    </w:p>
    <w:p w14:paraId="087F66F7" w14:textId="79EB6F88" w:rsidR="00670EFB" w:rsidRPr="00B360DE" w:rsidRDefault="00670EFB" w:rsidP="00670EFB">
      <w:pPr>
        <w:pStyle w:val="ListParagraph"/>
        <w:numPr>
          <w:ilvl w:val="0"/>
          <w:numId w:val="28"/>
        </w:numPr>
        <w:spacing w:after="120" w:line="240" w:lineRule="auto"/>
        <w:contextualSpacing w:val="0"/>
      </w:pPr>
      <w:r w:rsidRPr="00B360DE">
        <w:t>Det finns flera objekt med samma HSA-Id som en vårdgivare</w:t>
      </w:r>
      <w:r w:rsidRPr="00B360DE">
        <w:br/>
      </w:r>
      <w:r w:rsidRPr="00B360DE">
        <w:rPr>
          <w:rFonts w:ascii="Times New Roman" w:hAnsi="Times New Roman"/>
          <w:szCs w:val="20"/>
        </w:rPr>
        <w:t>resultText=</w:t>
      </w:r>
      <w:r w:rsidRPr="00B360DE">
        <w:t>”&lt;katalog-id&gt;</w:t>
      </w:r>
      <w:del w:id="607" w:author="Robert Lundmark" w:date="2014-10-21T10:31:00Z">
        <w:r w:rsidRPr="00B360DE" w:rsidDel="00C5329A">
          <w:delText xml:space="preserve">; Varning </w:delText>
        </w:r>
      </w:del>
      <w:ins w:id="608" w:author="Robert Lundmark" w:date="2014-10-21T10:31:00Z">
        <w:r w:rsidR="00C5329A">
          <w:t>;Varning;</w:t>
        </w:r>
      </w:ins>
      <w:r w:rsidRPr="00B360DE">
        <w:t>GetCredentialsForPersonIncludingProtectedPersons; 42; Medarbetaruppdraget med HSA-Id: &lt;värde&gt; och namn: &lt;värde&gt; tillhör en vårdgivare med samma HSA-Id som andra objekt: &lt;värde&gt;”</w:t>
      </w:r>
    </w:p>
    <w:p w14:paraId="6297C673" w14:textId="48072484" w:rsidR="00D26AE5" w:rsidRPr="00A879A5" w:rsidRDefault="00D26AE5" w:rsidP="00D26AE5">
      <w:pPr>
        <w:pStyle w:val="ListParagraph"/>
        <w:numPr>
          <w:ilvl w:val="0"/>
          <w:numId w:val="28"/>
        </w:numPr>
        <w:spacing w:after="120" w:line="240" w:lineRule="auto"/>
        <w:contextualSpacing w:val="0"/>
        <w:rPr>
          <w:ins w:id="609" w:author="Robert Lundmark" w:date="2014-10-21T07:29:00Z"/>
        </w:rPr>
      </w:pPr>
      <w:ins w:id="610" w:author="Robert Lundmark" w:date="2014-10-21T07:29:00Z">
        <w:r>
          <w:t>Felaktig multiplicitet för attribut. Attribut kan endast ha ett värde.</w:t>
        </w:r>
        <w:r>
          <w:br/>
        </w:r>
        <w:r w:rsidRPr="007F1ECD">
          <w:rPr>
            <w:rFonts w:ascii="Times New Roman" w:hAnsi="Times New Roman"/>
            <w:szCs w:val="20"/>
          </w:rPr>
          <w:t>resultText=</w:t>
        </w:r>
        <w:r w:rsidRPr="007F1ECD">
          <w:t>”&lt;katalog-id&gt;</w:t>
        </w:r>
      </w:ins>
      <w:ins w:id="611" w:author="Robert Lundmark" w:date="2014-10-21T10:31:00Z">
        <w:r w:rsidR="00C5329A">
          <w:t>;Varning;</w:t>
        </w:r>
      </w:ins>
      <w:ins w:id="612" w:author="Robert Lundmark" w:date="2014-10-21T07:29:00Z">
        <w:r>
          <w:t>GetEmployeeIncludingProtectedPerson; 60</w:t>
        </w:r>
        <w:r w:rsidRPr="007F1ECD">
          <w:t xml:space="preserve">; </w:t>
        </w:r>
        <w:r>
          <w:t>Attributet kan endast ha ett värde. Gäller attribut: &lt;värde&gt;. Gäller objekt: &lt;path&gt;”</w:t>
        </w:r>
      </w:ins>
    </w:p>
    <w:p w14:paraId="1A9DD099" w14:textId="77777777" w:rsidR="00670EFB" w:rsidRPr="00B360DE" w:rsidRDefault="00670EFB">
      <w:pPr>
        <w:pStyle w:val="ListParagraph"/>
        <w:spacing w:after="120" w:line="240" w:lineRule="auto"/>
        <w:ind w:firstLine="0"/>
        <w:contextualSpacing w:val="0"/>
        <w:pPrChange w:id="613" w:author="Robert Lundmark" w:date="2014-10-21T07:29:00Z">
          <w:pPr>
            <w:pStyle w:val="ListParagraph"/>
            <w:numPr>
              <w:numId w:val="28"/>
            </w:numPr>
            <w:spacing w:after="120" w:line="240" w:lineRule="auto"/>
            <w:contextualSpacing w:val="0"/>
          </w:pPr>
        </w:pPrChange>
      </w:pPr>
    </w:p>
    <w:p w14:paraId="33584045" w14:textId="77777777" w:rsidR="00670EFB" w:rsidRPr="00915D3B" w:rsidRDefault="00670EFB" w:rsidP="00670EFB">
      <w:pPr>
        <w:pStyle w:val="ListParagraph"/>
        <w:spacing w:after="120"/>
        <w:contextualSpacing w:val="0"/>
      </w:pPr>
    </w:p>
    <w:p w14:paraId="5BA663DE"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14" w:name="_Toc401743815"/>
      <w:r w:rsidRPr="00915D3B">
        <w:lastRenderedPageBreak/>
        <w:t>Annan information om kontraktet</w:t>
      </w:r>
      <w:bookmarkEnd w:id="614"/>
    </w:p>
    <w:p w14:paraId="19521C75" w14:textId="77777777" w:rsidR="00670EFB" w:rsidRPr="00915D3B" w:rsidRDefault="00670EFB" w:rsidP="00670EFB">
      <w:r w:rsidRPr="00915D3B">
        <w:t>-</w:t>
      </w:r>
    </w:p>
    <w:p w14:paraId="7E1A820D" w14:textId="77777777" w:rsidR="00670EFB" w:rsidRPr="00915D3B" w:rsidRDefault="00670EFB" w:rsidP="00670EFB">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615" w:name="_Ref361148941"/>
      <w:bookmarkStart w:id="616" w:name="_Toc382925954"/>
      <w:bookmarkStart w:id="617" w:name="_Toc401743816"/>
      <w:r w:rsidRPr="00915D3B">
        <w:t>GetCredentialsForPerson</w:t>
      </w:r>
      <w:bookmarkEnd w:id="615"/>
      <w:bookmarkEnd w:id="616"/>
      <w:bookmarkEnd w:id="617"/>
    </w:p>
    <w:p w14:paraId="59FC2CD9" w14:textId="77777777" w:rsidR="00670EFB" w:rsidRPr="00915D3B" w:rsidRDefault="00670EFB" w:rsidP="00670EFB">
      <w:pPr>
        <w:rPr>
          <w:rFonts w:cs="Arial"/>
        </w:rPr>
      </w:pPr>
      <w:r w:rsidRPr="00915D3B">
        <w:rPr>
          <w:rFonts w:cs="Arial"/>
        </w:rPr>
        <w:t xml:space="preserve">Metoden är identisk med GetCredentialsForPersonIncludingProtectedPerson, förutom att information om skyddade personer aldrig returneras. </w:t>
      </w:r>
    </w:p>
    <w:p w14:paraId="3A51720D" w14:textId="77777777" w:rsidR="00670EFB" w:rsidRPr="00915D3B" w:rsidRDefault="00670EFB" w:rsidP="00670EFB">
      <w:pPr>
        <w:rPr>
          <w:rFonts w:cs="Arial"/>
        </w:rPr>
      </w:pPr>
      <w:r w:rsidRPr="00915D3B">
        <w:rPr>
          <w:rFonts w:cs="Arial"/>
        </w:rPr>
        <w:t xml:space="preserve">Det innebär också att fältet </w:t>
      </w:r>
      <w:r w:rsidRPr="00915D3B">
        <w:rPr>
          <w:rFonts w:eastAsia="Times New Roman" w:cs="Arial"/>
          <w:szCs w:val="20"/>
          <w:lang w:eastAsia="sv-SE"/>
        </w:rPr>
        <w:t>protectedPerson</w:t>
      </w:r>
      <w:r w:rsidRPr="00915D3B">
        <w:rPr>
          <w:rFonts w:cs="Arial"/>
        </w:rPr>
        <w:t xml:space="preserve"> aldrig kommer att returneras.</w:t>
      </w:r>
    </w:p>
    <w:p w14:paraId="619121CE" w14:textId="77777777" w:rsidR="00670EFB" w:rsidRPr="00915D3B" w:rsidRDefault="00670EFB" w:rsidP="00670EFB">
      <w:pPr>
        <w:rPr>
          <w:rFonts w:cs="Arial"/>
        </w:rPr>
      </w:pPr>
      <w:r w:rsidRPr="00915D3B">
        <w:rPr>
          <w:rFonts w:cs="Arial"/>
        </w:rPr>
        <w:t xml:space="preserve">För beskrivning av metoden se kap </w:t>
      </w:r>
      <w:r>
        <w:fldChar w:fldCharType="begin"/>
      </w:r>
      <w:r>
        <w:instrText xml:space="preserve"> REF _Ref359414967 \r \h  \* MERGEFORMAT </w:instrText>
      </w:r>
      <w:r>
        <w:fldChar w:fldCharType="separate"/>
      </w:r>
      <w:ins w:id="618" w:author="Robert Lundmark" w:date="2014-10-22T12:20:00Z">
        <w:r w:rsidR="001003D3" w:rsidRPr="001003D3">
          <w:rPr>
            <w:rFonts w:cs="Arial"/>
            <w:rPrChange w:id="619" w:author="Robert Lundmark" w:date="2014-10-22T12:20:00Z">
              <w:rPr/>
            </w:rPrChange>
          </w:rPr>
          <w:t>6.1</w:t>
        </w:r>
      </w:ins>
      <w:del w:id="620" w:author="Robert Lundmark" w:date="2014-10-22T12:20:00Z">
        <w:r w:rsidRPr="00372669" w:rsidDel="001003D3">
          <w:rPr>
            <w:rFonts w:cs="Arial"/>
          </w:rPr>
          <w:delText>6.1</w:delText>
        </w:r>
      </w:del>
      <w:r>
        <w:fldChar w:fldCharType="end"/>
      </w:r>
      <w:r w:rsidRPr="00915D3B">
        <w:rPr>
          <w:rFonts w:cs="Arial"/>
        </w:rPr>
        <w:t xml:space="preserve"> </w:t>
      </w:r>
      <w:r>
        <w:fldChar w:fldCharType="begin"/>
      </w:r>
      <w:r>
        <w:instrText xml:space="preserve"> REF _Ref359414967 \h  \* MERGEFORMAT </w:instrText>
      </w:r>
      <w:r>
        <w:fldChar w:fldCharType="separate"/>
      </w:r>
      <w:ins w:id="621" w:author="Robert Lundmark" w:date="2014-10-22T12:20:00Z">
        <w:r w:rsidR="001003D3" w:rsidRPr="001003D3">
          <w:rPr>
            <w:rFonts w:cs="Arial"/>
            <w:rPrChange w:id="622" w:author="Robert Lundmark" w:date="2014-10-22T12:20:00Z">
              <w:rPr/>
            </w:rPrChange>
          </w:rPr>
          <w:t>GetCredentialsForPersonIncludingProtectedPerson</w:t>
        </w:r>
      </w:ins>
      <w:del w:id="623" w:author="Robert Lundmark" w:date="2014-10-22T12:20:00Z">
        <w:r w:rsidRPr="00372669" w:rsidDel="001003D3">
          <w:rPr>
            <w:rFonts w:cs="Arial"/>
          </w:rPr>
          <w:delText>GetCredentialsForPersonIncludingProtectedPerson</w:delText>
        </w:r>
      </w:del>
      <w:r>
        <w:fldChar w:fldCharType="end"/>
      </w:r>
      <w:r w:rsidRPr="00915D3B">
        <w:rPr>
          <w:rFonts w:cs="Arial"/>
        </w:rPr>
        <w:t xml:space="preserve"> ovan.</w:t>
      </w:r>
    </w:p>
    <w:p w14:paraId="17CAC7CF"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24" w:name="_Toc401743817"/>
      <w:r w:rsidRPr="00915D3B">
        <w:t>Version</w:t>
      </w:r>
      <w:bookmarkEnd w:id="624"/>
    </w:p>
    <w:p w14:paraId="59602039" w14:textId="0F8FB9DF" w:rsidR="00670EFB" w:rsidRPr="00915D3B" w:rsidRDefault="00670EFB" w:rsidP="00670EFB">
      <w:r w:rsidRPr="00915D3B">
        <w:t xml:space="preserve">Version på detta kontrakt är </w:t>
      </w:r>
      <w:r w:rsidR="003F209D">
        <w:t>1.0_RC5</w:t>
      </w:r>
      <w:r w:rsidRPr="00915D3B">
        <w:t>.</w:t>
      </w:r>
    </w:p>
    <w:p w14:paraId="57C1043F"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25" w:name="_Toc401743818"/>
      <w:r w:rsidRPr="00915D3B">
        <w:t>Fältregler</w:t>
      </w:r>
      <w:bookmarkEnd w:id="625"/>
    </w:p>
    <w:p w14:paraId="22CCC10D" w14:textId="77777777" w:rsidR="00670EFB" w:rsidRPr="00915D3B" w:rsidRDefault="00670EFB" w:rsidP="00670EFB">
      <w:r w:rsidRPr="00915D3B">
        <w:t>Eftersom att skyddade personer aldrig returneras, så innebär det att fältet</w:t>
      </w:r>
      <w:r w:rsidRPr="00915D3B">
        <w:rPr>
          <w:rFonts w:cs="Arial"/>
        </w:rPr>
        <w:t xml:space="preserve"> </w:t>
      </w:r>
      <w:r w:rsidRPr="00915D3B">
        <w:rPr>
          <w:rFonts w:eastAsia="Times New Roman" w:cs="Arial"/>
          <w:szCs w:val="20"/>
          <w:lang w:eastAsia="sv-SE"/>
        </w:rPr>
        <w:t>protectedPerson</w:t>
      </w:r>
      <w:r w:rsidRPr="00915D3B">
        <w:t xml:space="preserve"> (se </w:t>
      </w:r>
      <w:r w:rsidRPr="00915D3B">
        <w:fldChar w:fldCharType="begin"/>
      </w:r>
      <w:r w:rsidRPr="00915D3B">
        <w:instrText xml:space="preserve"> REF _Ref359415241 \w \h </w:instrText>
      </w:r>
      <w:r w:rsidRPr="00915D3B">
        <w:fldChar w:fldCharType="separate"/>
      </w:r>
      <w:r w:rsidR="001003D3">
        <w:t>6.1.2</w:t>
      </w:r>
      <w:r w:rsidRPr="00915D3B">
        <w:fldChar w:fldCharType="end"/>
      </w:r>
      <w:r w:rsidRPr="00915D3B">
        <w:t xml:space="preserve"> </w:t>
      </w:r>
      <w:r w:rsidRPr="00915D3B">
        <w:fldChar w:fldCharType="begin"/>
      </w:r>
      <w:r w:rsidRPr="00915D3B">
        <w:instrText xml:space="preserve"> REF _Ref359415241 \h </w:instrText>
      </w:r>
      <w:r w:rsidRPr="00915D3B">
        <w:fldChar w:fldCharType="separate"/>
      </w:r>
      <w:r w:rsidR="001003D3" w:rsidRPr="00915D3B">
        <w:t>Fältregler</w:t>
      </w:r>
      <w:r w:rsidRPr="00915D3B">
        <w:fldChar w:fldCharType="end"/>
      </w:r>
      <w:r w:rsidRPr="00915D3B">
        <w:t>) aldrig kommer att returneras.</w:t>
      </w:r>
    </w:p>
    <w:p w14:paraId="2416D33C" w14:textId="77777777" w:rsidR="00670EFB" w:rsidRPr="00915D3B" w:rsidRDefault="00670EFB" w:rsidP="00670EFB"/>
    <w:p w14:paraId="1AB27187" w14:textId="77777777" w:rsidR="00670EFB" w:rsidRPr="00915D3B" w:rsidRDefault="00670EFB" w:rsidP="00670EFB">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626" w:name="_Ref359438778"/>
      <w:bookmarkStart w:id="627" w:name="_Ref361918841"/>
      <w:bookmarkStart w:id="628" w:name="_Toc382925955"/>
      <w:bookmarkStart w:id="629" w:name="_Toc401743819"/>
      <w:r w:rsidRPr="00915D3B">
        <w:lastRenderedPageBreak/>
        <w:t>GetPersonAuthorizedToSystem</w:t>
      </w:r>
      <w:bookmarkEnd w:id="626"/>
      <w:r w:rsidRPr="00915D3B">
        <w:t>IncludingProtectedPerson</w:t>
      </w:r>
      <w:bookmarkEnd w:id="627"/>
      <w:bookmarkEnd w:id="628"/>
      <w:bookmarkEnd w:id="629"/>
    </w:p>
    <w:p w14:paraId="4AB9FB85" w14:textId="77777777" w:rsidR="00670EFB" w:rsidRPr="00915D3B" w:rsidRDefault="00670EFB" w:rsidP="00670EFB">
      <w:r w:rsidRPr="00915D3B">
        <w:t>GetPersonAuthorizedToSystemIncludingProtectedPerson kontrollerar om angiven person har ett attribut ”Individuell behörighetsegenskap för IT-tjänster” som matchar angivet SystemId, om så är fallet returneras information, som kontaktinformation samt legitimation och specialitet, för personen. Metoden kan användas av en tjänstekonsument för att verifiera behörighet där rollbaserad accesskontroll tillämpas.</w:t>
      </w:r>
    </w:p>
    <w:p w14:paraId="5BF2EEFD" w14:textId="77777777" w:rsidR="00670EFB" w:rsidRPr="00915D3B" w:rsidRDefault="00670EFB" w:rsidP="00670EFB">
      <w:r w:rsidRPr="00915D3B">
        <w:t xml:space="preserve">Detta tjänstekontrakt skiljer sig från kontraktet beskrivet i </w:t>
      </w:r>
      <w:r w:rsidRPr="00915D3B">
        <w:fldChar w:fldCharType="begin"/>
      </w:r>
      <w:r w:rsidRPr="00915D3B">
        <w:instrText xml:space="preserve"> REF _Ref361149176 \r \h </w:instrText>
      </w:r>
      <w:r w:rsidRPr="00915D3B">
        <w:fldChar w:fldCharType="separate"/>
      </w:r>
      <w:r w:rsidR="001003D3">
        <w:t>6.4</w:t>
      </w:r>
      <w:r w:rsidRPr="00915D3B">
        <w:fldChar w:fldCharType="end"/>
      </w:r>
      <w:r w:rsidRPr="00915D3B">
        <w:t xml:space="preserve"> på så sätt att det även ger åtkomst till personer med skyddade personuppgifter. Se AB-</w:t>
      </w:r>
      <w:r>
        <w:t>2.7</w:t>
      </w:r>
      <w:r w:rsidRPr="00915D3B">
        <w:t xml:space="preserve"> [</w:t>
      </w:r>
      <w:r w:rsidRPr="00915D3B">
        <w:fldChar w:fldCharType="begin"/>
      </w:r>
      <w:r w:rsidRPr="00915D3B">
        <w:instrText xml:space="preserve"> REF R2 \h </w:instrText>
      </w:r>
      <w:r w:rsidRPr="00915D3B">
        <w:fldChar w:fldCharType="separate"/>
      </w:r>
      <w:ins w:id="630" w:author="Robert Lundmark" w:date="2014-10-22T12:20:00Z">
        <w:r w:rsidR="001003D3" w:rsidRPr="001003D3">
          <w:rPr>
            <w:b/>
            <w:bCs/>
            <w:rPrChange w:id="631" w:author="Robert Lundmark" w:date="2014-10-22T12:21:00Z">
              <w:rPr>
                <w:b/>
                <w:bCs/>
                <w:lang w:val="en-US"/>
              </w:rPr>
            </w:rPrChange>
          </w:rPr>
          <w:t>Error! Reference source not found.</w:t>
        </w:r>
      </w:ins>
      <w:del w:id="632" w:author="Robert Lundmark" w:date="2014-10-22T12:20:00Z">
        <w:r w:rsidRPr="00DF7196" w:rsidDel="001003D3">
          <w:delText>R2</w:delText>
        </w:r>
      </w:del>
      <w:r w:rsidRPr="00915D3B">
        <w:fldChar w:fldCharType="end"/>
      </w:r>
      <w:r w:rsidRPr="00915D3B">
        <w:t>]. I Informationsägaren avgör om tjänstekonsumenten ska beviljas åtkomst till personer med skyddade personuppgifter.</w:t>
      </w:r>
    </w:p>
    <w:p w14:paraId="11C7394E"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33" w:name="_Toc401743820"/>
      <w:r w:rsidRPr="00915D3B">
        <w:t>Version</w:t>
      </w:r>
      <w:bookmarkEnd w:id="633"/>
    </w:p>
    <w:p w14:paraId="22EE0D33" w14:textId="17DA5AD5" w:rsidR="00670EFB" w:rsidRPr="00915D3B" w:rsidRDefault="00670EFB" w:rsidP="00670EFB">
      <w:r w:rsidRPr="00915D3B">
        <w:t xml:space="preserve">Version på detta kontrakt är </w:t>
      </w:r>
      <w:r w:rsidR="003F209D">
        <w:t>1.0_RC5</w:t>
      </w:r>
    </w:p>
    <w:p w14:paraId="217D2948"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34" w:name="_Ref359438848"/>
      <w:bookmarkStart w:id="635" w:name="_Toc401743821"/>
      <w:r w:rsidRPr="00915D3B">
        <w:t>Fältregler</w:t>
      </w:r>
      <w:bookmarkEnd w:id="634"/>
      <w:bookmarkEnd w:id="635"/>
    </w:p>
    <w:p w14:paraId="59A57B22" w14:textId="77777777" w:rsidR="00670EFB" w:rsidRPr="00915D3B" w:rsidRDefault="00670EFB" w:rsidP="00670EFB">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2"/>
      </w:r>
      <w:r w:rsidRPr="00915D3B">
        <w:t xml:space="preserve">. </w:t>
      </w:r>
    </w:p>
    <w:p w14:paraId="3C71A83C" w14:textId="7DECE194" w:rsidR="00670EFB" w:rsidRPr="00915D3B" w:rsidRDefault="00670EFB" w:rsidP="00670EFB">
      <w:r>
        <w:object w:dxaOrig="1531" w:dyaOrig="990" w14:anchorId="0396F709">
          <v:shape id="_x0000_i1027" type="#_x0000_t75" style="width:76.5pt;height:49.5pt" o:ole="">
            <v:imagedata r:id="rId12" o:title=""/>
          </v:shape>
          <o:OLEObject Type="Embed" ProgID="Excel.Sheet.8" ShapeID="_x0000_i1027" DrawAspect="Icon" ObjectID="_1475485741" r:id="rId13"/>
        </w:object>
      </w:r>
    </w:p>
    <w:p w14:paraId="6F4FDA50" w14:textId="77777777" w:rsidR="00670EFB" w:rsidRPr="00915D3B" w:rsidRDefault="00670EFB" w:rsidP="00670EFB"/>
    <w:tbl>
      <w:tblPr>
        <w:tblStyle w:val="TableGrid"/>
        <w:tblW w:w="9606" w:type="dxa"/>
        <w:tblLayout w:type="fixed"/>
        <w:tblLook w:val="04A0" w:firstRow="1" w:lastRow="0" w:firstColumn="1" w:lastColumn="0" w:noHBand="0" w:noVBand="1"/>
      </w:tblPr>
      <w:tblGrid>
        <w:gridCol w:w="2802"/>
        <w:gridCol w:w="1275"/>
        <w:gridCol w:w="4111"/>
        <w:gridCol w:w="1418"/>
      </w:tblGrid>
      <w:tr w:rsidR="00670EFB" w:rsidRPr="00915D3B" w14:paraId="654374D3" w14:textId="77777777" w:rsidTr="00515057">
        <w:trPr>
          <w:cantSplit/>
          <w:trHeight w:val="384"/>
        </w:trPr>
        <w:tc>
          <w:tcPr>
            <w:tcW w:w="2802" w:type="dxa"/>
            <w:shd w:val="clear" w:color="auto" w:fill="D9D9D9" w:themeFill="background1" w:themeFillShade="D9"/>
            <w:vAlign w:val="bottom"/>
          </w:tcPr>
          <w:p w14:paraId="65772B11" w14:textId="77777777" w:rsidR="00670EFB" w:rsidRPr="00915D3B" w:rsidRDefault="00670EFB" w:rsidP="00515057">
            <w:pPr>
              <w:rPr>
                <w:b/>
              </w:rPr>
            </w:pPr>
            <w:r w:rsidRPr="00915D3B">
              <w:rPr>
                <w:b/>
              </w:rPr>
              <w:t>Namn</w:t>
            </w:r>
          </w:p>
        </w:tc>
        <w:tc>
          <w:tcPr>
            <w:tcW w:w="1275" w:type="dxa"/>
            <w:shd w:val="clear" w:color="auto" w:fill="D9D9D9" w:themeFill="background1" w:themeFillShade="D9"/>
            <w:vAlign w:val="bottom"/>
          </w:tcPr>
          <w:p w14:paraId="27BC1CB2" w14:textId="77777777" w:rsidR="00670EFB" w:rsidRPr="00915D3B" w:rsidRDefault="00670EFB" w:rsidP="00515057">
            <w:pPr>
              <w:rPr>
                <w:b/>
              </w:rPr>
            </w:pPr>
            <w:r w:rsidRPr="00915D3B">
              <w:rPr>
                <w:b/>
              </w:rPr>
              <w:t>Typ</w:t>
            </w:r>
          </w:p>
        </w:tc>
        <w:tc>
          <w:tcPr>
            <w:tcW w:w="4111" w:type="dxa"/>
            <w:shd w:val="clear" w:color="auto" w:fill="D9D9D9" w:themeFill="background1" w:themeFillShade="D9"/>
            <w:vAlign w:val="bottom"/>
          </w:tcPr>
          <w:p w14:paraId="76A59341" w14:textId="77777777" w:rsidR="00670EFB" w:rsidRPr="00915D3B" w:rsidRDefault="00670EFB" w:rsidP="00515057">
            <w:pPr>
              <w:rPr>
                <w:b/>
              </w:rPr>
            </w:pPr>
            <w:r w:rsidRPr="00915D3B">
              <w:rPr>
                <w:b/>
              </w:rPr>
              <w:t>Beskrivning</w:t>
            </w:r>
          </w:p>
        </w:tc>
        <w:tc>
          <w:tcPr>
            <w:tcW w:w="1418" w:type="dxa"/>
            <w:shd w:val="clear" w:color="auto" w:fill="D9D9D9" w:themeFill="background1" w:themeFillShade="D9"/>
            <w:vAlign w:val="bottom"/>
          </w:tcPr>
          <w:p w14:paraId="490F2677" w14:textId="77777777" w:rsidR="00670EFB" w:rsidRPr="00915D3B" w:rsidRDefault="00670EFB" w:rsidP="00515057">
            <w:pPr>
              <w:rPr>
                <w:b/>
              </w:rPr>
            </w:pPr>
            <w:r w:rsidRPr="00915D3B">
              <w:rPr>
                <w:b/>
              </w:rPr>
              <w:t>Kardinalitet</w:t>
            </w:r>
          </w:p>
        </w:tc>
      </w:tr>
      <w:tr w:rsidR="00670EFB" w:rsidRPr="00915D3B" w14:paraId="2500F6B4" w14:textId="77777777" w:rsidTr="00515057">
        <w:trPr>
          <w:cantSplit/>
        </w:trPr>
        <w:tc>
          <w:tcPr>
            <w:tcW w:w="2802" w:type="dxa"/>
          </w:tcPr>
          <w:p w14:paraId="67E5BB6F"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73548A08"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D4046A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5E31DF3"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41149D97" w14:textId="77777777" w:rsidTr="00515057">
        <w:trPr>
          <w:cantSplit/>
        </w:trPr>
        <w:tc>
          <w:tcPr>
            <w:tcW w:w="2802" w:type="dxa"/>
          </w:tcPr>
          <w:p w14:paraId="310521F2"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14:paraId="2CF4107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2A296181" w14:textId="77777777" w:rsidR="00670EFB" w:rsidRPr="00B360DE" w:rsidRDefault="00670EFB" w:rsidP="00515057">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Sökt persons HSA-id.</w:t>
            </w:r>
          </w:p>
        </w:tc>
        <w:tc>
          <w:tcPr>
            <w:tcW w:w="1418" w:type="dxa"/>
          </w:tcPr>
          <w:p w14:paraId="108E6064"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670EFB" w:rsidRPr="00915D3B" w14:paraId="4C847580" w14:textId="77777777" w:rsidTr="00515057">
        <w:trPr>
          <w:cantSplit/>
        </w:trPr>
        <w:tc>
          <w:tcPr>
            <w:tcW w:w="2802" w:type="dxa"/>
          </w:tcPr>
          <w:p w14:paraId="4EEE8BB6"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14:paraId="3072A780"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39909FEF" w14:textId="77777777" w:rsidR="00670EFB" w:rsidRPr="00B360DE" w:rsidRDefault="00670EFB" w:rsidP="00515057">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Person-id </w:t>
            </w:r>
          </w:p>
        </w:tc>
        <w:tc>
          <w:tcPr>
            <w:tcW w:w="1418" w:type="dxa"/>
          </w:tcPr>
          <w:p w14:paraId="7C5463C5"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670EFB" w:rsidRPr="00915D3B" w14:paraId="710C7832" w14:textId="77777777" w:rsidTr="00515057">
        <w:trPr>
          <w:cantSplit/>
        </w:trPr>
        <w:tc>
          <w:tcPr>
            <w:tcW w:w="2802" w:type="dxa"/>
          </w:tcPr>
          <w:p w14:paraId="109C8FF0" w14:textId="77777777" w:rsidR="00670EFB" w:rsidRPr="00915D3B" w:rsidRDefault="00670EFB" w:rsidP="00515057">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systemId</w:t>
            </w:r>
          </w:p>
        </w:tc>
        <w:tc>
          <w:tcPr>
            <w:tcW w:w="1275" w:type="dxa"/>
          </w:tcPr>
          <w:p w14:paraId="614A94E5"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14:paraId="053F0391" w14:textId="77777777" w:rsidR="00670EFB" w:rsidRPr="00B360DE" w:rsidRDefault="00670EFB" w:rsidP="00515057">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Namn på den IT-tjänst som behörighet ska kontrolleras för</w:t>
            </w:r>
          </w:p>
        </w:tc>
        <w:tc>
          <w:tcPr>
            <w:tcW w:w="1418" w:type="dxa"/>
          </w:tcPr>
          <w:p w14:paraId="5D787424" w14:textId="77777777" w:rsidR="00670EFB" w:rsidRPr="00915D3B" w:rsidRDefault="00670EFB" w:rsidP="00515057">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1..1</w:t>
            </w:r>
          </w:p>
        </w:tc>
      </w:tr>
      <w:tr w:rsidR="00670EFB" w:rsidRPr="00915D3B" w14:paraId="5D42B636" w14:textId="77777777" w:rsidTr="00515057">
        <w:trPr>
          <w:cantSplit/>
        </w:trPr>
        <w:tc>
          <w:tcPr>
            <w:tcW w:w="2802" w:type="dxa"/>
          </w:tcPr>
          <w:p w14:paraId="066BFE51"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14:paraId="78082F7B"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6D127B84"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 xml:space="preserve">Sökbas. Om ingen sökbas anges används </w:t>
            </w:r>
            <w:r w:rsidRPr="00B360DE">
              <w:rPr>
                <w:rFonts w:ascii="Times New Roman" w:hAnsi="Times New Roman"/>
                <w:i/>
                <w:sz w:val="20"/>
              </w:rPr>
              <w:t>c=SE</w:t>
            </w:r>
            <w:r w:rsidRPr="00B360DE">
              <w:rPr>
                <w:rFonts w:ascii="Times New Roman" w:hAnsi="Times New Roman"/>
                <w:sz w:val="20"/>
              </w:rPr>
              <w:t xml:space="preserve"> som sökbas.</w:t>
            </w:r>
          </w:p>
        </w:tc>
        <w:tc>
          <w:tcPr>
            <w:tcW w:w="1418" w:type="dxa"/>
          </w:tcPr>
          <w:p w14:paraId="79195E4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670EFB" w:rsidRPr="00915D3B" w14:paraId="28061226" w14:textId="77777777" w:rsidTr="00515057">
        <w:trPr>
          <w:cantSplit/>
        </w:trPr>
        <w:tc>
          <w:tcPr>
            <w:tcW w:w="2802" w:type="dxa"/>
          </w:tcPr>
          <w:p w14:paraId="63552F86" w14:textId="77777777" w:rsidR="00670EFB" w:rsidRPr="00915D3B" w:rsidRDefault="00670EFB" w:rsidP="00515057">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560D15D3"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F0B19F1" w14:textId="77777777" w:rsidR="00670EFB" w:rsidRPr="00B360DE" w:rsidRDefault="00670EFB" w:rsidP="00515057">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7EF07AB"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p>
        </w:tc>
      </w:tr>
      <w:tr w:rsidR="00670EFB" w:rsidRPr="00915D3B" w14:paraId="78B60BA5" w14:textId="77777777" w:rsidTr="00515057">
        <w:trPr>
          <w:cantSplit/>
        </w:trPr>
        <w:tc>
          <w:tcPr>
            <w:tcW w:w="2802" w:type="dxa"/>
          </w:tcPr>
          <w:p w14:paraId="0BF30C5B"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isAuthorized</w:t>
            </w:r>
          </w:p>
        </w:tc>
        <w:tc>
          <w:tcPr>
            <w:tcW w:w="1275" w:type="dxa"/>
          </w:tcPr>
          <w:p w14:paraId="062DBCA7"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Boolean</w:t>
            </w:r>
          </w:p>
        </w:tc>
        <w:tc>
          <w:tcPr>
            <w:tcW w:w="4111" w:type="dxa"/>
          </w:tcPr>
          <w:p w14:paraId="23AB11FC" w14:textId="77777777" w:rsidR="00670EFB" w:rsidRPr="00B360DE"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B360DE">
              <w:rPr>
                <w:rFonts w:ascii="Times New Roman" w:eastAsia="Times New Roman" w:hAnsi="Times New Roman" w:cs="Times New Roman"/>
                <w:i/>
                <w:spacing w:val="-1"/>
                <w:sz w:val="20"/>
                <w:szCs w:val="20"/>
              </w:rPr>
              <w:t>true</w:t>
            </w:r>
            <w:r w:rsidRPr="00B360DE">
              <w:rPr>
                <w:rFonts w:ascii="Times New Roman" w:eastAsia="Times New Roman" w:hAnsi="Times New Roman" w:cs="Times New Roman"/>
                <w:spacing w:val="-1"/>
                <w:sz w:val="20"/>
                <w:szCs w:val="20"/>
              </w:rPr>
              <w:t xml:space="preserve"> om personen är behörig, d.v.s. har matchande SystemId i attributet ”Individuell behörighetsegenskap för IT-tjänster”, annars </w:t>
            </w:r>
            <w:r w:rsidRPr="00B360DE">
              <w:rPr>
                <w:rFonts w:ascii="Times New Roman" w:eastAsia="Times New Roman" w:hAnsi="Times New Roman" w:cs="Times New Roman"/>
                <w:i/>
                <w:spacing w:val="-1"/>
                <w:sz w:val="20"/>
                <w:szCs w:val="20"/>
              </w:rPr>
              <w:t>false</w:t>
            </w:r>
            <w:r w:rsidRPr="00B360DE">
              <w:rPr>
                <w:rFonts w:ascii="Times New Roman" w:eastAsia="Times New Roman" w:hAnsi="Times New Roman" w:cs="Times New Roman"/>
                <w:spacing w:val="-1"/>
                <w:sz w:val="20"/>
                <w:szCs w:val="20"/>
              </w:rPr>
              <w:t>.</w:t>
            </w:r>
          </w:p>
        </w:tc>
        <w:tc>
          <w:tcPr>
            <w:tcW w:w="1418" w:type="dxa"/>
          </w:tcPr>
          <w:p w14:paraId="74DDB6A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670EFB" w:rsidRPr="00915D3B" w14:paraId="1195821F" w14:textId="77777777" w:rsidTr="00515057">
        <w:trPr>
          <w:cantSplit/>
        </w:trPr>
        <w:tc>
          <w:tcPr>
            <w:tcW w:w="2802" w:type="dxa"/>
          </w:tcPr>
          <w:p w14:paraId="7AE9C26E"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lastRenderedPageBreak/>
              <w:t>personInformation</w:t>
            </w:r>
          </w:p>
        </w:tc>
        <w:tc>
          <w:tcPr>
            <w:tcW w:w="1275" w:type="dxa"/>
          </w:tcPr>
          <w:p w14:paraId="74D50226"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PersonType</w:t>
            </w:r>
          </w:p>
        </w:tc>
        <w:tc>
          <w:tcPr>
            <w:tcW w:w="4111" w:type="dxa"/>
          </w:tcPr>
          <w:p w14:paraId="2AC06650"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Information om personen.</w:t>
            </w:r>
          </w:p>
          <w:p w14:paraId="3221E44E" w14:textId="77777777" w:rsidR="00670EFB" w:rsidRPr="00B360DE" w:rsidRDefault="00670EFB" w:rsidP="00515057">
            <w:pPr>
              <w:pStyle w:val="TableParagraph"/>
              <w:spacing w:line="240" w:lineRule="exact"/>
              <w:ind w:left="102"/>
              <w:rPr>
                <w:rFonts w:ascii="Times New Roman" w:eastAsia="Times New Roman" w:hAnsi="Times New Roman" w:cs="Times New Roman"/>
                <w:spacing w:val="-1"/>
                <w:sz w:val="20"/>
                <w:szCs w:val="20"/>
              </w:rPr>
            </w:pPr>
            <w:r w:rsidRPr="00B360DE">
              <w:rPr>
                <w:rFonts w:ascii="Times New Roman" w:hAnsi="Times New Roman" w:cs="Times New Roman"/>
                <w:sz w:val="20"/>
                <w:szCs w:val="20"/>
              </w:rPr>
              <w:t>Om personen har flera behöriga person-objekt returneras en instans per objekt.</w:t>
            </w:r>
          </w:p>
        </w:tc>
        <w:tc>
          <w:tcPr>
            <w:tcW w:w="1418" w:type="dxa"/>
          </w:tcPr>
          <w:p w14:paraId="594044A0"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670EFB" w:rsidRPr="00915D3B" w14:paraId="065DD5F9" w14:textId="77777777" w:rsidTr="00515057">
        <w:trPr>
          <w:cantSplit/>
        </w:trPr>
        <w:tc>
          <w:tcPr>
            <w:tcW w:w="2802" w:type="dxa"/>
            <w:vAlign w:val="center"/>
          </w:tcPr>
          <w:p w14:paraId="2FADAA7E"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..personHsaId</w:t>
            </w:r>
          </w:p>
        </w:tc>
        <w:tc>
          <w:tcPr>
            <w:tcW w:w="1275" w:type="dxa"/>
            <w:vAlign w:val="center"/>
          </w:tcPr>
          <w:p w14:paraId="3472655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23A66B9C"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Personens HSA-id.</w:t>
            </w:r>
          </w:p>
        </w:tc>
        <w:tc>
          <w:tcPr>
            <w:tcW w:w="1418" w:type="dxa"/>
            <w:vAlign w:val="center"/>
          </w:tcPr>
          <w:p w14:paraId="427B1192"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670EFB" w:rsidRPr="00915D3B" w14:paraId="5D0A65AA" w14:textId="77777777" w:rsidTr="00515057">
        <w:trPr>
          <w:cantSplit/>
        </w:trPr>
        <w:tc>
          <w:tcPr>
            <w:tcW w:w="2802" w:type="dxa"/>
            <w:vAlign w:val="center"/>
          </w:tcPr>
          <w:p w14:paraId="58E67351"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..givenName</w:t>
            </w:r>
          </w:p>
        </w:tc>
        <w:tc>
          <w:tcPr>
            <w:tcW w:w="1275" w:type="dxa"/>
            <w:vAlign w:val="center"/>
          </w:tcPr>
          <w:p w14:paraId="1BE2DDAB"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695EAA88"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Tilltalsnamn.</w:t>
            </w:r>
          </w:p>
        </w:tc>
        <w:tc>
          <w:tcPr>
            <w:tcW w:w="1418" w:type="dxa"/>
            <w:vAlign w:val="center"/>
          </w:tcPr>
          <w:p w14:paraId="6FC11332"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670EFB" w:rsidRPr="00915D3B" w14:paraId="6B178BCD" w14:textId="77777777" w:rsidTr="00515057">
        <w:trPr>
          <w:cantSplit/>
        </w:trPr>
        <w:tc>
          <w:tcPr>
            <w:tcW w:w="2802" w:type="dxa"/>
            <w:vAlign w:val="center"/>
          </w:tcPr>
          <w:p w14:paraId="72EB1860"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..middleAndSurName</w:t>
            </w:r>
            <w:r w:rsidRPr="00915D3B">
              <w:rPr>
                <w:rFonts w:ascii="Times New Roman" w:hAnsi="Times New Roman"/>
                <w:i/>
                <w:iCs/>
                <w:sz w:val="20"/>
                <w:szCs w:val="20"/>
              </w:rPr>
              <w:t> </w:t>
            </w:r>
          </w:p>
        </w:tc>
        <w:tc>
          <w:tcPr>
            <w:tcW w:w="1275" w:type="dxa"/>
            <w:vAlign w:val="center"/>
          </w:tcPr>
          <w:p w14:paraId="4013111D"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684514A"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Mellan och Efternamn separerade med mellanslag</w:t>
            </w:r>
          </w:p>
        </w:tc>
        <w:tc>
          <w:tcPr>
            <w:tcW w:w="1418" w:type="dxa"/>
            <w:vAlign w:val="center"/>
          </w:tcPr>
          <w:p w14:paraId="0D2F4FDD"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670EFB" w:rsidRPr="00915D3B" w14:paraId="1E70DEE3" w14:textId="77777777" w:rsidTr="00515057">
        <w:trPr>
          <w:cantSplit/>
        </w:trPr>
        <w:tc>
          <w:tcPr>
            <w:tcW w:w="2802" w:type="dxa"/>
            <w:vAlign w:val="center"/>
          </w:tcPr>
          <w:p w14:paraId="015B325C"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..nickName</w:t>
            </w:r>
          </w:p>
        </w:tc>
        <w:tc>
          <w:tcPr>
            <w:tcW w:w="1275" w:type="dxa"/>
            <w:vAlign w:val="center"/>
          </w:tcPr>
          <w:p w14:paraId="22A7A2B4"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4199E79"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Smeknamn. Används då tilltalsnamn inte är det namn som personen vill använda/bli tilltalad med.</w:t>
            </w:r>
          </w:p>
        </w:tc>
        <w:tc>
          <w:tcPr>
            <w:tcW w:w="1418" w:type="dxa"/>
          </w:tcPr>
          <w:p w14:paraId="35E1471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14:paraId="71D7BC4F" w14:textId="77777777" w:rsidTr="00515057">
        <w:trPr>
          <w:cantSplit/>
        </w:trPr>
        <w:tc>
          <w:tcPr>
            <w:tcW w:w="2802" w:type="dxa"/>
            <w:vAlign w:val="center"/>
          </w:tcPr>
          <w:p w14:paraId="6B237BFC"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..mail</w:t>
            </w:r>
          </w:p>
        </w:tc>
        <w:tc>
          <w:tcPr>
            <w:tcW w:w="1275" w:type="dxa"/>
            <w:vAlign w:val="center"/>
          </w:tcPr>
          <w:p w14:paraId="4B58645D"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190F1A54"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Epostadress.</w:t>
            </w:r>
          </w:p>
        </w:tc>
        <w:tc>
          <w:tcPr>
            <w:tcW w:w="1418" w:type="dxa"/>
          </w:tcPr>
          <w:p w14:paraId="7371DA7C"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14:paraId="13D3D461" w14:textId="77777777" w:rsidTr="00515057">
        <w:trPr>
          <w:cantSplit/>
        </w:trPr>
        <w:tc>
          <w:tcPr>
            <w:tcW w:w="2802" w:type="dxa"/>
            <w:vAlign w:val="center"/>
          </w:tcPr>
          <w:p w14:paraId="7C6006E0"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..telephoneNumber</w:t>
            </w:r>
          </w:p>
        </w:tc>
        <w:tc>
          <w:tcPr>
            <w:tcW w:w="1275" w:type="dxa"/>
            <w:vAlign w:val="center"/>
          </w:tcPr>
          <w:p w14:paraId="0AF4BA0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991AC15"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Publikt direkttelefonnummer.</w:t>
            </w:r>
          </w:p>
        </w:tc>
        <w:tc>
          <w:tcPr>
            <w:tcW w:w="1418" w:type="dxa"/>
            <w:vAlign w:val="center"/>
          </w:tcPr>
          <w:p w14:paraId="1483800B"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0..n</w:t>
            </w:r>
          </w:p>
        </w:tc>
      </w:tr>
      <w:tr w:rsidR="00670EFB" w:rsidRPr="00915D3B" w14:paraId="1A456064" w14:textId="77777777" w:rsidTr="00515057">
        <w:trPr>
          <w:cantSplit/>
        </w:trPr>
        <w:tc>
          <w:tcPr>
            <w:tcW w:w="2802" w:type="dxa"/>
            <w:vAlign w:val="center"/>
          </w:tcPr>
          <w:p w14:paraId="4087516C"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..switchboardNumber</w:t>
            </w:r>
          </w:p>
        </w:tc>
        <w:tc>
          <w:tcPr>
            <w:tcW w:w="1275" w:type="dxa"/>
            <w:vAlign w:val="center"/>
          </w:tcPr>
          <w:p w14:paraId="224B8151"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45ACB52D"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Telefonnummer till växel.</w:t>
            </w:r>
          </w:p>
        </w:tc>
        <w:tc>
          <w:tcPr>
            <w:tcW w:w="1418" w:type="dxa"/>
          </w:tcPr>
          <w:p w14:paraId="0DAF5465"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14:paraId="4B29B433" w14:textId="77777777" w:rsidTr="00515057">
        <w:trPr>
          <w:cantSplit/>
        </w:trPr>
        <w:tc>
          <w:tcPr>
            <w:tcW w:w="2802" w:type="dxa"/>
            <w:vAlign w:val="center"/>
          </w:tcPr>
          <w:p w14:paraId="728F8A8E"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..nonPublicTelephoneNumber</w:t>
            </w:r>
          </w:p>
        </w:tc>
        <w:tc>
          <w:tcPr>
            <w:tcW w:w="1275" w:type="dxa"/>
            <w:vAlign w:val="center"/>
          </w:tcPr>
          <w:p w14:paraId="07C36C90"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6F289744"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Tjänstetelefonnummer.</w:t>
            </w:r>
          </w:p>
        </w:tc>
        <w:tc>
          <w:tcPr>
            <w:tcW w:w="1418" w:type="dxa"/>
          </w:tcPr>
          <w:p w14:paraId="03400C6F"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14:paraId="792AA731" w14:textId="77777777" w:rsidTr="00515057">
        <w:trPr>
          <w:cantSplit/>
        </w:trPr>
        <w:tc>
          <w:tcPr>
            <w:tcW w:w="2802" w:type="dxa"/>
            <w:vAlign w:val="center"/>
          </w:tcPr>
          <w:p w14:paraId="19F2D303"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..mobileNumber</w:t>
            </w:r>
          </w:p>
        </w:tc>
        <w:tc>
          <w:tcPr>
            <w:tcW w:w="1275" w:type="dxa"/>
            <w:vAlign w:val="center"/>
          </w:tcPr>
          <w:p w14:paraId="1395D357"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5D95B63"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Mobiltelefonnummer.</w:t>
            </w:r>
          </w:p>
        </w:tc>
        <w:tc>
          <w:tcPr>
            <w:tcW w:w="1418" w:type="dxa"/>
            <w:vAlign w:val="center"/>
          </w:tcPr>
          <w:p w14:paraId="2E93DA4E"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670EFB" w:rsidRPr="00915D3B" w14:paraId="04B91329" w14:textId="77777777" w:rsidTr="00515057">
        <w:trPr>
          <w:cantSplit/>
        </w:trPr>
        <w:tc>
          <w:tcPr>
            <w:tcW w:w="2802" w:type="dxa"/>
            <w:vAlign w:val="center"/>
          </w:tcPr>
          <w:p w14:paraId="745D003A"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..smsTelephoneNumber</w:t>
            </w:r>
          </w:p>
        </w:tc>
        <w:tc>
          <w:tcPr>
            <w:tcW w:w="1275" w:type="dxa"/>
            <w:vAlign w:val="center"/>
          </w:tcPr>
          <w:p w14:paraId="2EDEB3F9"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14:paraId="30AB1786"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Telefonnummer för SMS-meddelanden.</w:t>
            </w:r>
          </w:p>
        </w:tc>
        <w:tc>
          <w:tcPr>
            <w:tcW w:w="1418" w:type="dxa"/>
          </w:tcPr>
          <w:p w14:paraId="2EB22EC5"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14:paraId="21214F18" w14:textId="77777777" w:rsidTr="00515057">
        <w:trPr>
          <w:cantSplit/>
        </w:trPr>
        <w:tc>
          <w:tcPr>
            <w:tcW w:w="2802" w:type="dxa"/>
            <w:vAlign w:val="center"/>
          </w:tcPr>
          <w:p w14:paraId="4B20CC55"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..telephoneHour</w:t>
            </w:r>
          </w:p>
        </w:tc>
        <w:tc>
          <w:tcPr>
            <w:tcW w:w="1275" w:type="dxa"/>
            <w:vAlign w:val="center"/>
          </w:tcPr>
          <w:p w14:paraId="444BBACF"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TimeSpan</w:t>
            </w:r>
          </w:p>
        </w:tc>
        <w:tc>
          <w:tcPr>
            <w:tcW w:w="4111" w:type="dxa"/>
            <w:vAlign w:val="center"/>
          </w:tcPr>
          <w:p w14:paraId="284A808D"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Telefontider för publik telefon (telephoneNumber).</w:t>
            </w:r>
          </w:p>
        </w:tc>
        <w:tc>
          <w:tcPr>
            <w:tcW w:w="1418" w:type="dxa"/>
            <w:vAlign w:val="center"/>
          </w:tcPr>
          <w:p w14:paraId="4D32638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0..n</w:t>
            </w:r>
          </w:p>
        </w:tc>
      </w:tr>
      <w:tr w:rsidR="00670EFB" w:rsidRPr="00915D3B" w14:paraId="719D3C2D" w14:textId="77777777" w:rsidTr="00515057">
        <w:trPr>
          <w:cantSplit/>
        </w:trPr>
        <w:tc>
          <w:tcPr>
            <w:tcW w:w="2802" w:type="dxa"/>
            <w:vAlign w:val="center"/>
          </w:tcPr>
          <w:p w14:paraId="15E41AC5"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 ..fromDay</w:t>
            </w:r>
          </w:p>
        </w:tc>
        <w:tc>
          <w:tcPr>
            <w:tcW w:w="1275" w:type="dxa"/>
            <w:vAlign w:val="center"/>
          </w:tcPr>
          <w:p w14:paraId="6AE3C33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C60CE5"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Från dag. Måndag (1) – Söndag (7).</w:t>
            </w:r>
          </w:p>
        </w:tc>
        <w:tc>
          <w:tcPr>
            <w:tcW w:w="1418" w:type="dxa"/>
            <w:vAlign w:val="center"/>
          </w:tcPr>
          <w:p w14:paraId="4EE99245"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14:paraId="46FA5F24" w14:textId="77777777" w:rsidTr="00515057">
        <w:trPr>
          <w:cantSplit/>
        </w:trPr>
        <w:tc>
          <w:tcPr>
            <w:tcW w:w="2802" w:type="dxa"/>
            <w:vAlign w:val="center"/>
          </w:tcPr>
          <w:p w14:paraId="381A85C1"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 ..fromTime</w:t>
            </w:r>
          </w:p>
        </w:tc>
        <w:tc>
          <w:tcPr>
            <w:tcW w:w="1275" w:type="dxa"/>
            <w:vAlign w:val="center"/>
          </w:tcPr>
          <w:p w14:paraId="6C8A1D3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0990D574"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Från tid. Format enligt ISO-8601.</w:t>
            </w:r>
          </w:p>
        </w:tc>
        <w:tc>
          <w:tcPr>
            <w:tcW w:w="1418" w:type="dxa"/>
            <w:vAlign w:val="center"/>
          </w:tcPr>
          <w:p w14:paraId="1459756C"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14:paraId="2FB9FB35" w14:textId="77777777" w:rsidTr="00515057">
        <w:trPr>
          <w:cantSplit/>
        </w:trPr>
        <w:tc>
          <w:tcPr>
            <w:tcW w:w="2802" w:type="dxa"/>
            <w:vAlign w:val="center"/>
          </w:tcPr>
          <w:p w14:paraId="0E20B6A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 ..toDay</w:t>
            </w:r>
          </w:p>
        </w:tc>
        <w:tc>
          <w:tcPr>
            <w:tcW w:w="1275" w:type="dxa"/>
            <w:vAlign w:val="center"/>
          </w:tcPr>
          <w:p w14:paraId="180CF972"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4CA41C9"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Till dag. Måndag (1) – Söndag (7).</w:t>
            </w:r>
          </w:p>
        </w:tc>
        <w:tc>
          <w:tcPr>
            <w:tcW w:w="1418" w:type="dxa"/>
            <w:vAlign w:val="center"/>
          </w:tcPr>
          <w:p w14:paraId="1E4A9EC7"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14:paraId="1CCFBD1D" w14:textId="77777777" w:rsidTr="00515057">
        <w:trPr>
          <w:cantSplit/>
        </w:trPr>
        <w:tc>
          <w:tcPr>
            <w:tcW w:w="2802" w:type="dxa"/>
            <w:vAlign w:val="center"/>
          </w:tcPr>
          <w:p w14:paraId="0CE6DB9A"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 ..toTime</w:t>
            </w:r>
          </w:p>
        </w:tc>
        <w:tc>
          <w:tcPr>
            <w:tcW w:w="1275" w:type="dxa"/>
            <w:vAlign w:val="center"/>
          </w:tcPr>
          <w:p w14:paraId="0F835108"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3BC84838"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Till tid. Format enligt ISO-8601.</w:t>
            </w:r>
          </w:p>
        </w:tc>
        <w:tc>
          <w:tcPr>
            <w:tcW w:w="1418" w:type="dxa"/>
            <w:vAlign w:val="center"/>
          </w:tcPr>
          <w:p w14:paraId="0D875B8C"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14:paraId="45FD7CC6" w14:textId="77777777" w:rsidTr="00515057">
        <w:trPr>
          <w:cantSplit/>
        </w:trPr>
        <w:tc>
          <w:tcPr>
            <w:tcW w:w="2802" w:type="dxa"/>
            <w:vAlign w:val="center"/>
          </w:tcPr>
          <w:p w14:paraId="6896BE4D"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 ..comment</w:t>
            </w:r>
          </w:p>
        </w:tc>
        <w:tc>
          <w:tcPr>
            <w:tcW w:w="1275" w:type="dxa"/>
            <w:vAlign w:val="center"/>
          </w:tcPr>
          <w:p w14:paraId="7A0F75B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E242DAC"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Information om aktuellt tidsintervall.</w:t>
            </w:r>
          </w:p>
        </w:tc>
        <w:tc>
          <w:tcPr>
            <w:tcW w:w="1418" w:type="dxa"/>
            <w:vAlign w:val="center"/>
          </w:tcPr>
          <w:p w14:paraId="0CF8F5E1"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0..1</w:t>
            </w:r>
          </w:p>
        </w:tc>
      </w:tr>
      <w:tr w:rsidR="00670EFB" w:rsidRPr="00915D3B" w14:paraId="491B4A3F" w14:textId="77777777" w:rsidTr="00515057">
        <w:trPr>
          <w:cantSplit/>
        </w:trPr>
        <w:tc>
          <w:tcPr>
            <w:tcW w:w="2802" w:type="dxa"/>
            <w:vAlign w:val="center"/>
          </w:tcPr>
          <w:p w14:paraId="28A88F13"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..labeledUri</w:t>
            </w:r>
          </w:p>
        </w:tc>
        <w:tc>
          <w:tcPr>
            <w:tcW w:w="1275" w:type="dxa"/>
            <w:vAlign w:val="center"/>
          </w:tcPr>
          <w:p w14:paraId="658588E4"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4EE18D7C"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Webbadress.</w:t>
            </w:r>
          </w:p>
        </w:tc>
        <w:tc>
          <w:tcPr>
            <w:tcW w:w="1418" w:type="dxa"/>
            <w:vAlign w:val="center"/>
          </w:tcPr>
          <w:p w14:paraId="3DFDB52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670EFB" w:rsidRPr="00915D3B" w14:paraId="0848CFC2" w14:textId="77777777" w:rsidTr="00515057">
        <w:trPr>
          <w:cantSplit/>
        </w:trPr>
        <w:tc>
          <w:tcPr>
            <w:tcW w:w="2802" w:type="dxa"/>
            <w:vAlign w:val="center"/>
          </w:tcPr>
          <w:p w14:paraId="36FC2BC1" w14:textId="77777777" w:rsidR="00670EFB" w:rsidRPr="00915D3B" w:rsidRDefault="00670EFB" w:rsidP="00515057">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..description</w:t>
            </w:r>
          </w:p>
        </w:tc>
        <w:tc>
          <w:tcPr>
            <w:tcW w:w="1275" w:type="dxa"/>
            <w:vAlign w:val="center"/>
          </w:tcPr>
          <w:p w14:paraId="03274EED"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14:paraId="160B9C56"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Generell beskrivning.</w:t>
            </w:r>
          </w:p>
        </w:tc>
        <w:tc>
          <w:tcPr>
            <w:tcW w:w="1418" w:type="dxa"/>
            <w:vAlign w:val="center"/>
          </w:tcPr>
          <w:p w14:paraId="56795899" w14:textId="77777777" w:rsidR="00670EFB" w:rsidRPr="00915D3B" w:rsidRDefault="00670EFB" w:rsidP="00515057">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0..1</w:t>
            </w:r>
          </w:p>
        </w:tc>
      </w:tr>
      <w:tr w:rsidR="00670EFB" w:rsidRPr="00915D3B" w14:paraId="120BDFA3" w14:textId="77777777" w:rsidTr="00515057">
        <w:trPr>
          <w:cantSplit/>
        </w:trPr>
        <w:tc>
          <w:tcPr>
            <w:tcW w:w="2802" w:type="dxa"/>
            <w:vAlign w:val="center"/>
          </w:tcPr>
          <w:p w14:paraId="6C5707B6"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..languageKnowledgeCode</w:t>
            </w:r>
          </w:p>
        </w:tc>
        <w:tc>
          <w:tcPr>
            <w:tcW w:w="1275" w:type="dxa"/>
            <w:vAlign w:val="center"/>
          </w:tcPr>
          <w:p w14:paraId="61CFC0D5"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7A25A4FC"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Kod för språk personen har tillräcklig kunskap om för att kunna ta emot patienter som talar detta språk.</w:t>
            </w:r>
          </w:p>
        </w:tc>
        <w:tc>
          <w:tcPr>
            <w:tcW w:w="1418" w:type="dxa"/>
            <w:vAlign w:val="center"/>
          </w:tcPr>
          <w:p w14:paraId="1137502F"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670EFB" w:rsidRPr="00915D3B" w14:paraId="5829BA19" w14:textId="77777777" w:rsidTr="00515057">
        <w:trPr>
          <w:cantSplit/>
        </w:trPr>
        <w:tc>
          <w:tcPr>
            <w:tcW w:w="2802" w:type="dxa"/>
            <w:vAlign w:val="center"/>
          </w:tcPr>
          <w:p w14:paraId="6C8F2B68"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..title</w:t>
            </w:r>
          </w:p>
        </w:tc>
        <w:tc>
          <w:tcPr>
            <w:tcW w:w="1275" w:type="dxa"/>
            <w:vAlign w:val="center"/>
          </w:tcPr>
          <w:p w14:paraId="4B8121A7"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3F4DAA9"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Titel i fritext</w:t>
            </w:r>
          </w:p>
        </w:tc>
        <w:tc>
          <w:tcPr>
            <w:tcW w:w="1418" w:type="dxa"/>
            <w:vAlign w:val="center"/>
          </w:tcPr>
          <w:p w14:paraId="53755AD0"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0..1</w:t>
            </w:r>
          </w:p>
        </w:tc>
      </w:tr>
      <w:tr w:rsidR="00670EFB" w:rsidRPr="00915D3B" w14:paraId="1C0DCBFF" w14:textId="77777777" w:rsidTr="00515057">
        <w:trPr>
          <w:cantSplit/>
        </w:trPr>
        <w:tc>
          <w:tcPr>
            <w:tcW w:w="2802" w:type="dxa"/>
            <w:vAlign w:val="center"/>
          </w:tcPr>
          <w:p w14:paraId="53D5376F"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..healthCareProfessionalLicence</w:t>
            </w:r>
          </w:p>
        </w:tc>
        <w:tc>
          <w:tcPr>
            <w:tcW w:w="1275" w:type="dxa"/>
            <w:vAlign w:val="center"/>
          </w:tcPr>
          <w:p w14:paraId="35BC7BCF"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AE68FEA" w14:textId="77777777" w:rsidR="00670EFB" w:rsidRPr="00B360DE" w:rsidRDefault="00670EFB" w:rsidP="00515057">
            <w:pPr>
              <w:spacing w:line="240" w:lineRule="exact"/>
              <w:ind w:left="102"/>
              <w:rPr>
                <w:rFonts w:ascii="Times New Roman" w:hAnsi="Times New Roman"/>
                <w:szCs w:val="20"/>
              </w:rPr>
            </w:pPr>
            <w:r w:rsidRPr="00B360DE">
              <w:rPr>
                <w:rFonts w:ascii="Times New Roman" w:hAnsi="Times New Roman"/>
                <w:szCs w:val="20"/>
              </w:rPr>
              <w:t>Legitimerad yrkesgrupp</w:t>
            </w:r>
          </w:p>
        </w:tc>
        <w:tc>
          <w:tcPr>
            <w:tcW w:w="1418" w:type="dxa"/>
            <w:vAlign w:val="center"/>
          </w:tcPr>
          <w:p w14:paraId="1A2BC413"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0..n</w:t>
            </w:r>
          </w:p>
        </w:tc>
      </w:tr>
      <w:tr w:rsidR="00670EFB" w:rsidRPr="00915D3B" w14:paraId="2836CD4E" w14:textId="77777777" w:rsidTr="00515057">
        <w:trPr>
          <w:cantSplit/>
        </w:trPr>
        <w:tc>
          <w:tcPr>
            <w:tcW w:w="2802" w:type="dxa"/>
            <w:vAlign w:val="center"/>
          </w:tcPr>
          <w:p w14:paraId="5857A6DD"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..specialityCode</w:t>
            </w:r>
          </w:p>
        </w:tc>
        <w:tc>
          <w:tcPr>
            <w:tcW w:w="1275" w:type="dxa"/>
            <w:vAlign w:val="center"/>
          </w:tcPr>
          <w:p w14:paraId="35A95316"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3BE554ED"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Klassificeringskod för specialistutbildning utöver grundutbildning.</w:t>
            </w:r>
          </w:p>
        </w:tc>
        <w:tc>
          <w:tcPr>
            <w:tcW w:w="1418" w:type="dxa"/>
            <w:vAlign w:val="center"/>
          </w:tcPr>
          <w:p w14:paraId="67F7CB15" w14:textId="77777777" w:rsidR="00670EFB" w:rsidRPr="00915D3B" w:rsidRDefault="00670EFB" w:rsidP="00515057">
            <w:pPr>
              <w:pStyle w:val="TableParagraph"/>
              <w:spacing w:line="226" w:lineRule="exact"/>
              <w:ind w:left="102"/>
              <w:rPr>
                <w:rFonts w:ascii="Times New Roman" w:hAnsi="Times New Roman"/>
                <w:sz w:val="20"/>
                <w:szCs w:val="20"/>
              </w:rPr>
            </w:pPr>
            <w:r>
              <w:rPr>
                <w:rFonts w:ascii="Times New Roman" w:hAnsi="Times New Roman"/>
                <w:sz w:val="20"/>
                <w:szCs w:val="20"/>
              </w:rPr>
              <w:t>0</w:t>
            </w:r>
            <w:r w:rsidRPr="00915D3B">
              <w:rPr>
                <w:rFonts w:ascii="Times New Roman" w:hAnsi="Times New Roman"/>
                <w:sz w:val="20"/>
                <w:szCs w:val="20"/>
              </w:rPr>
              <w:t>..</w:t>
            </w:r>
            <w:r>
              <w:rPr>
                <w:rFonts w:ascii="Times New Roman" w:hAnsi="Times New Roman"/>
                <w:sz w:val="20"/>
                <w:szCs w:val="20"/>
              </w:rPr>
              <w:t>n</w:t>
            </w:r>
          </w:p>
        </w:tc>
      </w:tr>
      <w:tr w:rsidR="00670EFB" w:rsidRPr="00915D3B" w14:paraId="38922993" w14:textId="77777777" w:rsidTr="00515057">
        <w:trPr>
          <w:cantSplit/>
        </w:trPr>
        <w:tc>
          <w:tcPr>
            <w:tcW w:w="2802" w:type="dxa"/>
            <w:vAlign w:val="center"/>
          </w:tcPr>
          <w:p w14:paraId="596EF9A8" w14:textId="77777777" w:rsidR="00670EFB" w:rsidRPr="00915D3B" w:rsidRDefault="00670EFB" w:rsidP="00515057">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..specialityName</w:t>
            </w:r>
          </w:p>
        </w:tc>
        <w:tc>
          <w:tcPr>
            <w:tcW w:w="1275" w:type="dxa"/>
            <w:vAlign w:val="center"/>
          </w:tcPr>
          <w:p w14:paraId="116C9772" w14:textId="77777777" w:rsidR="00670EFB" w:rsidRPr="00915D3B" w:rsidRDefault="00670EFB" w:rsidP="00515057">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14:paraId="0DFABC18" w14:textId="77777777" w:rsidR="00670EFB" w:rsidRPr="00B360DE" w:rsidRDefault="00670EFB" w:rsidP="00515057">
            <w:pPr>
              <w:pStyle w:val="TableTextsmall"/>
              <w:rPr>
                <w:rFonts w:ascii="Times New Roman" w:hAnsi="Times New Roman"/>
                <w:sz w:val="20"/>
              </w:rPr>
            </w:pPr>
            <w:r w:rsidRPr="00B360DE">
              <w:rPr>
                <w:rFonts w:ascii="Times New Roman" w:hAnsi="Times New Roman"/>
                <w:sz w:val="20"/>
              </w:rPr>
              <w:t>Specialistutbildning utöver grundutbildning.</w:t>
            </w:r>
          </w:p>
        </w:tc>
        <w:tc>
          <w:tcPr>
            <w:tcW w:w="1418" w:type="dxa"/>
            <w:vAlign w:val="center"/>
          </w:tcPr>
          <w:p w14:paraId="670EA9BA" w14:textId="77777777" w:rsidR="00670EFB" w:rsidRPr="00915D3B" w:rsidRDefault="00670EFB" w:rsidP="00515057">
            <w:pPr>
              <w:pStyle w:val="TableParagraph"/>
              <w:spacing w:line="226" w:lineRule="exact"/>
              <w:ind w:left="102"/>
              <w:rPr>
                <w:rFonts w:ascii="Times New Roman" w:hAnsi="Times New Roman"/>
                <w:sz w:val="20"/>
                <w:szCs w:val="20"/>
              </w:rPr>
            </w:pPr>
            <w:r>
              <w:rPr>
                <w:rFonts w:ascii="Times New Roman" w:hAnsi="Times New Roman"/>
                <w:sz w:val="20"/>
                <w:szCs w:val="20"/>
              </w:rPr>
              <w:t>0</w:t>
            </w:r>
            <w:r w:rsidRPr="00915D3B">
              <w:rPr>
                <w:rFonts w:ascii="Times New Roman" w:hAnsi="Times New Roman"/>
                <w:sz w:val="20"/>
                <w:szCs w:val="20"/>
              </w:rPr>
              <w:t>..</w:t>
            </w:r>
            <w:r>
              <w:rPr>
                <w:rFonts w:ascii="Times New Roman" w:hAnsi="Times New Roman"/>
                <w:sz w:val="20"/>
                <w:szCs w:val="20"/>
              </w:rPr>
              <w:t>n</w:t>
            </w:r>
          </w:p>
        </w:tc>
      </w:tr>
      <w:tr w:rsidR="00670EFB" w:rsidRPr="00915D3B" w14:paraId="02DA2947" w14:textId="77777777" w:rsidTr="00515057">
        <w:trPr>
          <w:cantSplit/>
          <w:trHeight w:val="315"/>
        </w:trPr>
        <w:tc>
          <w:tcPr>
            <w:tcW w:w="2802" w:type="dxa"/>
            <w:hideMark/>
          </w:tcPr>
          <w:p w14:paraId="5A51C08C"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lastRenderedPageBreak/>
              <w:t>..hsaSystemRole</w:t>
            </w:r>
          </w:p>
        </w:tc>
        <w:tc>
          <w:tcPr>
            <w:tcW w:w="1275" w:type="dxa"/>
            <w:hideMark/>
          </w:tcPr>
          <w:p w14:paraId="0D54940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HsaSystemRoleType</w:t>
            </w:r>
          </w:p>
        </w:tc>
        <w:tc>
          <w:tcPr>
            <w:tcW w:w="4111" w:type="dxa"/>
            <w:hideMark/>
          </w:tcPr>
          <w:p w14:paraId="00BF89DE" w14:textId="77777777" w:rsidR="00670EFB" w:rsidRPr="00B360DE" w:rsidRDefault="00670EFB" w:rsidP="00515057">
            <w:pPr>
              <w:spacing w:line="240" w:lineRule="exact"/>
              <w:ind w:left="102"/>
              <w:rPr>
                <w:rFonts w:ascii="Times New Roman" w:eastAsia="Times New Roman" w:hAnsi="Times New Roman"/>
                <w:szCs w:val="20"/>
                <w:lang w:eastAsia="sv-SE"/>
              </w:rPr>
            </w:pPr>
          </w:p>
        </w:tc>
        <w:tc>
          <w:tcPr>
            <w:tcW w:w="1418" w:type="dxa"/>
            <w:hideMark/>
          </w:tcPr>
          <w:p w14:paraId="4F18BB6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0..n</w:t>
            </w:r>
          </w:p>
        </w:tc>
      </w:tr>
      <w:tr w:rsidR="00670EFB" w:rsidRPr="00915D3B" w14:paraId="58720F85" w14:textId="77777777" w:rsidTr="00515057">
        <w:trPr>
          <w:cantSplit/>
          <w:trHeight w:val="315"/>
        </w:trPr>
        <w:tc>
          <w:tcPr>
            <w:tcW w:w="2802" w:type="dxa"/>
          </w:tcPr>
          <w:p w14:paraId="066E32F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..systemId</w:t>
            </w:r>
          </w:p>
        </w:tc>
        <w:tc>
          <w:tcPr>
            <w:tcW w:w="1275" w:type="dxa"/>
          </w:tcPr>
          <w:p w14:paraId="4CA684C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2B409C9A" w14:textId="77777777" w:rsidR="00670EFB" w:rsidRPr="00B360DE" w:rsidRDefault="00670EFB" w:rsidP="00515057">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Tjänstens SystemId</w:t>
            </w:r>
          </w:p>
        </w:tc>
        <w:tc>
          <w:tcPr>
            <w:tcW w:w="1418" w:type="dxa"/>
          </w:tcPr>
          <w:p w14:paraId="68C49416"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2B3D5123" w14:textId="77777777" w:rsidTr="00515057">
        <w:trPr>
          <w:cantSplit/>
          <w:trHeight w:val="315"/>
        </w:trPr>
        <w:tc>
          <w:tcPr>
            <w:tcW w:w="2802" w:type="dxa"/>
          </w:tcPr>
          <w:p w14:paraId="2ACA410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 ..role</w:t>
            </w:r>
          </w:p>
        </w:tc>
        <w:tc>
          <w:tcPr>
            <w:tcW w:w="1275" w:type="dxa"/>
          </w:tcPr>
          <w:p w14:paraId="2C2C751E"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String</w:t>
            </w:r>
          </w:p>
        </w:tc>
        <w:tc>
          <w:tcPr>
            <w:tcW w:w="4111" w:type="dxa"/>
          </w:tcPr>
          <w:p w14:paraId="4095CAC1" w14:textId="77777777" w:rsidR="00670EFB" w:rsidRPr="00B360DE" w:rsidRDefault="00670EFB" w:rsidP="00515057">
            <w:pPr>
              <w:spacing w:line="240" w:lineRule="exact"/>
              <w:ind w:left="102"/>
              <w:rPr>
                <w:rFonts w:ascii="Times New Roman" w:eastAsia="Times New Roman" w:hAnsi="Times New Roman"/>
                <w:szCs w:val="20"/>
                <w:lang w:eastAsia="sv-SE"/>
              </w:rPr>
            </w:pPr>
            <w:r w:rsidRPr="00B360DE">
              <w:rPr>
                <w:rFonts w:ascii="Times New Roman" w:eastAsia="Times New Roman" w:hAnsi="Times New Roman"/>
                <w:szCs w:val="20"/>
                <w:lang w:eastAsia="sv-SE"/>
              </w:rPr>
              <w:t>Personens Roll inom tjänsten</w:t>
            </w:r>
          </w:p>
        </w:tc>
        <w:tc>
          <w:tcPr>
            <w:tcW w:w="1418" w:type="dxa"/>
          </w:tcPr>
          <w:p w14:paraId="4D901332"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1..1</w:t>
            </w:r>
          </w:p>
        </w:tc>
      </w:tr>
      <w:tr w:rsidR="00670EFB" w:rsidRPr="00915D3B" w14:paraId="63AD444A" w14:textId="77777777" w:rsidTr="00515057">
        <w:trPr>
          <w:cantSplit/>
        </w:trPr>
        <w:tc>
          <w:tcPr>
            <w:tcW w:w="2802" w:type="dxa"/>
            <w:vAlign w:val="center"/>
          </w:tcPr>
          <w:p w14:paraId="6A5E7BBC" w14:textId="77777777" w:rsidR="00670EFB" w:rsidRPr="00915D3B" w:rsidRDefault="00670EFB" w:rsidP="00515057">
            <w:pPr>
              <w:spacing w:line="240" w:lineRule="exact"/>
              <w:ind w:left="102"/>
              <w:rPr>
                <w:rFonts w:ascii="Times New Roman" w:hAnsi="Times New Roman"/>
                <w:szCs w:val="20"/>
                <w:highlight w:val="yellow"/>
              </w:rPr>
            </w:pPr>
            <w:r w:rsidRPr="00915D3B">
              <w:rPr>
                <w:rFonts w:ascii="Times New Roman" w:hAnsi="Times New Roman"/>
                <w:szCs w:val="20"/>
              </w:rPr>
              <w:t>..dn</w:t>
            </w:r>
          </w:p>
        </w:tc>
        <w:tc>
          <w:tcPr>
            <w:tcW w:w="1275" w:type="dxa"/>
            <w:vAlign w:val="center"/>
          </w:tcPr>
          <w:p w14:paraId="45BDDB33"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14:paraId="1F8F0FB1"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szCs w:val="20"/>
              </w:rPr>
              <w:t> </w:t>
            </w:r>
          </w:p>
        </w:tc>
        <w:tc>
          <w:tcPr>
            <w:tcW w:w="1418" w:type="dxa"/>
            <w:vAlign w:val="center"/>
          </w:tcPr>
          <w:p w14:paraId="4E59BCD0"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14:paraId="75375045" w14:textId="77777777" w:rsidTr="00515057">
        <w:trPr>
          <w:cantSplit/>
        </w:trPr>
        <w:tc>
          <w:tcPr>
            <w:tcW w:w="2802" w:type="dxa"/>
          </w:tcPr>
          <w:p w14:paraId="0921A4BA"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..protectedPerson</w:t>
            </w:r>
          </w:p>
        </w:tc>
        <w:tc>
          <w:tcPr>
            <w:tcW w:w="1275" w:type="dxa"/>
          </w:tcPr>
          <w:p w14:paraId="6AB91EE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4111" w:type="dxa"/>
          </w:tcPr>
          <w:p w14:paraId="5AE27720"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true: om person har skyddad identitet</w:t>
            </w:r>
          </w:p>
          <w:p w14:paraId="3D00FB37"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14:paraId="69B238BB" w14:textId="77777777" w:rsidR="00670EFB" w:rsidRPr="00915D3B" w:rsidRDefault="00670EFB" w:rsidP="00515057">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670EFB" w:rsidRPr="00915D3B" w14:paraId="1AEFC5EC" w14:textId="77777777" w:rsidTr="00515057">
        <w:trPr>
          <w:cantSplit/>
        </w:trPr>
        <w:tc>
          <w:tcPr>
            <w:tcW w:w="2802" w:type="dxa"/>
            <w:vAlign w:val="center"/>
          </w:tcPr>
          <w:p w14:paraId="660F6E4F"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resultCode</w:t>
            </w:r>
          </w:p>
        </w:tc>
        <w:tc>
          <w:tcPr>
            <w:tcW w:w="1275" w:type="dxa"/>
            <w:vAlign w:val="center"/>
          </w:tcPr>
          <w:p w14:paraId="7907C7A7"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A8354A5"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5B5304E6"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1..1</w:t>
            </w:r>
          </w:p>
        </w:tc>
      </w:tr>
      <w:tr w:rsidR="00670EFB" w:rsidRPr="00915D3B" w14:paraId="2CBDB3DB" w14:textId="77777777" w:rsidTr="00515057">
        <w:trPr>
          <w:cantSplit/>
        </w:trPr>
        <w:tc>
          <w:tcPr>
            <w:tcW w:w="2802" w:type="dxa"/>
            <w:vAlign w:val="center"/>
          </w:tcPr>
          <w:p w14:paraId="7B88A474"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resultText</w:t>
            </w:r>
          </w:p>
        </w:tc>
        <w:tc>
          <w:tcPr>
            <w:tcW w:w="1275" w:type="dxa"/>
            <w:vAlign w:val="center"/>
          </w:tcPr>
          <w:p w14:paraId="4419FF69"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4682FF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1C05FCBE" w14:textId="77777777" w:rsidR="00670EFB" w:rsidRPr="00915D3B" w:rsidRDefault="00670EFB" w:rsidP="00515057">
            <w:pPr>
              <w:spacing w:line="240" w:lineRule="exact"/>
              <w:ind w:left="102"/>
              <w:rPr>
                <w:rFonts w:ascii="Times New Roman" w:hAnsi="Times New Roman"/>
                <w:szCs w:val="20"/>
              </w:rPr>
            </w:pPr>
            <w:r w:rsidRPr="00915D3B">
              <w:rPr>
                <w:rFonts w:ascii="Times New Roman" w:hAnsi="Times New Roman"/>
                <w:szCs w:val="20"/>
              </w:rPr>
              <w:t>0..1</w:t>
            </w:r>
          </w:p>
        </w:tc>
      </w:tr>
    </w:tbl>
    <w:p w14:paraId="04A9A032" w14:textId="77777777" w:rsidR="00670EFB" w:rsidRPr="00915D3B" w:rsidRDefault="00670EFB" w:rsidP="00670EFB"/>
    <w:p w14:paraId="7A734426" w14:textId="77777777" w:rsidR="00670EFB" w:rsidRPr="00915D3B" w:rsidRDefault="00670EFB" w:rsidP="00670EFB">
      <w:pPr>
        <w:pStyle w:val="BodyText"/>
      </w:pPr>
    </w:p>
    <w:p w14:paraId="330A6988"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36" w:name="_Toc401743822"/>
      <w:r w:rsidRPr="00915D3B">
        <w:t>Tjänstekontraktsspecifika krav och regler</w:t>
      </w:r>
      <w:bookmarkEnd w:id="636"/>
    </w:p>
    <w:p w14:paraId="317F4679" w14:textId="77777777" w:rsidR="00670EFB" w:rsidRPr="00915D3B" w:rsidRDefault="00670EFB" w:rsidP="00670EFB">
      <w:r w:rsidRPr="00915D3B">
        <w:t xml:space="preserve">Till denna informationsmängd finns regler som ej uttrycks i schemafilerna och tabellen ovan. Dessa återfinns nedan. </w:t>
      </w:r>
    </w:p>
    <w:p w14:paraId="7ABF4F0B" w14:textId="77777777" w:rsidR="00670EFB" w:rsidRPr="00915D3B" w:rsidRDefault="00670EFB" w:rsidP="00670EFB">
      <w:pPr>
        <w:rPr>
          <w:sz w:val="22"/>
          <w:u w:val="single"/>
        </w:rPr>
      </w:pPr>
    </w:p>
    <w:p w14:paraId="184856F4" w14:textId="77777777" w:rsidR="00670EFB" w:rsidRPr="00915D3B" w:rsidRDefault="00670EFB" w:rsidP="00670EFB">
      <w:pPr>
        <w:rPr>
          <w:sz w:val="22"/>
          <w:u w:val="single"/>
        </w:rPr>
      </w:pPr>
      <w:r w:rsidRPr="00915D3B">
        <w:rPr>
          <w:sz w:val="22"/>
          <w:u w:val="single"/>
        </w:rPr>
        <w:t>*) person</w:t>
      </w:r>
      <w:r w:rsidRPr="00915D3B">
        <w:rPr>
          <w:rFonts w:eastAsia="Times New Roman" w:cs="Arial"/>
          <w:spacing w:val="-1"/>
          <w:sz w:val="22"/>
          <w:u w:val="single"/>
        </w:rPr>
        <w:t xml:space="preserve">HsaId </w:t>
      </w:r>
      <w:r w:rsidRPr="00915D3B">
        <w:rPr>
          <w:rFonts w:cs="Arial"/>
          <w:sz w:val="22"/>
          <w:u w:val="single"/>
        </w:rPr>
        <w:t>och personalIdentityNumber</w:t>
      </w:r>
    </w:p>
    <w:p w14:paraId="2A3C8F28" w14:textId="77777777" w:rsidR="00670EFB" w:rsidRPr="00915D3B" w:rsidRDefault="00670EFB" w:rsidP="00670EFB">
      <w:pPr>
        <w:rPr>
          <w:rFonts w:cs="Arial"/>
        </w:rPr>
      </w:pPr>
      <w:r w:rsidRPr="00915D3B">
        <w:rPr>
          <w:rFonts w:cs="Arial"/>
        </w:rPr>
        <w:t xml:space="preserve">Exakt ett av fälten </w:t>
      </w:r>
      <w:r w:rsidRPr="00915D3B">
        <w:rPr>
          <w:rFonts w:eastAsia="Times New Roman" w:cs="Arial"/>
          <w:spacing w:val="-1"/>
          <w:szCs w:val="20"/>
        </w:rPr>
        <w:t xml:space="preserve">personHsaId </w:t>
      </w:r>
      <w:r w:rsidRPr="00915D3B">
        <w:rPr>
          <w:rFonts w:cs="Arial"/>
        </w:rPr>
        <w:t>och personalIdentityNumber ska anges.</w:t>
      </w:r>
    </w:p>
    <w:p w14:paraId="704CB411" w14:textId="77777777" w:rsidR="00670EFB" w:rsidRPr="00915D3B" w:rsidRDefault="00670EFB" w:rsidP="00670EFB">
      <w:pPr>
        <w:rPr>
          <w:rFonts w:cs="Arial"/>
        </w:rPr>
      </w:pPr>
    </w:p>
    <w:p w14:paraId="49A4D567"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37" w:name="_Toc401743823"/>
      <w:r w:rsidRPr="00915D3B">
        <w:t>SLA-krav</w:t>
      </w:r>
      <w:bookmarkEnd w:id="637"/>
    </w:p>
    <w:p w14:paraId="539BB98B" w14:textId="77777777" w:rsidR="00670EFB" w:rsidRPr="00915D3B" w:rsidRDefault="00670EFB" w:rsidP="00670EFB">
      <w:pPr>
        <w:keepNext/>
      </w:pPr>
      <w:r w:rsidRPr="00915D3B">
        <w:t xml:space="preserve">Svarstider är specifika för respektive tjänstekontrakt. </w:t>
      </w:r>
    </w:p>
    <w:p w14:paraId="1829DD45" w14:textId="77777777" w:rsidR="00670EFB" w:rsidRPr="00915D3B" w:rsidRDefault="00670EFB" w:rsidP="00670EFB">
      <w:pPr>
        <w:keepNext/>
      </w:pPr>
      <w:r w:rsidRPr="00915D3B">
        <w:t>Krav på svarstider är dock inte definierade idag, men följande svarstidsnivå uppfylls idag (förutsatt SSL-uppkoppling):</w:t>
      </w:r>
    </w:p>
    <w:tbl>
      <w:tblPr>
        <w:tblStyle w:val="TableGrid"/>
        <w:tblW w:w="0" w:type="auto"/>
        <w:tblLook w:val="04A0" w:firstRow="1" w:lastRow="0" w:firstColumn="1" w:lastColumn="0" w:noHBand="0" w:noVBand="1"/>
      </w:tblPr>
      <w:tblGrid>
        <w:gridCol w:w="5314"/>
        <w:gridCol w:w="2244"/>
        <w:gridCol w:w="2473"/>
      </w:tblGrid>
      <w:tr w:rsidR="00670EFB" w:rsidRPr="00915D3B" w14:paraId="41DA5D05" w14:textId="77777777" w:rsidTr="00515057">
        <w:tc>
          <w:tcPr>
            <w:tcW w:w="5314" w:type="dxa"/>
          </w:tcPr>
          <w:p w14:paraId="191A5664" w14:textId="77777777" w:rsidR="00670EFB" w:rsidRPr="00915D3B" w:rsidRDefault="00670EFB" w:rsidP="00515057">
            <w:pPr>
              <w:keepNext/>
              <w:rPr>
                <w:b/>
              </w:rPr>
            </w:pPr>
            <w:r w:rsidRPr="00915D3B">
              <w:rPr>
                <w:b/>
              </w:rPr>
              <w:t>Metod</w:t>
            </w:r>
          </w:p>
        </w:tc>
        <w:tc>
          <w:tcPr>
            <w:tcW w:w="2244" w:type="dxa"/>
          </w:tcPr>
          <w:p w14:paraId="22710841" w14:textId="77777777" w:rsidR="00670EFB" w:rsidRPr="00915D3B" w:rsidRDefault="00670EFB" w:rsidP="00515057">
            <w:pPr>
              <w:keepNext/>
              <w:rPr>
                <w:b/>
              </w:rPr>
            </w:pPr>
            <w:r w:rsidRPr="00915D3B">
              <w:rPr>
                <w:b/>
              </w:rPr>
              <w:t>Svarstider måste garanteras upp till följande last</w:t>
            </w:r>
          </w:p>
        </w:tc>
        <w:tc>
          <w:tcPr>
            <w:tcW w:w="2473" w:type="dxa"/>
          </w:tcPr>
          <w:p w14:paraId="65567BDB" w14:textId="77777777" w:rsidR="00670EFB" w:rsidRPr="00915D3B" w:rsidRDefault="00670EFB" w:rsidP="00515057">
            <w:pPr>
              <w:keepNext/>
              <w:rPr>
                <w:b/>
              </w:rPr>
            </w:pPr>
            <w:r w:rsidRPr="00915D3B">
              <w:rPr>
                <w:b/>
              </w:rPr>
              <w:t>Svarstid för 95 % av alla anrop ligger inom</w:t>
            </w:r>
          </w:p>
        </w:tc>
      </w:tr>
      <w:tr w:rsidR="00670EFB" w:rsidRPr="00915D3B" w14:paraId="35B497E3" w14:textId="77777777" w:rsidTr="00515057">
        <w:tc>
          <w:tcPr>
            <w:tcW w:w="5314" w:type="dxa"/>
          </w:tcPr>
          <w:p w14:paraId="712F6833" w14:textId="77777777" w:rsidR="00670EFB" w:rsidRPr="00915D3B" w:rsidRDefault="00670EFB" w:rsidP="00515057">
            <w:r w:rsidRPr="00915D3B">
              <w:t>GetPersonAuthorizedToSystemIncludingProtectedPerson</w:t>
            </w:r>
          </w:p>
        </w:tc>
        <w:tc>
          <w:tcPr>
            <w:tcW w:w="2244" w:type="dxa"/>
          </w:tcPr>
          <w:p w14:paraId="42BD4F22" w14:textId="77777777" w:rsidR="00670EFB" w:rsidRPr="00915D3B" w:rsidRDefault="00670EFB" w:rsidP="00515057">
            <w:r w:rsidRPr="00915D3B">
              <w:t>10 anrop/s</w:t>
            </w:r>
          </w:p>
        </w:tc>
        <w:tc>
          <w:tcPr>
            <w:tcW w:w="2473" w:type="dxa"/>
          </w:tcPr>
          <w:p w14:paraId="7391A6B0" w14:textId="77777777" w:rsidR="00670EFB" w:rsidRPr="00915D3B" w:rsidRDefault="00670EFB" w:rsidP="00515057">
            <w:r w:rsidRPr="00915D3B">
              <w:t xml:space="preserve">  100 ms</w:t>
            </w:r>
          </w:p>
        </w:tc>
      </w:tr>
    </w:tbl>
    <w:p w14:paraId="6C33B34F" w14:textId="77777777" w:rsidR="00670EFB" w:rsidRPr="00915D3B" w:rsidRDefault="00670EFB" w:rsidP="00670EFB"/>
    <w:p w14:paraId="1672C15B"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38" w:name="_Toc401743824"/>
      <w:r w:rsidRPr="00915D3B">
        <w:t>Logiska fel</w:t>
      </w:r>
      <w:bookmarkEnd w:id="638"/>
    </w:p>
    <w:p w14:paraId="4B708A03" w14:textId="77777777" w:rsidR="00670EFB" w:rsidRPr="00B360DE" w:rsidRDefault="00670EFB" w:rsidP="00670EFB">
      <w:pPr>
        <w:rPr>
          <w:rFonts w:cs="Arial"/>
        </w:rPr>
      </w:pPr>
      <w:r w:rsidRPr="00915D3B">
        <w:t xml:space="preserve">För alla logiska fel returneras </w:t>
      </w:r>
      <w:r w:rsidRPr="00B360DE">
        <w:rPr>
          <w:rFonts w:cs="Arial"/>
          <w:szCs w:val="20"/>
        </w:rPr>
        <w:t>resultCode=ERROR</w:t>
      </w:r>
      <w:r w:rsidRPr="00915D3B">
        <w:t xml:space="preserve"> och en förklarande text i </w:t>
      </w:r>
      <w:r w:rsidRPr="00B360DE">
        <w:rPr>
          <w:rFonts w:cs="Arial"/>
          <w:szCs w:val="20"/>
        </w:rPr>
        <w:t>resultText. Följande logiska fel har identifierats för detta kontrakt:</w:t>
      </w:r>
    </w:p>
    <w:p w14:paraId="376B79A5" w14:textId="77777777" w:rsidR="00670EFB" w:rsidRPr="00915D3B" w:rsidRDefault="00670EFB" w:rsidP="00670EFB">
      <w:pPr>
        <w:rPr>
          <w:rFonts w:cs="Arial"/>
        </w:rPr>
      </w:pPr>
      <w:r w:rsidRPr="00915D3B">
        <w:rPr>
          <w:rFonts w:cs="Arial"/>
          <w:szCs w:val="20"/>
        </w:rPr>
        <w:t>Fel för vilka ingen information returneras.</w:t>
      </w:r>
    </w:p>
    <w:p w14:paraId="31267FA4" w14:textId="727E2241" w:rsidR="00670EFB" w:rsidRPr="00915D3B" w:rsidRDefault="00670EFB" w:rsidP="00670EFB">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w:t>
      </w:r>
      <w:del w:id="639" w:author="Robert Lundmark" w:date="2014-10-21T10:32:00Z">
        <w:r w:rsidRPr="00915D3B" w:rsidDel="00C5329A">
          <w:delText xml:space="preserve">; Fel </w:delText>
        </w:r>
      </w:del>
      <w:ins w:id="640" w:author="Robert Lundmark" w:date="2014-10-21T10:32:00Z">
        <w:r w:rsidR="00C5329A">
          <w:t>;Fel;</w:t>
        </w:r>
      </w:ins>
      <w:r w:rsidRPr="00915D3B">
        <w:t>GetPersonAuthorizedToSystemIncludingProtectedPerson; 1; Angiven sökbas: &lt;värde&gt; kan inte hittas”.</w:t>
      </w:r>
    </w:p>
    <w:p w14:paraId="2CFB821B" w14:textId="30722EC8" w:rsidR="00670EFB" w:rsidRPr="00915D3B" w:rsidRDefault="00670EFB" w:rsidP="00670EFB">
      <w:pPr>
        <w:pStyle w:val="ListParagraph"/>
        <w:numPr>
          <w:ilvl w:val="0"/>
          <w:numId w:val="28"/>
        </w:numPr>
        <w:spacing w:after="120" w:line="240" w:lineRule="auto"/>
        <w:contextualSpacing w:val="0"/>
      </w:pPr>
      <w:r w:rsidRPr="00915D3B">
        <w:lastRenderedPageBreak/>
        <w:t xml:space="preserve">Sökt person finns inte i katalogen (det går inte att hitta något objekt med angivet HSA-id eller </w:t>
      </w:r>
      <w:r>
        <w:t>person-id</w:t>
      </w:r>
      <w:r w:rsidRPr="00915D3B">
        <w:t>).</w:t>
      </w:r>
      <w:r w:rsidRPr="00915D3B">
        <w:br/>
      </w:r>
      <w:r w:rsidRPr="00915D3B">
        <w:rPr>
          <w:rFonts w:ascii="Times New Roman" w:hAnsi="Times New Roman"/>
          <w:szCs w:val="20"/>
        </w:rPr>
        <w:t>resultText=</w:t>
      </w:r>
      <w:r w:rsidRPr="00915D3B">
        <w:t>”&lt;katalog-id&gt;</w:t>
      </w:r>
      <w:del w:id="641" w:author="Robert Lundmark" w:date="2014-10-21T10:32:00Z">
        <w:r w:rsidRPr="00915D3B" w:rsidDel="00C5329A">
          <w:delText xml:space="preserve">; Fel </w:delText>
        </w:r>
      </w:del>
      <w:ins w:id="642" w:author="Robert Lundmark" w:date="2014-10-21T10:32:00Z">
        <w:r w:rsidR="00C5329A">
          <w:t>;Fel;</w:t>
        </w:r>
      </w:ins>
      <w:r w:rsidRPr="00915D3B">
        <w:t>GetPersonAuthorizedToSystemIncludingProtectedPerson; 2; Det går inte att hitta något objekt med angivet [HSA-id: &lt;värde&gt;][</w:t>
      </w:r>
      <w:r>
        <w:t>person-id</w:t>
      </w:r>
      <w:r w:rsidRPr="00915D3B">
        <w:t>: &lt;värde&gt;]”.</w:t>
      </w:r>
    </w:p>
    <w:p w14:paraId="47BB233E" w14:textId="7D39B903" w:rsidR="00670EFB" w:rsidRPr="00915D3B" w:rsidRDefault="00670EFB" w:rsidP="00670EFB">
      <w:pPr>
        <w:pStyle w:val="ListParagraph"/>
        <w:numPr>
          <w:ilvl w:val="0"/>
          <w:numId w:val="28"/>
        </w:numPr>
        <w:spacing w:after="120" w:line="240" w:lineRule="auto"/>
        <w:contextualSpacing w:val="0"/>
      </w:pPr>
      <w:r w:rsidRPr="00915D3B">
        <w:t>Objektet med angivet HSA-id är inget personobjekt.</w:t>
      </w:r>
      <w:r w:rsidRPr="00915D3B">
        <w:br/>
      </w:r>
      <w:r w:rsidRPr="00915D3B">
        <w:rPr>
          <w:rFonts w:ascii="Times New Roman" w:hAnsi="Times New Roman"/>
          <w:szCs w:val="20"/>
        </w:rPr>
        <w:t>resultText=</w:t>
      </w:r>
      <w:r w:rsidRPr="00915D3B">
        <w:t>”&lt;katalog-id&gt;</w:t>
      </w:r>
      <w:del w:id="643" w:author="Robert Lundmark" w:date="2014-10-21T10:32:00Z">
        <w:r w:rsidRPr="00915D3B" w:rsidDel="00C5329A">
          <w:delText xml:space="preserve">; Fel </w:delText>
        </w:r>
      </w:del>
      <w:ins w:id="644" w:author="Robert Lundmark" w:date="2014-10-21T10:32:00Z">
        <w:r w:rsidR="00C5329A">
          <w:t>;Fel;</w:t>
        </w:r>
      </w:ins>
      <w:r w:rsidRPr="00915D3B">
        <w:t>GetPersonAuthorizedToSystemIncludingProtectedPerson; 3; Objektet med angivet HSA-id: &lt;värde&gt; är inget person objekt.”</w:t>
      </w:r>
    </w:p>
    <w:p w14:paraId="7143EEC4" w14:textId="63226BF1" w:rsidR="00670EFB" w:rsidRDefault="00670EFB" w:rsidP="00670EFB">
      <w:pPr>
        <w:pStyle w:val="ListParagraph"/>
        <w:numPr>
          <w:ilvl w:val="0"/>
          <w:numId w:val="28"/>
        </w:numPr>
        <w:spacing w:after="120" w:line="240" w:lineRule="auto"/>
        <w:contextualSpacing w:val="0"/>
        <w:rPr>
          <w:ins w:id="645" w:author="Robert Lundmark" w:date="2014-10-14T10:43:00Z"/>
        </w:rPr>
      </w:pPr>
      <w:r w:rsidRPr="00915D3B">
        <w:t>Det finns andra t</w:t>
      </w:r>
      <w:r>
        <w:t>yper av objekt med angivet HSA-i</w:t>
      </w:r>
      <w:r w:rsidRPr="00915D3B">
        <w:t>d</w:t>
      </w:r>
      <w:r w:rsidRPr="00915D3B">
        <w:br/>
      </w:r>
      <w:r w:rsidRPr="00915D3B">
        <w:rPr>
          <w:rFonts w:ascii="Times New Roman" w:hAnsi="Times New Roman"/>
          <w:szCs w:val="20"/>
        </w:rPr>
        <w:t>resultText=</w:t>
      </w:r>
      <w:r w:rsidRPr="00915D3B">
        <w:t>”&lt;katalog-id&gt;</w:t>
      </w:r>
      <w:del w:id="646" w:author="Robert Lundmark" w:date="2014-10-21T10:32:00Z">
        <w:r w:rsidRPr="00915D3B" w:rsidDel="00C5329A">
          <w:delText xml:space="preserve">; Fel </w:delText>
        </w:r>
      </w:del>
      <w:ins w:id="647" w:author="Robert Lundmark" w:date="2014-10-21T10:32:00Z">
        <w:r w:rsidR="00C5329A">
          <w:t>;Fel;</w:t>
        </w:r>
      </w:ins>
      <w:r w:rsidRPr="00915D3B">
        <w:t>GetPersonAuthorizedToSystemIncludingProtectedPerson; 4; Det finns andra typer av objekt med angivet HSA-Id: &lt;värde&gt;”</w:t>
      </w:r>
    </w:p>
    <w:p w14:paraId="5402A8E0" w14:textId="57DEC61B" w:rsidR="00A0454F" w:rsidRPr="00915D3B" w:rsidRDefault="00A0454F">
      <w:pPr>
        <w:pStyle w:val="ListParagraph"/>
        <w:numPr>
          <w:ilvl w:val="0"/>
          <w:numId w:val="28"/>
        </w:numPr>
        <w:spacing w:after="120" w:line="240" w:lineRule="auto"/>
        <w:contextualSpacing w:val="0"/>
      </w:pPr>
      <w:ins w:id="648" w:author="Robert Lundmark" w:date="2014-10-14T10:43:00Z">
        <w:r w:rsidRPr="00B360DE">
          <w:t>Personens HSA-id saknas</w:t>
        </w:r>
        <w:r w:rsidRPr="00B360DE">
          <w:br/>
        </w:r>
        <w:r w:rsidRPr="00B360DE">
          <w:rPr>
            <w:rFonts w:ascii="Times New Roman" w:hAnsi="Times New Roman"/>
            <w:szCs w:val="20"/>
          </w:rPr>
          <w:t>resultText=</w:t>
        </w:r>
        <w:r w:rsidRPr="00B360DE">
          <w:t>”&lt;katalog-id&gt;</w:t>
        </w:r>
      </w:ins>
      <w:ins w:id="649" w:author="Robert Lundmark" w:date="2014-10-21T10:32:00Z">
        <w:r w:rsidR="00C5329A">
          <w:t>;Fel;</w:t>
        </w:r>
      </w:ins>
      <w:ins w:id="650" w:author="Robert Lundmark" w:date="2014-10-14T10:43:00Z">
        <w:r w:rsidRPr="00B360DE">
          <w:t>GetCredentialsForPersonIncludingProtectedPersons; 5; Personobjektet saknar obligatorisk information om personens HSA-id. Gäller personobjekt &lt;path&gt;”</w:t>
        </w:r>
      </w:ins>
    </w:p>
    <w:p w14:paraId="562BCEF6" w14:textId="77777777" w:rsidR="00670EFB" w:rsidRPr="00915D3B" w:rsidRDefault="00670EFB" w:rsidP="00670EFB">
      <w:pPr>
        <w:spacing w:after="120"/>
      </w:pPr>
      <w:r w:rsidRPr="00915D3B">
        <w:t>Varnande fel för vilka fullständigt svar ändå ska returneras, men där en eller flera uppgifter pekas ut som felaktiga:</w:t>
      </w:r>
    </w:p>
    <w:p w14:paraId="69AF93A6" w14:textId="7F85029C" w:rsidR="00670EFB" w:rsidRPr="00915D3B" w:rsidRDefault="00670EFB" w:rsidP="00670EFB">
      <w:pPr>
        <w:pStyle w:val="ListParagraph"/>
        <w:numPr>
          <w:ilvl w:val="0"/>
          <w:numId w:val="28"/>
        </w:numPr>
        <w:spacing w:after="120" w:line="240" w:lineRule="auto"/>
        <w:contextualSpacing w:val="0"/>
      </w:pPr>
      <w:r w:rsidRPr="00915D3B">
        <w:t>Personens förnamn saknas</w:t>
      </w:r>
      <w:r w:rsidRPr="00915D3B">
        <w:br/>
      </w:r>
      <w:r w:rsidRPr="00915D3B">
        <w:rPr>
          <w:rFonts w:ascii="Times New Roman" w:hAnsi="Times New Roman"/>
          <w:szCs w:val="20"/>
        </w:rPr>
        <w:t>resultText=</w:t>
      </w:r>
      <w:r w:rsidRPr="00915D3B">
        <w:t>”&lt;katalog-id&gt;</w:t>
      </w:r>
      <w:del w:id="651" w:author="Robert Lundmark" w:date="2014-10-21T10:31:00Z">
        <w:r w:rsidRPr="00915D3B" w:rsidDel="00C5329A">
          <w:delText xml:space="preserve">; Varning </w:delText>
        </w:r>
      </w:del>
      <w:ins w:id="652" w:author="Robert Lundmark" w:date="2014-10-21T10:31:00Z">
        <w:r w:rsidR="00C5329A">
          <w:t>;Varning;</w:t>
        </w:r>
      </w:ins>
      <w:r w:rsidRPr="00915D3B">
        <w:t>GetPersonAuthorizedToSystemIncludingProtectedPerson; 10; Personobjektet saknar obligatorisk information om personens förnamn. Gäller personobjekt: &lt;path&gt;”</w:t>
      </w:r>
    </w:p>
    <w:p w14:paraId="0FC030CF" w14:textId="2CEFBC29" w:rsidR="00670EFB" w:rsidRPr="00915D3B" w:rsidRDefault="00670EFB" w:rsidP="00670EFB">
      <w:pPr>
        <w:pStyle w:val="ListParagraph"/>
        <w:numPr>
          <w:ilvl w:val="0"/>
          <w:numId w:val="28"/>
        </w:numPr>
        <w:spacing w:after="120" w:line="240" w:lineRule="auto"/>
        <w:contextualSpacing w:val="0"/>
      </w:pPr>
      <w:r w:rsidRPr="00915D3B">
        <w:t>Personens efternamn saknas</w:t>
      </w:r>
      <w:r w:rsidRPr="00915D3B">
        <w:br/>
      </w:r>
      <w:r w:rsidRPr="00915D3B">
        <w:rPr>
          <w:rFonts w:ascii="Times New Roman" w:hAnsi="Times New Roman"/>
          <w:szCs w:val="20"/>
        </w:rPr>
        <w:t>resultText=</w:t>
      </w:r>
      <w:r w:rsidRPr="00915D3B">
        <w:t>”&lt;katalog-id&gt;</w:t>
      </w:r>
      <w:del w:id="653" w:author="Robert Lundmark" w:date="2014-10-21T10:31:00Z">
        <w:r w:rsidRPr="00915D3B" w:rsidDel="00C5329A">
          <w:delText xml:space="preserve">; Varning </w:delText>
        </w:r>
      </w:del>
      <w:ins w:id="654" w:author="Robert Lundmark" w:date="2014-10-21T10:31:00Z">
        <w:r w:rsidR="00C5329A">
          <w:t>;Varning;</w:t>
        </w:r>
      </w:ins>
      <w:r w:rsidRPr="00915D3B">
        <w:t>GetPersonAuthorizedToSystemIncludingProtectedPerson; 11; Personobjektet saknar obligatorisk information om personens efternamn. Gäller personobjekt: &lt;path&gt;”</w:t>
      </w:r>
    </w:p>
    <w:p w14:paraId="5B1D1F15" w14:textId="68368F1E" w:rsidR="00670EFB" w:rsidRPr="00915D3B" w:rsidDel="00A0454F" w:rsidRDefault="00670EFB" w:rsidP="00670EFB">
      <w:pPr>
        <w:pStyle w:val="ListParagraph"/>
        <w:numPr>
          <w:ilvl w:val="0"/>
          <w:numId w:val="28"/>
        </w:numPr>
        <w:spacing w:after="120" w:line="240" w:lineRule="auto"/>
        <w:contextualSpacing w:val="0"/>
        <w:rPr>
          <w:del w:id="655" w:author="Robert Lundmark" w:date="2014-10-14T10:42:00Z"/>
        </w:rPr>
      </w:pPr>
      <w:del w:id="656" w:author="Robert Lundmark" w:date="2014-10-14T10:42:00Z">
        <w:r w:rsidRPr="00915D3B" w:rsidDel="00A0454F">
          <w:delText>Personens HSA-id saknas</w:delText>
        </w:r>
        <w:r w:rsidRPr="00915D3B" w:rsidDel="00A0454F">
          <w:br/>
        </w:r>
        <w:r w:rsidRPr="00915D3B" w:rsidDel="00A0454F">
          <w:rPr>
            <w:rFonts w:ascii="Times New Roman" w:hAnsi="Times New Roman"/>
            <w:szCs w:val="20"/>
          </w:rPr>
          <w:delText>resultText=</w:delText>
        </w:r>
        <w:r w:rsidRPr="00915D3B" w:rsidDel="00A0454F">
          <w:delText>”&lt;katalog-id&gt;; Varning GetPersonAuthorizedToSystemIncludingProtectedPerson; 12; Personobjektet saknar obligatorisk information om personens HSA-id. Gäller personobjekt: &lt;path&gt;”</w:delText>
        </w:r>
      </w:del>
    </w:p>
    <w:p w14:paraId="073E5714" w14:textId="4C3186D3" w:rsidR="00670EFB" w:rsidRPr="00915D3B" w:rsidRDefault="00670EFB" w:rsidP="00670EFB">
      <w:pPr>
        <w:pStyle w:val="ListParagraph"/>
        <w:numPr>
          <w:ilvl w:val="0"/>
          <w:numId w:val="28"/>
        </w:numPr>
        <w:spacing w:after="120" w:line="240" w:lineRule="auto"/>
        <w:contextualSpacing w:val="0"/>
      </w:pPr>
      <w:r w:rsidRPr="00915D3B">
        <w:t>Felaktig syntax för personens epostadress</w:t>
      </w:r>
      <w:r w:rsidRPr="00915D3B">
        <w:br/>
      </w:r>
      <w:r w:rsidRPr="00915D3B">
        <w:rPr>
          <w:rFonts w:ascii="Times New Roman" w:hAnsi="Times New Roman"/>
          <w:szCs w:val="20"/>
        </w:rPr>
        <w:t>resultText=</w:t>
      </w:r>
      <w:r w:rsidRPr="00915D3B">
        <w:t>”&lt;katalog-id&gt;</w:t>
      </w:r>
      <w:del w:id="657" w:author="Robert Lundmark" w:date="2014-10-21T10:31:00Z">
        <w:r w:rsidRPr="00915D3B" w:rsidDel="00C5329A">
          <w:delText xml:space="preserve">; Varning </w:delText>
        </w:r>
      </w:del>
      <w:ins w:id="658" w:author="Robert Lundmark" w:date="2014-10-21T10:31:00Z">
        <w:r w:rsidR="00C5329A">
          <w:t>;Varning;</w:t>
        </w:r>
      </w:ins>
      <w:r w:rsidRPr="00915D3B">
        <w:t>GetPersonAuthorizedToSystemIncludingProtectedPerson; 13; Felaktig syntax för personens epostadress: &lt;värde&gt;. Gäller personobjekt: &lt;path&gt;”</w:t>
      </w:r>
    </w:p>
    <w:p w14:paraId="7D9F43B3" w14:textId="6F12F686" w:rsidR="00670EFB" w:rsidRPr="00915D3B" w:rsidRDefault="00670EFB" w:rsidP="00670EFB">
      <w:pPr>
        <w:pStyle w:val="ListParagraph"/>
        <w:numPr>
          <w:ilvl w:val="0"/>
          <w:numId w:val="28"/>
        </w:numPr>
        <w:spacing w:after="120" w:line="240" w:lineRule="auto"/>
        <w:contextualSpacing w:val="0"/>
      </w:pPr>
      <w:r w:rsidRPr="00915D3B">
        <w:t>Felaktig syntax för personens telefonnummer</w:t>
      </w:r>
      <w:r w:rsidRPr="00915D3B">
        <w:br/>
      </w:r>
      <w:r w:rsidRPr="00915D3B">
        <w:rPr>
          <w:rFonts w:ascii="Times New Roman" w:hAnsi="Times New Roman"/>
          <w:szCs w:val="20"/>
        </w:rPr>
        <w:t>resultText=</w:t>
      </w:r>
      <w:r w:rsidRPr="00915D3B">
        <w:t>”&lt;katalog-id&gt;</w:t>
      </w:r>
      <w:del w:id="659" w:author="Robert Lundmark" w:date="2014-10-21T10:31:00Z">
        <w:r w:rsidRPr="00915D3B" w:rsidDel="00C5329A">
          <w:delText xml:space="preserve">; Varning </w:delText>
        </w:r>
      </w:del>
      <w:ins w:id="660" w:author="Robert Lundmark" w:date="2014-10-21T10:31:00Z">
        <w:r w:rsidR="00C5329A">
          <w:t>;Varning;</w:t>
        </w:r>
      </w:ins>
      <w:r w:rsidRPr="00915D3B">
        <w:t>GetPersonAuthorizedToSystemIncludingProtectedPerson; 14; Felaktig syntax för personens telefonnummer: &lt;värde&gt;. Gäller personobjekt: &lt;path&gt;”</w:t>
      </w:r>
    </w:p>
    <w:p w14:paraId="61F51506" w14:textId="1BC95B2A" w:rsidR="00670EFB" w:rsidRPr="00915D3B" w:rsidRDefault="00670EFB" w:rsidP="00670EFB">
      <w:pPr>
        <w:pStyle w:val="ListParagraph"/>
        <w:numPr>
          <w:ilvl w:val="0"/>
          <w:numId w:val="28"/>
        </w:numPr>
        <w:spacing w:after="120" w:line="240" w:lineRule="auto"/>
        <w:contextualSpacing w:val="0"/>
      </w:pPr>
      <w:r w:rsidRPr="00915D3B">
        <w:t>Felaktig syntax för personens växeltelefonnummer</w:t>
      </w:r>
      <w:r w:rsidRPr="00915D3B">
        <w:br/>
      </w:r>
      <w:r w:rsidRPr="00915D3B">
        <w:rPr>
          <w:rFonts w:ascii="Times New Roman" w:hAnsi="Times New Roman"/>
          <w:szCs w:val="20"/>
        </w:rPr>
        <w:t>resultText=</w:t>
      </w:r>
      <w:r w:rsidRPr="00915D3B">
        <w:t>”&lt;katalog-id&gt;</w:t>
      </w:r>
      <w:del w:id="661" w:author="Robert Lundmark" w:date="2014-10-21T10:31:00Z">
        <w:r w:rsidRPr="00915D3B" w:rsidDel="00C5329A">
          <w:delText xml:space="preserve">; Varning </w:delText>
        </w:r>
      </w:del>
      <w:ins w:id="662" w:author="Robert Lundmark" w:date="2014-10-21T10:31:00Z">
        <w:r w:rsidR="00C5329A">
          <w:t>;Varning;</w:t>
        </w:r>
      </w:ins>
      <w:r w:rsidRPr="00915D3B">
        <w:t>GetPersonAuthorizedToSystemIncludingProtectedPerson; 15; Felaktig syntax för personens växeltelefonnummer: &lt;värde&gt;. Gäller personobjekt: &lt;path&gt;”</w:t>
      </w:r>
    </w:p>
    <w:p w14:paraId="12346FB5" w14:textId="20CE59B0" w:rsidR="00670EFB" w:rsidRPr="00915D3B" w:rsidRDefault="00670EFB" w:rsidP="00670EFB">
      <w:pPr>
        <w:pStyle w:val="ListParagraph"/>
        <w:numPr>
          <w:ilvl w:val="0"/>
          <w:numId w:val="28"/>
        </w:numPr>
        <w:spacing w:after="120" w:line="240" w:lineRule="auto"/>
        <w:contextualSpacing w:val="0"/>
      </w:pPr>
      <w:r w:rsidRPr="00915D3B">
        <w:t>Felaktig syntax för personens tjänstetelefonnummer</w:t>
      </w:r>
      <w:r w:rsidRPr="00915D3B">
        <w:br/>
      </w:r>
      <w:r w:rsidRPr="00915D3B">
        <w:rPr>
          <w:rFonts w:ascii="Times New Roman" w:hAnsi="Times New Roman"/>
          <w:szCs w:val="20"/>
        </w:rPr>
        <w:t>resultText=</w:t>
      </w:r>
      <w:r w:rsidRPr="00915D3B">
        <w:t>”&lt;katalog-id&gt;</w:t>
      </w:r>
      <w:del w:id="663" w:author="Robert Lundmark" w:date="2014-10-21T10:31:00Z">
        <w:r w:rsidRPr="00915D3B" w:rsidDel="00C5329A">
          <w:delText xml:space="preserve">; Varning </w:delText>
        </w:r>
      </w:del>
      <w:ins w:id="664" w:author="Robert Lundmark" w:date="2014-10-21T10:31:00Z">
        <w:r w:rsidR="00C5329A">
          <w:t>;Varning;</w:t>
        </w:r>
      </w:ins>
      <w:r w:rsidRPr="00915D3B">
        <w:t>GetPersonAuthorizedToSystemIncludingProtectedPerson; 16; Felaktig syntax för personens tjänstetelefonnummer: &lt;värde&gt;. Gäller personobjekt: &lt;path&gt;”</w:t>
      </w:r>
    </w:p>
    <w:p w14:paraId="00AE3525" w14:textId="4740CC04" w:rsidR="00670EFB" w:rsidRPr="00915D3B" w:rsidRDefault="00670EFB" w:rsidP="00670EFB">
      <w:pPr>
        <w:pStyle w:val="ListParagraph"/>
        <w:numPr>
          <w:ilvl w:val="0"/>
          <w:numId w:val="28"/>
        </w:numPr>
        <w:spacing w:after="120" w:line="240" w:lineRule="auto"/>
        <w:contextualSpacing w:val="0"/>
      </w:pPr>
      <w:r w:rsidRPr="00915D3B">
        <w:t>Felaktig syntax för personens mobiltelefonnummer</w:t>
      </w:r>
      <w:r w:rsidRPr="00915D3B">
        <w:br/>
      </w:r>
      <w:r w:rsidRPr="00915D3B">
        <w:rPr>
          <w:rFonts w:ascii="Times New Roman" w:hAnsi="Times New Roman"/>
          <w:szCs w:val="20"/>
        </w:rPr>
        <w:t>resultText=</w:t>
      </w:r>
      <w:r w:rsidRPr="00915D3B">
        <w:t>”&lt;katalog-id&gt;</w:t>
      </w:r>
      <w:del w:id="665" w:author="Robert Lundmark" w:date="2014-10-21T10:31:00Z">
        <w:r w:rsidRPr="00915D3B" w:rsidDel="00C5329A">
          <w:delText xml:space="preserve">; Varning </w:delText>
        </w:r>
      </w:del>
      <w:ins w:id="666" w:author="Robert Lundmark" w:date="2014-10-21T10:31:00Z">
        <w:r w:rsidR="00C5329A">
          <w:t>;Varning;</w:t>
        </w:r>
      </w:ins>
      <w:r w:rsidRPr="00915D3B">
        <w:t>GetPersonAuthorizedToSystemIncludingProtectedPerson; 17; Felaktig syntax för personens mobiltelefonnummer: &lt;värde&gt;. Gäller personobjekt: &lt;path&gt;”</w:t>
      </w:r>
    </w:p>
    <w:p w14:paraId="36397D5F" w14:textId="39385C5D" w:rsidR="00670EFB" w:rsidRPr="00915D3B" w:rsidRDefault="00670EFB" w:rsidP="00670EFB">
      <w:pPr>
        <w:pStyle w:val="ListParagraph"/>
        <w:numPr>
          <w:ilvl w:val="0"/>
          <w:numId w:val="28"/>
        </w:numPr>
        <w:spacing w:after="120" w:line="240" w:lineRule="auto"/>
        <w:contextualSpacing w:val="0"/>
      </w:pPr>
      <w:r w:rsidRPr="00915D3B">
        <w:t>Felaktig syntax för personens SMS-telefonnummer</w:t>
      </w:r>
      <w:r w:rsidRPr="00915D3B">
        <w:br/>
      </w:r>
      <w:r w:rsidRPr="00915D3B">
        <w:rPr>
          <w:rFonts w:ascii="Times New Roman" w:hAnsi="Times New Roman"/>
          <w:szCs w:val="20"/>
        </w:rPr>
        <w:t>resultText=</w:t>
      </w:r>
      <w:r w:rsidRPr="00915D3B">
        <w:t>”&lt;katalog-id&gt;</w:t>
      </w:r>
      <w:del w:id="667" w:author="Robert Lundmark" w:date="2014-10-21T10:31:00Z">
        <w:r w:rsidRPr="00915D3B" w:rsidDel="00C5329A">
          <w:delText xml:space="preserve">; Varning </w:delText>
        </w:r>
      </w:del>
      <w:ins w:id="668" w:author="Robert Lundmark" w:date="2014-10-21T10:31:00Z">
        <w:r w:rsidR="00C5329A">
          <w:t>;Varning;</w:t>
        </w:r>
      </w:ins>
      <w:r w:rsidRPr="00915D3B">
        <w:t>GetPersonAuthorizedToSystemIncludingProtectedPerson; 18; Felaktig syntax för personens SMS-telefonnummer: &lt;värde&gt;. Gäller personobjekt: &lt;path&gt;”</w:t>
      </w:r>
    </w:p>
    <w:p w14:paraId="568B7071" w14:textId="18022DE8" w:rsidR="00670EFB" w:rsidRPr="00915D3B" w:rsidRDefault="00670EFB" w:rsidP="00670EFB">
      <w:pPr>
        <w:pStyle w:val="ListParagraph"/>
        <w:numPr>
          <w:ilvl w:val="0"/>
          <w:numId w:val="28"/>
        </w:numPr>
        <w:spacing w:after="120" w:line="240" w:lineRule="auto"/>
        <w:contextualSpacing w:val="0"/>
      </w:pPr>
      <w:r w:rsidRPr="00915D3B">
        <w:t>Felaktig syntax för personens Telefontid</w:t>
      </w:r>
      <w:r w:rsidRPr="00915D3B">
        <w:br/>
      </w:r>
      <w:r w:rsidRPr="00915D3B">
        <w:rPr>
          <w:rFonts w:ascii="Times New Roman" w:hAnsi="Times New Roman"/>
          <w:szCs w:val="20"/>
        </w:rPr>
        <w:t>resultText=</w:t>
      </w:r>
      <w:r w:rsidRPr="00915D3B">
        <w:t>”&lt;katalog-id&gt;</w:t>
      </w:r>
      <w:del w:id="669" w:author="Robert Lundmark" w:date="2014-10-21T10:31:00Z">
        <w:r w:rsidRPr="00915D3B" w:rsidDel="00C5329A">
          <w:delText xml:space="preserve">; Varning </w:delText>
        </w:r>
      </w:del>
      <w:ins w:id="670" w:author="Robert Lundmark" w:date="2014-10-21T10:31:00Z">
        <w:r w:rsidR="00C5329A">
          <w:t>;Varning;</w:t>
        </w:r>
      </w:ins>
      <w:r w:rsidRPr="00915D3B">
        <w:t>GetPersonAuthorizedToSystemIncludingProtectedPerson; 19; Felaktig syntax för personens Telefontid [från-dag saknas][från-dag har felaktig syntax: &lt;värde&gt;][till-dag saknas][till-</w:t>
      </w:r>
      <w:r w:rsidRPr="00915D3B">
        <w:lastRenderedPageBreak/>
        <w:t>dag har felaktig syntax: &lt;värde&gt;][från-tid saknas][från-tid har felaktig syntax: &lt;värde&gt;][till-tid saknas][till-tid har felaktig syntax: &lt;värde&gt;]. Gäller personobjekt: &lt;path&gt;”</w:t>
      </w:r>
    </w:p>
    <w:p w14:paraId="3E657691" w14:textId="11CF13D2" w:rsidR="00670EFB" w:rsidRPr="00915D3B" w:rsidRDefault="00670EFB" w:rsidP="00670EFB">
      <w:pPr>
        <w:pStyle w:val="ListParagraph"/>
        <w:numPr>
          <w:ilvl w:val="0"/>
          <w:numId w:val="28"/>
        </w:numPr>
        <w:spacing w:after="120" w:line="240" w:lineRule="auto"/>
        <w:contextualSpacing w:val="0"/>
      </w:pPr>
      <w:r w:rsidRPr="00915D3B">
        <w:t>Felaktig syntax för personens webadress</w:t>
      </w:r>
      <w:r w:rsidRPr="00915D3B">
        <w:br/>
      </w:r>
      <w:r w:rsidRPr="00915D3B">
        <w:rPr>
          <w:rFonts w:ascii="Times New Roman" w:hAnsi="Times New Roman"/>
          <w:szCs w:val="20"/>
        </w:rPr>
        <w:t>resultText=</w:t>
      </w:r>
      <w:r w:rsidRPr="00915D3B">
        <w:t>”&lt;katalog-id&gt;</w:t>
      </w:r>
      <w:del w:id="671" w:author="Robert Lundmark" w:date="2014-10-21T10:31:00Z">
        <w:r w:rsidRPr="00915D3B" w:rsidDel="00C5329A">
          <w:delText xml:space="preserve">; Varning </w:delText>
        </w:r>
      </w:del>
      <w:ins w:id="672" w:author="Robert Lundmark" w:date="2014-10-21T10:31:00Z">
        <w:r w:rsidR="00C5329A">
          <w:t>;Varning;</w:t>
        </w:r>
      </w:ins>
      <w:r w:rsidRPr="00915D3B">
        <w:t>GetPersonAuthorizedToSystemIncludingProtectedPerson; 20; Felaktig syntax för personens webadress: &lt;värde&gt;. Gäller personobjekt: &lt;path&gt;”</w:t>
      </w:r>
    </w:p>
    <w:p w14:paraId="55827882" w14:textId="12F83215" w:rsidR="00670EFB" w:rsidRPr="00915D3B" w:rsidRDefault="00670EFB" w:rsidP="00670EFB">
      <w:pPr>
        <w:pStyle w:val="ListParagraph"/>
        <w:numPr>
          <w:ilvl w:val="0"/>
          <w:numId w:val="28"/>
        </w:numPr>
        <w:spacing w:after="120" w:line="240" w:lineRule="auto"/>
        <w:contextualSpacing w:val="0"/>
      </w:pPr>
      <w:r w:rsidRPr="00915D3B">
        <w:t>Felaktig syntax för personens språkkod</w:t>
      </w:r>
      <w:r w:rsidRPr="00915D3B">
        <w:br/>
      </w:r>
      <w:r w:rsidRPr="00915D3B">
        <w:rPr>
          <w:rFonts w:ascii="Times New Roman" w:hAnsi="Times New Roman"/>
          <w:szCs w:val="20"/>
        </w:rPr>
        <w:t>resultText=</w:t>
      </w:r>
      <w:r w:rsidRPr="00915D3B">
        <w:t>”&lt;katalog-id&gt;</w:t>
      </w:r>
      <w:del w:id="673" w:author="Robert Lundmark" w:date="2014-10-21T10:31:00Z">
        <w:r w:rsidRPr="00915D3B" w:rsidDel="00C5329A">
          <w:delText xml:space="preserve">; Varning </w:delText>
        </w:r>
      </w:del>
      <w:ins w:id="674" w:author="Robert Lundmark" w:date="2014-10-21T10:31:00Z">
        <w:r w:rsidR="00C5329A">
          <w:t>;Varning;</w:t>
        </w:r>
      </w:ins>
      <w:r w:rsidRPr="00915D3B">
        <w:t>GetPersonAuthorizedToSystemIncludingProtectedPerson; 21; Felaktig syntax för personens språkkod: &lt;värde&gt;. Gäller personobjekt: &lt;path&gt;”</w:t>
      </w:r>
    </w:p>
    <w:p w14:paraId="0955F948" w14:textId="3DC00738" w:rsidR="00670EFB" w:rsidRPr="00915D3B" w:rsidRDefault="00670EFB" w:rsidP="00670EFB">
      <w:pPr>
        <w:pStyle w:val="ListParagraph"/>
        <w:numPr>
          <w:ilvl w:val="0"/>
          <w:numId w:val="28"/>
        </w:numPr>
        <w:spacing w:after="120" w:line="240" w:lineRule="auto"/>
        <w:contextualSpacing w:val="0"/>
      </w:pPr>
      <w:r w:rsidRPr="00915D3B">
        <w:t xml:space="preserve">Felaktig syntax för personens </w:t>
      </w:r>
      <w:r>
        <w:t>legitimerade yrkesgrupp</w:t>
      </w:r>
      <w:r w:rsidRPr="00915D3B">
        <w:br/>
      </w:r>
      <w:r w:rsidRPr="00915D3B">
        <w:rPr>
          <w:rFonts w:ascii="Times New Roman" w:hAnsi="Times New Roman"/>
          <w:szCs w:val="20"/>
        </w:rPr>
        <w:t>resultText=</w:t>
      </w:r>
      <w:r w:rsidRPr="00915D3B">
        <w:t>”&lt;katalog-id&gt;</w:t>
      </w:r>
      <w:del w:id="675" w:author="Robert Lundmark" w:date="2014-10-21T10:31:00Z">
        <w:r w:rsidRPr="00915D3B" w:rsidDel="00C5329A">
          <w:delText xml:space="preserve">; Varning </w:delText>
        </w:r>
      </w:del>
      <w:ins w:id="676" w:author="Robert Lundmark" w:date="2014-10-21T10:31:00Z">
        <w:r w:rsidR="00C5329A">
          <w:t>;Varning;</w:t>
        </w:r>
      </w:ins>
      <w:r w:rsidRPr="00915D3B">
        <w:t xml:space="preserve">GetPersonAuthorizedToSystemIncludingProtectedPerson; 22; Felaktig syntax för personens </w:t>
      </w:r>
      <w:r>
        <w:t>legitimerade yrkesgrupp</w:t>
      </w:r>
      <w:r w:rsidRPr="00915D3B">
        <w:t>: &lt;värde&gt;. Gäller personobjekt: &lt;path&gt;”</w:t>
      </w:r>
    </w:p>
    <w:p w14:paraId="424901C5" w14:textId="0F6F0A19" w:rsidR="00670EFB" w:rsidRPr="00915D3B" w:rsidRDefault="00670EFB" w:rsidP="00670EFB">
      <w:pPr>
        <w:pStyle w:val="ListParagraph"/>
        <w:numPr>
          <w:ilvl w:val="0"/>
          <w:numId w:val="28"/>
        </w:numPr>
        <w:spacing w:after="120" w:line="240" w:lineRule="auto"/>
        <w:contextualSpacing w:val="0"/>
      </w:pPr>
      <w:r w:rsidRPr="00915D3B">
        <w:t>Felaktig syntax för personens specialitetskod</w:t>
      </w:r>
      <w:r w:rsidRPr="00915D3B">
        <w:br/>
      </w:r>
      <w:r w:rsidRPr="00915D3B">
        <w:rPr>
          <w:rFonts w:ascii="Times New Roman" w:hAnsi="Times New Roman"/>
          <w:szCs w:val="20"/>
        </w:rPr>
        <w:t>resultText=</w:t>
      </w:r>
      <w:r w:rsidRPr="00915D3B">
        <w:t>”&lt;katalog-id&gt;</w:t>
      </w:r>
      <w:del w:id="677" w:author="Robert Lundmark" w:date="2014-10-21T10:31:00Z">
        <w:r w:rsidRPr="00915D3B" w:rsidDel="00C5329A">
          <w:delText xml:space="preserve">; Varning </w:delText>
        </w:r>
      </w:del>
      <w:ins w:id="678" w:author="Robert Lundmark" w:date="2014-10-21T10:31:00Z">
        <w:r w:rsidR="00C5329A">
          <w:t>;Varning;</w:t>
        </w:r>
      </w:ins>
      <w:r w:rsidRPr="00915D3B">
        <w:t>GetPersonAuthorizedToSystemIncludingProtectedPerson; 23; Felaktig syntax för personens specialitetskod: &lt;värde&gt;. Gäller personobjekt: &lt;path&gt;”</w:t>
      </w:r>
    </w:p>
    <w:p w14:paraId="05D5A867" w14:textId="09320C33" w:rsidR="00670EFB" w:rsidRPr="00915D3B" w:rsidRDefault="00670EFB" w:rsidP="00670EFB">
      <w:pPr>
        <w:pStyle w:val="ListParagraph"/>
        <w:numPr>
          <w:ilvl w:val="0"/>
          <w:numId w:val="28"/>
        </w:numPr>
        <w:spacing w:after="120" w:line="240" w:lineRule="auto"/>
        <w:contextualSpacing w:val="0"/>
      </w:pPr>
      <w:r w:rsidRPr="00915D3B">
        <w:t>Felaktig syntax för personens specialitet (klartext)</w:t>
      </w:r>
      <w:r w:rsidRPr="00915D3B">
        <w:br/>
      </w:r>
      <w:r w:rsidRPr="00915D3B">
        <w:rPr>
          <w:rFonts w:ascii="Times New Roman" w:hAnsi="Times New Roman"/>
          <w:szCs w:val="20"/>
        </w:rPr>
        <w:t>resultText=</w:t>
      </w:r>
      <w:r w:rsidRPr="00915D3B">
        <w:t>”&lt;katalog-id&gt;</w:t>
      </w:r>
      <w:del w:id="679" w:author="Robert Lundmark" w:date="2014-10-21T10:31:00Z">
        <w:r w:rsidRPr="00915D3B" w:rsidDel="00C5329A">
          <w:delText xml:space="preserve">; Varning </w:delText>
        </w:r>
      </w:del>
      <w:ins w:id="680" w:author="Robert Lundmark" w:date="2014-10-21T10:31:00Z">
        <w:r w:rsidR="00C5329A">
          <w:t>;Varning;</w:t>
        </w:r>
      </w:ins>
      <w:r w:rsidRPr="00915D3B">
        <w:t>GetPersonAuthorizedToSystemIncludingProtectedPerson; 24; Felaktig syntax för personens specialitet (klartext): &lt;värde&gt;. Gäller personobjekt: &lt;path&gt;”</w:t>
      </w:r>
    </w:p>
    <w:p w14:paraId="70AA35FB" w14:textId="18D5D770" w:rsidR="00670EFB" w:rsidRPr="00915D3B" w:rsidRDefault="00670EFB" w:rsidP="00670EFB">
      <w:pPr>
        <w:pStyle w:val="ListParagraph"/>
        <w:numPr>
          <w:ilvl w:val="0"/>
          <w:numId w:val="28"/>
        </w:numPr>
        <w:spacing w:after="120" w:line="240" w:lineRule="auto"/>
        <w:contextualSpacing w:val="0"/>
      </w:pPr>
      <w:r w:rsidRPr="00915D3B">
        <w:t>Felaktig syntax för personens attribut för Individuell behörighet till IT-tjänst</w:t>
      </w:r>
      <w:r w:rsidRPr="00915D3B">
        <w:br/>
      </w:r>
      <w:r w:rsidRPr="00915D3B">
        <w:rPr>
          <w:rFonts w:ascii="Times New Roman" w:hAnsi="Times New Roman"/>
          <w:szCs w:val="20"/>
        </w:rPr>
        <w:t>resultText=</w:t>
      </w:r>
      <w:r w:rsidRPr="00915D3B">
        <w:t>”&lt;katalog-id&gt;</w:t>
      </w:r>
      <w:del w:id="681" w:author="Robert Lundmark" w:date="2014-10-21T10:31:00Z">
        <w:r w:rsidRPr="00915D3B" w:rsidDel="00C5329A">
          <w:delText xml:space="preserve">; Varning </w:delText>
        </w:r>
      </w:del>
      <w:ins w:id="682" w:author="Robert Lundmark" w:date="2014-10-21T10:31:00Z">
        <w:r w:rsidR="00C5329A">
          <w:t>;Varning;</w:t>
        </w:r>
      </w:ins>
      <w:r w:rsidRPr="00915D3B">
        <w:t>GetPersonAuthorizedToSystemIncludingProtectedPerson; 26; Felaktig syntax för personens attribut för Individuell behörighet till IT-tjänst: [felaktig avgränsare][Roll saknas]: &lt;värde&gt;. Gäller personobjekt: &lt;path&gt;”</w:t>
      </w:r>
    </w:p>
    <w:p w14:paraId="4CE5D1B9" w14:textId="21333101" w:rsidR="00670EFB" w:rsidRDefault="00670EFB" w:rsidP="00670EFB">
      <w:pPr>
        <w:pStyle w:val="ListParagraph"/>
        <w:numPr>
          <w:ilvl w:val="0"/>
          <w:numId w:val="28"/>
        </w:numPr>
        <w:spacing w:after="120" w:line="240" w:lineRule="auto"/>
        <w:contextualSpacing w:val="0"/>
        <w:rPr>
          <w:ins w:id="683" w:author="Robert Lundmark" w:date="2014-10-21T07:29:00Z"/>
        </w:rPr>
      </w:pPr>
      <w:r w:rsidRPr="00915D3B">
        <w:t>Felaktig syntax för personens flagga för skyddad person</w:t>
      </w:r>
      <w:r w:rsidRPr="00915D3B">
        <w:br/>
      </w:r>
      <w:r w:rsidRPr="00915D3B">
        <w:rPr>
          <w:rFonts w:ascii="Times New Roman" w:hAnsi="Times New Roman"/>
          <w:szCs w:val="20"/>
        </w:rPr>
        <w:t>resultText=</w:t>
      </w:r>
      <w:r w:rsidRPr="00915D3B">
        <w:t>”&lt;katalog-id&gt;</w:t>
      </w:r>
      <w:del w:id="684" w:author="Robert Lundmark" w:date="2014-10-21T10:31:00Z">
        <w:r w:rsidRPr="00915D3B" w:rsidDel="00C5329A">
          <w:delText xml:space="preserve">; Varning </w:delText>
        </w:r>
      </w:del>
      <w:ins w:id="685" w:author="Robert Lundmark" w:date="2014-10-21T10:31:00Z">
        <w:r w:rsidR="00C5329A">
          <w:t>;Varning;</w:t>
        </w:r>
      </w:ins>
      <w:r w:rsidRPr="00915D3B">
        <w:t>GetPersonAuthorizedToSystemIncludingProtectedPerson; 27; Felaktig syntax för personens flagga för skyddad person: &lt;värde&gt;. Gäller personobjekt: &lt;path&gt;”</w:t>
      </w:r>
    </w:p>
    <w:p w14:paraId="20A478BC" w14:textId="462F4C74" w:rsidR="00D26AE5" w:rsidRPr="00A879A5" w:rsidRDefault="00D26AE5" w:rsidP="00D26AE5">
      <w:pPr>
        <w:pStyle w:val="ListParagraph"/>
        <w:numPr>
          <w:ilvl w:val="0"/>
          <w:numId w:val="28"/>
        </w:numPr>
        <w:spacing w:after="120" w:line="240" w:lineRule="auto"/>
        <w:contextualSpacing w:val="0"/>
        <w:rPr>
          <w:ins w:id="686" w:author="Robert Lundmark" w:date="2014-10-21T07:29:00Z"/>
        </w:rPr>
      </w:pPr>
      <w:ins w:id="687" w:author="Robert Lundmark" w:date="2014-10-21T07:29:00Z">
        <w:r>
          <w:t>Felaktig multiplicitet för attribut. Attribut kan endast ha ett värde.</w:t>
        </w:r>
        <w:r>
          <w:br/>
        </w:r>
        <w:r w:rsidRPr="007F1ECD">
          <w:rPr>
            <w:rFonts w:ascii="Times New Roman" w:hAnsi="Times New Roman"/>
            <w:szCs w:val="20"/>
          </w:rPr>
          <w:t>resultText=</w:t>
        </w:r>
        <w:r w:rsidRPr="007F1ECD">
          <w:t>”&lt;katalog-id&gt;</w:t>
        </w:r>
      </w:ins>
      <w:ins w:id="688" w:author="Robert Lundmark" w:date="2014-10-21T10:31:00Z">
        <w:r w:rsidR="00C5329A">
          <w:t>;Varning;</w:t>
        </w:r>
      </w:ins>
      <w:ins w:id="689" w:author="Robert Lundmark" w:date="2014-10-21T07:29:00Z">
        <w:r>
          <w:t>GetEmployeeIncludingProtectedPerson; 60</w:t>
        </w:r>
        <w:r w:rsidRPr="007F1ECD">
          <w:t xml:space="preserve">; </w:t>
        </w:r>
        <w:r>
          <w:t>Attributet kan endast ha ett värde. Gäller attribut: &lt;värde&gt;. Gäller objekt: &lt;path&gt;”</w:t>
        </w:r>
      </w:ins>
    </w:p>
    <w:p w14:paraId="73A51F08" w14:textId="77777777" w:rsidR="00D26AE5" w:rsidRPr="00915D3B" w:rsidRDefault="00D26AE5">
      <w:pPr>
        <w:pStyle w:val="ListParagraph"/>
        <w:spacing w:after="120" w:line="240" w:lineRule="auto"/>
        <w:ind w:firstLine="0"/>
        <w:contextualSpacing w:val="0"/>
        <w:pPrChange w:id="690" w:author="Robert Lundmark" w:date="2014-10-21T07:29:00Z">
          <w:pPr>
            <w:pStyle w:val="ListParagraph"/>
            <w:numPr>
              <w:numId w:val="28"/>
            </w:numPr>
            <w:spacing w:after="120" w:line="240" w:lineRule="auto"/>
            <w:contextualSpacing w:val="0"/>
          </w:pPr>
        </w:pPrChange>
      </w:pPr>
    </w:p>
    <w:p w14:paraId="27AB83A5"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91" w:name="_Toc401743825"/>
      <w:r w:rsidRPr="00915D3B">
        <w:t>Annan information om kontraktet</w:t>
      </w:r>
      <w:bookmarkEnd w:id="691"/>
    </w:p>
    <w:p w14:paraId="79E617D2" w14:textId="77777777" w:rsidR="00670EFB" w:rsidRPr="00915D3B" w:rsidRDefault="00670EFB" w:rsidP="00670EFB">
      <w:r w:rsidRPr="00915D3B">
        <w:t>-</w:t>
      </w:r>
    </w:p>
    <w:p w14:paraId="0B2CCD0D" w14:textId="77777777" w:rsidR="00670EFB" w:rsidRPr="00915D3B" w:rsidRDefault="00670EFB" w:rsidP="00670EFB">
      <w:pPr>
        <w:rPr>
          <w:lang w:eastAsia="sv-SE"/>
        </w:rPr>
      </w:pPr>
    </w:p>
    <w:p w14:paraId="50C325A4" w14:textId="77777777" w:rsidR="00670EFB" w:rsidRPr="00915D3B" w:rsidRDefault="00670EFB" w:rsidP="00670EFB">
      <w:pPr>
        <w:rPr>
          <w:lang w:eastAsia="sv-SE"/>
        </w:rPr>
      </w:pPr>
    </w:p>
    <w:p w14:paraId="6987EE13" w14:textId="77777777" w:rsidR="00670EFB" w:rsidRPr="00915D3B" w:rsidRDefault="00670EFB" w:rsidP="00670EFB">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692" w:name="_Ref361149176"/>
      <w:bookmarkStart w:id="693" w:name="_Toc382925956"/>
      <w:bookmarkStart w:id="694" w:name="_Toc401743826"/>
      <w:r w:rsidRPr="00915D3B">
        <w:lastRenderedPageBreak/>
        <w:t>GetPersonAuthorizedToSystem</w:t>
      </w:r>
      <w:bookmarkEnd w:id="692"/>
      <w:bookmarkEnd w:id="693"/>
      <w:bookmarkEnd w:id="694"/>
    </w:p>
    <w:p w14:paraId="1EC54584" w14:textId="77777777" w:rsidR="00670EFB" w:rsidRPr="00915D3B" w:rsidRDefault="00670EFB" w:rsidP="00670EFB">
      <w:r w:rsidRPr="00915D3B">
        <w:t xml:space="preserve">Metoden är identisk med GetPersonAuthorizedToSystemIncludingProtectedPerson, förutom att skyddade personer aldrig returneras. </w:t>
      </w:r>
    </w:p>
    <w:p w14:paraId="1108A10A" w14:textId="77777777" w:rsidR="00670EFB" w:rsidRPr="00915D3B" w:rsidRDefault="00670EFB" w:rsidP="00670EFB">
      <w:r w:rsidRPr="00915D3B">
        <w:t xml:space="preserve">Det innebär också att fältet </w:t>
      </w:r>
      <w:r w:rsidRPr="00915D3B">
        <w:rPr>
          <w:rFonts w:eastAsia="Times New Roman" w:cs="Arial"/>
          <w:szCs w:val="20"/>
          <w:lang w:eastAsia="sv-SE"/>
        </w:rPr>
        <w:t>protectedPerson</w:t>
      </w:r>
      <w:r w:rsidRPr="00915D3B">
        <w:rPr>
          <w:rFonts w:cs="Arial"/>
        </w:rPr>
        <w:t xml:space="preserve"> </w:t>
      </w:r>
      <w:r w:rsidRPr="00915D3B">
        <w:t>aldrig kommer att returneras.</w:t>
      </w:r>
    </w:p>
    <w:p w14:paraId="1316A612" w14:textId="77777777" w:rsidR="00670EFB" w:rsidRPr="00915D3B" w:rsidRDefault="00670EFB" w:rsidP="00670EFB">
      <w:r w:rsidRPr="00915D3B">
        <w:t xml:space="preserve">För beskrivning av metoden se kap </w:t>
      </w:r>
      <w:r w:rsidRPr="00915D3B">
        <w:fldChar w:fldCharType="begin"/>
      </w:r>
      <w:r w:rsidRPr="00915D3B">
        <w:instrText xml:space="preserve"> REF _Ref359438778 \w \h </w:instrText>
      </w:r>
      <w:r w:rsidRPr="00915D3B">
        <w:fldChar w:fldCharType="separate"/>
      </w:r>
      <w:r w:rsidR="001003D3">
        <w:t>6.3</w:t>
      </w:r>
      <w:r w:rsidRPr="00915D3B">
        <w:fldChar w:fldCharType="end"/>
      </w:r>
      <w:r w:rsidRPr="00915D3B">
        <w:t xml:space="preserve"> </w:t>
      </w:r>
      <w:r w:rsidRPr="00915D3B">
        <w:fldChar w:fldCharType="begin"/>
      </w:r>
      <w:r w:rsidRPr="00915D3B">
        <w:instrText xml:space="preserve"> REF _Ref359438778 \h </w:instrText>
      </w:r>
      <w:r w:rsidRPr="00915D3B">
        <w:fldChar w:fldCharType="separate"/>
      </w:r>
      <w:r w:rsidR="001003D3" w:rsidRPr="00915D3B">
        <w:t>GetPersonAuthorizedToSystem</w:t>
      </w:r>
      <w:r w:rsidRPr="00915D3B">
        <w:fldChar w:fldCharType="end"/>
      </w:r>
      <w:r w:rsidRPr="00915D3B">
        <w:t xml:space="preserve"> ovan.</w:t>
      </w:r>
    </w:p>
    <w:p w14:paraId="66EDC52C"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95" w:name="_Toc401743827"/>
      <w:r w:rsidRPr="00915D3B">
        <w:t>Version</w:t>
      </w:r>
      <w:bookmarkEnd w:id="695"/>
    </w:p>
    <w:p w14:paraId="4AB21182" w14:textId="2EDB6769" w:rsidR="00670EFB" w:rsidRPr="00915D3B" w:rsidRDefault="00670EFB" w:rsidP="00670EFB">
      <w:r w:rsidRPr="00915D3B">
        <w:t xml:space="preserve">Version på detta kontrakt är </w:t>
      </w:r>
      <w:r w:rsidR="003F209D">
        <w:t>1.0_RC5</w:t>
      </w:r>
      <w:r w:rsidRPr="00915D3B">
        <w:t>.</w:t>
      </w:r>
    </w:p>
    <w:p w14:paraId="2C5690FA" w14:textId="77777777" w:rsidR="00670EFB" w:rsidRPr="00915D3B" w:rsidRDefault="00670EFB" w:rsidP="00670EFB">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696" w:name="_Toc401743828"/>
      <w:r w:rsidRPr="00915D3B">
        <w:t>Fältregler</w:t>
      </w:r>
      <w:bookmarkEnd w:id="696"/>
    </w:p>
    <w:p w14:paraId="10049E1D" w14:textId="77777777" w:rsidR="00670EFB" w:rsidRPr="00915D3B" w:rsidRDefault="00670EFB" w:rsidP="00670EFB">
      <w:r w:rsidRPr="00915D3B">
        <w:t xml:space="preserve">Eftersom att skyddade personer aldrig returneras, så innebär det att fältet </w:t>
      </w:r>
      <w:r w:rsidRPr="00915D3B">
        <w:rPr>
          <w:rFonts w:eastAsia="Times New Roman" w:cs="Arial"/>
          <w:szCs w:val="20"/>
          <w:lang w:eastAsia="sv-SE"/>
        </w:rPr>
        <w:t>protectedPerson</w:t>
      </w:r>
      <w:r w:rsidRPr="00915D3B">
        <w:rPr>
          <w:rFonts w:cs="Arial"/>
        </w:rPr>
        <w:t xml:space="preserve"> </w:t>
      </w:r>
      <w:r w:rsidRPr="00915D3B">
        <w:t xml:space="preserve">(se </w:t>
      </w:r>
      <w:r w:rsidRPr="00915D3B">
        <w:fldChar w:fldCharType="begin"/>
      </w:r>
      <w:r w:rsidRPr="00915D3B">
        <w:instrText xml:space="preserve"> REF _Ref359438848 \w \h </w:instrText>
      </w:r>
      <w:r w:rsidRPr="00915D3B">
        <w:fldChar w:fldCharType="separate"/>
      </w:r>
      <w:r w:rsidR="001003D3">
        <w:t>6.3.2</w:t>
      </w:r>
      <w:r w:rsidRPr="00915D3B">
        <w:fldChar w:fldCharType="end"/>
      </w:r>
      <w:r w:rsidRPr="00915D3B">
        <w:t xml:space="preserve"> </w:t>
      </w:r>
      <w:r w:rsidRPr="00915D3B">
        <w:fldChar w:fldCharType="begin"/>
      </w:r>
      <w:r w:rsidRPr="00915D3B">
        <w:instrText xml:space="preserve"> REF _Ref359438848 \h </w:instrText>
      </w:r>
      <w:r w:rsidRPr="00915D3B">
        <w:fldChar w:fldCharType="separate"/>
      </w:r>
      <w:r w:rsidR="001003D3" w:rsidRPr="00915D3B">
        <w:t>Fältregler</w:t>
      </w:r>
      <w:r w:rsidRPr="00915D3B">
        <w:fldChar w:fldCharType="end"/>
      </w:r>
      <w:r w:rsidRPr="00915D3B">
        <w:t>) aldrig kommer att returneras.</w:t>
      </w:r>
    </w:p>
    <w:p w14:paraId="4CF756A8" w14:textId="77777777" w:rsidR="00BB38AF" w:rsidRPr="00915D3B" w:rsidRDefault="00BB38AF" w:rsidP="00BB38AF">
      <w:pPr>
        <w:rPr>
          <w:lang w:eastAsia="sv-SE"/>
        </w:rPr>
      </w:pPr>
    </w:p>
    <w:p w14:paraId="39E1D409" w14:textId="438B3C3B" w:rsidR="00E127E3" w:rsidRDefault="00E127E3" w:rsidP="00BB38AF">
      <w:pPr>
        <w:pStyle w:val="Heading2"/>
        <w:numPr>
          <w:ilvl w:val="0"/>
          <w:numId w:val="0"/>
        </w:numPr>
      </w:pPr>
    </w:p>
    <w:sectPr w:rsidR="00E127E3" w:rsidSect="000A531A">
      <w:headerReference w:type="default" r:id="rId14"/>
      <w:footerReference w:type="default" r:id="rId15"/>
      <w:headerReference w:type="first" r:id="rId16"/>
      <w:footerReference w:type="first" r:id="rId17"/>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273AF" w14:textId="77777777" w:rsidR="00774B28" w:rsidRDefault="00774B28" w:rsidP="00C72B17">
      <w:pPr>
        <w:spacing w:line="240" w:lineRule="auto"/>
      </w:pPr>
      <w:r>
        <w:separator/>
      </w:r>
    </w:p>
  </w:endnote>
  <w:endnote w:type="continuationSeparator" w:id="0">
    <w:p w14:paraId="7CFA498E" w14:textId="77777777" w:rsidR="00774B28" w:rsidRDefault="00774B2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97587D" w:rsidRDefault="0097587D"/>
  <w:p w14:paraId="1FC233E8" w14:textId="77777777" w:rsidR="0097587D" w:rsidRDefault="0097587D"/>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97587D" w:rsidRPr="004A7C1C" w14:paraId="3C5A492F" w14:textId="77777777" w:rsidTr="00095A0D">
      <w:trPr>
        <w:trHeight w:val="629"/>
      </w:trPr>
      <w:tc>
        <w:tcPr>
          <w:tcW w:w="1559" w:type="dxa"/>
        </w:tcPr>
        <w:p w14:paraId="784DFED4" w14:textId="77777777" w:rsidR="0097587D" w:rsidRPr="001304B6" w:rsidRDefault="0097587D"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97587D" w:rsidRPr="001304B6" w:rsidRDefault="0097587D"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97587D" w:rsidRPr="001304B6" w:rsidRDefault="0097587D"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97587D" w:rsidRPr="001304B6" w:rsidRDefault="0097587D"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97587D" w:rsidRPr="003E62A7" w:rsidRDefault="0097587D"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97587D" w:rsidRPr="003E62A7" w:rsidRDefault="0097587D"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97587D" w:rsidRPr="0091623E" w:rsidRDefault="0097587D" w:rsidP="00095A0D">
          <w:pPr>
            <w:pStyle w:val="Footer"/>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97587D" w:rsidRPr="001304B6" w:rsidRDefault="0097587D"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97587D" w:rsidRPr="001304B6" w:rsidRDefault="0097587D"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97587D" w:rsidRPr="004A7C1C" w:rsidRDefault="0097587D" w:rsidP="001304B6">
          <w:pPr>
            <w:pStyle w:val="Footer"/>
          </w:pPr>
        </w:p>
      </w:tc>
      <w:tc>
        <w:tcPr>
          <w:tcW w:w="709" w:type="dxa"/>
        </w:tcPr>
        <w:p w14:paraId="6E332D35" w14:textId="77777777" w:rsidR="0097587D" w:rsidRPr="004A7C1C" w:rsidRDefault="0097587D"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1003D3">
            <w:rPr>
              <w:rStyle w:val="PageNumber"/>
              <w:noProof/>
            </w:rPr>
            <w:t>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1003D3">
            <w:rPr>
              <w:rStyle w:val="PageNumber"/>
              <w:noProof/>
            </w:rPr>
            <w:t>28</w:t>
          </w:r>
          <w:r w:rsidRPr="004A7C1C">
            <w:rPr>
              <w:rStyle w:val="PageNumber"/>
            </w:rPr>
            <w:fldChar w:fldCharType="end"/>
          </w:r>
        </w:p>
      </w:tc>
    </w:tr>
  </w:tbl>
  <w:p w14:paraId="6EB65E86" w14:textId="77777777" w:rsidR="0097587D" w:rsidRDefault="0097587D"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97587D" w:rsidRDefault="0097587D">
    <w:pPr>
      <w:pStyle w:val="Footer"/>
    </w:pPr>
  </w:p>
  <w:p w14:paraId="36E0CB75" w14:textId="77777777" w:rsidR="0097587D" w:rsidRDefault="0097587D">
    <w:pPr>
      <w:pStyle w:val="Footer"/>
    </w:pPr>
  </w:p>
  <w:p w14:paraId="68EA24B6" w14:textId="77777777" w:rsidR="0097587D" w:rsidRDefault="0097587D">
    <w:pPr>
      <w:pStyle w:val="Footer"/>
    </w:pPr>
  </w:p>
  <w:p w14:paraId="798F58D1" w14:textId="77777777" w:rsidR="0097587D" w:rsidRDefault="0097587D">
    <w:pPr>
      <w:pStyle w:val="Footer"/>
    </w:pPr>
  </w:p>
  <w:p w14:paraId="0B4F500D" w14:textId="77777777" w:rsidR="0097587D" w:rsidRDefault="00975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2A2F5" w14:textId="77777777" w:rsidR="00774B28" w:rsidRDefault="00774B28" w:rsidP="00C72B17">
      <w:pPr>
        <w:spacing w:line="240" w:lineRule="auto"/>
      </w:pPr>
      <w:r>
        <w:separator/>
      </w:r>
    </w:p>
  </w:footnote>
  <w:footnote w:type="continuationSeparator" w:id="0">
    <w:p w14:paraId="360AACCD" w14:textId="77777777" w:rsidR="00774B28" w:rsidRDefault="00774B28" w:rsidP="00C72B17">
      <w:pPr>
        <w:spacing w:line="240" w:lineRule="auto"/>
      </w:pPr>
      <w:r>
        <w:continuationSeparator/>
      </w:r>
    </w:p>
  </w:footnote>
  <w:footnote w:id="1">
    <w:p w14:paraId="15E9EAA5" w14:textId="724A6CCA" w:rsidR="0097587D" w:rsidRDefault="0097587D" w:rsidP="00670EF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R.</w:t>
      </w:r>
    </w:p>
  </w:footnote>
  <w:footnote w:id="2">
    <w:p w14:paraId="49DB837F" w14:textId="2441F77C" w:rsidR="0097587D" w:rsidRDefault="0097587D" w:rsidP="00670EF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97587D" w:rsidRDefault="0097587D"/>
  <w:p w14:paraId="69BC34DE" w14:textId="77777777" w:rsidR="0097587D" w:rsidRDefault="0097587D"/>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97587D" w:rsidRPr="00333716" w14:paraId="38E1EC6E" w14:textId="77777777" w:rsidTr="000A531A">
      <w:trPr>
        <w:trHeight w:hRule="exact" w:val="539"/>
      </w:trPr>
      <w:tc>
        <w:tcPr>
          <w:tcW w:w="3168" w:type="dxa"/>
          <w:tcBorders>
            <w:top w:val="nil"/>
            <w:bottom w:val="nil"/>
          </w:tcBorders>
        </w:tcPr>
        <w:p w14:paraId="74451D16" w14:textId="77777777" w:rsidR="0097587D" w:rsidRPr="00095A0D" w:rsidRDefault="0097587D" w:rsidP="00095A0D">
          <w:pPr>
            <w:pStyle w:val="Footer"/>
            <w:rPr>
              <w:rFonts w:ascii="Arial" w:eastAsia="Times New Roman" w:hAnsi="Arial"/>
              <w:color w:val="00A9A7"/>
              <w:sz w:val="14"/>
              <w:szCs w:val="24"/>
              <w:lang w:eastAsia="en-GB"/>
            </w:rPr>
          </w:pPr>
          <w:bookmarkStart w:id="697" w:name="LDnr1"/>
          <w:bookmarkEnd w:id="697"/>
        </w:p>
        <w:p w14:paraId="1A79B92D" w14:textId="77777777" w:rsidR="0097587D" w:rsidRPr="00095A0D" w:rsidRDefault="0097587D"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125BEEED" w:rsidR="0097587D" w:rsidRPr="00A0454F" w:rsidRDefault="0097587D"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Change w:id="698" w:author="Robert Lundmark" w:date="2014-10-14T10:42:00Z">
                <w:rPr>
                  <w:rFonts w:ascii="Arial" w:eastAsia="Times New Roman" w:hAnsi="Arial"/>
                  <w:color w:val="00A9A7"/>
                  <w:sz w:val="14"/>
                  <w:szCs w:val="24"/>
                  <w:lang w:eastAsia="en-GB"/>
                </w:rPr>
              </w:rPrChange>
            </w:rPr>
          </w:pPr>
          <w:r w:rsidRPr="00A0454F">
            <w:rPr>
              <w:rFonts w:ascii="Arial" w:eastAsia="Times New Roman" w:hAnsi="Arial"/>
              <w:color w:val="00A9A7"/>
              <w:sz w:val="14"/>
              <w:szCs w:val="24"/>
              <w:lang w:val="en-US" w:eastAsia="en-GB"/>
              <w:rPrChange w:id="699" w:author="Robert Lundmark" w:date="2014-10-14T10:42:00Z">
                <w:rPr>
                  <w:rFonts w:ascii="Arial" w:eastAsia="Times New Roman" w:hAnsi="Arial"/>
                  <w:color w:val="00A9A7"/>
                  <w:sz w:val="14"/>
                  <w:szCs w:val="24"/>
                  <w:lang w:eastAsia="en-GB"/>
                </w:rPr>
              </w:rPrChange>
            </w:rPr>
            <w:t>Tjanstekontraktsbeskrivning_infrastructure_directory_authorizationmanagement</w:t>
          </w:r>
        </w:p>
        <w:p w14:paraId="015507E6" w14:textId="6A45909A" w:rsidR="0097587D" w:rsidRPr="00A0454F" w:rsidRDefault="0097587D"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Change w:id="700" w:author="Robert Lundmark" w:date="2014-10-14T10:42:00Z">
                <w:rPr>
                  <w:rFonts w:ascii="Arial" w:eastAsia="Times New Roman" w:hAnsi="Arial"/>
                  <w:color w:val="00A9A7"/>
                  <w:sz w:val="14"/>
                  <w:szCs w:val="24"/>
                  <w:lang w:eastAsia="en-GB"/>
                </w:rPr>
              </w:rPrChange>
            </w:rPr>
          </w:pPr>
          <w:r w:rsidRPr="00A0454F">
            <w:rPr>
              <w:rFonts w:ascii="Arial" w:eastAsia="Times New Roman" w:hAnsi="Arial"/>
              <w:color w:val="00A9A7"/>
              <w:sz w:val="14"/>
              <w:szCs w:val="24"/>
              <w:lang w:val="en-US" w:eastAsia="en-GB"/>
              <w:rPrChange w:id="701" w:author="Robert Lundmark" w:date="2014-10-14T10:42:00Z">
                <w:rPr>
                  <w:rFonts w:ascii="Arial" w:eastAsia="Times New Roman" w:hAnsi="Arial"/>
                  <w:color w:val="00A9A7"/>
                  <w:sz w:val="14"/>
                  <w:szCs w:val="24"/>
                  <w:lang w:eastAsia="en-GB"/>
                </w:rPr>
              </w:rPrChange>
            </w:rPr>
            <w:t>Version:</w:t>
          </w:r>
          <w:r w:rsidRPr="00A0454F">
            <w:rPr>
              <w:color w:val="008000"/>
              <w:sz w:val="32"/>
              <w:lang w:val="en-US"/>
              <w:rPrChange w:id="702" w:author="Robert Lundmark" w:date="2014-10-14T10:42:00Z">
                <w:rPr>
                  <w:color w:val="008000"/>
                  <w:sz w:val="32"/>
                </w:rPr>
              </w:rPrChange>
            </w:rPr>
            <w:t xml:space="preserve"> </w:t>
          </w:r>
          <w:r w:rsidRPr="0039481C">
            <w:rPr>
              <w:rFonts w:ascii="Arial" w:eastAsia="Times New Roman" w:hAnsi="Arial"/>
              <w:color w:val="00A9A7"/>
              <w:sz w:val="14"/>
              <w:szCs w:val="24"/>
              <w:lang w:eastAsia="en-GB"/>
            </w:rPr>
            <w:fldChar w:fldCharType="begin"/>
          </w:r>
          <w:r w:rsidRPr="00A0454F">
            <w:rPr>
              <w:rFonts w:ascii="Arial" w:eastAsia="Times New Roman" w:hAnsi="Arial"/>
              <w:color w:val="00A9A7"/>
              <w:sz w:val="14"/>
              <w:szCs w:val="24"/>
              <w:lang w:val="en-US" w:eastAsia="en-GB"/>
              <w:rPrChange w:id="703" w:author="Robert Lundmark" w:date="2014-10-14T10:42:00Z">
                <w:rPr>
                  <w:rFonts w:ascii="Arial" w:eastAsia="Times New Roman" w:hAnsi="Arial"/>
                  <w:color w:val="00A9A7"/>
                  <w:sz w:val="14"/>
                  <w:szCs w:val="24"/>
                  <w:lang w:eastAsia="en-GB"/>
                </w:rPr>
              </w:rPrChange>
            </w:rPr>
            <w:instrText xml:space="preserve"> DOCPROPERTY  "version1" \* MERGEFORMAT </w:instrText>
          </w:r>
          <w:r w:rsidRPr="0039481C">
            <w:rPr>
              <w:rFonts w:ascii="Arial" w:eastAsia="Times New Roman" w:hAnsi="Arial"/>
              <w:color w:val="00A9A7"/>
              <w:sz w:val="14"/>
              <w:szCs w:val="24"/>
              <w:lang w:eastAsia="en-GB"/>
            </w:rPr>
            <w:fldChar w:fldCharType="separate"/>
          </w:r>
          <w:r w:rsidRPr="00A0454F">
            <w:rPr>
              <w:rFonts w:ascii="Arial" w:eastAsia="Times New Roman" w:hAnsi="Arial"/>
              <w:color w:val="00A9A7"/>
              <w:sz w:val="14"/>
              <w:szCs w:val="24"/>
              <w:lang w:val="en-US" w:eastAsia="en-GB"/>
              <w:rPrChange w:id="704" w:author="Robert Lundmark" w:date="2014-10-14T10:42:00Z">
                <w:rPr>
                  <w:rFonts w:ascii="Arial" w:eastAsia="Times New Roman" w:hAnsi="Arial"/>
                  <w:color w:val="00A9A7"/>
                  <w:sz w:val="14"/>
                  <w:szCs w:val="24"/>
                  <w:lang w:eastAsia="en-GB"/>
                </w:rPr>
              </w:rPrChange>
            </w:rPr>
            <w:t>1</w:t>
          </w:r>
          <w:r w:rsidRPr="0039481C">
            <w:rPr>
              <w:rFonts w:ascii="Arial" w:eastAsia="Times New Roman" w:hAnsi="Arial"/>
              <w:color w:val="00A9A7"/>
              <w:sz w:val="14"/>
              <w:szCs w:val="24"/>
              <w:lang w:eastAsia="en-GB"/>
            </w:rPr>
            <w:fldChar w:fldCharType="end"/>
          </w:r>
          <w:r w:rsidRPr="00A0454F">
            <w:rPr>
              <w:rFonts w:ascii="Arial" w:eastAsia="Times New Roman" w:hAnsi="Arial"/>
              <w:color w:val="00A9A7"/>
              <w:sz w:val="14"/>
              <w:szCs w:val="24"/>
              <w:lang w:val="en-US" w:eastAsia="en-GB"/>
              <w:rPrChange w:id="705" w:author="Robert Lundmark" w:date="2014-10-14T10:42:00Z">
                <w:rPr>
                  <w:rFonts w:ascii="Arial" w:eastAsia="Times New Roman" w:hAnsi="Arial"/>
                  <w:color w:val="00A9A7"/>
                  <w:sz w:val="14"/>
                  <w:szCs w:val="24"/>
                  <w:lang w:eastAsia="en-GB"/>
                </w:rPr>
              </w:rPrChange>
            </w:rPr>
            <w:t>.</w:t>
          </w:r>
          <w:r w:rsidRPr="0039481C">
            <w:rPr>
              <w:rFonts w:ascii="Arial" w:eastAsia="Times New Roman" w:hAnsi="Arial"/>
              <w:color w:val="00A9A7"/>
              <w:sz w:val="14"/>
              <w:szCs w:val="24"/>
              <w:lang w:eastAsia="en-GB"/>
            </w:rPr>
            <w:fldChar w:fldCharType="begin"/>
          </w:r>
          <w:r w:rsidRPr="00A0454F">
            <w:rPr>
              <w:rFonts w:ascii="Arial" w:eastAsia="Times New Roman" w:hAnsi="Arial"/>
              <w:color w:val="00A9A7"/>
              <w:sz w:val="14"/>
              <w:szCs w:val="24"/>
              <w:lang w:val="en-US" w:eastAsia="en-GB"/>
              <w:rPrChange w:id="706" w:author="Robert Lundmark" w:date="2014-10-14T10:42:00Z">
                <w:rPr>
                  <w:rFonts w:ascii="Arial" w:eastAsia="Times New Roman" w:hAnsi="Arial"/>
                  <w:color w:val="00A9A7"/>
                  <w:sz w:val="14"/>
                  <w:szCs w:val="24"/>
                  <w:lang w:eastAsia="en-GB"/>
                </w:rPr>
              </w:rPrChange>
            </w:rPr>
            <w:instrText xml:space="preserve"> DOCPROPERTY "version2" \* MERGEFORMAT </w:instrText>
          </w:r>
          <w:r w:rsidRPr="0039481C">
            <w:rPr>
              <w:rFonts w:ascii="Arial" w:eastAsia="Times New Roman" w:hAnsi="Arial"/>
              <w:color w:val="00A9A7"/>
              <w:sz w:val="14"/>
              <w:szCs w:val="24"/>
              <w:lang w:eastAsia="en-GB"/>
            </w:rPr>
            <w:fldChar w:fldCharType="separate"/>
          </w:r>
          <w:r w:rsidRPr="00A0454F">
            <w:rPr>
              <w:rFonts w:ascii="Arial" w:eastAsia="Times New Roman" w:hAnsi="Arial"/>
              <w:color w:val="00A9A7"/>
              <w:sz w:val="14"/>
              <w:szCs w:val="24"/>
              <w:lang w:val="en-US" w:eastAsia="en-GB"/>
              <w:rPrChange w:id="707" w:author="Robert Lundmark" w:date="2014-10-14T10:42:00Z">
                <w:rPr>
                  <w:rFonts w:ascii="Arial" w:eastAsia="Times New Roman" w:hAnsi="Arial"/>
                  <w:color w:val="00A9A7"/>
                  <w:sz w:val="14"/>
                  <w:szCs w:val="24"/>
                  <w:lang w:eastAsia="en-GB"/>
                </w:rPr>
              </w:rPrChange>
            </w:rPr>
            <w:t>0</w:t>
          </w:r>
          <w:r w:rsidRPr="0039481C">
            <w:rPr>
              <w:rFonts w:ascii="Arial" w:eastAsia="Times New Roman" w:hAnsi="Arial"/>
              <w:color w:val="00A9A7"/>
              <w:sz w:val="14"/>
              <w:szCs w:val="24"/>
              <w:lang w:eastAsia="en-GB"/>
            </w:rPr>
            <w:fldChar w:fldCharType="end"/>
          </w:r>
          <w:r w:rsidRPr="00A0454F">
            <w:rPr>
              <w:rFonts w:ascii="Arial" w:eastAsia="Times New Roman" w:hAnsi="Arial"/>
              <w:color w:val="00A9A7"/>
              <w:sz w:val="14"/>
              <w:szCs w:val="24"/>
              <w:lang w:val="en-US" w:eastAsia="en-GB"/>
              <w:rPrChange w:id="708" w:author="Robert Lundmark" w:date="2014-10-14T10:42:00Z">
                <w:rPr>
                  <w:rFonts w:ascii="Arial" w:eastAsia="Times New Roman" w:hAnsi="Arial"/>
                  <w:color w:val="00A9A7"/>
                  <w:sz w:val="14"/>
                  <w:szCs w:val="24"/>
                  <w:lang w:eastAsia="en-GB"/>
                </w:rPr>
              </w:rPrChange>
            </w:rPr>
            <w:t>_RC</w:t>
          </w:r>
          <w:ins w:id="709" w:author="Robert Lundmark" w:date="2014-10-22T12:18:00Z">
            <w:r>
              <w:rPr>
                <w:rFonts w:ascii="Arial" w:eastAsia="Times New Roman" w:hAnsi="Arial"/>
                <w:color w:val="00A9A7"/>
                <w:sz w:val="14"/>
                <w:szCs w:val="24"/>
                <w:lang w:val="en-US" w:eastAsia="en-GB"/>
              </w:rPr>
              <w:t>6</w:t>
            </w:r>
          </w:ins>
          <w:del w:id="710" w:author="Robert Lundmark" w:date="2014-10-22T12:18:00Z">
            <w:r w:rsidRPr="00A0454F" w:rsidDel="0097587D">
              <w:rPr>
                <w:rFonts w:ascii="Arial" w:eastAsia="Times New Roman" w:hAnsi="Arial"/>
                <w:color w:val="00A9A7"/>
                <w:sz w:val="14"/>
                <w:szCs w:val="24"/>
                <w:lang w:val="en-US" w:eastAsia="en-GB"/>
                <w:rPrChange w:id="711" w:author="Robert Lundmark" w:date="2014-10-14T10:42:00Z">
                  <w:rPr>
                    <w:rFonts w:ascii="Arial" w:eastAsia="Times New Roman" w:hAnsi="Arial"/>
                    <w:color w:val="00A9A7"/>
                    <w:sz w:val="14"/>
                    <w:szCs w:val="24"/>
                    <w:lang w:eastAsia="en-GB"/>
                  </w:rPr>
                </w:rPrChange>
              </w:rPr>
              <w:delText>5</w:delText>
            </w:r>
          </w:del>
        </w:p>
        <w:p w14:paraId="361CB3A2" w14:textId="77777777" w:rsidR="0097587D" w:rsidRPr="00095A0D" w:rsidRDefault="0097587D"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97587D" w:rsidRPr="00095A0D" w:rsidRDefault="0097587D"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97587D" w:rsidRPr="00095A0D" w:rsidRDefault="0097587D"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DFA21B4" w:rsidR="0097587D" w:rsidRPr="000A531A" w:rsidRDefault="0097587D" w:rsidP="005B1A2D">
          <w:pPr>
            <w:pStyle w:val="Footer"/>
            <w:ind w:left="0"/>
            <w:rPr>
              <w:rFonts w:ascii="Arial" w:eastAsia="Times New Roman" w:hAnsi="Arial"/>
              <w:color w:val="76923C" w:themeColor="accent3" w:themeShade="BF"/>
              <w:sz w:val="14"/>
              <w:szCs w:val="24"/>
              <w:lang w:eastAsia="en-GB"/>
            </w:rPr>
          </w:pPr>
          <w:ins w:id="712" w:author="Robert Lundmark" w:date="2014-10-22T12:18:00Z">
            <w:r>
              <w:rPr>
                <w:rFonts w:ascii="Arial" w:eastAsia="Times New Roman" w:hAnsi="Arial"/>
                <w:color w:val="00A9A7"/>
                <w:sz w:val="14"/>
                <w:szCs w:val="24"/>
                <w:lang w:eastAsia="en-GB"/>
              </w:rPr>
              <w:t>2014-10-22</w:t>
            </w:r>
          </w:ins>
          <w:del w:id="713" w:author="Robert Lundmark" w:date="2014-10-22T12:18:00Z">
            <w:r w:rsidDel="0097587D">
              <w:rPr>
                <w:rFonts w:ascii="Arial" w:eastAsia="Times New Roman" w:hAnsi="Arial"/>
                <w:color w:val="00A9A7"/>
                <w:sz w:val="14"/>
                <w:szCs w:val="24"/>
                <w:lang w:eastAsia="en-GB"/>
              </w:rPr>
              <w:fldChar w:fldCharType="begin"/>
            </w:r>
            <w:r w:rsidDel="0097587D">
              <w:rPr>
                <w:rFonts w:ascii="Arial" w:eastAsia="Times New Roman" w:hAnsi="Arial"/>
                <w:color w:val="00A9A7"/>
                <w:sz w:val="14"/>
                <w:szCs w:val="24"/>
                <w:lang w:eastAsia="en-GB"/>
              </w:rPr>
              <w:delInstrText xml:space="preserve"> DOCPROPERTY "datepublished" \* MERGEFORMAT </w:delInstrText>
            </w:r>
            <w:r w:rsidDel="0097587D">
              <w:rPr>
                <w:rFonts w:ascii="Arial" w:eastAsia="Times New Roman" w:hAnsi="Arial"/>
                <w:color w:val="00A9A7"/>
                <w:sz w:val="14"/>
                <w:szCs w:val="24"/>
                <w:lang w:eastAsia="en-GB"/>
              </w:rPr>
              <w:fldChar w:fldCharType="separate"/>
            </w:r>
            <w:r w:rsidDel="0097587D">
              <w:rPr>
                <w:rFonts w:ascii="Arial" w:eastAsia="Times New Roman" w:hAnsi="Arial"/>
                <w:color w:val="00A9A7"/>
                <w:sz w:val="14"/>
                <w:szCs w:val="24"/>
                <w:lang w:eastAsia="en-GB"/>
              </w:rPr>
              <w:delText>2014-09-05</w:delText>
            </w:r>
            <w:r w:rsidDel="0097587D">
              <w:rPr>
                <w:rFonts w:ascii="Arial" w:eastAsia="Times New Roman" w:hAnsi="Arial"/>
                <w:color w:val="00A9A7"/>
                <w:sz w:val="14"/>
                <w:szCs w:val="24"/>
                <w:lang w:eastAsia="en-GB"/>
              </w:rPr>
              <w:fldChar w:fldCharType="end"/>
            </w:r>
          </w:del>
        </w:p>
      </w:tc>
    </w:tr>
    <w:tr w:rsidR="0097587D"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97587D" w:rsidRPr="00095A0D" w:rsidRDefault="0097587D"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fi-FI" w:eastAsia="fi-FI"/>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97587D" w:rsidRPr="00095A0D" w:rsidRDefault="0097587D" w:rsidP="00095A0D">
          <w:pPr>
            <w:pStyle w:val="Footer"/>
            <w:rPr>
              <w:rFonts w:ascii="Arial" w:eastAsia="Times New Roman" w:hAnsi="Arial"/>
              <w:color w:val="00A9A7"/>
              <w:sz w:val="14"/>
              <w:szCs w:val="24"/>
              <w:lang w:eastAsia="en-GB"/>
            </w:rPr>
          </w:pPr>
        </w:p>
      </w:tc>
    </w:tr>
  </w:tbl>
  <w:p w14:paraId="2AC110CF" w14:textId="77777777" w:rsidR="0097587D" w:rsidRDefault="0097587D" w:rsidP="008303EF">
    <w:pPr>
      <w:tabs>
        <w:tab w:val="left" w:pos="6237"/>
      </w:tabs>
    </w:pPr>
    <w:r>
      <w:t xml:space="preserve"> </w:t>
    </w:r>
    <w:bookmarkStart w:id="714" w:name="Dnr1"/>
    <w:bookmarkEnd w:id="7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97587D" w:rsidRDefault="0097587D" w:rsidP="00D774BC">
    <w:pPr>
      <w:tabs>
        <w:tab w:val="left" w:pos="6237"/>
      </w:tabs>
    </w:pPr>
  </w:p>
  <w:p w14:paraId="51103E17" w14:textId="77777777" w:rsidR="0097587D" w:rsidRDefault="0097587D" w:rsidP="00D774BC">
    <w:pPr>
      <w:tabs>
        <w:tab w:val="left" w:pos="6237"/>
      </w:tabs>
    </w:pPr>
  </w:p>
  <w:p w14:paraId="772AE06E" w14:textId="77777777" w:rsidR="0097587D" w:rsidRDefault="0097587D" w:rsidP="00D774BC">
    <w:pPr>
      <w:tabs>
        <w:tab w:val="left" w:pos="6237"/>
      </w:tabs>
    </w:pPr>
  </w:p>
  <w:p w14:paraId="42F0C144" w14:textId="77777777" w:rsidR="0097587D" w:rsidRDefault="0097587D" w:rsidP="00D774BC">
    <w:pPr>
      <w:tabs>
        <w:tab w:val="left" w:pos="6237"/>
      </w:tabs>
    </w:pPr>
    <w:r>
      <w:rPr>
        <w:noProof/>
        <w:lang w:val="fi-FI" w:eastAsia="fi-FI"/>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715" w:name="LDnr"/>
    <w:bookmarkEnd w:id="715"/>
    <w:r>
      <w:t xml:space="preserve"> </w:t>
    </w:r>
    <w:bookmarkStart w:id="716" w:name="Dnr"/>
    <w:bookmarkEnd w:id="716"/>
  </w:p>
  <w:tbl>
    <w:tblPr>
      <w:tblW w:w="9180" w:type="dxa"/>
      <w:tblLayout w:type="fixed"/>
      <w:tblLook w:val="04A0" w:firstRow="1" w:lastRow="0" w:firstColumn="1" w:lastColumn="0" w:noHBand="0" w:noVBand="1"/>
    </w:tblPr>
    <w:tblGrid>
      <w:gridCol w:w="956"/>
      <w:gridCol w:w="1199"/>
      <w:gridCol w:w="4049"/>
      <w:gridCol w:w="2976"/>
    </w:tblGrid>
    <w:tr w:rsidR="0097587D" w:rsidRPr="0024387D" w14:paraId="6E3EED84" w14:textId="77777777" w:rsidTr="00364AE6">
      <w:tc>
        <w:tcPr>
          <w:tcW w:w="2155" w:type="dxa"/>
          <w:gridSpan w:val="2"/>
        </w:tcPr>
        <w:p w14:paraId="2933175C" w14:textId="77777777" w:rsidR="0097587D" w:rsidRPr="0024387D" w:rsidRDefault="0097587D" w:rsidP="002A2120">
          <w:pPr>
            <w:pStyle w:val="Header"/>
            <w:rPr>
              <w:rFonts w:cs="Georgia"/>
              <w:sz w:val="12"/>
              <w:szCs w:val="12"/>
            </w:rPr>
          </w:pPr>
        </w:p>
      </w:tc>
      <w:tc>
        <w:tcPr>
          <w:tcW w:w="4049" w:type="dxa"/>
        </w:tcPr>
        <w:p w14:paraId="2813ED1B" w14:textId="77777777" w:rsidR="0097587D" w:rsidRPr="0024387D" w:rsidRDefault="0097587D" w:rsidP="00DE4030">
          <w:pPr>
            <w:pStyle w:val="Header"/>
            <w:rPr>
              <w:rFonts w:cs="Georgia"/>
              <w:sz w:val="14"/>
              <w:szCs w:val="14"/>
            </w:rPr>
          </w:pPr>
        </w:p>
      </w:tc>
      <w:tc>
        <w:tcPr>
          <w:tcW w:w="2976" w:type="dxa"/>
        </w:tcPr>
        <w:p w14:paraId="1F7BDFA1" w14:textId="77777777" w:rsidR="0097587D" w:rsidRDefault="0097587D" w:rsidP="00DE4030">
          <w:r>
            <w:t xml:space="preserve"> </w:t>
          </w:r>
          <w:bookmarkStart w:id="717" w:name="slask"/>
          <w:bookmarkStart w:id="718" w:name="Addressee"/>
          <w:bookmarkEnd w:id="717"/>
          <w:bookmarkEnd w:id="718"/>
        </w:p>
      </w:tc>
    </w:tr>
    <w:tr w:rsidR="0097587D" w:rsidRPr="00F456CC" w14:paraId="7817C09A" w14:textId="77777777" w:rsidTr="00364AE6">
      <w:tc>
        <w:tcPr>
          <w:tcW w:w="956" w:type="dxa"/>
          <w:tcBorders>
            <w:right w:val="single" w:sz="4" w:space="0" w:color="auto"/>
          </w:tcBorders>
        </w:tcPr>
        <w:p w14:paraId="7F2ACC79" w14:textId="77777777" w:rsidR="0097587D" w:rsidRPr="00F456CC" w:rsidRDefault="0097587D" w:rsidP="00025527">
          <w:pPr>
            <w:pStyle w:val="Header"/>
            <w:rPr>
              <w:rFonts w:cs="Georgia"/>
              <w:sz w:val="12"/>
              <w:szCs w:val="12"/>
            </w:rPr>
          </w:pPr>
        </w:p>
      </w:tc>
      <w:tc>
        <w:tcPr>
          <w:tcW w:w="1199" w:type="dxa"/>
          <w:tcBorders>
            <w:left w:val="single" w:sz="4" w:space="0" w:color="auto"/>
          </w:tcBorders>
        </w:tcPr>
        <w:p w14:paraId="27F330F9" w14:textId="77777777" w:rsidR="0097587D" w:rsidRPr="00F456CC" w:rsidRDefault="0097587D" w:rsidP="00DE4030">
          <w:pPr>
            <w:pStyle w:val="Header"/>
            <w:rPr>
              <w:rFonts w:cs="Georgia"/>
              <w:sz w:val="12"/>
              <w:szCs w:val="12"/>
            </w:rPr>
          </w:pPr>
        </w:p>
      </w:tc>
      <w:tc>
        <w:tcPr>
          <w:tcW w:w="4049" w:type="dxa"/>
        </w:tcPr>
        <w:p w14:paraId="37AA9367" w14:textId="77777777" w:rsidR="0097587D" w:rsidRPr="002C11AF" w:rsidRDefault="0097587D" w:rsidP="00DE4030">
          <w:pPr>
            <w:pStyle w:val="Header"/>
            <w:rPr>
              <w:rFonts w:cs="Georgia"/>
              <w:sz w:val="12"/>
              <w:szCs w:val="12"/>
            </w:rPr>
          </w:pPr>
        </w:p>
      </w:tc>
      <w:tc>
        <w:tcPr>
          <w:tcW w:w="2976" w:type="dxa"/>
        </w:tcPr>
        <w:p w14:paraId="25E5B32E" w14:textId="77777777" w:rsidR="0097587D" w:rsidRPr="002C11AF" w:rsidRDefault="0097587D" w:rsidP="00DE4030">
          <w:pPr>
            <w:pStyle w:val="Header"/>
            <w:rPr>
              <w:rFonts w:cs="Georgia"/>
              <w:sz w:val="12"/>
              <w:szCs w:val="12"/>
            </w:rPr>
          </w:pPr>
        </w:p>
      </w:tc>
    </w:tr>
  </w:tbl>
  <w:p w14:paraId="4244CC6E" w14:textId="77777777" w:rsidR="0097587D" w:rsidRPr="003755FD" w:rsidRDefault="0097587D" w:rsidP="008866A6">
    <w:bookmarkStart w:id="719" w:name="Radera2"/>
    <w:bookmarkEnd w:id="71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08" w:hanging="147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1"/>
  </w:num>
  <w:num w:numId="6">
    <w:abstractNumId w:val="22"/>
  </w:num>
  <w:num w:numId="7">
    <w:abstractNumId w:val="33"/>
  </w:num>
  <w:num w:numId="8">
    <w:abstractNumId w:val="34"/>
  </w:num>
  <w:num w:numId="9">
    <w:abstractNumId w:val="25"/>
  </w:num>
  <w:num w:numId="10">
    <w:abstractNumId w:val="24"/>
  </w:num>
  <w:num w:numId="11">
    <w:abstractNumId w:val="18"/>
  </w:num>
  <w:num w:numId="12">
    <w:abstractNumId w:val="35"/>
  </w:num>
  <w:num w:numId="13">
    <w:abstractNumId w:val="21"/>
  </w:num>
  <w:num w:numId="14">
    <w:abstractNumId w:val="4"/>
  </w:num>
  <w:num w:numId="15">
    <w:abstractNumId w:val="28"/>
  </w:num>
  <w:num w:numId="16">
    <w:abstractNumId w:val="32"/>
  </w:num>
  <w:num w:numId="17">
    <w:abstractNumId w:val="38"/>
  </w:num>
  <w:num w:numId="18">
    <w:abstractNumId w:val="29"/>
  </w:num>
  <w:num w:numId="19">
    <w:abstractNumId w:val="5"/>
  </w:num>
  <w:num w:numId="20">
    <w:abstractNumId w:val="9"/>
  </w:num>
  <w:num w:numId="21">
    <w:abstractNumId w:val="8"/>
  </w:num>
  <w:num w:numId="22">
    <w:abstractNumId w:val="3"/>
  </w:num>
  <w:num w:numId="23">
    <w:abstractNumId w:val="27"/>
  </w:num>
  <w:num w:numId="24">
    <w:abstractNumId w:val="11"/>
  </w:num>
  <w:num w:numId="25">
    <w:abstractNumId w:val="14"/>
  </w:num>
  <w:num w:numId="26">
    <w:abstractNumId w:val="36"/>
  </w:num>
  <w:num w:numId="27">
    <w:abstractNumId w:val="37"/>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30"/>
  </w:num>
  <w:num w:numId="36">
    <w:abstractNumId w:val="17"/>
  </w:num>
  <w:num w:numId="37">
    <w:abstractNumId w:val="20"/>
  </w:num>
  <w:num w:numId="38">
    <w:abstractNumId w:val="13"/>
  </w:num>
  <w:num w:numId="3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Lundmark">
    <w15:presenceInfo w15:providerId="AD" w15:userId="S-1-5-21-2002143706-871584408-1908750753-20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737D6"/>
    <w:rsid w:val="0008100A"/>
    <w:rsid w:val="000844ED"/>
    <w:rsid w:val="0008740D"/>
    <w:rsid w:val="000954B2"/>
    <w:rsid w:val="00095A0D"/>
    <w:rsid w:val="000A531A"/>
    <w:rsid w:val="000A69BD"/>
    <w:rsid w:val="000C1ACF"/>
    <w:rsid w:val="000C776C"/>
    <w:rsid w:val="000D4323"/>
    <w:rsid w:val="000E020A"/>
    <w:rsid w:val="000E190F"/>
    <w:rsid w:val="001003D3"/>
    <w:rsid w:val="00100B52"/>
    <w:rsid w:val="00116504"/>
    <w:rsid w:val="001233FB"/>
    <w:rsid w:val="001304B6"/>
    <w:rsid w:val="001502F9"/>
    <w:rsid w:val="00160052"/>
    <w:rsid w:val="00165000"/>
    <w:rsid w:val="001714C5"/>
    <w:rsid w:val="001752B9"/>
    <w:rsid w:val="00183401"/>
    <w:rsid w:val="00184750"/>
    <w:rsid w:val="00191B2C"/>
    <w:rsid w:val="001B2C00"/>
    <w:rsid w:val="001C046C"/>
    <w:rsid w:val="001C1E6E"/>
    <w:rsid w:val="001D0DD7"/>
    <w:rsid w:val="001F2FFE"/>
    <w:rsid w:val="002047F2"/>
    <w:rsid w:val="00206F1E"/>
    <w:rsid w:val="00212825"/>
    <w:rsid w:val="00224476"/>
    <w:rsid w:val="00226F03"/>
    <w:rsid w:val="0024387D"/>
    <w:rsid w:val="00246426"/>
    <w:rsid w:val="00254D67"/>
    <w:rsid w:val="00267208"/>
    <w:rsid w:val="00277ADB"/>
    <w:rsid w:val="00287812"/>
    <w:rsid w:val="0029087A"/>
    <w:rsid w:val="002A2120"/>
    <w:rsid w:val="002A59E4"/>
    <w:rsid w:val="002A77D2"/>
    <w:rsid w:val="002C11AF"/>
    <w:rsid w:val="002D5B10"/>
    <w:rsid w:val="002E6348"/>
    <w:rsid w:val="002F725C"/>
    <w:rsid w:val="002F7E28"/>
    <w:rsid w:val="0030710D"/>
    <w:rsid w:val="00322A41"/>
    <w:rsid w:val="00325EBF"/>
    <w:rsid w:val="003350FF"/>
    <w:rsid w:val="00364AE6"/>
    <w:rsid w:val="00364D31"/>
    <w:rsid w:val="00373028"/>
    <w:rsid w:val="003755FD"/>
    <w:rsid w:val="00390030"/>
    <w:rsid w:val="0039481C"/>
    <w:rsid w:val="00394F76"/>
    <w:rsid w:val="003A1788"/>
    <w:rsid w:val="003A1F89"/>
    <w:rsid w:val="003C2D14"/>
    <w:rsid w:val="003D21E1"/>
    <w:rsid w:val="003E62A7"/>
    <w:rsid w:val="003F209D"/>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15057"/>
    <w:rsid w:val="00520999"/>
    <w:rsid w:val="00525CF4"/>
    <w:rsid w:val="005408F3"/>
    <w:rsid w:val="00544C2E"/>
    <w:rsid w:val="005477ED"/>
    <w:rsid w:val="005521B0"/>
    <w:rsid w:val="0056497A"/>
    <w:rsid w:val="00566ACF"/>
    <w:rsid w:val="0057032F"/>
    <w:rsid w:val="00590EB2"/>
    <w:rsid w:val="0059544B"/>
    <w:rsid w:val="005957FC"/>
    <w:rsid w:val="005A0069"/>
    <w:rsid w:val="005A11F9"/>
    <w:rsid w:val="005A2DFC"/>
    <w:rsid w:val="005A6077"/>
    <w:rsid w:val="005A6380"/>
    <w:rsid w:val="005B1A2D"/>
    <w:rsid w:val="005B6762"/>
    <w:rsid w:val="005C5369"/>
    <w:rsid w:val="005D655F"/>
    <w:rsid w:val="005D6C3E"/>
    <w:rsid w:val="005E710A"/>
    <w:rsid w:val="005F7E0A"/>
    <w:rsid w:val="00602874"/>
    <w:rsid w:val="00614EF1"/>
    <w:rsid w:val="006217E0"/>
    <w:rsid w:val="00633EAD"/>
    <w:rsid w:val="006342E6"/>
    <w:rsid w:val="00650709"/>
    <w:rsid w:val="00653081"/>
    <w:rsid w:val="00661F2C"/>
    <w:rsid w:val="006648CB"/>
    <w:rsid w:val="00665FBB"/>
    <w:rsid w:val="00670EFB"/>
    <w:rsid w:val="00686189"/>
    <w:rsid w:val="0069359C"/>
    <w:rsid w:val="006A4A7F"/>
    <w:rsid w:val="006A4E14"/>
    <w:rsid w:val="006E13A2"/>
    <w:rsid w:val="006E7C71"/>
    <w:rsid w:val="00702AFD"/>
    <w:rsid w:val="00707704"/>
    <w:rsid w:val="00714301"/>
    <w:rsid w:val="0072035C"/>
    <w:rsid w:val="007231DB"/>
    <w:rsid w:val="00727057"/>
    <w:rsid w:val="007306AD"/>
    <w:rsid w:val="00774B28"/>
    <w:rsid w:val="007804CB"/>
    <w:rsid w:val="007871FB"/>
    <w:rsid w:val="00793064"/>
    <w:rsid w:val="007A0162"/>
    <w:rsid w:val="007A2939"/>
    <w:rsid w:val="007B025E"/>
    <w:rsid w:val="007B2DED"/>
    <w:rsid w:val="007C2A05"/>
    <w:rsid w:val="007C34B3"/>
    <w:rsid w:val="007C7D7A"/>
    <w:rsid w:val="007E481B"/>
    <w:rsid w:val="007F0F3A"/>
    <w:rsid w:val="007F433D"/>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7587D"/>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0D08"/>
    <w:rsid w:val="009E2F3A"/>
    <w:rsid w:val="009E508B"/>
    <w:rsid w:val="009F1D5A"/>
    <w:rsid w:val="009F3594"/>
    <w:rsid w:val="00A02230"/>
    <w:rsid w:val="00A03D94"/>
    <w:rsid w:val="00A0454F"/>
    <w:rsid w:val="00A35D2A"/>
    <w:rsid w:val="00A50E40"/>
    <w:rsid w:val="00A51B1F"/>
    <w:rsid w:val="00A7347F"/>
    <w:rsid w:val="00A759B7"/>
    <w:rsid w:val="00A80E12"/>
    <w:rsid w:val="00A81BE1"/>
    <w:rsid w:val="00A81EBC"/>
    <w:rsid w:val="00A8749F"/>
    <w:rsid w:val="00AA3E23"/>
    <w:rsid w:val="00AB63BF"/>
    <w:rsid w:val="00AD4FE4"/>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B3D04"/>
    <w:rsid w:val="00BD3476"/>
    <w:rsid w:val="00BD68EB"/>
    <w:rsid w:val="00C00D40"/>
    <w:rsid w:val="00C04B41"/>
    <w:rsid w:val="00C10D6D"/>
    <w:rsid w:val="00C14894"/>
    <w:rsid w:val="00C14D25"/>
    <w:rsid w:val="00C20DBF"/>
    <w:rsid w:val="00C26EAC"/>
    <w:rsid w:val="00C375AB"/>
    <w:rsid w:val="00C427B8"/>
    <w:rsid w:val="00C52D77"/>
    <w:rsid w:val="00C5329A"/>
    <w:rsid w:val="00C5331E"/>
    <w:rsid w:val="00C53B78"/>
    <w:rsid w:val="00C54788"/>
    <w:rsid w:val="00C63EA0"/>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0372"/>
    <w:rsid w:val="00D037DF"/>
    <w:rsid w:val="00D21C11"/>
    <w:rsid w:val="00D26AE5"/>
    <w:rsid w:val="00D52E20"/>
    <w:rsid w:val="00D53A9A"/>
    <w:rsid w:val="00D774BC"/>
    <w:rsid w:val="00D91240"/>
    <w:rsid w:val="00D93512"/>
    <w:rsid w:val="00DA1759"/>
    <w:rsid w:val="00DA3B1C"/>
    <w:rsid w:val="00DA5D2D"/>
    <w:rsid w:val="00DB4C35"/>
    <w:rsid w:val="00DB56E2"/>
    <w:rsid w:val="00DC2E1C"/>
    <w:rsid w:val="00DC3968"/>
    <w:rsid w:val="00DE4030"/>
    <w:rsid w:val="00E1012B"/>
    <w:rsid w:val="00E127E3"/>
    <w:rsid w:val="00E12C4A"/>
    <w:rsid w:val="00E2294E"/>
    <w:rsid w:val="00E4084B"/>
    <w:rsid w:val="00E46C51"/>
    <w:rsid w:val="00E738E4"/>
    <w:rsid w:val="00E809F3"/>
    <w:rsid w:val="00E9789B"/>
    <w:rsid w:val="00EB1451"/>
    <w:rsid w:val="00EB1BA7"/>
    <w:rsid w:val="00EB1E88"/>
    <w:rsid w:val="00EB3EAB"/>
    <w:rsid w:val="00EB63D6"/>
    <w:rsid w:val="00EC3FBC"/>
    <w:rsid w:val="00EC5E28"/>
    <w:rsid w:val="00ED06AB"/>
    <w:rsid w:val="00ED3446"/>
    <w:rsid w:val="00EE04DB"/>
    <w:rsid w:val="00EE0737"/>
    <w:rsid w:val="00EE1142"/>
    <w:rsid w:val="00EE64E3"/>
    <w:rsid w:val="00EE7FE7"/>
    <w:rsid w:val="00F04A36"/>
    <w:rsid w:val="00F07598"/>
    <w:rsid w:val="00F25F5B"/>
    <w:rsid w:val="00F34EBF"/>
    <w:rsid w:val="00F35278"/>
    <w:rsid w:val="00F40E9C"/>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59787DE0-F686-40D8-87E4-CC96413C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semiHidden/>
    <w:unhideWhenUsed/>
    <w:rsid w:val="00824399"/>
    <w:rPr>
      <w:sz w:val="16"/>
      <w:szCs w:val="16"/>
    </w:rPr>
  </w:style>
  <w:style w:type="paragraph" w:styleId="CommentText">
    <w:name w:val="annotation text"/>
    <w:basedOn w:val="Normal"/>
    <w:link w:val="CommentTextChar"/>
    <w:unhideWhenUsed/>
    <w:rsid w:val="00824399"/>
    <w:pPr>
      <w:spacing w:line="240" w:lineRule="auto"/>
    </w:pPr>
    <w:rPr>
      <w:szCs w:val="20"/>
    </w:rPr>
  </w:style>
  <w:style w:type="character" w:customStyle="1" w:styleId="CommentTextChar">
    <w:name w:val="Comment Text Char"/>
    <w:basedOn w:val="DefaultParagraphFont"/>
    <w:link w:val="CommentText"/>
    <w:rsid w:val="00824399"/>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824399"/>
    <w:rPr>
      <w:b/>
      <w:bCs/>
    </w:rPr>
  </w:style>
  <w:style w:type="character" w:customStyle="1" w:styleId="CommentSubjectChar">
    <w:name w:val="Comment Subject Char"/>
    <w:basedOn w:val="CommentTextChar"/>
    <w:link w:val="CommentSubject"/>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otnoteText">
    <w:name w:val="footnote text"/>
    <w:basedOn w:val="Normal"/>
    <w:link w:val="FootnoteTextChar"/>
    <w:uiPriority w:val="99"/>
    <w:rsid w:val="00BB38AF"/>
    <w:pPr>
      <w:spacing w:after="60" w:line="240" w:lineRule="auto"/>
    </w:pPr>
    <w:rPr>
      <w:rFonts w:ascii="Arial" w:eastAsia="ヒラギノ角ゴ Pro W3" w:hAnsi="Arial"/>
      <w:color w:val="000000"/>
      <w:sz w:val="24"/>
      <w:szCs w:val="24"/>
    </w:rPr>
  </w:style>
  <w:style w:type="character" w:customStyle="1" w:styleId="FootnoteTextChar">
    <w:name w:val="Footnote Text Char"/>
    <w:basedOn w:val="DefaultParagraphFont"/>
    <w:link w:val="FootnoteText"/>
    <w:uiPriority w:val="99"/>
    <w:rsid w:val="00BB38AF"/>
    <w:rPr>
      <w:rFonts w:ascii="Arial" w:eastAsia="ヒラギノ角ゴ Pro W3" w:hAnsi="Arial"/>
      <w:color w:val="000000"/>
      <w:sz w:val="24"/>
      <w:szCs w:val="24"/>
      <w:lang w:eastAsia="en-US"/>
    </w:rPr>
  </w:style>
  <w:style w:type="character" w:styleId="FootnoteReference">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1.xls"/><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98DD0-51B5-49FA-A03D-F07B0F3C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8179</TotalTime>
  <Pages>28</Pages>
  <Words>6019</Words>
  <Characters>48758</Characters>
  <Application>Microsoft Office Word</Application>
  <DocSecurity>0</DocSecurity>
  <Lines>406</Lines>
  <Paragraphs>109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Dokumentnamn</vt:lpstr>
      <vt:lpstr>Dokumentnamn</vt:lpstr>
    </vt:vector>
  </TitlesOfParts>
  <Company>Inera AB</Company>
  <LinksUpToDate>false</LinksUpToDate>
  <CharactersWithSpaces>54668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Robert Lundmark</cp:lastModifiedBy>
  <cp:revision>9</cp:revision>
  <dcterms:created xsi:type="dcterms:W3CDTF">2014-10-14T08:41:00Z</dcterms:created>
  <dcterms:modified xsi:type="dcterms:W3CDTF">2014-10-22T10:21:00Z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