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xls" ContentType="application/vnd.ms-exce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095FAD" w14:textId="77777777" w:rsidR="00F25F5B" w:rsidRDefault="00F25F5B" w:rsidP="00F25F5B">
      <w:pPr>
        <w:tabs>
          <w:tab w:val="left" w:pos="2552"/>
        </w:tabs>
        <w:spacing w:line="240" w:lineRule="auto"/>
        <w:jc w:val="center"/>
      </w:pPr>
      <w:bookmarkStart w:id="0" w:name="Subject"/>
      <w:bookmarkStart w:id="1" w:name="_GoBack"/>
    </w:p>
    <w:p w14:paraId="3BA8274C" w14:textId="77777777" w:rsidR="00F25F5B" w:rsidRDefault="00F25F5B" w:rsidP="00F25F5B">
      <w:pPr>
        <w:tabs>
          <w:tab w:val="left" w:pos="2552"/>
        </w:tabs>
        <w:spacing w:line="240" w:lineRule="auto"/>
        <w:jc w:val="center"/>
      </w:pPr>
    </w:p>
    <w:p w14:paraId="3CF851F8" w14:textId="77777777" w:rsidR="00F25F5B" w:rsidRDefault="00F25F5B" w:rsidP="00F25F5B">
      <w:pPr>
        <w:tabs>
          <w:tab w:val="left" w:pos="2552"/>
        </w:tabs>
        <w:spacing w:line="240" w:lineRule="auto"/>
        <w:jc w:val="center"/>
      </w:pPr>
    </w:p>
    <w:p w14:paraId="1D6D7C40" w14:textId="77777777" w:rsidR="00F25F5B" w:rsidRDefault="00F25F5B" w:rsidP="00F25F5B">
      <w:pPr>
        <w:tabs>
          <w:tab w:val="left" w:pos="2552"/>
        </w:tabs>
        <w:spacing w:line="240" w:lineRule="auto"/>
        <w:jc w:val="center"/>
      </w:pPr>
    </w:p>
    <w:p w14:paraId="0C445EF9" w14:textId="77777777" w:rsidR="00F25F5B" w:rsidRDefault="00F25F5B" w:rsidP="00F25F5B">
      <w:pPr>
        <w:tabs>
          <w:tab w:val="left" w:pos="2552"/>
        </w:tabs>
        <w:spacing w:line="240" w:lineRule="auto"/>
        <w:jc w:val="center"/>
      </w:pPr>
    </w:p>
    <w:p w14:paraId="35FC2104" w14:textId="77777777" w:rsidR="00F25F5B" w:rsidRDefault="00F25F5B" w:rsidP="00F25F5B">
      <w:pPr>
        <w:tabs>
          <w:tab w:val="left" w:pos="2552"/>
        </w:tabs>
        <w:spacing w:line="240" w:lineRule="auto"/>
        <w:jc w:val="center"/>
      </w:pPr>
    </w:p>
    <w:p w14:paraId="248B76E3" w14:textId="77777777" w:rsidR="00F25F5B" w:rsidRDefault="00F25F5B" w:rsidP="00F25F5B">
      <w:pPr>
        <w:tabs>
          <w:tab w:val="left" w:pos="2552"/>
        </w:tabs>
        <w:spacing w:line="240" w:lineRule="auto"/>
        <w:jc w:val="center"/>
      </w:pPr>
    </w:p>
    <w:p w14:paraId="155CB38A" w14:textId="77777777" w:rsidR="00F25F5B" w:rsidRDefault="00F25F5B" w:rsidP="00F25F5B">
      <w:pPr>
        <w:tabs>
          <w:tab w:val="left" w:pos="2552"/>
        </w:tabs>
        <w:spacing w:line="240" w:lineRule="auto"/>
        <w:jc w:val="center"/>
      </w:pPr>
    </w:p>
    <w:p w14:paraId="20607D24" w14:textId="77777777" w:rsidR="00F25F5B" w:rsidRDefault="00F25F5B" w:rsidP="00F25F5B">
      <w:pPr>
        <w:tabs>
          <w:tab w:val="left" w:pos="2552"/>
        </w:tabs>
        <w:spacing w:line="240" w:lineRule="auto"/>
        <w:jc w:val="center"/>
      </w:pPr>
    </w:p>
    <w:p w14:paraId="30AD96E9" w14:textId="77777777" w:rsidR="00F25F5B" w:rsidRDefault="00F25F5B" w:rsidP="00F25F5B">
      <w:pPr>
        <w:tabs>
          <w:tab w:val="left" w:pos="2552"/>
        </w:tabs>
        <w:spacing w:line="240" w:lineRule="auto"/>
        <w:jc w:val="center"/>
      </w:pPr>
    </w:p>
    <w:tbl>
      <w:tblPr>
        <w:tblW w:w="7710" w:type="dxa"/>
        <w:tblInd w:w="1951" w:type="dxa"/>
        <w:tblBorders>
          <w:left w:val="single" w:sz="18" w:space="0" w:color="00A9A7"/>
        </w:tblBorders>
        <w:tblLook w:val="0400" w:firstRow="0" w:lastRow="0" w:firstColumn="0" w:lastColumn="0" w:noHBand="0" w:noVBand="1"/>
      </w:tblPr>
      <w:tblGrid>
        <w:gridCol w:w="222"/>
        <w:gridCol w:w="8509"/>
      </w:tblGrid>
      <w:tr w:rsidR="008866A6" w:rsidRPr="00AC5707" w14:paraId="4C42E31C" w14:textId="77777777" w:rsidTr="008866A6">
        <w:trPr>
          <w:cantSplit/>
        </w:trPr>
        <w:tc>
          <w:tcPr>
            <w:tcW w:w="284" w:type="dxa"/>
            <w:shd w:val="clear" w:color="auto" w:fill="auto"/>
          </w:tcPr>
          <w:p w14:paraId="0E833167" w14:textId="77777777" w:rsidR="008866A6" w:rsidRPr="004A7C1C" w:rsidRDefault="008866A6" w:rsidP="008866A6">
            <w:pPr>
              <w:pStyle w:val="BodyText"/>
            </w:pPr>
          </w:p>
        </w:tc>
        <w:tc>
          <w:tcPr>
            <w:tcW w:w="7426" w:type="dxa"/>
            <w:shd w:val="clear" w:color="auto" w:fill="auto"/>
          </w:tcPr>
          <w:p w14:paraId="5A0AFE34" w14:textId="4CB69EDC" w:rsidR="008866A6" w:rsidRPr="00AC5707" w:rsidRDefault="003E62A7" w:rsidP="008866A6">
            <w:pPr>
              <w:pStyle w:val="Title"/>
              <w:rPr>
                <w:color w:val="008000"/>
              </w:rPr>
            </w:pPr>
            <w:r>
              <w:rPr>
                <w:color w:val="008000"/>
              </w:rPr>
              <w:t>Infrastructure:directory:</w:t>
            </w:r>
            <w:r w:rsidR="00165000">
              <w:rPr>
                <w:color w:val="008000"/>
              </w:rPr>
              <w:t>employee</w:t>
            </w:r>
          </w:p>
          <w:p w14:paraId="72C6FD29" w14:textId="036E17FF" w:rsidR="008866A6" w:rsidRDefault="003E62A7" w:rsidP="008866A6">
            <w:pPr>
              <w:pStyle w:val="FrsttsbladUnderrubrik"/>
            </w:pPr>
            <w:r>
              <w:t>Tjänstekontraktsbeskrivning</w:t>
            </w:r>
          </w:p>
          <w:p w14:paraId="56EAF9CA" w14:textId="4840636D" w:rsidR="008866A6" w:rsidRPr="0039481C" w:rsidRDefault="008866A6" w:rsidP="008866A6">
            <w:pPr>
              <w:pStyle w:val="BodyText"/>
              <w:rPr>
                <w:sz w:val="32"/>
              </w:rPr>
            </w:pPr>
            <w:r w:rsidRPr="00F856C4">
              <w:rPr>
                <w:sz w:val="32"/>
              </w:rPr>
              <w:t>Version</w:t>
            </w:r>
            <w:r>
              <w:rPr>
                <w:sz w:val="32"/>
              </w:rPr>
              <w:t xml:space="preserve"> </w:t>
            </w:r>
            <w:r w:rsidR="0039481C" w:rsidRPr="0039481C">
              <w:rPr>
                <w:color w:val="008000"/>
                <w:sz w:val="32"/>
              </w:rPr>
              <w:fldChar w:fldCharType="begin"/>
            </w:r>
            <w:r w:rsidR="0039481C" w:rsidRPr="0039481C">
              <w:rPr>
                <w:color w:val="008000"/>
                <w:sz w:val="32"/>
              </w:rPr>
              <w:instrText xml:space="preserve"> DOCPROPERTY  "version1" \* MERGEFORMAT </w:instrText>
            </w:r>
            <w:r w:rsidR="0039481C" w:rsidRPr="0039481C">
              <w:rPr>
                <w:color w:val="008000"/>
                <w:sz w:val="32"/>
              </w:rPr>
              <w:fldChar w:fldCharType="separate"/>
            </w:r>
            <w:r w:rsidR="000461AF">
              <w:rPr>
                <w:color w:val="008000"/>
                <w:sz w:val="32"/>
              </w:rPr>
              <w:t>1</w:t>
            </w:r>
            <w:r w:rsidR="0039481C" w:rsidRPr="0039481C">
              <w:rPr>
                <w:color w:val="008000"/>
                <w:sz w:val="32"/>
              </w:rPr>
              <w:fldChar w:fldCharType="end"/>
            </w:r>
            <w:r w:rsidR="0039481C">
              <w:rPr>
                <w:sz w:val="32"/>
              </w:rPr>
              <w:t>.</w:t>
            </w:r>
            <w:r w:rsidR="0039481C" w:rsidRPr="0039481C">
              <w:rPr>
                <w:color w:val="008000"/>
                <w:sz w:val="32"/>
              </w:rPr>
              <w:fldChar w:fldCharType="begin"/>
            </w:r>
            <w:r w:rsidR="0039481C" w:rsidRPr="0039481C">
              <w:rPr>
                <w:color w:val="008000"/>
                <w:sz w:val="32"/>
              </w:rPr>
              <w:instrText xml:space="preserve"> DOCPROPERTY "version2" \* MERGEFORMAT </w:instrText>
            </w:r>
            <w:r w:rsidR="0039481C" w:rsidRPr="0039481C">
              <w:rPr>
                <w:color w:val="008000"/>
                <w:sz w:val="32"/>
              </w:rPr>
              <w:fldChar w:fldCharType="separate"/>
            </w:r>
            <w:r w:rsidR="000461AF">
              <w:rPr>
                <w:color w:val="008000"/>
                <w:sz w:val="32"/>
              </w:rPr>
              <w:t>0</w:t>
            </w:r>
            <w:r w:rsidR="0039481C" w:rsidRPr="0039481C">
              <w:rPr>
                <w:color w:val="008000"/>
                <w:sz w:val="32"/>
              </w:rPr>
              <w:fldChar w:fldCharType="end"/>
            </w:r>
            <w:r w:rsidR="002A6B7C">
              <w:rPr>
                <w:sz w:val="32"/>
              </w:rPr>
              <w:t>_RC</w:t>
            </w:r>
            <w:ins w:id="2" w:author="Robert Lundmark" w:date="2014-10-22T12:24:00Z">
              <w:r w:rsidR="000461AF">
                <w:rPr>
                  <w:sz w:val="32"/>
                </w:rPr>
                <w:t>5</w:t>
              </w:r>
            </w:ins>
            <w:del w:id="3" w:author="Robert Lundmark" w:date="2014-10-22T12:24:00Z">
              <w:r w:rsidR="002A6B7C" w:rsidDel="000461AF">
                <w:rPr>
                  <w:sz w:val="32"/>
                </w:rPr>
                <w:delText>4</w:delText>
              </w:r>
            </w:del>
          </w:p>
          <w:p w14:paraId="62E7FB22" w14:textId="14621E0F" w:rsidR="008866A6" w:rsidRPr="00AC5707" w:rsidRDefault="000461AF" w:rsidP="008866A6">
            <w:pPr>
              <w:pStyle w:val="BodyText"/>
              <w:rPr>
                <w:color w:val="008000"/>
                <w:sz w:val="28"/>
              </w:rPr>
            </w:pPr>
            <w:ins w:id="4" w:author="Robert Lundmark" w:date="2014-10-22T12:24:00Z">
              <w:r>
                <w:rPr>
                  <w:color w:val="008000"/>
                  <w:sz w:val="28"/>
                </w:rPr>
                <w:t>2014-10-22</w:t>
              </w:r>
            </w:ins>
            <w:del w:id="5" w:author="Robert Lundmark" w:date="2014-10-22T12:24:00Z">
              <w:r w:rsidR="0039481C" w:rsidDel="000461AF">
                <w:rPr>
                  <w:color w:val="008000"/>
                  <w:sz w:val="28"/>
                </w:rPr>
                <w:fldChar w:fldCharType="begin"/>
              </w:r>
              <w:r w:rsidR="0039481C" w:rsidDel="000461AF">
                <w:rPr>
                  <w:color w:val="008000"/>
                  <w:sz w:val="28"/>
                </w:rPr>
                <w:delInstrText xml:space="preserve"> DOCPROPERTY "datepublished" \* MERGEFORMAT </w:delInstrText>
              </w:r>
              <w:r w:rsidR="0039481C" w:rsidDel="000461AF">
                <w:rPr>
                  <w:color w:val="008000"/>
                  <w:sz w:val="28"/>
                </w:rPr>
                <w:fldChar w:fldCharType="separate"/>
              </w:r>
              <w:r w:rsidR="00824399" w:rsidDel="000461AF">
                <w:rPr>
                  <w:color w:val="008000"/>
                  <w:sz w:val="28"/>
                </w:rPr>
                <w:delText>2014-0</w:delText>
              </w:r>
              <w:r w:rsidR="002A6B7C" w:rsidDel="000461AF">
                <w:rPr>
                  <w:color w:val="008000"/>
                  <w:sz w:val="28"/>
                </w:rPr>
                <w:delText>9-05</w:delText>
              </w:r>
              <w:r w:rsidR="0039481C" w:rsidDel="000461AF">
                <w:rPr>
                  <w:color w:val="008000"/>
                  <w:sz w:val="28"/>
                </w:rPr>
                <w:fldChar w:fldCharType="end"/>
              </w:r>
            </w:del>
          </w:p>
          <w:p w14:paraId="789A2323" w14:textId="77777777" w:rsidR="008866A6" w:rsidRPr="00AC5707" w:rsidRDefault="008866A6" w:rsidP="008866A6">
            <w:pPr>
              <w:pStyle w:val="BodyText"/>
            </w:pPr>
          </w:p>
        </w:tc>
      </w:tr>
    </w:tbl>
    <w:p w14:paraId="3D0F8A81" w14:textId="77777777" w:rsidR="00F25F5B" w:rsidRDefault="00F25F5B" w:rsidP="008866A6">
      <w:pPr>
        <w:pStyle w:val="Title"/>
        <w:rPr>
          <w:rFonts w:asciiTheme="majorHAnsi" w:eastAsiaTheme="majorEastAsia" w:hAnsiTheme="majorHAnsi" w:cstheme="majorBidi"/>
          <w:color w:val="365F91" w:themeColor="accent1" w:themeShade="BF"/>
          <w:sz w:val="28"/>
        </w:rPr>
      </w:pPr>
      <w:r>
        <w:br w:type="page"/>
      </w:r>
    </w:p>
    <w:sdt>
      <w:sdtPr>
        <w:rPr>
          <w:rFonts w:ascii="Georgia" w:eastAsia="Calibri" w:hAnsi="Georgia" w:cs="Times New Roman"/>
          <w:b w:val="0"/>
          <w:bCs w:val="0"/>
          <w:color w:val="auto"/>
          <w:sz w:val="20"/>
          <w:szCs w:val="22"/>
        </w:rPr>
        <w:id w:val="881634126"/>
        <w:docPartObj>
          <w:docPartGallery w:val="Table of Contents"/>
          <w:docPartUnique/>
        </w:docPartObj>
      </w:sdtPr>
      <w:sdtEndPr/>
      <w:sdtContent>
        <w:p w14:paraId="18414ED5" w14:textId="77777777" w:rsidR="00793064" w:rsidRDefault="00793064" w:rsidP="00F25F5B">
          <w:pPr>
            <w:pStyle w:val="TOCHeading"/>
          </w:pPr>
          <w:r>
            <w:t>Innehåll</w:t>
          </w:r>
        </w:p>
        <w:p w14:paraId="6976AA57" w14:textId="77777777" w:rsidR="000461AF" w:rsidRDefault="00793064">
          <w:pPr>
            <w:pStyle w:val="TOC1"/>
            <w:tabs>
              <w:tab w:val="left" w:pos="400"/>
              <w:tab w:val="right" w:leader="dot" w:pos="10456"/>
            </w:tabs>
            <w:rPr>
              <w:ins w:id="6" w:author="Robert Lundmark" w:date="2014-10-22T12:26:00Z"/>
              <w:rFonts w:asciiTheme="minorHAnsi" w:eastAsiaTheme="minorEastAsia" w:hAnsiTheme="minorHAnsi" w:cstheme="minorBidi"/>
              <w:noProof/>
              <w:sz w:val="22"/>
              <w:lang w:val="fi-FI" w:eastAsia="fi-FI"/>
            </w:rPr>
          </w:pPr>
          <w:r>
            <w:fldChar w:fldCharType="begin"/>
          </w:r>
          <w:r>
            <w:instrText xml:space="preserve"> TOC \o "1-3" \h \z \u </w:instrText>
          </w:r>
          <w:r>
            <w:fldChar w:fldCharType="separate"/>
          </w:r>
          <w:ins w:id="7" w:author="Robert Lundmark" w:date="2014-10-22T12:26:00Z">
            <w:r w:rsidR="000461AF" w:rsidRPr="006D106A">
              <w:rPr>
                <w:rStyle w:val="Hyperlink"/>
                <w:noProof/>
              </w:rPr>
              <w:fldChar w:fldCharType="begin"/>
            </w:r>
            <w:r w:rsidR="000461AF" w:rsidRPr="006D106A">
              <w:rPr>
                <w:rStyle w:val="Hyperlink"/>
                <w:noProof/>
              </w:rPr>
              <w:instrText xml:space="preserve"> </w:instrText>
            </w:r>
            <w:r w:rsidR="000461AF">
              <w:rPr>
                <w:noProof/>
              </w:rPr>
              <w:instrText>HYPERLINK \l "_Toc401744146"</w:instrText>
            </w:r>
            <w:r w:rsidR="000461AF" w:rsidRPr="006D106A">
              <w:rPr>
                <w:rStyle w:val="Hyperlink"/>
                <w:noProof/>
              </w:rPr>
              <w:instrText xml:space="preserve"> </w:instrText>
            </w:r>
            <w:r w:rsidR="000461AF" w:rsidRPr="006D106A">
              <w:rPr>
                <w:rStyle w:val="Hyperlink"/>
                <w:noProof/>
              </w:rPr>
            </w:r>
            <w:r w:rsidR="000461AF" w:rsidRPr="006D106A">
              <w:rPr>
                <w:rStyle w:val="Hyperlink"/>
                <w:noProof/>
              </w:rPr>
              <w:fldChar w:fldCharType="separate"/>
            </w:r>
            <w:r w:rsidR="000461AF" w:rsidRPr="006D106A">
              <w:rPr>
                <w:rStyle w:val="Hyperlink"/>
                <w:noProof/>
              </w:rPr>
              <w:t>1</w:t>
            </w:r>
            <w:r w:rsidR="000461AF">
              <w:rPr>
                <w:rFonts w:asciiTheme="minorHAnsi" w:eastAsiaTheme="minorEastAsia" w:hAnsiTheme="minorHAnsi" w:cstheme="minorBidi"/>
                <w:noProof/>
                <w:sz w:val="22"/>
                <w:lang w:val="fi-FI" w:eastAsia="fi-FI"/>
              </w:rPr>
              <w:tab/>
            </w:r>
            <w:r w:rsidR="000461AF" w:rsidRPr="006D106A">
              <w:rPr>
                <w:rStyle w:val="Hyperlink"/>
                <w:noProof/>
              </w:rPr>
              <w:t>Inledning</w:t>
            </w:r>
            <w:r w:rsidR="000461AF">
              <w:rPr>
                <w:noProof/>
                <w:webHidden/>
              </w:rPr>
              <w:tab/>
            </w:r>
            <w:r w:rsidR="000461AF">
              <w:rPr>
                <w:noProof/>
                <w:webHidden/>
              </w:rPr>
              <w:fldChar w:fldCharType="begin"/>
            </w:r>
            <w:r w:rsidR="000461AF">
              <w:rPr>
                <w:noProof/>
                <w:webHidden/>
              </w:rPr>
              <w:instrText xml:space="preserve"> PAGEREF _Toc401744146 \h </w:instrText>
            </w:r>
            <w:r w:rsidR="000461AF">
              <w:rPr>
                <w:noProof/>
                <w:webHidden/>
              </w:rPr>
            </w:r>
          </w:ins>
          <w:r w:rsidR="000461AF">
            <w:rPr>
              <w:noProof/>
              <w:webHidden/>
            </w:rPr>
            <w:fldChar w:fldCharType="separate"/>
          </w:r>
          <w:ins w:id="8" w:author="Robert Lundmark" w:date="2014-10-22T12:26:00Z">
            <w:r w:rsidR="000461AF">
              <w:rPr>
                <w:noProof/>
                <w:webHidden/>
              </w:rPr>
              <w:t>7</w:t>
            </w:r>
            <w:r w:rsidR="000461AF">
              <w:rPr>
                <w:noProof/>
                <w:webHidden/>
              </w:rPr>
              <w:fldChar w:fldCharType="end"/>
            </w:r>
            <w:r w:rsidR="000461AF" w:rsidRPr="006D106A">
              <w:rPr>
                <w:rStyle w:val="Hyperlink"/>
                <w:noProof/>
              </w:rPr>
              <w:fldChar w:fldCharType="end"/>
            </w:r>
          </w:ins>
        </w:p>
        <w:p w14:paraId="0871BAF4" w14:textId="77777777" w:rsidR="000461AF" w:rsidRDefault="000461AF">
          <w:pPr>
            <w:pStyle w:val="TOC2"/>
            <w:tabs>
              <w:tab w:val="left" w:pos="660"/>
              <w:tab w:val="right" w:leader="dot" w:pos="10456"/>
            </w:tabs>
            <w:rPr>
              <w:ins w:id="9" w:author="Robert Lundmark" w:date="2014-10-22T12:26:00Z"/>
              <w:rFonts w:asciiTheme="minorHAnsi" w:eastAsiaTheme="minorEastAsia" w:hAnsiTheme="minorHAnsi" w:cstheme="minorBidi"/>
              <w:noProof/>
              <w:sz w:val="22"/>
              <w:lang w:val="fi-FI" w:eastAsia="fi-FI"/>
            </w:rPr>
          </w:pPr>
          <w:ins w:id="10" w:author="Robert Lundmark" w:date="2014-10-22T12:26:00Z">
            <w:r w:rsidRPr="006D106A">
              <w:rPr>
                <w:rStyle w:val="Hyperlink"/>
                <w:noProof/>
              </w:rPr>
              <w:fldChar w:fldCharType="begin"/>
            </w:r>
            <w:r w:rsidRPr="006D106A">
              <w:rPr>
                <w:rStyle w:val="Hyperlink"/>
                <w:noProof/>
              </w:rPr>
              <w:instrText xml:space="preserve"> </w:instrText>
            </w:r>
            <w:r>
              <w:rPr>
                <w:noProof/>
              </w:rPr>
              <w:instrText>HYPERLINK \l "_Toc401744147"</w:instrText>
            </w:r>
            <w:r w:rsidRPr="006D106A">
              <w:rPr>
                <w:rStyle w:val="Hyperlink"/>
                <w:noProof/>
              </w:rPr>
              <w:instrText xml:space="preserve"> </w:instrText>
            </w:r>
            <w:r w:rsidRPr="006D106A">
              <w:rPr>
                <w:rStyle w:val="Hyperlink"/>
                <w:noProof/>
              </w:rPr>
            </w:r>
            <w:r w:rsidRPr="006D106A">
              <w:rPr>
                <w:rStyle w:val="Hyperlink"/>
                <w:noProof/>
              </w:rPr>
              <w:fldChar w:fldCharType="separate"/>
            </w:r>
            <w:r w:rsidRPr="006D106A">
              <w:rPr>
                <w:rStyle w:val="Hyperlink"/>
                <w:noProof/>
              </w:rPr>
              <w:t>1.1</w:t>
            </w:r>
            <w:r>
              <w:rPr>
                <w:rFonts w:asciiTheme="minorHAnsi" w:eastAsiaTheme="minorEastAsia" w:hAnsiTheme="minorHAnsi" w:cstheme="minorBidi"/>
                <w:noProof/>
                <w:sz w:val="22"/>
                <w:lang w:val="fi-FI" w:eastAsia="fi-FI"/>
              </w:rPr>
              <w:tab/>
            </w:r>
            <w:r w:rsidRPr="006D106A">
              <w:rPr>
                <w:rStyle w:val="Hyperlink"/>
                <w:noProof/>
              </w:rPr>
              <w:t>Svenskt namn</w:t>
            </w:r>
            <w:r>
              <w:rPr>
                <w:noProof/>
                <w:webHidden/>
              </w:rPr>
              <w:tab/>
            </w:r>
            <w:r>
              <w:rPr>
                <w:noProof/>
                <w:webHidden/>
              </w:rPr>
              <w:fldChar w:fldCharType="begin"/>
            </w:r>
            <w:r>
              <w:rPr>
                <w:noProof/>
                <w:webHidden/>
              </w:rPr>
              <w:instrText xml:space="preserve"> PAGEREF _Toc401744147 \h </w:instrText>
            </w:r>
            <w:r>
              <w:rPr>
                <w:noProof/>
                <w:webHidden/>
              </w:rPr>
            </w:r>
          </w:ins>
          <w:r>
            <w:rPr>
              <w:noProof/>
              <w:webHidden/>
            </w:rPr>
            <w:fldChar w:fldCharType="separate"/>
          </w:r>
          <w:ins w:id="11" w:author="Robert Lundmark" w:date="2014-10-22T12:26:00Z">
            <w:r>
              <w:rPr>
                <w:noProof/>
                <w:webHidden/>
              </w:rPr>
              <w:t>7</w:t>
            </w:r>
            <w:r>
              <w:rPr>
                <w:noProof/>
                <w:webHidden/>
              </w:rPr>
              <w:fldChar w:fldCharType="end"/>
            </w:r>
            <w:r w:rsidRPr="006D106A">
              <w:rPr>
                <w:rStyle w:val="Hyperlink"/>
                <w:noProof/>
              </w:rPr>
              <w:fldChar w:fldCharType="end"/>
            </w:r>
          </w:ins>
        </w:p>
        <w:p w14:paraId="0E1DD2F9" w14:textId="77777777" w:rsidR="000461AF" w:rsidRDefault="000461AF">
          <w:pPr>
            <w:pStyle w:val="TOC2"/>
            <w:tabs>
              <w:tab w:val="left" w:pos="880"/>
              <w:tab w:val="right" w:leader="dot" w:pos="10456"/>
            </w:tabs>
            <w:rPr>
              <w:ins w:id="12" w:author="Robert Lundmark" w:date="2014-10-22T12:26:00Z"/>
              <w:rFonts w:asciiTheme="minorHAnsi" w:eastAsiaTheme="minorEastAsia" w:hAnsiTheme="minorHAnsi" w:cstheme="minorBidi"/>
              <w:noProof/>
              <w:sz w:val="22"/>
              <w:lang w:val="fi-FI" w:eastAsia="fi-FI"/>
            </w:rPr>
          </w:pPr>
          <w:ins w:id="13" w:author="Robert Lundmark" w:date="2014-10-22T12:26:00Z">
            <w:r w:rsidRPr="006D106A">
              <w:rPr>
                <w:rStyle w:val="Hyperlink"/>
                <w:noProof/>
              </w:rPr>
              <w:fldChar w:fldCharType="begin"/>
            </w:r>
            <w:r w:rsidRPr="006D106A">
              <w:rPr>
                <w:rStyle w:val="Hyperlink"/>
                <w:noProof/>
              </w:rPr>
              <w:instrText xml:space="preserve"> </w:instrText>
            </w:r>
            <w:r>
              <w:rPr>
                <w:noProof/>
              </w:rPr>
              <w:instrText>HYPERLINK \l "_Toc401744148"</w:instrText>
            </w:r>
            <w:r w:rsidRPr="006D106A">
              <w:rPr>
                <w:rStyle w:val="Hyperlink"/>
                <w:noProof/>
              </w:rPr>
              <w:instrText xml:space="preserve"> </w:instrText>
            </w:r>
            <w:r w:rsidRPr="006D106A">
              <w:rPr>
                <w:rStyle w:val="Hyperlink"/>
                <w:noProof/>
              </w:rPr>
            </w:r>
            <w:r w:rsidRPr="006D106A">
              <w:rPr>
                <w:rStyle w:val="Hyperlink"/>
                <w:noProof/>
              </w:rPr>
              <w:fldChar w:fldCharType="separate"/>
            </w:r>
            <w:r w:rsidRPr="006D106A">
              <w:rPr>
                <w:rStyle w:val="Hyperlink"/>
                <w:noProof/>
              </w:rPr>
              <w:t>1.2</w:t>
            </w:r>
            <w:r>
              <w:rPr>
                <w:rFonts w:asciiTheme="minorHAnsi" w:eastAsiaTheme="minorEastAsia" w:hAnsiTheme="minorHAnsi" w:cstheme="minorBidi"/>
                <w:noProof/>
                <w:sz w:val="22"/>
                <w:lang w:val="fi-FI" w:eastAsia="fi-FI"/>
              </w:rPr>
              <w:tab/>
            </w:r>
            <w:r w:rsidRPr="006D106A">
              <w:rPr>
                <w:rStyle w:val="Hyperlink"/>
                <w:noProof/>
              </w:rPr>
              <w:t>WEB beskrivning</w:t>
            </w:r>
            <w:r>
              <w:rPr>
                <w:noProof/>
                <w:webHidden/>
              </w:rPr>
              <w:tab/>
            </w:r>
            <w:r>
              <w:rPr>
                <w:noProof/>
                <w:webHidden/>
              </w:rPr>
              <w:fldChar w:fldCharType="begin"/>
            </w:r>
            <w:r>
              <w:rPr>
                <w:noProof/>
                <w:webHidden/>
              </w:rPr>
              <w:instrText xml:space="preserve"> PAGEREF _Toc401744148 \h </w:instrText>
            </w:r>
            <w:r>
              <w:rPr>
                <w:noProof/>
                <w:webHidden/>
              </w:rPr>
            </w:r>
          </w:ins>
          <w:r>
            <w:rPr>
              <w:noProof/>
              <w:webHidden/>
            </w:rPr>
            <w:fldChar w:fldCharType="separate"/>
          </w:r>
          <w:ins w:id="14" w:author="Robert Lundmark" w:date="2014-10-22T12:26:00Z">
            <w:r>
              <w:rPr>
                <w:noProof/>
                <w:webHidden/>
              </w:rPr>
              <w:t>7</w:t>
            </w:r>
            <w:r>
              <w:rPr>
                <w:noProof/>
                <w:webHidden/>
              </w:rPr>
              <w:fldChar w:fldCharType="end"/>
            </w:r>
            <w:r w:rsidRPr="006D106A">
              <w:rPr>
                <w:rStyle w:val="Hyperlink"/>
                <w:noProof/>
              </w:rPr>
              <w:fldChar w:fldCharType="end"/>
            </w:r>
          </w:ins>
        </w:p>
        <w:p w14:paraId="29335401" w14:textId="77777777" w:rsidR="000461AF" w:rsidRDefault="000461AF">
          <w:pPr>
            <w:pStyle w:val="TOC1"/>
            <w:tabs>
              <w:tab w:val="left" w:pos="400"/>
              <w:tab w:val="right" w:leader="dot" w:pos="10456"/>
            </w:tabs>
            <w:rPr>
              <w:ins w:id="15" w:author="Robert Lundmark" w:date="2014-10-22T12:26:00Z"/>
              <w:rFonts w:asciiTheme="minorHAnsi" w:eastAsiaTheme="minorEastAsia" w:hAnsiTheme="minorHAnsi" w:cstheme="minorBidi"/>
              <w:noProof/>
              <w:sz w:val="22"/>
              <w:lang w:val="fi-FI" w:eastAsia="fi-FI"/>
            </w:rPr>
          </w:pPr>
          <w:ins w:id="16" w:author="Robert Lundmark" w:date="2014-10-22T12:26:00Z">
            <w:r w:rsidRPr="006D106A">
              <w:rPr>
                <w:rStyle w:val="Hyperlink"/>
                <w:noProof/>
              </w:rPr>
              <w:fldChar w:fldCharType="begin"/>
            </w:r>
            <w:r w:rsidRPr="006D106A">
              <w:rPr>
                <w:rStyle w:val="Hyperlink"/>
                <w:noProof/>
              </w:rPr>
              <w:instrText xml:space="preserve"> </w:instrText>
            </w:r>
            <w:r>
              <w:rPr>
                <w:noProof/>
              </w:rPr>
              <w:instrText>HYPERLINK \l "_Toc401744149"</w:instrText>
            </w:r>
            <w:r w:rsidRPr="006D106A">
              <w:rPr>
                <w:rStyle w:val="Hyperlink"/>
                <w:noProof/>
              </w:rPr>
              <w:instrText xml:space="preserve"> </w:instrText>
            </w:r>
            <w:r w:rsidRPr="006D106A">
              <w:rPr>
                <w:rStyle w:val="Hyperlink"/>
                <w:noProof/>
              </w:rPr>
            </w:r>
            <w:r w:rsidRPr="006D106A">
              <w:rPr>
                <w:rStyle w:val="Hyperlink"/>
                <w:noProof/>
              </w:rPr>
              <w:fldChar w:fldCharType="separate"/>
            </w:r>
            <w:r w:rsidRPr="006D106A">
              <w:rPr>
                <w:rStyle w:val="Hyperlink"/>
                <w:noProof/>
              </w:rPr>
              <w:t>2</w:t>
            </w:r>
            <w:r>
              <w:rPr>
                <w:rFonts w:asciiTheme="minorHAnsi" w:eastAsiaTheme="minorEastAsia" w:hAnsiTheme="minorHAnsi" w:cstheme="minorBidi"/>
                <w:noProof/>
                <w:sz w:val="22"/>
                <w:lang w:val="fi-FI" w:eastAsia="fi-FI"/>
              </w:rPr>
              <w:tab/>
            </w:r>
            <w:r w:rsidRPr="006D106A">
              <w:rPr>
                <w:rStyle w:val="Hyperlink"/>
                <w:noProof/>
              </w:rPr>
              <w:t>Versionsinformation</w:t>
            </w:r>
            <w:r>
              <w:rPr>
                <w:noProof/>
                <w:webHidden/>
              </w:rPr>
              <w:tab/>
            </w:r>
            <w:r>
              <w:rPr>
                <w:noProof/>
                <w:webHidden/>
              </w:rPr>
              <w:fldChar w:fldCharType="begin"/>
            </w:r>
            <w:r>
              <w:rPr>
                <w:noProof/>
                <w:webHidden/>
              </w:rPr>
              <w:instrText xml:space="preserve"> PAGEREF _Toc401744149 \h </w:instrText>
            </w:r>
            <w:r>
              <w:rPr>
                <w:noProof/>
                <w:webHidden/>
              </w:rPr>
            </w:r>
          </w:ins>
          <w:r>
            <w:rPr>
              <w:noProof/>
              <w:webHidden/>
            </w:rPr>
            <w:fldChar w:fldCharType="separate"/>
          </w:r>
          <w:ins w:id="17" w:author="Robert Lundmark" w:date="2014-10-22T12:26:00Z">
            <w:r>
              <w:rPr>
                <w:noProof/>
                <w:webHidden/>
              </w:rPr>
              <w:t>8</w:t>
            </w:r>
            <w:r>
              <w:rPr>
                <w:noProof/>
                <w:webHidden/>
              </w:rPr>
              <w:fldChar w:fldCharType="end"/>
            </w:r>
            <w:r w:rsidRPr="006D106A">
              <w:rPr>
                <w:rStyle w:val="Hyperlink"/>
                <w:noProof/>
              </w:rPr>
              <w:fldChar w:fldCharType="end"/>
            </w:r>
          </w:ins>
        </w:p>
        <w:p w14:paraId="312A7106" w14:textId="77777777" w:rsidR="000461AF" w:rsidRDefault="000461AF">
          <w:pPr>
            <w:pStyle w:val="TOC2"/>
            <w:tabs>
              <w:tab w:val="left" w:pos="880"/>
              <w:tab w:val="right" w:leader="dot" w:pos="10456"/>
            </w:tabs>
            <w:rPr>
              <w:ins w:id="18" w:author="Robert Lundmark" w:date="2014-10-22T12:26:00Z"/>
              <w:rFonts w:asciiTheme="minorHAnsi" w:eastAsiaTheme="minorEastAsia" w:hAnsiTheme="minorHAnsi" w:cstheme="minorBidi"/>
              <w:noProof/>
              <w:sz w:val="22"/>
              <w:lang w:val="fi-FI" w:eastAsia="fi-FI"/>
            </w:rPr>
          </w:pPr>
          <w:ins w:id="19" w:author="Robert Lundmark" w:date="2014-10-22T12:26:00Z">
            <w:r w:rsidRPr="006D106A">
              <w:rPr>
                <w:rStyle w:val="Hyperlink"/>
                <w:noProof/>
              </w:rPr>
              <w:fldChar w:fldCharType="begin"/>
            </w:r>
            <w:r w:rsidRPr="006D106A">
              <w:rPr>
                <w:rStyle w:val="Hyperlink"/>
                <w:noProof/>
              </w:rPr>
              <w:instrText xml:space="preserve"> </w:instrText>
            </w:r>
            <w:r>
              <w:rPr>
                <w:noProof/>
              </w:rPr>
              <w:instrText>HYPERLINK \l "_Toc401744150"</w:instrText>
            </w:r>
            <w:r w:rsidRPr="006D106A">
              <w:rPr>
                <w:rStyle w:val="Hyperlink"/>
                <w:noProof/>
              </w:rPr>
              <w:instrText xml:space="preserve"> </w:instrText>
            </w:r>
            <w:r w:rsidRPr="006D106A">
              <w:rPr>
                <w:rStyle w:val="Hyperlink"/>
                <w:noProof/>
              </w:rPr>
            </w:r>
            <w:r w:rsidRPr="006D106A">
              <w:rPr>
                <w:rStyle w:val="Hyperlink"/>
                <w:noProof/>
              </w:rPr>
              <w:fldChar w:fldCharType="separate"/>
            </w:r>
            <w:r w:rsidRPr="006D106A">
              <w:rPr>
                <w:rStyle w:val="Hyperlink"/>
                <w:noProof/>
              </w:rPr>
              <w:t>2.1</w:t>
            </w:r>
            <w:r>
              <w:rPr>
                <w:rFonts w:asciiTheme="minorHAnsi" w:eastAsiaTheme="minorEastAsia" w:hAnsiTheme="minorHAnsi" w:cstheme="minorBidi"/>
                <w:noProof/>
                <w:sz w:val="22"/>
                <w:lang w:val="fi-FI" w:eastAsia="fi-FI"/>
              </w:rPr>
              <w:tab/>
            </w:r>
            <w:r w:rsidRPr="006D106A">
              <w:rPr>
                <w:rStyle w:val="Hyperlink"/>
                <w:noProof/>
              </w:rPr>
              <w:t xml:space="preserve">Version </w:t>
            </w:r>
            <w:r w:rsidRPr="006D106A">
              <w:rPr>
                <w:rStyle w:val="Hyperlink"/>
                <w:b/>
                <w:noProof/>
              </w:rPr>
              <w:t>1</w:t>
            </w:r>
            <w:r w:rsidRPr="006D106A">
              <w:rPr>
                <w:rStyle w:val="Hyperlink"/>
                <w:noProof/>
              </w:rPr>
              <w:t>.</w:t>
            </w:r>
            <w:r w:rsidRPr="006D106A">
              <w:rPr>
                <w:rStyle w:val="Hyperlink"/>
                <w:b/>
                <w:noProof/>
              </w:rPr>
              <w:t>0</w:t>
            </w:r>
            <w:r w:rsidRPr="006D106A">
              <w:rPr>
                <w:rStyle w:val="Hyperlink"/>
                <w:noProof/>
              </w:rPr>
              <w:t>_RC4</w:t>
            </w:r>
            <w:r>
              <w:rPr>
                <w:noProof/>
                <w:webHidden/>
              </w:rPr>
              <w:tab/>
            </w:r>
            <w:r>
              <w:rPr>
                <w:noProof/>
                <w:webHidden/>
              </w:rPr>
              <w:fldChar w:fldCharType="begin"/>
            </w:r>
            <w:r>
              <w:rPr>
                <w:noProof/>
                <w:webHidden/>
              </w:rPr>
              <w:instrText xml:space="preserve"> PAGEREF _Toc401744150 \h </w:instrText>
            </w:r>
            <w:r>
              <w:rPr>
                <w:noProof/>
                <w:webHidden/>
              </w:rPr>
            </w:r>
          </w:ins>
          <w:r>
            <w:rPr>
              <w:noProof/>
              <w:webHidden/>
            </w:rPr>
            <w:fldChar w:fldCharType="separate"/>
          </w:r>
          <w:ins w:id="20" w:author="Robert Lundmark" w:date="2014-10-22T12:26:00Z">
            <w:r>
              <w:rPr>
                <w:noProof/>
                <w:webHidden/>
              </w:rPr>
              <w:t>8</w:t>
            </w:r>
            <w:r>
              <w:rPr>
                <w:noProof/>
                <w:webHidden/>
              </w:rPr>
              <w:fldChar w:fldCharType="end"/>
            </w:r>
            <w:r w:rsidRPr="006D106A">
              <w:rPr>
                <w:rStyle w:val="Hyperlink"/>
                <w:noProof/>
              </w:rPr>
              <w:fldChar w:fldCharType="end"/>
            </w:r>
          </w:ins>
        </w:p>
        <w:p w14:paraId="443EB1AC" w14:textId="77777777" w:rsidR="000461AF" w:rsidRDefault="000461AF">
          <w:pPr>
            <w:pStyle w:val="TOC3"/>
            <w:tabs>
              <w:tab w:val="left" w:pos="1100"/>
              <w:tab w:val="right" w:leader="dot" w:pos="10456"/>
            </w:tabs>
            <w:rPr>
              <w:ins w:id="21" w:author="Robert Lundmark" w:date="2014-10-22T12:26:00Z"/>
              <w:rFonts w:asciiTheme="minorHAnsi" w:eastAsiaTheme="minorEastAsia" w:hAnsiTheme="minorHAnsi" w:cstheme="minorBidi"/>
              <w:noProof/>
              <w:sz w:val="22"/>
              <w:lang w:val="fi-FI" w:eastAsia="fi-FI"/>
            </w:rPr>
          </w:pPr>
          <w:ins w:id="22" w:author="Robert Lundmark" w:date="2014-10-22T12:26:00Z">
            <w:r w:rsidRPr="006D106A">
              <w:rPr>
                <w:rStyle w:val="Hyperlink"/>
                <w:noProof/>
              </w:rPr>
              <w:fldChar w:fldCharType="begin"/>
            </w:r>
            <w:r w:rsidRPr="006D106A">
              <w:rPr>
                <w:rStyle w:val="Hyperlink"/>
                <w:noProof/>
              </w:rPr>
              <w:instrText xml:space="preserve"> </w:instrText>
            </w:r>
            <w:r>
              <w:rPr>
                <w:noProof/>
              </w:rPr>
              <w:instrText>HYPERLINK \l "_Toc401744151"</w:instrText>
            </w:r>
            <w:r w:rsidRPr="006D106A">
              <w:rPr>
                <w:rStyle w:val="Hyperlink"/>
                <w:noProof/>
              </w:rPr>
              <w:instrText xml:space="preserve"> </w:instrText>
            </w:r>
            <w:r w:rsidRPr="006D106A">
              <w:rPr>
                <w:rStyle w:val="Hyperlink"/>
                <w:noProof/>
              </w:rPr>
            </w:r>
            <w:r w:rsidRPr="006D106A">
              <w:rPr>
                <w:rStyle w:val="Hyperlink"/>
                <w:noProof/>
              </w:rPr>
              <w:fldChar w:fldCharType="separate"/>
            </w:r>
            <w:r w:rsidRPr="006D106A">
              <w:rPr>
                <w:rStyle w:val="Hyperlink"/>
                <w:noProof/>
              </w:rPr>
              <w:t>2.1.1</w:t>
            </w:r>
            <w:r>
              <w:rPr>
                <w:rFonts w:asciiTheme="minorHAnsi" w:eastAsiaTheme="minorEastAsia" w:hAnsiTheme="minorHAnsi" w:cstheme="minorBidi"/>
                <w:noProof/>
                <w:sz w:val="22"/>
                <w:lang w:val="fi-FI" w:eastAsia="fi-FI"/>
              </w:rPr>
              <w:tab/>
            </w:r>
            <w:r w:rsidRPr="006D106A">
              <w:rPr>
                <w:rStyle w:val="Hyperlink"/>
                <w:noProof/>
              </w:rPr>
              <w:t>Oförändrade tjänstekontrakt</w:t>
            </w:r>
            <w:r>
              <w:rPr>
                <w:noProof/>
                <w:webHidden/>
              </w:rPr>
              <w:tab/>
            </w:r>
            <w:r>
              <w:rPr>
                <w:noProof/>
                <w:webHidden/>
              </w:rPr>
              <w:fldChar w:fldCharType="begin"/>
            </w:r>
            <w:r>
              <w:rPr>
                <w:noProof/>
                <w:webHidden/>
              </w:rPr>
              <w:instrText xml:space="preserve"> PAGEREF _Toc401744151 \h </w:instrText>
            </w:r>
            <w:r>
              <w:rPr>
                <w:noProof/>
                <w:webHidden/>
              </w:rPr>
            </w:r>
          </w:ins>
          <w:r>
            <w:rPr>
              <w:noProof/>
              <w:webHidden/>
            </w:rPr>
            <w:fldChar w:fldCharType="separate"/>
          </w:r>
          <w:ins w:id="23" w:author="Robert Lundmark" w:date="2014-10-22T12:26:00Z">
            <w:r>
              <w:rPr>
                <w:noProof/>
                <w:webHidden/>
              </w:rPr>
              <w:t>8</w:t>
            </w:r>
            <w:r>
              <w:rPr>
                <w:noProof/>
                <w:webHidden/>
              </w:rPr>
              <w:fldChar w:fldCharType="end"/>
            </w:r>
            <w:r w:rsidRPr="006D106A">
              <w:rPr>
                <w:rStyle w:val="Hyperlink"/>
                <w:noProof/>
              </w:rPr>
              <w:fldChar w:fldCharType="end"/>
            </w:r>
          </w:ins>
        </w:p>
        <w:p w14:paraId="3432D9B1" w14:textId="77777777" w:rsidR="000461AF" w:rsidRDefault="000461AF">
          <w:pPr>
            <w:pStyle w:val="TOC3"/>
            <w:tabs>
              <w:tab w:val="left" w:pos="1100"/>
              <w:tab w:val="right" w:leader="dot" w:pos="10456"/>
            </w:tabs>
            <w:rPr>
              <w:ins w:id="24" w:author="Robert Lundmark" w:date="2014-10-22T12:26:00Z"/>
              <w:rFonts w:asciiTheme="minorHAnsi" w:eastAsiaTheme="minorEastAsia" w:hAnsiTheme="minorHAnsi" w:cstheme="minorBidi"/>
              <w:noProof/>
              <w:sz w:val="22"/>
              <w:lang w:val="fi-FI" w:eastAsia="fi-FI"/>
            </w:rPr>
          </w:pPr>
          <w:ins w:id="25" w:author="Robert Lundmark" w:date="2014-10-22T12:26:00Z">
            <w:r w:rsidRPr="006D106A">
              <w:rPr>
                <w:rStyle w:val="Hyperlink"/>
                <w:noProof/>
              </w:rPr>
              <w:fldChar w:fldCharType="begin"/>
            </w:r>
            <w:r w:rsidRPr="006D106A">
              <w:rPr>
                <w:rStyle w:val="Hyperlink"/>
                <w:noProof/>
              </w:rPr>
              <w:instrText xml:space="preserve"> </w:instrText>
            </w:r>
            <w:r>
              <w:rPr>
                <w:noProof/>
              </w:rPr>
              <w:instrText>HYPERLINK \l "_Toc401744152"</w:instrText>
            </w:r>
            <w:r w:rsidRPr="006D106A">
              <w:rPr>
                <w:rStyle w:val="Hyperlink"/>
                <w:noProof/>
              </w:rPr>
              <w:instrText xml:space="preserve"> </w:instrText>
            </w:r>
            <w:r w:rsidRPr="006D106A">
              <w:rPr>
                <w:rStyle w:val="Hyperlink"/>
                <w:noProof/>
              </w:rPr>
            </w:r>
            <w:r w:rsidRPr="006D106A">
              <w:rPr>
                <w:rStyle w:val="Hyperlink"/>
                <w:noProof/>
              </w:rPr>
              <w:fldChar w:fldCharType="separate"/>
            </w:r>
            <w:r w:rsidRPr="006D106A">
              <w:rPr>
                <w:rStyle w:val="Hyperlink"/>
                <w:noProof/>
              </w:rPr>
              <w:t>2.1.2</w:t>
            </w:r>
            <w:r>
              <w:rPr>
                <w:rFonts w:asciiTheme="minorHAnsi" w:eastAsiaTheme="minorEastAsia" w:hAnsiTheme="minorHAnsi" w:cstheme="minorBidi"/>
                <w:noProof/>
                <w:sz w:val="22"/>
                <w:lang w:val="fi-FI" w:eastAsia="fi-FI"/>
              </w:rPr>
              <w:tab/>
            </w:r>
            <w:r w:rsidRPr="006D106A">
              <w:rPr>
                <w:rStyle w:val="Hyperlink"/>
                <w:noProof/>
              </w:rPr>
              <w:t>Nya tjänstekontrakt</w:t>
            </w:r>
            <w:r>
              <w:rPr>
                <w:noProof/>
                <w:webHidden/>
              </w:rPr>
              <w:tab/>
            </w:r>
            <w:r>
              <w:rPr>
                <w:noProof/>
                <w:webHidden/>
              </w:rPr>
              <w:fldChar w:fldCharType="begin"/>
            </w:r>
            <w:r>
              <w:rPr>
                <w:noProof/>
                <w:webHidden/>
              </w:rPr>
              <w:instrText xml:space="preserve"> PAGEREF _Toc401744152 \h </w:instrText>
            </w:r>
            <w:r>
              <w:rPr>
                <w:noProof/>
                <w:webHidden/>
              </w:rPr>
            </w:r>
          </w:ins>
          <w:r>
            <w:rPr>
              <w:noProof/>
              <w:webHidden/>
            </w:rPr>
            <w:fldChar w:fldCharType="separate"/>
          </w:r>
          <w:ins w:id="26" w:author="Robert Lundmark" w:date="2014-10-22T12:26:00Z">
            <w:r>
              <w:rPr>
                <w:noProof/>
                <w:webHidden/>
              </w:rPr>
              <w:t>8</w:t>
            </w:r>
            <w:r>
              <w:rPr>
                <w:noProof/>
                <w:webHidden/>
              </w:rPr>
              <w:fldChar w:fldCharType="end"/>
            </w:r>
            <w:r w:rsidRPr="006D106A">
              <w:rPr>
                <w:rStyle w:val="Hyperlink"/>
                <w:noProof/>
              </w:rPr>
              <w:fldChar w:fldCharType="end"/>
            </w:r>
          </w:ins>
        </w:p>
        <w:p w14:paraId="1DD63CB6" w14:textId="77777777" w:rsidR="000461AF" w:rsidRDefault="000461AF">
          <w:pPr>
            <w:pStyle w:val="TOC3"/>
            <w:tabs>
              <w:tab w:val="left" w:pos="1100"/>
              <w:tab w:val="right" w:leader="dot" w:pos="10456"/>
            </w:tabs>
            <w:rPr>
              <w:ins w:id="27" w:author="Robert Lundmark" w:date="2014-10-22T12:26:00Z"/>
              <w:rFonts w:asciiTheme="minorHAnsi" w:eastAsiaTheme="minorEastAsia" w:hAnsiTheme="minorHAnsi" w:cstheme="minorBidi"/>
              <w:noProof/>
              <w:sz w:val="22"/>
              <w:lang w:val="fi-FI" w:eastAsia="fi-FI"/>
            </w:rPr>
          </w:pPr>
          <w:ins w:id="28" w:author="Robert Lundmark" w:date="2014-10-22T12:26:00Z">
            <w:r w:rsidRPr="006D106A">
              <w:rPr>
                <w:rStyle w:val="Hyperlink"/>
                <w:noProof/>
              </w:rPr>
              <w:fldChar w:fldCharType="begin"/>
            </w:r>
            <w:r w:rsidRPr="006D106A">
              <w:rPr>
                <w:rStyle w:val="Hyperlink"/>
                <w:noProof/>
              </w:rPr>
              <w:instrText xml:space="preserve"> </w:instrText>
            </w:r>
            <w:r>
              <w:rPr>
                <w:noProof/>
              </w:rPr>
              <w:instrText>HYPERLINK \l "_Toc401744153"</w:instrText>
            </w:r>
            <w:r w:rsidRPr="006D106A">
              <w:rPr>
                <w:rStyle w:val="Hyperlink"/>
                <w:noProof/>
              </w:rPr>
              <w:instrText xml:space="preserve"> </w:instrText>
            </w:r>
            <w:r w:rsidRPr="006D106A">
              <w:rPr>
                <w:rStyle w:val="Hyperlink"/>
                <w:noProof/>
              </w:rPr>
            </w:r>
            <w:r w:rsidRPr="006D106A">
              <w:rPr>
                <w:rStyle w:val="Hyperlink"/>
                <w:noProof/>
              </w:rPr>
              <w:fldChar w:fldCharType="separate"/>
            </w:r>
            <w:r w:rsidRPr="006D106A">
              <w:rPr>
                <w:rStyle w:val="Hyperlink"/>
                <w:noProof/>
              </w:rPr>
              <w:t>2.1.3</w:t>
            </w:r>
            <w:r>
              <w:rPr>
                <w:rFonts w:asciiTheme="minorHAnsi" w:eastAsiaTheme="minorEastAsia" w:hAnsiTheme="minorHAnsi" w:cstheme="minorBidi"/>
                <w:noProof/>
                <w:sz w:val="22"/>
                <w:lang w:val="fi-FI" w:eastAsia="fi-FI"/>
              </w:rPr>
              <w:tab/>
            </w:r>
            <w:r w:rsidRPr="006D106A">
              <w:rPr>
                <w:rStyle w:val="Hyperlink"/>
                <w:noProof/>
              </w:rPr>
              <w:t>Förändrade tjänstekontrakt</w:t>
            </w:r>
            <w:r>
              <w:rPr>
                <w:noProof/>
                <w:webHidden/>
              </w:rPr>
              <w:tab/>
            </w:r>
            <w:r>
              <w:rPr>
                <w:noProof/>
                <w:webHidden/>
              </w:rPr>
              <w:fldChar w:fldCharType="begin"/>
            </w:r>
            <w:r>
              <w:rPr>
                <w:noProof/>
                <w:webHidden/>
              </w:rPr>
              <w:instrText xml:space="preserve"> PAGEREF _Toc401744153 \h </w:instrText>
            </w:r>
            <w:r>
              <w:rPr>
                <w:noProof/>
                <w:webHidden/>
              </w:rPr>
            </w:r>
          </w:ins>
          <w:r>
            <w:rPr>
              <w:noProof/>
              <w:webHidden/>
            </w:rPr>
            <w:fldChar w:fldCharType="separate"/>
          </w:r>
          <w:ins w:id="29" w:author="Robert Lundmark" w:date="2014-10-22T12:26:00Z">
            <w:r>
              <w:rPr>
                <w:noProof/>
                <w:webHidden/>
              </w:rPr>
              <w:t>8</w:t>
            </w:r>
            <w:r>
              <w:rPr>
                <w:noProof/>
                <w:webHidden/>
              </w:rPr>
              <w:fldChar w:fldCharType="end"/>
            </w:r>
            <w:r w:rsidRPr="006D106A">
              <w:rPr>
                <w:rStyle w:val="Hyperlink"/>
                <w:noProof/>
              </w:rPr>
              <w:fldChar w:fldCharType="end"/>
            </w:r>
          </w:ins>
        </w:p>
        <w:p w14:paraId="3EE3CAB0" w14:textId="77777777" w:rsidR="000461AF" w:rsidRDefault="000461AF">
          <w:pPr>
            <w:pStyle w:val="TOC3"/>
            <w:tabs>
              <w:tab w:val="left" w:pos="1100"/>
              <w:tab w:val="right" w:leader="dot" w:pos="10456"/>
            </w:tabs>
            <w:rPr>
              <w:ins w:id="30" w:author="Robert Lundmark" w:date="2014-10-22T12:26:00Z"/>
              <w:rFonts w:asciiTheme="minorHAnsi" w:eastAsiaTheme="minorEastAsia" w:hAnsiTheme="minorHAnsi" w:cstheme="minorBidi"/>
              <w:noProof/>
              <w:sz w:val="22"/>
              <w:lang w:val="fi-FI" w:eastAsia="fi-FI"/>
            </w:rPr>
          </w:pPr>
          <w:ins w:id="31" w:author="Robert Lundmark" w:date="2014-10-22T12:26:00Z">
            <w:r w:rsidRPr="006D106A">
              <w:rPr>
                <w:rStyle w:val="Hyperlink"/>
                <w:noProof/>
              </w:rPr>
              <w:fldChar w:fldCharType="begin"/>
            </w:r>
            <w:r w:rsidRPr="006D106A">
              <w:rPr>
                <w:rStyle w:val="Hyperlink"/>
                <w:noProof/>
              </w:rPr>
              <w:instrText xml:space="preserve"> </w:instrText>
            </w:r>
            <w:r>
              <w:rPr>
                <w:noProof/>
              </w:rPr>
              <w:instrText>HYPERLINK \l "_Toc401744154"</w:instrText>
            </w:r>
            <w:r w:rsidRPr="006D106A">
              <w:rPr>
                <w:rStyle w:val="Hyperlink"/>
                <w:noProof/>
              </w:rPr>
              <w:instrText xml:space="preserve"> </w:instrText>
            </w:r>
            <w:r w:rsidRPr="006D106A">
              <w:rPr>
                <w:rStyle w:val="Hyperlink"/>
                <w:noProof/>
              </w:rPr>
            </w:r>
            <w:r w:rsidRPr="006D106A">
              <w:rPr>
                <w:rStyle w:val="Hyperlink"/>
                <w:noProof/>
              </w:rPr>
              <w:fldChar w:fldCharType="separate"/>
            </w:r>
            <w:r w:rsidRPr="006D106A">
              <w:rPr>
                <w:rStyle w:val="Hyperlink"/>
                <w:noProof/>
              </w:rPr>
              <w:t>2.1.4</w:t>
            </w:r>
            <w:r>
              <w:rPr>
                <w:rFonts w:asciiTheme="minorHAnsi" w:eastAsiaTheme="minorEastAsia" w:hAnsiTheme="minorHAnsi" w:cstheme="minorBidi"/>
                <w:noProof/>
                <w:sz w:val="22"/>
                <w:lang w:val="fi-FI" w:eastAsia="fi-FI"/>
              </w:rPr>
              <w:tab/>
            </w:r>
            <w:r w:rsidRPr="006D106A">
              <w:rPr>
                <w:rStyle w:val="Hyperlink"/>
                <w:noProof/>
              </w:rPr>
              <w:t>Utgångna tjänstekontrakt</w:t>
            </w:r>
            <w:r>
              <w:rPr>
                <w:noProof/>
                <w:webHidden/>
              </w:rPr>
              <w:tab/>
            </w:r>
            <w:r>
              <w:rPr>
                <w:noProof/>
                <w:webHidden/>
              </w:rPr>
              <w:fldChar w:fldCharType="begin"/>
            </w:r>
            <w:r>
              <w:rPr>
                <w:noProof/>
                <w:webHidden/>
              </w:rPr>
              <w:instrText xml:space="preserve"> PAGEREF _Toc401744154 \h </w:instrText>
            </w:r>
            <w:r>
              <w:rPr>
                <w:noProof/>
                <w:webHidden/>
              </w:rPr>
            </w:r>
          </w:ins>
          <w:r>
            <w:rPr>
              <w:noProof/>
              <w:webHidden/>
            </w:rPr>
            <w:fldChar w:fldCharType="separate"/>
          </w:r>
          <w:ins w:id="32" w:author="Robert Lundmark" w:date="2014-10-22T12:26:00Z">
            <w:r>
              <w:rPr>
                <w:noProof/>
                <w:webHidden/>
              </w:rPr>
              <w:t>8</w:t>
            </w:r>
            <w:r>
              <w:rPr>
                <w:noProof/>
                <w:webHidden/>
              </w:rPr>
              <w:fldChar w:fldCharType="end"/>
            </w:r>
            <w:r w:rsidRPr="006D106A">
              <w:rPr>
                <w:rStyle w:val="Hyperlink"/>
                <w:noProof/>
              </w:rPr>
              <w:fldChar w:fldCharType="end"/>
            </w:r>
          </w:ins>
        </w:p>
        <w:p w14:paraId="43E3A119" w14:textId="77777777" w:rsidR="000461AF" w:rsidRDefault="000461AF">
          <w:pPr>
            <w:pStyle w:val="TOC2"/>
            <w:tabs>
              <w:tab w:val="left" w:pos="880"/>
              <w:tab w:val="right" w:leader="dot" w:pos="10456"/>
            </w:tabs>
            <w:rPr>
              <w:ins w:id="33" w:author="Robert Lundmark" w:date="2014-10-22T12:26:00Z"/>
              <w:rFonts w:asciiTheme="minorHAnsi" w:eastAsiaTheme="minorEastAsia" w:hAnsiTheme="minorHAnsi" w:cstheme="minorBidi"/>
              <w:noProof/>
              <w:sz w:val="22"/>
              <w:lang w:val="fi-FI" w:eastAsia="fi-FI"/>
            </w:rPr>
          </w:pPr>
          <w:ins w:id="34" w:author="Robert Lundmark" w:date="2014-10-22T12:26:00Z">
            <w:r w:rsidRPr="006D106A">
              <w:rPr>
                <w:rStyle w:val="Hyperlink"/>
                <w:noProof/>
              </w:rPr>
              <w:fldChar w:fldCharType="begin"/>
            </w:r>
            <w:r w:rsidRPr="006D106A">
              <w:rPr>
                <w:rStyle w:val="Hyperlink"/>
                <w:noProof/>
              </w:rPr>
              <w:instrText xml:space="preserve"> </w:instrText>
            </w:r>
            <w:r>
              <w:rPr>
                <w:noProof/>
              </w:rPr>
              <w:instrText>HYPERLINK \l "_Toc401744155"</w:instrText>
            </w:r>
            <w:r w:rsidRPr="006D106A">
              <w:rPr>
                <w:rStyle w:val="Hyperlink"/>
                <w:noProof/>
              </w:rPr>
              <w:instrText xml:space="preserve"> </w:instrText>
            </w:r>
            <w:r w:rsidRPr="006D106A">
              <w:rPr>
                <w:rStyle w:val="Hyperlink"/>
                <w:noProof/>
              </w:rPr>
            </w:r>
            <w:r w:rsidRPr="006D106A">
              <w:rPr>
                <w:rStyle w:val="Hyperlink"/>
                <w:noProof/>
              </w:rPr>
              <w:fldChar w:fldCharType="separate"/>
            </w:r>
            <w:r w:rsidRPr="006D106A">
              <w:rPr>
                <w:rStyle w:val="Hyperlink"/>
                <w:noProof/>
              </w:rPr>
              <w:t>2.2</w:t>
            </w:r>
            <w:r>
              <w:rPr>
                <w:rFonts w:asciiTheme="minorHAnsi" w:eastAsiaTheme="minorEastAsia" w:hAnsiTheme="minorHAnsi" w:cstheme="minorBidi"/>
                <w:noProof/>
                <w:sz w:val="22"/>
                <w:lang w:val="fi-FI" w:eastAsia="fi-FI"/>
              </w:rPr>
              <w:tab/>
            </w:r>
            <w:r w:rsidRPr="006D106A">
              <w:rPr>
                <w:rStyle w:val="Hyperlink"/>
                <w:noProof/>
              </w:rPr>
              <w:t>Version tidigare</w:t>
            </w:r>
            <w:r>
              <w:rPr>
                <w:noProof/>
                <w:webHidden/>
              </w:rPr>
              <w:tab/>
            </w:r>
            <w:r>
              <w:rPr>
                <w:noProof/>
                <w:webHidden/>
              </w:rPr>
              <w:fldChar w:fldCharType="begin"/>
            </w:r>
            <w:r>
              <w:rPr>
                <w:noProof/>
                <w:webHidden/>
              </w:rPr>
              <w:instrText xml:space="preserve"> PAGEREF _Toc401744155 \h </w:instrText>
            </w:r>
            <w:r>
              <w:rPr>
                <w:noProof/>
                <w:webHidden/>
              </w:rPr>
            </w:r>
          </w:ins>
          <w:r>
            <w:rPr>
              <w:noProof/>
              <w:webHidden/>
            </w:rPr>
            <w:fldChar w:fldCharType="separate"/>
          </w:r>
          <w:ins w:id="35" w:author="Robert Lundmark" w:date="2014-10-22T12:26:00Z">
            <w:r>
              <w:rPr>
                <w:noProof/>
                <w:webHidden/>
              </w:rPr>
              <w:t>8</w:t>
            </w:r>
            <w:r>
              <w:rPr>
                <w:noProof/>
                <w:webHidden/>
              </w:rPr>
              <w:fldChar w:fldCharType="end"/>
            </w:r>
            <w:r w:rsidRPr="006D106A">
              <w:rPr>
                <w:rStyle w:val="Hyperlink"/>
                <w:noProof/>
              </w:rPr>
              <w:fldChar w:fldCharType="end"/>
            </w:r>
          </w:ins>
        </w:p>
        <w:p w14:paraId="0EA809C9" w14:textId="77777777" w:rsidR="000461AF" w:rsidRDefault="000461AF">
          <w:pPr>
            <w:pStyle w:val="TOC1"/>
            <w:tabs>
              <w:tab w:val="left" w:pos="400"/>
              <w:tab w:val="right" w:leader="dot" w:pos="10456"/>
            </w:tabs>
            <w:rPr>
              <w:ins w:id="36" w:author="Robert Lundmark" w:date="2014-10-22T12:26:00Z"/>
              <w:rFonts w:asciiTheme="minorHAnsi" w:eastAsiaTheme="minorEastAsia" w:hAnsiTheme="minorHAnsi" w:cstheme="minorBidi"/>
              <w:noProof/>
              <w:sz w:val="22"/>
              <w:lang w:val="fi-FI" w:eastAsia="fi-FI"/>
            </w:rPr>
          </w:pPr>
          <w:ins w:id="37" w:author="Robert Lundmark" w:date="2014-10-22T12:26:00Z">
            <w:r w:rsidRPr="006D106A">
              <w:rPr>
                <w:rStyle w:val="Hyperlink"/>
                <w:noProof/>
              </w:rPr>
              <w:fldChar w:fldCharType="begin"/>
            </w:r>
            <w:r w:rsidRPr="006D106A">
              <w:rPr>
                <w:rStyle w:val="Hyperlink"/>
                <w:noProof/>
              </w:rPr>
              <w:instrText xml:space="preserve"> </w:instrText>
            </w:r>
            <w:r>
              <w:rPr>
                <w:noProof/>
              </w:rPr>
              <w:instrText>HYPERLINK \l "_Toc401744156"</w:instrText>
            </w:r>
            <w:r w:rsidRPr="006D106A">
              <w:rPr>
                <w:rStyle w:val="Hyperlink"/>
                <w:noProof/>
              </w:rPr>
              <w:instrText xml:space="preserve"> </w:instrText>
            </w:r>
            <w:r w:rsidRPr="006D106A">
              <w:rPr>
                <w:rStyle w:val="Hyperlink"/>
                <w:noProof/>
              </w:rPr>
            </w:r>
            <w:r w:rsidRPr="006D106A">
              <w:rPr>
                <w:rStyle w:val="Hyperlink"/>
                <w:noProof/>
              </w:rPr>
              <w:fldChar w:fldCharType="separate"/>
            </w:r>
            <w:r w:rsidRPr="006D106A">
              <w:rPr>
                <w:rStyle w:val="Hyperlink"/>
                <w:noProof/>
              </w:rPr>
              <w:t>3</w:t>
            </w:r>
            <w:r>
              <w:rPr>
                <w:rFonts w:asciiTheme="minorHAnsi" w:eastAsiaTheme="minorEastAsia" w:hAnsiTheme="minorHAnsi" w:cstheme="minorBidi"/>
                <w:noProof/>
                <w:sz w:val="22"/>
                <w:lang w:val="fi-FI" w:eastAsia="fi-FI"/>
              </w:rPr>
              <w:tab/>
            </w:r>
            <w:r w:rsidRPr="006D106A">
              <w:rPr>
                <w:rStyle w:val="Hyperlink"/>
                <w:noProof/>
              </w:rPr>
              <w:t>Tjänstedomänens arkitektur</w:t>
            </w:r>
            <w:r>
              <w:rPr>
                <w:noProof/>
                <w:webHidden/>
              </w:rPr>
              <w:tab/>
            </w:r>
            <w:r>
              <w:rPr>
                <w:noProof/>
                <w:webHidden/>
              </w:rPr>
              <w:fldChar w:fldCharType="begin"/>
            </w:r>
            <w:r>
              <w:rPr>
                <w:noProof/>
                <w:webHidden/>
              </w:rPr>
              <w:instrText xml:space="preserve"> PAGEREF _Toc401744156 \h </w:instrText>
            </w:r>
            <w:r>
              <w:rPr>
                <w:noProof/>
                <w:webHidden/>
              </w:rPr>
            </w:r>
          </w:ins>
          <w:r>
            <w:rPr>
              <w:noProof/>
              <w:webHidden/>
            </w:rPr>
            <w:fldChar w:fldCharType="separate"/>
          </w:r>
          <w:ins w:id="38" w:author="Robert Lundmark" w:date="2014-10-22T12:26:00Z">
            <w:r>
              <w:rPr>
                <w:noProof/>
                <w:webHidden/>
              </w:rPr>
              <w:t>9</w:t>
            </w:r>
            <w:r>
              <w:rPr>
                <w:noProof/>
                <w:webHidden/>
              </w:rPr>
              <w:fldChar w:fldCharType="end"/>
            </w:r>
            <w:r w:rsidRPr="006D106A">
              <w:rPr>
                <w:rStyle w:val="Hyperlink"/>
                <w:noProof/>
              </w:rPr>
              <w:fldChar w:fldCharType="end"/>
            </w:r>
          </w:ins>
        </w:p>
        <w:p w14:paraId="5F8C255B" w14:textId="77777777" w:rsidR="000461AF" w:rsidRDefault="000461AF">
          <w:pPr>
            <w:pStyle w:val="TOC2"/>
            <w:tabs>
              <w:tab w:val="left" w:pos="880"/>
              <w:tab w:val="right" w:leader="dot" w:pos="10456"/>
            </w:tabs>
            <w:rPr>
              <w:ins w:id="39" w:author="Robert Lundmark" w:date="2014-10-22T12:26:00Z"/>
              <w:rFonts w:asciiTheme="minorHAnsi" w:eastAsiaTheme="minorEastAsia" w:hAnsiTheme="minorHAnsi" w:cstheme="minorBidi"/>
              <w:noProof/>
              <w:sz w:val="22"/>
              <w:lang w:val="fi-FI" w:eastAsia="fi-FI"/>
            </w:rPr>
          </w:pPr>
          <w:ins w:id="40" w:author="Robert Lundmark" w:date="2014-10-22T12:26:00Z">
            <w:r w:rsidRPr="006D106A">
              <w:rPr>
                <w:rStyle w:val="Hyperlink"/>
                <w:noProof/>
              </w:rPr>
              <w:fldChar w:fldCharType="begin"/>
            </w:r>
            <w:r w:rsidRPr="006D106A">
              <w:rPr>
                <w:rStyle w:val="Hyperlink"/>
                <w:noProof/>
              </w:rPr>
              <w:instrText xml:space="preserve"> </w:instrText>
            </w:r>
            <w:r>
              <w:rPr>
                <w:noProof/>
              </w:rPr>
              <w:instrText>HYPERLINK \l "_Toc401744157"</w:instrText>
            </w:r>
            <w:r w:rsidRPr="006D106A">
              <w:rPr>
                <w:rStyle w:val="Hyperlink"/>
                <w:noProof/>
              </w:rPr>
              <w:instrText xml:space="preserve"> </w:instrText>
            </w:r>
            <w:r w:rsidRPr="006D106A">
              <w:rPr>
                <w:rStyle w:val="Hyperlink"/>
                <w:noProof/>
              </w:rPr>
            </w:r>
            <w:r w:rsidRPr="006D106A">
              <w:rPr>
                <w:rStyle w:val="Hyperlink"/>
                <w:noProof/>
              </w:rPr>
              <w:fldChar w:fldCharType="separate"/>
            </w:r>
            <w:r w:rsidRPr="006D106A">
              <w:rPr>
                <w:rStyle w:val="Hyperlink"/>
                <w:noProof/>
              </w:rPr>
              <w:t>3.1</w:t>
            </w:r>
            <w:r>
              <w:rPr>
                <w:rFonts w:asciiTheme="minorHAnsi" w:eastAsiaTheme="minorEastAsia" w:hAnsiTheme="minorHAnsi" w:cstheme="minorBidi"/>
                <w:noProof/>
                <w:sz w:val="22"/>
                <w:lang w:val="fi-FI" w:eastAsia="fi-FI"/>
              </w:rPr>
              <w:tab/>
            </w:r>
            <w:r w:rsidRPr="006D106A">
              <w:rPr>
                <w:rStyle w:val="Hyperlink"/>
                <w:noProof/>
              </w:rPr>
              <w:t>Flöden</w:t>
            </w:r>
            <w:r>
              <w:rPr>
                <w:noProof/>
                <w:webHidden/>
              </w:rPr>
              <w:tab/>
            </w:r>
            <w:r>
              <w:rPr>
                <w:noProof/>
                <w:webHidden/>
              </w:rPr>
              <w:fldChar w:fldCharType="begin"/>
            </w:r>
            <w:r>
              <w:rPr>
                <w:noProof/>
                <w:webHidden/>
              </w:rPr>
              <w:instrText xml:space="preserve"> PAGEREF _Toc401744157 \h </w:instrText>
            </w:r>
            <w:r>
              <w:rPr>
                <w:noProof/>
                <w:webHidden/>
              </w:rPr>
            </w:r>
          </w:ins>
          <w:r>
            <w:rPr>
              <w:noProof/>
              <w:webHidden/>
            </w:rPr>
            <w:fldChar w:fldCharType="separate"/>
          </w:r>
          <w:ins w:id="41" w:author="Robert Lundmark" w:date="2014-10-22T12:26:00Z">
            <w:r>
              <w:rPr>
                <w:noProof/>
                <w:webHidden/>
              </w:rPr>
              <w:t>9</w:t>
            </w:r>
            <w:r>
              <w:rPr>
                <w:noProof/>
                <w:webHidden/>
              </w:rPr>
              <w:fldChar w:fldCharType="end"/>
            </w:r>
            <w:r w:rsidRPr="006D106A">
              <w:rPr>
                <w:rStyle w:val="Hyperlink"/>
                <w:noProof/>
              </w:rPr>
              <w:fldChar w:fldCharType="end"/>
            </w:r>
          </w:ins>
        </w:p>
        <w:p w14:paraId="1E81FCE3" w14:textId="77777777" w:rsidR="000461AF" w:rsidRDefault="000461AF">
          <w:pPr>
            <w:pStyle w:val="TOC3"/>
            <w:tabs>
              <w:tab w:val="left" w:pos="1100"/>
              <w:tab w:val="right" w:leader="dot" w:pos="10456"/>
            </w:tabs>
            <w:rPr>
              <w:ins w:id="42" w:author="Robert Lundmark" w:date="2014-10-22T12:26:00Z"/>
              <w:rFonts w:asciiTheme="minorHAnsi" w:eastAsiaTheme="minorEastAsia" w:hAnsiTheme="minorHAnsi" w:cstheme="minorBidi"/>
              <w:noProof/>
              <w:sz w:val="22"/>
              <w:lang w:val="fi-FI" w:eastAsia="fi-FI"/>
            </w:rPr>
          </w:pPr>
          <w:ins w:id="43" w:author="Robert Lundmark" w:date="2014-10-22T12:26:00Z">
            <w:r w:rsidRPr="006D106A">
              <w:rPr>
                <w:rStyle w:val="Hyperlink"/>
                <w:noProof/>
              </w:rPr>
              <w:fldChar w:fldCharType="begin"/>
            </w:r>
            <w:r w:rsidRPr="006D106A">
              <w:rPr>
                <w:rStyle w:val="Hyperlink"/>
                <w:noProof/>
              </w:rPr>
              <w:instrText xml:space="preserve"> </w:instrText>
            </w:r>
            <w:r>
              <w:rPr>
                <w:noProof/>
              </w:rPr>
              <w:instrText>HYPERLINK \l "_Toc401744158"</w:instrText>
            </w:r>
            <w:r w:rsidRPr="006D106A">
              <w:rPr>
                <w:rStyle w:val="Hyperlink"/>
                <w:noProof/>
              </w:rPr>
              <w:instrText xml:space="preserve"> </w:instrText>
            </w:r>
            <w:r w:rsidRPr="006D106A">
              <w:rPr>
                <w:rStyle w:val="Hyperlink"/>
                <w:noProof/>
              </w:rPr>
            </w:r>
            <w:r w:rsidRPr="006D106A">
              <w:rPr>
                <w:rStyle w:val="Hyperlink"/>
                <w:noProof/>
              </w:rPr>
              <w:fldChar w:fldCharType="separate"/>
            </w:r>
            <w:r w:rsidRPr="006D106A">
              <w:rPr>
                <w:rStyle w:val="Hyperlink"/>
                <w:noProof/>
              </w:rPr>
              <w:t>3.1.1</w:t>
            </w:r>
            <w:r>
              <w:rPr>
                <w:rFonts w:asciiTheme="minorHAnsi" w:eastAsiaTheme="minorEastAsia" w:hAnsiTheme="minorHAnsi" w:cstheme="minorBidi"/>
                <w:noProof/>
                <w:sz w:val="22"/>
                <w:lang w:val="fi-FI" w:eastAsia="fi-FI"/>
              </w:rPr>
              <w:tab/>
            </w:r>
            <w:r w:rsidRPr="006D106A">
              <w:rPr>
                <w:rStyle w:val="Hyperlink"/>
                <w:noProof/>
              </w:rPr>
              <w:t>Flöde – Hämta information om anställd/uppdragstagare</w:t>
            </w:r>
            <w:r>
              <w:rPr>
                <w:noProof/>
                <w:webHidden/>
              </w:rPr>
              <w:tab/>
            </w:r>
            <w:r>
              <w:rPr>
                <w:noProof/>
                <w:webHidden/>
              </w:rPr>
              <w:fldChar w:fldCharType="begin"/>
            </w:r>
            <w:r>
              <w:rPr>
                <w:noProof/>
                <w:webHidden/>
              </w:rPr>
              <w:instrText xml:space="preserve"> PAGEREF _Toc401744158 \h </w:instrText>
            </w:r>
            <w:r>
              <w:rPr>
                <w:noProof/>
                <w:webHidden/>
              </w:rPr>
            </w:r>
          </w:ins>
          <w:r>
            <w:rPr>
              <w:noProof/>
              <w:webHidden/>
            </w:rPr>
            <w:fldChar w:fldCharType="separate"/>
          </w:r>
          <w:ins w:id="44" w:author="Robert Lundmark" w:date="2014-10-22T12:26:00Z">
            <w:r>
              <w:rPr>
                <w:noProof/>
                <w:webHidden/>
              </w:rPr>
              <w:t>9</w:t>
            </w:r>
            <w:r>
              <w:rPr>
                <w:noProof/>
                <w:webHidden/>
              </w:rPr>
              <w:fldChar w:fldCharType="end"/>
            </w:r>
            <w:r w:rsidRPr="006D106A">
              <w:rPr>
                <w:rStyle w:val="Hyperlink"/>
                <w:noProof/>
              </w:rPr>
              <w:fldChar w:fldCharType="end"/>
            </w:r>
          </w:ins>
        </w:p>
        <w:p w14:paraId="7BCF485C" w14:textId="77777777" w:rsidR="000461AF" w:rsidRDefault="000461AF">
          <w:pPr>
            <w:pStyle w:val="TOC3"/>
            <w:tabs>
              <w:tab w:val="left" w:pos="1100"/>
              <w:tab w:val="right" w:leader="dot" w:pos="10456"/>
            </w:tabs>
            <w:rPr>
              <w:ins w:id="45" w:author="Robert Lundmark" w:date="2014-10-22T12:26:00Z"/>
              <w:rFonts w:asciiTheme="minorHAnsi" w:eastAsiaTheme="minorEastAsia" w:hAnsiTheme="minorHAnsi" w:cstheme="minorBidi"/>
              <w:noProof/>
              <w:sz w:val="22"/>
              <w:lang w:val="fi-FI" w:eastAsia="fi-FI"/>
            </w:rPr>
          </w:pPr>
          <w:ins w:id="46" w:author="Robert Lundmark" w:date="2014-10-22T12:26:00Z">
            <w:r w:rsidRPr="006D106A">
              <w:rPr>
                <w:rStyle w:val="Hyperlink"/>
                <w:noProof/>
              </w:rPr>
              <w:fldChar w:fldCharType="begin"/>
            </w:r>
            <w:r w:rsidRPr="006D106A">
              <w:rPr>
                <w:rStyle w:val="Hyperlink"/>
                <w:noProof/>
              </w:rPr>
              <w:instrText xml:space="preserve"> </w:instrText>
            </w:r>
            <w:r>
              <w:rPr>
                <w:noProof/>
              </w:rPr>
              <w:instrText>HYPERLINK \l "_Toc401744159"</w:instrText>
            </w:r>
            <w:r w:rsidRPr="006D106A">
              <w:rPr>
                <w:rStyle w:val="Hyperlink"/>
                <w:noProof/>
              </w:rPr>
              <w:instrText xml:space="preserve"> </w:instrText>
            </w:r>
            <w:r w:rsidRPr="006D106A">
              <w:rPr>
                <w:rStyle w:val="Hyperlink"/>
                <w:noProof/>
              </w:rPr>
            </w:r>
            <w:r w:rsidRPr="006D106A">
              <w:rPr>
                <w:rStyle w:val="Hyperlink"/>
                <w:noProof/>
              </w:rPr>
              <w:fldChar w:fldCharType="separate"/>
            </w:r>
            <w:r w:rsidRPr="006D106A">
              <w:rPr>
                <w:rStyle w:val="Hyperlink"/>
                <w:noProof/>
              </w:rPr>
              <w:t>3.1.2</w:t>
            </w:r>
            <w:r>
              <w:rPr>
                <w:rFonts w:asciiTheme="minorHAnsi" w:eastAsiaTheme="minorEastAsia" w:hAnsiTheme="minorHAnsi" w:cstheme="minorBidi"/>
                <w:noProof/>
                <w:sz w:val="22"/>
                <w:lang w:val="fi-FI" w:eastAsia="fi-FI"/>
              </w:rPr>
              <w:tab/>
            </w:r>
            <w:r w:rsidRPr="006D106A">
              <w:rPr>
                <w:rStyle w:val="Hyperlink"/>
                <w:noProof/>
              </w:rPr>
              <w:t>Obligatoriska kontrakt</w:t>
            </w:r>
            <w:r>
              <w:rPr>
                <w:noProof/>
                <w:webHidden/>
              </w:rPr>
              <w:tab/>
            </w:r>
            <w:r>
              <w:rPr>
                <w:noProof/>
                <w:webHidden/>
              </w:rPr>
              <w:fldChar w:fldCharType="begin"/>
            </w:r>
            <w:r>
              <w:rPr>
                <w:noProof/>
                <w:webHidden/>
              </w:rPr>
              <w:instrText xml:space="preserve"> PAGEREF _Toc401744159 \h </w:instrText>
            </w:r>
            <w:r>
              <w:rPr>
                <w:noProof/>
                <w:webHidden/>
              </w:rPr>
            </w:r>
          </w:ins>
          <w:r>
            <w:rPr>
              <w:noProof/>
              <w:webHidden/>
            </w:rPr>
            <w:fldChar w:fldCharType="separate"/>
          </w:r>
          <w:ins w:id="47" w:author="Robert Lundmark" w:date="2014-10-22T12:26:00Z">
            <w:r>
              <w:rPr>
                <w:noProof/>
                <w:webHidden/>
              </w:rPr>
              <w:t>10</w:t>
            </w:r>
            <w:r>
              <w:rPr>
                <w:noProof/>
                <w:webHidden/>
              </w:rPr>
              <w:fldChar w:fldCharType="end"/>
            </w:r>
            <w:r w:rsidRPr="006D106A">
              <w:rPr>
                <w:rStyle w:val="Hyperlink"/>
                <w:noProof/>
              </w:rPr>
              <w:fldChar w:fldCharType="end"/>
            </w:r>
          </w:ins>
        </w:p>
        <w:p w14:paraId="5A17DE97" w14:textId="77777777" w:rsidR="000461AF" w:rsidRDefault="000461AF">
          <w:pPr>
            <w:pStyle w:val="TOC2"/>
            <w:tabs>
              <w:tab w:val="left" w:pos="880"/>
              <w:tab w:val="right" w:leader="dot" w:pos="10456"/>
            </w:tabs>
            <w:rPr>
              <w:ins w:id="48" w:author="Robert Lundmark" w:date="2014-10-22T12:26:00Z"/>
              <w:rFonts w:asciiTheme="minorHAnsi" w:eastAsiaTheme="minorEastAsia" w:hAnsiTheme="minorHAnsi" w:cstheme="minorBidi"/>
              <w:noProof/>
              <w:sz w:val="22"/>
              <w:lang w:val="fi-FI" w:eastAsia="fi-FI"/>
            </w:rPr>
          </w:pPr>
          <w:ins w:id="49" w:author="Robert Lundmark" w:date="2014-10-22T12:26:00Z">
            <w:r w:rsidRPr="006D106A">
              <w:rPr>
                <w:rStyle w:val="Hyperlink"/>
                <w:noProof/>
              </w:rPr>
              <w:fldChar w:fldCharType="begin"/>
            </w:r>
            <w:r w:rsidRPr="006D106A">
              <w:rPr>
                <w:rStyle w:val="Hyperlink"/>
                <w:noProof/>
              </w:rPr>
              <w:instrText xml:space="preserve"> </w:instrText>
            </w:r>
            <w:r>
              <w:rPr>
                <w:noProof/>
              </w:rPr>
              <w:instrText>HYPERLINK \l "_Toc401744160"</w:instrText>
            </w:r>
            <w:r w:rsidRPr="006D106A">
              <w:rPr>
                <w:rStyle w:val="Hyperlink"/>
                <w:noProof/>
              </w:rPr>
              <w:instrText xml:space="preserve"> </w:instrText>
            </w:r>
            <w:r w:rsidRPr="006D106A">
              <w:rPr>
                <w:rStyle w:val="Hyperlink"/>
                <w:noProof/>
              </w:rPr>
            </w:r>
            <w:r w:rsidRPr="006D106A">
              <w:rPr>
                <w:rStyle w:val="Hyperlink"/>
                <w:noProof/>
              </w:rPr>
              <w:fldChar w:fldCharType="separate"/>
            </w:r>
            <w:r w:rsidRPr="006D106A">
              <w:rPr>
                <w:rStyle w:val="Hyperlink"/>
                <w:noProof/>
              </w:rPr>
              <w:t>3.2</w:t>
            </w:r>
            <w:r>
              <w:rPr>
                <w:rFonts w:asciiTheme="minorHAnsi" w:eastAsiaTheme="minorEastAsia" w:hAnsiTheme="minorHAnsi" w:cstheme="minorBidi"/>
                <w:noProof/>
                <w:sz w:val="22"/>
                <w:lang w:val="fi-FI" w:eastAsia="fi-FI"/>
              </w:rPr>
              <w:tab/>
            </w:r>
            <w:r w:rsidRPr="006D106A">
              <w:rPr>
                <w:rStyle w:val="Hyperlink"/>
                <w:noProof/>
              </w:rPr>
              <w:t>Adressering</w:t>
            </w:r>
            <w:r>
              <w:rPr>
                <w:noProof/>
                <w:webHidden/>
              </w:rPr>
              <w:tab/>
            </w:r>
            <w:r>
              <w:rPr>
                <w:noProof/>
                <w:webHidden/>
              </w:rPr>
              <w:fldChar w:fldCharType="begin"/>
            </w:r>
            <w:r>
              <w:rPr>
                <w:noProof/>
                <w:webHidden/>
              </w:rPr>
              <w:instrText xml:space="preserve"> PAGEREF _Toc401744160 \h </w:instrText>
            </w:r>
            <w:r>
              <w:rPr>
                <w:noProof/>
                <w:webHidden/>
              </w:rPr>
            </w:r>
          </w:ins>
          <w:r>
            <w:rPr>
              <w:noProof/>
              <w:webHidden/>
            </w:rPr>
            <w:fldChar w:fldCharType="separate"/>
          </w:r>
          <w:ins w:id="50" w:author="Robert Lundmark" w:date="2014-10-22T12:26:00Z">
            <w:r>
              <w:rPr>
                <w:noProof/>
                <w:webHidden/>
              </w:rPr>
              <w:t>11</w:t>
            </w:r>
            <w:r>
              <w:rPr>
                <w:noProof/>
                <w:webHidden/>
              </w:rPr>
              <w:fldChar w:fldCharType="end"/>
            </w:r>
            <w:r w:rsidRPr="006D106A">
              <w:rPr>
                <w:rStyle w:val="Hyperlink"/>
                <w:noProof/>
              </w:rPr>
              <w:fldChar w:fldCharType="end"/>
            </w:r>
          </w:ins>
        </w:p>
        <w:p w14:paraId="60C339B8" w14:textId="77777777" w:rsidR="000461AF" w:rsidRDefault="000461AF">
          <w:pPr>
            <w:pStyle w:val="TOC2"/>
            <w:tabs>
              <w:tab w:val="left" w:pos="880"/>
              <w:tab w:val="right" w:leader="dot" w:pos="10456"/>
            </w:tabs>
            <w:rPr>
              <w:ins w:id="51" w:author="Robert Lundmark" w:date="2014-10-22T12:26:00Z"/>
              <w:rFonts w:asciiTheme="minorHAnsi" w:eastAsiaTheme="minorEastAsia" w:hAnsiTheme="minorHAnsi" w:cstheme="minorBidi"/>
              <w:noProof/>
              <w:sz w:val="22"/>
              <w:lang w:val="fi-FI" w:eastAsia="fi-FI"/>
            </w:rPr>
          </w:pPr>
          <w:ins w:id="52" w:author="Robert Lundmark" w:date="2014-10-22T12:26:00Z">
            <w:r w:rsidRPr="006D106A">
              <w:rPr>
                <w:rStyle w:val="Hyperlink"/>
                <w:noProof/>
              </w:rPr>
              <w:fldChar w:fldCharType="begin"/>
            </w:r>
            <w:r w:rsidRPr="006D106A">
              <w:rPr>
                <w:rStyle w:val="Hyperlink"/>
                <w:noProof/>
              </w:rPr>
              <w:instrText xml:space="preserve"> </w:instrText>
            </w:r>
            <w:r>
              <w:rPr>
                <w:noProof/>
              </w:rPr>
              <w:instrText>HYPERLINK \l "_Toc401744161"</w:instrText>
            </w:r>
            <w:r w:rsidRPr="006D106A">
              <w:rPr>
                <w:rStyle w:val="Hyperlink"/>
                <w:noProof/>
              </w:rPr>
              <w:instrText xml:space="preserve"> </w:instrText>
            </w:r>
            <w:r w:rsidRPr="006D106A">
              <w:rPr>
                <w:rStyle w:val="Hyperlink"/>
                <w:noProof/>
              </w:rPr>
            </w:r>
            <w:r w:rsidRPr="006D106A">
              <w:rPr>
                <w:rStyle w:val="Hyperlink"/>
                <w:noProof/>
              </w:rPr>
              <w:fldChar w:fldCharType="separate"/>
            </w:r>
            <w:r w:rsidRPr="006D106A">
              <w:rPr>
                <w:rStyle w:val="Hyperlink"/>
                <w:noProof/>
              </w:rPr>
              <w:t>3.3</w:t>
            </w:r>
            <w:r>
              <w:rPr>
                <w:rFonts w:asciiTheme="minorHAnsi" w:eastAsiaTheme="minorEastAsia" w:hAnsiTheme="minorHAnsi" w:cstheme="minorBidi"/>
                <w:noProof/>
                <w:sz w:val="22"/>
                <w:lang w:val="fi-FI" w:eastAsia="fi-FI"/>
              </w:rPr>
              <w:tab/>
            </w:r>
            <w:r w:rsidRPr="006D106A">
              <w:rPr>
                <w:rStyle w:val="Hyperlink"/>
                <w:noProof/>
              </w:rPr>
              <w:t>Aggregering och engagemangsindex</w:t>
            </w:r>
            <w:r>
              <w:rPr>
                <w:noProof/>
                <w:webHidden/>
              </w:rPr>
              <w:tab/>
            </w:r>
            <w:r>
              <w:rPr>
                <w:noProof/>
                <w:webHidden/>
              </w:rPr>
              <w:fldChar w:fldCharType="begin"/>
            </w:r>
            <w:r>
              <w:rPr>
                <w:noProof/>
                <w:webHidden/>
              </w:rPr>
              <w:instrText xml:space="preserve"> PAGEREF _Toc401744161 \h </w:instrText>
            </w:r>
            <w:r>
              <w:rPr>
                <w:noProof/>
                <w:webHidden/>
              </w:rPr>
            </w:r>
          </w:ins>
          <w:r>
            <w:rPr>
              <w:noProof/>
              <w:webHidden/>
            </w:rPr>
            <w:fldChar w:fldCharType="separate"/>
          </w:r>
          <w:ins w:id="53" w:author="Robert Lundmark" w:date="2014-10-22T12:26:00Z">
            <w:r>
              <w:rPr>
                <w:noProof/>
                <w:webHidden/>
              </w:rPr>
              <w:t>11</w:t>
            </w:r>
            <w:r>
              <w:rPr>
                <w:noProof/>
                <w:webHidden/>
              </w:rPr>
              <w:fldChar w:fldCharType="end"/>
            </w:r>
            <w:r w:rsidRPr="006D106A">
              <w:rPr>
                <w:rStyle w:val="Hyperlink"/>
                <w:noProof/>
              </w:rPr>
              <w:fldChar w:fldCharType="end"/>
            </w:r>
          </w:ins>
        </w:p>
        <w:p w14:paraId="3C8A3324" w14:textId="77777777" w:rsidR="000461AF" w:rsidRDefault="000461AF">
          <w:pPr>
            <w:pStyle w:val="TOC1"/>
            <w:tabs>
              <w:tab w:val="left" w:pos="400"/>
              <w:tab w:val="right" w:leader="dot" w:pos="10456"/>
            </w:tabs>
            <w:rPr>
              <w:ins w:id="54" w:author="Robert Lundmark" w:date="2014-10-22T12:26:00Z"/>
              <w:rFonts w:asciiTheme="minorHAnsi" w:eastAsiaTheme="minorEastAsia" w:hAnsiTheme="minorHAnsi" w:cstheme="minorBidi"/>
              <w:noProof/>
              <w:sz w:val="22"/>
              <w:lang w:val="fi-FI" w:eastAsia="fi-FI"/>
            </w:rPr>
          </w:pPr>
          <w:ins w:id="55" w:author="Robert Lundmark" w:date="2014-10-22T12:26:00Z">
            <w:r w:rsidRPr="006D106A">
              <w:rPr>
                <w:rStyle w:val="Hyperlink"/>
                <w:noProof/>
              </w:rPr>
              <w:fldChar w:fldCharType="begin"/>
            </w:r>
            <w:r w:rsidRPr="006D106A">
              <w:rPr>
                <w:rStyle w:val="Hyperlink"/>
                <w:noProof/>
              </w:rPr>
              <w:instrText xml:space="preserve"> </w:instrText>
            </w:r>
            <w:r>
              <w:rPr>
                <w:noProof/>
              </w:rPr>
              <w:instrText>HYPERLINK \l "_Toc401744162"</w:instrText>
            </w:r>
            <w:r w:rsidRPr="006D106A">
              <w:rPr>
                <w:rStyle w:val="Hyperlink"/>
                <w:noProof/>
              </w:rPr>
              <w:instrText xml:space="preserve"> </w:instrText>
            </w:r>
            <w:r w:rsidRPr="006D106A">
              <w:rPr>
                <w:rStyle w:val="Hyperlink"/>
                <w:noProof/>
              </w:rPr>
            </w:r>
            <w:r w:rsidRPr="006D106A">
              <w:rPr>
                <w:rStyle w:val="Hyperlink"/>
                <w:noProof/>
              </w:rPr>
              <w:fldChar w:fldCharType="separate"/>
            </w:r>
            <w:r w:rsidRPr="006D106A">
              <w:rPr>
                <w:rStyle w:val="Hyperlink"/>
                <w:noProof/>
              </w:rPr>
              <w:t>4</w:t>
            </w:r>
            <w:r>
              <w:rPr>
                <w:rFonts w:asciiTheme="minorHAnsi" w:eastAsiaTheme="minorEastAsia" w:hAnsiTheme="minorHAnsi" w:cstheme="minorBidi"/>
                <w:noProof/>
                <w:sz w:val="22"/>
                <w:lang w:val="fi-FI" w:eastAsia="fi-FI"/>
              </w:rPr>
              <w:tab/>
            </w:r>
            <w:r w:rsidRPr="006D106A">
              <w:rPr>
                <w:rStyle w:val="Hyperlink"/>
                <w:noProof/>
              </w:rPr>
              <w:t>Tjänstedomänens krav och regler</w:t>
            </w:r>
            <w:r>
              <w:rPr>
                <w:noProof/>
                <w:webHidden/>
              </w:rPr>
              <w:tab/>
            </w:r>
            <w:r>
              <w:rPr>
                <w:noProof/>
                <w:webHidden/>
              </w:rPr>
              <w:fldChar w:fldCharType="begin"/>
            </w:r>
            <w:r>
              <w:rPr>
                <w:noProof/>
                <w:webHidden/>
              </w:rPr>
              <w:instrText xml:space="preserve"> PAGEREF _Toc401744162 \h </w:instrText>
            </w:r>
            <w:r>
              <w:rPr>
                <w:noProof/>
                <w:webHidden/>
              </w:rPr>
            </w:r>
          </w:ins>
          <w:r>
            <w:rPr>
              <w:noProof/>
              <w:webHidden/>
            </w:rPr>
            <w:fldChar w:fldCharType="separate"/>
          </w:r>
          <w:ins w:id="56" w:author="Robert Lundmark" w:date="2014-10-22T12:26:00Z">
            <w:r>
              <w:rPr>
                <w:noProof/>
                <w:webHidden/>
              </w:rPr>
              <w:t>11</w:t>
            </w:r>
            <w:r>
              <w:rPr>
                <w:noProof/>
                <w:webHidden/>
              </w:rPr>
              <w:fldChar w:fldCharType="end"/>
            </w:r>
            <w:r w:rsidRPr="006D106A">
              <w:rPr>
                <w:rStyle w:val="Hyperlink"/>
                <w:noProof/>
              </w:rPr>
              <w:fldChar w:fldCharType="end"/>
            </w:r>
          </w:ins>
        </w:p>
        <w:p w14:paraId="1CD8CA1E" w14:textId="77777777" w:rsidR="000461AF" w:rsidRDefault="000461AF">
          <w:pPr>
            <w:pStyle w:val="TOC2"/>
            <w:tabs>
              <w:tab w:val="left" w:pos="880"/>
              <w:tab w:val="right" w:leader="dot" w:pos="10456"/>
            </w:tabs>
            <w:rPr>
              <w:ins w:id="57" w:author="Robert Lundmark" w:date="2014-10-22T12:26:00Z"/>
              <w:rFonts w:asciiTheme="minorHAnsi" w:eastAsiaTheme="minorEastAsia" w:hAnsiTheme="minorHAnsi" w:cstheme="minorBidi"/>
              <w:noProof/>
              <w:sz w:val="22"/>
              <w:lang w:val="fi-FI" w:eastAsia="fi-FI"/>
            </w:rPr>
          </w:pPr>
          <w:ins w:id="58" w:author="Robert Lundmark" w:date="2014-10-22T12:26:00Z">
            <w:r w:rsidRPr="006D106A">
              <w:rPr>
                <w:rStyle w:val="Hyperlink"/>
                <w:noProof/>
              </w:rPr>
              <w:fldChar w:fldCharType="begin"/>
            </w:r>
            <w:r w:rsidRPr="006D106A">
              <w:rPr>
                <w:rStyle w:val="Hyperlink"/>
                <w:noProof/>
              </w:rPr>
              <w:instrText xml:space="preserve"> </w:instrText>
            </w:r>
            <w:r>
              <w:rPr>
                <w:noProof/>
              </w:rPr>
              <w:instrText>HYPERLINK \l "_Toc401744163"</w:instrText>
            </w:r>
            <w:r w:rsidRPr="006D106A">
              <w:rPr>
                <w:rStyle w:val="Hyperlink"/>
                <w:noProof/>
              </w:rPr>
              <w:instrText xml:space="preserve"> </w:instrText>
            </w:r>
            <w:r w:rsidRPr="006D106A">
              <w:rPr>
                <w:rStyle w:val="Hyperlink"/>
                <w:noProof/>
              </w:rPr>
            </w:r>
            <w:r w:rsidRPr="006D106A">
              <w:rPr>
                <w:rStyle w:val="Hyperlink"/>
                <w:noProof/>
              </w:rPr>
              <w:fldChar w:fldCharType="separate"/>
            </w:r>
            <w:r w:rsidRPr="006D106A">
              <w:rPr>
                <w:rStyle w:val="Hyperlink"/>
                <w:noProof/>
              </w:rPr>
              <w:t>4.1</w:t>
            </w:r>
            <w:r>
              <w:rPr>
                <w:rFonts w:asciiTheme="minorHAnsi" w:eastAsiaTheme="minorEastAsia" w:hAnsiTheme="minorHAnsi" w:cstheme="minorBidi"/>
                <w:noProof/>
                <w:sz w:val="22"/>
                <w:lang w:val="fi-FI" w:eastAsia="fi-FI"/>
              </w:rPr>
              <w:tab/>
            </w:r>
            <w:r w:rsidRPr="006D106A">
              <w:rPr>
                <w:rStyle w:val="Hyperlink"/>
                <w:noProof/>
              </w:rPr>
              <w:t>Informationssäkerhet och juridik</w:t>
            </w:r>
            <w:r>
              <w:rPr>
                <w:noProof/>
                <w:webHidden/>
              </w:rPr>
              <w:tab/>
            </w:r>
            <w:r>
              <w:rPr>
                <w:noProof/>
                <w:webHidden/>
              </w:rPr>
              <w:fldChar w:fldCharType="begin"/>
            </w:r>
            <w:r>
              <w:rPr>
                <w:noProof/>
                <w:webHidden/>
              </w:rPr>
              <w:instrText xml:space="preserve"> PAGEREF _Toc401744163 \h </w:instrText>
            </w:r>
            <w:r>
              <w:rPr>
                <w:noProof/>
                <w:webHidden/>
              </w:rPr>
            </w:r>
          </w:ins>
          <w:r>
            <w:rPr>
              <w:noProof/>
              <w:webHidden/>
            </w:rPr>
            <w:fldChar w:fldCharType="separate"/>
          </w:r>
          <w:ins w:id="59" w:author="Robert Lundmark" w:date="2014-10-22T12:26:00Z">
            <w:r>
              <w:rPr>
                <w:noProof/>
                <w:webHidden/>
              </w:rPr>
              <w:t>11</w:t>
            </w:r>
            <w:r>
              <w:rPr>
                <w:noProof/>
                <w:webHidden/>
              </w:rPr>
              <w:fldChar w:fldCharType="end"/>
            </w:r>
            <w:r w:rsidRPr="006D106A">
              <w:rPr>
                <w:rStyle w:val="Hyperlink"/>
                <w:noProof/>
              </w:rPr>
              <w:fldChar w:fldCharType="end"/>
            </w:r>
          </w:ins>
        </w:p>
        <w:p w14:paraId="43CE92CD" w14:textId="77777777" w:rsidR="000461AF" w:rsidRDefault="000461AF">
          <w:pPr>
            <w:pStyle w:val="TOC2"/>
            <w:tabs>
              <w:tab w:val="left" w:pos="880"/>
              <w:tab w:val="right" w:leader="dot" w:pos="10456"/>
            </w:tabs>
            <w:rPr>
              <w:ins w:id="60" w:author="Robert Lundmark" w:date="2014-10-22T12:26:00Z"/>
              <w:rFonts w:asciiTheme="minorHAnsi" w:eastAsiaTheme="minorEastAsia" w:hAnsiTheme="minorHAnsi" w:cstheme="minorBidi"/>
              <w:noProof/>
              <w:sz w:val="22"/>
              <w:lang w:val="fi-FI" w:eastAsia="fi-FI"/>
            </w:rPr>
          </w:pPr>
          <w:ins w:id="61" w:author="Robert Lundmark" w:date="2014-10-22T12:26:00Z">
            <w:r w:rsidRPr="006D106A">
              <w:rPr>
                <w:rStyle w:val="Hyperlink"/>
                <w:noProof/>
              </w:rPr>
              <w:fldChar w:fldCharType="begin"/>
            </w:r>
            <w:r w:rsidRPr="006D106A">
              <w:rPr>
                <w:rStyle w:val="Hyperlink"/>
                <w:noProof/>
              </w:rPr>
              <w:instrText xml:space="preserve"> </w:instrText>
            </w:r>
            <w:r>
              <w:rPr>
                <w:noProof/>
              </w:rPr>
              <w:instrText>HYPERLINK \l "_Toc401744164"</w:instrText>
            </w:r>
            <w:r w:rsidRPr="006D106A">
              <w:rPr>
                <w:rStyle w:val="Hyperlink"/>
                <w:noProof/>
              </w:rPr>
              <w:instrText xml:space="preserve"> </w:instrText>
            </w:r>
            <w:r w:rsidRPr="006D106A">
              <w:rPr>
                <w:rStyle w:val="Hyperlink"/>
                <w:noProof/>
              </w:rPr>
            </w:r>
            <w:r w:rsidRPr="006D106A">
              <w:rPr>
                <w:rStyle w:val="Hyperlink"/>
                <w:noProof/>
              </w:rPr>
              <w:fldChar w:fldCharType="separate"/>
            </w:r>
            <w:r w:rsidRPr="006D106A">
              <w:rPr>
                <w:rStyle w:val="Hyperlink"/>
                <w:noProof/>
              </w:rPr>
              <w:t>4.2</w:t>
            </w:r>
            <w:r>
              <w:rPr>
                <w:rFonts w:asciiTheme="minorHAnsi" w:eastAsiaTheme="minorEastAsia" w:hAnsiTheme="minorHAnsi" w:cstheme="minorBidi"/>
                <w:noProof/>
                <w:sz w:val="22"/>
                <w:lang w:val="fi-FI" w:eastAsia="fi-FI"/>
              </w:rPr>
              <w:tab/>
            </w:r>
            <w:r w:rsidRPr="006D106A">
              <w:rPr>
                <w:rStyle w:val="Hyperlink"/>
                <w:noProof/>
              </w:rPr>
              <w:t>Icke funktionella krav</w:t>
            </w:r>
            <w:r>
              <w:rPr>
                <w:noProof/>
                <w:webHidden/>
              </w:rPr>
              <w:tab/>
            </w:r>
            <w:r>
              <w:rPr>
                <w:noProof/>
                <w:webHidden/>
              </w:rPr>
              <w:fldChar w:fldCharType="begin"/>
            </w:r>
            <w:r>
              <w:rPr>
                <w:noProof/>
                <w:webHidden/>
              </w:rPr>
              <w:instrText xml:space="preserve"> PAGEREF _Toc401744164 \h </w:instrText>
            </w:r>
            <w:r>
              <w:rPr>
                <w:noProof/>
                <w:webHidden/>
              </w:rPr>
            </w:r>
          </w:ins>
          <w:r>
            <w:rPr>
              <w:noProof/>
              <w:webHidden/>
            </w:rPr>
            <w:fldChar w:fldCharType="separate"/>
          </w:r>
          <w:ins w:id="62" w:author="Robert Lundmark" w:date="2014-10-22T12:26:00Z">
            <w:r>
              <w:rPr>
                <w:noProof/>
                <w:webHidden/>
              </w:rPr>
              <w:t>11</w:t>
            </w:r>
            <w:r>
              <w:rPr>
                <w:noProof/>
                <w:webHidden/>
              </w:rPr>
              <w:fldChar w:fldCharType="end"/>
            </w:r>
            <w:r w:rsidRPr="006D106A">
              <w:rPr>
                <w:rStyle w:val="Hyperlink"/>
                <w:noProof/>
              </w:rPr>
              <w:fldChar w:fldCharType="end"/>
            </w:r>
          </w:ins>
        </w:p>
        <w:p w14:paraId="66E29B43" w14:textId="77777777" w:rsidR="000461AF" w:rsidRDefault="000461AF">
          <w:pPr>
            <w:pStyle w:val="TOC3"/>
            <w:tabs>
              <w:tab w:val="left" w:pos="1100"/>
              <w:tab w:val="right" w:leader="dot" w:pos="10456"/>
            </w:tabs>
            <w:rPr>
              <w:ins w:id="63" w:author="Robert Lundmark" w:date="2014-10-22T12:26:00Z"/>
              <w:rFonts w:asciiTheme="minorHAnsi" w:eastAsiaTheme="minorEastAsia" w:hAnsiTheme="minorHAnsi" w:cstheme="minorBidi"/>
              <w:noProof/>
              <w:sz w:val="22"/>
              <w:lang w:val="fi-FI" w:eastAsia="fi-FI"/>
            </w:rPr>
          </w:pPr>
          <w:ins w:id="64" w:author="Robert Lundmark" w:date="2014-10-22T12:26:00Z">
            <w:r w:rsidRPr="006D106A">
              <w:rPr>
                <w:rStyle w:val="Hyperlink"/>
                <w:noProof/>
              </w:rPr>
              <w:fldChar w:fldCharType="begin"/>
            </w:r>
            <w:r w:rsidRPr="006D106A">
              <w:rPr>
                <w:rStyle w:val="Hyperlink"/>
                <w:noProof/>
              </w:rPr>
              <w:instrText xml:space="preserve"> </w:instrText>
            </w:r>
            <w:r>
              <w:rPr>
                <w:noProof/>
              </w:rPr>
              <w:instrText>HYPERLINK \l "_Toc401744165"</w:instrText>
            </w:r>
            <w:r w:rsidRPr="006D106A">
              <w:rPr>
                <w:rStyle w:val="Hyperlink"/>
                <w:noProof/>
              </w:rPr>
              <w:instrText xml:space="preserve"> </w:instrText>
            </w:r>
            <w:r w:rsidRPr="006D106A">
              <w:rPr>
                <w:rStyle w:val="Hyperlink"/>
                <w:noProof/>
              </w:rPr>
            </w:r>
            <w:r w:rsidRPr="006D106A">
              <w:rPr>
                <w:rStyle w:val="Hyperlink"/>
                <w:noProof/>
              </w:rPr>
              <w:fldChar w:fldCharType="separate"/>
            </w:r>
            <w:r w:rsidRPr="006D106A">
              <w:rPr>
                <w:rStyle w:val="Hyperlink"/>
                <w:noProof/>
              </w:rPr>
              <w:t>4.2.1</w:t>
            </w:r>
            <w:r>
              <w:rPr>
                <w:rFonts w:asciiTheme="minorHAnsi" w:eastAsiaTheme="minorEastAsia" w:hAnsiTheme="minorHAnsi" w:cstheme="minorBidi"/>
                <w:noProof/>
                <w:sz w:val="22"/>
                <w:lang w:val="fi-FI" w:eastAsia="fi-FI"/>
              </w:rPr>
              <w:tab/>
            </w:r>
            <w:r w:rsidRPr="006D106A">
              <w:rPr>
                <w:rStyle w:val="Hyperlink"/>
                <w:noProof/>
              </w:rPr>
              <w:t>Krav på en tjänsteproducent</w:t>
            </w:r>
            <w:r>
              <w:rPr>
                <w:noProof/>
                <w:webHidden/>
              </w:rPr>
              <w:tab/>
            </w:r>
            <w:r>
              <w:rPr>
                <w:noProof/>
                <w:webHidden/>
              </w:rPr>
              <w:fldChar w:fldCharType="begin"/>
            </w:r>
            <w:r>
              <w:rPr>
                <w:noProof/>
                <w:webHidden/>
              </w:rPr>
              <w:instrText xml:space="preserve"> PAGEREF _Toc401744165 \h </w:instrText>
            </w:r>
            <w:r>
              <w:rPr>
                <w:noProof/>
                <w:webHidden/>
              </w:rPr>
            </w:r>
          </w:ins>
          <w:r>
            <w:rPr>
              <w:noProof/>
              <w:webHidden/>
            </w:rPr>
            <w:fldChar w:fldCharType="separate"/>
          </w:r>
          <w:ins w:id="65" w:author="Robert Lundmark" w:date="2014-10-22T12:26:00Z">
            <w:r>
              <w:rPr>
                <w:noProof/>
                <w:webHidden/>
              </w:rPr>
              <w:t>11</w:t>
            </w:r>
            <w:r>
              <w:rPr>
                <w:noProof/>
                <w:webHidden/>
              </w:rPr>
              <w:fldChar w:fldCharType="end"/>
            </w:r>
            <w:r w:rsidRPr="006D106A">
              <w:rPr>
                <w:rStyle w:val="Hyperlink"/>
                <w:noProof/>
              </w:rPr>
              <w:fldChar w:fldCharType="end"/>
            </w:r>
          </w:ins>
        </w:p>
        <w:p w14:paraId="1E6B3C8C" w14:textId="77777777" w:rsidR="000461AF" w:rsidRDefault="000461AF">
          <w:pPr>
            <w:pStyle w:val="TOC3"/>
            <w:tabs>
              <w:tab w:val="left" w:pos="1100"/>
              <w:tab w:val="right" w:leader="dot" w:pos="10456"/>
            </w:tabs>
            <w:rPr>
              <w:ins w:id="66" w:author="Robert Lundmark" w:date="2014-10-22T12:26:00Z"/>
              <w:rFonts w:asciiTheme="minorHAnsi" w:eastAsiaTheme="minorEastAsia" w:hAnsiTheme="minorHAnsi" w:cstheme="minorBidi"/>
              <w:noProof/>
              <w:sz w:val="22"/>
              <w:lang w:val="fi-FI" w:eastAsia="fi-FI"/>
            </w:rPr>
          </w:pPr>
          <w:ins w:id="67" w:author="Robert Lundmark" w:date="2014-10-22T12:26:00Z">
            <w:r w:rsidRPr="006D106A">
              <w:rPr>
                <w:rStyle w:val="Hyperlink"/>
                <w:noProof/>
              </w:rPr>
              <w:fldChar w:fldCharType="begin"/>
            </w:r>
            <w:r w:rsidRPr="006D106A">
              <w:rPr>
                <w:rStyle w:val="Hyperlink"/>
                <w:noProof/>
              </w:rPr>
              <w:instrText xml:space="preserve"> </w:instrText>
            </w:r>
            <w:r>
              <w:rPr>
                <w:noProof/>
              </w:rPr>
              <w:instrText>HYPERLINK \l "_Toc401744166"</w:instrText>
            </w:r>
            <w:r w:rsidRPr="006D106A">
              <w:rPr>
                <w:rStyle w:val="Hyperlink"/>
                <w:noProof/>
              </w:rPr>
              <w:instrText xml:space="preserve"> </w:instrText>
            </w:r>
            <w:r w:rsidRPr="006D106A">
              <w:rPr>
                <w:rStyle w:val="Hyperlink"/>
                <w:noProof/>
              </w:rPr>
            </w:r>
            <w:r w:rsidRPr="006D106A">
              <w:rPr>
                <w:rStyle w:val="Hyperlink"/>
                <w:noProof/>
              </w:rPr>
              <w:fldChar w:fldCharType="separate"/>
            </w:r>
            <w:r w:rsidRPr="006D106A">
              <w:rPr>
                <w:rStyle w:val="Hyperlink"/>
                <w:noProof/>
              </w:rPr>
              <w:t>4.2.2</w:t>
            </w:r>
            <w:r>
              <w:rPr>
                <w:rFonts w:asciiTheme="minorHAnsi" w:eastAsiaTheme="minorEastAsia" w:hAnsiTheme="minorHAnsi" w:cstheme="minorBidi"/>
                <w:noProof/>
                <w:sz w:val="22"/>
                <w:lang w:val="fi-FI" w:eastAsia="fi-FI"/>
              </w:rPr>
              <w:tab/>
            </w:r>
            <w:r w:rsidRPr="006D106A">
              <w:rPr>
                <w:rStyle w:val="Hyperlink"/>
                <w:noProof/>
              </w:rPr>
              <w:t>Övriga krav</w:t>
            </w:r>
            <w:r>
              <w:rPr>
                <w:noProof/>
                <w:webHidden/>
              </w:rPr>
              <w:tab/>
            </w:r>
            <w:r>
              <w:rPr>
                <w:noProof/>
                <w:webHidden/>
              </w:rPr>
              <w:fldChar w:fldCharType="begin"/>
            </w:r>
            <w:r>
              <w:rPr>
                <w:noProof/>
                <w:webHidden/>
              </w:rPr>
              <w:instrText xml:space="preserve"> PAGEREF _Toc401744166 \h </w:instrText>
            </w:r>
            <w:r>
              <w:rPr>
                <w:noProof/>
                <w:webHidden/>
              </w:rPr>
            </w:r>
          </w:ins>
          <w:r>
            <w:rPr>
              <w:noProof/>
              <w:webHidden/>
            </w:rPr>
            <w:fldChar w:fldCharType="separate"/>
          </w:r>
          <w:ins w:id="68" w:author="Robert Lundmark" w:date="2014-10-22T12:26:00Z">
            <w:r>
              <w:rPr>
                <w:noProof/>
                <w:webHidden/>
              </w:rPr>
              <w:t>14</w:t>
            </w:r>
            <w:r>
              <w:rPr>
                <w:noProof/>
                <w:webHidden/>
              </w:rPr>
              <w:fldChar w:fldCharType="end"/>
            </w:r>
            <w:r w:rsidRPr="006D106A">
              <w:rPr>
                <w:rStyle w:val="Hyperlink"/>
                <w:noProof/>
              </w:rPr>
              <w:fldChar w:fldCharType="end"/>
            </w:r>
          </w:ins>
        </w:p>
        <w:p w14:paraId="12FE8D38" w14:textId="77777777" w:rsidR="000461AF" w:rsidRDefault="000461AF">
          <w:pPr>
            <w:pStyle w:val="TOC3"/>
            <w:tabs>
              <w:tab w:val="left" w:pos="1100"/>
              <w:tab w:val="right" w:leader="dot" w:pos="10456"/>
            </w:tabs>
            <w:rPr>
              <w:ins w:id="69" w:author="Robert Lundmark" w:date="2014-10-22T12:26:00Z"/>
              <w:rFonts w:asciiTheme="minorHAnsi" w:eastAsiaTheme="minorEastAsia" w:hAnsiTheme="minorHAnsi" w:cstheme="minorBidi"/>
              <w:noProof/>
              <w:sz w:val="22"/>
              <w:lang w:val="fi-FI" w:eastAsia="fi-FI"/>
            </w:rPr>
          </w:pPr>
          <w:ins w:id="70" w:author="Robert Lundmark" w:date="2014-10-22T12:26:00Z">
            <w:r w:rsidRPr="006D106A">
              <w:rPr>
                <w:rStyle w:val="Hyperlink"/>
                <w:noProof/>
              </w:rPr>
              <w:fldChar w:fldCharType="begin"/>
            </w:r>
            <w:r w:rsidRPr="006D106A">
              <w:rPr>
                <w:rStyle w:val="Hyperlink"/>
                <w:noProof/>
              </w:rPr>
              <w:instrText xml:space="preserve"> </w:instrText>
            </w:r>
            <w:r>
              <w:rPr>
                <w:noProof/>
              </w:rPr>
              <w:instrText>HYPERLINK \l "_Toc401744167"</w:instrText>
            </w:r>
            <w:r w:rsidRPr="006D106A">
              <w:rPr>
                <w:rStyle w:val="Hyperlink"/>
                <w:noProof/>
              </w:rPr>
              <w:instrText xml:space="preserve"> </w:instrText>
            </w:r>
            <w:r w:rsidRPr="006D106A">
              <w:rPr>
                <w:rStyle w:val="Hyperlink"/>
                <w:noProof/>
              </w:rPr>
            </w:r>
            <w:r w:rsidRPr="006D106A">
              <w:rPr>
                <w:rStyle w:val="Hyperlink"/>
                <w:noProof/>
              </w:rPr>
              <w:fldChar w:fldCharType="separate"/>
            </w:r>
            <w:r w:rsidRPr="006D106A">
              <w:rPr>
                <w:rStyle w:val="Hyperlink"/>
                <w:noProof/>
              </w:rPr>
              <w:t>4.2.3</w:t>
            </w:r>
            <w:r>
              <w:rPr>
                <w:rFonts w:asciiTheme="minorHAnsi" w:eastAsiaTheme="minorEastAsia" w:hAnsiTheme="minorHAnsi" w:cstheme="minorBidi"/>
                <w:noProof/>
                <w:sz w:val="22"/>
                <w:lang w:val="fi-FI" w:eastAsia="fi-FI"/>
              </w:rPr>
              <w:tab/>
            </w:r>
            <w:r w:rsidRPr="006D106A">
              <w:rPr>
                <w:rStyle w:val="Hyperlink"/>
                <w:noProof/>
              </w:rPr>
              <w:t>Krav på en tjänstekonsument</w:t>
            </w:r>
            <w:r>
              <w:rPr>
                <w:noProof/>
                <w:webHidden/>
              </w:rPr>
              <w:tab/>
            </w:r>
            <w:r>
              <w:rPr>
                <w:noProof/>
                <w:webHidden/>
              </w:rPr>
              <w:fldChar w:fldCharType="begin"/>
            </w:r>
            <w:r>
              <w:rPr>
                <w:noProof/>
                <w:webHidden/>
              </w:rPr>
              <w:instrText xml:space="preserve"> PAGEREF _Toc401744167 \h </w:instrText>
            </w:r>
            <w:r>
              <w:rPr>
                <w:noProof/>
                <w:webHidden/>
              </w:rPr>
            </w:r>
          </w:ins>
          <w:r>
            <w:rPr>
              <w:noProof/>
              <w:webHidden/>
            </w:rPr>
            <w:fldChar w:fldCharType="separate"/>
          </w:r>
          <w:ins w:id="71" w:author="Robert Lundmark" w:date="2014-10-22T12:26:00Z">
            <w:r>
              <w:rPr>
                <w:noProof/>
                <w:webHidden/>
              </w:rPr>
              <w:t>14</w:t>
            </w:r>
            <w:r>
              <w:rPr>
                <w:noProof/>
                <w:webHidden/>
              </w:rPr>
              <w:fldChar w:fldCharType="end"/>
            </w:r>
            <w:r w:rsidRPr="006D106A">
              <w:rPr>
                <w:rStyle w:val="Hyperlink"/>
                <w:noProof/>
              </w:rPr>
              <w:fldChar w:fldCharType="end"/>
            </w:r>
          </w:ins>
        </w:p>
        <w:p w14:paraId="4A7C6653" w14:textId="77777777" w:rsidR="000461AF" w:rsidRDefault="000461AF">
          <w:pPr>
            <w:pStyle w:val="TOC1"/>
            <w:tabs>
              <w:tab w:val="left" w:pos="400"/>
              <w:tab w:val="right" w:leader="dot" w:pos="10456"/>
            </w:tabs>
            <w:rPr>
              <w:ins w:id="72" w:author="Robert Lundmark" w:date="2014-10-22T12:26:00Z"/>
              <w:rFonts w:asciiTheme="minorHAnsi" w:eastAsiaTheme="minorEastAsia" w:hAnsiTheme="minorHAnsi" w:cstheme="minorBidi"/>
              <w:noProof/>
              <w:sz w:val="22"/>
              <w:lang w:val="fi-FI" w:eastAsia="fi-FI"/>
            </w:rPr>
          </w:pPr>
          <w:ins w:id="73" w:author="Robert Lundmark" w:date="2014-10-22T12:26:00Z">
            <w:r w:rsidRPr="006D106A">
              <w:rPr>
                <w:rStyle w:val="Hyperlink"/>
                <w:noProof/>
              </w:rPr>
              <w:fldChar w:fldCharType="begin"/>
            </w:r>
            <w:r w:rsidRPr="006D106A">
              <w:rPr>
                <w:rStyle w:val="Hyperlink"/>
                <w:noProof/>
              </w:rPr>
              <w:instrText xml:space="preserve"> </w:instrText>
            </w:r>
            <w:r>
              <w:rPr>
                <w:noProof/>
              </w:rPr>
              <w:instrText>HYPERLINK \l "_Toc401744168"</w:instrText>
            </w:r>
            <w:r w:rsidRPr="006D106A">
              <w:rPr>
                <w:rStyle w:val="Hyperlink"/>
                <w:noProof/>
              </w:rPr>
              <w:instrText xml:space="preserve"> </w:instrText>
            </w:r>
            <w:r w:rsidRPr="006D106A">
              <w:rPr>
                <w:rStyle w:val="Hyperlink"/>
                <w:noProof/>
              </w:rPr>
            </w:r>
            <w:r w:rsidRPr="006D106A">
              <w:rPr>
                <w:rStyle w:val="Hyperlink"/>
                <w:noProof/>
              </w:rPr>
              <w:fldChar w:fldCharType="separate"/>
            </w:r>
            <w:r w:rsidRPr="006D106A">
              <w:rPr>
                <w:rStyle w:val="Hyperlink"/>
                <w:noProof/>
              </w:rPr>
              <w:t>5</w:t>
            </w:r>
            <w:r>
              <w:rPr>
                <w:rFonts w:asciiTheme="minorHAnsi" w:eastAsiaTheme="minorEastAsia" w:hAnsiTheme="minorHAnsi" w:cstheme="minorBidi"/>
                <w:noProof/>
                <w:sz w:val="22"/>
                <w:lang w:val="fi-FI" w:eastAsia="fi-FI"/>
              </w:rPr>
              <w:tab/>
            </w:r>
            <w:r w:rsidRPr="006D106A">
              <w:rPr>
                <w:rStyle w:val="Hyperlink"/>
                <w:noProof/>
              </w:rPr>
              <w:t>Tjänstedomänens meddelandemodeller</w:t>
            </w:r>
            <w:r>
              <w:rPr>
                <w:noProof/>
                <w:webHidden/>
              </w:rPr>
              <w:tab/>
            </w:r>
            <w:r>
              <w:rPr>
                <w:noProof/>
                <w:webHidden/>
              </w:rPr>
              <w:fldChar w:fldCharType="begin"/>
            </w:r>
            <w:r>
              <w:rPr>
                <w:noProof/>
                <w:webHidden/>
              </w:rPr>
              <w:instrText xml:space="preserve"> PAGEREF _Toc401744168 \h </w:instrText>
            </w:r>
            <w:r>
              <w:rPr>
                <w:noProof/>
                <w:webHidden/>
              </w:rPr>
            </w:r>
          </w:ins>
          <w:r>
            <w:rPr>
              <w:noProof/>
              <w:webHidden/>
            </w:rPr>
            <w:fldChar w:fldCharType="separate"/>
          </w:r>
          <w:ins w:id="74" w:author="Robert Lundmark" w:date="2014-10-22T12:26:00Z">
            <w:r>
              <w:rPr>
                <w:noProof/>
                <w:webHidden/>
              </w:rPr>
              <w:t>15</w:t>
            </w:r>
            <w:r>
              <w:rPr>
                <w:noProof/>
                <w:webHidden/>
              </w:rPr>
              <w:fldChar w:fldCharType="end"/>
            </w:r>
            <w:r w:rsidRPr="006D106A">
              <w:rPr>
                <w:rStyle w:val="Hyperlink"/>
                <w:noProof/>
              </w:rPr>
              <w:fldChar w:fldCharType="end"/>
            </w:r>
          </w:ins>
        </w:p>
        <w:p w14:paraId="216E54D9" w14:textId="77777777" w:rsidR="000461AF" w:rsidRDefault="000461AF">
          <w:pPr>
            <w:pStyle w:val="TOC2"/>
            <w:tabs>
              <w:tab w:val="left" w:pos="880"/>
              <w:tab w:val="right" w:leader="dot" w:pos="10456"/>
            </w:tabs>
            <w:rPr>
              <w:ins w:id="75" w:author="Robert Lundmark" w:date="2014-10-22T12:26:00Z"/>
              <w:rFonts w:asciiTheme="minorHAnsi" w:eastAsiaTheme="minorEastAsia" w:hAnsiTheme="minorHAnsi" w:cstheme="minorBidi"/>
              <w:noProof/>
              <w:sz w:val="22"/>
              <w:lang w:val="fi-FI" w:eastAsia="fi-FI"/>
            </w:rPr>
          </w:pPr>
          <w:ins w:id="76" w:author="Robert Lundmark" w:date="2014-10-22T12:26:00Z">
            <w:r w:rsidRPr="006D106A">
              <w:rPr>
                <w:rStyle w:val="Hyperlink"/>
                <w:noProof/>
              </w:rPr>
              <w:fldChar w:fldCharType="begin"/>
            </w:r>
            <w:r w:rsidRPr="006D106A">
              <w:rPr>
                <w:rStyle w:val="Hyperlink"/>
                <w:noProof/>
              </w:rPr>
              <w:instrText xml:space="preserve"> </w:instrText>
            </w:r>
            <w:r>
              <w:rPr>
                <w:noProof/>
              </w:rPr>
              <w:instrText>HYPERLINK \l "_Toc401744169"</w:instrText>
            </w:r>
            <w:r w:rsidRPr="006D106A">
              <w:rPr>
                <w:rStyle w:val="Hyperlink"/>
                <w:noProof/>
              </w:rPr>
              <w:instrText xml:space="preserve"> </w:instrText>
            </w:r>
            <w:r w:rsidRPr="006D106A">
              <w:rPr>
                <w:rStyle w:val="Hyperlink"/>
                <w:noProof/>
              </w:rPr>
            </w:r>
            <w:r w:rsidRPr="006D106A">
              <w:rPr>
                <w:rStyle w:val="Hyperlink"/>
                <w:noProof/>
              </w:rPr>
              <w:fldChar w:fldCharType="separate"/>
            </w:r>
            <w:r w:rsidRPr="006D106A">
              <w:rPr>
                <w:rStyle w:val="Hyperlink"/>
                <w:noProof/>
              </w:rPr>
              <w:t>5.1</w:t>
            </w:r>
            <w:r>
              <w:rPr>
                <w:rFonts w:asciiTheme="minorHAnsi" w:eastAsiaTheme="minorEastAsia" w:hAnsiTheme="minorHAnsi" w:cstheme="minorBidi"/>
                <w:noProof/>
                <w:sz w:val="22"/>
                <w:lang w:val="fi-FI" w:eastAsia="fi-FI"/>
              </w:rPr>
              <w:tab/>
            </w:r>
            <w:r w:rsidRPr="006D106A">
              <w:rPr>
                <w:rStyle w:val="Hyperlink"/>
                <w:noProof/>
              </w:rPr>
              <w:t>V-MIM</w:t>
            </w:r>
            <w:r>
              <w:rPr>
                <w:noProof/>
                <w:webHidden/>
              </w:rPr>
              <w:tab/>
            </w:r>
            <w:r>
              <w:rPr>
                <w:noProof/>
                <w:webHidden/>
              </w:rPr>
              <w:fldChar w:fldCharType="begin"/>
            </w:r>
            <w:r>
              <w:rPr>
                <w:noProof/>
                <w:webHidden/>
              </w:rPr>
              <w:instrText xml:space="preserve"> PAGEREF _Toc401744169 \h </w:instrText>
            </w:r>
            <w:r>
              <w:rPr>
                <w:noProof/>
                <w:webHidden/>
              </w:rPr>
            </w:r>
          </w:ins>
          <w:r>
            <w:rPr>
              <w:noProof/>
              <w:webHidden/>
            </w:rPr>
            <w:fldChar w:fldCharType="separate"/>
          </w:r>
          <w:ins w:id="77" w:author="Robert Lundmark" w:date="2014-10-22T12:26:00Z">
            <w:r>
              <w:rPr>
                <w:noProof/>
                <w:webHidden/>
              </w:rPr>
              <w:t>15</w:t>
            </w:r>
            <w:r>
              <w:rPr>
                <w:noProof/>
                <w:webHidden/>
              </w:rPr>
              <w:fldChar w:fldCharType="end"/>
            </w:r>
            <w:r w:rsidRPr="006D106A">
              <w:rPr>
                <w:rStyle w:val="Hyperlink"/>
                <w:noProof/>
              </w:rPr>
              <w:fldChar w:fldCharType="end"/>
            </w:r>
          </w:ins>
        </w:p>
        <w:p w14:paraId="20B9C261" w14:textId="77777777" w:rsidR="000461AF" w:rsidRDefault="000461AF">
          <w:pPr>
            <w:pStyle w:val="TOC2"/>
            <w:tabs>
              <w:tab w:val="left" w:pos="880"/>
              <w:tab w:val="right" w:leader="dot" w:pos="10456"/>
            </w:tabs>
            <w:rPr>
              <w:ins w:id="78" w:author="Robert Lundmark" w:date="2014-10-22T12:26:00Z"/>
              <w:rFonts w:asciiTheme="minorHAnsi" w:eastAsiaTheme="minorEastAsia" w:hAnsiTheme="minorHAnsi" w:cstheme="minorBidi"/>
              <w:noProof/>
              <w:sz w:val="22"/>
              <w:lang w:val="fi-FI" w:eastAsia="fi-FI"/>
            </w:rPr>
          </w:pPr>
          <w:ins w:id="79" w:author="Robert Lundmark" w:date="2014-10-22T12:26:00Z">
            <w:r w:rsidRPr="006D106A">
              <w:rPr>
                <w:rStyle w:val="Hyperlink"/>
                <w:noProof/>
              </w:rPr>
              <w:fldChar w:fldCharType="begin"/>
            </w:r>
            <w:r w:rsidRPr="006D106A">
              <w:rPr>
                <w:rStyle w:val="Hyperlink"/>
                <w:noProof/>
              </w:rPr>
              <w:instrText xml:space="preserve"> </w:instrText>
            </w:r>
            <w:r>
              <w:rPr>
                <w:noProof/>
              </w:rPr>
              <w:instrText>HYPERLINK \l "_Toc401744170"</w:instrText>
            </w:r>
            <w:r w:rsidRPr="006D106A">
              <w:rPr>
                <w:rStyle w:val="Hyperlink"/>
                <w:noProof/>
              </w:rPr>
              <w:instrText xml:space="preserve"> </w:instrText>
            </w:r>
            <w:r w:rsidRPr="006D106A">
              <w:rPr>
                <w:rStyle w:val="Hyperlink"/>
                <w:noProof/>
              </w:rPr>
            </w:r>
            <w:r w:rsidRPr="006D106A">
              <w:rPr>
                <w:rStyle w:val="Hyperlink"/>
                <w:noProof/>
              </w:rPr>
              <w:fldChar w:fldCharType="separate"/>
            </w:r>
            <w:r w:rsidRPr="006D106A">
              <w:rPr>
                <w:rStyle w:val="Hyperlink"/>
                <w:noProof/>
              </w:rPr>
              <w:t>5.2</w:t>
            </w:r>
            <w:r>
              <w:rPr>
                <w:rFonts w:asciiTheme="minorHAnsi" w:eastAsiaTheme="minorEastAsia" w:hAnsiTheme="minorHAnsi" w:cstheme="minorBidi"/>
                <w:noProof/>
                <w:sz w:val="22"/>
                <w:lang w:val="fi-FI" w:eastAsia="fi-FI"/>
              </w:rPr>
              <w:tab/>
            </w:r>
            <w:r w:rsidRPr="006D106A">
              <w:rPr>
                <w:rStyle w:val="Hyperlink"/>
                <w:noProof/>
              </w:rPr>
              <w:t>Formatregler</w:t>
            </w:r>
            <w:r>
              <w:rPr>
                <w:noProof/>
                <w:webHidden/>
              </w:rPr>
              <w:tab/>
            </w:r>
            <w:r>
              <w:rPr>
                <w:noProof/>
                <w:webHidden/>
              </w:rPr>
              <w:fldChar w:fldCharType="begin"/>
            </w:r>
            <w:r>
              <w:rPr>
                <w:noProof/>
                <w:webHidden/>
              </w:rPr>
              <w:instrText xml:space="preserve"> PAGEREF _Toc401744170 \h </w:instrText>
            </w:r>
            <w:r>
              <w:rPr>
                <w:noProof/>
                <w:webHidden/>
              </w:rPr>
            </w:r>
          </w:ins>
          <w:r>
            <w:rPr>
              <w:noProof/>
              <w:webHidden/>
            </w:rPr>
            <w:fldChar w:fldCharType="separate"/>
          </w:r>
          <w:ins w:id="80" w:author="Robert Lundmark" w:date="2014-10-22T12:26:00Z">
            <w:r>
              <w:rPr>
                <w:noProof/>
                <w:webHidden/>
              </w:rPr>
              <w:t>15</w:t>
            </w:r>
            <w:r>
              <w:rPr>
                <w:noProof/>
                <w:webHidden/>
              </w:rPr>
              <w:fldChar w:fldCharType="end"/>
            </w:r>
            <w:r w:rsidRPr="006D106A">
              <w:rPr>
                <w:rStyle w:val="Hyperlink"/>
                <w:noProof/>
              </w:rPr>
              <w:fldChar w:fldCharType="end"/>
            </w:r>
          </w:ins>
        </w:p>
        <w:p w14:paraId="1162C9E6" w14:textId="77777777" w:rsidR="000461AF" w:rsidRDefault="000461AF">
          <w:pPr>
            <w:pStyle w:val="TOC3"/>
            <w:tabs>
              <w:tab w:val="left" w:pos="1100"/>
              <w:tab w:val="right" w:leader="dot" w:pos="10456"/>
            </w:tabs>
            <w:rPr>
              <w:ins w:id="81" w:author="Robert Lundmark" w:date="2014-10-22T12:26:00Z"/>
              <w:rFonts w:asciiTheme="minorHAnsi" w:eastAsiaTheme="minorEastAsia" w:hAnsiTheme="minorHAnsi" w:cstheme="minorBidi"/>
              <w:noProof/>
              <w:sz w:val="22"/>
              <w:lang w:val="fi-FI" w:eastAsia="fi-FI"/>
            </w:rPr>
          </w:pPr>
          <w:ins w:id="82" w:author="Robert Lundmark" w:date="2014-10-22T12:26:00Z">
            <w:r w:rsidRPr="006D106A">
              <w:rPr>
                <w:rStyle w:val="Hyperlink"/>
                <w:noProof/>
              </w:rPr>
              <w:fldChar w:fldCharType="begin"/>
            </w:r>
            <w:r w:rsidRPr="006D106A">
              <w:rPr>
                <w:rStyle w:val="Hyperlink"/>
                <w:noProof/>
              </w:rPr>
              <w:instrText xml:space="preserve"> </w:instrText>
            </w:r>
            <w:r>
              <w:rPr>
                <w:noProof/>
              </w:rPr>
              <w:instrText>HYPERLINK \l "_Toc401744171"</w:instrText>
            </w:r>
            <w:r w:rsidRPr="006D106A">
              <w:rPr>
                <w:rStyle w:val="Hyperlink"/>
                <w:noProof/>
              </w:rPr>
              <w:instrText xml:space="preserve"> </w:instrText>
            </w:r>
            <w:r w:rsidRPr="006D106A">
              <w:rPr>
                <w:rStyle w:val="Hyperlink"/>
                <w:noProof/>
              </w:rPr>
            </w:r>
            <w:r w:rsidRPr="006D106A">
              <w:rPr>
                <w:rStyle w:val="Hyperlink"/>
                <w:noProof/>
              </w:rPr>
              <w:fldChar w:fldCharType="separate"/>
            </w:r>
            <w:r w:rsidRPr="006D106A">
              <w:rPr>
                <w:rStyle w:val="Hyperlink"/>
                <w:noProof/>
              </w:rPr>
              <w:t>5.2.1</w:t>
            </w:r>
            <w:r>
              <w:rPr>
                <w:rFonts w:asciiTheme="minorHAnsi" w:eastAsiaTheme="minorEastAsia" w:hAnsiTheme="minorHAnsi" w:cstheme="minorBidi"/>
                <w:noProof/>
                <w:sz w:val="22"/>
                <w:lang w:val="fi-FI" w:eastAsia="fi-FI"/>
              </w:rPr>
              <w:tab/>
            </w:r>
            <w:r w:rsidRPr="006D106A">
              <w:rPr>
                <w:rStyle w:val="Hyperlink"/>
                <w:noProof/>
              </w:rPr>
              <w:t>RIV-specifikation</w:t>
            </w:r>
            <w:r>
              <w:rPr>
                <w:noProof/>
                <w:webHidden/>
              </w:rPr>
              <w:tab/>
            </w:r>
            <w:r>
              <w:rPr>
                <w:noProof/>
                <w:webHidden/>
              </w:rPr>
              <w:fldChar w:fldCharType="begin"/>
            </w:r>
            <w:r>
              <w:rPr>
                <w:noProof/>
                <w:webHidden/>
              </w:rPr>
              <w:instrText xml:space="preserve"> PAGEREF _Toc401744171 \h </w:instrText>
            </w:r>
            <w:r>
              <w:rPr>
                <w:noProof/>
                <w:webHidden/>
              </w:rPr>
            </w:r>
          </w:ins>
          <w:r>
            <w:rPr>
              <w:noProof/>
              <w:webHidden/>
            </w:rPr>
            <w:fldChar w:fldCharType="separate"/>
          </w:r>
          <w:ins w:id="83" w:author="Robert Lundmark" w:date="2014-10-22T12:26:00Z">
            <w:r>
              <w:rPr>
                <w:noProof/>
                <w:webHidden/>
              </w:rPr>
              <w:t>15</w:t>
            </w:r>
            <w:r>
              <w:rPr>
                <w:noProof/>
                <w:webHidden/>
              </w:rPr>
              <w:fldChar w:fldCharType="end"/>
            </w:r>
            <w:r w:rsidRPr="006D106A">
              <w:rPr>
                <w:rStyle w:val="Hyperlink"/>
                <w:noProof/>
              </w:rPr>
              <w:fldChar w:fldCharType="end"/>
            </w:r>
          </w:ins>
        </w:p>
        <w:p w14:paraId="15E83B0C" w14:textId="77777777" w:rsidR="000461AF" w:rsidRDefault="000461AF">
          <w:pPr>
            <w:pStyle w:val="TOC1"/>
            <w:tabs>
              <w:tab w:val="left" w:pos="400"/>
              <w:tab w:val="right" w:leader="dot" w:pos="10456"/>
            </w:tabs>
            <w:rPr>
              <w:ins w:id="84" w:author="Robert Lundmark" w:date="2014-10-22T12:26:00Z"/>
              <w:rFonts w:asciiTheme="minorHAnsi" w:eastAsiaTheme="minorEastAsia" w:hAnsiTheme="minorHAnsi" w:cstheme="minorBidi"/>
              <w:noProof/>
              <w:sz w:val="22"/>
              <w:lang w:val="fi-FI" w:eastAsia="fi-FI"/>
            </w:rPr>
          </w:pPr>
          <w:ins w:id="85" w:author="Robert Lundmark" w:date="2014-10-22T12:26:00Z">
            <w:r w:rsidRPr="006D106A">
              <w:rPr>
                <w:rStyle w:val="Hyperlink"/>
                <w:noProof/>
              </w:rPr>
              <w:fldChar w:fldCharType="begin"/>
            </w:r>
            <w:r w:rsidRPr="006D106A">
              <w:rPr>
                <w:rStyle w:val="Hyperlink"/>
                <w:noProof/>
              </w:rPr>
              <w:instrText xml:space="preserve"> </w:instrText>
            </w:r>
            <w:r>
              <w:rPr>
                <w:noProof/>
              </w:rPr>
              <w:instrText>HYPERLINK \l "_Toc401744172"</w:instrText>
            </w:r>
            <w:r w:rsidRPr="006D106A">
              <w:rPr>
                <w:rStyle w:val="Hyperlink"/>
                <w:noProof/>
              </w:rPr>
              <w:instrText xml:space="preserve"> </w:instrText>
            </w:r>
            <w:r w:rsidRPr="006D106A">
              <w:rPr>
                <w:rStyle w:val="Hyperlink"/>
                <w:noProof/>
              </w:rPr>
            </w:r>
            <w:r w:rsidRPr="006D106A">
              <w:rPr>
                <w:rStyle w:val="Hyperlink"/>
                <w:noProof/>
              </w:rPr>
              <w:fldChar w:fldCharType="separate"/>
            </w:r>
            <w:r w:rsidRPr="006D106A">
              <w:rPr>
                <w:rStyle w:val="Hyperlink"/>
                <w:noProof/>
              </w:rPr>
              <w:t>6</w:t>
            </w:r>
            <w:r>
              <w:rPr>
                <w:rFonts w:asciiTheme="minorHAnsi" w:eastAsiaTheme="minorEastAsia" w:hAnsiTheme="minorHAnsi" w:cstheme="minorBidi"/>
                <w:noProof/>
                <w:sz w:val="22"/>
                <w:lang w:val="fi-FI" w:eastAsia="fi-FI"/>
              </w:rPr>
              <w:tab/>
            </w:r>
            <w:r w:rsidRPr="006D106A">
              <w:rPr>
                <w:rStyle w:val="Hyperlink"/>
                <w:noProof/>
              </w:rPr>
              <w:t>Tjänstekontrakt</w:t>
            </w:r>
            <w:r>
              <w:rPr>
                <w:noProof/>
                <w:webHidden/>
              </w:rPr>
              <w:tab/>
            </w:r>
            <w:r>
              <w:rPr>
                <w:noProof/>
                <w:webHidden/>
              </w:rPr>
              <w:fldChar w:fldCharType="begin"/>
            </w:r>
            <w:r>
              <w:rPr>
                <w:noProof/>
                <w:webHidden/>
              </w:rPr>
              <w:instrText xml:space="preserve"> PAGEREF _Toc401744172 \h </w:instrText>
            </w:r>
            <w:r>
              <w:rPr>
                <w:noProof/>
                <w:webHidden/>
              </w:rPr>
            </w:r>
          </w:ins>
          <w:r>
            <w:rPr>
              <w:noProof/>
              <w:webHidden/>
            </w:rPr>
            <w:fldChar w:fldCharType="separate"/>
          </w:r>
          <w:ins w:id="86" w:author="Robert Lundmark" w:date="2014-10-22T12:26:00Z">
            <w:r>
              <w:rPr>
                <w:noProof/>
                <w:webHidden/>
              </w:rPr>
              <w:t>16</w:t>
            </w:r>
            <w:r>
              <w:rPr>
                <w:noProof/>
                <w:webHidden/>
              </w:rPr>
              <w:fldChar w:fldCharType="end"/>
            </w:r>
            <w:r w:rsidRPr="006D106A">
              <w:rPr>
                <w:rStyle w:val="Hyperlink"/>
                <w:noProof/>
              </w:rPr>
              <w:fldChar w:fldCharType="end"/>
            </w:r>
          </w:ins>
        </w:p>
        <w:p w14:paraId="092E0192" w14:textId="77777777" w:rsidR="000461AF" w:rsidRDefault="000461AF">
          <w:pPr>
            <w:pStyle w:val="TOC2"/>
            <w:tabs>
              <w:tab w:val="left" w:pos="880"/>
              <w:tab w:val="right" w:leader="dot" w:pos="10456"/>
            </w:tabs>
            <w:rPr>
              <w:ins w:id="87" w:author="Robert Lundmark" w:date="2014-10-22T12:26:00Z"/>
              <w:rFonts w:asciiTheme="minorHAnsi" w:eastAsiaTheme="minorEastAsia" w:hAnsiTheme="minorHAnsi" w:cstheme="minorBidi"/>
              <w:noProof/>
              <w:sz w:val="22"/>
              <w:lang w:val="fi-FI" w:eastAsia="fi-FI"/>
            </w:rPr>
          </w:pPr>
          <w:ins w:id="88" w:author="Robert Lundmark" w:date="2014-10-22T12:26:00Z">
            <w:r w:rsidRPr="006D106A">
              <w:rPr>
                <w:rStyle w:val="Hyperlink"/>
                <w:noProof/>
              </w:rPr>
              <w:fldChar w:fldCharType="begin"/>
            </w:r>
            <w:r w:rsidRPr="006D106A">
              <w:rPr>
                <w:rStyle w:val="Hyperlink"/>
                <w:noProof/>
              </w:rPr>
              <w:instrText xml:space="preserve"> </w:instrText>
            </w:r>
            <w:r>
              <w:rPr>
                <w:noProof/>
              </w:rPr>
              <w:instrText>HYPERLINK \l "_Toc401744173"</w:instrText>
            </w:r>
            <w:r w:rsidRPr="006D106A">
              <w:rPr>
                <w:rStyle w:val="Hyperlink"/>
                <w:noProof/>
              </w:rPr>
              <w:instrText xml:space="preserve"> </w:instrText>
            </w:r>
            <w:r w:rsidRPr="006D106A">
              <w:rPr>
                <w:rStyle w:val="Hyperlink"/>
                <w:noProof/>
              </w:rPr>
            </w:r>
            <w:r w:rsidRPr="006D106A">
              <w:rPr>
                <w:rStyle w:val="Hyperlink"/>
                <w:noProof/>
              </w:rPr>
              <w:fldChar w:fldCharType="separate"/>
            </w:r>
            <w:r w:rsidRPr="006D106A">
              <w:rPr>
                <w:rStyle w:val="Hyperlink"/>
                <w:noProof/>
              </w:rPr>
              <w:t>6.1</w:t>
            </w:r>
            <w:r>
              <w:rPr>
                <w:rFonts w:asciiTheme="minorHAnsi" w:eastAsiaTheme="minorEastAsia" w:hAnsiTheme="minorHAnsi" w:cstheme="minorBidi"/>
                <w:noProof/>
                <w:sz w:val="22"/>
                <w:lang w:val="fi-FI" w:eastAsia="fi-FI"/>
              </w:rPr>
              <w:tab/>
            </w:r>
            <w:r w:rsidRPr="006D106A">
              <w:rPr>
                <w:rStyle w:val="Hyperlink"/>
                <w:noProof/>
              </w:rPr>
              <w:t>GetEmployeeIncludingProtectedPerson</w:t>
            </w:r>
            <w:r>
              <w:rPr>
                <w:noProof/>
                <w:webHidden/>
              </w:rPr>
              <w:tab/>
            </w:r>
            <w:r>
              <w:rPr>
                <w:noProof/>
                <w:webHidden/>
              </w:rPr>
              <w:fldChar w:fldCharType="begin"/>
            </w:r>
            <w:r>
              <w:rPr>
                <w:noProof/>
                <w:webHidden/>
              </w:rPr>
              <w:instrText xml:space="preserve"> PAGEREF _Toc401744173 \h </w:instrText>
            </w:r>
            <w:r>
              <w:rPr>
                <w:noProof/>
                <w:webHidden/>
              </w:rPr>
            </w:r>
          </w:ins>
          <w:r>
            <w:rPr>
              <w:noProof/>
              <w:webHidden/>
            </w:rPr>
            <w:fldChar w:fldCharType="separate"/>
          </w:r>
          <w:ins w:id="89" w:author="Robert Lundmark" w:date="2014-10-22T12:26:00Z">
            <w:r>
              <w:rPr>
                <w:noProof/>
                <w:webHidden/>
              </w:rPr>
              <w:t>16</w:t>
            </w:r>
            <w:r>
              <w:rPr>
                <w:noProof/>
                <w:webHidden/>
              </w:rPr>
              <w:fldChar w:fldCharType="end"/>
            </w:r>
            <w:r w:rsidRPr="006D106A">
              <w:rPr>
                <w:rStyle w:val="Hyperlink"/>
                <w:noProof/>
              </w:rPr>
              <w:fldChar w:fldCharType="end"/>
            </w:r>
          </w:ins>
        </w:p>
        <w:p w14:paraId="44FEF915" w14:textId="77777777" w:rsidR="000461AF" w:rsidRDefault="000461AF">
          <w:pPr>
            <w:pStyle w:val="TOC3"/>
            <w:tabs>
              <w:tab w:val="left" w:pos="1100"/>
              <w:tab w:val="right" w:leader="dot" w:pos="10456"/>
            </w:tabs>
            <w:rPr>
              <w:ins w:id="90" w:author="Robert Lundmark" w:date="2014-10-22T12:26:00Z"/>
              <w:rFonts w:asciiTheme="minorHAnsi" w:eastAsiaTheme="minorEastAsia" w:hAnsiTheme="minorHAnsi" w:cstheme="minorBidi"/>
              <w:noProof/>
              <w:sz w:val="22"/>
              <w:lang w:val="fi-FI" w:eastAsia="fi-FI"/>
            </w:rPr>
          </w:pPr>
          <w:ins w:id="91" w:author="Robert Lundmark" w:date="2014-10-22T12:26:00Z">
            <w:r w:rsidRPr="006D106A">
              <w:rPr>
                <w:rStyle w:val="Hyperlink"/>
                <w:noProof/>
              </w:rPr>
              <w:fldChar w:fldCharType="begin"/>
            </w:r>
            <w:r w:rsidRPr="006D106A">
              <w:rPr>
                <w:rStyle w:val="Hyperlink"/>
                <w:noProof/>
              </w:rPr>
              <w:instrText xml:space="preserve"> </w:instrText>
            </w:r>
            <w:r>
              <w:rPr>
                <w:noProof/>
              </w:rPr>
              <w:instrText>HYPERLINK \l "_Toc401744174"</w:instrText>
            </w:r>
            <w:r w:rsidRPr="006D106A">
              <w:rPr>
                <w:rStyle w:val="Hyperlink"/>
                <w:noProof/>
              </w:rPr>
              <w:instrText xml:space="preserve"> </w:instrText>
            </w:r>
            <w:r w:rsidRPr="006D106A">
              <w:rPr>
                <w:rStyle w:val="Hyperlink"/>
                <w:noProof/>
              </w:rPr>
            </w:r>
            <w:r w:rsidRPr="006D106A">
              <w:rPr>
                <w:rStyle w:val="Hyperlink"/>
                <w:noProof/>
              </w:rPr>
              <w:fldChar w:fldCharType="separate"/>
            </w:r>
            <w:r w:rsidRPr="006D106A">
              <w:rPr>
                <w:rStyle w:val="Hyperlink"/>
                <w:noProof/>
              </w:rPr>
              <w:t>6.1.1</w:t>
            </w:r>
            <w:r>
              <w:rPr>
                <w:rFonts w:asciiTheme="minorHAnsi" w:eastAsiaTheme="minorEastAsia" w:hAnsiTheme="minorHAnsi" w:cstheme="minorBidi"/>
                <w:noProof/>
                <w:sz w:val="22"/>
                <w:lang w:val="fi-FI" w:eastAsia="fi-FI"/>
              </w:rPr>
              <w:tab/>
            </w:r>
            <w:r w:rsidRPr="006D106A">
              <w:rPr>
                <w:rStyle w:val="Hyperlink"/>
                <w:noProof/>
              </w:rPr>
              <w:t>Version</w:t>
            </w:r>
            <w:r>
              <w:rPr>
                <w:noProof/>
                <w:webHidden/>
              </w:rPr>
              <w:tab/>
            </w:r>
            <w:r>
              <w:rPr>
                <w:noProof/>
                <w:webHidden/>
              </w:rPr>
              <w:fldChar w:fldCharType="begin"/>
            </w:r>
            <w:r>
              <w:rPr>
                <w:noProof/>
                <w:webHidden/>
              </w:rPr>
              <w:instrText xml:space="preserve"> PAGEREF _Toc401744174 \h </w:instrText>
            </w:r>
            <w:r>
              <w:rPr>
                <w:noProof/>
                <w:webHidden/>
              </w:rPr>
            </w:r>
          </w:ins>
          <w:r>
            <w:rPr>
              <w:noProof/>
              <w:webHidden/>
            </w:rPr>
            <w:fldChar w:fldCharType="separate"/>
          </w:r>
          <w:ins w:id="92" w:author="Robert Lundmark" w:date="2014-10-22T12:26:00Z">
            <w:r>
              <w:rPr>
                <w:noProof/>
                <w:webHidden/>
              </w:rPr>
              <w:t>16</w:t>
            </w:r>
            <w:r>
              <w:rPr>
                <w:noProof/>
                <w:webHidden/>
              </w:rPr>
              <w:fldChar w:fldCharType="end"/>
            </w:r>
            <w:r w:rsidRPr="006D106A">
              <w:rPr>
                <w:rStyle w:val="Hyperlink"/>
                <w:noProof/>
              </w:rPr>
              <w:fldChar w:fldCharType="end"/>
            </w:r>
          </w:ins>
        </w:p>
        <w:p w14:paraId="04A67991" w14:textId="77777777" w:rsidR="000461AF" w:rsidRDefault="000461AF">
          <w:pPr>
            <w:pStyle w:val="TOC3"/>
            <w:tabs>
              <w:tab w:val="left" w:pos="1100"/>
              <w:tab w:val="right" w:leader="dot" w:pos="10456"/>
            </w:tabs>
            <w:rPr>
              <w:ins w:id="93" w:author="Robert Lundmark" w:date="2014-10-22T12:26:00Z"/>
              <w:rFonts w:asciiTheme="minorHAnsi" w:eastAsiaTheme="minorEastAsia" w:hAnsiTheme="minorHAnsi" w:cstheme="minorBidi"/>
              <w:noProof/>
              <w:sz w:val="22"/>
              <w:lang w:val="fi-FI" w:eastAsia="fi-FI"/>
            </w:rPr>
          </w:pPr>
          <w:ins w:id="94" w:author="Robert Lundmark" w:date="2014-10-22T12:26:00Z">
            <w:r w:rsidRPr="006D106A">
              <w:rPr>
                <w:rStyle w:val="Hyperlink"/>
                <w:noProof/>
              </w:rPr>
              <w:lastRenderedPageBreak/>
              <w:fldChar w:fldCharType="begin"/>
            </w:r>
            <w:r w:rsidRPr="006D106A">
              <w:rPr>
                <w:rStyle w:val="Hyperlink"/>
                <w:noProof/>
              </w:rPr>
              <w:instrText xml:space="preserve"> </w:instrText>
            </w:r>
            <w:r>
              <w:rPr>
                <w:noProof/>
              </w:rPr>
              <w:instrText>HYPERLINK \l "_Toc401744175"</w:instrText>
            </w:r>
            <w:r w:rsidRPr="006D106A">
              <w:rPr>
                <w:rStyle w:val="Hyperlink"/>
                <w:noProof/>
              </w:rPr>
              <w:instrText xml:space="preserve"> </w:instrText>
            </w:r>
            <w:r w:rsidRPr="006D106A">
              <w:rPr>
                <w:rStyle w:val="Hyperlink"/>
                <w:noProof/>
              </w:rPr>
            </w:r>
            <w:r w:rsidRPr="006D106A">
              <w:rPr>
                <w:rStyle w:val="Hyperlink"/>
                <w:noProof/>
              </w:rPr>
              <w:fldChar w:fldCharType="separate"/>
            </w:r>
            <w:r w:rsidRPr="006D106A">
              <w:rPr>
                <w:rStyle w:val="Hyperlink"/>
                <w:noProof/>
              </w:rPr>
              <w:t>6.1.2</w:t>
            </w:r>
            <w:r>
              <w:rPr>
                <w:rFonts w:asciiTheme="minorHAnsi" w:eastAsiaTheme="minorEastAsia" w:hAnsiTheme="minorHAnsi" w:cstheme="minorBidi"/>
                <w:noProof/>
                <w:sz w:val="22"/>
                <w:lang w:val="fi-FI" w:eastAsia="fi-FI"/>
              </w:rPr>
              <w:tab/>
            </w:r>
            <w:r w:rsidRPr="006D106A">
              <w:rPr>
                <w:rStyle w:val="Hyperlink"/>
                <w:noProof/>
              </w:rPr>
              <w:t>Fältregler</w:t>
            </w:r>
            <w:r>
              <w:rPr>
                <w:noProof/>
                <w:webHidden/>
              </w:rPr>
              <w:tab/>
            </w:r>
            <w:r>
              <w:rPr>
                <w:noProof/>
                <w:webHidden/>
              </w:rPr>
              <w:fldChar w:fldCharType="begin"/>
            </w:r>
            <w:r>
              <w:rPr>
                <w:noProof/>
                <w:webHidden/>
              </w:rPr>
              <w:instrText xml:space="preserve"> PAGEREF _Toc401744175 \h </w:instrText>
            </w:r>
            <w:r>
              <w:rPr>
                <w:noProof/>
                <w:webHidden/>
              </w:rPr>
            </w:r>
          </w:ins>
          <w:r>
            <w:rPr>
              <w:noProof/>
              <w:webHidden/>
            </w:rPr>
            <w:fldChar w:fldCharType="separate"/>
          </w:r>
          <w:ins w:id="95" w:author="Robert Lundmark" w:date="2014-10-22T12:26:00Z">
            <w:r>
              <w:rPr>
                <w:noProof/>
                <w:webHidden/>
              </w:rPr>
              <w:t>16</w:t>
            </w:r>
            <w:r>
              <w:rPr>
                <w:noProof/>
                <w:webHidden/>
              </w:rPr>
              <w:fldChar w:fldCharType="end"/>
            </w:r>
            <w:r w:rsidRPr="006D106A">
              <w:rPr>
                <w:rStyle w:val="Hyperlink"/>
                <w:noProof/>
              </w:rPr>
              <w:fldChar w:fldCharType="end"/>
            </w:r>
          </w:ins>
        </w:p>
        <w:p w14:paraId="0192687A" w14:textId="77777777" w:rsidR="000461AF" w:rsidRDefault="000461AF">
          <w:pPr>
            <w:pStyle w:val="TOC3"/>
            <w:tabs>
              <w:tab w:val="left" w:pos="1100"/>
              <w:tab w:val="right" w:leader="dot" w:pos="10456"/>
            </w:tabs>
            <w:rPr>
              <w:ins w:id="96" w:author="Robert Lundmark" w:date="2014-10-22T12:26:00Z"/>
              <w:rFonts w:asciiTheme="minorHAnsi" w:eastAsiaTheme="minorEastAsia" w:hAnsiTheme="minorHAnsi" w:cstheme="minorBidi"/>
              <w:noProof/>
              <w:sz w:val="22"/>
              <w:lang w:val="fi-FI" w:eastAsia="fi-FI"/>
            </w:rPr>
          </w:pPr>
          <w:ins w:id="97" w:author="Robert Lundmark" w:date="2014-10-22T12:26:00Z">
            <w:r w:rsidRPr="006D106A">
              <w:rPr>
                <w:rStyle w:val="Hyperlink"/>
                <w:noProof/>
              </w:rPr>
              <w:fldChar w:fldCharType="begin"/>
            </w:r>
            <w:r w:rsidRPr="006D106A">
              <w:rPr>
                <w:rStyle w:val="Hyperlink"/>
                <w:noProof/>
              </w:rPr>
              <w:instrText xml:space="preserve"> </w:instrText>
            </w:r>
            <w:r>
              <w:rPr>
                <w:noProof/>
              </w:rPr>
              <w:instrText>HYPERLINK \l "_Toc401744176"</w:instrText>
            </w:r>
            <w:r w:rsidRPr="006D106A">
              <w:rPr>
                <w:rStyle w:val="Hyperlink"/>
                <w:noProof/>
              </w:rPr>
              <w:instrText xml:space="preserve"> </w:instrText>
            </w:r>
            <w:r w:rsidRPr="006D106A">
              <w:rPr>
                <w:rStyle w:val="Hyperlink"/>
                <w:noProof/>
              </w:rPr>
            </w:r>
            <w:r w:rsidRPr="006D106A">
              <w:rPr>
                <w:rStyle w:val="Hyperlink"/>
                <w:noProof/>
              </w:rPr>
              <w:fldChar w:fldCharType="separate"/>
            </w:r>
            <w:r w:rsidRPr="006D106A">
              <w:rPr>
                <w:rStyle w:val="Hyperlink"/>
                <w:noProof/>
              </w:rPr>
              <w:t>6.1.3</w:t>
            </w:r>
            <w:r>
              <w:rPr>
                <w:rFonts w:asciiTheme="minorHAnsi" w:eastAsiaTheme="minorEastAsia" w:hAnsiTheme="minorHAnsi" w:cstheme="minorBidi"/>
                <w:noProof/>
                <w:sz w:val="22"/>
                <w:lang w:val="fi-FI" w:eastAsia="fi-FI"/>
              </w:rPr>
              <w:tab/>
            </w:r>
            <w:r w:rsidRPr="006D106A">
              <w:rPr>
                <w:rStyle w:val="Hyperlink"/>
                <w:noProof/>
              </w:rPr>
              <w:t>Tjänstekontraktsspecifika krav och regler</w:t>
            </w:r>
            <w:r>
              <w:rPr>
                <w:noProof/>
                <w:webHidden/>
              </w:rPr>
              <w:tab/>
            </w:r>
            <w:r>
              <w:rPr>
                <w:noProof/>
                <w:webHidden/>
              </w:rPr>
              <w:fldChar w:fldCharType="begin"/>
            </w:r>
            <w:r>
              <w:rPr>
                <w:noProof/>
                <w:webHidden/>
              </w:rPr>
              <w:instrText xml:space="preserve"> PAGEREF _Toc401744176 \h </w:instrText>
            </w:r>
            <w:r>
              <w:rPr>
                <w:noProof/>
                <w:webHidden/>
              </w:rPr>
            </w:r>
          </w:ins>
          <w:r>
            <w:rPr>
              <w:noProof/>
              <w:webHidden/>
            </w:rPr>
            <w:fldChar w:fldCharType="separate"/>
          </w:r>
          <w:ins w:id="98" w:author="Robert Lundmark" w:date="2014-10-22T12:26:00Z">
            <w:r>
              <w:rPr>
                <w:noProof/>
                <w:webHidden/>
              </w:rPr>
              <w:t>18</w:t>
            </w:r>
            <w:r>
              <w:rPr>
                <w:noProof/>
                <w:webHidden/>
              </w:rPr>
              <w:fldChar w:fldCharType="end"/>
            </w:r>
            <w:r w:rsidRPr="006D106A">
              <w:rPr>
                <w:rStyle w:val="Hyperlink"/>
                <w:noProof/>
              </w:rPr>
              <w:fldChar w:fldCharType="end"/>
            </w:r>
          </w:ins>
        </w:p>
        <w:p w14:paraId="68BEB7A8" w14:textId="77777777" w:rsidR="000461AF" w:rsidRDefault="000461AF">
          <w:pPr>
            <w:pStyle w:val="TOC3"/>
            <w:tabs>
              <w:tab w:val="left" w:pos="1100"/>
              <w:tab w:val="right" w:leader="dot" w:pos="10456"/>
            </w:tabs>
            <w:rPr>
              <w:ins w:id="99" w:author="Robert Lundmark" w:date="2014-10-22T12:26:00Z"/>
              <w:rFonts w:asciiTheme="minorHAnsi" w:eastAsiaTheme="minorEastAsia" w:hAnsiTheme="minorHAnsi" w:cstheme="minorBidi"/>
              <w:noProof/>
              <w:sz w:val="22"/>
              <w:lang w:val="fi-FI" w:eastAsia="fi-FI"/>
            </w:rPr>
          </w:pPr>
          <w:ins w:id="100" w:author="Robert Lundmark" w:date="2014-10-22T12:26:00Z">
            <w:r w:rsidRPr="006D106A">
              <w:rPr>
                <w:rStyle w:val="Hyperlink"/>
                <w:noProof/>
              </w:rPr>
              <w:fldChar w:fldCharType="begin"/>
            </w:r>
            <w:r w:rsidRPr="006D106A">
              <w:rPr>
                <w:rStyle w:val="Hyperlink"/>
                <w:noProof/>
              </w:rPr>
              <w:instrText xml:space="preserve"> </w:instrText>
            </w:r>
            <w:r>
              <w:rPr>
                <w:noProof/>
              </w:rPr>
              <w:instrText>HYPERLINK \l "_Toc401744177"</w:instrText>
            </w:r>
            <w:r w:rsidRPr="006D106A">
              <w:rPr>
                <w:rStyle w:val="Hyperlink"/>
                <w:noProof/>
              </w:rPr>
              <w:instrText xml:space="preserve"> </w:instrText>
            </w:r>
            <w:r w:rsidRPr="006D106A">
              <w:rPr>
                <w:rStyle w:val="Hyperlink"/>
                <w:noProof/>
              </w:rPr>
            </w:r>
            <w:r w:rsidRPr="006D106A">
              <w:rPr>
                <w:rStyle w:val="Hyperlink"/>
                <w:noProof/>
              </w:rPr>
              <w:fldChar w:fldCharType="separate"/>
            </w:r>
            <w:r w:rsidRPr="006D106A">
              <w:rPr>
                <w:rStyle w:val="Hyperlink"/>
                <w:noProof/>
              </w:rPr>
              <w:t>6.1.4</w:t>
            </w:r>
            <w:r>
              <w:rPr>
                <w:rFonts w:asciiTheme="minorHAnsi" w:eastAsiaTheme="minorEastAsia" w:hAnsiTheme="minorHAnsi" w:cstheme="minorBidi"/>
                <w:noProof/>
                <w:sz w:val="22"/>
                <w:lang w:val="fi-FI" w:eastAsia="fi-FI"/>
              </w:rPr>
              <w:tab/>
            </w:r>
            <w:r w:rsidRPr="006D106A">
              <w:rPr>
                <w:rStyle w:val="Hyperlink"/>
                <w:noProof/>
              </w:rPr>
              <w:t>SLA-krav</w:t>
            </w:r>
            <w:r>
              <w:rPr>
                <w:noProof/>
                <w:webHidden/>
              </w:rPr>
              <w:tab/>
            </w:r>
            <w:r>
              <w:rPr>
                <w:noProof/>
                <w:webHidden/>
              </w:rPr>
              <w:fldChar w:fldCharType="begin"/>
            </w:r>
            <w:r>
              <w:rPr>
                <w:noProof/>
                <w:webHidden/>
              </w:rPr>
              <w:instrText xml:space="preserve"> PAGEREF _Toc401744177 \h </w:instrText>
            </w:r>
            <w:r>
              <w:rPr>
                <w:noProof/>
                <w:webHidden/>
              </w:rPr>
            </w:r>
          </w:ins>
          <w:r>
            <w:rPr>
              <w:noProof/>
              <w:webHidden/>
            </w:rPr>
            <w:fldChar w:fldCharType="separate"/>
          </w:r>
          <w:ins w:id="101" w:author="Robert Lundmark" w:date="2014-10-22T12:26:00Z">
            <w:r>
              <w:rPr>
                <w:noProof/>
                <w:webHidden/>
              </w:rPr>
              <w:t>18</w:t>
            </w:r>
            <w:r>
              <w:rPr>
                <w:noProof/>
                <w:webHidden/>
              </w:rPr>
              <w:fldChar w:fldCharType="end"/>
            </w:r>
            <w:r w:rsidRPr="006D106A">
              <w:rPr>
                <w:rStyle w:val="Hyperlink"/>
                <w:noProof/>
              </w:rPr>
              <w:fldChar w:fldCharType="end"/>
            </w:r>
          </w:ins>
        </w:p>
        <w:p w14:paraId="77988FBB" w14:textId="77777777" w:rsidR="000461AF" w:rsidRDefault="000461AF">
          <w:pPr>
            <w:pStyle w:val="TOC3"/>
            <w:tabs>
              <w:tab w:val="left" w:pos="1100"/>
              <w:tab w:val="right" w:leader="dot" w:pos="10456"/>
            </w:tabs>
            <w:rPr>
              <w:ins w:id="102" w:author="Robert Lundmark" w:date="2014-10-22T12:26:00Z"/>
              <w:rFonts w:asciiTheme="minorHAnsi" w:eastAsiaTheme="minorEastAsia" w:hAnsiTheme="minorHAnsi" w:cstheme="minorBidi"/>
              <w:noProof/>
              <w:sz w:val="22"/>
              <w:lang w:val="fi-FI" w:eastAsia="fi-FI"/>
            </w:rPr>
          </w:pPr>
          <w:ins w:id="103" w:author="Robert Lundmark" w:date="2014-10-22T12:26:00Z">
            <w:r w:rsidRPr="006D106A">
              <w:rPr>
                <w:rStyle w:val="Hyperlink"/>
                <w:noProof/>
              </w:rPr>
              <w:fldChar w:fldCharType="begin"/>
            </w:r>
            <w:r w:rsidRPr="006D106A">
              <w:rPr>
                <w:rStyle w:val="Hyperlink"/>
                <w:noProof/>
              </w:rPr>
              <w:instrText xml:space="preserve"> </w:instrText>
            </w:r>
            <w:r>
              <w:rPr>
                <w:noProof/>
              </w:rPr>
              <w:instrText>HYPERLINK \l "_Toc401744178"</w:instrText>
            </w:r>
            <w:r w:rsidRPr="006D106A">
              <w:rPr>
                <w:rStyle w:val="Hyperlink"/>
                <w:noProof/>
              </w:rPr>
              <w:instrText xml:space="preserve"> </w:instrText>
            </w:r>
            <w:r w:rsidRPr="006D106A">
              <w:rPr>
                <w:rStyle w:val="Hyperlink"/>
                <w:noProof/>
              </w:rPr>
            </w:r>
            <w:r w:rsidRPr="006D106A">
              <w:rPr>
                <w:rStyle w:val="Hyperlink"/>
                <w:noProof/>
              </w:rPr>
              <w:fldChar w:fldCharType="separate"/>
            </w:r>
            <w:r w:rsidRPr="006D106A">
              <w:rPr>
                <w:rStyle w:val="Hyperlink"/>
                <w:noProof/>
              </w:rPr>
              <w:t>6.1.5</w:t>
            </w:r>
            <w:r>
              <w:rPr>
                <w:rFonts w:asciiTheme="minorHAnsi" w:eastAsiaTheme="minorEastAsia" w:hAnsiTheme="minorHAnsi" w:cstheme="minorBidi"/>
                <w:noProof/>
                <w:sz w:val="22"/>
                <w:lang w:val="fi-FI" w:eastAsia="fi-FI"/>
              </w:rPr>
              <w:tab/>
            </w:r>
            <w:r w:rsidRPr="006D106A">
              <w:rPr>
                <w:rStyle w:val="Hyperlink"/>
                <w:noProof/>
              </w:rPr>
              <w:t>Logiska fel</w:t>
            </w:r>
            <w:r>
              <w:rPr>
                <w:noProof/>
                <w:webHidden/>
              </w:rPr>
              <w:tab/>
            </w:r>
            <w:r>
              <w:rPr>
                <w:noProof/>
                <w:webHidden/>
              </w:rPr>
              <w:fldChar w:fldCharType="begin"/>
            </w:r>
            <w:r>
              <w:rPr>
                <w:noProof/>
                <w:webHidden/>
              </w:rPr>
              <w:instrText xml:space="preserve"> PAGEREF _Toc401744178 \h </w:instrText>
            </w:r>
            <w:r>
              <w:rPr>
                <w:noProof/>
                <w:webHidden/>
              </w:rPr>
            </w:r>
          </w:ins>
          <w:r>
            <w:rPr>
              <w:noProof/>
              <w:webHidden/>
            </w:rPr>
            <w:fldChar w:fldCharType="separate"/>
          </w:r>
          <w:ins w:id="104" w:author="Robert Lundmark" w:date="2014-10-22T12:26:00Z">
            <w:r>
              <w:rPr>
                <w:noProof/>
                <w:webHidden/>
              </w:rPr>
              <w:t>18</w:t>
            </w:r>
            <w:r>
              <w:rPr>
                <w:noProof/>
                <w:webHidden/>
              </w:rPr>
              <w:fldChar w:fldCharType="end"/>
            </w:r>
            <w:r w:rsidRPr="006D106A">
              <w:rPr>
                <w:rStyle w:val="Hyperlink"/>
                <w:noProof/>
              </w:rPr>
              <w:fldChar w:fldCharType="end"/>
            </w:r>
          </w:ins>
        </w:p>
        <w:p w14:paraId="32CEED39" w14:textId="77777777" w:rsidR="000461AF" w:rsidRDefault="000461AF">
          <w:pPr>
            <w:pStyle w:val="TOC3"/>
            <w:tabs>
              <w:tab w:val="left" w:pos="1100"/>
              <w:tab w:val="right" w:leader="dot" w:pos="10456"/>
            </w:tabs>
            <w:rPr>
              <w:ins w:id="105" w:author="Robert Lundmark" w:date="2014-10-22T12:26:00Z"/>
              <w:rFonts w:asciiTheme="minorHAnsi" w:eastAsiaTheme="minorEastAsia" w:hAnsiTheme="minorHAnsi" w:cstheme="minorBidi"/>
              <w:noProof/>
              <w:sz w:val="22"/>
              <w:lang w:val="fi-FI" w:eastAsia="fi-FI"/>
            </w:rPr>
          </w:pPr>
          <w:ins w:id="106" w:author="Robert Lundmark" w:date="2014-10-22T12:26:00Z">
            <w:r w:rsidRPr="006D106A">
              <w:rPr>
                <w:rStyle w:val="Hyperlink"/>
                <w:noProof/>
              </w:rPr>
              <w:fldChar w:fldCharType="begin"/>
            </w:r>
            <w:r w:rsidRPr="006D106A">
              <w:rPr>
                <w:rStyle w:val="Hyperlink"/>
                <w:noProof/>
              </w:rPr>
              <w:instrText xml:space="preserve"> </w:instrText>
            </w:r>
            <w:r>
              <w:rPr>
                <w:noProof/>
              </w:rPr>
              <w:instrText>HYPERLINK \l "_Toc401744179"</w:instrText>
            </w:r>
            <w:r w:rsidRPr="006D106A">
              <w:rPr>
                <w:rStyle w:val="Hyperlink"/>
                <w:noProof/>
              </w:rPr>
              <w:instrText xml:space="preserve"> </w:instrText>
            </w:r>
            <w:r w:rsidRPr="006D106A">
              <w:rPr>
                <w:rStyle w:val="Hyperlink"/>
                <w:noProof/>
              </w:rPr>
            </w:r>
            <w:r w:rsidRPr="006D106A">
              <w:rPr>
                <w:rStyle w:val="Hyperlink"/>
                <w:noProof/>
              </w:rPr>
              <w:fldChar w:fldCharType="separate"/>
            </w:r>
            <w:r w:rsidRPr="006D106A">
              <w:rPr>
                <w:rStyle w:val="Hyperlink"/>
                <w:noProof/>
              </w:rPr>
              <w:t>6.1.6</w:t>
            </w:r>
            <w:r>
              <w:rPr>
                <w:rFonts w:asciiTheme="minorHAnsi" w:eastAsiaTheme="minorEastAsia" w:hAnsiTheme="minorHAnsi" w:cstheme="minorBidi"/>
                <w:noProof/>
                <w:sz w:val="22"/>
                <w:lang w:val="fi-FI" w:eastAsia="fi-FI"/>
              </w:rPr>
              <w:tab/>
            </w:r>
            <w:r w:rsidRPr="006D106A">
              <w:rPr>
                <w:rStyle w:val="Hyperlink"/>
                <w:noProof/>
              </w:rPr>
              <w:t>Annan information om kontraktet</w:t>
            </w:r>
            <w:r>
              <w:rPr>
                <w:noProof/>
                <w:webHidden/>
              </w:rPr>
              <w:tab/>
            </w:r>
            <w:r>
              <w:rPr>
                <w:noProof/>
                <w:webHidden/>
              </w:rPr>
              <w:fldChar w:fldCharType="begin"/>
            </w:r>
            <w:r>
              <w:rPr>
                <w:noProof/>
                <w:webHidden/>
              </w:rPr>
              <w:instrText xml:space="preserve"> PAGEREF _Toc401744179 \h </w:instrText>
            </w:r>
            <w:r>
              <w:rPr>
                <w:noProof/>
                <w:webHidden/>
              </w:rPr>
            </w:r>
          </w:ins>
          <w:r>
            <w:rPr>
              <w:noProof/>
              <w:webHidden/>
            </w:rPr>
            <w:fldChar w:fldCharType="separate"/>
          </w:r>
          <w:ins w:id="107" w:author="Robert Lundmark" w:date="2014-10-22T12:26:00Z">
            <w:r>
              <w:rPr>
                <w:noProof/>
                <w:webHidden/>
              </w:rPr>
              <w:t>20</w:t>
            </w:r>
            <w:r>
              <w:rPr>
                <w:noProof/>
                <w:webHidden/>
              </w:rPr>
              <w:fldChar w:fldCharType="end"/>
            </w:r>
            <w:r w:rsidRPr="006D106A">
              <w:rPr>
                <w:rStyle w:val="Hyperlink"/>
                <w:noProof/>
              </w:rPr>
              <w:fldChar w:fldCharType="end"/>
            </w:r>
          </w:ins>
        </w:p>
        <w:p w14:paraId="476F79F3" w14:textId="77777777" w:rsidR="000461AF" w:rsidRDefault="000461AF">
          <w:pPr>
            <w:pStyle w:val="TOC2"/>
            <w:tabs>
              <w:tab w:val="left" w:pos="880"/>
              <w:tab w:val="right" w:leader="dot" w:pos="10456"/>
            </w:tabs>
            <w:rPr>
              <w:ins w:id="108" w:author="Robert Lundmark" w:date="2014-10-22T12:26:00Z"/>
              <w:rFonts w:asciiTheme="minorHAnsi" w:eastAsiaTheme="minorEastAsia" w:hAnsiTheme="minorHAnsi" w:cstheme="minorBidi"/>
              <w:noProof/>
              <w:sz w:val="22"/>
              <w:lang w:val="fi-FI" w:eastAsia="fi-FI"/>
            </w:rPr>
          </w:pPr>
          <w:ins w:id="109" w:author="Robert Lundmark" w:date="2014-10-22T12:26:00Z">
            <w:r w:rsidRPr="006D106A">
              <w:rPr>
                <w:rStyle w:val="Hyperlink"/>
                <w:noProof/>
              </w:rPr>
              <w:fldChar w:fldCharType="begin"/>
            </w:r>
            <w:r w:rsidRPr="006D106A">
              <w:rPr>
                <w:rStyle w:val="Hyperlink"/>
                <w:noProof/>
              </w:rPr>
              <w:instrText xml:space="preserve"> </w:instrText>
            </w:r>
            <w:r>
              <w:rPr>
                <w:noProof/>
              </w:rPr>
              <w:instrText>HYPERLINK \l "_Toc401744180"</w:instrText>
            </w:r>
            <w:r w:rsidRPr="006D106A">
              <w:rPr>
                <w:rStyle w:val="Hyperlink"/>
                <w:noProof/>
              </w:rPr>
              <w:instrText xml:space="preserve"> </w:instrText>
            </w:r>
            <w:r w:rsidRPr="006D106A">
              <w:rPr>
                <w:rStyle w:val="Hyperlink"/>
                <w:noProof/>
              </w:rPr>
            </w:r>
            <w:r w:rsidRPr="006D106A">
              <w:rPr>
                <w:rStyle w:val="Hyperlink"/>
                <w:noProof/>
              </w:rPr>
              <w:fldChar w:fldCharType="separate"/>
            </w:r>
            <w:r w:rsidRPr="006D106A">
              <w:rPr>
                <w:rStyle w:val="Hyperlink"/>
                <w:noProof/>
              </w:rPr>
              <w:t>6.2</w:t>
            </w:r>
            <w:r>
              <w:rPr>
                <w:rFonts w:asciiTheme="minorHAnsi" w:eastAsiaTheme="minorEastAsia" w:hAnsiTheme="minorHAnsi" w:cstheme="minorBidi"/>
                <w:noProof/>
                <w:sz w:val="22"/>
                <w:lang w:val="fi-FI" w:eastAsia="fi-FI"/>
              </w:rPr>
              <w:tab/>
            </w:r>
            <w:r w:rsidRPr="006D106A">
              <w:rPr>
                <w:rStyle w:val="Hyperlink"/>
                <w:noProof/>
              </w:rPr>
              <w:t>GetEmployee</w:t>
            </w:r>
            <w:r>
              <w:rPr>
                <w:noProof/>
                <w:webHidden/>
              </w:rPr>
              <w:tab/>
            </w:r>
            <w:r>
              <w:rPr>
                <w:noProof/>
                <w:webHidden/>
              </w:rPr>
              <w:fldChar w:fldCharType="begin"/>
            </w:r>
            <w:r>
              <w:rPr>
                <w:noProof/>
                <w:webHidden/>
              </w:rPr>
              <w:instrText xml:space="preserve"> PAGEREF _Toc401744180 \h </w:instrText>
            </w:r>
            <w:r>
              <w:rPr>
                <w:noProof/>
                <w:webHidden/>
              </w:rPr>
            </w:r>
          </w:ins>
          <w:r>
            <w:rPr>
              <w:noProof/>
              <w:webHidden/>
            </w:rPr>
            <w:fldChar w:fldCharType="separate"/>
          </w:r>
          <w:ins w:id="110" w:author="Robert Lundmark" w:date="2014-10-22T12:26:00Z">
            <w:r>
              <w:rPr>
                <w:noProof/>
                <w:webHidden/>
              </w:rPr>
              <w:t>21</w:t>
            </w:r>
            <w:r>
              <w:rPr>
                <w:noProof/>
                <w:webHidden/>
              </w:rPr>
              <w:fldChar w:fldCharType="end"/>
            </w:r>
            <w:r w:rsidRPr="006D106A">
              <w:rPr>
                <w:rStyle w:val="Hyperlink"/>
                <w:noProof/>
              </w:rPr>
              <w:fldChar w:fldCharType="end"/>
            </w:r>
          </w:ins>
        </w:p>
        <w:p w14:paraId="1AA63BBE" w14:textId="77777777" w:rsidR="000461AF" w:rsidRDefault="000461AF">
          <w:pPr>
            <w:pStyle w:val="TOC3"/>
            <w:tabs>
              <w:tab w:val="left" w:pos="1100"/>
              <w:tab w:val="right" w:leader="dot" w:pos="10456"/>
            </w:tabs>
            <w:rPr>
              <w:ins w:id="111" w:author="Robert Lundmark" w:date="2014-10-22T12:26:00Z"/>
              <w:rFonts w:asciiTheme="minorHAnsi" w:eastAsiaTheme="minorEastAsia" w:hAnsiTheme="minorHAnsi" w:cstheme="minorBidi"/>
              <w:noProof/>
              <w:sz w:val="22"/>
              <w:lang w:val="fi-FI" w:eastAsia="fi-FI"/>
            </w:rPr>
          </w:pPr>
          <w:ins w:id="112" w:author="Robert Lundmark" w:date="2014-10-22T12:26:00Z">
            <w:r w:rsidRPr="006D106A">
              <w:rPr>
                <w:rStyle w:val="Hyperlink"/>
                <w:noProof/>
              </w:rPr>
              <w:fldChar w:fldCharType="begin"/>
            </w:r>
            <w:r w:rsidRPr="006D106A">
              <w:rPr>
                <w:rStyle w:val="Hyperlink"/>
                <w:noProof/>
              </w:rPr>
              <w:instrText xml:space="preserve"> </w:instrText>
            </w:r>
            <w:r>
              <w:rPr>
                <w:noProof/>
              </w:rPr>
              <w:instrText>HYPERLINK \l "_Toc401744181"</w:instrText>
            </w:r>
            <w:r w:rsidRPr="006D106A">
              <w:rPr>
                <w:rStyle w:val="Hyperlink"/>
                <w:noProof/>
              </w:rPr>
              <w:instrText xml:space="preserve"> </w:instrText>
            </w:r>
            <w:r w:rsidRPr="006D106A">
              <w:rPr>
                <w:rStyle w:val="Hyperlink"/>
                <w:noProof/>
              </w:rPr>
            </w:r>
            <w:r w:rsidRPr="006D106A">
              <w:rPr>
                <w:rStyle w:val="Hyperlink"/>
                <w:noProof/>
              </w:rPr>
              <w:fldChar w:fldCharType="separate"/>
            </w:r>
            <w:r w:rsidRPr="006D106A">
              <w:rPr>
                <w:rStyle w:val="Hyperlink"/>
                <w:noProof/>
              </w:rPr>
              <w:t>6.2.1</w:t>
            </w:r>
            <w:r>
              <w:rPr>
                <w:rFonts w:asciiTheme="minorHAnsi" w:eastAsiaTheme="minorEastAsia" w:hAnsiTheme="minorHAnsi" w:cstheme="minorBidi"/>
                <w:noProof/>
                <w:sz w:val="22"/>
                <w:lang w:val="fi-FI" w:eastAsia="fi-FI"/>
              </w:rPr>
              <w:tab/>
            </w:r>
            <w:r w:rsidRPr="006D106A">
              <w:rPr>
                <w:rStyle w:val="Hyperlink"/>
                <w:noProof/>
              </w:rPr>
              <w:t>Version</w:t>
            </w:r>
            <w:r>
              <w:rPr>
                <w:noProof/>
                <w:webHidden/>
              </w:rPr>
              <w:tab/>
            </w:r>
            <w:r>
              <w:rPr>
                <w:noProof/>
                <w:webHidden/>
              </w:rPr>
              <w:fldChar w:fldCharType="begin"/>
            </w:r>
            <w:r>
              <w:rPr>
                <w:noProof/>
                <w:webHidden/>
              </w:rPr>
              <w:instrText xml:space="preserve"> PAGEREF _Toc401744181 \h </w:instrText>
            </w:r>
            <w:r>
              <w:rPr>
                <w:noProof/>
                <w:webHidden/>
              </w:rPr>
            </w:r>
          </w:ins>
          <w:r>
            <w:rPr>
              <w:noProof/>
              <w:webHidden/>
            </w:rPr>
            <w:fldChar w:fldCharType="separate"/>
          </w:r>
          <w:ins w:id="113" w:author="Robert Lundmark" w:date="2014-10-22T12:26:00Z">
            <w:r>
              <w:rPr>
                <w:noProof/>
                <w:webHidden/>
              </w:rPr>
              <w:t>21</w:t>
            </w:r>
            <w:r>
              <w:rPr>
                <w:noProof/>
                <w:webHidden/>
              </w:rPr>
              <w:fldChar w:fldCharType="end"/>
            </w:r>
            <w:r w:rsidRPr="006D106A">
              <w:rPr>
                <w:rStyle w:val="Hyperlink"/>
                <w:noProof/>
              </w:rPr>
              <w:fldChar w:fldCharType="end"/>
            </w:r>
          </w:ins>
        </w:p>
        <w:p w14:paraId="764EA10A" w14:textId="77777777" w:rsidR="000461AF" w:rsidRDefault="000461AF">
          <w:pPr>
            <w:pStyle w:val="TOC3"/>
            <w:tabs>
              <w:tab w:val="left" w:pos="1100"/>
              <w:tab w:val="right" w:leader="dot" w:pos="10456"/>
            </w:tabs>
            <w:rPr>
              <w:ins w:id="114" w:author="Robert Lundmark" w:date="2014-10-22T12:26:00Z"/>
              <w:rFonts w:asciiTheme="minorHAnsi" w:eastAsiaTheme="minorEastAsia" w:hAnsiTheme="minorHAnsi" w:cstheme="minorBidi"/>
              <w:noProof/>
              <w:sz w:val="22"/>
              <w:lang w:val="fi-FI" w:eastAsia="fi-FI"/>
            </w:rPr>
          </w:pPr>
          <w:ins w:id="115" w:author="Robert Lundmark" w:date="2014-10-22T12:26:00Z">
            <w:r w:rsidRPr="006D106A">
              <w:rPr>
                <w:rStyle w:val="Hyperlink"/>
                <w:noProof/>
              </w:rPr>
              <w:fldChar w:fldCharType="begin"/>
            </w:r>
            <w:r w:rsidRPr="006D106A">
              <w:rPr>
                <w:rStyle w:val="Hyperlink"/>
                <w:noProof/>
              </w:rPr>
              <w:instrText xml:space="preserve"> </w:instrText>
            </w:r>
            <w:r>
              <w:rPr>
                <w:noProof/>
              </w:rPr>
              <w:instrText>HYPERLINK \l "_Toc401744182"</w:instrText>
            </w:r>
            <w:r w:rsidRPr="006D106A">
              <w:rPr>
                <w:rStyle w:val="Hyperlink"/>
                <w:noProof/>
              </w:rPr>
              <w:instrText xml:space="preserve"> </w:instrText>
            </w:r>
            <w:r w:rsidRPr="006D106A">
              <w:rPr>
                <w:rStyle w:val="Hyperlink"/>
                <w:noProof/>
              </w:rPr>
            </w:r>
            <w:r w:rsidRPr="006D106A">
              <w:rPr>
                <w:rStyle w:val="Hyperlink"/>
                <w:noProof/>
              </w:rPr>
              <w:fldChar w:fldCharType="separate"/>
            </w:r>
            <w:r w:rsidRPr="006D106A">
              <w:rPr>
                <w:rStyle w:val="Hyperlink"/>
                <w:noProof/>
              </w:rPr>
              <w:t>6.2.2</w:t>
            </w:r>
            <w:r>
              <w:rPr>
                <w:rFonts w:asciiTheme="minorHAnsi" w:eastAsiaTheme="minorEastAsia" w:hAnsiTheme="minorHAnsi" w:cstheme="minorBidi"/>
                <w:noProof/>
                <w:sz w:val="22"/>
                <w:lang w:val="fi-FI" w:eastAsia="fi-FI"/>
              </w:rPr>
              <w:tab/>
            </w:r>
            <w:r w:rsidRPr="006D106A">
              <w:rPr>
                <w:rStyle w:val="Hyperlink"/>
                <w:noProof/>
              </w:rPr>
              <w:t>Fältregler</w:t>
            </w:r>
            <w:r>
              <w:rPr>
                <w:noProof/>
                <w:webHidden/>
              </w:rPr>
              <w:tab/>
            </w:r>
            <w:r>
              <w:rPr>
                <w:noProof/>
                <w:webHidden/>
              </w:rPr>
              <w:fldChar w:fldCharType="begin"/>
            </w:r>
            <w:r>
              <w:rPr>
                <w:noProof/>
                <w:webHidden/>
              </w:rPr>
              <w:instrText xml:space="preserve"> PAGEREF _Toc401744182 \h </w:instrText>
            </w:r>
            <w:r>
              <w:rPr>
                <w:noProof/>
                <w:webHidden/>
              </w:rPr>
            </w:r>
          </w:ins>
          <w:r>
            <w:rPr>
              <w:noProof/>
              <w:webHidden/>
            </w:rPr>
            <w:fldChar w:fldCharType="separate"/>
          </w:r>
          <w:ins w:id="116" w:author="Robert Lundmark" w:date="2014-10-22T12:26:00Z">
            <w:r>
              <w:rPr>
                <w:noProof/>
                <w:webHidden/>
              </w:rPr>
              <w:t>21</w:t>
            </w:r>
            <w:r>
              <w:rPr>
                <w:noProof/>
                <w:webHidden/>
              </w:rPr>
              <w:fldChar w:fldCharType="end"/>
            </w:r>
            <w:r w:rsidRPr="006D106A">
              <w:rPr>
                <w:rStyle w:val="Hyperlink"/>
                <w:noProof/>
              </w:rPr>
              <w:fldChar w:fldCharType="end"/>
            </w:r>
          </w:ins>
        </w:p>
        <w:p w14:paraId="506BF2D6" w14:textId="77777777" w:rsidR="00770A48" w:rsidDel="000461AF" w:rsidRDefault="00770A48">
          <w:pPr>
            <w:pStyle w:val="TOC1"/>
            <w:tabs>
              <w:tab w:val="left" w:pos="400"/>
              <w:tab w:val="right" w:leader="dot" w:pos="10456"/>
            </w:tabs>
            <w:rPr>
              <w:del w:id="117" w:author="Robert Lundmark" w:date="2014-10-22T12:26:00Z"/>
              <w:rFonts w:asciiTheme="minorHAnsi" w:eastAsiaTheme="minorEastAsia" w:hAnsiTheme="minorHAnsi" w:cstheme="minorBidi"/>
              <w:noProof/>
              <w:sz w:val="22"/>
              <w:lang w:eastAsia="sv-SE"/>
            </w:rPr>
          </w:pPr>
          <w:del w:id="118" w:author="Robert Lundmark" w:date="2014-10-22T12:26:00Z">
            <w:r w:rsidRPr="000461AF" w:rsidDel="000461AF">
              <w:rPr>
                <w:noProof/>
                <w:rPrChange w:id="119" w:author="Robert Lundmark" w:date="2014-10-22T12:26:00Z">
                  <w:rPr>
                    <w:rStyle w:val="Hyperlink"/>
                    <w:noProof/>
                  </w:rPr>
                </w:rPrChange>
              </w:rPr>
              <w:delText>1</w:delText>
            </w:r>
            <w:r w:rsidDel="000461AF">
              <w:rPr>
                <w:rFonts w:asciiTheme="minorHAnsi" w:eastAsiaTheme="minorEastAsia" w:hAnsiTheme="minorHAnsi" w:cstheme="minorBidi"/>
                <w:noProof/>
                <w:sz w:val="22"/>
                <w:lang w:eastAsia="sv-SE"/>
              </w:rPr>
              <w:tab/>
            </w:r>
            <w:r w:rsidRPr="000461AF" w:rsidDel="000461AF">
              <w:rPr>
                <w:noProof/>
                <w:rPrChange w:id="120" w:author="Robert Lundmark" w:date="2014-10-22T12:26:00Z">
                  <w:rPr>
                    <w:rStyle w:val="Hyperlink"/>
                    <w:noProof/>
                  </w:rPr>
                </w:rPrChange>
              </w:rPr>
              <w:delText>Inledning</w:delText>
            </w:r>
            <w:r w:rsidDel="000461AF">
              <w:rPr>
                <w:noProof/>
                <w:webHidden/>
              </w:rPr>
              <w:tab/>
              <w:delText>7</w:delText>
            </w:r>
          </w:del>
        </w:p>
        <w:p w14:paraId="584FD8E0" w14:textId="77777777" w:rsidR="00770A48" w:rsidDel="000461AF" w:rsidRDefault="00770A48">
          <w:pPr>
            <w:pStyle w:val="TOC2"/>
            <w:tabs>
              <w:tab w:val="left" w:pos="660"/>
              <w:tab w:val="right" w:leader="dot" w:pos="10456"/>
            </w:tabs>
            <w:rPr>
              <w:del w:id="121" w:author="Robert Lundmark" w:date="2014-10-22T12:26:00Z"/>
              <w:rFonts w:asciiTheme="minorHAnsi" w:eastAsiaTheme="minorEastAsia" w:hAnsiTheme="minorHAnsi" w:cstheme="minorBidi"/>
              <w:noProof/>
              <w:sz w:val="22"/>
              <w:lang w:eastAsia="sv-SE"/>
            </w:rPr>
          </w:pPr>
          <w:del w:id="122" w:author="Robert Lundmark" w:date="2014-10-22T12:26:00Z">
            <w:r w:rsidRPr="000461AF" w:rsidDel="000461AF">
              <w:rPr>
                <w:noProof/>
                <w:rPrChange w:id="123" w:author="Robert Lundmark" w:date="2014-10-22T12:26:00Z">
                  <w:rPr>
                    <w:rStyle w:val="Hyperlink"/>
                    <w:noProof/>
                  </w:rPr>
                </w:rPrChange>
              </w:rPr>
              <w:delText>1.1</w:delText>
            </w:r>
            <w:r w:rsidDel="000461AF">
              <w:rPr>
                <w:rFonts w:asciiTheme="minorHAnsi" w:eastAsiaTheme="minorEastAsia" w:hAnsiTheme="minorHAnsi" w:cstheme="minorBidi"/>
                <w:noProof/>
                <w:sz w:val="22"/>
                <w:lang w:eastAsia="sv-SE"/>
              </w:rPr>
              <w:tab/>
            </w:r>
            <w:r w:rsidRPr="000461AF" w:rsidDel="000461AF">
              <w:rPr>
                <w:noProof/>
                <w:rPrChange w:id="124" w:author="Robert Lundmark" w:date="2014-10-22T12:26:00Z">
                  <w:rPr>
                    <w:rStyle w:val="Hyperlink"/>
                    <w:noProof/>
                  </w:rPr>
                </w:rPrChange>
              </w:rPr>
              <w:delText>Svenskt namn</w:delText>
            </w:r>
            <w:r w:rsidDel="000461AF">
              <w:rPr>
                <w:noProof/>
                <w:webHidden/>
              </w:rPr>
              <w:tab/>
              <w:delText>7</w:delText>
            </w:r>
          </w:del>
        </w:p>
        <w:p w14:paraId="0A40011D" w14:textId="77777777" w:rsidR="00770A48" w:rsidDel="000461AF" w:rsidRDefault="00770A48">
          <w:pPr>
            <w:pStyle w:val="TOC2"/>
            <w:tabs>
              <w:tab w:val="left" w:pos="880"/>
              <w:tab w:val="right" w:leader="dot" w:pos="10456"/>
            </w:tabs>
            <w:rPr>
              <w:del w:id="125" w:author="Robert Lundmark" w:date="2014-10-22T12:26:00Z"/>
              <w:rFonts w:asciiTheme="minorHAnsi" w:eastAsiaTheme="minorEastAsia" w:hAnsiTheme="minorHAnsi" w:cstheme="minorBidi"/>
              <w:noProof/>
              <w:sz w:val="22"/>
              <w:lang w:eastAsia="sv-SE"/>
            </w:rPr>
          </w:pPr>
          <w:del w:id="126" w:author="Robert Lundmark" w:date="2014-10-22T12:26:00Z">
            <w:r w:rsidRPr="000461AF" w:rsidDel="000461AF">
              <w:rPr>
                <w:noProof/>
                <w:rPrChange w:id="127" w:author="Robert Lundmark" w:date="2014-10-22T12:26:00Z">
                  <w:rPr>
                    <w:rStyle w:val="Hyperlink"/>
                    <w:noProof/>
                  </w:rPr>
                </w:rPrChange>
              </w:rPr>
              <w:delText>1.2</w:delText>
            </w:r>
            <w:r w:rsidDel="000461AF">
              <w:rPr>
                <w:rFonts w:asciiTheme="minorHAnsi" w:eastAsiaTheme="minorEastAsia" w:hAnsiTheme="minorHAnsi" w:cstheme="minorBidi"/>
                <w:noProof/>
                <w:sz w:val="22"/>
                <w:lang w:eastAsia="sv-SE"/>
              </w:rPr>
              <w:tab/>
            </w:r>
            <w:r w:rsidRPr="000461AF" w:rsidDel="000461AF">
              <w:rPr>
                <w:noProof/>
                <w:rPrChange w:id="128" w:author="Robert Lundmark" w:date="2014-10-22T12:26:00Z">
                  <w:rPr>
                    <w:rStyle w:val="Hyperlink"/>
                    <w:noProof/>
                  </w:rPr>
                </w:rPrChange>
              </w:rPr>
              <w:delText>WEB beskrivning</w:delText>
            </w:r>
            <w:r w:rsidDel="000461AF">
              <w:rPr>
                <w:noProof/>
                <w:webHidden/>
              </w:rPr>
              <w:tab/>
              <w:delText>7</w:delText>
            </w:r>
          </w:del>
        </w:p>
        <w:p w14:paraId="5477730D" w14:textId="77777777" w:rsidR="00770A48" w:rsidDel="000461AF" w:rsidRDefault="00770A48">
          <w:pPr>
            <w:pStyle w:val="TOC1"/>
            <w:tabs>
              <w:tab w:val="left" w:pos="400"/>
              <w:tab w:val="right" w:leader="dot" w:pos="10456"/>
            </w:tabs>
            <w:rPr>
              <w:del w:id="129" w:author="Robert Lundmark" w:date="2014-10-22T12:26:00Z"/>
              <w:rFonts w:asciiTheme="minorHAnsi" w:eastAsiaTheme="minorEastAsia" w:hAnsiTheme="minorHAnsi" w:cstheme="minorBidi"/>
              <w:noProof/>
              <w:sz w:val="22"/>
              <w:lang w:eastAsia="sv-SE"/>
            </w:rPr>
          </w:pPr>
          <w:del w:id="130" w:author="Robert Lundmark" w:date="2014-10-22T12:26:00Z">
            <w:r w:rsidRPr="000461AF" w:rsidDel="000461AF">
              <w:rPr>
                <w:noProof/>
                <w:rPrChange w:id="131" w:author="Robert Lundmark" w:date="2014-10-22T12:26:00Z">
                  <w:rPr>
                    <w:rStyle w:val="Hyperlink"/>
                    <w:noProof/>
                  </w:rPr>
                </w:rPrChange>
              </w:rPr>
              <w:delText>2</w:delText>
            </w:r>
            <w:r w:rsidDel="000461AF">
              <w:rPr>
                <w:rFonts w:asciiTheme="minorHAnsi" w:eastAsiaTheme="minorEastAsia" w:hAnsiTheme="minorHAnsi" w:cstheme="minorBidi"/>
                <w:noProof/>
                <w:sz w:val="22"/>
                <w:lang w:eastAsia="sv-SE"/>
              </w:rPr>
              <w:tab/>
            </w:r>
            <w:r w:rsidRPr="000461AF" w:rsidDel="000461AF">
              <w:rPr>
                <w:noProof/>
                <w:rPrChange w:id="132" w:author="Robert Lundmark" w:date="2014-10-22T12:26:00Z">
                  <w:rPr>
                    <w:rStyle w:val="Hyperlink"/>
                    <w:noProof/>
                  </w:rPr>
                </w:rPrChange>
              </w:rPr>
              <w:delText>Versionsinformation</w:delText>
            </w:r>
            <w:r w:rsidDel="000461AF">
              <w:rPr>
                <w:noProof/>
                <w:webHidden/>
              </w:rPr>
              <w:tab/>
              <w:delText>8</w:delText>
            </w:r>
          </w:del>
        </w:p>
        <w:p w14:paraId="05859870" w14:textId="77777777" w:rsidR="00770A48" w:rsidDel="000461AF" w:rsidRDefault="00770A48">
          <w:pPr>
            <w:pStyle w:val="TOC2"/>
            <w:tabs>
              <w:tab w:val="left" w:pos="880"/>
              <w:tab w:val="right" w:leader="dot" w:pos="10456"/>
            </w:tabs>
            <w:rPr>
              <w:del w:id="133" w:author="Robert Lundmark" w:date="2014-10-22T12:26:00Z"/>
              <w:rFonts w:asciiTheme="minorHAnsi" w:eastAsiaTheme="minorEastAsia" w:hAnsiTheme="minorHAnsi" w:cstheme="minorBidi"/>
              <w:noProof/>
              <w:sz w:val="22"/>
              <w:lang w:eastAsia="sv-SE"/>
            </w:rPr>
          </w:pPr>
          <w:del w:id="134" w:author="Robert Lundmark" w:date="2014-10-22T12:26:00Z">
            <w:r w:rsidRPr="000461AF" w:rsidDel="000461AF">
              <w:rPr>
                <w:noProof/>
                <w:rPrChange w:id="135" w:author="Robert Lundmark" w:date="2014-10-22T12:26:00Z">
                  <w:rPr>
                    <w:rStyle w:val="Hyperlink"/>
                    <w:noProof/>
                  </w:rPr>
                </w:rPrChange>
              </w:rPr>
              <w:delText>2.1</w:delText>
            </w:r>
            <w:r w:rsidDel="000461AF">
              <w:rPr>
                <w:rFonts w:asciiTheme="minorHAnsi" w:eastAsiaTheme="minorEastAsia" w:hAnsiTheme="minorHAnsi" w:cstheme="minorBidi"/>
                <w:noProof/>
                <w:sz w:val="22"/>
                <w:lang w:eastAsia="sv-SE"/>
              </w:rPr>
              <w:tab/>
            </w:r>
            <w:r w:rsidRPr="000461AF" w:rsidDel="000461AF">
              <w:rPr>
                <w:noProof/>
                <w:rPrChange w:id="136" w:author="Robert Lundmark" w:date="2014-10-22T12:26:00Z">
                  <w:rPr>
                    <w:rStyle w:val="Hyperlink"/>
                    <w:noProof/>
                  </w:rPr>
                </w:rPrChange>
              </w:rPr>
              <w:delText xml:space="preserve">Version </w:delText>
            </w:r>
            <w:r w:rsidRPr="000461AF" w:rsidDel="000461AF">
              <w:rPr>
                <w:b/>
                <w:noProof/>
                <w:rPrChange w:id="137" w:author="Robert Lundmark" w:date="2014-10-22T12:26:00Z">
                  <w:rPr>
                    <w:rStyle w:val="Hyperlink"/>
                    <w:b/>
                    <w:noProof/>
                  </w:rPr>
                </w:rPrChange>
              </w:rPr>
              <w:delText>1</w:delText>
            </w:r>
            <w:r w:rsidRPr="000461AF" w:rsidDel="000461AF">
              <w:rPr>
                <w:noProof/>
                <w:rPrChange w:id="138" w:author="Robert Lundmark" w:date="2014-10-22T12:26:00Z">
                  <w:rPr>
                    <w:rStyle w:val="Hyperlink"/>
                    <w:noProof/>
                  </w:rPr>
                </w:rPrChange>
              </w:rPr>
              <w:delText>.</w:delText>
            </w:r>
            <w:r w:rsidRPr="000461AF" w:rsidDel="000461AF">
              <w:rPr>
                <w:b/>
                <w:noProof/>
                <w:rPrChange w:id="139" w:author="Robert Lundmark" w:date="2014-10-22T12:26:00Z">
                  <w:rPr>
                    <w:rStyle w:val="Hyperlink"/>
                    <w:b/>
                    <w:noProof/>
                  </w:rPr>
                </w:rPrChange>
              </w:rPr>
              <w:delText>0</w:delText>
            </w:r>
            <w:r w:rsidRPr="000461AF" w:rsidDel="000461AF">
              <w:rPr>
                <w:noProof/>
                <w:rPrChange w:id="140" w:author="Robert Lundmark" w:date="2014-10-22T12:26:00Z">
                  <w:rPr>
                    <w:rStyle w:val="Hyperlink"/>
                    <w:noProof/>
                  </w:rPr>
                </w:rPrChange>
              </w:rPr>
              <w:delText>_RC4</w:delText>
            </w:r>
            <w:r w:rsidDel="000461AF">
              <w:rPr>
                <w:noProof/>
                <w:webHidden/>
              </w:rPr>
              <w:tab/>
              <w:delText>8</w:delText>
            </w:r>
          </w:del>
        </w:p>
        <w:p w14:paraId="7135A493" w14:textId="77777777" w:rsidR="00770A48" w:rsidDel="000461AF" w:rsidRDefault="00770A48">
          <w:pPr>
            <w:pStyle w:val="TOC3"/>
            <w:tabs>
              <w:tab w:val="left" w:pos="1100"/>
              <w:tab w:val="right" w:leader="dot" w:pos="10456"/>
            </w:tabs>
            <w:rPr>
              <w:del w:id="141" w:author="Robert Lundmark" w:date="2014-10-22T12:26:00Z"/>
              <w:rFonts w:asciiTheme="minorHAnsi" w:eastAsiaTheme="minorEastAsia" w:hAnsiTheme="minorHAnsi" w:cstheme="minorBidi"/>
              <w:noProof/>
              <w:sz w:val="22"/>
              <w:lang w:eastAsia="sv-SE"/>
            </w:rPr>
          </w:pPr>
          <w:del w:id="142" w:author="Robert Lundmark" w:date="2014-10-22T12:26:00Z">
            <w:r w:rsidRPr="000461AF" w:rsidDel="000461AF">
              <w:rPr>
                <w:noProof/>
                <w:rPrChange w:id="143" w:author="Robert Lundmark" w:date="2014-10-22T12:26:00Z">
                  <w:rPr>
                    <w:rStyle w:val="Hyperlink"/>
                    <w:noProof/>
                  </w:rPr>
                </w:rPrChange>
              </w:rPr>
              <w:delText>2.1.1</w:delText>
            </w:r>
            <w:r w:rsidDel="000461AF">
              <w:rPr>
                <w:rFonts w:asciiTheme="minorHAnsi" w:eastAsiaTheme="minorEastAsia" w:hAnsiTheme="minorHAnsi" w:cstheme="minorBidi"/>
                <w:noProof/>
                <w:sz w:val="22"/>
                <w:lang w:eastAsia="sv-SE"/>
              </w:rPr>
              <w:tab/>
            </w:r>
            <w:r w:rsidRPr="000461AF" w:rsidDel="000461AF">
              <w:rPr>
                <w:noProof/>
                <w:rPrChange w:id="144" w:author="Robert Lundmark" w:date="2014-10-22T12:26:00Z">
                  <w:rPr>
                    <w:rStyle w:val="Hyperlink"/>
                    <w:noProof/>
                  </w:rPr>
                </w:rPrChange>
              </w:rPr>
              <w:delText>Oförändrade tjänstekontrakt</w:delText>
            </w:r>
            <w:r w:rsidDel="000461AF">
              <w:rPr>
                <w:noProof/>
                <w:webHidden/>
              </w:rPr>
              <w:tab/>
              <w:delText>8</w:delText>
            </w:r>
          </w:del>
        </w:p>
        <w:p w14:paraId="31F79BD5" w14:textId="77777777" w:rsidR="00770A48" w:rsidDel="000461AF" w:rsidRDefault="00770A48">
          <w:pPr>
            <w:pStyle w:val="TOC3"/>
            <w:tabs>
              <w:tab w:val="left" w:pos="1100"/>
              <w:tab w:val="right" w:leader="dot" w:pos="10456"/>
            </w:tabs>
            <w:rPr>
              <w:del w:id="145" w:author="Robert Lundmark" w:date="2014-10-22T12:26:00Z"/>
              <w:rFonts w:asciiTheme="minorHAnsi" w:eastAsiaTheme="minorEastAsia" w:hAnsiTheme="minorHAnsi" w:cstheme="minorBidi"/>
              <w:noProof/>
              <w:sz w:val="22"/>
              <w:lang w:eastAsia="sv-SE"/>
            </w:rPr>
          </w:pPr>
          <w:del w:id="146" w:author="Robert Lundmark" w:date="2014-10-22T12:26:00Z">
            <w:r w:rsidRPr="000461AF" w:rsidDel="000461AF">
              <w:rPr>
                <w:noProof/>
                <w:rPrChange w:id="147" w:author="Robert Lundmark" w:date="2014-10-22T12:26:00Z">
                  <w:rPr>
                    <w:rStyle w:val="Hyperlink"/>
                    <w:noProof/>
                  </w:rPr>
                </w:rPrChange>
              </w:rPr>
              <w:delText>2.1.2</w:delText>
            </w:r>
            <w:r w:rsidDel="000461AF">
              <w:rPr>
                <w:rFonts w:asciiTheme="minorHAnsi" w:eastAsiaTheme="minorEastAsia" w:hAnsiTheme="minorHAnsi" w:cstheme="minorBidi"/>
                <w:noProof/>
                <w:sz w:val="22"/>
                <w:lang w:eastAsia="sv-SE"/>
              </w:rPr>
              <w:tab/>
            </w:r>
            <w:r w:rsidRPr="000461AF" w:rsidDel="000461AF">
              <w:rPr>
                <w:noProof/>
                <w:rPrChange w:id="148" w:author="Robert Lundmark" w:date="2014-10-22T12:26:00Z">
                  <w:rPr>
                    <w:rStyle w:val="Hyperlink"/>
                    <w:noProof/>
                  </w:rPr>
                </w:rPrChange>
              </w:rPr>
              <w:delText>Nya tjänstekontrakt</w:delText>
            </w:r>
            <w:r w:rsidDel="000461AF">
              <w:rPr>
                <w:noProof/>
                <w:webHidden/>
              </w:rPr>
              <w:tab/>
              <w:delText>8</w:delText>
            </w:r>
          </w:del>
        </w:p>
        <w:p w14:paraId="0321FABF" w14:textId="77777777" w:rsidR="00770A48" w:rsidDel="000461AF" w:rsidRDefault="00770A48">
          <w:pPr>
            <w:pStyle w:val="TOC3"/>
            <w:tabs>
              <w:tab w:val="left" w:pos="1100"/>
              <w:tab w:val="right" w:leader="dot" w:pos="10456"/>
            </w:tabs>
            <w:rPr>
              <w:del w:id="149" w:author="Robert Lundmark" w:date="2014-10-22T12:26:00Z"/>
              <w:rFonts w:asciiTheme="minorHAnsi" w:eastAsiaTheme="minorEastAsia" w:hAnsiTheme="minorHAnsi" w:cstheme="minorBidi"/>
              <w:noProof/>
              <w:sz w:val="22"/>
              <w:lang w:eastAsia="sv-SE"/>
            </w:rPr>
          </w:pPr>
          <w:del w:id="150" w:author="Robert Lundmark" w:date="2014-10-22T12:26:00Z">
            <w:r w:rsidRPr="000461AF" w:rsidDel="000461AF">
              <w:rPr>
                <w:noProof/>
                <w:rPrChange w:id="151" w:author="Robert Lundmark" w:date="2014-10-22T12:26:00Z">
                  <w:rPr>
                    <w:rStyle w:val="Hyperlink"/>
                    <w:noProof/>
                  </w:rPr>
                </w:rPrChange>
              </w:rPr>
              <w:delText>2.1.3</w:delText>
            </w:r>
            <w:r w:rsidDel="000461AF">
              <w:rPr>
                <w:rFonts w:asciiTheme="minorHAnsi" w:eastAsiaTheme="minorEastAsia" w:hAnsiTheme="minorHAnsi" w:cstheme="minorBidi"/>
                <w:noProof/>
                <w:sz w:val="22"/>
                <w:lang w:eastAsia="sv-SE"/>
              </w:rPr>
              <w:tab/>
            </w:r>
            <w:r w:rsidRPr="000461AF" w:rsidDel="000461AF">
              <w:rPr>
                <w:noProof/>
                <w:rPrChange w:id="152" w:author="Robert Lundmark" w:date="2014-10-22T12:26:00Z">
                  <w:rPr>
                    <w:rStyle w:val="Hyperlink"/>
                    <w:noProof/>
                  </w:rPr>
                </w:rPrChange>
              </w:rPr>
              <w:delText>Förändrade tjänstekontrakt</w:delText>
            </w:r>
            <w:r w:rsidDel="000461AF">
              <w:rPr>
                <w:noProof/>
                <w:webHidden/>
              </w:rPr>
              <w:tab/>
              <w:delText>8</w:delText>
            </w:r>
          </w:del>
        </w:p>
        <w:p w14:paraId="499D25FC" w14:textId="77777777" w:rsidR="00770A48" w:rsidDel="000461AF" w:rsidRDefault="00770A48">
          <w:pPr>
            <w:pStyle w:val="TOC3"/>
            <w:tabs>
              <w:tab w:val="left" w:pos="1100"/>
              <w:tab w:val="right" w:leader="dot" w:pos="10456"/>
            </w:tabs>
            <w:rPr>
              <w:del w:id="153" w:author="Robert Lundmark" w:date="2014-10-22T12:26:00Z"/>
              <w:rFonts w:asciiTheme="minorHAnsi" w:eastAsiaTheme="minorEastAsia" w:hAnsiTheme="minorHAnsi" w:cstheme="minorBidi"/>
              <w:noProof/>
              <w:sz w:val="22"/>
              <w:lang w:eastAsia="sv-SE"/>
            </w:rPr>
          </w:pPr>
          <w:del w:id="154" w:author="Robert Lundmark" w:date="2014-10-22T12:26:00Z">
            <w:r w:rsidRPr="000461AF" w:rsidDel="000461AF">
              <w:rPr>
                <w:noProof/>
                <w:rPrChange w:id="155" w:author="Robert Lundmark" w:date="2014-10-22T12:26:00Z">
                  <w:rPr>
                    <w:rStyle w:val="Hyperlink"/>
                    <w:noProof/>
                  </w:rPr>
                </w:rPrChange>
              </w:rPr>
              <w:delText>2.1.4</w:delText>
            </w:r>
            <w:r w:rsidDel="000461AF">
              <w:rPr>
                <w:rFonts w:asciiTheme="minorHAnsi" w:eastAsiaTheme="minorEastAsia" w:hAnsiTheme="minorHAnsi" w:cstheme="minorBidi"/>
                <w:noProof/>
                <w:sz w:val="22"/>
                <w:lang w:eastAsia="sv-SE"/>
              </w:rPr>
              <w:tab/>
            </w:r>
            <w:r w:rsidRPr="000461AF" w:rsidDel="000461AF">
              <w:rPr>
                <w:noProof/>
                <w:rPrChange w:id="156" w:author="Robert Lundmark" w:date="2014-10-22T12:26:00Z">
                  <w:rPr>
                    <w:rStyle w:val="Hyperlink"/>
                    <w:noProof/>
                  </w:rPr>
                </w:rPrChange>
              </w:rPr>
              <w:delText>Utgångna tjänstekontrakt</w:delText>
            </w:r>
            <w:r w:rsidDel="000461AF">
              <w:rPr>
                <w:noProof/>
                <w:webHidden/>
              </w:rPr>
              <w:tab/>
              <w:delText>8</w:delText>
            </w:r>
          </w:del>
        </w:p>
        <w:p w14:paraId="2CC72205" w14:textId="77777777" w:rsidR="00770A48" w:rsidDel="000461AF" w:rsidRDefault="00770A48">
          <w:pPr>
            <w:pStyle w:val="TOC2"/>
            <w:tabs>
              <w:tab w:val="left" w:pos="880"/>
              <w:tab w:val="right" w:leader="dot" w:pos="10456"/>
            </w:tabs>
            <w:rPr>
              <w:del w:id="157" w:author="Robert Lundmark" w:date="2014-10-22T12:26:00Z"/>
              <w:rFonts w:asciiTheme="minorHAnsi" w:eastAsiaTheme="minorEastAsia" w:hAnsiTheme="minorHAnsi" w:cstheme="minorBidi"/>
              <w:noProof/>
              <w:sz w:val="22"/>
              <w:lang w:eastAsia="sv-SE"/>
            </w:rPr>
          </w:pPr>
          <w:del w:id="158" w:author="Robert Lundmark" w:date="2014-10-22T12:26:00Z">
            <w:r w:rsidRPr="000461AF" w:rsidDel="000461AF">
              <w:rPr>
                <w:noProof/>
                <w:rPrChange w:id="159" w:author="Robert Lundmark" w:date="2014-10-22T12:26:00Z">
                  <w:rPr>
                    <w:rStyle w:val="Hyperlink"/>
                    <w:noProof/>
                  </w:rPr>
                </w:rPrChange>
              </w:rPr>
              <w:delText>2.2</w:delText>
            </w:r>
            <w:r w:rsidDel="000461AF">
              <w:rPr>
                <w:rFonts w:asciiTheme="minorHAnsi" w:eastAsiaTheme="minorEastAsia" w:hAnsiTheme="minorHAnsi" w:cstheme="minorBidi"/>
                <w:noProof/>
                <w:sz w:val="22"/>
                <w:lang w:eastAsia="sv-SE"/>
              </w:rPr>
              <w:tab/>
            </w:r>
            <w:r w:rsidRPr="000461AF" w:rsidDel="000461AF">
              <w:rPr>
                <w:noProof/>
                <w:rPrChange w:id="160" w:author="Robert Lundmark" w:date="2014-10-22T12:26:00Z">
                  <w:rPr>
                    <w:rStyle w:val="Hyperlink"/>
                    <w:noProof/>
                  </w:rPr>
                </w:rPrChange>
              </w:rPr>
              <w:delText>Version tidigare</w:delText>
            </w:r>
            <w:r w:rsidDel="000461AF">
              <w:rPr>
                <w:noProof/>
                <w:webHidden/>
              </w:rPr>
              <w:tab/>
              <w:delText>8</w:delText>
            </w:r>
          </w:del>
        </w:p>
        <w:p w14:paraId="6E70F2C1" w14:textId="77777777" w:rsidR="00770A48" w:rsidDel="000461AF" w:rsidRDefault="00770A48">
          <w:pPr>
            <w:pStyle w:val="TOC1"/>
            <w:tabs>
              <w:tab w:val="left" w:pos="400"/>
              <w:tab w:val="right" w:leader="dot" w:pos="10456"/>
            </w:tabs>
            <w:rPr>
              <w:del w:id="161" w:author="Robert Lundmark" w:date="2014-10-22T12:26:00Z"/>
              <w:rFonts w:asciiTheme="minorHAnsi" w:eastAsiaTheme="minorEastAsia" w:hAnsiTheme="minorHAnsi" w:cstheme="minorBidi"/>
              <w:noProof/>
              <w:sz w:val="22"/>
              <w:lang w:eastAsia="sv-SE"/>
            </w:rPr>
          </w:pPr>
          <w:del w:id="162" w:author="Robert Lundmark" w:date="2014-10-22T12:26:00Z">
            <w:r w:rsidRPr="000461AF" w:rsidDel="000461AF">
              <w:rPr>
                <w:noProof/>
                <w:rPrChange w:id="163" w:author="Robert Lundmark" w:date="2014-10-22T12:26:00Z">
                  <w:rPr>
                    <w:rStyle w:val="Hyperlink"/>
                    <w:noProof/>
                  </w:rPr>
                </w:rPrChange>
              </w:rPr>
              <w:delText>3</w:delText>
            </w:r>
            <w:r w:rsidDel="000461AF">
              <w:rPr>
                <w:rFonts w:asciiTheme="minorHAnsi" w:eastAsiaTheme="minorEastAsia" w:hAnsiTheme="minorHAnsi" w:cstheme="minorBidi"/>
                <w:noProof/>
                <w:sz w:val="22"/>
                <w:lang w:eastAsia="sv-SE"/>
              </w:rPr>
              <w:tab/>
            </w:r>
            <w:r w:rsidRPr="000461AF" w:rsidDel="000461AF">
              <w:rPr>
                <w:noProof/>
                <w:rPrChange w:id="164" w:author="Robert Lundmark" w:date="2014-10-22T12:26:00Z">
                  <w:rPr>
                    <w:rStyle w:val="Hyperlink"/>
                    <w:noProof/>
                  </w:rPr>
                </w:rPrChange>
              </w:rPr>
              <w:delText>Tjänstedomänens arkitektur</w:delText>
            </w:r>
            <w:r w:rsidDel="000461AF">
              <w:rPr>
                <w:noProof/>
                <w:webHidden/>
              </w:rPr>
              <w:tab/>
              <w:delText>9</w:delText>
            </w:r>
          </w:del>
        </w:p>
        <w:p w14:paraId="7E1DC740" w14:textId="77777777" w:rsidR="00770A48" w:rsidDel="000461AF" w:rsidRDefault="00770A48">
          <w:pPr>
            <w:pStyle w:val="TOC2"/>
            <w:tabs>
              <w:tab w:val="left" w:pos="880"/>
              <w:tab w:val="right" w:leader="dot" w:pos="10456"/>
            </w:tabs>
            <w:rPr>
              <w:del w:id="165" w:author="Robert Lundmark" w:date="2014-10-22T12:26:00Z"/>
              <w:rFonts w:asciiTheme="minorHAnsi" w:eastAsiaTheme="minorEastAsia" w:hAnsiTheme="minorHAnsi" w:cstheme="minorBidi"/>
              <w:noProof/>
              <w:sz w:val="22"/>
              <w:lang w:eastAsia="sv-SE"/>
            </w:rPr>
          </w:pPr>
          <w:del w:id="166" w:author="Robert Lundmark" w:date="2014-10-22T12:26:00Z">
            <w:r w:rsidRPr="000461AF" w:rsidDel="000461AF">
              <w:rPr>
                <w:noProof/>
                <w:rPrChange w:id="167" w:author="Robert Lundmark" w:date="2014-10-22T12:26:00Z">
                  <w:rPr>
                    <w:rStyle w:val="Hyperlink"/>
                    <w:noProof/>
                  </w:rPr>
                </w:rPrChange>
              </w:rPr>
              <w:delText>3.1</w:delText>
            </w:r>
            <w:r w:rsidDel="000461AF">
              <w:rPr>
                <w:rFonts w:asciiTheme="minorHAnsi" w:eastAsiaTheme="minorEastAsia" w:hAnsiTheme="minorHAnsi" w:cstheme="minorBidi"/>
                <w:noProof/>
                <w:sz w:val="22"/>
                <w:lang w:eastAsia="sv-SE"/>
              </w:rPr>
              <w:tab/>
            </w:r>
            <w:r w:rsidRPr="000461AF" w:rsidDel="000461AF">
              <w:rPr>
                <w:noProof/>
                <w:rPrChange w:id="168" w:author="Robert Lundmark" w:date="2014-10-22T12:26:00Z">
                  <w:rPr>
                    <w:rStyle w:val="Hyperlink"/>
                    <w:noProof/>
                  </w:rPr>
                </w:rPrChange>
              </w:rPr>
              <w:delText>Flöden</w:delText>
            </w:r>
            <w:r w:rsidDel="000461AF">
              <w:rPr>
                <w:noProof/>
                <w:webHidden/>
              </w:rPr>
              <w:tab/>
              <w:delText>9</w:delText>
            </w:r>
          </w:del>
        </w:p>
        <w:p w14:paraId="5771ED3E" w14:textId="77777777" w:rsidR="00770A48" w:rsidDel="000461AF" w:rsidRDefault="00770A48">
          <w:pPr>
            <w:pStyle w:val="TOC3"/>
            <w:tabs>
              <w:tab w:val="left" w:pos="1100"/>
              <w:tab w:val="right" w:leader="dot" w:pos="10456"/>
            </w:tabs>
            <w:rPr>
              <w:del w:id="169" w:author="Robert Lundmark" w:date="2014-10-22T12:26:00Z"/>
              <w:rFonts w:asciiTheme="minorHAnsi" w:eastAsiaTheme="minorEastAsia" w:hAnsiTheme="minorHAnsi" w:cstheme="minorBidi"/>
              <w:noProof/>
              <w:sz w:val="22"/>
              <w:lang w:eastAsia="sv-SE"/>
            </w:rPr>
          </w:pPr>
          <w:del w:id="170" w:author="Robert Lundmark" w:date="2014-10-22T12:26:00Z">
            <w:r w:rsidRPr="000461AF" w:rsidDel="000461AF">
              <w:rPr>
                <w:noProof/>
                <w:rPrChange w:id="171" w:author="Robert Lundmark" w:date="2014-10-22T12:26:00Z">
                  <w:rPr>
                    <w:rStyle w:val="Hyperlink"/>
                    <w:noProof/>
                  </w:rPr>
                </w:rPrChange>
              </w:rPr>
              <w:delText>3.1.1</w:delText>
            </w:r>
            <w:r w:rsidDel="000461AF">
              <w:rPr>
                <w:rFonts w:asciiTheme="minorHAnsi" w:eastAsiaTheme="minorEastAsia" w:hAnsiTheme="minorHAnsi" w:cstheme="minorBidi"/>
                <w:noProof/>
                <w:sz w:val="22"/>
                <w:lang w:eastAsia="sv-SE"/>
              </w:rPr>
              <w:tab/>
            </w:r>
            <w:r w:rsidRPr="000461AF" w:rsidDel="000461AF">
              <w:rPr>
                <w:noProof/>
                <w:rPrChange w:id="172" w:author="Robert Lundmark" w:date="2014-10-22T12:26:00Z">
                  <w:rPr>
                    <w:rStyle w:val="Hyperlink"/>
                    <w:noProof/>
                  </w:rPr>
                </w:rPrChange>
              </w:rPr>
              <w:delText>Flöde – Hämta information om anställd/uppdragstagare</w:delText>
            </w:r>
            <w:r w:rsidDel="000461AF">
              <w:rPr>
                <w:noProof/>
                <w:webHidden/>
              </w:rPr>
              <w:tab/>
              <w:delText>9</w:delText>
            </w:r>
          </w:del>
        </w:p>
        <w:p w14:paraId="48A73B44" w14:textId="77777777" w:rsidR="00770A48" w:rsidDel="000461AF" w:rsidRDefault="00770A48">
          <w:pPr>
            <w:pStyle w:val="TOC3"/>
            <w:tabs>
              <w:tab w:val="left" w:pos="1100"/>
              <w:tab w:val="right" w:leader="dot" w:pos="10456"/>
            </w:tabs>
            <w:rPr>
              <w:del w:id="173" w:author="Robert Lundmark" w:date="2014-10-22T12:26:00Z"/>
              <w:rFonts w:asciiTheme="minorHAnsi" w:eastAsiaTheme="minorEastAsia" w:hAnsiTheme="minorHAnsi" w:cstheme="minorBidi"/>
              <w:noProof/>
              <w:sz w:val="22"/>
              <w:lang w:eastAsia="sv-SE"/>
            </w:rPr>
          </w:pPr>
          <w:del w:id="174" w:author="Robert Lundmark" w:date="2014-10-22T12:26:00Z">
            <w:r w:rsidRPr="000461AF" w:rsidDel="000461AF">
              <w:rPr>
                <w:noProof/>
                <w:rPrChange w:id="175" w:author="Robert Lundmark" w:date="2014-10-22T12:26:00Z">
                  <w:rPr>
                    <w:rStyle w:val="Hyperlink"/>
                    <w:noProof/>
                  </w:rPr>
                </w:rPrChange>
              </w:rPr>
              <w:delText>3.1.2</w:delText>
            </w:r>
            <w:r w:rsidDel="000461AF">
              <w:rPr>
                <w:rFonts w:asciiTheme="minorHAnsi" w:eastAsiaTheme="minorEastAsia" w:hAnsiTheme="minorHAnsi" w:cstheme="minorBidi"/>
                <w:noProof/>
                <w:sz w:val="22"/>
                <w:lang w:eastAsia="sv-SE"/>
              </w:rPr>
              <w:tab/>
            </w:r>
            <w:r w:rsidRPr="000461AF" w:rsidDel="000461AF">
              <w:rPr>
                <w:noProof/>
                <w:rPrChange w:id="176" w:author="Robert Lundmark" w:date="2014-10-22T12:26:00Z">
                  <w:rPr>
                    <w:rStyle w:val="Hyperlink"/>
                    <w:noProof/>
                  </w:rPr>
                </w:rPrChange>
              </w:rPr>
              <w:delText>Obligatoriska kontrakt</w:delText>
            </w:r>
            <w:r w:rsidDel="000461AF">
              <w:rPr>
                <w:noProof/>
                <w:webHidden/>
              </w:rPr>
              <w:tab/>
              <w:delText>10</w:delText>
            </w:r>
          </w:del>
        </w:p>
        <w:p w14:paraId="52996E14" w14:textId="77777777" w:rsidR="00770A48" w:rsidDel="000461AF" w:rsidRDefault="00770A48">
          <w:pPr>
            <w:pStyle w:val="TOC2"/>
            <w:tabs>
              <w:tab w:val="left" w:pos="880"/>
              <w:tab w:val="right" w:leader="dot" w:pos="10456"/>
            </w:tabs>
            <w:rPr>
              <w:del w:id="177" w:author="Robert Lundmark" w:date="2014-10-22T12:26:00Z"/>
              <w:rFonts w:asciiTheme="minorHAnsi" w:eastAsiaTheme="minorEastAsia" w:hAnsiTheme="minorHAnsi" w:cstheme="minorBidi"/>
              <w:noProof/>
              <w:sz w:val="22"/>
              <w:lang w:eastAsia="sv-SE"/>
            </w:rPr>
          </w:pPr>
          <w:del w:id="178" w:author="Robert Lundmark" w:date="2014-10-22T12:26:00Z">
            <w:r w:rsidRPr="000461AF" w:rsidDel="000461AF">
              <w:rPr>
                <w:noProof/>
                <w:rPrChange w:id="179" w:author="Robert Lundmark" w:date="2014-10-22T12:26:00Z">
                  <w:rPr>
                    <w:rStyle w:val="Hyperlink"/>
                    <w:noProof/>
                  </w:rPr>
                </w:rPrChange>
              </w:rPr>
              <w:delText>3.2</w:delText>
            </w:r>
            <w:r w:rsidDel="000461AF">
              <w:rPr>
                <w:rFonts w:asciiTheme="minorHAnsi" w:eastAsiaTheme="minorEastAsia" w:hAnsiTheme="minorHAnsi" w:cstheme="minorBidi"/>
                <w:noProof/>
                <w:sz w:val="22"/>
                <w:lang w:eastAsia="sv-SE"/>
              </w:rPr>
              <w:tab/>
            </w:r>
            <w:r w:rsidRPr="000461AF" w:rsidDel="000461AF">
              <w:rPr>
                <w:noProof/>
                <w:rPrChange w:id="180" w:author="Robert Lundmark" w:date="2014-10-22T12:26:00Z">
                  <w:rPr>
                    <w:rStyle w:val="Hyperlink"/>
                    <w:noProof/>
                  </w:rPr>
                </w:rPrChange>
              </w:rPr>
              <w:delText>Adressering</w:delText>
            </w:r>
            <w:r w:rsidDel="000461AF">
              <w:rPr>
                <w:noProof/>
                <w:webHidden/>
              </w:rPr>
              <w:tab/>
              <w:delText>11</w:delText>
            </w:r>
          </w:del>
        </w:p>
        <w:p w14:paraId="6320CEF4" w14:textId="77777777" w:rsidR="00770A48" w:rsidDel="000461AF" w:rsidRDefault="00770A48">
          <w:pPr>
            <w:pStyle w:val="TOC2"/>
            <w:tabs>
              <w:tab w:val="left" w:pos="880"/>
              <w:tab w:val="right" w:leader="dot" w:pos="10456"/>
            </w:tabs>
            <w:rPr>
              <w:del w:id="181" w:author="Robert Lundmark" w:date="2014-10-22T12:26:00Z"/>
              <w:rFonts w:asciiTheme="minorHAnsi" w:eastAsiaTheme="minorEastAsia" w:hAnsiTheme="minorHAnsi" w:cstheme="minorBidi"/>
              <w:noProof/>
              <w:sz w:val="22"/>
              <w:lang w:eastAsia="sv-SE"/>
            </w:rPr>
          </w:pPr>
          <w:del w:id="182" w:author="Robert Lundmark" w:date="2014-10-22T12:26:00Z">
            <w:r w:rsidRPr="000461AF" w:rsidDel="000461AF">
              <w:rPr>
                <w:noProof/>
                <w:rPrChange w:id="183" w:author="Robert Lundmark" w:date="2014-10-22T12:26:00Z">
                  <w:rPr>
                    <w:rStyle w:val="Hyperlink"/>
                    <w:noProof/>
                  </w:rPr>
                </w:rPrChange>
              </w:rPr>
              <w:delText>3.3</w:delText>
            </w:r>
            <w:r w:rsidDel="000461AF">
              <w:rPr>
                <w:rFonts w:asciiTheme="minorHAnsi" w:eastAsiaTheme="minorEastAsia" w:hAnsiTheme="minorHAnsi" w:cstheme="minorBidi"/>
                <w:noProof/>
                <w:sz w:val="22"/>
                <w:lang w:eastAsia="sv-SE"/>
              </w:rPr>
              <w:tab/>
            </w:r>
            <w:r w:rsidRPr="000461AF" w:rsidDel="000461AF">
              <w:rPr>
                <w:noProof/>
                <w:rPrChange w:id="184" w:author="Robert Lundmark" w:date="2014-10-22T12:26:00Z">
                  <w:rPr>
                    <w:rStyle w:val="Hyperlink"/>
                    <w:noProof/>
                  </w:rPr>
                </w:rPrChange>
              </w:rPr>
              <w:delText>Aggregering och engagemangsindex</w:delText>
            </w:r>
            <w:r w:rsidDel="000461AF">
              <w:rPr>
                <w:noProof/>
                <w:webHidden/>
              </w:rPr>
              <w:tab/>
              <w:delText>11</w:delText>
            </w:r>
          </w:del>
        </w:p>
        <w:p w14:paraId="7CB050BC" w14:textId="77777777" w:rsidR="00770A48" w:rsidDel="000461AF" w:rsidRDefault="00770A48">
          <w:pPr>
            <w:pStyle w:val="TOC1"/>
            <w:tabs>
              <w:tab w:val="left" w:pos="400"/>
              <w:tab w:val="right" w:leader="dot" w:pos="10456"/>
            </w:tabs>
            <w:rPr>
              <w:del w:id="185" w:author="Robert Lundmark" w:date="2014-10-22T12:26:00Z"/>
              <w:rFonts w:asciiTheme="minorHAnsi" w:eastAsiaTheme="minorEastAsia" w:hAnsiTheme="minorHAnsi" w:cstheme="minorBidi"/>
              <w:noProof/>
              <w:sz w:val="22"/>
              <w:lang w:eastAsia="sv-SE"/>
            </w:rPr>
          </w:pPr>
          <w:del w:id="186" w:author="Robert Lundmark" w:date="2014-10-22T12:26:00Z">
            <w:r w:rsidRPr="000461AF" w:rsidDel="000461AF">
              <w:rPr>
                <w:noProof/>
                <w:rPrChange w:id="187" w:author="Robert Lundmark" w:date="2014-10-22T12:26:00Z">
                  <w:rPr>
                    <w:rStyle w:val="Hyperlink"/>
                    <w:noProof/>
                  </w:rPr>
                </w:rPrChange>
              </w:rPr>
              <w:delText>4</w:delText>
            </w:r>
            <w:r w:rsidDel="000461AF">
              <w:rPr>
                <w:rFonts w:asciiTheme="minorHAnsi" w:eastAsiaTheme="minorEastAsia" w:hAnsiTheme="minorHAnsi" w:cstheme="minorBidi"/>
                <w:noProof/>
                <w:sz w:val="22"/>
                <w:lang w:eastAsia="sv-SE"/>
              </w:rPr>
              <w:tab/>
            </w:r>
            <w:r w:rsidRPr="000461AF" w:rsidDel="000461AF">
              <w:rPr>
                <w:noProof/>
                <w:rPrChange w:id="188" w:author="Robert Lundmark" w:date="2014-10-22T12:26:00Z">
                  <w:rPr>
                    <w:rStyle w:val="Hyperlink"/>
                    <w:noProof/>
                  </w:rPr>
                </w:rPrChange>
              </w:rPr>
              <w:delText>Tjänstedomänens krav och regler</w:delText>
            </w:r>
            <w:r w:rsidDel="000461AF">
              <w:rPr>
                <w:noProof/>
                <w:webHidden/>
              </w:rPr>
              <w:tab/>
              <w:delText>11</w:delText>
            </w:r>
          </w:del>
        </w:p>
        <w:p w14:paraId="1316444B" w14:textId="77777777" w:rsidR="00770A48" w:rsidDel="000461AF" w:rsidRDefault="00770A48">
          <w:pPr>
            <w:pStyle w:val="TOC2"/>
            <w:tabs>
              <w:tab w:val="left" w:pos="880"/>
              <w:tab w:val="right" w:leader="dot" w:pos="10456"/>
            </w:tabs>
            <w:rPr>
              <w:del w:id="189" w:author="Robert Lundmark" w:date="2014-10-22T12:26:00Z"/>
              <w:rFonts w:asciiTheme="minorHAnsi" w:eastAsiaTheme="minorEastAsia" w:hAnsiTheme="minorHAnsi" w:cstheme="minorBidi"/>
              <w:noProof/>
              <w:sz w:val="22"/>
              <w:lang w:eastAsia="sv-SE"/>
            </w:rPr>
          </w:pPr>
          <w:del w:id="190" w:author="Robert Lundmark" w:date="2014-10-22T12:26:00Z">
            <w:r w:rsidRPr="000461AF" w:rsidDel="000461AF">
              <w:rPr>
                <w:noProof/>
                <w:rPrChange w:id="191" w:author="Robert Lundmark" w:date="2014-10-22T12:26:00Z">
                  <w:rPr>
                    <w:rStyle w:val="Hyperlink"/>
                    <w:noProof/>
                  </w:rPr>
                </w:rPrChange>
              </w:rPr>
              <w:delText>4.1</w:delText>
            </w:r>
            <w:r w:rsidDel="000461AF">
              <w:rPr>
                <w:rFonts w:asciiTheme="minorHAnsi" w:eastAsiaTheme="minorEastAsia" w:hAnsiTheme="minorHAnsi" w:cstheme="minorBidi"/>
                <w:noProof/>
                <w:sz w:val="22"/>
                <w:lang w:eastAsia="sv-SE"/>
              </w:rPr>
              <w:tab/>
            </w:r>
            <w:r w:rsidRPr="000461AF" w:rsidDel="000461AF">
              <w:rPr>
                <w:noProof/>
                <w:rPrChange w:id="192" w:author="Robert Lundmark" w:date="2014-10-22T12:26:00Z">
                  <w:rPr>
                    <w:rStyle w:val="Hyperlink"/>
                    <w:noProof/>
                  </w:rPr>
                </w:rPrChange>
              </w:rPr>
              <w:delText>Informationssäkerhet och juridik</w:delText>
            </w:r>
            <w:r w:rsidDel="000461AF">
              <w:rPr>
                <w:noProof/>
                <w:webHidden/>
              </w:rPr>
              <w:tab/>
              <w:delText>11</w:delText>
            </w:r>
          </w:del>
        </w:p>
        <w:p w14:paraId="5846BECC" w14:textId="77777777" w:rsidR="00770A48" w:rsidDel="000461AF" w:rsidRDefault="00770A48">
          <w:pPr>
            <w:pStyle w:val="TOC2"/>
            <w:tabs>
              <w:tab w:val="left" w:pos="880"/>
              <w:tab w:val="right" w:leader="dot" w:pos="10456"/>
            </w:tabs>
            <w:rPr>
              <w:del w:id="193" w:author="Robert Lundmark" w:date="2014-10-22T12:26:00Z"/>
              <w:rFonts w:asciiTheme="minorHAnsi" w:eastAsiaTheme="minorEastAsia" w:hAnsiTheme="minorHAnsi" w:cstheme="minorBidi"/>
              <w:noProof/>
              <w:sz w:val="22"/>
              <w:lang w:eastAsia="sv-SE"/>
            </w:rPr>
          </w:pPr>
          <w:del w:id="194" w:author="Robert Lundmark" w:date="2014-10-22T12:26:00Z">
            <w:r w:rsidRPr="000461AF" w:rsidDel="000461AF">
              <w:rPr>
                <w:noProof/>
                <w:rPrChange w:id="195" w:author="Robert Lundmark" w:date="2014-10-22T12:26:00Z">
                  <w:rPr>
                    <w:rStyle w:val="Hyperlink"/>
                    <w:noProof/>
                  </w:rPr>
                </w:rPrChange>
              </w:rPr>
              <w:delText>4.2</w:delText>
            </w:r>
            <w:r w:rsidDel="000461AF">
              <w:rPr>
                <w:rFonts w:asciiTheme="minorHAnsi" w:eastAsiaTheme="minorEastAsia" w:hAnsiTheme="minorHAnsi" w:cstheme="minorBidi"/>
                <w:noProof/>
                <w:sz w:val="22"/>
                <w:lang w:eastAsia="sv-SE"/>
              </w:rPr>
              <w:tab/>
            </w:r>
            <w:r w:rsidRPr="000461AF" w:rsidDel="000461AF">
              <w:rPr>
                <w:noProof/>
                <w:rPrChange w:id="196" w:author="Robert Lundmark" w:date="2014-10-22T12:26:00Z">
                  <w:rPr>
                    <w:rStyle w:val="Hyperlink"/>
                    <w:noProof/>
                  </w:rPr>
                </w:rPrChange>
              </w:rPr>
              <w:delText>Icke funktionella krav</w:delText>
            </w:r>
            <w:r w:rsidDel="000461AF">
              <w:rPr>
                <w:noProof/>
                <w:webHidden/>
              </w:rPr>
              <w:tab/>
              <w:delText>11</w:delText>
            </w:r>
          </w:del>
        </w:p>
        <w:p w14:paraId="2D1271E0" w14:textId="77777777" w:rsidR="00770A48" w:rsidDel="000461AF" w:rsidRDefault="00770A48">
          <w:pPr>
            <w:pStyle w:val="TOC3"/>
            <w:tabs>
              <w:tab w:val="left" w:pos="1100"/>
              <w:tab w:val="right" w:leader="dot" w:pos="10456"/>
            </w:tabs>
            <w:rPr>
              <w:del w:id="197" w:author="Robert Lundmark" w:date="2014-10-22T12:26:00Z"/>
              <w:rFonts w:asciiTheme="minorHAnsi" w:eastAsiaTheme="minorEastAsia" w:hAnsiTheme="minorHAnsi" w:cstheme="minorBidi"/>
              <w:noProof/>
              <w:sz w:val="22"/>
              <w:lang w:eastAsia="sv-SE"/>
            </w:rPr>
          </w:pPr>
          <w:del w:id="198" w:author="Robert Lundmark" w:date="2014-10-22T12:26:00Z">
            <w:r w:rsidRPr="000461AF" w:rsidDel="000461AF">
              <w:rPr>
                <w:noProof/>
                <w:rPrChange w:id="199" w:author="Robert Lundmark" w:date="2014-10-22T12:26:00Z">
                  <w:rPr>
                    <w:rStyle w:val="Hyperlink"/>
                    <w:noProof/>
                  </w:rPr>
                </w:rPrChange>
              </w:rPr>
              <w:delText>4.2.1</w:delText>
            </w:r>
            <w:r w:rsidDel="000461AF">
              <w:rPr>
                <w:rFonts w:asciiTheme="minorHAnsi" w:eastAsiaTheme="minorEastAsia" w:hAnsiTheme="minorHAnsi" w:cstheme="minorBidi"/>
                <w:noProof/>
                <w:sz w:val="22"/>
                <w:lang w:eastAsia="sv-SE"/>
              </w:rPr>
              <w:tab/>
            </w:r>
            <w:r w:rsidRPr="000461AF" w:rsidDel="000461AF">
              <w:rPr>
                <w:noProof/>
                <w:rPrChange w:id="200" w:author="Robert Lundmark" w:date="2014-10-22T12:26:00Z">
                  <w:rPr>
                    <w:rStyle w:val="Hyperlink"/>
                    <w:noProof/>
                  </w:rPr>
                </w:rPrChange>
              </w:rPr>
              <w:delText>Krav på en tjänsteproducent</w:delText>
            </w:r>
            <w:r w:rsidDel="000461AF">
              <w:rPr>
                <w:noProof/>
                <w:webHidden/>
              </w:rPr>
              <w:tab/>
              <w:delText>11</w:delText>
            </w:r>
          </w:del>
        </w:p>
        <w:p w14:paraId="37A76914" w14:textId="77777777" w:rsidR="00770A48" w:rsidDel="000461AF" w:rsidRDefault="00770A48">
          <w:pPr>
            <w:pStyle w:val="TOC3"/>
            <w:tabs>
              <w:tab w:val="left" w:pos="1100"/>
              <w:tab w:val="right" w:leader="dot" w:pos="10456"/>
            </w:tabs>
            <w:rPr>
              <w:del w:id="201" w:author="Robert Lundmark" w:date="2014-10-22T12:26:00Z"/>
              <w:rFonts w:asciiTheme="minorHAnsi" w:eastAsiaTheme="minorEastAsia" w:hAnsiTheme="minorHAnsi" w:cstheme="minorBidi"/>
              <w:noProof/>
              <w:sz w:val="22"/>
              <w:lang w:eastAsia="sv-SE"/>
            </w:rPr>
          </w:pPr>
          <w:del w:id="202" w:author="Robert Lundmark" w:date="2014-10-22T12:26:00Z">
            <w:r w:rsidRPr="000461AF" w:rsidDel="000461AF">
              <w:rPr>
                <w:noProof/>
                <w:rPrChange w:id="203" w:author="Robert Lundmark" w:date="2014-10-22T12:26:00Z">
                  <w:rPr>
                    <w:rStyle w:val="Hyperlink"/>
                    <w:noProof/>
                  </w:rPr>
                </w:rPrChange>
              </w:rPr>
              <w:delText>4.2.2</w:delText>
            </w:r>
            <w:r w:rsidDel="000461AF">
              <w:rPr>
                <w:rFonts w:asciiTheme="minorHAnsi" w:eastAsiaTheme="minorEastAsia" w:hAnsiTheme="minorHAnsi" w:cstheme="minorBidi"/>
                <w:noProof/>
                <w:sz w:val="22"/>
                <w:lang w:eastAsia="sv-SE"/>
              </w:rPr>
              <w:tab/>
            </w:r>
            <w:r w:rsidRPr="000461AF" w:rsidDel="000461AF">
              <w:rPr>
                <w:noProof/>
                <w:rPrChange w:id="204" w:author="Robert Lundmark" w:date="2014-10-22T12:26:00Z">
                  <w:rPr>
                    <w:rStyle w:val="Hyperlink"/>
                    <w:noProof/>
                  </w:rPr>
                </w:rPrChange>
              </w:rPr>
              <w:delText>Övriga krav</w:delText>
            </w:r>
            <w:r w:rsidDel="000461AF">
              <w:rPr>
                <w:noProof/>
                <w:webHidden/>
              </w:rPr>
              <w:tab/>
              <w:delText>14</w:delText>
            </w:r>
          </w:del>
        </w:p>
        <w:p w14:paraId="2C7701C7" w14:textId="77777777" w:rsidR="00770A48" w:rsidDel="000461AF" w:rsidRDefault="00770A48">
          <w:pPr>
            <w:pStyle w:val="TOC3"/>
            <w:tabs>
              <w:tab w:val="left" w:pos="1100"/>
              <w:tab w:val="right" w:leader="dot" w:pos="10456"/>
            </w:tabs>
            <w:rPr>
              <w:del w:id="205" w:author="Robert Lundmark" w:date="2014-10-22T12:26:00Z"/>
              <w:rFonts w:asciiTheme="minorHAnsi" w:eastAsiaTheme="minorEastAsia" w:hAnsiTheme="minorHAnsi" w:cstheme="minorBidi"/>
              <w:noProof/>
              <w:sz w:val="22"/>
              <w:lang w:eastAsia="sv-SE"/>
            </w:rPr>
          </w:pPr>
          <w:del w:id="206" w:author="Robert Lundmark" w:date="2014-10-22T12:26:00Z">
            <w:r w:rsidRPr="000461AF" w:rsidDel="000461AF">
              <w:rPr>
                <w:noProof/>
                <w:rPrChange w:id="207" w:author="Robert Lundmark" w:date="2014-10-22T12:26:00Z">
                  <w:rPr>
                    <w:rStyle w:val="Hyperlink"/>
                    <w:noProof/>
                  </w:rPr>
                </w:rPrChange>
              </w:rPr>
              <w:delText>4.2.3</w:delText>
            </w:r>
            <w:r w:rsidDel="000461AF">
              <w:rPr>
                <w:rFonts w:asciiTheme="minorHAnsi" w:eastAsiaTheme="minorEastAsia" w:hAnsiTheme="minorHAnsi" w:cstheme="minorBidi"/>
                <w:noProof/>
                <w:sz w:val="22"/>
                <w:lang w:eastAsia="sv-SE"/>
              </w:rPr>
              <w:tab/>
            </w:r>
            <w:r w:rsidRPr="000461AF" w:rsidDel="000461AF">
              <w:rPr>
                <w:noProof/>
                <w:rPrChange w:id="208" w:author="Robert Lundmark" w:date="2014-10-22T12:26:00Z">
                  <w:rPr>
                    <w:rStyle w:val="Hyperlink"/>
                    <w:noProof/>
                  </w:rPr>
                </w:rPrChange>
              </w:rPr>
              <w:delText>Krav på en tjänstekonsument</w:delText>
            </w:r>
            <w:r w:rsidDel="000461AF">
              <w:rPr>
                <w:noProof/>
                <w:webHidden/>
              </w:rPr>
              <w:tab/>
              <w:delText>14</w:delText>
            </w:r>
          </w:del>
        </w:p>
        <w:p w14:paraId="6C8BFD24" w14:textId="77777777" w:rsidR="00770A48" w:rsidDel="000461AF" w:rsidRDefault="00770A48">
          <w:pPr>
            <w:pStyle w:val="TOC1"/>
            <w:tabs>
              <w:tab w:val="left" w:pos="400"/>
              <w:tab w:val="right" w:leader="dot" w:pos="10456"/>
            </w:tabs>
            <w:rPr>
              <w:del w:id="209" w:author="Robert Lundmark" w:date="2014-10-22T12:26:00Z"/>
              <w:rFonts w:asciiTheme="minorHAnsi" w:eastAsiaTheme="minorEastAsia" w:hAnsiTheme="minorHAnsi" w:cstheme="minorBidi"/>
              <w:noProof/>
              <w:sz w:val="22"/>
              <w:lang w:eastAsia="sv-SE"/>
            </w:rPr>
          </w:pPr>
          <w:del w:id="210" w:author="Robert Lundmark" w:date="2014-10-22T12:26:00Z">
            <w:r w:rsidRPr="000461AF" w:rsidDel="000461AF">
              <w:rPr>
                <w:noProof/>
                <w:rPrChange w:id="211" w:author="Robert Lundmark" w:date="2014-10-22T12:26:00Z">
                  <w:rPr>
                    <w:rStyle w:val="Hyperlink"/>
                    <w:noProof/>
                  </w:rPr>
                </w:rPrChange>
              </w:rPr>
              <w:delText>5</w:delText>
            </w:r>
            <w:r w:rsidDel="000461AF">
              <w:rPr>
                <w:rFonts w:asciiTheme="minorHAnsi" w:eastAsiaTheme="minorEastAsia" w:hAnsiTheme="minorHAnsi" w:cstheme="minorBidi"/>
                <w:noProof/>
                <w:sz w:val="22"/>
                <w:lang w:eastAsia="sv-SE"/>
              </w:rPr>
              <w:tab/>
            </w:r>
            <w:r w:rsidRPr="000461AF" w:rsidDel="000461AF">
              <w:rPr>
                <w:noProof/>
                <w:rPrChange w:id="212" w:author="Robert Lundmark" w:date="2014-10-22T12:26:00Z">
                  <w:rPr>
                    <w:rStyle w:val="Hyperlink"/>
                    <w:noProof/>
                  </w:rPr>
                </w:rPrChange>
              </w:rPr>
              <w:delText>Tjänstedomänens meddelandemodeller</w:delText>
            </w:r>
            <w:r w:rsidDel="000461AF">
              <w:rPr>
                <w:noProof/>
                <w:webHidden/>
              </w:rPr>
              <w:tab/>
              <w:delText>15</w:delText>
            </w:r>
          </w:del>
        </w:p>
        <w:p w14:paraId="517B43B7" w14:textId="77777777" w:rsidR="00770A48" w:rsidDel="000461AF" w:rsidRDefault="00770A48">
          <w:pPr>
            <w:pStyle w:val="TOC2"/>
            <w:tabs>
              <w:tab w:val="left" w:pos="880"/>
              <w:tab w:val="right" w:leader="dot" w:pos="10456"/>
            </w:tabs>
            <w:rPr>
              <w:del w:id="213" w:author="Robert Lundmark" w:date="2014-10-22T12:26:00Z"/>
              <w:rFonts w:asciiTheme="minorHAnsi" w:eastAsiaTheme="minorEastAsia" w:hAnsiTheme="minorHAnsi" w:cstheme="minorBidi"/>
              <w:noProof/>
              <w:sz w:val="22"/>
              <w:lang w:eastAsia="sv-SE"/>
            </w:rPr>
          </w:pPr>
          <w:del w:id="214" w:author="Robert Lundmark" w:date="2014-10-22T12:26:00Z">
            <w:r w:rsidRPr="000461AF" w:rsidDel="000461AF">
              <w:rPr>
                <w:noProof/>
                <w:rPrChange w:id="215" w:author="Robert Lundmark" w:date="2014-10-22T12:26:00Z">
                  <w:rPr>
                    <w:rStyle w:val="Hyperlink"/>
                    <w:noProof/>
                  </w:rPr>
                </w:rPrChange>
              </w:rPr>
              <w:delText>5.1</w:delText>
            </w:r>
            <w:r w:rsidDel="000461AF">
              <w:rPr>
                <w:rFonts w:asciiTheme="minorHAnsi" w:eastAsiaTheme="minorEastAsia" w:hAnsiTheme="minorHAnsi" w:cstheme="minorBidi"/>
                <w:noProof/>
                <w:sz w:val="22"/>
                <w:lang w:eastAsia="sv-SE"/>
              </w:rPr>
              <w:tab/>
            </w:r>
            <w:r w:rsidRPr="000461AF" w:rsidDel="000461AF">
              <w:rPr>
                <w:noProof/>
                <w:rPrChange w:id="216" w:author="Robert Lundmark" w:date="2014-10-22T12:26:00Z">
                  <w:rPr>
                    <w:rStyle w:val="Hyperlink"/>
                    <w:noProof/>
                  </w:rPr>
                </w:rPrChange>
              </w:rPr>
              <w:delText>V-MIM</w:delText>
            </w:r>
            <w:r w:rsidDel="000461AF">
              <w:rPr>
                <w:noProof/>
                <w:webHidden/>
              </w:rPr>
              <w:tab/>
              <w:delText>15</w:delText>
            </w:r>
          </w:del>
        </w:p>
        <w:p w14:paraId="00E1A438" w14:textId="77777777" w:rsidR="00770A48" w:rsidDel="000461AF" w:rsidRDefault="00770A48">
          <w:pPr>
            <w:pStyle w:val="TOC2"/>
            <w:tabs>
              <w:tab w:val="left" w:pos="880"/>
              <w:tab w:val="right" w:leader="dot" w:pos="10456"/>
            </w:tabs>
            <w:rPr>
              <w:del w:id="217" w:author="Robert Lundmark" w:date="2014-10-22T12:26:00Z"/>
              <w:rFonts w:asciiTheme="minorHAnsi" w:eastAsiaTheme="minorEastAsia" w:hAnsiTheme="minorHAnsi" w:cstheme="minorBidi"/>
              <w:noProof/>
              <w:sz w:val="22"/>
              <w:lang w:eastAsia="sv-SE"/>
            </w:rPr>
          </w:pPr>
          <w:del w:id="218" w:author="Robert Lundmark" w:date="2014-10-22T12:26:00Z">
            <w:r w:rsidRPr="000461AF" w:rsidDel="000461AF">
              <w:rPr>
                <w:noProof/>
                <w:rPrChange w:id="219" w:author="Robert Lundmark" w:date="2014-10-22T12:26:00Z">
                  <w:rPr>
                    <w:rStyle w:val="Hyperlink"/>
                    <w:noProof/>
                  </w:rPr>
                </w:rPrChange>
              </w:rPr>
              <w:delText>5.2</w:delText>
            </w:r>
            <w:r w:rsidDel="000461AF">
              <w:rPr>
                <w:rFonts w:asciiTheme="minorHAnsi" w:eastAsiaTheme="minorEastAsia" w:hAnsiTheme="minorHAnsi" w:cstheme="minorBidi"/>
                <w:noProof/>
                <w:sz w:val="22"/>
                <w:lang w:eastAsia="sv-SE"/>
              </w:rPr>
              <w:tab/>
            </w:r>
            <w:r w:rsidRPr="000461AF" w:rsidDel="000461AF">
              <w:rPr>
                <w:noProof/>
                <w:rPrChange w:id="220" w:author="Robert Lundmark" w:date="2014-10-22T12:26:00Z">
                  <w:rPr>
                    <w:rStyle w:val="Hyperlink"/>
                    <w:noProof/>
                  </w:rPr>
                </w:rPrChange>
              </w:rPr>
              <w:delText>Formatregler</w:delText>
            </w:r>
            <w:r w:rsidDel="000461AF">
              <w:rPr>
                <w:noProof/>
                <w:webHidden/>
              </w:rPr>
              <w:tab/>
              <w:delText>15</w:delText>
            </w:r>
          </w:del>
        </w:p>
        <w:p w14:paraId="6B659890" w14:textId="77777777" w:rsidR="00770A48" w:rsidDel="000461AF" w:rsidRDefault="00770A48">
          <w:pPr>
            <w:pStyle w:val="TOC3"/>
            <w:tabs>
              <w:tab w:val="left" w:pos="1100"/>
              <w:tab w:val="right" w:leader="dot" w:pos="10456"/>
            </w:tabs>
            <w:rPr>
              <w:del w:id="221" w:author="Robert Lundmark" w:date="2014-10-22T12:26:00Z"/>
              <w:rFonts w:asciiTheme="minorHAnsi" w:eastAsiaTheme="minorEastAsia" w:hAnsiTheme="minorHAnsi" w:cstheme="minorBidi"/>
              <w:noProof/>
              <w:sz w:val="22"/>
              <w:lang w:eastAsia="sv-SE"/>
            </w:rPr>
          </w:pPr>
          <w:del w:id="222" w:author="Robert Lundmark" w:date="2014-10-22T12:26:00Z">
            <w:r w:rsidRPr="000461AF" w:rsidDel="000461AF">
              <w:rPr>
                <w:noProof/>
                <w:rPrChange w:id="223" w:author="Robert Lundmark" w:date="2014-10-22T12:26:00Z">
                  <w:rPr>
                    <w:rStyle w:val="Hyperlink"/>
                    <w:noProof/>
                  </w:rPr>
                </w:rPrChange>
              </w:rPr>
              <w:delText>5.2.1</w:delText>
            </w:r>
            <w:r w:rsidDel="000461AF">
              <w:rPr>
                <w:rFonts w:asciiTheme="minorHAnsi" w:eastAsiaTheme="minorEastAsia" w:hAnsiTheme="minorHAnsi" w:cstheme="minorBidi"/>
                <w:noProof/>
                <w:sz w:val="22"/>
                <w:lang w:eastAsia="sv-SE"/>
              </w:rPr>
              <w:tab/>
            </w:r>
            <w:r w:rsidRPr="000461AF" w:rsidDel="000461AF">
              <w:rPr>
                <w:noProof/>
                <w:rPrChange w:id="224" w:author="Robert Lundmark" w:date="2014-10-22T12:26:00Z">
                  <w:rPr>
                    <w:rStyle w:val="Hyperlink"/>
                    <w:noProof/>
                  </w:rPr>
                </w:rPrChange>
              </w:rPr>
              <w:delText>RIV-specifikation</w:delText>
            </w:r>
            <w:r w:rsidDel="000461AF">
              <w:rPr>
                <w:noProof/>
                <w:webHidden/>
              </w:rPr>
              <w:tab/>
              <w:delText>15</w:delText>
            </w:r>
          </w:del>
        </w:p>
        <w:p w14:paraId="339AAA33" w14:textId="77777777" w:rsidR="00770A48" w:rsidDel="000461AF" w:rsidRDefault="00770A48">
          <w:pPr>
            <w:pStyle w:val="TOC1"/>
            <w:tabs>
              <w:tab w:val="left" w:pos="400"/>
              <w:tab w:val="right" w:leader="dot" w:pos="10456"/>
            </w:tabs>
            <w:rPr>
              <w:del w:id="225" w:author="Robert Lundmark" w:date="2014-10-22T12:26:00Z"/>
              <w:rFonts w:asciiTheme="minorHAnsi" w:eastAsiaTheme="minorEastAsia" w:hAnsiTheme="minorHAnsi" w:cstheme="minorBidi"/>
              <w:noProof/>
              <w:sz w:val="22"/>
              <w:lang w:eastAsia="sv-SE"/>
            </w:rPr>
          </w:pPr>
          <w:del w:id="226" w:author="Robert Lundmark" w:date="2014-10-22T12:26:00Z">
            <w:r w:rsidRPr="000461AF" w:rsidDel="000461AF">
              <w:rPr>
                <w:noProof/>
                <w:rPrChange w:id="227" w:author="Robert Lundmark" w:date="2014-10-22T12:26:00Z">
                  <w:rPr>
                    <w:rStyle w:val="Hyperlink"/>
                    <w:noProof/>
                  </w:rPr>
                </w:rPrChange>
              </w:rPr>
              <w:delText>6</w:delText>
            </w:r>
            <w:r w:rsidDel="000461AF">
              <w:rPr>
                <w:rFonts w:asciiTheme="minorHAnsi" w:eastAsiaTheme="minorEastAsia" w:hAnsiTheme="minorHAnsi" w:cstheme="minorBidi"/>
                <w:noProof/>
                <w:sz w:val="22"/>
                <w:lang w:eastAsia="sv-SE"/>
              </w:rPr>
              <w:tab/>
            </w:r>
            <w:r w:rsidRPr="000461AF" w:rsidDel="000461AF">
              <w:rPr>
                <w:noProof/>
                <w:rPrChange w:id="228" w:author="Robert Lundmark" w:date="2014-10-22T12:26:00Z">
                  <w:rPr>
                    <w:rStyle w:val="Hyperlink"/>
                    <w:noProof/>
                  </w:rPr>
                </w:rPrChange>
              </w:rPr>
              <w:delText>Tjänstekontrakt</w:delText>
            </w:r>
            <w:r w:rsidDel="000461AF">
              <w:rPr>
                <w:noProof/>
                <w:webHidden/>
              </w:rPr>
              <w:tab/>
              <w:delText>16</w:delText>
            </w:r>
          </w:del>
        </w:p>
        <w:p w14:paraId="4F803C78" w14:textId="77777777" w:rsidR="00770A48" w:rsidDel="000461AF" w:rsidRDefault="00770A48">
          <w:pPr>
            <w:pStyle w:val="TOC2"/>
            <w:tabs>
              <w:tab w:val="left" w:pos="880"/>
              <w:tab w:val="right" w:leader="dot" w:pos="10456"/>
            </w:tabs>
            <w:rPr>
              <w:del w:id="229" w:author="Robert Lundmark" w:date="2014-10-22T12:26:00Z"/>
              <w:rFonts w:asciiTheme="minorHAnsi" w:eastAsiaTheme="minorEastAsia" w:hAnsiTheme="minorHAnsi" w:cstheme="minorBidi"/>
              <w:noProof/>
              <w:sz w:val="22"/>
              <w:lang w:eastAsia="sv-SE"/>
            </w:rPr>
          </w:pPr>
          <w:del w:id="230" w:author="Robert Lundmark" w:date="2014-10-22T12:26:00Z">
            <w:r w:rsidRPr="000461AF" w:rsidDel="000461AF">
              <w:rPr>
                <w:noProof/>
                <w:rPrChange w:id="231" w:author="Robert Lundmark" w:date="2014-10-22T12:26:00Z">
                  <w:rPr>
                    <w:rStyle w:val="Hyperlink"/>
                    <w:noProof/>
                  </w:rPr>
                </w:rPrChange>
              </w:rPr>
              <w:delText>6.1</w:delText>
            </w:r>
            <w:r w:rsidDel="000461AF">
              <w:rPr>
                <w:rFonts w:asciiTheme="minorHAnsi" w:eastAsiaTheme="minorEastAsia" w:hAnsiTheme="minorHAnsi" w:cstheme="minorBidi"/>
                <w:noProof/>
                <w:sz w:val="22"/>
                <w:lang w:eastAsia="sv-SE"/>
              </w:rPr>
              <w:tab/>
            </w:r>
            <w:r w:rsidRPr="000461AF" w:rsidDel="000461AF">
              <w:rPr>
                <w:noProof/>
                <w:rPrChange w:id="232" w:author="Robert Lundmark" w:date="2014-10-22T12:26:00Z">
                  <w:rPr>
                    <w:rStyle w:val="Hyperlink"/>
                    <w:noProof/>
                  </w:rPr>
                </w:rPrChange>
              </w:rPr>
              <w:delText>GetEmployeeIncludingProtectedPerson</w:delText>
            </w:r>
            <w:r w:rsidDel="000461AF">
              <w:rPr>
                <w:noProof/>
                <w:webHidden/>
              </w:rPr>
              <w:tab/>
              <w:delText>16</w:delText>
            </w:r>
          </w:del>
        </w:p>
        <w:p w14:paraId="059CAE8D" w14:textId="77777777" w:rsidR="00770A48" w:rsidDel="000461AF" w:rsidRDefault="00770A48">
          <w:pPr>
            <w:pStyle w:val="TOC3"/>
            <w:tabs>
              <w:tab w:val="left" w:pos="1100"/>
              <w:tab w:val="right" w:leader="dot" w:pos="10456"/>
            </w:tabs>
            <w:rPr>
              <w:del w:id="233" w:author="Robert Lundmark" w:date="2014-10-22T12:26:00Z"/>
              <w:rFonts w:asciiTheme="minorHAnsi" w:eastAsiaTheme="minorEastAsia" w:hAnsiTheme="minorHAnsi" w:cstheme="minorBidi"/>
              <w:noProof/>
              <w:sz w:val="22"/>
              <w:lang w:eastAsia="sv-SE"/>
            </w:rPr>
          </w:pPr>
          <w:del w:id="234" w:author="Robert Lundmark" w:date="2014-10-22T12:26:00Z">
            <w:r w:rsidRPr="000461AF" w:rsidDel="000461AF">
              <w:rPr>
                <w:noProof/>
                <w:rPrChange w:id="235" w:author="Robert Lundmark" w:date="2014-10-22T12:26:00Z">
                  <w:rPr>
                    <w:rStyle w:val="Hyperlink"/>
                    <w:noProof/>
                  </w:rPr>
                </w:rPrChange>
              </w:rPr>
              <w:delText>6.1.1</w:delText>
            </w:r>
            <w:r w:rsidDel="000461AF">
              <w:rPr>
                <w:rFonts w:asciiTheme="minorHAnsi" w:eastAsiaTheme="minorEastAsia" w:hAnsiTheme="minorHAnsi" w:cstheme="minorBidi"/>
                <w:noProof/>
                <w:sz w:val="22"/>
                <w:lang w:eastAsia="sv-SE"/>
              </w:rPr>
              <w:tab/>
            </w:r>
            <w:r w:rsidRPr="000461AF" w:rsidDel="000461AF">
              <w:rPr>
                <w:noProof/>
                <w:rPrChange w:id="236" w:author="Robert Lundmark" w:date="2014-10-22T12:26:00Z">
                  <w:rPr>
                    <w:rStyle w:val="Hyperlink"/>
                    <w:noProof/>
                  </w:rPr>
                </w:rPrChange>
              </w:rPr>
              <w:delText>Version</w:delText>
            </w:r>
            <w:r w:rsidDel="000461AF">
              <w:rPr>
                <w:noProof/>
                <w:webHidden/>
              </w:rPr>
              <w:tab/>
              <w:delText>16</w:delText>
            </w:r>
          </w:del>
        </w:p>
        <w:p w14:paraId="66E0FA5D" w14:textId="77777777" w:rsidR="00770A48" w:rsidDel="000461AF" w:rsidRDefault="00770A48">
          <w:pPr>
            <w:pStyle w:val="TOC3"/>
            <w:tabs>
              <w:tab w:val="left" w:pos="1100"/>
              <w:tab w:val="right" w:leader="dot" w:pos="10456"/>
            </w:tabs>
            <w:rPr>
              <w:del w:id="237" w:author="Robert Lundmark" w:date="2014-10-22T12:26:00Z"/>
              <w:rFonts w:asciiTheme="minorHAnsi" w:eastAsiaTheme="minorEastAsia" w:hAnsiTheme="minorHAnsi" w:cstheme="minorBidi"/>
              <w:noProof/>
              <w:sz w:val="22"/>
              <w:lang w:eastAsia="sv-SE"/>
            </w:rPr>
          </w:pPr>
          <w:del w:id="238" w:author="Robert Lundmark" w:date="2014-10-22T12:26:00Z">
            <w:r w:rsidRPr="000461AF" w:rsidDel="000461AF">
              <w:rPr>
                <w:noProof/>
                <w:rPrChange w:id="239" w:author="Robert Lundmark" w:date="2014-10-22T12:26:00Z">
                  <w:rPr>
                    <w:rStyle w:val="Hyperlink"/>
                    <w:noProof/>
                  </w:rPr>
                </w:rPrChange>
              </w:rPr>
              <w:delText>6.1.2</w:delText>
            </w:r>
            <w:r w:rsidDel="000461AF">
              <w:rPr>
                <w:rFonts w:asciiTheme="minorHAnsi" w:eastAsiaTheme="minorEastAsia" w:hAnsiTheme="minorHAnsi" w:cstheme="minorBidi"/>
                <w:noProof/>
                <w:sz w:val="22"/>
                <w:lang w:eastAsia="sv-SE"/>
              </w:rPr>
              <w:tab/>
            </w:r>
            <w:r w:rsidRPr="000461AF" w:rsidDel="000461AF">
              <w:rPr>
                <w:noProof/>
                <w:rPrChange w:id="240" w:author="Robert Lundmark" w:date="2014-10-22T12:26:00Z">
                  <w:rPr>
                    <w:rStyle w:val="Hyperlink"/>
                    <w:noProof/>
                  </w:rPr>
                </w:rPrChange>
              </w:rPr>
              <w:delText>Fältregler</w:delText>
            </w:r>
            <w:r w:rsidDel="000461AF">
              <w:rPr>
                <w:noProof/>
                <w:webHidden/>
              </w:rPr>
              <w:tab/>
              <w:delText>16</w:delText>
            </w:r>
          </w:del>
        </w:p>
        <w:p w14:paraId="5FF1A2E4" w14:textId="77777777" w:rsidR="00770A48" w:rsidDel="000461AF" w:rsidRDefault="00770A48">
          <w:pPr>
            <w:pStyle w:val="TOC3"/>
            <w:tabs>
              <w:tab w:val="left" w:pos="1100"/>
              <w:tab w:val="right" w:leader="dot" w:pos="10456"/>
            </w:tabs>
            <w:rPr>
              <w:del w:id="241" w:author="Robert Lundmark" w:date="2014-10-22T12:26:00Z"/>
              <w:rFonts w:asciiTheme="minorHAnsi" w:eastAsiaTheme="minorEastAsia" w:hAnsiTheme="minorHAnsi" w:cstheme="minorBidi"/>
              <w:noProof/>
              <w:sz w:val="22"/>
              <w:lang w:eastAsia="sv-SE"/>
            </w:rPr>
          </w:pPr>
          <w:del w:id="242" w:author="Robert Lundmark" w:date="2014-10-22T12:26:00Z">
            <w:r w:rsidRPr="000461AF" w:rsidDel="000461AF">
              <w:rPr>
                <w:noProof/>
                <w:rPrChange w:id="243" w:author="Robert Lundmark" w:date="2014-10-22T12:26:00Z">
                  <w:rPr>
                    <w:rStyle w:val="Hyperlink"/>
                    <w:noProof/>
                  </w:rPr>
                </w:rPrChange>
              </w:rPr>
              <w:delText>6.1.3</w:delText>
            </w:r>
            <w:r w:rsidDel="000461AF">
              <w:rPr>
                <w:rFonts w:asciiTheme="minorHAnsi" w:eastAsiaTheme="minorEastAsia" w:hAnsiTheme="minorHAnsi" w:cstheme="minorBidi"/>
                <w:noProof/>
                <w:sz w:val="22"/>
                <w:lang w:eastAsia="sv-SE"/>
              </w:rPr>
              <w:tab/>
            </w:r>
            <w:r w:rsidRPr="000461AF" w:rsidDel="000461AF">
              <w:rPr>
                <w:noProof/>
                <w:rPrChange w:id="244" w:author="Robert Lundmark" w:date="2014-10-22T12:26:00Z">
                  <w:rPr>
                    <w:rStyle w:val="Hyperlink"/>
                    <w:noProof/>
                  </w:rPr>
                </w:rPrChange>
              </w:rPr>
              <w:delText>Tjänstekontraktsspecifika krav och regler</w:delText>
            </w:r>
            <w:r w:rsidDel="000461AF">
              <w:rPr>
                <w:noProof/>
                <w:webHidden/>
              </w:rPr>
              <w:tab/>
              <w:delText>18</w:delText>
            </w:r>
          </w:del>
        </w:p>
        <w:p w14:paraId="5402EE40" w14:textId="77777777" w:rsidR="00770A48" w:rsidDel="000461AF" w:rsidRDefault="00770A48">
          <w:pPr>
            <w:pStyle w:val="TOC3"/>
            <w:tabs>
              <w:tab w:val="left" w:pos="1100"/>
              <w:tab w:val="right" w:leader="dot" w:pos="10456"/>
            </w:tabs>
            <w:rPr>
              <w:del w:id="245" w:author="Robert Lundmark" w:date="2014-10-22T12:26:00Z"/>
              <w:rFonts w:asciiTheme="minorHAnsi" w:eastAsiaTheme="minorEastAsia" w:hAnsiTheme="minorHAnsi" w:cstheme="minorBidi"/>
              <w:noProof/>
              <w:sz w:val="22"/>
              <w:lang w:eastAsia="sv-SE"/>
            </w:rPr>
          </w:pPr>
          <w:del w:id="246" w:author="Robert Lundmark" w:date="2014-10-22T12:26:00Z">
            <w:r w:rsidRPr="000461AF" w:rsidDel="000461AF">
              <w:rPr>
                <w:noProof/>
                <w:rPrChange w:id="247" w:author="Robert Lundmark" w:date="2014-10-22T12:26:00Z">
                  <w:rPr>
                    <w:rStyle w:val="Hyperlink"/>
                    <w:noProof/>
                  </w:rPr>
                </w:rPrChange>
              </w:rPr>
              <w:delText>6.1.4</w:delText>
            </w:r>
            <w:r w:rsidDel="000461AF">
              <w:rPr>
                <w:rFonts w:asciiTheme="minorHAnsi" w:eastAsiaTheme="minorEastAsia" w:hAnsiTheme="minorHAnsi" w:cstheme="minorBidi"/>
                <w:noProof/>
                <w:sz w:val="22"/>
                <w:lang w:eastAsia="sv-SE"/>
              </w:rPr>
              <w:tab/>
            </w:r>
            <w:r w:rsidRPr="000461AF" w:rsidDel="000461AF">
              <w:rPr>
                <w:noProof/>
                <w:rPrChange w:id="248" w:author="Robert Lundmark" w:date="2014-10-22T12:26:00Z">
                  <w:rPr>
                    <w:rStyle w:val="Hyperlink"/>
                    <w:noProof/>
                  </w:rPr>
                </w:rPrChange>
              </w:rPr>
              <w:delText>SLA-krav</w:delText>
            </w:r>
            <w:r w:rsidDel="000461AF">
              <w:rPr>
                <w:noProof/>
                <w:webHidden/>
              </w:rPr>
              <w:tab/>
              <w:delText>18</w:delText>
            </w:r>
          </w:del>
        </w:p>
        <w:p w14:paraId="0F7AFCE5" w14:textId="77777777" w:rsidR="00770A48" w:rsidDel="000461AF" w:rsidRDefault="00770A48">
          <w:pPr>
            <w:pStyle w:val="TOC3"/>
            <w:tabs>
              <w:tab w:val="left" w:pos="1100"/>
              <w:tab w:val="right" w:leader="dot" w:pos="10456"/>
            </w:tabs>
            <w:rPr>
              <w:del w:id="249" w:author="Robert Lundmark" w:date="2014-10-22T12:26:00Z"/>
              <w:rFonts w:asciiTheme="minorHAnsi" w:eastAsiaTheme="minorEastAsia" w:hAnsiTheme="minorHAnsi" w:cstheme="minorBidi"/>
              <w:noProof/>
              <w:sz w:val="22"/>
              <w:lang w:eastAsia="sv-SE"/>
            </w:rPr>
          </w:pPr>
          <w:del w:id="250" w:author="Robert Lundmark" w:date="2014-10-22T12:26:00Z">
            <w:r w:rsidRPr="000461AF" w:rsidDel="000461AF">
              <w:rPr>
                <w:noProof/>
                <w:rPrChange w:id="251" w:author="Robert Lundmark" w:date="2014-10-22T12:26:00Z">
                  <w:rPr>
                    <w:rStyle w:val="Hyperlink"/>
                    <w:noProof/>
                  </w:rPr>
                </w:rPrChange>
              </w:rPr>
              <w:delText>6.1.5</w:delText>
            </w:r>
            <w:r w:rsidDel="000461AF">
              <w:rPr>
                <w:rFonts w:asciiTheme="minorHAnsi" w:eastAsiaTheme="minorEastAsia" w:hAnsiTheme="minorHAnsi" w:cstheme="minorBidi"/>
                <w:noProof/>
                <w:sz w:val="22"/>
                <w:lang w:eastAsia="sv-SE"/>
              </w:rPr>
              <w:tab/>
            </w:r>
            <w:r w:rsidRPr="000461AF" w:rsidDel="000461AF">
              <w:rPr>
                <w:noProof/>
                <w:rPrChange w:id="252" w:author="Robert Lundmark" w:date="2014-10-22T12:26:00Z">
                  <w:rPr>
                    <w:rStyle w:val="Hyperlink"/>
                    <w:noProof/>
                  </w:rPr>
                </w:rPrChange>
              </w:rPr>
              <w:delText>Logiska fel</w:delText>
            </w:r>
            <w:r w:rsidDel="000461AF">
              <w:rPr>
                <w:noProof/>
                <w:webHidden/>
              </w:rPr>
              <w:tab/>
              <w:delText>18</w:delText>
            </w:r>
          </w:del>
        </w:p>
        <w:p w14:paraId="7C44A964" w14:textId="77777777" w:rsidR="00770A48" w:rsidDel="000461AF" w:rsidRDefault="00770A48">
          <w:pPr>
            <w:pStyle w:val="TOC3"/>
            <w:tabs>
              <w:tab w:val="left" w:pos="1100"/>
              <w:tab w:val="right" w:leader="dot" w:pos="10456"/>
            </w:tabs>
            <w:rPr>
              <w:del w:id="253" w:author="Robert Lundmark" w:date="2014-10-22T12:26:00Z"/>
              <w:rFonts w:asciiTheme="minorHAnsi" w:eastAsiaTheme="minorEastAsia" w:hAnsiTheme="minorHAnsi" w:cstheme="minorBidi"/>
              <w:noProof/>
              <w:sz w:val="22"/>
              <w:lang w:eastAsia="sv-SE"/>
            </w:rPr>
          </w:pPr>
          <w:del w:id="254" w:author="Robert Lundmark" w:date="2014-10-22T12:26:00Z">
            <w:r w:rsidRPr="000461AF" w:rsidDel="000461AF">
              <w:rPr>
                <w:noProof/>
                <w:rPrChange w:id="255" w:author="Robert Lundmark" w:date="2014-10-22T12:26:00Z">
                  <w:rPr>
                    <w:rStyle w:val="Hyperlink"/>
                    <w:noProof/>
                  </w:rPr>
                </w:rPrChange>
              </w:rPr>
              <w:delText>6.1.6</w:delText>
            </w:r>
            <w:r w:rsidDel="000461AF">
              <w:rPr>
                <w:rFonts w:asciiTheme="minorHAnsi" w:eastAsiaTheme="minorEastAsia" w:hAnsiTheme="minorHAnsi" w:cstheme="minorBidi"/>
                <w:noProof/>
                <w:sz w:val="22"/>
                <w:lang w:eastAsia="sv-SE"/>
              </w:rPr>
              <w:tab/>
            </w:r>
            <w:r w:rsidRPr="000461AF" w:rsidDel="000461AF">
              <w:rPr>
                <w:noProof/>
                <w:rPrChange w:id="256" w:author="Robert Lundmark" w:date="2014-10-22T12:26:00Z">
                  <w:rPr>
                    <w:rStyle w:val="Hyperlink"/>
                    <w:noProof/>
                  </w:rPr>
                </w:rPrChange>
              </w:rPr>
              <w:delText>Annan information om kontraktet</w:delText>
            </w:r>
            <w:r w:rsidDel="000461AF">
              <w:rPr>
                <w:noProof/>
                <w:webHidden/>
              </w:rPr>
              <w:tab/>
              <w:delText>20</w:delText>
            </w:r>
          </w:del>
        </w:p>
        <w:p w14:paraId="7123571D" w14:textId="77777777" w:rsidR="00770A48" w:rsidDel="000461AF" w:rsidRDefault="00770A48">
          <w:pPr>
            <w:pStyle w:val="TOC2"/>
            <w:tabs>
              <w:tab w:val="left" w:pos="880"/>
              <w:tab w:val="right" w:leader="dot" w:pos="10456"/>
            </w:tabs>
            <w:rPr>
              <w:del w:id="257" w:author="Robert Lundmark" w:date="2014-10-22T12:26:00Z"/>
              <w:rFonts w:asciiTheme="minorHAnsi" w:eastAsiaTheme="minorEastAsia" w:hAnsiTheme="minorHAnsi" w:cstheme="minorBidi"/>
              <w:noProof/>
              <w:sz w:val="22"/>
              <w:lang w:eastAsia="sv-SE"/>
            </w:rPr>
          </w:pPr>
          <w:del w:id="258" w:author="Robert Lundmark" w:date="2014-10-22T12:26:00Z">
            <w:r w:rsidRPr="000461AF" w:rsidDel="000461AF">
              <w:rPr>
                <w:noProof/>
                <w:rPrChange w:id="259" w:author="Robert Lundmark" w:date="2014-10-22T12:26:00Z">
                  <w:rPr>
                    <w:rStyle w:val="Hyperlink"/>
                    <w:noProof/>
                  </w:rPr>
                </w:rPrChange>
              </w:rPr>
              <w:delText>6.2</w:delText>
            </w:r>
            <w:r w:rsidDel="000461AF">
              <w:rPr>
                <w:rFonts w:asciiTheme="minorHAnsi" w:eastAsiaTheme="minorEastAsia" w:hAnsiTheme="minorHAnsi" w:cstheme="minorBidi"/>
                <w:noProof/>
                <w:sz w:val="22"/>
                <w:lang w:eastAsia="sv-SE"/>
              </w:rPr>
              <w:tab/>
            </w:r>
            <w:r w:rsidRPr="000461AF" w:rsidDel="000461AF">
              <w:rPr>
                <w:noProof/>
                <w:rPrChange w:id="260" w:author="Robert Lundmark" w:date="2014-10-22T12:26:00Z">
                  <w:rPr>
                    <w:rStyle w:val="Hyperlink"/>
                    <w:noProof/>
                  </w:rPr>
                </w:rPrChange>
              </w:rPr>
              <w:delText>GetEmployee</w:delText>
            </w:r>
            <w:r w:rsidDel="000461AF">
              <w:rPr>
                <w:noProof/>
                <w:webHidden/>
              </w:rPr>
              <w:tab/>
              <w:delText>21</w:delText>
            </w:r>
          </w:del>
        </w:p>
        <w:p w14:paraId="73D1E20D" w14:textId="77777777" w:rsidR="00770A48" w:rsidDel="000461AF" w:rsidRDefault="00770A48">
          <w:pPr>
            <w:pStyle w:val="TOC3"/>
            <w:tabs>
              <w:tab w:val="left" w:pos="1100"/>
              <w:tab w:val="right" w:leader="dot" w:pos="10456"/>
            </w:tabs>
            <w:rPr>
              <w:del w:id="261" w:author="Robert Lundmark" w:date="2014-10-22T12:26:00Z"/>
              <w:rFonts w:asciiTheme="minorHAnsi" w:eastAsiaTheme="minorEastAsia" w:hAnsiTheme="minorHAnsi" w:cstheme="minorBidi"/>
              <w:noProof/>
              <w:sz w:val="22"/>
              <w:lang w:eastAsia="sv-SE"/>
            </w:rPr>
          </w:pPr>
          <w:del w:id="262" w:author="Robert Lundmark" w:date="2014-10-22T12:26:00Z">
            <w:r w:rsidRPr="000461AF" w:rsidDel="000461AF">
              <w:rPr>
                <w:noProof/>
                <w:rPrChange w:id="263" w:author="Robert Lundmark" w:date="2014-10-22T12:26:00Z">
                  <w:rPr>
                    <w:rStyle w:val="Hyperlink"/>
                    <w:noProof/>
                  </w:rPr>
                </w:rPrChange>
              </w:rPr>
              <w:delText>6.2.1</w:delText>
            </w:r>
            <w:r w:rsidDel="000461AF">
              <w:rPr>
                <w:rFonts w:asciiTheme="minorHAnsi" w:eastAsiaTheme="minorEastAsia" w:hAnsiTheme="minorHAnsi" w:cstheme="minorBidi"/>
                <w:noProof/>
                <w:sz w:val="22"/>
                <w:lang w:eastAsia="sv-SE"/>
              </w:rPr>
              <w:tab/>
            </w:r>
            <w:r w:rsidRPr="000461AF" w:rsidDel="000461AF">
              <w:rPr>
                <w:noProof/>
                <w:rPrChange w:id="264" w:author="Robert Lundmark" w:date="2014-10-22T12:26:00Z">
                  <w:rPr>
                    <w:rStyle w:val="Hyperlink"/>
                    <w:noProof/>
                  </w:rPr>
                </w:rPrChange>
              </w:rPr>
              <w:delText>Version</w:delText>
            </w:r>
            <w:r w:rsidDel="000461AF">
              <w:rPr>
                <w:noProof/>
                <w:webHidden/>
              </w:rPr>
              <w:tab/>
              <w:delText>21</w:delText>
            </w:r>
          </w:del>
        </w:p>
        <w:p w14:paraId="55DA09ED" w14:textId="77777777" w:rsidR="00770A48" w:rsidDel="000461AF" w:rsidRDefault="00770A48">
          <w:pPr>
            <w:pStyle w:val="TOC3"/>
            <w:tabs>
              <w:tab w:val="left" w:pos="1100"/>
              <w:tab w:val="right" w:leader="dot" w:pos="10456"/>
            </w:tabs>
            <w:rPr>
              <w:del w:id="265" w:author="Robert Lundmark" w:date="2014-10-22T12:26:00Z"/>
              <w:rFonts w:asciiTheme="minorHAnsi" w:eastAsiaTheme="minorEastAsia" w:hAnsiTheme="minorHAnsi" w:cstheme="minorBidi"/>
              <w:noProof/>
              <w:sz w:val="22"/>
              <w:lang w:eastAsia="sv-SE"/>
            </w:rPr>
          </w:pPr>
          <w:del w:id="266" w:author="Robert Lundmark" w:date="2014-10-22T12:26:00Z">
            <w:r w:rsidRPr="000461AF" w:rsidDel="000461AF">
              <w:rPr>
                <w:noProof/>
                <w:rPrChange w:id="267" w:author="Robert Lundmark" w:date="2014-10-22T12:26:00Z">
                  <w:rPr>
                    <w:rStyle w:val="Hyperlink"/>
                    <w:noProof/>
                  </w:rPr>
                </w:rPrChange>
              </w:rPr>
              <w:delText>6.2.2</w:delText>
            </w:r>
            <w:r w:rsidDel="000461AF">
              <w:rPr>
                <w:rFonts w:asciiTheme="minorHAnsi" w:eastAsiaTheme="minorEastAsia" w:hAnsiTheme="minorHAnsi" w:cstheme="minorBidi"/>
                <w:noProof/>
                <w:sz w:val="22"/>
                <w:lang w:eastAsia="sv-SE"/>
              </w:rPr>
              <w:tab/>
            </w:r>
            <w:r w:rsidRPr="000461AF" w:rsidDel="000461AF">
              <w:rPr>
                <w:noProof/>
                <w:rPrChange w:id="268" w:author="Robert Lundmark" w:date="2014-10-22T12:26:00Z">
                  <w:rPr>
                    <w:rStyle w:val="Hyperlink"/>
                    <w:noProof/>
                  </w:rPr>
                </w:rPrChange>
              </w:rPr>
              <w:delText>Fältregler</w:delText>
            </w:r>
            <w:r w:rsidDel="000461AF">
              <w:rPr>
                <w:noProof/>
                <w:webHidden/>
              </w:rPr>
              <w:tab/>
              <w:delText>21</w:delText>
            </w:r>
          </w:del>
        </w:p>
        <w:p w14:paraId="1CBE9463" w14:textId="77777777" w:rsidR="00793064" w:rsidRDefault="00793064">
          <w:r>
            <w:fldChar w:fldCharType="end"/>
          </w:r>
        </w:p>
      </w:sdtContent>
    </w:sdt>
    <w:p w14:paraId="564F56CC" w14:textId="77777777" w:rsidR="00793064" w:rsidRDefault="00793064">
      <w:pPr>
        <w:spacing w:line="240" w:lineRule="auto"/>
        <w:rPr>
          <w:rFonts w:eastAsia="Times New Roman"/>
          <w:bCs/>
          <w:sz w:val="30"/>
          <w:szCs w:val="28"/>
        </w:rPr>
      </w:pPr>
      <w:r>
        <w:br w:type="page"/>
      </w:r>
    </w:p>
    <w:p w14:paraId="68086271" w14:textId="343E3E00" w:rsidR="0039481C" w:rsidRDefault="0039481C" w:rsidP="0039481C">
      <w:pPr>
        <w:spacing w:line="240" w:lineRule="auto"/>
        <w:rPr>
          <w:b/>
        </w:rPr>
      </w:pPr>
      <w:bookmarkStart w:id="269" w:name="Radera3"/>
      <w:bookmarkEnd w:id="0"/>
      <w:bookmarkEnd w:id="269"/>
    </w:p>
    <w:p w14:paraId="24B56C08" w14:textId="77777777" w:rsidR="0039481C" w:rsidRDefault="0039481C" w:rsidP="0039481C">
      <w:pPr>
        <w:rPr>
          <w:b/>
        </w:rPr>
      </w:pPr>
    </w:p>
    <w:p w14:paraId="5EFE46B8" w14:textId="77777777" w:rsidR="0039481C" w:rsidRPr="00210991" w:rsidRDefault="0039481C" w:rsidP="0039481C">
      <w:pPr>
        <w:rPr>
          <w:rStyle w:val="BodyTextChar"/>
          <w:rFonts w:eastAsia="Calibri"/>
          <w:szCs w:val="20"/>
        </w:rPr>
      </w:pPr>
      <w:r w:rsidRPr="00D23023">
        <w:rPr>
          <w:b/>
        </w:rPr>
        <w:t>Revisionshistorik</w:t>
      </w:r>
    </w:p>
    <w:p w14:paraId="5BEBFC8D" w14:textId="77777777" w:rsidR="0039481C" w:rsidRDefault="0039481C" w:rsidP="0039481C"/>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304"/>
        <w:gridCol w:w="992"/>
        <w:gridCol w:w="1560"/>
        <w:gridCol w:w="3260"/>
        <w:gridCol w:w="1559"/>
        <w:gridCol w:w="1418"/>
      </w:tblGrid>
      <w:tr w:rsidR="0039481C" w14:paraId="12F27002" w14:textId="77777777" w:rsidTr="00824399">
        <w:tc>
          <w:tcPr>
            <w:tcW w:w="1304" w:type="dxa"/>
            <w:shd w:val="clear" w:color="auto" w:fill="DDD9C3" w:themeFill="background2" w:themeFillShade="E6"/>
          </w:tcPr>
          <w:p w14:paraId="074482CB" w14:textId="77777777" w:rsidR="0039481C" w:rsidRPr="00A31996" w:rsidRDefault="0039481C" w:rsidP="0039481C">
            <w:pPr>
              <w:pStyle w:val="TableText"/>
            </w:pPr>
            <w:r>
              <w:t>Version</w:t>
            </w:r>
          </w:p>
        </w:tc>
        <w:tc>
          <w:tcPr>
            <w:tcW w:w="992" w:type="dxa"/>
            <w:shd w:val="clear" w:color="auto" w:fill="DDD9C3" w:themeFill="background2" w:themeFillShade="E6"/>
          </w:tcPr>
          <w:p w14:paraId="6A5A69DB" w14:textId="77777777" w:rsidR="0039481C" w:rsidRPr="00A31996" w:rsidRDefault="0039481C" w:rsidP="0039481C">
            <w:pPr>
              <w:pStyle w:val="TableText"/>
            </w:pPr>
            <w:r w:rsidRPr="00A31996">
              <w:t>Revision Nr</w:t>
            </w:r>
          </w:p>
        </w:tc>
        <w:tc>
          <w:tcPr>
            <w:tcW w:w="1560" w:type="dxa"/>
            <w:shd w:val="clear" w:color="auto" w:fill="DDD9C3" w:themeFill="background2" w:themeFillShade="E6"/>
          </w:tcPr>
          <w:p w14:paraId="299BD4AC" w14:textId="77777777" w:rsidR="0039481C" w:rsidRPr="00A31996" w:rsidRDefault="0039481C" w:rsidP="0039481C">
            <w:pPr>
              <w:pStyle w:val="TableText"/>
            </w:pPr>
            <w:r w:rsidRPr="00A31996">
              <w:t>Revision Datum</w:t>
            </w:r>
          </w:p>
        </w:tc>
        <w:tc>
          <w:tcPr>
            <w:tcW w:w="3260" w:type="dxa"/>
            <w:shd w:val="clear" w:color="auto" w:fill="DDD9C3" w:themeFill="background2" w:themeFillShade="E6"/>
          </w:tcPr>
          <w:p w14:paraId="5A3A835B" w14:textId="77777777" w:rsidR="0039481C" w:rsidRPr="00A31996" w:rsidRDefault="0039481C" w:rsidP="0039481C">
            <w:pPr>
              <w:pStyle w:val="TableText"/>
            </w:pPr>
            <w:r>
              <w:t>B</w:t>
            </w:r>
            <w:r w:rsidRPr="00A31996">
              <w:t>eskrivning av ändring</w:t>
            </w:r>
            <w:r>
              <w:t>ar</w:t>
            </w:r>
          </w:p>
        </w:tc>
        <w:tc>
          <w:tcPr>
            <w:tcW w:w="1559" w:type="dxa"/>
            <w:shd w:val="clear" w:color="auto" w:fill="DDD9C3" w:themeFill="background2" w:themeFillShade="E6"/>
          </w:tcPr>
          <w:p w14:paraId="11CE0EBB" w14:textId="77777777" w:rsidR="0039481C" w:rsidRPr="00A31996" w:rsidRDefault="0039481C" w:rsidP="0039481C">
            <w:pPr>
              <w:pStyle w:val="TableText"/>
            </w:pPr>
            <w:r>
              <w:t>Ändringar</w:t>
            </w:r>
            <w:r w:rsidRPr="00A31996">
              <w:t xml:space="preserve"> gjorda av</w:t>
            </w:r>
          </w:p>
        </w:tc>
        <w:tc>
          <w:tcPr>
            <w:tcW w:w="1418" w:type="dxa"/>
            <w:shd w:val="clear" w:color="auto" w:fill="DDD9C3" w:themeFill="background2" w:themeFillShade="E6"/>
          </w:tcPr>
          <w:p w14:paraId="2917D927" w14:textId="77777777" w:rsidR="0039481C" w:rsidRPr="00A31996" w:rsidRDefault="0039481C" w:rsidP="0039481C">
            <w:pPr>
              <w:pStyle w:val="TableText"/>
            </w:pPr>
            <w:r w:rsidRPr="00A31996">
              <w:t>Granskad av</w:t>
            </w:r>
          </w:p>
        </w:tc>
      </w:tr>
      <w:tr w:rsidR="00165000" w:rsidRPr="00DF7196" w14:paraId="39BAABE7" w14:textId="77777777" w:rsidTr="00824399">
        <w:tc>
          <w:tcPr>
            <w:tcW w:w="1304" w:type="dxa"/>
          </w:tcPr>
          <w:p w14:paraId="17238094" w14:textId="77777777" w:rsidR="00165000" w:rsidRDefault="00165000" w:rsidP="000105E5">
            <w:pPr>
              <w:pStyle w:val="TableText"/>
            </w:pPr>
          </w:p>
        </w:tc>
        <w:tc>
          <w:tcPr>
            <w:tcW w:w="992" w:type="dxa"/>
          </w:tcPr>
          <w:p w14:paraId="48087281" w14:textId="499D3051" w:rsidR="00165000" w:rsidRDefault="00165000" w:rsidP="000105E5">
            <w:pPr>
              <w:pStyle w:val="TableText"/>
            </w:pPr>
            <w:r w:rsidRPr="00E60071">
              <w:t>PA1</w:t>
            </w:r>
          </w:p>
        </w:tc>
        <w:tc>
          <w:tcPr>
            <w:tcW w:w="1560" w:type="dxa"/>
          </w:tcPr>
          <w:p w14:paraId="071D8F6A" w14:textId="545F5B2C" w:rsidR="00165000" w:rsidRDefault="00165000" w:rsidP="000105E5">
            <w:pPr>
              <w:pStyle w:val="TableText"/>
            </w:pPr>
            <w:r>
              <w:t>2013-10-30</w:t>
            </w:r>
          </w:p>
        </w:tc>
        <w:tc>
          <w:tcPr>
            <w:tcW w:w="3260" w:type="dxa"/>
          </w:tcPr>
          <w:p w14:paraId="63E57DB4" w14:textId="5F71806A" w:rsidR="00165000" w:rsidRDefault="00165000" w:rsidP="00824399">
            <w:pPr>
              <w:pStyle w:val="TableText"/>
              <w:numPr>
                <w:ilvl w:val="0"/>
                <w:numId w:val="29"/>
              </w:numPr>
              <w:jc w:val="left"/>
            </w:pPr>
            <w:r w:rsidRPr="00E60071">
              <w:t>Första version</w:t>
            </w:r>
            <w:r>
              <w:t>, kopierad från tidigare arkitekturella beslut för infrastructure:directory:organization innan uppdelningen i flera domäner</w:t>
            </w:r>
          </w:p>
        </w:tc>
        <w:tc>
          <w:tcPr>
            <w:tcW w:w="1559" w:type="dxa"/>
          </w:tcPr>
          <w:p w14:paraId="76145EB2" w14:textId="788520A9" w:rsidR="00165000" w:rsidRDefault="00165000" w:rsidP="000105E5">
            <w:pPr>
              <w:pStyle w:val="TableText"/>
            </w:pPr>
            <w:r>
              <w:t>Henrika Littorin</w:t>
            </w:r>
          </w:p>
        </w:tc>
        <w:tc>
          <w:tcPr>
            <w:tcW w:w="1418" w:type="dxa"/>
          </w:tcPr>
          <w:p w14:paraId="0681B99F" w14:textId="77777777" w:rsidR="00165000" w:rsidRPr="00DF7196" w:rsidRDefault="00165000" w:rsidP="000105E5">
            <w:pPr>
              <w:pStyle w:val="TableText"/>
            </w:pPr>
          </w:p>
        </w:tc>
      </w:tr>
      <w:tr w:rsidR="00165000" w14:paraId="2E7F302D" w14:textId="77777777" w:rsidTr="00824399">
        <w:tc>
          <w:tcPr>
            <w:tcW w:w="1304" w:type="dxa"/>
            <w:tcBorders>
              <w:top w:val="single" w:sz="6" w:space="0" w:color="auto"/>
              <w:left w:val="single" w:sz="6" w:space="0" w:color="auto"/>
              <w:bottom w:val="single" w:sz="6" w:space="0" w:color="auto"/>
              <w:right w:val="single" w:sz="6" w:space="0" w:color="auto"/>
            </w:tcBorders>
          </w:tcPr>
          <w:p w14:paraId="49619E06" w14:textId="77777777" w:rsidR="00165000" w:rsidRDefault="00165000" w:rsidP="000105E5">
            <w:pPr>
              <w:pStyle w:val="TableText"/>
            </w:pPr>
          </w:p>
        </w:tc>
        <w:tc>
          <w:tcPr>
            <w:tcW w:w="992" w:type="dxa"/>
            <w:tcBorders>
              <w:top w:val="single" w:sz="6" w:space="0" w:color="auto"/>
              <w:left w:val="single" w:sz="6" w:space="0" w:color="auto"/>
              <w:bottom w:val="single" w:sz="6" w:space="0" w:color="auto"/>
              <w:right w:val="single" w:sz="6" w:space="0" w:color="auto"/>
            </w:tcBorders>
          </w:tcPr>
          <w:p w14:paraId="40F8359B" w14:textId="6DBF51FC" w:rsidR="00165000" w:rsidRDefault="00165000" w:rsidP="000105E5">
            <w:pPr>
              <w:pStyle w:val="TableText"/>
            </w:pPr>
            <w:r>
              <w:t>PA2</w:t>
            </w:r>
          </w:p>
        </w:tc>
        <w:tc>
          <w:tcPr>
            <w:tcW w:w="1560" w:type="dxa"/>
            <w:tcBorders>
              <w:top w:val="single" w:sz="6" w:space="0" w:color="auto"/>
              <w:left w:val="single" w:sz="6" w:space="0" w:color="auto"/>
              <w:bottom w:val="single" w:sz="6" w:space="0" w:color="auto"/>
              <w:right w:val="single" w:sz="6" w:space="0" w:color="auto"/>
            </w:tcBorders>
          </w:tcPr>
          <w:p w14:paraId="0D2D4498" w14:textId="5BFDC530" w:rsidR="00165000" w:rsidRDefault="00165000" w:rsidP="000105E5">
            <w:pPr>
              <w:pStyle w:val="TableText"/>
            </w:pPr>
            <w:r>
              <w:t>2014-01-23</w:t>
            </w:r>
          </w:p>
        </w:tc>
        <w:tc>
          <w:tcPr>
            <w:tcW w:w="3260" w:type="dxa"/>
            <w:tcBorders>
              <w:top w:val="single" w:sz="6" w:space="0" w:color="auto"/>
              <w:left w:val="single" w:sz="6" w:space="0" w:color="auto"/>
              <w:bottom w:val="single" w:sz="6" w:space="0" w:color="auto"/>
              <w:right w:val="single" w:sz="6" w:space="0" w:color="auto"/>
            </w:tcBorders>
          </w:tcPr>
          <w:p w14:paraId="7A6A44B2" w14:textId="77777777" w:rsidR="00165000" w:rsidRPr="00A73AA2" w:rsidRDefault="00165000" w:rsidP="00165000">
            <w:pPr>
              <w:pStyle w:val="TableText"/>
              <w:numPr>
                <w:ilvl w:val="0"/>
                <w:numId w:val="36"/>
              </w:numPr>
              <w:jc w:val="left"/>
            </w:pPr>
            <w:r>
              <w:t>Ändrat format för specialityCode och specialityName</w:t>
            </w:r>
          </w:p>
          <w:p w14:paraId="1CAD210F" w14:textId="59DA545A" w:rsidR="00165000" w:rsidRDefault="00165000" w:rsidP="00824399">
            <w:pPr>
              <w:pStyle w:val="TableText"/>
              <w:numPr>
                <w:ilvl w:val="0"/>
                <w:numId w:val="30"/>
              </w:numPr>
              <w:suppressAutoHyphens/>
              <w:autoSpaceDN/>
              <w:adjustRightInd/>
              <w:ind w:right="0"/>
              <w:jc w:val="left"/>
              <w:textAlignment w:val="auto"/>
            </w:pPr>
            <w:r w:rsidRPr="00A73AA2">
              <w:t>Domännamn ändrat i enlighet med beslut från A&amp;R från infrastructure:directory:person</w:t>
            </w:r>
            <w:r w:rsidRPr="00A879A5">
              <w:rPr>
                <w:lang w:val="en-GB"/>
              </w:rPr>
              <w:t xml:space="preserve"> till infrastructure:directory:employee</w:t>
            </w:r>
          </w:p>
        </w:tc>
        <w:tc>
          <w:tcPr>
            <w:tcW w:w="1559" w:type="dxa"/>
            <w:tcBorders>
              <w:top w:val="single" w:sz="6" w:space="0" w:color="auto"/>
              <w:left w:val="single" w:sz="6" w:space="0" w:color="auto"/>
              <w:bottom w:val="single" w:sz="6" w:space="0" w:color="auto"/>
              <w:right w:val="single" w:sz="6" w:space="0" w:color="auto"/>
            </w:tcBorders>
          </w:tcPr>
          <w:p w14:paraId="38DA0BE0" w14:textId="47816D70" w:rsidR="00165000" w:rsidRDefault="00165000" w:rsidP="000105E5">
            <w:pPr>
              <w:pStyle w:val="TableText"/>
            </w:pPr>
            <w:r>
              <w:t>Robert Lundmark</w:t>
            </w:r>
          </w:p>
        </w:tc>
        <w:tc>
          <w:tcPr>
            <w:tcW w:w="1418" w:type="dxa"/>
            <w:tcBorders>
              <w:top w:val="single" w:sz="6" w:space="0" w:color="auto"/>
              <w:left w:val="single" w:sz="6" w:space="0" w:color="auto"/>
              <w:bottom w:val="single" w:sz="6" w:space="0" w:color="auto"/>
              <w:right w:val="single" w:sz="6" w:space="0" w:color="auto"/>
            </w:tcBorders>
          </w:tcPr>
          <w:p w14:paraId="20065889" w14:textId="77777777" w:rsidR="00165000" w:rsidRDefault="00165000" w:rsidP="000105E5">
            <w:pPr>
              <w:pStyle w:val="TableText"/>
            </w:pPr>
          </w:p>
        </w:tc>
      </w:tr>
      <w:tr w:rsidR="00165000" w14:paraId="5A98944E" w14:textId="77777777" w:rsidTr="00824399">
        <w:tc>
          <w:tcPr>
            <w:tcW w:w="1304" w:type="dxa"/>
            <w:tcBorders>
              <w:top w:val="single" w:sz="6" w:space="0" w:color="auto"/>
              <w:left w:val="single" w:sz="6" w:space="0" w:color="auto"/>
              <w:bottom w:val="single" w:sz="6" w:space="0" w:color="auto"/>
              <w:right w:val="single" w:sz="6" w:space="0" w:color="auto"/>
            </w:tcBorders>
          </w:tcPr>
          <w:p w14:paraId="6067EEDC" w14:textId="77777777" w:rsidR="00165000" w:rsidRDefault="00165000" w:rsidP="000105E5">
            <w:pPr>
              <w:pStyle w:val="TableText"/>
            </w:pPr>
          </w:p>
        </w:tc>
        <w:tc>
          <w:tcPr>
            <w:tcW w:w="992" w:type="dxa"/>
            <w:tcBorders>
              <w:top w:val="single" w:sz="6" w:space="0" w:color="auto"/>
              <w:left w:val="single" w:sz="6" w:space="0" w:color="auto"/>
              <w:bottom w:val="single" w:sz="6" w:space="0" w:color="auto"/>
              <w:right w:val="single" w:sz="6" w:space="0" w:color="auto"/>
            </w:tcBorders>
          </w:tcPr>
          <w:p w14:paraId="0E4356D3" w14:textId="606A3751" w:rsidR="00165000" w:rsidRDefault="00165000" w:rsidP="000105E5">
            <w:pPr>
              <w:pStyle w:val="TableText"/>
            </w:pPr>
            <w:r>
              <w:t>PA3</w:t>
            </w:r>
          </w:p>
        </w:tc>
        <w:tc>
          <w:tcPr>
            <w:tcW w:w="1560" w:type="dxa"/>
            <w:tcBorders>
              <w:top w:val="single" w:sz="6" w:space="0" w:color="auto"/>
              <w:left w:val="single" w:sz="6" w:space="0" w:color="auto"/>
              <w:bottom w:val="single" w:sz="6" w:space="0" w:color="auto"/>
              <w:right w:val="single" w:sz="6" w:space="0" w:color="auto"/>
            </w:tcBorders>
          </w:tcPr>
          <w:p w14:paraId="48669B84" w14:textId="51A78421" w:rsidR="00165000" w:rsidRDefault="00165000" w:rsidP="000105E5">
            <w:pPr>
              <w:pStyle w:val="TableText"/>
            </w:pPr>
            <w:r>
              <w:t>2014-01-29</w:t>
            </w:r>
          </w:p>
        </w:tc>
        <w:tc>
          <w:tcPr>
            <w:tcW w:w="3260" w:type="dxa"/>
            <w:tcBorders>
              <w:top w:val="single" w:sz="6" w:space="0" w:color="auto"/>
              <w:left w:val="single" w:sz="6" w:space="0" w:color="auto"/>
              <w:bottom w:val="single" w:sz="6" w:space="0" w:color="auto"/>
              <w:right w:val="single" w:sz="6" w:space="0" w:color="auto"/>
            </w:tcBorders>
          </w:tcPr>
          <w:p w14:paraId="5BA2DB6C" w14:textId="5CB117CD" w:rsidR="00165000" w:rsidRDefault="00165000" w:rsidP="00165000">
            <w:pPr>
              <w:pStyle w:val="TableText"/>
              <w:numPr>
                <w:ilvl w:val="1"/>
                <w:numId w:val="38"/>
              </w:numPr>
              <w:suppressAutoHyphens/>
              <w:autoSpaceDN/>
              <w:adjustRightInd/>
              <w:ind w:left="397" w:right="0" w:hanging="397"/>
              <w:jc w:val="left"/>
              <w:textAlignment w:val="auto"/>
            </w:pPr>
            <w:r>
              <w:t xml:space="preserve">Lagt till attribut Befattning kod och namn till GetPerson-metoderna </w:t>
            </w:r>
            <w:r w:rsidRPr="00A879A5">
              <w:t>efter krav från tjänsten Plattform för internetbaserat stöd och behandling</w:t>
            </w:r>
            <w:r>
              <w:t xml:space="preserve"> samt kompletterat med ytterligare felfall. </w:t>
            </w:r>
          </w:p>
        </w:tc>
        <w:tc>
          <w:tcPr>
            <w:tcW w:w="1559" w:type="dxa"/>
            <w:tcBorders>
              <w:top w:val="single" w:sz="6" w:space="0" w:color="auto"/>
              <w:left w:val="single" w:sz="6" w:space="0" w:color="auto"/>
              <w:bottom w:val="single" w:sz="6" w:space="0" w:color="auto"/>
              <w:right w:val="single" w:sz="6" w:space="0" w:color="auto"/>
            </w:tcBorders>
          </w:tcPr>
          <w:p w14:paraId="11C8B274" w14:textId="2478AFDE" w:rsidR="00165000" w:rsidRDefault="00165000" w:rsidP="000105E5">
            <w:pPr>
              <w:pStyle w:val="TableText"/>
            </w:pPr>
            <w:r>
              <w:t>Robert Lundmark</w:t>
            </w:r>
          </w:p>
        </w:tc>
        <w:tc>
          <w:tcPr>
            <w:tcW w:w="1418" w:type="dxa"/>
            <w:tcBorders>
              <w:top w:val="single" w:sz="6" w:space="0" w:color="auto"/>
              <w:left w:val="single" w:sz="6" w:space="0" w:color="auto"/>
              <w:bottom w:val="single" w:sz="6" w:space="0" w:color="auto"/>
              <w:right w:val="single" w:sz="6" w:space="0" w:color="auto"/>
            </w:tcBorders>
          </w:tcPr>
          <w:p w14:paraId="5B72B50D" w14:textId="77777777" w:rsidR="00165000" w:rsidRDefault="00165000" w:rsidP="000105E5">
            <w:pPr>
              <w:pStyle w:val="TableText"/>
            </w:pPr>
          </w:p>
        </w:tc>
      </w:tr>
      <w:tr w:rsidR="00165000" w:rsidRPr="00DF7196" w14:paraId="00A30F00" w14:textId="77777777" w:rsidTr="00824399">
        <w:tc>
          <w:tcPr>
            <w:tcW w:w="1304" w:type="dxa"/>
            <w:tcBorders>
              <w:top w:val="single" w:sz="6" w:space="0" w:color="auto"/>
              <w:left w:val="single" w:sz="6" w:space="0" w:color="auto"/>
              <w:bottom w:val="single" w:sz="6" w:space="0" w:color="auto"/>
              <w:right w:val="single" w:sz="6" w:space="0" w:color="auto"/>
            </w:tcBorders>
          </w:tcPr>
          <w:p w14:paraId="2A7E5359" w14:textId="13761F00" w:rsidR="00165000" w:rsidRDefault="00165000" w:rsidP="000105E5">
            <w:pPr>
              <w:pStyle w:val="TableText"/>
            </w:pPr>
            <w:r>
              <w:t>1.0_RC2</w:t>
            </w:r>
          </w:p>
        </w:tc>
        <w:tc>
          <w:tcPr>
            <w:tcW w:w="992" w:type="dxa"/>
            <w:tcBorders>
              <w:top w:val="single" w:sz="6" w:space="0" w:color="auto"/>
              <w:left w:val="single" w:sz="6" w:space="0" w:color="auto"/>
              <w:bottom w:val="single" w:sz="6" w:space="0" w:color="auto"/>
              <w:right w:val="single" w:sz="6" w:space="0" w:color="auto"/>
            </w:tcBorders>
          </w:tcPr>
          <w:p w14:paraId="4B503D18" w14:textId="2F674769" w:rsidR="00165000" w:rsidRDefault="00165000" w:rsidP="000105E5">
            <w:pPr>
              <w:pStyle w:val="TableText"/>
            </w:pPr>
          </w:p>
        </w:tc>
        <w:tc>
          <w:tcPr>
            <w:tcW w:w="1560" w:type="dxa"/>
            <w:tcBorders>
              <w:top w:val="single" w:sz="6" w:space="0" w:color="auto"/>
              <w:left w:val="single" w:sz="6" w:space="0" w:color="auto"/>
              <w:bottom w:val="single" w:sz="6" w:space="0" w:color="auto"/>
              <w:right w:val="single" w:sz="6" w:space="0" w:color="auto"/>
            </w:tcBorders>
          </w:tcPr>
          <w:p w14:paraId="6044B1A9" w14:textId="7706AC6A" w:rsidR="00165000" w:rsidRPr="00824399" w:rsidRDefault="00165000" w:rsidP="000105E5">
            <w:pPr>
              <w:pStyle w:val="TableText"/>
            </w:pPr>
            <w:r>
              <w:t>2014-03-18</w:t>
            </w:r>
          </w:p>
        </w:tc>
        <w:tc>
          <w:tcPr>
            <w:tcW w:w="3260" w:type="dxa"/>
            <w:tcBorders>
              <w:top w:val="single" w:sz="6" w:space="0" w:color="auto"/>
              <w:left w:val="single" w:sz="6" w:space="0" w:color="auto"/>
              <w:bottom w:val="single" w:sz="6" w:space="0" w:color="auto"/>
              <w:right w:val="single" w:sz="6" w:space="0" w:color="auto"/>
            </w:tcBorders>
          </w:tcPr>
          <w:p w14:paraId="712977EE" w14:textId="77777777" w:rsidR="00165000" w:rsidRDefault="00165000" w:rsidP="00165000">
            <w:pPr>
              <w:pStyle w:val="TableText"/>
            </w:pPr>
            <w:r>
              <w:t xml:space="preserve">Justeringar enligt avstämning med Ineras IT-arkitekt och A&amp;R VI </w:t>
            </w:r>
            <w:r w:rsidRPr="00A879A5">
              <w:t>samt</w:t>
            </w:r>
            <w:r>
              <w:t xml:space="preserve"> efter intern genomgång</w:t>
            </w:r>
            <w:r w:rsidRPr="00A879A5">
              <w:t>:</w:t>
            </w:r>
          </w:p>
          <w:p w14:paraId="5EEAE37D" w14:textId="77777777" w:rsidR="00165000" w:rsidRDefault="00165000" w:rsidP="00165000">
            <w:pPr>
              <w:pStyle w:val="TableText"/>
              <w:numPr>
                <w:ilvl w:val="0"/>
                <w:numId w:val="31"/>
              </w:numPr>
              <w:jc w:val="left"/>
            </w:pPr>
            <w:r>
              <w:t>Infört två alternativ för hantering av flera anslutna tjänsteproducenter (katalogtjänster) med beskrivning av fördelar för respektive alternativ</w:t>
            </w:r>
          </w:p>
          <w:p w14:paraId="74262054" w14:textId="77777777" w:rsidR="00165000" w:rsidRDefault="00165000" w:rsidP="00165000">
            <w:pPr>
              <w:pStyle w:val="TableText"/>
              <w:numPr>
                <w:ilvl w:val="0"/>
                <w:numId w:val="31"/>
              </w:numPr>
              <w:jc w:val="left"/>
            </w:pPr>
            <w:r>
              <w:t>Justering av hänvisning till arkitekturella beslut (nu gemensamma för tre domäner), borttag av referenser till borttagna AB:n samt justering av numrering av övriga AB:n</w:t>
            </w:r>
          </w:p>
          <w:p w14:paraId="75B32242" w14:textId="77777777" w:rsidR="00165000" w:rsidRDefault="00165000" w:rsidP="00165000">
            <w:pPr>
              <w:pStyle w:val="TableText"/>
              <w:numPr>
                <w:ilvl w:val="0"/>
                <w:numId w:val="31"/>
              </w:numPr>
              <w:jc w:val="left"/>
            </w:pPr>
            <w:r>
              <w:t>Justerat skrivning om styrning av åtkomst</w:t>
            </w:r>
          </w:p>
          <w:p w14:paraId="743645F8" w14:textId="77777777" w:rsidR="00165000" w:rsidRDefault="00165000" w:rsidP="00165000">
            <w:pPr>
              <w:pStyle w:val="TableText"/>
              <w:numPr>
                <w:ilvl w:val="0"/>
                <w:numId w:val="31"/>
              </w:numPr>
              <w:jc w:val="left"/>
            </w:pPr>
            <w:r>
              <w:t xml:space="preserve">Borttag av några exempel på krav som kan ställas på </w:t>
            </w:r>
            <w:r>
              <w:lastRenderedPageBreak/>
              <w:t>tjänstekonsument</w:t>
            </w:r>
          </w:p>
          <w:p w14:paraId="61272F02" w14:textId="77777777" w:rsidR="00165000" w:rsidRDefault="00165000" w:rsidP="00165000">
            <w:pPr>
              <w:pStyle w:val="TableText"/>
              <w:numPr>
                <w:ilvl w:val="0"/>
                <w:numId w:val="31"/>
              </w:numPr>
              <w:jc w:val="left"/>
            </w:pPr>
            <w:r>
              <w:t>Borttag av referens till HSA-policyn för krav på producent</w:t>
            </w:r>
          </w:p>
          <w:p w14:paraId="37433991" w14:textId="77777777" w:rsidR="00165000" w:rsidRDefault="00165000" w:rsidP="00165000">
            <w:pPr>
              <w:pStyle w:val="TableText"/>
              <w:numPr>
                <w:ilvl w:val="0"/>
                <w:numId w:val="31"/>
              </w:numPr>
              <w:jc w:val="left"/>
            </w:pPr>
            <w:r>
              <w:t>Borttag av SLA-krav på antal avbrott och längd på avbrott</w:t>
            </w:r>
          </w:p>
          <w:p w14:paraId="29044159" w14:textId="77777777" w:rsidR="00165000" w:rsidRDefault="00165000" w:rsidP="00165000">
            <w:pPr>
              <w:pStyle w:val="TableText"/>
              <w:numPr>
                <w:ilvl w:val="0"/>
                <w:numId w:val="31"/>
              </w:numPr>
              <w:jc w:val="left"/>
            </w:pPr>
            <w:r>
              <w:t>Omskrivning/förtydligande av avsnitt 3.1</w:t>
            </w:r>
          </w:p>
          <w:p w14:paraId="40294F3F" w14:textId="234BCCB9" w:rsidR="00165000" w:rsidRPr="00824399" w:rsidRDefault="00165000" w:rsidP="00824399">
            <w:pPr>
              <w:pStyle w:val="TableText"/>
              <w:numPr>
                <w:ilvl w:val="0"/>
                <w:numId w:val="31"/>
              </w:numPr>
              <w:jc w:val="left"/>
            </w:pPr>
            <w:r>
              <w:t>Namnändring av kontrakten i analogi med namnändring av domänen (GetEmployee istället för GetPerson)</w:t>
            </w:r>
          </w:p>
        </w:tc>
        <w:tc>
          <w:tcPr>
            <w:tcW w:w="1559" w:type="dxa"/>
            <w:tcBorders>
              <w:top w:val="single" w:sz="6" w:space="0" w:color="auto"/>
              <w:left w:val="single" w:sz="6" w:space="0" w:color="auto"/>
              <w:bottom w:val="single" w:sz="6" w:space="0" w:color="auto"/>
              <w:right w:val="single" w:sz="6" w:space="0" w:color="auto"/>
            </w:tcBorders>
          </w:tcPr>
          <w:p w14:paraId="0BD1E9CC" w14:textId="5CFFA513" w:rsidR="00165000" w:rsidRPr="00824399" w:rsidRDefault="00165000" w:rsidP="000105E5">
            <w:pPr>
              <w:pStyle w:val="TableText"/>
            </w:pPr>
            <w:r>
              <w:lastRenderedPageBreak/>
              <w:t>Henrika Littorin, Ronny Nilsson</w:t>
            </w:r>
          </w:p>
        </w:tc>
        <w:tc>
          <w:tcPr>
            <w:tcW w:w="1418" w:type="dxa"/>
            <w:tcBorders>
              <w:top w:val="single" w:sz="6" w:space="0" w:color="auto"/>
              <w:left w:val="single" w:sz="6" w:space="0" w:color="auto"/>
              <w:bottom w:val="single" w:sz="6" w:space="0" w:color="auto"/>
              <w:right w:val="single" w:sz="6" w:space="0" w:color="auto"/>
            </w:tcBorders>
          </w:tcPr>
          <w:p w14:paraId="0F02FCA5" w14:textId="77777777" w:rsidR="00165000" w:rsidRPr="00DF7196" w:rsidRDefault="00165000" w:rsidP="000105E5">
            <w:pPr>
              <w:pStyle w:val="TableText"/>
            </w:pPr>
          </w:p>
        </w:tc>
      </w:tr>
      <w:tr w:rsidR="00F35278" w14:paraId="129EB5D9" w14:textId="77777777" w:rsidTr="00824399">
        <w:tc>
          <w:tcPr>
            <w:tcW w:w="1304" w:type="dxa"/>
          </w:tcPr>
          <w:p w14:paraId="01924E91" w14:textId="705F1444" w:rsidR="00F35278" w:rsidRPr="0039481C" w:rsidRDefault="002F725C" w:rsidP="0039481C">
            <w:pPr>
              <w:pStyle w:val="TableText"/>
              <w:rPr>
                <w:color w:val="008000"/>
              </w:rPr>
            </w:pPr>
            <w:r w:rsidRPr="002F725C">
              <w:lastRenderedPageBreak/>
              <w:t>1.0.0.RC_03</w:t>
            </w:r>
          </w:p>
        </w:tc>
        <w:tc>
          <w:tcPr>
            <w:tcW w:w="992" w:type="dxa"/>
          </w:tcPr>
          <w:p w14:paraId="64DCBB02" w14:textId="10CFB99E" w:rsidR="00F35278" w:rsidRPr="00C54BCA" w:rsidRDefault="00F35278" w:rsidP="0039481C">
            <w:pPr>
              <w:pStyle w:val="TableText"/>
              <w:rPr>
                <w:highlight w:val="yellow"/>
              </w:rPr>
            </w:pPr>
          </w:p>
        </w:tc>
        <w:tc>
          <w:tcPr>
            <w:tcW w:w="1560" w:type="dxa"/>
          </w:tcPr>
          <w:p w14:paraId="02FF2D9F" w14:textId="63462E6B" w:rsidR="00F35278" w:rsidRPr="00824399" w:rsidRDefault="00824399" w:rsidP="00A81EBC">
            <w:pPr>
              <w:pStyle w:val="TableText"/>
            </w:pPr>
            <w:r w:rsidRPr="00824399">
              <w:t>2014-</w:t>
            </w:r>
            <w:r w:rsidR="00A81EBC">
              <w:t>07-22</w:t>
            </w:r>
          </w:p>
        </w:tc>
        <w:tc>
          <w:tcPr>
            <w:tcW w:w="3260" w:type="dxa"/>
          </w:tcPr>
          <w:p w14:paraId="3CEF8BDB" w14:textId="6C86B25C" w:rsidR="00824399" w:rsidRPr="00824399" w:rsidRDefault="00824399" w:rsidP="00A81EBC">
            <w:pPr>
              <w:pStyle w:val="TableText"/>
              <w:ind w:left="0" w:firstLine="28"/>
              <w:jc w:val="left"/>
            </w:pPr>
            <w:r w:rsidRPr="00824399">
              <w:t>Justeringar enligt granskningsprotokoll VIS</w:t>
            </w:r>
            <w:r w:rsidR="00A81EBC">
              <w:t xml:space="preserve"> samt T</w:t>
            </w:r>
          </w:p>
          <w:p w14:paraId="626E921A" w14:textId="5B2D6220" w:rsidR="00824399" w:rsidRDefault="00165000" w:rsidP="00824399">
            <w:pPr>
              <w:pStyle w:val="TableText"/>
              <w:numPr>
                <w:ilvl w:val="0"/>
                <w:numId w:val="31"/>
              </w:numPr>
              <w:jc w:val="left"/>
            </w:pPr>
            <w:r>
              <w:t>Svenskt</w:t>
            </w:r>
            <w:r w:rsidR="00A81EBC">
              <w:t xml:space="preserve"> namn på domänen</w:t>
            </w:r>
          </w:p>
          <w:p w14:paraId="34C18025" w14:textId="7E5DD5D7" w:rsidR="00A81EBC" w:rsidRPr="00824399" w:rsidRDefault="00A81EBC" w:rsidP="00824399">
            <w:pPr>
              <w:pStyle w:val="TableText"/>
              <w:numPr>
                <w:ilvl w:val="0"/>
                <w:numId w:val="31"/>
              </w:numPr>
              <w:jc w:val="left"/>
            </w:pPr>
            <w:r>
              <w:t>Överflytt av beskrivning av alternativ för aggregering/engagemangsindex till AB</w:t>
            </w:r>
          </w:p>
          <w:p w14:paraId="1285EF4D" w14:textId="46E7E801" w:rsidR="00F35278" w:rsidRPr="00824399" w:rsidRDefault="00824399" w:rsidP="00824399">
            <w:pPr>
              <w:pStyle w:val="TableText"/>
              <w:numPr>
                <w:ilvl w:val="0"/>
                <w:numId w:val="31"/>
              </w:numPr>
              <w:jc w:val="left"/>
            </w:pPr>
            <w:r w:rsidRPr="00824399">
              <w:t>Överfört till ny mall</w:t>
            </w:r>
          </w:p>
        </w:tc>
        <w:tc>
          <w:tcPr>
            <w:tcW w:w="1559" w:type="dxa"/>
          </w:tcPr>
          <w:p w14:paraId="373A1BD7" w14:textId="6958A528" w:rsidR="00F35278" w:rsidRPr="00824399" w:rsidRDefault="00824399" w:rsidP="0039481C">
            <w:pPr>
              <w:pStyle w:val="TableText"/>
            </w:pPr>
            <w:r w:rsidRPr="00824399">
              <w:t>Henrika Littorin</w:t>
            </w:r>
          </w:p>
        </w:tc>
        <w:tc>
          <w:tcPr>
            <w:tcW w:w="1418" w:type="dxa"/>
          </w:tcPr>
          <w:p w14:paraId="4B4AE0CB" w14:textId="77777777" w:rsidR="00F35278" w:rsidRDefault="00F35278" w:rsidP="0039481C">
            <w:pPr>
              <w:pStyle w:val="TableText"/>
            </w:pPr>
          </w:p>
        </w:tc>
      </w:tr>
      <w:tr w:rsidR="002A6B7C" w14:paraId="23799397" w14:textId="77777777" w:rsidTr="00824399">
        <w:tc>
          <w:tcPr>
            <w:tcW w:w="1304" w:type="dxa"/>
          </w:tcPr>
          <w:p w14:paraId="6EEF3954" w14:textId="05B6EF9C" w:rsidR="002A6B7C" w:rsidRPr="002F725C" w:rsidRDefault="001B4A88" w:rsidP="0039481C">
            <w:pPr>
              <w:pStyle w:val="TableText"/>
            </w:pPr>
            <w:r>
              <w:t>1.0_RC4</w:t>
            </w:r>
          </w:p>
        </w:tc>
        <w:tc>
          <w:tcPr>
            <w:tcW w:w="992" w:type="dxa"/>
          </w:tcPr>
          <w:p w14:paraId="6A774D70" w14:textId="77777777" w:rsidR="002A6B7C" w:rsidRPr="00C54BCA" w:rsidRDefault="002A6B7C" w:rsidP="0039481C">
            <w:pPr>
              <w:pStyle w:val="TableText"/>
              <w:rPr>
                <w:highlight w:val="yellow"/>
              </w:rPr>
            </w:pPr>
          </w:p>
        </w:tc>
        <w:tc>
          <w:tcPr>
            <w:tcW w:w="1560" w:type="dxa"/>
          </w:tcPr>
          <w:p w14:paraId="7DE2C0B0" w14:textId="19EB8E4E" w:rsidR="002A6B7C" w:rsidRPr="00824399" w:rsidRDefault="002A6B7C" w:rsidP="00A81EBC">
            <w:pPr>
              <w:pStyle w:val="TableText"/>
            </w:pPr>
            <w:r>
              <w:t>2014-09-05</w:t>
            </w:r>
          </w:p>
        </w:tc>
        <w:tc>
          <w:tcPr>
            <w:tcW w:w="3260" w:type="dxa"/>
          </w:tcPr>
          <w:p w14:paraId="028572B1" w14:textId="77777777" w:rsidR="001B4A88" w:rsidRDefault="001B4A88" w:rsidP="001B4A88">
            <w:pPr>
              <w:pStyle w:val="TableText"/>
              <w:numPr>
                <w:ilvl w:val="0"/>
                <w:numId w:val="31"/>
              </w:numPr>
              <w:jc w:val="left"/>
            </w:pPr>
            <w:r>
              <w:t xml:space="preserve">Återgått till gammal benämning av versioner enligt besked från Leo Röjerås </w:t>
            </w:r>
          </w:p>
          <w:p w14:paraId="7F071B91" w14:textId="548D8FFF" w:rsidR="002A6B7C" w:rsidRPr="00824399" w:rsidRDefault="002A6B7C" w:rsidP="001B4A88">
            <w:pPr>
              <w:pStyle w:val="TableText"/>
              <w:numPr>
                <w:ilvl w:val="0"/>
                <w:numId w:val="31"/>
              </w:numPr>
              <w:jc w:val="left"/>
            </w:pPr>
            <w:r>
              <w:t>Tillägg av nytt avsnitt ”Svenskt namn” samt justering under rubriken WEB beskrivning enligt ny mall för TKB</w:t>
            </w:r>
          </w:p>
        </w:tc>
        <w:tc>
          <w:tcPr>
            <w:tcW w:w="1559" w:type="dxa"/>
          </w:tcPr>
          <w:p w14:paraId="4EB97ECA" w14:textId="55D9FD1C" w:rsidR="002A6B7C" w:rsidRPr="00824399" w:rsidRDefault="002A6B7C" w:rsidP="0039481C">
            <w:pPr>
              <w:pStyle w:val="TableText"/>
            </w:pPr>
            <w:r>
              <w:t>Henrika Littorin</w:t>
            </w:r>
            <w:r w:rsidR="001B4A88">
              <w:t>, Inera AB</w:t>
            </w:r>
          </w:p>
        </w:tc>
        <w:tc>
          <w:tcPr>
            <w:tcW w:w="1418" w:type="dxa"/>
          </w:tcPr>
          <w:p w14:paraId="3D41E1A0" w14:textId="77777777" w:rsidR="002A6B7C" w:rsidRDefault="002A6B7C" w:rsidP="0039481C">
            <w:pPr>
              <w:pStyle w:val="TableText"/>
            </w:pPr>
          </w:p>
        </w:tc>
      </w:tr>
      <w:tr w:rsidR="000461AF" w14:paraId="1BF71C39" w14:textId="77777777" w:rsidTr="00824399">
        <w:trPr>
          <w:ins w:id="270" w:author="Robert Lundmark" w:date="2014-10-22T12:25:00Z"/>
        </w:trPr>
        <w:tc>
          <w:tcPr>
            <w:tcW w:w="1304" w:type="dxa"/>
          </w:tcPr>
          <w:p w14:paraId="36DE60A8" w14:textId="7202830E" w:rsidR="000461AF" w:rsidRDefault="000461AF" w:rsidP="0039481C">
            <w:pPr>
              <w:pStyle w:val="TableText"/>
              <w:rPr>
                <w:ins w:id="271" w:author="Robert Lundmark" w:date="2014-10-22T12:25:00Z"/>
              </w:rPr>
            </w:pPr>
            <w:ins w:id="272" w:author="Robert Lundmark" w:date="2014-10-22T12:25:00Z">
              <w:r>
                <w:t>1.0_RC5</w:t>
              </w:r>
            </w:ins>
          </w:p>
        </w:tc>
        <w:tc>
          <w:tcPr>
            <w:tcW w:w="992" w:type="dxa"/>
          </w:tcPr>
          <w:p w14:paraId="0C2EE945" w14:textId="77777777" w:rsidR="000461AF" w:rsidRPr="00C54BCA" w:rsidRDefault="000461AF" w:rsidP="0039481C">
            <w:pPr>
              <w:pStyle w:val="TableText"/>
              <w:rPr>
                <w:ins w:id="273" w:author="Robert Lundmark" w:date="2014-10-22T12:25:00Z"/>
                <w:highlight w:val="yellow"/>
              </w:rPr>
            </w:pPr>
          </w:p>
        </w:tc>
        <w:tc>
          <w:tcPr>
            <w:tcW w:w="1560" w:type="dxa"/>
          </w:tcPr>
          <w:p w14:paraId="7EB7C68B" w14:textId="72E8C993" w:rsidR="000461AF" w:rsidRDefault="000461AF" w:rsidP="00A81EBC">
            <w:pPr>
              <w:pStyle w:val="TableText"/>
              <w:rPr>
                <w:ins w:id="274" w:author="Robert Lundmark" w:date="2014-10-22T12:25:00Z"/>
              </w:rPr>
            </w:pPr>
            <w:ins w:id="275" w:author="Robert Lundmark" w:date="2014-10-22T12:25:00Z">
              <w:r>
                <w:t>2014-10-22</w:t>
              </w:r>
            </w:ins>
          </w:p>
        </w:tc>
        <w:tc>
          <w:tcPr>
            <w:tcW w:w="3260" w:type="dxa"/>
          </w:tcPr>
          <w:p w14:paraId="6B48B176" w14:textId="678A0A5B" w:rsidR="000461AF" w:rsidRDefault="000461AF" w:rsidP="001B4A88">
            <w:pPr>
              <w:pStyle w:val="TableText"/>
              <w:numPr>
                <w:ilvl w:val="0"/>
                <w:numId w:val="31"/>
              </w:numPr>
              <w:jc w:val="left"/>
              <w:rPr>
                <w:ins w:id="276" w:author="Robert Lundmark" w:date="2014-10-22T12:25:00Z"/>
              </w:rPr>
            </w:pPr>
            <w:ins w:id="277" w:author="Robert Lundmark" w:date="2014-10-22T12:25:00Z">
              <w:r>
                <w:t>Korrigerat felkoder och varningar.</w:t>
              </w:r>
            </w:ins>
          </w:p>
        </w:tc>
        <w:tc>
          <w:tcPr>
            <w:tcW w:w="1559" w:type="dxa"/>
          </w:tcPr>
          <w:p w14:paraId="5ECCFC84" w14:textId="35BC2BF0" w:rsidR="000461AF" w:rsidRDefault="000461AF" w:rsidP="0039481C">
            <w:pPr>
              <w:pStyle w:val="TableText"/>
              <w:rPr>
                <w:ins w:id="278" w:author="Robert Lundmark" w:date="2014-10-22T12:25:00Z"/>
              </w:rPr>
            </w:pPr>
            <w:ins w:id="279" w:author="Robert Lundmark" w:date="2014-10-22T12:25:00Z">
              <w:r>
                <w:t>Robert Lundmark, Cybercom AB</w:t>
              </w:r>
            </w:ins>
          </w:p>
        </w:tc>
        <w:tc>
          <w:tcPr>
            <w:tcW w:w="1418" w:type="dxa"/>
          </w:tcPr>
          <w:p w14:paraId="79004F82" w14:textId="77777777" w:rsidR="000461AF" w:rsidRDefault="000461AF" w:rsidP="0039481C">
            <w:pPr>
              <w:pStyle w:val="TableText"/>
              <w:rPr>
                <w:ins w:id="280" w:author="Robert Lundmark" w:date="2014-10-22T12:25:00Z"/>
              </w:rPr>
            </w:pPr>
          </w:p>
        </w:tc>
      </w:tr>
    </w:tbl>
    <w:p w14:paraId="6DB30119" w14:textId="77777777" w:rsidR="0039481C" w:rsidRDefault="0039481C" w:rsidP="0039481C">
      <w:pPr>
        <w:pStyle w:val="TOC1"/>
        <w:ind w:left="720"/>
      </w:pPr>
    </w:p>
    <w:p w14:paraId="073E0FED" w14:textId="77777777" w:rsidR="0039481C" w:rsidRDefault="0039481C" w:rsidP="0039481C">
      <w:pPr>
        <w:rPr>
          <w:sz w:val="36"/>
        </w:rPr>
      </w:pPr>
    </w:p>
    <w:p w14:paraId="72F5A3AD" w14:textId="77777777" w:rsidR="0039481C" w:rsidRDefault="0039481C" w:rsidP="0039481C">
      <w:pPr>
        <w:rPr>
          <w:b/>
        </w:rPr>
      </w:pPr>
      <w:r>
        <w:rPr>
          <w:b/>
        </w:rPr>
        <w:t xml:space="preserve">Referenser </w:t>
      </w:r>
    </w:p>
    <w:p w14:paraId="549526F9"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3175"/>
        <w:gridCol w:w="2189"/>
        <w:gridCol w:w="3765"/>
      </w:tblGrid>
      <w:tr w:rsidR="0039481C" w14:paraId="712094E8" w14:textId="77777777" w:rsidTr="002F725C">
        <w:tc>
          <w:tcPr>
            <w:tcW w:w="964" w:type="dxa"/>
            <w:shd w:val="clear" w:color="auto" w:fill="DDD9C3" w:themeFill="background2" w:themeFillShade="E6"/>
          </w:tcPr>
          <w:p w14:paraId="7904F37F" w14:textId="77777777" w:rsidR="0039481C" w:rsidRPr="00A31996" w:rsidRDefault="0039481C" w:rsidP="0039481C">
            <w:pPr>
              <w:pStyle w:val="TableText"/>
            </w:pPr>
            <w:r>
              <w:t>Namn</w:t>
            </w:r>
          </w:p>
        </w:tc>
        <w:tc>
          <w:tcPr>
            <w:tcW w:w="3175" w:type="dxa"/>
            <w:shd w:val="clear" w:color="auto" w:fill="DDD9C3" w:themeFill="background2" w:themeFillShade="E6"/>
          </w:tcPr>
          <w:p w14:paraId="4DFE558F" w14:textId="77777777" w:rsidR="0039481C" w:rsidRPr="00A31996" w:rsidRDefault="0039481C" w:rsidP="009D60B2">
            <w:pPr>
              <w:pStyle w:val="TableText"/>
              <w:jc w:val="left"/>
            </w:pPr>
            <w:r>
              <w:t>Dokument</w:t>
            </w:r>
          </w:p>
        </w:tc>
        <w:tc>
          <w:tcPr>
            <w:tcW w:w="2189" w:type="dxa"/>
            <w:shd w:val="clear" w:color="auto" w:fill="DDD9C3" w:themeFill="background2" w:themeFillShade="E6"/>
          </w:tcPr>
          <w:p w14:paraId="312523B2" w14:textId="77777777" w:rsidR="0039481C" w:rsidRPr="00A31996" w:rsidRDefault="0039481C" w:rsidP="0039481C">
            <w:pPr>
              <w:pStyle w:val="TableText"/>
            </w:pPr>
            <w:r>
              <w:t>Kommentar</w:t>
            </w:r>
          </w:p>
        </w:tc>
        <w:tc>
          <w:tcPr>
            <w:tcW w:w="3765" w:type="dxa"/>
            <w:shd w:val="clear" w:color="auto" w:fill="DDD9C3" w:themeFill="background2" w:themeFillShade="E6"/>
          </w:tcPr>
          <w:p w14:paraId="78D727D8" w14:textId="77777777" w:rsidR="0039481C" w:rsidRPr="00A31996" w:rsidRDefault="0039481C" w:rsidP="009D60B2">
            <w:pPr>
              <w:pStyle w:val="TableText"/>
              <w:jc w:val="left"/>
            </w:pPr>
            <w:r>
              <w:t>Länk</w:t>
            </w:r>
          </w:p>
        </w:tc>
      </w:tr>
      <w:tr w:rsidR="0039481C" w14:paraId="325614C7" w14:textId="77777777" w:rsidTr="002F725C">
        <w:tc>
          <w:tcPr>
            <w:tcW w:w="964" w:type="dxa"/>
          </w:tcPr>
          <w:p w14:paraId="09FD89D6" w14:textId="77777777" w:rsidR="0039481C" w:rsidRDefault="0039481C" w:rsidP="0039481C">
            <w:pPr>
              <w:pStyle w:val="TableText"/>
            </w:pPr>
            <w:r>
              <w:t>R1</w:t>
            </w:r>
          </w:p>
        </w:tc>
        <w:tc>
          <w:tcPr>
            <w:tcW w:w="3175" w:type="dxa"/>
          </w:tcPr>
          <w:p w14:paraId="5E9D8C77" w14:textId="5430982F" w:rsidR="0039481C" w:rsidRPr="00A81EBC" w:rsidRDefault="0039481C" w:rsidP="009D60B2">
            <w:pPr>
              <w:rPr>
                <w:sz w:val="56"/>
                <w:lang w:val="en-GB"/>
              </w:rPr>
            </w:pPr>
            <w:r w:rsidRPr="00A14E82">
              <w:rPr>
                <w:lang w:val="en-US"/>
                <w:rPrChange w:id="281" w:author="Robert Lundmark" w:date="2014-10-13T16:36:00Z">
                  <w:rPr/>
                </w:rPrChange>
              </w:rPr>
              <w:t xml:space="preserve">Arkitekturella beslut – </w:t>
            </w:r>
            <w:r w:rsidR="009D60B2">
              <w:rPr>
                <w:lang w:val="en-GB"/>
              </w:rPr>
              <w:t>infrastructure:directory:</w:t>
            </w:r>
            <w:r w:rsidR="00165000">
              <w:rPr>
                <w:lang w:val="en-GB"/>
              </w:rPr>
              <w:t>employee</w:t>
            </w:r>
          </w:p>
        </w:tc>
        <w:tc>
          <w:tcPr>
            <w:tcW w:w="2189" w:type="dxa"/>
          </w:tcPr>
          <w:p w14:paraId="5D229422" w14:textId="5CC037F1" w:rsidR="0039481C" w:rsidRDefault="009D60B2" w:rsidP="00DD39CD">
            <w:pPr>
              <w:pStyle w:val="TableText"/>
              <w:jc w:val="left"/>
            </w:pPr>
            <w:r>
              <w:t xml:space="preserve">Version </w:t>
            </w:r>
            <w:r w:rsidR="00DD39CD">
              <w:t>1.0_RC4</w:t>
            </w:r>
            <w:r w:rsidR="002F725C">
              <w:t>, 2014-</w:t>
            </w:r>
            <w:r w:rsidR="00DD39CD">
              <w:t>09-05</w:t>
            </w:r>
          </w:p>
        </w:tc>
        <w:tc>
          <w:tcPr>
            <w:tcW w:w="3765" w:type="dxa"/>
          </w:tcPr>
          <w:p w14:paraId="1299D391" w14:textId="4944BBCC" w:rsidR="0039481C" w:rsidRDefault="005B1401" w:rsidP="009D60B2">
            <w:pPr>
              <w:pStyle w:val="TableText"/>
              <w:jc w:val="left"/>
            </w:pPr>
            <w:r>
              <w:fldChar w:fldCharType="begin"/>
            </w:r>
            <w:r>
              <w:instrText xml:space="preserve"> HYPERLINK "http://rivta.se/domains/infrastructure_directory_organization.html" </w:instrText>
            </w:r>
            <w:ins w:id="282" w:author="Robert Lundmark" w:date="2014-10-22T12:26:00Z"/>
            <w:r>
              <w:fldChar w:fldCharType="separate"/>
            </w:r>
            <w:r w:rsidR="002F725C" w:rsidRPr="000A5B54">
              <w:rPr>
                <w:rStyle w:val="Hyperlink"/>
              </w:rPr>
              <w:t>http://rivta.se/domains/infrastructure_directory_</w:t>
            </w:r>
            <w:r w:rsidR="00165000">
              <w:rPr>
                <w:rStyle w:val="Hyperlink"/>
              </w:rPr>
              <w:t>employee</w:t>
            </w:r>
            <w:r w:rsidR="002F725C" w:rsidRPr="000A5B54">
              <w:rPr>
                <w:rStyle w:val="Hyperlink"/>
              </w:rPr>
              <w:t>.html</w:t>
            </w:r>
            <w:r>
              <w:rPr>
                <w:rStyle w:val="Hyperlink"/>
              </w:rPr>
              <w:fldChar w:fldCharType="end"/>
            </w:r>
            <w:r w:rsidR="002F725C">
              <w:t xml:space="preserve">  </w:t>
            </w:r>
          </w:p>
        </w:tc>
      </w:tr>
      <w:tr w:rsidR="0039481C" w14:paraId="0C18DF95" w14:textId="77777777" w:rsidTr="002F725C">
        <w:tc>
          <w:tcPr>
            <w:tcW w:w="964" w:type="dxa"/>
          </w:tcPr>
          <w:p w14:paraId="2B67EB7D" w14:textId="77777777" w:rsidR="0039481C" w:rsidRDefault="0039481C" w:rsidP="0039481C">
            <w:pPr>
              <w:pStyle w:val="TableText"/>
            </w:pPr>
            <w:r>
              <w:t>R2</w:t>
            </w:r>
          </w:p>
        </w:tc>
        <w:tc>
          <w:tcPr>
            <w:tcW w:w="3175" w:type="dxa"/>
          </w:tcPr>
          <w:p w14:paraId="4CC1E20B" w14:textId="77777777" w:rsidR="0039481C" w:rsidRDefault="0039481C" w:rsidP="009D60B2">
            <w:pPr>
              <w:pStyle w:val="TableText"/>
              <w:jc w:val="left"/>
            </w:pPr>
            <w:r>
              <w:t>RIVTA flera dokument</w:t>
            </w:r>
          </w:p>
        </w:tc>
        <w:tc>
          <w:tcPr>
            <w:tcW w:w="2189" w:type="dxa"/>
          </w:tcPr>
          <w:p w14:paraId="45098C59" w14:textId="77777777" w:rsidR="0039481C" w:rsidRDefault="0039481C" w:rsidP="002F725C">
            <w:pPr>
              <w:pStyle w:val="TableText"/>
              <w:jc w:val="left"/>
            </w:pPr>
            <w:r>
              <w:t>Finns på Webben</w:t>
            </w:r>
          </w:p>
        </w:tc>
        <w:tc>
          <w:tcPr>
            <w:tcW w:w="3765" w:type="dxa"/>
          </w:tcPr>
          <w:p w14:paraId="1A5A0FB2" w14:textId="77777777" w:rsidR="0039481C" w:rsidRPr="00A16E37" w:rsidRDefault="005B1401" w:rsidP="009D60B2">
            <w:pPr>
              <w:pStyle w:val="TableText"/>
              <w:jc w:val="left"/>
            </w:pPr>
            <w:r>
              <w:fldChar w:fldCharType="begin"/>
            </w:r>
            <w:r>
              <w:instrText xml:space="preserve"> HYPERLINK "http://rivta.se/" </w:instrText>
            </w:r>
            <w:ins w:id="283" w:author="Robert Lundmark" w:date="2014-10-22T12:26:00Z"/>
            <w:r>
              <w:fldChar w:fldCharType="separate"/>
            </w:r>
            <w:r w:rsidR="0039481C" w:rsidRPr="009E39E2">
              <w:rPr>
                <w:rStyle w:val="Hyperlink"/>
              </w:rPr>
              <w:t>http://rivta.se/</w:t>
            </w:r>
            <w:r>
              <w:rPr>
                <w:rStyle w:val="Hyperlink"/>
              </w:rPr>
              <w:fldChar w:fldCharType="end"/>
            </w:r>
            <w:r w:rsidR="0039481C">
              <w:t xml:space="preserve"> </w:t>
            </w:r>
          </w:p>
        </w:tc>
      </w:tr>
      <w:tr w:rsidR="009D60B2" w:rsidRPr="00DF7196" w14:paraId="1EC0306F" w14:textId="77777777" w:rsidTr="002F725C">
        <w:tc>
          <w:tcPr>
            <w:tcW w:w="964" w:type="dxa"/>
            <w:tcBorders>
              <w:top w:val="single" w:sz="6" w:space="0" w:color="auto"/>
              <w:left w:val="single" w:sz="6" w:space="0" w:color="auto"/>
              <w:bottom w:val="single" w:sz="6" w:space="0" w:color="auto"/>
              <w:right w:val="single" w:sz="6" w:space="0" w:color="auto"/>
            </w:tcBorders>
          </w:tcPr>
          <w:p w14:paraId="5D793338" w14:textId="77777777" w:rsidR="009D60B2" w:rsidRPr="00DF7196" w:rsidRDefault="009D60B2" w:rsidP="000105E5">
            <w:pPr>
              <w:pStyle w:val="TableText"/>
            </w:pPr>
            <w:bookmarkStart w:id="284" w:name="R3"/>
            <w:r w:rsidRPr="00DF7196">
              <w:t>R3</w:t>
            </w:r>
            <w:bookmarkEnd w:id="284"/>
          </w:p>
        </w:tc>
        <w:tc>
          <w:tcPr>
            <w:tcW w:w="3175" w:type="dxa"/>
            <w:tcBorders>
              <w:top w:val="single" w:sz="6" w:space="0" w:color="auto"/>
              <w:left w:val="single" w:sz="6" w:space="0" w:color="auto"/>
              <w:bottom w:val="single" w:sz="6" w:space="0" w:color="auto"/>
              <w:right w:val="single" w:sz="6" w:space="0" w:color="auto"/>
            </w:tcBorders>
          </w:tcPr>
          <w:p w14:paraId="0DAEDDEA" w14:textId="77777777" w:rsidR="009D60B2" w:rsidRPr="00DF7196" w:rsidRDefault="009D60B2" w:rsidP="009D60B2">
            <w:pPr>
              <w:pStyle w:val="TableText"/>
              <w:jc w:val="left"/>
            </w:pPr>
            <w:r w:rsidRPr="00DF7196">
              <w:t xml:space="preserve">CeHis Råd Utlämnande av information från HSA </w:t>
            </w:r>
          </w:p>
        </w:tc>
        <w:tc>
          <w:tcPr>
            <w:tcW w:w="2189" w:type="dxa"/>
            <w:tcBorders>
              <w:top w:val="single" w:sz="6" w:space="0" w:color="auto"/>
              <w:left w:val="single" w:sz="6" w:space="0" w:color="auto"/>
              <w:bottom w:val="single" w:sz="6" w:space="0" w:color="auto"/>
              <w:right w:val="single" w:sz="6" w:space="0" w:color="auto"/>
            </w:tcBorders>
          </w:tcPr>
          <w:p w14:paraId="08840312" w14:textId="77777777" w:rsidR="009D60B2" w:rsidRPr="00DF7196" w:rsidRDefault="009D60B2" w:rsidP="002F725C">
            <w:pPr>
              <w:pStyle w:val="TableText"/>
              <w:jc w:val="left"/>
            </w:pPr>
            <w:r w:rsidRPr="00DF7196">
              <w:t>Version 1.0, 2013-04-25</w:t>
            </w:r>
          </w:p>
        </w:tc>
        <w:tc>
          <w:tcPr>
            <w:tcW w:w="3765" w:type="dxa"/>
            <w:tcBorders>
              <w:top w:val="single" w:sz="6" w:space="0" w:color="auto"/>
              <w:left w:val="single" w:sz="6" w:space="0" w:color="auto"/>
              <w:bottom w:val="single" w:sz="6" w:space="0" w:color="auto"/>
              <w:right w:val="single" w:sz="6" w:space="0" w:color="auto"/>
            </w:tcBorders>
          </w:tcPr>
          <w:p w14:paraId="4B7691B2" w14:textId="3DF8EE60" w:rsidR="009D60B2" w:rsidRPr="00DF7196" w:rsidRDefault="005B1401" w:rsidP="00A81EBC">
            <w:pPr>
              <w:pStyle w:val="TableText"/>
              <w:jc w:val="left"/>
            </w:pPr>
            <w:r>
              <w:fldChar w:fldCharType="begin"/>
            </w:r>
            <w:r>
              <w:instrText xml:space="preserve"> HYPERLINK "http://www.inera.se/hsa" </w:instrText>
            </w:r>
            <w:ins w:id="285" w:author="Robert Lundmark" w:date="2014-10-22T12:26:00Z"/>
            <w:r>
              <w:fldChar w:fldCharType="separate"/>
            </w:r>
            <w:r w:rsidR="00A81EBC" w:rsidRPr="009D60B2">
              <w:rPr>
                <w:rStyle w:val="Hyperlink"/>
              </w:rPr>
              <w:t>www.inera.se/hsa</w:t>
            </w:r>
            <w:r>
              <w:rPr>
                <w:rStyle w:val="Hyperlink"/>
              </w:rPr>
              <w:fldChar w:fldCharType="end"/>
            </w:r>
            <w:r w:rsidR="00A81EBC" w:rsidRPr="009D60B2">
              <w:rPr>
                <w:rStyle w:val="Hyperlink"/>
                <w:color w:val="auto"/>
                <w:u w:val="none"/>
              </w:rPr>
              <w:t>,</w:t>
            </w:r>
            <w:r w:rsidR="00A81EBC" w:rsidRPr="00DF7196">
              <w:t xml:space="preserve"> unde</w:t>
            </w:r>
            <w:r w:rsidR="00A81EBC">
              <w:t>r Dokument och Stödjande</w:t>
            </w:r>
          </w:p>
        </w:tc>
      </w:tr>
      <w:tr w:rsidR="009D60B2" w:rsidRPr="00DF7196" w14:paraId="256BA845" w14:textId="77777777" w:rsidTr="002F725C">
        <w:tc>
          <w:tcPr>
            <w:tcW w:w="964" w:type="dxa"/>
            <w:tcBorders>
              <w:top w:val="single" w:sz="6" w:space="0" w:color="auto"/>
              <w:left w:val="single" w:sz="6" w:space="0" w:color="auto"/>
              <w:bottom w:val="single" w:sz="6" w:space="0" w:color="auto"/>
              <w:right w:val="single" w:sz="6" w:space="0" w:color="auto"/>
            </w:tcBorders>
          </w:tcPr>
          <w:p w14:paraId="4E0ED2D6" w14:textId="77777777" w:rsidR="009D60B2" w:rsidRPr="00DF7196" w:rsidRDefault="009D60B2" w:rsidP="000105E5">
            <w:pPr>
              <w:pStyle w:val="TableText"/>
            </w:pPr>
            <w:bookmarkStart w:id="286" w:name="R4"/>
            <w:r w:rsidRPr="00DF7196">
              <w:t>R4</w:t>
            </w:r>
            <w:bookmarkEnd w:id="286"/>
          </w:p>
        </w:tc>
        <w:tc>
          <w:tcPr>
            <w:tcW w:w="3175" w:type="dxa"/>
            <w:tcBorders>
              <w:top w:val="single" w:sz="6" w:space="0" w:color="auto"/>
              <w:left w:val="single" w:sz="6" w:space="0" w:color="auto"/>
              <w:bottom w:val="single" w:sz="6" w:space="0" w:color="auto"/>
              <w:right w:val="single" w:sz="6" w:space="0" w:color="auto"/>
            </w:tcBorders>
          </w:tcPr>
          <w:p w14:paraId="29BB44A5" w14:textId="77777777" w:rsidR="009D60B2" w:rsidRPr="00DF7196" w:rsidRDefault="009D60B2" w:rsidP="009D60B2">
            <w:pPr>
              <w:pStyle w:val="TableText"/>
              <w:jc w:val="left"/>
            </w:pPr>
            <w:r w:rsidRPr="00DF7196">
              <w:t>Tillitsramverk: HSA-policy</w:t>
            </w:r>
          </w:p>
        </w:tc>
        <w:tc>
          <w:tcPr>
            <w:tcW w:w="2189" w:type="dxa"/>
            <w:tcBorders>
              <w:top w:val="single" w:sz="6" w:space="0" w:color="auto"/>
              <w:left w:val="single" w:sz="6" w:space="0" w:color="auto"/>
              <w:bottom w:val="single" w:sz="6" w:space="0" w:color="auto"/>
              <w:right w:val="single" w:sz="6" w:space="0" w:color="auto"/>
            </w:tcBorders>
          </w:tcPr>
          <w:p w14:paraId="10452CCF" w14:textId="77777777" w:rsidR="009D60B2" w:rsidRPr="00DF7196" w:rsidRDefault="009D60B2" w:rsidP="002F725C">
            <w:pPr>
              <w:pStyle w:val="TableText"/>
              <w:jc w:val="left"/>
            </w:pPr>
            <w:r w:rsidRPr="00DF7196">
              <w:t>Version 3.6, 2013-02-05</w:t>
            </w:r>
          </w:p>
        </w:tc>
        <w:tc>
          <w:tcPr>
            <w:tcW w:w="3765" w:type="dxa"/>
            <w:tcBorders>
              <w:top w:val="single" w:sz="6" w:space="0" w:color="auto"/>
              <w:left w:val="single" w:sz="6" w:space="0" w:color="auto"/>
              <w:bottom w:val="single" w:sz="6" w:space="0" w:color="auto"/>
              <w:right w:val="single" w:sz="6" w:space="0" w:color="auto"/>
            </w:tcBorders>
          </w:tcPr>
          <w:p w14:paraId="48D4C3E3" w14:textId="5C6B0BEC" w:rsidR="009D60B2" w:rsidRPr="00DF7196" w:rsidRDefault="005B1401" w:rsidP="009D60B2">
            <w:pPr>
              <w:pStyle w:val="TableText"/>
              <w:jc w:val="left"/>
            </w:pPr>
            <w:r>
              <w:fldChar w:fldCharType="begin"/>
            </w:r>
            <w:r>
              <w:instrText xml:space="preserve"> HYPERLINK "http://www.inera.se/hsa" </w:instrText>
            </w:r>
            <w:ins w:id="287" w:author="Robert Lundmark" w:date="2014-10-22T12:26:00Z"/>
            <w:r>
              <w:fldChar w:fldCharType="separate"/>
            </w:r>
            <w:r w:rsidR="009D60B2" w:rsidRPr="009D60B2">
              <w:rPr>
                <w:rStyle w:val="Hyperlink"/>
              </w:rPr>
              <w:t>www.inera.se/hsa</w:t>
            </w:r>
            <w:r>
              <w:rPr>
                <w:rStyle w:val="Hyperlink"/>
              </w:rPr>
              <w:fldChar w:fldCharType="end"/>
            </w:r>
            <w:r w:rsidR="009D60B2" w:rsidRPr="009D60B2">
              <w:rPr>
                <w:rStyle w:val="Hyperlink"/>
                <w:color w:val="auto"/>
                <w:u w:val="none"/>
              </w:rPr>
              <w:t>,</w:t>
            </w:r>
            <w:r w:rsidR="009D60B2" w:rsidRPr="00DF7196">
              <w:t xml:space="preserve"> under Dokument</w:t>
            </w:r>
            <w:r w:rsidR="009D60B2">
              <w:t xml:space="preserve"> och Avtal</w:t>
            </w:r>
          </w:p>
        </w:tc>
      </w:tr>
      <w:tr w:rsidR="009D60B2" w:rsidRPr="00DF7196" w14:paraId="6EBA9C7E" w14:textId="77777777" w:rsidTr="002F725C">
        <w:tc>
          <w:tcPr>
            <w:tcW w:w="964" w:type="dxa"/>
            <w:tcBorders>
              <w:top w:val="single" w:sz="6" w:space="0" w:color="auto"/>
              <w:left w:val="single" w:sz="6" w:space="0" w:color="auto"/>
              <w:bottom w:val="single" w:sz="6" w:space="0" w:color="auto"/>
              <w:right w:val="single" w:sz="6" w:space="0" w:color="auto"/>
            </w:tcBorders>
          </w:tcPr>
          <w:p w14:paraId="2E231983" w14:textId="77777777" w:rsidR="009D60B2" w:rsidRPr="00DF7196" w:rsidRDefault="009D60B2" w:rsidP="000105E5">
            <w:pPr>
              <w:pStyle w:val="TableText"/>
            </w:pPr>
            <w:bookmarkStart w:id="288" w:name="R5"/>
            <w:r w:rsidRPr="00DF7196">
              <w:t>R</w:t>
            </w:r>
            <w:r>
              <w:t>5</w:t>
            </w:r>
            <w:bookmarkEnd w:id="288"/>
          </w:p>
        </w:tc>
        <w:tc>
          <w:tcPr>
            <w:tcW w:w="3175" w:type="dxa"/>
            <w:tcBorders>
              <w:top w:val="single" w:sz="6" w:space="0" w:color="auto"/>
              <w:left w:val="single" w:sz="6" w:space="0" w:color="auto"/>
              <w:bottom w:val="single" w:sz="6" w:space="0" w:color="auto"/>
              <w:right w:val="single" w:sz="6" w:space="0" w:color="auto"/>
            </w:tcBorders>
          </w:tcPr>
          <w:p w14:paraId="13968425" w14:textId="77777777" w:rsidR="009D60B2" w:rsidRPr="00DF7196" w:rsidRDefault="009D60B2" w:rsidP="009D60B2">
            <w:pPr>
              <w:pStyle w:val="TableText"/>
              <w:jc w:val="left"/>
            </w:pPr>
            <w:r w:rsidRPr="00DF7196">
              <w:t>RIV Informationsspecifikation HSA Struktur och innehåll</w:t>
            </w:r>
          </w:p>
        </w:tc>
        <w:tc>
          <w:tcPr>
            <w:tcW w:w="2189" w:type="dxa"/>
            <w:tcBorders>
              <w:top w:val="single" w:sz="6" w:space="0" w:color="auto"/>
              <w:left w:val="single" w:sz="6" w:space="0" w:color="auto"/>
              <w:bottom w:val="single" w:sz="6" w:space="0" w:color="auto"/>
              <w:right w:val="single" w:sz="6" w:space="0" w:color="auto"/>
            </w:tcBorders>
          </w:tcPr>
          <w:p w14:paraId="105832D8" w14:textId="0109C910" w:rsidR="009D60B2" w:rsidRPr="00DF7196" w:rsidRDefault="009D60B2" w:rsidP="002F725C">
            <w:pPr>
              <w:pStyle w:val="TableText"/>
              <w:jc w:val="left"/>
            </w:pPr>
            <w:r>
              <w:t>Version 4.</w:t>
            </w:r>
            <w:r w:rsidR="00A81EBC">
              <w:t>3</w:t>
            </w:r>
            <w:r w:rsidRPr="00DF7196">
              <w:t xml:space="preserve">, </w:t>
            </w:r>
            <w:r w:rsidR="00A81EBC">
              <w:t>2014-04-29</w:t>
            </w:r>
          </w:p>
        </w:tc>
        <w:tc>
          <w:tcPr>
            <w:tcW w:w="3765" w:type="dxa"/>
            <w:tcBorders>
              <w:top w:val="single" w:sz="6" w:space="0" w:color="auto"/>
              <w:left w:val="single" w:sz="6" w:space="0" w:color="auto"/>
              <w:bottom w:val="single" w:sz="6" w:space="0" w:color="auto"/>
              <w:right w:val="single" w:sz="6" w:space="0" w:color="auto"/>
            </w:tcBorders>
          </w:tcPr>
          <w:p w14:paraId="22A3532D" w14:textId="7A159278" w:rsidR="009D60B2" w:rsidRPr="00DF7196" w:rsidRDefault="005B1401" w:rsidP="009D60B2">
            <w:pPr>
              <w:pStyle w:val="TableText"/>
              <w:jc w:val="left"/>
            </w:pPr>
            <w:r>
              <w:fldChar w:fldCharType="begin"/>
            </w:r>
            <w:r>
              <w:instrText xml:space="preserve"> HYPERLINK "http://www.inera.se/hsa" </w:instrText>
            </w:r>
            <w:ins w:id="289" w:author="Robert Lundmark" w:date="2014-10-22T12:26:00Z"/>
            <w:r>
              <w:fldChar w:fldCharType="separate"/>
            </w:r>
            <w:r w:rsidR="009D60B2" w:rsidRPr="009D60B2">
              <w:rPr>
                <w:rStyle w:val="Hyperlink"/>
              </w:rPr>
              <w:t>www.inera.se/hsa</w:t>
            </w:r>
            <w:r>
              <w:rPr>
                <w:rStyle w:val="Hyperlink"/>
              </w:rPr>
              <w:fldChar w:fldCharType="end"/>
            </w:r>
            <w:r w:rsidR="009D60B2" w:rsidRPr="009D60B2">
              <w:rPr>
                <w:rStyle w:val="Hyperlink"/>
                <w:color w:val="auto"/>
                <w:u w:val="none"/>
              </w:rPr>
              <w:t>,</w:t>
            </w:r>
            <w:r w:rsidR="009D60B2" w:rsidRPr="00DF7196">
              <w:t xml:space="preserve"> unde</w:t>
            </w:r>
            <w:r w:rsidR="00A81EBC">
              <w:t>r Dokument och Styrande</w:t>
            </w:r>
          </w:p>
        </w:tc>
      </w:tr>
      <w:tr w:rsidR="009D60B2" w:rsidRPr="00DF7196" w14:paraId="399F82F7" w14:textId="77777777" w:rsidTr="002F725C">
        <w:tc>
          <w:tcPr>
            <w:tcW w:w="964" w:type="dxa"/>
            <w:tcBorders>
              <w:top w:val="single" w:sz="6" w:space="0" w:color="auto"/>
              <w:left w:val="single" w:sz="6" w:space="0" w:color="auto"/>
              <w:bottom w:val="single" w:sz="6" w:space="0" w:color="auto"/>
              <w:right w:val="single" w:sz="6" w:space="0" w:color="auto"/>
            </w:tcBorders>
          </w:tcPr>
          <w:p w14:paraId="081281FE" w14:textId="77777777" w:rsidR="009D60B2" w:rsidRPr="00DF7196" w:rsidRDefault="009D60B2" w:rsidP="000105E5">
            <w:pPr>
              <w:pStyle w:val="TableText"/>
            </w:pPr>
            <w:bookmarkStart w:id="290" w:name="R6"/>
            <w:r w:rsidRPr="00DF7196">
              <w:t>R</w:t>
            </w:r>
            <w:r>
              <w:t>6</w:t>
            </w:r>
            <w:bookmarkEnd w:id="290"/>
          </w:p>
        </w:tc>
        <w:tc>
          <w:tcPr>
            <w:tcW w:w="3175" w:type="dxa"/>
            <w:tcBorders>
              <w:top w:val="single" w:sz="6" w:space="0" w:color="auto"/>
              <w:left w:val="single" w:sz="6" w:space="0" w:color="auto"/>
              <w:bottom w:val="single" w:sz="6" w:space="0" w:color="auto"/>
              <w:right w:val="single" w:sz="6" w:space="0" w:color="auto"/>
            </w:tcBorders>
          </w:tcPr>
          <w:p w14:paraId="49119642" w14:textId="77777777" w:rsidR="009D60B2" w:rsidRPr="00DF7196" w:rsidRDefault="009D60B2" w:rsidP="009D60B2">
            <w:pPr>
              <w:pStyle w:val="TableText"/>
              <w:jc w:val="left"/>
            </w:pPr>
            <w:r w:rsidRPr="00DF7196">
              <w:t>Behörighetsmodell för hälso- och sjukvården</w:t>
            </w:r>
          </w:p>
        </w:tc>
        <w:tc>
          <w:tcPr>
            <w:tcW w:w="2189" w:type="dxa"/>
            <w:tcBorders>
              <w:top w:val="single" w:sz="6" w:space="0" w:color="auto"/>
              <w:left w:val="single" w:sz="6" w:space="0" w:color="auto"/>
              <w:bottom w:val="single" w:sz="6" w:space="0" w:color="auto"/>
              <w:right w:val="single" w:sz="6" w:space="0" w:color="auto"/>
            </w:tcBorders>
          </w:tcPr>
          <w:p w14:paraId="42BE4987" w14:textId="77777777" w:rsidR="009D60B2" w:rsidRPr="00DF7196" w:rsidRDefault="009D60B2" w:rsidP="002F725C">
            <w:pPr>
              <w:pStyle w:val="TableText"/>
              <w:jc w:val="left"/>
            </w:pPr>
            <w:r w:rsidRPr="00DF7196">
              <w:t>Version 1.0, 2011-12-09</w:t>
            </w:r>
          </w:p>
        </w:tc>
        <w:tc>
          <w:tcPr>
            <w:tcW w:w="3765" w:type="dxa"/>
            <w:tcBorders>
              <w:top w:val="single" w:sz="6" w:space="0" w:color="auto"/>
              <w:left w:val="single" w:sz="6" w:space="0" w:color="auto"/>
              <w:bottom w:val="single" w:sz="6" w:space="0" w:color="auto"/>
              <w:right w:val="single" w:sz="6" w:space="0" w:color="auto"/>
            </w:tcBorders>
          </w:tcPr>
          <w:p w14:paraId="19179AEF" w14:textId="77777777" w:rsidR="009D60B2" w:rsidRPr="00DF7196" w:rsidRDefault="005B1401" w:rsidP="009D60B2">
            <w:pPr>
              <w:pStyle w:val="TableText"/>
              <w:jc w:val="left"/>
            </w:pPr>
            <w:r>
              <w:fldChar w:fldCharType="begin"/>
            </w:r>
            <w:r>
              <w:instrText xml:space="preserve"> HYPERLINK "http://www.inera.se/hsa" </w:instrText>
            </w:r>
            <w:ins w:id="291" w:author="Robert Lundmark" w:date="2014-10-22T12:26:00Z"/>
            <w:r>
              <w:fldChar w:fldCharType="separate"/>
            </w:r>
            <w:r w:rsidR="009D60B2" w:rsidRPr="009D60B2">
              <w:rPr>
                <w:rStyle w:val="Hyperlink"/>
              </w:rPr>
              <w:t>www.inera.se/hsa</w:t>
            </w:r>
            <w:r>
              <w:rPr>
                <w:rStyle w:val="Hyperlink"/>
              </w:rPr>
              <w:fldChar w:fldCharType="end"/>
            </w:r>
            <w:r w:rsidR="009D60B2" w:rsidRPr="009D60B2">
              <w:rPr>
                <w:rStyle w:val="Hyperlink"/>
                <w:color w:val="auto"/>
                <w:u w:val="none"/>
              </w:rPr>
              <w:t>,</w:t>
            </w:r>
            <w:r w:rsidR="009D60B2" w:rsidRPr="00DF7196">
              <w:t xml:space="preserve"> under Behörighetsmodell</w:t>
            </w:r>
          </w:p>
        </w:tc>
      </w:tr>
    </w:tbl>
    <w:p w14:paraId="31460848" w14:textId="77777777" w:rsidR="0039481C" w:rsidRPr="00340B65" w:rsidRDefault="0039481C" w:rsidP="0039481C">
      <w:pPr>
        <w:rPr>
          <w:b/>
        </w:rPr>
      </w:pPr>
    </w:p>
    <w:p w14:paraId="66B891FD" w14:textId="77777777" w:rsidR="0039481C" w:rsidRPr="00030D6C" w:rsidRDefault="0039481C" w:rsidP="0039481C">
      <w:pPr>
        <w:spacing w:line="240" w:lineRule="auto"/>
        <w:rPr>
          <w:rFonts w:eastAsia="Times New Roman"/>
          <w:bCs/>
          <w:sz w:val="30"/>
          <w:szCs w:val="28"/>
        </w:rPr>
      </w:pPr>
      <w:r>
        <w:rPr>
          <w:b/>
        </w:rPr>
        <w:t>Förkortningar</w:t>
      </w:r>
    </w:p>
    <w:p w14:paraId="51C57CF6"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88"/>
        <w:gridCol w:w="3827"/>
        <w:gridCol w:w="4678"/>
      </w:tblGrid>
      <w:tr w:rsidR="0039481C" w14:paraId="034BBC99" w14:textId="77777777" w:rsidTr="0039481C">
        <w:tc>
          <w:tcPr>
            <w:tcW w:w="1588" w:type="dxa"/>
            <w:shd w:val="clear" w:color="auto" w:fill="DDD9C3" w:themeFill="background2" w:themeFillShade="E6"/>
          </w:tcPr>
          <w:p w14:paraId="2057D258" w14:textId="77777777" w:rsidR="0039481C" w:rsidRPr="00A31996" w:rsidRDefault="0039481C" w:rsidP="0039481C">
            <w:pPr>
              <w:pStyle w:val="TableText"/>
            </w:pPr>
            <w:r>
              <w:t>Förkortning</w:t>
            </w:r>
          </w:p>
        </w:tc>
        <w:tc>
          <w:tcPr>
            <w:tcW w:w="3827" w:type="dxa"/>
            <w:shd w:val="clear" w:color="auto" w:fill="DDD9C3" w:themeFill="background2" w:themeFillShade="E6"/>
          </w:tcPr>
          <w:p w14:paraId="642D3FCD" w14:textId="77777777" w:rsidR="0039481C" w:rsidRPr="00A31996" w:rsidRDefault="0039481C" w:rsidP="0039481C">
            <w:pPr>
              <w:pStyle w:val="TableText"/>
            </w:pPr>
            <w:r>
              <w:t>Betydelse</w:t>
            </w:r>
          </w:p>
        </w:tc>
        <w:tc>
          <w:tcPr>
            <w:tcW w:w="4678" w:type="dxa"/>
            <w:shd w:val="clear" w:color="auto" w:fill="DDD9C3" w:themeFill="background2" w:themeFillShade="E6"/>
          </w:tcPr>
          <w:p w14:paraId="36F58067" w14:textId="77777777" w:rsidR="0039481C" w:rsidRPr="00A31996" w:rsidRDefault="0039481C" w:rsidP="0039481C">
            <w:pPr>
              <w:pStyle w:val="TableText"/>
            </w:pPr>
            <w:r>
              <w:t>Kommentar</w:t>
            </w:r>
          </w:p>
        </w:tc>
      </w:tr>
      <w:tr w:rsidR="0039481C" w14:paraId="6BB11A88" w14:textId="77777777" w:rsidTr="0039481C">
        <w:tc>
          <w:tcPr>
            <w:tcW w:w="1588" w:type="dxa"/>
          </w:tcPr>
          <w:p w14:paraId="0B8EF082" w14:textId="77777777" w:rsidR="0039481C" w:rsidRDefault="0039481C" w:rsidP="0039481C">
            <w:pPr>
              <w:pStyle w:val="TableText"/>
            </w:pPr>
          </w:p>
        </w:tc>
        <w:tc>
          <w:tcPr>
            <w:tcW w:w="3827" w:type="dxa"/>
          </w:tcPr>
          <w:p w14:paraId="05AD642E" w14:textId="77777777" w:rsidR="0039481C" w:rsidRDefault="0039481C" w:rsidP="0039481C">
            <w:pPr>
              <w:pStyle w:val="TableText"/>
            </w:pPr>
          </w:p>
        </w:tc>
        <w:tc>
          <w:tcPr>
            <w:tcW w:w="4678" w:type="dxa"/>
          </w:tcPr>
          <w:p w14:paraId="67E8DE9D" w14:textId="77777777" w:rsidR="0039481C" w:rsidRDefault="0039481C" w:rsidP="0039481C">
            <w:pPr>
              <w:pStyle w:val="TableText"/>
            </w:pPr>
          </w:p>
        </w:tc>
      </w:tr>
    </w:tbl>
    <w:p w14:paraId="0453C321" w14:textId="77777777" w:rsidR="0039481C" w:rsidRPr="00340B65" w:rsidRDefault="0039481C" w:rsidP="0039481C">
      <w:pPr>
        <w:rPr>
          <w:b/>
        </w:rPr>
      </w:pPr>
    </w:p>
    <w:p w14:paraId="1C7175DF" w14:textId="77777777" w:rsidR="0039481C" w:rsidRDefault="0039481C" w:rsidP="0039481C">
      <w:pPr>
        <w:spacing w:line="240" w:lineRule="auto"/>
        <w:rPr>
          <w:rFonts w:eastAsia="Times New Roman"/>
          <w:bCs/>
          <w:sz w:val="30"/>
          <w:szCs w:val="28"/>
        </w:rPr>
      </w:pPr>
      <w:r>
        <w:br w:type="page"/>
      </w:r>
    </w:p>
    <w:p w14:paraId="47C3BE48" w14:textId="77777777" w:rsidR="0039481C" w:rsidRDefault="0039481C" w:rsidP="0039481C">
      <w:pPr>
        <w:pStyle w:val="Heading1"/>
        <w:numPr>
          <w:ilvl w:val="0"/>
          <w:numId w:val="0"/>
        </w:numPr>
        <w:ind w:left="432"/>
      </w:pPr>
    </w:p>
    <w:p w14:paraId="3B67BAEE" w14:textId="77777777" w:rsidR="0039481C" w:rsidRDefault="0039481C" w:rsidP="0039481C">
      <w:pPr>
        <w:pStyle w:val="Heading1"/>
      </w:pPr>
      <w:bookmarkStart w:id="292" w:name="_Toc357754843"/>
      <w:bookmarkStart w:id="293" w:name="_Toc243452541"/>
      <w:bookmarkStart w:id="294" w:name="_Toc401744146"/>
      <w:r>
        <w:t>Inledning</w:t>
      </w:r>
      <w:bookmarkEnd w:id="292"/>
      <w:bookmarkEnd w:id="293"/>
      <w:bookmarkEnd w:id="294"/>
    </w:p>
    <w:p w14:paraId="2D24C461" w14:textId="028579B9" w:rsidR="0039481C" w:rsidRPr="009D60B2" w:rsidRDefault="0039481C" w:rsidP="0039481C">
      <w:pPr>
        <w:tabs>
          <w:tab w:val="left" w:pos="2552"/>
        </w:tabs>
        <w:spacing w:line="240" w:lineRule="auto"/>
      </w:pPr>
      <w:r>
        <w:t>Detta är beskrivningen av tjän</w:t>
      </w:r>
      <w:r w:rsidR="009D60B2">
        <w:t xml:space="preserve">stekontrakten i tjänstedomänen </w:t>
      </w:r>
      <w:r w:rsidRPr="00344F4D">
        <w:rPr>
          <w:color w:val="76923C" w:themeColor="accent3" w:themeShade="BF"/>
        </w:rPr>
        <w:fldChar w:fldCharType="begin"/>
      </w:r>
      <w:r w:rsidR="00EB3EAB">
        <w:rPr>
          <w:color w:val="76923C" w:themeColor="accent3" w:themeShade="BF"/>
        </w:rPr>
        <w:instrText xml:space="preserve"> DOCPROPERTY "D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1" \* MERGEFORMAT </w:instrText>
      </w:r>
      <w:r w:rsidRPr="00344F4D">
        <w:rPr>
          <w:color w:val="76923C" w:themeColor="accent3" w:themeShade="BF"/>
        </w:rPr>
        <w:fldChar w:fldCharType="separate"/>
      </w:r>
      <w:ins w:id="295" w:author="Robert Lundmark" w:date="2014-10-22T12:26:00Z">
        <w:r w:rsidR="000461AF" w:rsidRPr="000461AF">
          <w:rPr>
            <w:b/>
            <w:color w:val="76923C" w:themeColor="accent3" w:themeShade="BF"/>
            <w:rPrChange w:id="296" w:author="Robert Lundmark" w:date="2014-10-22T12:26:00Z">
              <w:rPr>
                <w:color w:val="76923C" w:themeColor="accent3" w:themeShade="BF"/>
              </w:rPr>
            </w:rPrChange>
          </w:rPr>
          <w:t>infrastructure</w:t>
        </w:r>
      </w:ins>
      <w:del w:id="297" w:author="Robert Lundmark" w:date="2014-10-22T12:26:00Z">
        <w:r w:rsidR="009D60B2" w:rsidRPr="009D60B2" w:rsidDel="000461AF">
          <w:rPr>
            <w:b/>
            <w:color w:val="76923C" w:themeColor="accent3" w:themeShade="BF"/>
          </w:rPr>
          <w:delText>infrastructure</w:delText>
        </w:r>
      </w:del>
      <w:r w:rsidRPr="00344F4D">
        <w:rPr>
          <w:color w:val="76923C" w:themeColor="accent3" w:themeShade="BF"/>
        </w:rPr>
        <w:fldChar w:fldCharType="end"/>
      </w:r>
      <w:r w:rsidRPr="00344F4D">
        <w:rPr>
          <w:color w:val="76923C" w:themeColor="accent3" w:themeShade="BF"/>
        </w:rPr>
        <w:t>:</w:t>
      </w:r>
      <w:r w:rsidRPr="00344F4D">
        <w:rPr>
          <w:color w:val="76923C" w:themeColor="accent3" w:themeShade="BF"/>
        </w:rPr>
        <w:fldChar w:fldCharType="begin"/>
      </w:r>
      <w:r w:rsidRPr="00344F4D">
        <w:rPr>
          <w:color w:val="76923C" w:themeColor="accent3" w:themeShade="BF"/>
        </w:rPr>
        <w:instrText xml:space="preserve"> DOCPROPERTY "</w:instrText>
      </w:r>
      <w:r w:rsidR="00EB3EAB">
        <w:rPr>
          <w:color w:val="76923C" w:themeColor="accent3" w:themeShade="BF"/>
        </w:rPr>
        <w:instrText>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2" \* MERGEFORMAT </w:instrText>
      </w:r>
      <w:r w:rsidRPr="00344F4D">
        <w:rPr>
          <w:color w:val="76923C" w:themeColor="accent3" w:themeShade="BF"/>
        </w:rPr>
        <w:fldChar w:fldCharType="separate"/>
      </w:r>
      <w:ins w:id="298" w:author="Robert Lundmark" w:date="2014-10-22T12:26:00Z">
        <w:r w:rsidR="000461AF" w:rsidRPr="000461AF">
          <w:rPr>
            <w:b/>
            <w:color w:val="76923C" w:themeColor="accent3" w:themeShade="BF"/>
            <w:rPrChange w:id="299" w:author="Robert Lundmark" w:date="2014-10-22T12:26:00Z">
              <w:rPr>
                <w:color w:val="76923C" w:themeColor="accent3" w:themeShade="BF"/>
              </w:rPr>
            </w:rPrChange>
          </w:rPr>
          <w:t>directory</w:t>
        </w:r>
      </w:ins>
      <w:del w:id="300" w:author="Robert Lundmark" w:date="2014-10-22T12:26:00Z">
        <w:r w:rsidR="009D60B2" w:rsidRPr="009D60B2" w:rsidDel="000461AF">
          <w:rPr>
            <w:b/>
            <w:color w:val="76923C" w:themeColor="accent3" w:themeShade="BF"/>
          </w:rPr>
          <w:delText>directory</w:delText>
        </w:r>
      </w:del>
      <w:r w:rsidRPr="00344F4D">
        <w:rPr>
          <w:color w:val="76923C" w:themeColor="accent3" w:themeShade="BF"/>
        </w:rPr>
        <w:fldChar w:fldCharType="end"/>
      </w:r>
      <w:r w:rsidRPr="00344F4D">
        <w:rPr>
          <w:color w:val="76923C" w:themeColor="accent3" w:themeShade="BF"/>
        </w:rPr>
        <w:t>:</w:t>
      </w:r>
      <w:r w:rsidRPr="00344F4D">
        <w:rPr>
          <w:color w:val="76923C" w:themeColor="accent3" w:themeShade="BF"/>
        </w:rPr>
        <w:fldChar w:fldCharType="begin"/>
      </w:r>
      <w:r w:rsidRPr="00344F4D">
        <w:rPr>
          <w:color w:val="76923C" w:themeColor="accent3" w:themeShade="BF"/>
        </w:rPr>
        <w:instrText xml:space="preserve"> DOCPROPERTY "</w:instrText>
      </w:r>
      <w:r w:rsidR="00EB3EAB">
        <w:rPr>
          <w:color w:val="76923C" w:themeColor="accent3" w:themeShade="BF"/>
        </w:rPr>
        <w:instrText>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3" \* MERGEFORMAT </w:instrText>
      </w:r>
      <w:r w:rsidRPr="00344F4D">
        <w:rPr>
          <w:color w:val="76923C" w:themeColor="accent3" w:themeShade="BF"/>
        </w:rPr>
        <w:fldChar w:fldCharType="separate"/>
      </w:r>
      <w:ins w:id="301" w:author="Robert Lundmark" w:date="2014-10-22T12:26:00Z">
        <w:r w:rsidR="000461AF" w:rsidRPr="000461AF">
          <w:rPr>
            <w:b/>
            <w:color w:val="76923C" w:themeColor="accent3" w:themeShade="BF"/>
            <w:rPrChange w:id="302" w:author="Robert Lundmark" w:date="2014-10-22T12:26:00Z">
              <w:rPr>
                <w:color w:val="76923C" w:themeColor="accent3" w:themeShade="BF"/>
              </w:rPr>
            </w:rPrChange>
          </w:rPr>
          <w:t>organization</w:t>
        </w:r>
      </w:ins>
      <w:del w:id="303" w:author="Robert Lundmark" w:date="2014-10-22T12:26:00Z">
        <w:r w:rsidR="00165000" w:rsidDel="000461AF">
          <w:rPr>
            <w:b/>
            <w:color w:val="76923C" w:themeColor="accent3" w:themeShade="BF"/>
          </w:rPr>
          <w:delText>employee</w:delText>
        </w:r>
      </w:del>
      <w:r w:rsidRPr="00344F4D">
        <w:rPr>
          <w:color w:val="76923C" w:themeColor="accent3" w:themeShade="BF"/>
        </w:rPr>
        <w:fldChar w:fldCharType="end"/>
      </w:r>
      <w:r w:rsidR="009D60B2" w:rsidRPr="009D60B2">
        <w:t>.</w:t>
      </w:r>
    </w:p>
    <w:p w14:paraId="768E9367" w14:textId="260B15F4" w:rsidR="0039481C" w:rsidRDefault="008F73AC" w:rsidP="0039481C">
      <w:r>
        <w:t xml:space="preserve">Den svenska benämningen är </w:t>
      </w:r>
      <w:r w:rsidR="0039481C" w:rsidRPr="00344F4D">
        <w:rPr>
          <w:color w:val="76923C" w:themeColor="accent3" w:themeShade="BF"/>
        </w:rPr>
        <w:fldChar w:fldCharType="begin"/>
      </w:r>
      <w:r w:rsidR="0039481C" w:rsidRPr="00344F4D">
        <w:rPr>
          <w:color w:val="76923C" w:themeColor="accent3" w:themeShade="BF"/>
        </w:rPr>
        <w:instrText xml:space="preserve"> DOCPROPERTY "svename" \* MERGEFORMAT </w:instrText>
      </w:r>
      <w:r w:rsidR="0039481C" w:rsidRPr="00344F4D">
        <w:rPr>
          <w:color w:val="76923C" w:themeColor="accent3" w:themeShade="BF"/>
        </w:rPr>
        <w:fldChar w:fldCharType="separate"/>
      </w:r>
      <w:ins w:id="304" w:author="Robert Lundmark" w:date="2014-10-22T12:26:00Z">
        <w:r w:rsidR="000461AF" w:rsidRPr="000461AF">
          <w:rPr>
            <w:b/>
            <w:color w:val="76923C" w:themeColor="accent3" w:themeShade="BF"/>
            <w:rPrChange w:id="305" w:author="Robert Lundmark" w:date="2014-10-22T12:26:00Z">
              <w:rPr>
                <w:color w:val="76923C" w:themeColor="accent3" w:themeShade="BF"/>
              </w:rPr>
            </w:rPrChange>
          </w:rPr>
          <w:t>Infrastruktur</w:t>
        </w:r>
        <w:r w:rsidR="000461AF">
          <w:rPr>
            <w:color w:val="76923C" w:themeColor="accent3" w:themeShade="BF"/>
          </w:rPr>
          <w:t xml:space="preserve"> Katalogtjänster</w:t>
        </w:r>
        <w:r w:rsidR="000461AF" w:rsidRPr="000461AF">
          <w:rPr>
            <w:b/>
            <w:color w:val="76923C" w:themeColor="accent3" w:themeShade="BF"/>
            <w:rPrChange w:id="306" w:author="Robert Lundmark" w:date="2014-10-22T12:26:00Z">
              <w:rPr>
                <w:color w:val="76923C" w:themeColor="accent3" w:themeShade="BF"/>
              </w:rPr>
            </w:rPrChange>
          </w:rPr>
          <w:t xml:space="preserve"> Organisationsuppgifter</w:t>
        </w:r>
      </w:ins>
      <w:del w:id="307" w:author="Robert Lundmark" w:date="2014-10-22T12:26:00Z">
        <w:r w:rsidR="00287812" w:rsidDel="000461AF">
          <w:rPr>
            <w:b/>
            <w:color w:val="76923C" w:themeColor="accent3" w:themeShade="BF"/>
          </w:rPr>
          <w:delText>i</w:delText>
        </w:r>
        <w:r w:rsidR="009D60B2" w:rsidRPr="009D60B2" w:rsidDel="000461AF">
          <w:rPr>
            <w:b/>
            <w:color w:val="76923C" w:themeColor="accent3" w:themeShade="BF"/>
          </w:rPr>
          <w:delText>nfrastruktur</w:delText>
        </w:r>
        <w:r w:rsidR="00287812" w:rsidDel="000461AF">
          <w:rPr>
            <w:color w:val="76923C" w:themeColor="accent3" w:themeShade="BF"/>
          </w:rPr>
          <w:delText>:k</w:delText>
        </w:r>
        <w:r w:rsidR="00287812" w:rsidDel="000461AF">
          <w:rPr>
            <w:b/>
            <w:color w:val="76923C" w:themeColor="accent3" w:themeShade="BF"/>
          </w:rPr>
          <w:delText>atalogtjänster:</w:delText>
        </w:r>
        <w:r w:rsidR="00165000" w:rsidDel="000461AF">
          <w:rPr>
            <w:b/>
            <w:color w:val="76923C" w:themeColor="accent3" w:themeShade="BF"/>
          </w:rPr>
          <w:delText>medarbetare</w:delText>
        </w:r>
      </w:del>
      <w:r w:rsidR="0039481C" w:rsidRPr="00344F4D">
        <w:rPr>
          <w:color w:val="76923C" w:themeColor="accent3" w:themeShade="BF"/>
        </w:rPr>
        <w:fldChar w:fldCharType="end"/>
      </w:r>
      <w:r w:rsidR="0039481C">
        <w:t xml:space="preserve">. </w:t>
      </w:r>
    </w:p>
    <w:p w14:paraId="60E154ED" w14:textId="0CE2579B" w:rsidR="0039481C" w:rsidRPr="0077723D" w:rsidRDefault="0039481C" w:rsidP="009D60B2">
      <w:pPr>
        <w:rPr>
          <w:color w:val="4F81BD" w:themeColor="accent1"/>
        </w:rPr>
      </w:pPr>
      <w:r>
        <w:t>Tjänstekontrakten är baserade på RIVTA 2.1 [R2] och reglerade g</w:t>
      </w:r>
      <w:r w:rsidR="009D60B2">
        <w:t>enom arkitekturella beslut [R1].</w:t>
      </w:r>
    </w:p>
    <w:p w14:paraId="3F83E2D6" w14:textId="77777777" w:rsidR="0039481C" w:rsidRDefault="0039481C" w:rsidP="0039481C"/>
    <w:p w14:paraId="41A2044F" w14:textId="77777777" w:rsidR="0039481C" w:rsidRDefault="0039481C" w:rsidP="0039481C">
      <w:r>
        <w:t xml:space="preserve">Tjänstekontraktsbeskrivningen är en kravspecifikation. Den skall fungera som ett teknikneutralt,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14:paraId="7F8C18FF" w14:textId="77777777" w:rsidR="0039481C" w:rsidRDefault="0039481C" w:rsidP="0039481C">
      <w:r>
        <w:t>Detta dokument kompletterar reglerna i de tekniska kontrakten. Tjänsteproducenter och tjänstekonsumenter ska m.a.o. följa såväl de maskintolkbara reglerna i de tekniska kontrakten, så väl som de regler som uttrycks verbalt i detta dokument.</w:t>
      </w:r>
    </w:p>
    <w:p w14:paraId="4E1FF238" w14:textId="77777777" w:rsidR="001B4A88" w:rsidRDefault="001B4A88" w:rsidP="001B4A88"/>
    <w:p w14:paraId="3A9C2111" w14:textId="77777777" w:rsidR="001B4A88" w:rsidRDefault="001B4A88" w:rsidP="001B4A88">
      <w:pPr>
        <w:pStyle w:val="Heading2"/>
      </w:pPr>
      <w:bookmarkStart w:id="308" w:name="_Toc270858505"/>
      <w:bookmarkStart w:id="309" w:name="_Toc397678564"/>
      <w:bookmarkStart w:id="310" w:name="_Toc401744147"/>
      <w:r>
        <w:t>Svenskt namn</w:t>
      </w:r>
      <w:bookmarkEnd w:id="308"/>
      <w:bookmarkEnd w:id="309"/>
      <w:bookmarkEnd w:id="310"/>
    </w:p>
    <w:p w14:paraId="12AD5109" w14:textId="5DAC1A03" w:rsidR="001B4A88" w:rsidRDefault="001B4A88" w:rsidP="001B4A88">
      <w:pPr>
        <w:rPr>
          <w:color w:val="76923C" w:themeColor="accent3" w:themeShade="BF"/>
        </w:rPr>
      </w:pPr>
      <w:r w:rsidRPr="00287812">
        <w:t>infrastruktur:katalogtjänster:</w:t>
      </w:r>
      <w:r>
        <w:t>medarbetare</w:t>
      </w:r>
    </w:p>
    <w:p w14:paraId="1E0A812A" w14:textId="6D70D629" w:rsidR="001B4A88" w:rsidRDefault="001B4A88" w:rsidP="001B4A88">
      <w:r>
        <w:t>medarbetare</w:t>
      </w:r>
    </w:p>
    <w:p w14:paraId="7C214347" w14:textId="77777777" w:rsidR="005F7E0A" w:rsidRDefault="005F7E0A" w:rsidP="0039481C"/>
    <w:p w14:paraId="773972D3" w14:textId="1E709DB1" w:rsidR="005F7E0A" w:rsidRDefault="005F7E0A" w:rsidP="005F7E0A">
      <w:pPr>
        <w:pStyle w:val="Heading2"/>
      </w:pPr>
      <w:bookmarkStart w:id="311" w:name="_Toc401744148"/>
      <w:r>
        <w:t>WEB beskrivning</w:t>
      </w:r>
      <w:bookmarkEnd w:id="311"/>
    </w:p>
    <w:p w14:paraId="569C7ED4" w14:textId="77777777" w:rsidR="00165000" w:rsidRPr="00DF7196" w:rsidRDefault="00165000" w:rsidP="00165000">
      <w:r w:rsidRPr="00DF7196">
        <w:t xml:space="preserve">Tjänstedomänens ändamål är att förse övriga tjänster med </w:t>
      </w:r>
      <w:r>
        <w:t>kvalitetssäkrade och aktuella</w:t>
      </w:r>
      <w:r w:rsidRPr="00DF7196">
        <w:t xml:space="preserve"> personuppgifter</w:t>
      </w:r>
      <w:r>
        <w:t xml:space="preserve"> om personer som är anställda inom eller arbetar på uppdrag av organisationer verksamma inom vård och omsorg</w:t>
      </w:r>
      <w:r w:rsidRPr="00DF7196">
        <w:t xml:space="preserve">. </w:t>
      </w:r>
    </w:p>
    <w:p w14:paraId="4CBA6275" w14:textId="77777777" w:rsidR="00165000" w:rsidRPr="00DF7196" w:rsidRDefault="00165000" w:rsidP="00165000">
      <w:r w:rsidRPr="00DF7196">
        <w:t>Användningsområden utgörs främst av</w:t>
      </w:r>
      <w:r>
        <w:t xml:space="preserve"> v</w:t>
      </w:r>
      <w:r w:rsidRPr="00B4721F">
        <w:t xml:space="preserve">årdprofessionens sökningar efter kontaktinformation </w:t>
      </w:r>
      <w:r>
        <w:t>och andra egenskaper</w:t>
      </w:r>
      <w:r w:rsidRPr="00B4721F">
        <w:t xml:space="preserve"> </w:t>
      </w:r>
      <w:r>
        <w:t xml:space="preserve">för </w:t>
      </w:r>
      <w:r w:rsidRPr="00B4721F">
        <w:t>personer verksamma inom vård och omsorg</w:t>
      </w:r>
      <w:r>
        <w:t xml:space="preserve">. </w:t>
      </w:r>
    </w:p>
    <w:p w14:paraId="49B357F2" w14:textId="77777777" w:rsidR="006342E6" w:rsidRPr="00DF7196" w:rsidRDefault="006342E6" w:rsidP="006342E6"/>
    <w:p w14:paraId="16EA73E6" w14:textId="77777777" w:rsidR="005F7E0A" w:rsidRPr="00CA6970" w:rsidRDefault="005F7E0A" w:rsidP="005F7E0A">
      <w:pPr>
        <w:rPr>
          <w:color w:val="4F81BD" w:themeColor="accent1"/>
        </w:rPr>
      </w:pPr>
      <w:r w:rsidRPr="00CA6970">
        <w:rPr>
          <w:color w:val="4F81BD" w:themeColor="accent1"/>
        </w:rPr>
        <w:t> </w:t>
      </w:r>
    </w:p>
    <w:p w14:paraId="231EFF6B" w14:textId="77777777" w:rsidR="005F7E0A" w:rsidRDefault="005F7E0A" w:rsidP="0039481C"/>
    <w:p w14:paraId="3CA7E7B9" w14:textId="77777777" w:rsidR="0039481C" w:rsidRDefault="0039481C" w:rsidP="0039481C"/>
    <w:p w14:paraId="10716C11" w14:textId="77777777" w:rsidR="0039481C" w:rsidRPr="00C1259D" w:rsidRDefault="0039481C" w:rsidP="0039481C">
      <w:pPr>
        <w:tabs>
          <w:tab w:val="left" w:pos="7110"/>
        </w:tabs>
      </w:pPr>
      <w:r>
        <w:rPr>
          <w:noProof/>
          <w:lang w:val="fi-FI" w:eastAsia="fi-FI"/>
        </w:rPr>
        <w:lastRenderedPageBreak/>
        <mc:AlternateContent>
          <mc:Choice Requires="wps">
            <w:drawing>
              <wp:inline distT="0" distB="0" distL="0" distR="0" wp14:anchorId="279033D0" wp14:editId="62208488">
                <wp:extent cx="5753100" cy="2197100"/>
                <wp:effectExtent l="0" t="0" r="38100" b="38100"/>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2197100"/>
                        </a:xfrm>
                        <a:prstGeom prst="rect">
                          <a:avLst/>
                        </a:prstGeom>
                        <a:solidFill>
                          <a:srgbClr val="DDDDDD"/>
                        </a:solidFill>
                        <a:ln w="9525">
                          <a:solidFill>
                            <a:srgbClr val="000000"/>
                          </a:solidFill>
                          <a:miter lim="800000"/>
                          <a:headEnd/>
                          <a:tailEnd/>
                        </a:ln>
                      </wps:spPr>
                      <wps:txbx>
                        <w:txbxContent>
                          <w:p w14:paraId="549A8FBA" w14:textId="77777777" w:rsidR="00165000" w:rsidRPr="006342E6" w:rsidRDefault="00165000" w:rsidP="006342E6">
                            <w:pPr>
                              <w:pStyle w:val="Footer"/>
                              <w:ind w:left="0"/>
                              <w:rPr>
                                <w:b/>
                                <w:i/>
                                <w:sz w:val="20"/>
                                <w:szCs w:val="20"/>
                              </w:rPr>
                            </w:pPr>
                            <w:r w:rsidRPr="006342E6">
                              <w:rPr>
                                <w:b/>
                                <w:i/>
                                <w:sz w:val="20"/>
                                <w:szCs w:val="20"/>
                              </w:rPr>
                              <w:t>I arbetet har följande personer deltagit:</w:t>
                            </w:r>
                          </w:p>
                          <w:p w14:paraId="4888B780" w14:textId="77777777" w:rsidR="00165000" w:rsidRDefault="00165000" w:rsidP="006342E6"/>
                          <w:p w14:paraId="3FF476AD" w14:textId="77777777" w:rsidR="00165000" w:rsidRPr="006342E6" w:rsidRDefault="00165000" w:rsidP="006342E6">
                            <w:pPr>
                              <w:pStyle w:val="Footer"/>
                              <w:ind w:left="0"/>
                              <w:rPr>
                                <w:sz w:val="20"/>
                                <w:szCs w:val="20"/>
                              </w:rPr>
                            </w:pPr>
                            <w:r w:rsidRPr="006342E6">
                              <w:rPr>
                                <w:i/>
                                <w:sz w:val="20"/>
                                <w:szCs w:val="20"/>
                              </w:rPr>
                              <w:t>Tjänstedomänansvarig</w:t>
                            </w:r>
                            <w:r w:rsidRPr="006342E6">
                              <w:rPr>
                                <w:sz w:val="20"/>
                                <w:szCs w:val="20"/>
                              </w:rPr>
                              <w:t>:</w:t>
                            </w:r>
                          </w:p>
                          <w:p w14:paraId="2079A823" w14:textId="77777777" w:rsidR="00165000" w:rsidRPr="006342E6" w:rsidRDefault="00165000" w:rsidP="006342E6">
                            <w:pPr>
                              <w:rPr>
                                <w:i/>
                                <w:szCs w:val="20"/>
                              </w:rPr>
                            </w:pPr>
                            <w:r w:rsidRPr="006342E6">
                              <w:rPr>
                                <w:szCs w:val="20"/>
                              </w:rPr>
                              <w:t>Henrika Littorin, Inera AB</w:t>
                            </w:r>
                          </w:p>
                          <w:p w14:paraId="7633FFA8" w14:textId="77777777" w:rsidR="00165000" w:rsidRPr="006342E6" w:rsidRDefault="00165000" w:rsidP="006342E6">
                            <w:pPr>
                              <w:pStyle w:val="Footer"/>
                              <w:ind w:left="0"/>
                              <w:rPr>
                                <w:i/>
                                <w:sz w:val="20"/>
                                <w:szCs w:val="20"/>
                              </w:rPr>
                            </w:pPr>
                          </w:p>
                          <w:p w14:paraId="43E3D208" w14:textId="77777777" w:rsidR="00165000" w:rsidRPr="006342E6" w:rsidRDefault="00165000" w:rsidP="006342E6">
                            <w:pPr>
                              <w:pStyle w:val="Footer"/>
                              <w:ind w:left="0"/>
                              <w:rPr>
                                <w:sz w:val="20"/>
                                <w:szCs w:val="20"/>
                              </w:rPr>
                            </w:pPr>
                            <w:r w:rsidRPr="006342E6">
                              <w:rPr>
                                <w:i/>
                                <w:sz w:val="20"/>
                                <w:szCs w:val="20"/>
                              </w:rPr>
                              <w:t>Projektgrupp 2013-05-07 – 2013-08-16</w:t>
                            </w:r>
                          </w:p>
                          <w:p w14:paraId="15FD5C71" w14:textId="77777777" w:rsidR="00165000" w:rsidRPr="006342E6" w:rsidRDefault="00165000" w:rsidP="006342E6">
                            <w:pPr>
                              <w:pStyle w:val="Footer"/>
                              <w:ind w:left="0"/>
                              <w:rPr>
                                <w:sz w:val="20"/>
                                <w:szCs w:val="20"/>
                              </w:rPr>
                            </w:pPr>
                            <w:r w:rsidRPr="006342E6">
                              <w:rPr>
                                <w:sz w:val="20"/>
                                <w:szCs w:val="20"/>
                              </w:rPr>
                              <w:t>Johan Zenk, Landstinget i Östergötland, ordförande HSA Förvaltningsgrupp</w:t>
                            </w:r>
                          </w:p>
                          <w:p w14:paraId="33D0253B" w14:textId="77777777" w:rsidR="00165000" w:rsidRPr="006342E6" w:rsidRDefault="00165000" w:rsidP="006342E6">
                            <w:pPr>
                              <w:pStyle w:val="Footer"/>
                              <w:ind w:left="0"/>
                              <w:rPr>
                                <w:sz w:val="20"/>
                                <w:szCs w:val="20"/>
                              </w:rPr>
                            </w:pPr>
                            <w:r w:rsidRPr="006342E6">
                              <w:rPr>
                                <w:sz w:val="20"/>
                                <w:szCs w:val="20"/>
                              </w:rPr>
                              <w:t>Henrika Littorin, Inera AB, tjänsteansvarig HSA</w:t>
                            </w:r>
                          </w:p>
                          <w:p w14:paraId="53311B87" w14:textId="77777777" w:rsidR="00165000" w:rsidRPr="006342E6" w:rsidRDefault="00165000" w:rsidP="006342E6">
                            <w:pPr>
                              <w:pStyle w:val="Footer"/>
                              <w:ind w:left="0"/>
                              <w:rPr>
                                <w:sz w:val="20"/>
                                <w:szCs w:val="20"/>
                              </w:rPr>
                            </w:pPr>
                            <w:r w:rsidRPr="006342E6">
                              <w:rPr>
                                <w:sz w:val="20"/>
                                <w:szCs w:val="20"/>
                              </w:rPr>
                              <w:t>Ronny Nilsson, Inera AB, konsult och teknisk expert HSA</w:t>
                            </w:r>
                          </w:p>
                          <w:p w14:paraId="1DF9F4BE" w14:textId="77777777" w:rsidR="00165000" w:rsidRPr="006342E6" w:rsidRDefault="00165000" w:rsidP="006342E6">
                            <w:pPr>
                              <w:pStyle w:val="Footer"/>
                              <w:ind w:left="0"/>
                              <w:rPr>
                                <w:sz w:val="20"/>
                                <w:szCs w:val="20"/>
                              </w:rPr>
                            </w:pPr>
                            <w:r w:rsidRPr="006342E6">
                              <w:rPr>
                                <w:sz w:val="20"/>
                                <w:szCs w:val="20"/>
                              </w:rPr>
                              <w:t>Björn Skeppner, Inera AB, IT-arkitekt</w:t>
                            </w:r>
                          </w:p>
                          <w:p w14:paraId="192EE9AE" w14:textId="77777777" w:rsidR="00165000" w:rsidRPr="006342E6" w:rsidRDefault="00165000" w:rsidP="006342E6">
                            <w:pPr>
                              <w:pStyle w:val="Footer"/>
                              <w:ind w:left="0"/>
                              <w:rPr>
                                <w:sz w:val="20"/>
                                <w:szCs w:val="20"/>
                              </w:rPr>
                            </w:pPr>
                          </w:p>
                          <w:p w14:paraId="37C764B8" w14:textId="77777777" w:rsidR="00165000" w:rsidRPr="006342E6" w:rsidRDefault="00165000" w:rsidP="006342E6">
                            <w:pPr>
                              <w:pStyle w:val="Footer"/>
                              <w:ind w:left="0"/>
                              <w:rPr>
                                <w:sz w:val="20"/>
                                <w:szCs w:val="20"/>
                              </w:rPr>
                            </w:pPr>
                            <w:r w:rsidRPr="006342E6">
                              <w:rPr>
                                <w:i/>
                                <w:sz w:val="20"/>
                                <w:szCs w:val="20"/>
                              </w:rPr>
                              <w:t>Utveckling och test</w:t>
                            </w:r>
                          </w:p>
                          <w:p w14:paraId="776FBCA2" w14:textId="77777777" w:rsidR="00165000" w:rsidRPr="006342E6" w:rsidRDefault="00165000" w:rsidP="006342E6">
                            <w:pPr>
                              <w:pStyle w:val="Footer"/>
                              <w:ind w:left="0"/>
                              <w:rPr>
                                <w:sz w:val="20"/>
                                <w:szCs w:val="20"/>
                              </w:rPr>
                            </w:pPr>
                            <w:r w:rsidRPr="006342E6">
                              <w:rPr>
                                <w:sz w:val="20"/>
                                <w:szCs w:val="20"/>
                              </w:rPr>
                              <w:t>Robert Lundmark, Cybercom Sweden AB</w:t>
                            </w:r>
                          </w:p>
                          <w:p w14:paraId="14A4923C" w14:textId="77777777" w:rsidR="00165000" w:rsidRPr="006342E6" w:rsidRDefault="00165000" w:rsidP="006342E6">
                            <w:pPr>
                              <w:pStyle w:val="Footer"/>
                              <w:ind w:left="0"/>
                              <w:rPr>
                                <w:sz w:val="20"/>
                                <w:szCs w:val="20"/>
                              </w:rPr>
                            </w:pPr>
                            <w:r w:rsidRPr="006342E6">
                              <w:rPr>
                                <w:sz w:val="20"/>
                                <w:szCs w:val="20"/>
                              </w:rPr>
                              <w:t>Ronny Nilsson, Inera AB, konsult och teknisk expert HSA</w:t>
                            </w:r>
                          </w:p>
                          <w:p w14:paraId="79656D58" w14:textId="2D41E929" w:rsidR="00165000" w:rsidRPr="00861A25" w:rsidRDefault="00165000" w:rsidP="0039481C">
                            <w:pPr>
                              <w:rPr>
                                <w:i/>
                              </w:rPr>
                            </w:pPr>
                          </w:p>
                        </w:txbxContent>
                      </wps:txbx>
                      <wps:bodyPr rot="0" vert="horz" wrap="square" lIns="91440" tIns="45720" rIns="91440" bIns="45720" anchor="t" anchorCtr="0" upright="1">
                        <a:noAutofit/>
                      </wps:bodyPr>
                    </wps:wsp>
                  </a:graphicData>
                </a:graphic>
              </wp:inline>
            </w:drawing>
          </mc:Choice>
          <mc:Fallback>
            <w:pict>
              <v:shapetype w14:anchorId="279033D0" id="_x0000_t202" coordsize="21600,21600" o:spt="202" path="m,l,21600r21600,l21600,xe">
                <v:stroke joinstyle="miter"/>
                <v:path gradientshapeok="t" o:connecttype="rect"/>
              </v:shapetype>
              <v:shape id="Text Box 11" o:spid="_x0000_s1026" type="#_x0000_t202" style="width:453pt;height:1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" fillcolor="#ddd">
                <v:textbox>
                  <w:txbxContent>
                    <w:p w14:paraId="549A8FBA" w14:textId="77777777" w:rsidR="00165000" w:rsidRPr="006342E6" w:rsidRDefault="00165000" w:rsidP="006342E6">
                      <w:pPr>
                        <w:pStyle w:val="Footer"/>
                        <w:ind w:left="0"/>
                        <w:rPr>
                          <w:b/>
                          <w:i/>
                          <w:sz w:val="20"/>
                          <w:szCs w:val="20"/>
                        </w:rPr>
                      </w:pPr>
                      <w:r w:rsidRPr="006342E6">
                        <w:rPr>
                          <w:b/>
                          <w:i/>
                          <w:sz w:val="20"/>
                          <w:szCs w:val="20"/>
                        </w:rPr>
                        <w:t>I arbetet har följande personer deltagit:</w:t>
                      </w:r>
                    </w:p>
                    <w:p w14:paraId="4888B780" w14:textId="77777777" w:rsidR="00165000" w:rsidRDefault="00165000" w:rsidP="006342E6"/>
                    <w:p w14:paraId="3FF476AD" w14:textId="77777777" w:rsidR="00165000" w:rsidRPr="006342E6" w:rsidRDefault="00165000" w:rsidP="006342E6">
                      <w:pPr>
                        <w:pStyle w:val="Footer"/>
                        <w:ind w:left="0"/>
                        <w:rPr>
                          <w:sz w:val="20"/>
                          <w:szCs w:val="20"/>
                        </w:rPr>
                      </w:pPr>
                      <w:r w:rsidRPr="006342E6">
                        <w:rPr>
                          <w:i/>
                          <w:sz w:val="20"/>
                          <w:szCs w:val="20"/>
                        </w:rPr>
                        <w:t>Tjänstedomänansvarig</w:t>
                      </w:r>
                      <w:r w:rsidRPr="006342E6">
                        <w:rPr>
                          <w:sz w:val="20"/>
                          <w:szCs w:val="20"/>
                        </w:rPr>
                        <w:t>:</w:t>
                      </w:r>
                    </w:p>
                    <w:p w14:paraId="2079A823" w14:textId="77777777" w:rsidR="00165000" w:rsidRPr="006342E6" w:rsidRDefault="00165000" w:rsidP="006342E6">
                      <w:pPr>
                        <w:rPr>
                          <w:i/>
                          <w:szCs w:val="20"/>
                        </w:rPr>
                      </w:pPr>
                      <w:r w:rsidRPr="006342E6">
                        <w:rPr>
                          <w:szCs w:val="20"/>
                        </w:rPr>
                        <w:t>Henrika Littorin, Inera AB</w:t>
                      </w:r>
                    </w:p>
                    <w:p w14:paraId="7633FFA8" w14:textId="77777777" w:rsidR="00165000" w:rsidRPr="006342E6" w:rsidRDefault="00165000" w:rsidP="006342E6">
                      <w:pPr>
                        <w:pStyle w:val="Footer"/>
                        <w:ind w:left="0"/>
                        <w:rPr>
                          <w:i/>
                          <w:sz w:val="20"/>
                          <w:szCs w:val="20"/>
                        </w:rPr>
                      </w:pPr>
                    </w:p>
                    <w:p w14:paraId="43E3D208" w14:textId="77777777" w:rsidR="00165000" w:rsidRPr="006342E6" w:rsidRDefault="00165000" w:rsidP="006342E6">
                      <w:pPr>
                        <w:pStyle w:val="Footer"/>
                        <w:ind w:left="0"/>
                        <w:rPr>
                          <w:sz w:val="20"/>
                          <w:szCs w:val="20"/>
                        </w:rPr>
                      </w:pPr>
                      <w:r w:rsidRPr="006342E6">
                        <w:rPr>
                          <w:i/>
                          <w:sz w:val="20"/>
                          <w:szCs w:val="20"/>
                        </w:rPr>
                        <w:t>Projektgrupp 2013-05-07 – 2013-08-16</w:t>
                      </w:r>
                    </w:p>
                    <w:p w14:paraId="15FD5C71" w14:textId="77777777" w:rsidR="00165000" w:rsidRPr="006342E6" w:rsidRDefault="00165000" w:rsidP="006342E6">
                      <w:pPr>
                        <w:pStyle w:val="Footer"/>
                        <w:ind w:left="0"/>
                        <w:rPr>
                          <w:sz w:val="20"/>
                          <w:szCs w:val="20"/>
                        </w:rPr>
                      </w:pPr>
                      <w:r w:rsidRPr="006342E6">
                        <w:rPr>
                          <w:sz w:val="20"/>
                          <w:szCs w:val="20"/>
                        </w:rPr>
                        <w:t>Johan Zenk, Landstinget i Östergötland, ordförande HSA Förvaltningsgrupp</w:t>
                      </w:r>
                    </w:p>
                    <w:p w14:paraId="33D0253B" w14:textId="77777777" w:rsidR="00165000" w:rsidRPr="006342E6" w:rsidRDefault="00165000" w:rsidP="006342E6">
                      <w:pPr>
                        <w:pStyle w:val="Footer"/>
                        <w:ind w:left="0"/>
                        <w:rPr>
                          <w:sz w:val="20"/>
                          <w:szCs w:val="20"/>
                        </w:rPr>
                      </w:pPr>
                      <w:r w:rsidRPr="006342E6">
                        <w:rPr>
                          <w:sz w:val="20"/>
                          <w:szCs w:val="20"/>
                        </w:rPr>
                        <w:t>Henrika Littorin, Inera AB, tjänsteansvarig HSA</w:t>
                      </w:r>
                    </w:p>
                    <w:p w14:paraId="53311B87" w14:textId="77777777" w:rsidR="00165000" w:rsidRPr="006342E6" w:rsidRDefault="00165000" w:rsidP="006342E6">
                      <w:pPr>
                        <w:pStyle w:val="Footer"/>
                        <w:ind w:left="0"/>
                        <w:rPr>
                          <w:sz w:val="20"/>
                          <w:szCs w:val="20"/>
                        </w:rPr>
                      </w:pPr>
                      <w:r w:rsidRPr="006342E6">
                        <w:rPr>
                          <w:sz w:val="20"/>
                          <w:szCs w:val="20"/>
                        </w:rPr>
                        <w:t>Ronny Nilsson, Inera AB, konsult och teknisk expert HSA</w:t>
                      </w:r>
                    </w:p>
                    <w:p w14:paraId="1DF9F4BE" w14:textId="77777777" w:rsidR="00165000" w:rsidRPr="006342E6" w:rsidRDefault="00165000" w:rsidP="006342E6">
                      <w:pPr>
                        <w:pStyle w:val="Footer"/>
                        <w:ind w:left="0"/>
                        <w:rPr>
                          <w:sz w:val="20"/>
                          <w:szCs w:val="20"/>
                        </w:rPr>
                      </w:pPr>
                      <w:r w:rsidRPr="006342E6">
                        <w:rPr>
                          <w:sz w:val="20"/>
                          <w:szCs w:val="20"/>
                        </w:rPr>
                        <w:t>Björn Skeppner, Inera AB, IT-arkitekt</w:t>
                      </w:r>
                    </w:p>
                    <w:p w14:paraId="192EE9AE" w14:textId="77777777" w:rsidR="00165000" w:rsidRPr="006342E6" w:rsidRDefault="00165000" w:rsidP="006342E6">
                      <w:pPr>
                        <w:pStyle w:val="Footer"/>
                        <w:ind w:left="0"/>
                        <w:rPr>
                          <w:sz w:val="20"/>
                          <w:szCs w:val="20"/>
                        </w:rPr>
                      </w:pPr>
                    </w:p>
                    <w:p w14:paraId="37C764B8" w14:textId="77777777" w:rsidR="00165000" w:rsidRPr="006342E6" w:rsidRDefault="00165000" w:rsidP="006342E6">
                      <w:pPr>
                        <w:pStyle w:val="Footer"/>
                        <w:ind w:left="0"/>
                        <w:rPr>
                          <w:sz w:val="20"/>
                          <w:szCs w:val="20"/>
                        </w:rPr>
                      </w:pPr>
                      <w:r w:rsidRPr="006342E6">
                        <w:rPr>
                          <w:i/>
                          <w:sz w:val="20"/>
                          <w:szCs w:val="20"/>
                        </w:rPr>
                        <w:t>Utveckling och test</w:t>
                      </w:r>
                    </w:p>
                    <w:p w14:paraId="776FBCA2" w14:textId="77777777" w:rsidR="00165000" w:rsidRPr="006342E6" w:rsidRDefault="00165000" w:rsidP="006342E6">
                      <w:pPr>
                        <w:pStyle w:val="Footer"/>
                        <w:ind w:left="0"/>
                        <w:rPr>
                          <w:sz w:val="20"/>
                          <w:szCs w:val="20"/>
                        </w:rPr>
                      </w:pPr>
                      <w:r w:rsidRPr="006342E6">
                        <w:rPr>
                          <w:sz w:val="20"/>
                          <w:szCs w:val="20"/>
                        </w:rPr>
                        <w:t>Robert Lundmark, Cybercom Sweden AB</w:t>
                      </w:r>
                    </w:p>
                    <w:p w14:paraId="14A4923C" w14:textId="77777777" w:rsidR="00165000" w:rsidRPr="006342E6" w:rsidRDefault="00165000" w:rsidP="006342E6">
                      <w:pPr>
                        <w:pStyle w:val="Footer"/>
                        <w:ind w:left="0"/>
                        <w:rPr>
                          <w:sz w:val="20"/>
                          <w:szCs w:val="20"/>
                        </w:rPr>
                      </w:pPr>
                      <w:r w:rsidRPr="006342E6">
                        <w:rPr>
                          <w:sz w:val="20"/>
                          <w:szCs w:val="20"/>
                        </w:rPr>
                        <w:t>Ronny Nilsson, Inera AB, konsult och teknisk expert HSA</w:t>
                      </w:r>
                    </w:p>
                    <w:p w14:paraId="79656D58" w14:textId="2D41E929" w:rsidR="00165000" w:rsidRPr="00861A25" w:rsidRDefault="00165000" w:rsidP="0039481C">
                      <w:pPr>
                        <w:rPr>
                          <w:i/>
                        </w:rPr>
                      </w:pPr>
                    </w:p>
                  </w:txbxContent>
                </v:textbox>
                <w10:anchorlock/>
              </v:shape>
            </w:pict>
          </mc:Fallback>
        </mc:AlternateContent>
      </w:r>
      <w:r>
        <w:tab/>
      </w:r>
    </w:p>
    <w:p w14:paraId="6A4B8311" w14:textId="77777777" w:rsidR="0039481C" w:rsidRDefault="0039481C" w:rsidP="0039481C">
      <w:pPr>
        <w:pStyle w:val="Heading1"/>
      </w:pPr>
      <w:bookmarkStart w:id="312" w:name="_Toc198086678"/>
      <w:bookmarkStart w:id="313" w:name="_Toc224960918"/>
      <w:bookmarkStart w:id="314" w:name="_Toc357754844"/>
      <w:bookmarkStart w:id="315" w:name="_Toc243452542"/>
      <w:bookmarkStart w:id="316" w:name="_Toc163300578"/>
      <w:bookmarkStart w:id="317" w:name="_Toc163300880"/>
      <w:bookmarkStart w:id="318" w:name="_Toc198366954"/>
      <w:bookmarkStart w:id="319" w:name="_Toc401744149"/>
      <w:r>
        <w:t>Versionsinformation</w:t>
      </w:r>
      <w:bookmarkEnd w:id="312"/>
      <w:bookmarkEnd w:id="313"/>
      <w:bookmarkEnd w:id="314"/>
      <w:bookmarkEnd w:id="315"/>
      <w:bookmarkEnd w:id="319"/>
    </w:p>
    <w:p w14:paraId="6DF01A89" w14:textId="33CE04B1" w:rsidR="0039481C" w:rsidRPr="000105E5" w:rsidRDefault="0039481C" w:rsidP="0039481C">
      <w:r>
        <w:t xml:space="preserve">Denna revision av tjänstekontraktsbeskrivningen handlar om version </w:t>
      </w:r>
      <w:r w:rsidR="009D60B2" w:rsidRPr="00EB3EAB">
        <w:rPr>
          <w:color w:val="008000"/>
        </w:rPr>
        <w:fldChar w:fldCharType="begin"/>
      </w:r>
      <w:r w:rsidR="009D60B2" w:rsidRPr="00EB3EAB">
        <w:rPr>
          <w:color w:val="008000"/>
        </w:rPr>
        <w:instrText xml:space="preserve"> DOCPROPERTY  "Version1" \* MERGEFORMAT </w:instrText>
      </w:r>
      <w:r w:rsidR="009D60B2" w:rsidRPr="00EB3EAB">
        <w:rPr>
          <w:color w:val="008000"/>
        </w:rPr>
        <w:fldChar w:fldCharType="separate"/>
      </w:r>
      <w:ins w:id="320" w:author="Robert Lundmark" w:date="2014-10-22T12:26:00Z">
        <w:r w:rsidR="000461AF" w:rsidRPr="000461AF">
          <w:rPr>
            <w:b/>
            <w:color w:val="008000"/>
            <w:rPrChange w:id="321" w:author="Robert Lundmark" w:date="2014-10-22T12:26:00Z">
              <w:rPr>
                <w:color w:val="008000"/>
              </w:rPr>
            </w:rPrChange>
          </w:rPr>
          <w:t>1</w:t>
        </w:r>
      </w:ins>
      <w:del w:id="322" w:author="Robert Lundmark" w:date="2014-10-22T12:26:00Z">
        <w:r w:rsidR="009D60B2" w:rsidRPr="00EB3EAB" w:rsidDel="000461AF">
          <w:rPr>
            <w:b/>
            <w:color w:val="008000"/>
          </w:rPr>
          <w:delText>1</w:delText>
        </w:r>
      </w:del>
      <w:r w:rsidR="009D60B2" w:rsidRPr="00EB3EAB">
        <w:rPr>
          <w:b/>
          <w:color w:val="008000"/>
        </w:rPr>
        <w:fldChar w:fldCharType="end"/>
      </w:r>
      <w:r w:rsidR="009D60B2" w:rsidRPr="00EB3EAB">
        <w:rPr>
          <w:color w:val="008000"/>
        </w:rPr>
        <w:t>.</w:t>
      </w:r>
      <w:r w:rsidR="009D60B2" w:rsidRPr="00EB3EAB">
        <w:rPr>
          <w:color w:val="008000"/>
        </w:rPr>
        <w:fldChar w:fldCharType="begin"/>
      </w:r>
      <w:r w:rsidR="009D60B2" w:rsidRPr="00EB3EAB">
        <w:rPr>
          <w:color w:val="008000"/>
        </w:rPr>
        <w:instrText xml:space="preserve"> DOCPROPERTY "Version2" \* MERGEFORMAT </w:instrText>
      </w:r>
      <w:r w:rsidR="009D60B2" w:rsidRPr="00EB3EAB">
        <w:rPr>
          <w:color w:val="008000"/>
        </w:rPr>
        <w:fldChar w:fldCharType="separate"/>
      </w:r>
      <w:ins w:id="323" w:author="Robert Lundmark" w:date="2014-10-22T12:26:00Z">
        <w:r w:rsidR="000461AF" w:rsidRPr="000461AF">
          <w:rPr>
            <w:b/>
            <w:color w:val="008000"/>
            <w:rPrChange w:id="324" w:author="Robert Lundmark" w:date="2014-10-22T12:26:00Z">
              <w:rPr>
                <w:color w:val="008000"/>
              </w:rPr>
            </w:rPrChange>
          </w:rPr>
          <w:t>0</w:t>
        </w:r>
      </w:ins>
      <w:del w:id="325" w:author="Robert Lundmark" w:date="2014-10-22T12:26:00Z">
        <w:r w:rsidR="009D60B2" w:rsidRPr="00EB3EAB" w:rsidDel="000461AF">
          <w:rPr>
            <w:b/>
            <w:color w:val="008000"/>
          </w:rPr>
          <w:delText>0</w:delText>
        </w:r>
      </w:del>
      <w:r w:rsidR="009D60B2" w:rsidRPr="00EB3EAB">
        <w:rPr>
          <w:b/>
          <w:color w:val="008000"/>
        </w:rPr>
        <w:fldChar w:fldCharType="end"/>
      </w:r>
      <w:r w:rsidR="009D60B2" w:rsidRPr="00EB3EAB">
        <w:rPr>
          <w:color w:val="008000"/>
        </w:rPr>
        <w:t>.</w:t>
      </w:r>
      <w:r w:rsidR="009D60B2" w:rsidRPr="00EB3EAB">
        <w:rPr>
          <w:color w:val="008000"/>
        </w:rPr>
        <w:fldChar w:fldCharType="begin"/>
      </w:r>
      <w:r w:rsidR="009D60B2" w:rsidRPr="00EB3EAB">
        <w:rPr>
          <w:color w:val="008000"/>
        </w:rPr>
        <w:instrText xml:space="preserve"> DOCPROPERTY "Version3" \* MERGEFORMAT </w:instrText>
      </w:r>
      <w:r w:rsidR="009D60B2" w:rsidRPr="00EB3EAB">
        <w:rPr>
          <w:color w:val="008000"/>
        </w:rPr>
        <w:fldChar w:fldCharType="separate"/>
      </w:r>
      <w:ins w:id="326" w:author="Robert Lundmark" w:date="2014-10-22T12:26:00Z">
        <w:r w:rsidR="000461AF" w:rsidRPr="000461AF">
          <w:rPr>
            <w:b/>
            <w:color w:val="008000"/>
            <w:rPrChange w:id="327" w:author="Robert Lundmark" w:date="2014-10-22T12:26:00Z">
              <w:rPr>
                <w:color w:val="008000"/>
              </w:rPr>
            </w:rPrChange>
          </w:rPr>
          <w:t>0</w:t>
        </w:r>
      </w:ins>
      <w:del w:id="328" w:author="Robert Lundmark" w:date="2014-10-22T12:26:00Z">
        <w:r w:rsidR="009D60B2" w:rsidRPr="00EB3EAB" w:rsidDel="000461AF">
          <w:rPr>
            <w:b/>
            <w:color w:val="008000"/>
          </w:rPr>
          <w:delText>0</w:delText>
        </w:r>
      </w:del>
      <w:r w:rsidR="009D60B2" w:rsidRPr="00EB3EAB">
        <w:rPr>
          <w:b/>
          <w:color w:val="008000"/>
        </w:rPr>
        <w:fldChar w:fldCharType="end"/>
      </w:r>
      <w:r w:rsidRPr="000105E5">
        <w:t xml:space="preserve">. </w:t>
      </w:r>
    </w:p>
    <w:p w14:paraId="2F36E12C" w14:textId="77777777" w:rsidR="0039481C" w:rsidRDefault="0039481C" w:rsidP="0039481C">
      <w:r>
        <w:t xml:space="preserve">Observera att version för detta dokument och domänen måste vara lika. Detta för att spårbarheten inte skall brytas. </w:t>
      </w:r>
    </w:p>
    <w:p w14:paraId="676921EF" w14:textId="77777777" w:rsidR="0039481C" w:rsidRDefault="0039481C" w:rsidP="0039481C"/>
    <w:p w14:paraId="4747BC91" w14:textId="005A30C8" w:rsidR="0039481C" w:rsidRDefault="0039481C" w:rsidP="0039481C">
      <w:pPr>
        <w:pStyle w:val="Heading2"/>
      </w:pPr>
      <w:bookmarkStart w:id="329" w:name="_Toc357754845"/>
      <w:bookmarkStart w:id="330" w:name="_Toc243452543"/>
      <w:bookmarkStart w:id="331" w:name="_Toc163300882"/>
      <w:bookmarkStart w:id="332" w:name="_Toc401744150"/>
      <w:r>
        <w:t xml:space="preserve">Version </w:t>
      </w:r>
      <w:r w:rsidRPr="00EB3EAB">
        <w:rPr>
          <w:color w:val="008000"/>
        </w:rPr>
        <w:fldChar w:fldCharType="begin"/>
      </w:r>
      <w:r w:rsidRPr="00EB3EAB">
        <w:rPr>
          <w:color w:val="008000"/>
        </w:rPr>
        <w:instrText xml:space="preserve"> DOCPROPERTY  "Version1" \* MERGEFORMAT </w:instrText>
      </w:r>
      <w:r w:rsidRPr="00EB3EAB">
        <w:rPr>
          <w:color w:val="008000"/>
        </w:rPr>
        <w:fldChar w:fldCharType="separate"/>
      </w:r>
      <w:ins w:id="333" w:author="Robert Lundmark" w:date="2014-10-22T12:26:00Z">
        <w:r w:rsidR="000461AF" w:rsidRPr="000461AF">
          <w:rPr>
            <w:b/>
            <w:color w:val="008000"/>
            <w:rPrChange w:id="334" w:author="Robert Lundmark" w:date="2014-10-22T12:26:00Z">
              <w:rPr>
                <w:color w:val="008000"/>
              </w:rPr>
            </w:rPrChange>
          </w:rPr>
          <w:t>1</w:t>
        </w:r>
      </w:ins>
      <w:del w:id="335" w:author="Robert Lundmark" w:date="2014-10-22T12:26:00Z">
        <w:r w:rsidR="00EB3EAB" w:rsidRPr="00EB3EAB" w:rsidDel="000461AF">
          <w:rPr>
            <w:b/>
            <w:color w:val="008000"/>
          </w:rPr>
          <w:delText>1</w:delText>
        </w:r>
      </w:del>
      <w:r w:rsidRPr="00EB3EAB">
        <w:rPr>
          <w:b/>
          <w:color w:val="008000"/>
        </w:rPr>
        <w:fldChar w:fldCharType="end"/>
      </w:r>
      <w:r w:rsidRPr="00EB3EAB">
        <w:rPr>
          <w:color w:val="008000"/>
        </w:rPr>
        <w:t>.</w:t>
      </w:r>
      <w:r w:rsidRPr="00EB3EAB">
        <w:rPr>
          <w:color w:val="008000"/>
        </w:rPr>
        <w:fldChar w:fldCharType="begin"/>
      </w:r>
      <w:r w:rsidR="00EB3EAB" w:rsidRPr="00EB3EAB">
        <w:rPr>
          <w:color w:val="008000"/>
        </w:rPr>
        <w:instrText xml:space="preserve"> DOCPROPERTY "Version</w:instrText>
      </w:r>
      <w:r w:rsidRPr="00EB3EAB">
        <w:rPr>
          <w:color w:val="008000"/>
        </w:rPr>
        <w:instrText xml:space="preserve">2" \* MERGEFORMAT </w:instrText>
      </w:r>
      <w:r w:rsidRPr="00EB3EAB">
        <w:rPr>
          <w:color w:val="008000"/>
        </w:rPr>
        <w:fldChar w:fldCharType="separate"/>
      </w:r>
      <w:ins w:id="336" w:author="Robert Lundmark" w:date="2014-10-22T12:26:00Z">
        <w:r w:rsidR="000461AF" w:rsidRPr="000461AF">
          <w:rPr>
            <w:b/>
            <w:color w:val="008000"/>
            <w:rPrChange w:id="337" w:author="Robert Lundmark" w:date="2014-10-22T12:26:00Z">
              <w:rPr>
                <w:color w:val="008000"/>
              </w:rPr>
            </w:rPrChange>
          </w:rPr>
          <w:t>0</w:t>
        </w:r>
      </w:ins>
      <w:del w:id="338" w:author="Robert Lundmark" w:date="2014-10-22T12:26:00Z">
        <w:r w:rsidR="00EB3EAB" w:rsidRPr="00EB3EAB" w:rsidDel="000461AF">
          <w:rPr>
            <w:b/>
            <w:color w:val="008000"/>
          </w:rPr>
          <w:delText>0</w:delText>
        </w:r>
      </w:del>
      <w:r w:rsidRPr="00EB3EAB">
        <w:rPr>
          <w:b/>
          <w:color w:val="008000"/>
        </w:rPr>
        <w:fldChar w:fldCharType="end"/>
      </w:r>
      <w:bookmarkEnd w:id="329"/>
      <w:bookmarkEnd w:id="330"/>
      <w:r w:rsidR="00770A48">
        <w:rPr>
          <w:color w:val="008000"/>
        </w:rPr>
        <w:t>_RC4</w:t>
      </w:r>
      <w:bookmarkEnd w:id="332"/>
    </w:p>
    <w:p w14:paraId="2619F25A" w14:textId="77777777" w:rsidR="0039481C" w:rsidRDefault="0039481C" w:rsidP="0039481C">
      <w:pPr>
        <w:pStyle w:val="Heading3"/>
      </w:pPr>
      <w:bookmarkStart w:id="339" w:name="_Toc243452544"/>
      <w:bookmarkStart w:id="340" w:name="_Toc401744151"/>
      <w:r>
        <w:t>Oförändrade tjänstekontrakt</w:t>
      </w:r>
      <w:bookmarkEnd w:id="339"/>
      <w:bookmarkEnd w:id="340"/>
    </w:p>
    <w:p w14:paraId="3959951F" w14:textId="77777777" w:rsidR="006342E6" w:rsidRDefault="006342E6" w:rsidP="006342E6">
      <w:bookmarkStart w:id="341" w:name="_Toc243452545"/>
      <w:r w:rsidRPr="00DF7196">
        <w:t>Inga kontrakt har tidigare varit publicerade.</w:t>
      </w:r>
    </w:p>
    <w:p w14:paraId="3CBA9191" w14:textId="77777777" w:rsidR="006342E6" w:rsidRPr="00DF7196" w:rsidRDefault="006342E6" w:rsidP="006342E6"/>
    <w:p w14:paraId="00D1F070" w14:textId="77777777" w:rsidR="0039481C" w:rsidRDefault="0039481C" w:rsidP="0039481C">
      <w:pPr>
        <w:pStyle w:val="Heading3"/>
      </w:pPr>
      <w:bookmarkStart w:id="342" w:name="_Toc401744152"/>
      <w:r>
        <w:t>Nya tjänstekontrakt</w:t>
      </w:r>
      <w:bookmarkEnd w:id="341"/>
      <w:bookmarkEnd w:id="342"/>
    </w:p>
    <w:p w14:paraId="630DCAD1" w14:textId="77777777" w:rsidR="00165000" w:rsidRPr="00DF7196" w:rsidRDefault="00165000" w:rsidP="00165000">
      <w:r w:rsidRPr="00DF7196">
        <w:t>Följande nya tjänstekontrakt finns från och med denna version:</w:t>
      </w:r>
    </w:p>
    <w:p w14:paraId="232AACA3" w14:textId="77777777" w:rsidR="00165000" w:rsidRPr="00DF7196" w:rsidRDefault="00165000" w:rsidP="00165000">
      <w:pPr>
        <w:numPr>
          <w:ilvl w:val="0"/>
          <w:numId w:val="27"/>
        </w:numPr>
        <w:spacing w:after="60" w:line="240" w:lineRule="auto"/>
        <w:rPr>
          <w:rFonts w:cs="Arial"/>
          <w:szCs w:val="20"/>
        </w:rPr>
      </w:pPr>
      <w:r>
        <w:t>GetEmployee</w:t>
      </w:r>
      <w:r w:rsidRPr="00DF7196">
        <w:t>IncludingProtectedPerson</w:t>
      </w:r>
      <w:r w:rsidRPr="00DF7196">
        <w:rPr>
          <w:rFonts w:cs="Arial"/>
          <w:szCs w:val="20"/>
        </w:rPr>
        <w:t xml:space="preserve"> </w:t>
      </w:r>
    </w:p>
    <w:p w14:paraId="372DB498" w14:textId="77777777" w:rsidR="00165000" w:rsidRPr="00DF7196" w:rsidRDefault="00165000" w:rsidP="00165000">
      <w:pPr>
        <w:numPr>
          <w:ilvl w:val="0"/>
          <w:numId w:val="27"/>
        </w:numPr>
        <w:spacing w:after="60" w:line="240" w:lineRule="auto"/>
        <w:rPr>
          <w:rFonts w:cs="Arial"/>
          <w:szCs w:val="20"/>
        </w:rPr>
      </w:pPr>
      <w:r>
        <w:rPr>
          <w:rFonts w:cs="Arial"/>
          <w:szCs w:val="20"/>
        </w:rPr>
        <w:t>GetEmployee</w:t>
      </w:r>
    </w:p>
    <w:p w14:paraId="6F75FAB7" w14:textId="77777777" w:rsidR="00165000" w:rsidRPr="00DF7196" w:rsidRDefault="00165000" w:rsidP="00165000">
      <w:pPr>
        <w:rPr>
          <w:rFonts w:cs="Arial"/>
          <w:szCs w:val="20"/>
        </w:rPr>
      </w:pPr>
      <w:r w:rsidRPr="00DF7196">
        <w:rPr>
          <w:rFonts w:cs="Arial"/>
          <w:szCs w:val="20"/>
        </w:rPr>
        <w:t xml:space="preserve">Se kontraktsbeskrivningar under kap </w:t>
      </w:r>
      <w:r w:rsidRPr="00DF7196">
        <w:rPr>
          <w:rFonts w:cs="Arial"/>
          <w:szCs w:val="20"/>
        </w:rPr>
        <w:fldChar w:fldCharType="begin"/>
      </w:r>
      <w:r w:rsidRPr="00DF7196">
        <w:rPr>
          <w:rFonts w:cs="Arial"/>
          <w:szCs w:val="20"/>
        </w:rPr>
        <w:instrText xml:space="preserve"> REF _Ref360177409 \w \h </w:instrText>
      </w:r>
      <w:r w:rsidRPr="00DF7196">
        <w:rPr>
          <w:rFonts w:cs="Arial"/>
          <w:szCs w:val="20"/>
        </w:rPr>
      </w:r>
      <w:r w:rsidRPr="00DF7196">
        <w:rPr>
          <w:rFonts w:cs="Arial"/>
          <w:szCs w:val="20"/>
        </w:rPr>
        <w:fldChar w:fldCharType="separate"/>
      </w:r>
      <w:r w:rsidR="000461AF">
        <w:rPr>
          <w:rFonts w:cs="Arial"/>
          <w:szCs w:val="20"/>
        </w:rPr>
        <w:t>6</w:t>
      </w:r>
      <w:r w:rsidRPr="00DF7196">
        <w:rPr>
          <w:rFonts w:cs="Arial"/>
          <w:szCs w:val="20"/>
        </w:rPr>
        <w:fldChar w:fldCharType="end"/>
      </w:r>
      <w:r w:rsidRPr="00DF7196">
        <w:rPr>
          <w:rFonts w:cs="Arial"/>
          <w:szCs w:val="20"/>
        </w:rPr>
        <w:t xml:space="preserve"> </w:t>
      </w:r>
      <w:r w:rsidRPr="00DF7196">
        <w:rPr>
          <w:rFonts w:cs="Arial"/>
          <w:szCs w:val="20"/>
        </w:rPr>
        <w:fldChar w:fldCharType="begin"/>
      </w:r>
      <w:r w:rsidRPr="00DF7196">
        <w:rPr>
          <w:rFonts w:cs="Arial"/>
          <w:szCs w:val="20"/>
        </w:rPr>
        <w:instrText xml:space="preserve"> REF _Ref360177440 \h </w:instrText>
      </w:r>
      <w:r w:rsidRPr="00DF7196">
        <w:rPr>
          <w:rFonts w:cs="Arial"/>
          <w:szCs w:val="20"/>
        </w:rPr>
      </w:r>
      <w:r w:rsidRPr="00DF7196">
        <w:rPr>
          <w:rFonts w:cs="Arial"/>
          <w:szCs w:val="20"/>
        </w:rPr>
        <w:fldChar w:fldCharType="separate"/>
      </w:r>
      <w:r w:rsidR="000461AF" w:rsidRPr="007B798B">
        <w:t>Tjänstekontrakt</w:t>
      </w:r>
      <w:r w:rsidRPr="00DF7196">
        <w:rPr>
          <w:rFonts w:cs="Arial"/>
          <w:szCs w:val="20"/>
        </w:rPr>
        <w:fldChar w:fldCharType="end"/>
      </w:r>
      <w:r w:rsidRPr="00DF7196">
        <w:rPr>
          <w:rFonts w:cs="Arial"/>
          <w:szCs w:val="20"/>
        </w:rPr>
        <w:t>.</w:t>
      </w:r>
      <w:r>
        <w:rPr>
          <w:rFonts w:cs="Arial"/>
          <w:szCs w:val="20"/>
        </w:rPr>
        <w:t xml:space="preserve"> Se även AB-2.2 [</w:t>
      </w:r>
      <w:r>
        <w:rPr>
          <w:rFonts w:cs="Arial"/>
          <w:szCs w:val="20"/>
        </w:rPr>
        <w:fldChar w:fldCharType="begin"/>
      </w:r>
      <w:r>
        <w:rPr>
          <w:rFonts w:cs="Arial"/>
          <w:szCs w:val="20"/>
        </w:rPr>
        <w:instrText xml:space="preserve"> REF R2 \h </w:instrText>
      </w:r>
      <w:r>
        <w:rPr>
          <w:rFonts w:cs="Arial"/>
          <w:szCs w:val="20"/>
        </w:rPr>
        <w:fldChar w:fldCharType="separate"/>
      </w:r>
      <w:ins w:id="343" w:author="Robert Lundmark" w:date="2014-10-22T12:26:00Z">
        <w:r w:rsidR="000461AF">
          <w:rPr>
            <w:rFonts w:cs="Arial"/>
            <w:b/>
            <w:bCs/>
            <w:szCs w:val="20"/>
            <w:lang w:val="en-US"/>
          </w:rPr>
          <w:t>Error! Reference source not found.</w:t>
        </w:r>
      </w:ins>
      <w:del w:id="344" w:author="Robert Lundmark" w:date="2014-10-22T12:26:00Z">
        <w:r w:rsidRPr="00DF7196" w:rsidDel="000461AF">
          <w:delText>R2</w:delText>
        </w:r>
      </w:del>
      <w:r>
        <w:rPr>
          <w:rFonts w:cs="Arial"/>
          <w:szCs w:val="20"/>
        </w:rPr>
        <w:fldChar w:fldCharType="end"/>
      </w:r>
      <w:r>
        <w:rPr>
          <w:rFonts w:cs="Arial"/>
          <w:szCs w:val="20"/>
        </w:rPr>
        <w:t>].</w:t>
      </w:r>
    </w:p>
    <w:p w14:paraId="2B83C3D7" w14:textId="77777777" w:rsidR="0039481C" w:rsidRPr="00DC5529" w:rsidRDefault="0039481C" w:rsidP="0039481C">
      <w:pPr>
        <w:rPr>
          <w:highlight w:val="yellow"/>
        </w:rPr>
      </w:pPr>
    </w:p>
    <w:p w14:paraId="78FCE635" w14:textId="77777777" w:rsidR="0039481C" w:rsidRDefault="0039481C" w:rsidP="0039481C">
      <w:pPr>
        <w:pStyle w:val="Heading3"/>
      </w:pPr>
      <w:bookmarkStart w:id="345" w:name="_Toc243452546"/>
      <w:bookmarkStart w:id="346" w:name="_Toc401744153"/>
      <w:r>
        <w:t>Förändrade tjänstekontrakt</w:t>
      </w:r>
      <w:bookmarkEnd w:id="345"/>
      <w:bookmarkEnd w:id="346"/>
    </w:p>
    <w:p w14:paraId="00310CB8" w14:textId="6802437D" w:rsidR="0039481C" w:rsidRDefault="006342E6" w:rsidP="0039481C">
      <w:r w:rsidRPr="00DF7196">
        <w:t>Inga tjänstekontrakt har förändrats.</w:t>
      </w:r>
    </w:p>
    <w:p w14:paraId="74C18F23" w14:textId="77777777" w:rsidR="0039481C" w:rsidRPr="0038515C" w:rsidRDefault="0039481C" w:rsidP="0039481C"/>
    <w:p w14:paraId="409D1692" w14:textId="77777777" w:rsidR="0039481C" w:rsidRDefault="0039481C" w:rsidP="0039481C">
      <w:pPr>
        <w:pStyle w:val="Heading3"/>
      </w:pPr>
      <w:bookmarkStart w:id="347" w:name="_Toc243452547"/>
      <w:bookmarkStart w:id="348" w:name="_Toc401744154"/>
      <w:r>
        <w:t>Utgångna tjänstekontrakt</w:t>
      </w:r>
      <w:bookmarkEnd w:id="347"/>
      <w:bookmarkEnd w:id="348"/>
    </w:p>
    <w:p w14:paraId="6577B3A2" w14:textId="77777777" w:rsidR="0039481C" w:rsidRDefault="0039481C" w:rsidP="0039481C">
      <w:r w:rsidRPr="006342E6">
        <w:t>Inga tjänstekontrakt har utgått.</w:t>
      </w:r>
    </w:p>
    <w:p w14:paraId="3C332A77" w14:textId="77777777" w:rsidR="0039481C" w:rsidRPr="00C80D82" w:rsidRDefault="0039481C" w:rsidP="0039481C"/>
    <w:p w14:paraId="11F0DE31" w14:textId="77777777" w:rsidR="0039481C" w:rsidRDefault="0039481C" w:rsidP="0039481C">
      <w:pPr>
        <w:pStyle w:val="Heading2"/>
      </w:pPr>
      <w:bookmarkStart w:id="349" w:name="_Toc357754846"/>
      <w:bookmarkStart w:id="350" w:name="_Toc243452548"/>
      <w:bookmarkStart w:id="351" w:name="_Toc401744155"/>
      <w:r>
        <w:t xml:space="preserve">Version </w:t>
      </w:r>
      <w:r w:rsidRPr="006342E6">
        <w:t>tidigare</w:t>
      </w:r>
      <w:bookmarkEnd w:id="349"/>
      <w:bookmarkEnd w:id="350"/>
      <w:bookmarkEnd w:id="351"/>
    </w:p>
    <w:p w14:paraId="6088B1CD" w14:textId="7989124C" w:rsidR="0039481C" w:rsidRPr="006342E6" w:rsidRDefault="006342E6" w:rsidP="0039481C">
      <w:r w:rsidRPr="006342E6">
        <w:t>-</w:t>
      </w:r>
    </w:p>
    <w:p w14:paraId="7719E18E" w14:textId="77777777" w:rsidR="0039481C" w:rsidRPr="00C63695" w:rsidRDefault="0039481C" w:rsidP="0039481C">
      <w:pPr>
        <w:pStyle w:val="BodyText"/>
      </w:pPr>
    </w:p>
    <w:p w14:paraId="36EF0DDB" w14:textId="77777777" w:rsidR="0039481C" w:rsidRDefault="0039481C" w:rsidP="0039481C">
      <w:pPr>
        <w:pStyle w:val="Heading1"/>
      </w:pPr>
      <w:bookmarkStart w:id="352" w:name="_Toc357754847"/>
      <w:bookmarkStart w:id="353" w:name="_Toc243452549"/>
      <w:bookmarkStart w:id="354" w:name="_Toc401744156"/>
      <w:bookmarkEnd w:id="331"/>
      <w:r>
        <w:lastRenderedPageBreak/>
        <w:t>Tjänstedomänens arkitektur</w:t>
      </w:r>
      <w:bookmarkEnd w:id="352"/>
      <w:bookmarkEnd w:id="353"/>
      <w:bookmarkEnd w:id="354"/>
    </w:p>
    <w:p w14:paraId="12067E40" w14:textId="77777777" w:rsidR="0039481C" w:rsidRDefault="0039481C" w:rsidP="0039481C">
      <w:pPr>
        <w:rPr>
          <w:color w:val="4F81BD" w:themeColor="accent1"/>
        </w:rPr>
      </w:pPr>
    </w:p>
    <w:p w14:paraId="1E260C15" w14:textId="77777777" w:rsidR="0039481C" w:rsidRPr="006342E6" w:rsidRDefault="0039481C" w:rsidP="0039481C">
      <w:pPr>
        <w:pStyle w:val="Heading2"/>
      </w:pPr>
      <w:bookmarkStart w:id="355" w:name="_Toc357754848"/>
      <w:bookmarkStart w:id="356" w:name="_Toc243452550"/>
      <w:bookmarkStart w:id="357" w:name="_Toc401744157"/>
      <w:r w:rsidRPr="006342E6">
        <w:t>Flöden</w:t>
      </w:r>
      <w:bookmarkEnd w:id="355"/>
      <w:bookmarkEnd w:id="356"/>
      <w:bookmarkEnd w:id="357"/>
    </w:p>
    <w:p w14:paraId="34AA4943" w14:textId="3F37ECF8" w:rsidR="0039481C" w:rsidRPr="006342E6" w:rsidRDefault="0039481C" w:rsidP="0039481C">
      <w:pPr>
        <w:pStyle w:val="Heading3"/>
      </w:pPr>
      <w:bookmarkStart w:id="358" w:name="_Toc243452551"/>
      <w:bookmarkStart w:id="359" w:name="_Toc401744158"/>
      <w:r w:rsidRPr="006342E6">
        <w:t xml:space="preserve">Flöde </w:t>
      </w:r>
      <w:bookmarkEnd w:id="358"/>
      <w:r w:rsidR="006342E6" w:rsidRPr="006342E6">
        <w:t xml:space="preserve">– Hämta </w:t>
      </w:r>
      <w:r w:rsidR="00165000">
        <w:t>information om anställd/uppdragstagare</w:t>
      </w:r>
      <w:bookmarkEnd w:id="359"/>
    </w:p>
    <w:p w14:paraId="56CC52CB" w14:textId="77777777" w:rsidR="00165000" w:rsidRPr="00DF7196" w:rsidRDefault="00165000" w:rsidP="00165000">
      <w:r>
        <w:t>Tjänstekontrakten som beskrivs i detta dokument används för att hämta information om en specifik person som är anställd inom eller arbetar på uppdrag av en organisation verksam inom svensk vård och omsorg.</w:t>
      </w:r>
    </w:p>
    <w:p w14:paraId="7791193F" w14:textId="77777777" w:rsidR="00165000" w:rsidRPr="00DF7196" w:rsidRDefault="00165000" w:rsidP="00165000">
      <w:r>
        <w:t>Anropet kan till exempel användas vid uppdatering/kontroll av en intern användardatabas i en tjänst eller i ett sökgränssnitt för att presentera detaljerad information om en person. D</w:t>
      </w:r>
      <w:r w:rsidRPr="00DF7196">
        <w:t>essa användningsområden kan beskrivas med nedanstående övergripande flöde.</w:t>
      </w:r>
    </w:p>
    <w:p w14:paraId="14828E7C" w14:textId="77777777" w:rsidR="00165000" w:rsidRPr="00DF7196" w:rsidRDefault="00165000" w:rsidP="00165000">
      <w:r w:rsidRPr="00DF7196">
        <w:t xml:space="preserve">Tjänstekontrakten som idag stödjer detta flöde är </w:t>
      </w:r>
    </w:p>
    <w:p w14:paraId="6FA0E39D" w14:textId="77777777" w:rsidR="00165000" w:rsidRPr="00DF7196" w:rsidRDefault="00165000" w:rsidP="00165000">
      <w:pPr>
        <w:numPr>
          <w:ilvl w:val="0"/>
          <w:numId w:val="27"/>
        </w:numPr>
        <w:spacing w:after="60" w:line="240" w:lineRule="auto"/>
        <w:rPr>
          <w:rFonts w:cs="Arial"/>
          <w:szCs w:val="20"/>
        </w:rPr>
      </w:pPr>
      <w:r>
        <w:t>GetEmployee</w:t>
      </w:r>
      <w:r w:rsidRPr="00DF7196">
        <w:t>IncludingProtectedPerson</w:t>
      </w:r>
      <w:r w:rsidRPr="00DF7196">
        <w:rPr>
          <w:rFonts w:cs="Arial"/>
          <w:szCs w:val="20"/>
        </w:rPr>
        <w:t xml:space="preserve"> (se avsnitt</w:t>
      </w:r>
      <w:r>
        <w:rPr>
          <w:rFonts w:cs="Arial"/>
          <w:szCs w:val="20"/>
        </w:rPr>
        <w:t xml:space="preserve"> </w:t>
      </w:r>
      <w:r>
        <w:rPr>
          <w:rFonts w:cs="Arial"/>
          <w:szCs w:val="20"/>
        </w:rPr>
        <w:fldChar w:fldCharType="begin"/>
      </w:r>
      <w:r>
        <w:rPr>
          <w:rFonts w:cs="Arial"/>
          <w:szCs w:val="20"/>
        </w:rPr>
        <w:instrText xml:space="preserve"> REF _Ref370935488 \r \h </w:instrText>
      </w:r>
      <w:r>
        <w:rPr>
          <w:rFonts w:cs="Arial"/>
          <w:szCs w:val="20"/>
        </w:rPr>
      </w:r>
      <w:r>
        <w:rPr>
          <w:rFonts w:cs="Arial"/>
          <w:szCs w:val="20"/>
        </w:rPr>
        <w:fldChar w:fldCharType="separate"/>
      </w:r>
      <w:r w:rsidR="000461AF">
        <w:rPr>
          <w:rFonts w:cs="Arial"/>
          <w:szCs w:val="20"/>
        </w:rPr>
        <w:t>6.1</w:t>
      </w:r>
      <w:r>
        <w:rPr>
          <w:rFonts w:cs="Arial"/>
          <w:szCs w:val="20"/>
        </w:rPr>
        <w:fldChar w:fldCharType="end"/>
      </w:r>
      <w:r w:rsidRPr="00DF7196">
        <w:rPr>
          <w:rFonts w:cs="Arial"/>
          <w:szCs w:val="20"/>
        </w:rPr>
        <w:t xml:space="preserve">) </w:t>
      </w:r>
    </w:p>
    <w:p w14:paraId="0A490390" w14:textId="77777777" w:rsidR="00165000" w:rsidRPr="000461AF" w:rsidRDefault="00165000" w:rsidP="00165000">
      <w:pPr>
        <w:numPr>
          <w:ilvl w:val="0"/>
          <w:numId w:val="27"/>
        </w:numPr>
        <w:spacing w:after="60" w:line="240" w:lineRule="auto"/>
        <w:rPr>
          <w:rFonts w:cs="Arial"/>
          <w:szCs w:val="20"/>
          <w:lang w:val="en-US"/>
          <w:rPrChange w:id="360" w:author="Robert Lundmark" w:date="2014-10-22T12:27:00Z">
            <w:rPr>
              <w:rFonts w:cs="Arial"/>
              <w:szCs w:val="20"/>
            </w:rPr>
          </w:rPrChange>
        </w:rPr>
      </w:pPr>
      <w:r w:rsidRPr="000461AF">
        <w:rPr>
          <w:rFonts w:cs="Arial"/>
          <w:szCs w:val="20"/>
          <w:lang w:val="en-US"/>
          <w:rPrChange w:id="361" w:author="Robert Lundmark" w:date="2014-10-22T12:27:00Z">
            <w:rPr>
              <w:rFonts w:cs="Arial"/>
              <w:szCs w:val="20"/>
            </w:rPr>
          </w:rPrChange>
        </w:rPr>
        <w:t xml:space="preserve">GetEmployee (se avsnitt </w:t>
      </w:r>
      <w:r w:rsidRPr="00DF7196">
        <w:rPr>
          <w:rFonts w:cs="Arial"/>
          <w:szCs w:val="20"/>
        </w:rPr>
        <w:fldChar w:fldCharType="begin"/>
      </w:r>
      <w:r w:rsidRPr="000461AF">
        <w:rPr>
          <w:rFonts w:cs="Arial"/>
          <w:szCs w:val="20"/>
          <w:lang w:val="en-US"/>
          <w:rPrChange w:id="362" w:author="Robert Lundmark" w:date="2014-10-22T12:27:00Z">
            <w:rPr>
              <w:rFonts w:cs="Arial"/>
              <w:szCs w:val="20"/>
            </w:rPr>
          </w:rPrChange>
        </w:rPr>
        <w:instrText xml:space="preserve"> REF _Ref361149149 \r \h </w:instrText>
      </w:r>
      <w:r w:rsidRPr="00DF7196">
        <w:rPr>
          <w:rFonts w:cs="Arial"/>
          <w:szCs w:val="20"/>
        </w:rPr>
        <w:fldChar w:fldCharType="separate"/>
      </w:r>
      <w:ins w:id="363" w:author="Robert Lundmark" w:date="2014-10-22T12:26:00Z">
        <w:r w:rsidR="000461AF">
          <w:rPr>
            <w:rFonts w:cs="Arial"/>
            <w:b/>
            <w:bCs/>
            <w:szCs w:val="20"/>
            <w:lang w:val="en-US"/>
          </w:rPr>
          <w:t>Error! Reference source not found.</w:t>
        </w:r>
      </w:ins>
      <w:del w:id="364" w:author="Robert Lundmark" w:date="2014-10-22T12:26:00Z">
        <w:r w:rsidRPr="000461AF" w:rsidDel="000461AF">
          <w:rPr>
            <w:rFonts w:cs="Arial"/>
            <w:szCs w:val="20"/>
            <w:lang w:val="en-US"/>
            <w:rPrChange w:id="365" w:author="Robert Lundmark" w:date="2014-10-22T12:27:00Z">
              <w:rPr>
                <w:rFonts w:cs="Arial"/>
                <w:szCs w:val="20"/>
              </w:rPr>
            </w:rPrChange>
          </w:rPr>
          <w:delText>6.2</w:delText>
        </w:r>
      </w:del>
      <w:r w:rsidRPr="00DF7196">
        <w:rPr>
          <w:rFonts w:cs="Arial"/>
          <w:szCs w:val="20"/>
        </w:rPr>
        <w:fldChar w:fldCharType="end"/>
      </w:r>
      <w:r w:rsidRPr="000461AF">
        <w:rPr>
          <w:rFonts w:cs="Arial"/>
          <w:szCs w:val="20"/>
          <w:lang w:val="en-US"/>
          <w:rPrChange w:id="366" w:author="Robert Lundmark" w:date="2014-10-22T12:27:00Z">
            <w:rPr>
              <w:rFonts w:cs="Arial"/>
              <w:szCs w:val="20"/>
            </w:rPr>
          </w:rPrChange>
        </w:rPr>
        <w:t>)</w:t>
      </w:r>
    </w:p>
    <w:p w14:paraId="2E1A52CD" w14:textId="77777777" w:rsidR="00165000" w:rsidRPr="00DF7196" w:rsidRDefault="00165000" w:rsidP="00165000">
      <w:pPr>
        <w:rPr>
          <w:rFonts w:cs="Arial"/>
          <w:szCs w:val="20"/>
        </w:rPr>
      </w:pPr>
      <w:r w:rsidRPr="00DF7196">
        <w:rPr>
          <w:rFonts w:cs="Arial"/>
          <w:szCs w:val="20"/>
        </w:rPr>
        <w:t>Fler tjänstekontrakt k</w:t>
      </w:r>
      <w:r>
        <w:rPr>
          <w:rFonts w:cs="Arial"/>
          <w:szCs w:val="20"/>
        </w:rPr>
        <w:t>an komma</w:t>
      </w:r>
      <w:r w:rsidRPr="00DF7196">
        <w:rPr>
          <w:rFonts w:cs="Arial"/>
          <w:szCs w:val="20"/>
        </w:rPr>
        <w:t xml:space="preserve"> att utvecklas varefter behov uppstår.</w:t>
      </w:r>
    </w:p>
    <w:p w14:paraId="144C5C80" w14:textId="77777777" w:rsidR="006342E6" w:rsidRPr="00DF7196" w:rsidRDefault="006342E6" w:rsidP="006342E6">
      <w:pPr>
        <w:rPr>
          <w:rFonts w:cs="Arial"/>
          <w:szCs w:val="20"/>
        </w:rPr>
      </w:pPr>
    </w:p>
    <w:p w14:paraId="5ECF72A9" w14:textId="77777777" w:rsidR="0039481C" w:rsidRDefault="0039481C" w:rsidP="0039481C">
      <w:pPr>
        <w:pStyle w:val="Heading4"/>
      </w:pPr>
      <w:r>
        <w:t>Arbetsflöde</w:t>
      </w:r>
    </w:p>
    <w:p w14:paraId="24AE88CA" w14:textId="77777777" w:rsidR="00165000" w:rsidRPr="00DF7196" w:rsidRDefault="00165000" w:rsidP="00165000">
      <w:pPr>
        <w:pStyle w:val="ListParagraph"/>
        <w:numPr>
          <w:ilvl w:val="0"/>
          <w:numId w:val="34"/>
        </w:numPr>
        <w:tabs>
          <w:tab w:val="left" w:pos="3912"/>
        </w:tabs>
        <w:spacing w:after="60" w:line="240" w:lineRule="auto"/>
      </w:pPr>
      <w:r w:rsidRPr="00DF7196">
        <w:t>Flödet startar generellt när en användare i tjänstekonsumentens tjänst (nedan kallad Tjänsten) önskar åtkomst till viss information som finns i tjänsteproducentens tjänst (nedan kallad Katalogen)</w:t>
      </w:r>
    </w:p>
    <w:p w14:paraId="56C260EF" w14:textId="77777777" w:rsidR="00165000" w:rsidRPr="00DF7196" w:rsidRDefault="00165000" w:rsidP="00165000">
      <w:pPr>
        <w:pStyle w:val="ListParagraph"/>
        <w:numPr>
          <w:ilvl w:val="1"/>
          <w:numId w:val="34"/>
        </w:numPr>
        <w:tabs>
          <w:tab w:val="left" w:pos="3912"/>
        </w:tabs>
        <w:spacing w:after="60" w:line="240" w:lineRule="auto"/>
      </w:pPr>
      <w:r w:rsidRPr="00DF7196">
        <w:t>Tjänsteproducenten kan här antingen hämta den efterfrågande informationsmängden i det ögonblick då användaren försöker få åtkomst till informationen eller i förväg genom regelbunden (ofta dygnsvis) inhämtning av den totala informationsmängd som överenskommits i anslutningen</w:t>
      </w:r>
    </w:p>
    <w:p w14:paraId="7A0D8976" w14:textId="77777777" w:rsidR="00165000" w:rsidRPr="00DF7196" w:rsidRDefault="00165000" w:rsidP="00165000">
      <w:pPr>
        <w:pStyle w:val="ListParagraph"/>
        <w:numPr>
          <w:ilvl w:val="0"/>
          <w:numId w:val="34"/>
        </w:numPr>
        <w:tabs>
          <w:tab w:val="left" w:pos="3912"/>
        </w:tabs>
        <w:spacing w:after="60" w:line="240" w:lineRule="auto"/>
      </w:pPr>
      <w:r>
        <w:t>Relevant inparamete</w:t>
      </w:r>
      <w:r w:rsidRPr="00DF7196">
        <w:t>r extraheras och skickas i överenskommet tjänstekontrakt till Katalogen</w:t>
      </w:r>
    </w:p>
    <w:p w14:paraId="745F6F7F" w14:textId="77777777" w:rsidR="00165000" w:rsidRPr="00DF7196" w:rsidRDefault="00165000" w:rsidP="00165000">
      <w:pPr>
        <w:pStyle w:val="ListParagraph"/>
        <w:numPr>
          <w:ilvl w:val="1"/>
          <w:numId w:val="34"/>
        </w:numPr>
        <w:tabs>
          <w:tab w:val="left" w:pos="3912"/>
        </w:tabs>
        <w:spacing w:after="60" w:line="240" w:lineRule="auto"/>
      </w:pPr>
      <w:r w:rsidRPr="00DF7196">
        <w:t>Vilka inparametrar som är relevanta definieras i respektive kontrakt</w:t>
      </w:r>
    </w:p>
    <w:p w14:paraId="0C455041" w14:textId="77777777" w:rsidR="00165000" w:rsidRPr="00DF7196" w:rsidRDefault="00165000" w:rsidP="00165000">
      <w:pPr>
        <w:pStyle w:val="ListParagraph"/>
        <w:numPr>
          <w:ilvl w:val="0"/>
          <w:numId w:val="34"/>
        </w:numPr>
        <w:tabs>
          <w:tab w:val="left" w:pos="3912"/>
        </w:tabs>
        <w:spacing w:after="60" w:line="240" w:lineRule="auto"/>
      </w:pPr>
      <w:r w:rsidRPr="00DF7196">
        <w:t>Katalogen verifierar om aktuellt objekt återfinns i Katalogen, baserat på inskickade inparametrar</w:t>
      </w:r>
    </w:p>
    <w:p w14:paraId="5A247D7E" w14:textId="77777777" w:rsidR="00165000" w:rsidRPr="00DF7196" w:rsidRDefault="00165000" w:rsidP="00165000">
      <w:pPr>
        <w:pStyle w:val="ListParagraph"/>
        <w:numPr>
          <w:ilvl w:val="1"/>
          <w:numId w:val="34"/>
        </w:numPr>
        <w:tabs>
          <w:tab w:val="left" w:pos="3912"/>
        </w:tabs>
        <w:spacing w:after="60" w:line="240" w:lineRule="auto"/>
      </w:pPr>
      <w:r w:rsidRPr="00DF7196">
        <w:t xml:space="preserve">Om så inte är fallet skickas ett meddelande till Tjänsten att objektet saknas och flödet fortsätter då enligt punkt </w:t>
      </w:r>
      <w:r w:rsidRPr="00DF7196">
        <w:fldChar w:fldCharType="begin"/>
      </w:r>
      <w:r w:rsidRPr="00DF7196">
        <w:instrText xml:space="preserve"> REF _Ref362010048 \r \h </w:instrText>
      </w:r>
      <w:r w:rsidRPr="00DF7196">
        <w:fldChar w:fldCharType="separate"/>
      </w:r>
      <w:r w:rsidR="000461AF">
        <w:t>6</w:t>
      </w:r>
      <w:r w:rsidRPr="00DF7196">
        <w:fldChar w:fldCharType="end"/>
      </w:r>
    </w:p>
    <w:p w14:paraId="44EF273C" w14:textId="77777777" w:rsidR="00165000" w:rsidRPr="00DF7196" w:rsidRDefault="00165000" w:rsidP="00165000">
      <w:pPr>
        <w:pStyle w:val="ListParagraph"/>
        <w:numPr>
          <w:ilvl w:val="0"/>
          <w:numId w:val="34"/>
        </w:numPr>
        <w:tabs>
          <w:tab w:val="left" w:pos="3912"/>
        </w:tabs>
        <w:spacing w:after="60" w:line="240" w:lineRule="auto"/>
      </w:pPr>
      <w:r w:rsidRPr="00DF7196">
        <w:t>Om objektet återfinns i Katalogen extraheras de egenskaper som specificerats i aktuellt tjänstekontrakt och skickas till Tjänsten</w:t>
      </w:r>
    </w:p>
    <w:p w14:paraId="25C1082F" w14:textId="77777777" w:rsidR="00165000" w:rsidRPr="00DF7196" w:rsidRDefault="00165000" w:rsidP="00165000">
      <w:pPr>
        <w:pStyle w:val="ListParagraph"/>
        <w:numPr>
          <w:ilvl w:val="0"/>
          <w:numId w:val="34"/>
        </w:numPr>
        <w:tabs>
          <w:tab w:val="left" w:pos="3912"/>
        </w:tabs>
        <w:spacing w:after="60" w:line="240" w:lineRule="auto"/>
      </w:pPr>
      <w:r w:rsidRPr="00DF7196">
        <w:t>Egenskaper för det eller de objekt som returnerats från Katalogen behandlas i Tjänsten</w:t>
      </w:r>
    </w:p>
    <w:p w14:paraId="7963AF50" w14:textId="77777777" w:rsidR="00165000" w:rsidRPr="00DF7196" w:rsidRDefault="00165000" w:rsidP="00165000">
      <w:pPr>
        <w:pStyle w:val="ListParagraph"/>
        <w:numPr>
          <w:ilvl w:val="1"/>
          <w:numId w:val="34"/>
        </w:numPr>
        <w:tabs>
          <w:tab w:val="left" w:pos="3912"/>
        </w:tabs>
        <w:spacing w:after="60" w:line="240" w:lineRule="auto"/>
      </w:pPr>
      <w:r w:rsidRPr="00DF7196">
        <w:t>Irrelevant information sållas bort, eventuell nödvändig översättning av attributinnehåll görs och informationen läggs in i Tjänstens layout/mallar för presentation av information</w:t>
      </w:r>
    </w:p>
    <w:p w14:paraId="004991C5" w14:textId="77777777" w:rsidR="00165000" w:rsidRPr="00DF7196" w:rsidRDefault="00165000" w:rsidP="00165000">
      <w:pPr>
        <w:pStyle w:val="ListParagraph"/>
        <w:numPr>
          <w:ilvl w:val="1"/>
          <w:numId w:val="34"/>
        </w:numPr>
        <w:tabs>
          <w:tab w:val="left" w:pos="3912"/>
        </w:tabs>
        <w:spacing w:after="60" w:line="240" w:lineRule="auto"/>
      </w:pPr>
      <w:r w:rsidRPr="00DF7196">
        <w:t xml:space="preserve">Vissa tjänster </w:t>
      </w:r>
      <w:r>
        <w:t>kan även använda</w:t>
      </w:r>
      <w:r w:rsidRPr="00DF7196">
        <w:t xml:space="preserve"> information från andra källor som då också läggs ihop med informationen från Katalogen enligt ovan</w:t>
      </w:r>
    </w:p>
    <w:p w14:paraId="2169CFDE" w14:textId="77777777" w:rsidR="00165000" w:rsidRPr="00DF7196" w:rsidRDefault="00165000" w:rsidP="00165000">
      <w:pPr>
        <w:pStyle w:val="ListParagraph"/>
        <w:numPr>
          <w:ilvl w:val="0"/>
          <w:numId w:val="34"/>
        </w:numPr>
        <w:tabs>
          <w:tab w:val="left" w:pos="3912"/>
        </w:tabs>
        <w:spacing w:after="60" w:line="240" w:lineRule="auto"/>
      </w:pPr>
      <w:bookmarkStart w:id="367" w:name="_Ref362010048"/>
      <w:r w:rsidRPr="00DF7196">
        <w:t xml:space="preserve">Tjänsten meddelar användaren </w:t>
      </w:r>
      <w:bookmarkEnd w:id="367"/>
      <w:r w:rsidRPr="00DF7196">
        <w:t>resultatet av sökningen och presenterar den information som erhållits från Katalogen samt eventuella andra informationskällor</w:t>
      </w:r>
    </w:p>
    <w:p w14:paraId="4A89D500" w14:textId="77777777" w:rsidR="0039481C" w:rsidRDefault="0039481C" w:rsidP="0039481C">
      <w:pPr>
        <w:pStyle w:val="Heading5"/>
      </w:pPr>
      <w:r w:rsidRPr="00E131FD">
        <w:t>Roller</w:t>
      </w:r>
    </w:p>
    <w:p w14:paraId="47238B11" w14:textId="77777777" w:rsidR="006342E6" w:rsidRDefault="006342E6" w:rsidP="0039481C"/>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28"/>
        <w:gridCol w:w="7069"/>
      </w:tblGrid>
      <w:tr w:rsidR="00DA3B1C" w:rsidRPr="000D195E" w14:paraId="459448B7" w14:textId="77777777" w:rsidTr="00A02230">
        <w:trPr>
          <w:trHeight w:val="348"/>
        </w:trPr>
        <w:tc>
          <w:tcPr>
            <w:tcW w:w="1027" w:type="pct"/>
            <w:shd w:val="clear" w:color="auto" w:fill="D9D9D9"/>
          </w:tcPr>
          <w:p w14:paraId="6DF4A927" w14:textId="77777777" w:rsidR="00DA3B1C" w:rsidRPr="000D195E" w:rsidRDefault="00DA3B1C" w:rsidP="00A02230">
            <w:pPr>
              <w:tabs>
                <w:tab w:val="left" w:pos="567"/>
              </w:tabs>
              <w:jc w:val="center"/>
            </w:pPr>
            <w:r w:rsidRPr="000D195E">
              <w:t>Namn/beteckning</w:t>
            </w:r>
          </w:p>
        </w:tc>
        <w:tc>
          <w:tcPr>
            <w:tcW w:w="3973" w:type="pct"/>
            <w:shd w:val="clear" w:color="auto" w:fill="D9D9D9"/>
          </w:tcPr>
          <w:p w14:paraId="5E0A20AC" w14:textId="77777777" w:rsidR="00DA3B1C" w:rsidRPr="000D195E" w:rsidRDefault="00DA3B1C" w:rsidP="00A02230">
            <w:pPr>
              <w:tabs>
                <w:tab w:val="left" w:pos="567"/>
              </w:tabs>
            </w:pPr>
            <w:r w:rsidRPr="000D195E">
              <w:t>Beskrivning</w:t>
            </w:r>
            <w:r>
              <w:t xml:space="preserve"> alt. referens</w:t>
            </w:r>
          </w:p>
        </w:tc>
      </w:tr>
      <w:tr w:rsidR="00DA3B1C" w:rsidRPr="000D195E" w14:paraId="5E1F6BEE" w14:textId="77777777" w:rsidTr="00A02230">
        <w:trPr>
          <w:trHeight w:val="709"/>
        </w:trPr>
        <w:tc>
          <w:tcPr>
            <w:tcW w:w="1027" w:type="pct"/>
          </w:tcPr>
          <w:p w14:paraId="64B67356" w14:textId="1A547859" w:rsidR="00DA3B1C" w:rsidRPr="000D195E" w:rsidRDefault="00DA3B1C" w:rsidP="00A02230">
            <w:pPr>
              <w:tabs>
                <w:tab w:val="left" w:pos="567"/>
              </w:tabs>
            </w:pPr>
            <w:r>
              <w:t>Användare</w:t>
            </w:r>
          </w:p>
        </w:tc>
        <w:tc>
          <w:tcPr>
            <w:tcW w:w="3973" w:type="pct"/>
          </w:tcPr>
          <w:p w14:paraId="4673A8CC" w14:textId="1750857A" w:rsidR="00DA3B1C" w:rsidRPr="000D195E" w:rsidRDefault="00165000" w:rsidP="00165000">
            <w:r>
              <w:t>Utgörs som regel</w:t>
            </w:r>
            <w:r w:rsidR="00DA3B1C">
              <w:t xml:space="preserve"> av en medarbetare inom vården (som söker information om en specifik </w:t>
            </w:r>
            <w:r>
              <w:t>person</w:t>
            </w:r>
            <w:r w:rsidR="00DA3B1C">
              <w:t>)</w:t>
            </w:r>
          </w:p>
        </w:tc>
      </w:tr>
      <w:tr w:rsidR="00DA3B1C" w:rsidRPr="000D195E" w14:paraId="53C3D1CD" w14:textId="77777777" w:rsidTr="00A02230">
        <w:trPr>
          <w:trHeight w:val="709"/>
        </w:trPr>
        <w:tc>
          <w:tcPr>
            <w:tcW w:w="1027" w:type="pct"/>
          </w:tcPr>
          <w:p w14:paraId="767C70C9" w14:textId="77777777" w:rsidR="00DA3B1C" w:rsidRPr="000D195E" w:rsidRDefault="00DA3B1C" w:rsidP="00A02230">
            <w:pPr>
              <w:tabs>
                <w:tab w:val="left" w:pos="567"/>
              </w:tabs>
            </w:pPr>
          </w:p>
        </w:tc>
        <w:tc>
          <w:tcPr>
            <w:tcW w:w="3973" w:type="pct"/>
          </w:tcPr>
          <w:p w14:paraId="1EFFBB5E" w14:textId="77777777" w:rsidR="00DA3B1C" w:rsidRPr="000D195E" w:rsidRDefault="00DA3B1C" w:rsidP="00A02230">
            <w:pPr>
              <w:tabs>
                <w:tab w:val="left" w:pos="567"/>
              </w:tabs>
            </w:pPr>
          </w:p>
        </w:tc>
      </w:tr>
    </w:tbl>
    <w:p w14:paraId="4C1F75BD" w14:textId="77777777" w:rsidR="00DA3B1C" w:rsidRPr="00E131FD" w:rsidRDefault="00DA3B1C" w:rsidP="0039481C"/>
    <w:p w14:paraId="0B6D116F" w14:textId="2E0A3AE1" w:rsidR="0039481C" w:rsidRDefault="006342E6" w:rsidP="0039481C">
      <w:pPr>
        <w:pStyle w:val="Heading4"/>
      </w:pPr>
      <w:r>
        <w:t>Flödesdiagram</w:t>
      </w:r>
    </w:p>
    <w:p w14:paraId="724291EF" w14:textId="3723FBC2" w:rsidR="0039481C" w:rsidRPr="007B79AC" w:rsidRDefault="001D0DD7" w:rsidP="0039481C">
      <w:pPr>
        <w:tabs>
          <w:tab w:val="left" w:pos="3912"/>
        </w:tabs>
        <w:rPr>
          <w:color w:val="4F81BD" w:themeColor="accent1"/>
        </w:rPr>
      </w:pPr>
      <w:r>
        <w:object w:dxaOrig="15778" w:dyaOrig="11073" w14:anchorId="6BF528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75pt;height:348pt" o:ole="">
            <v:imagedata r:id="rId8" o:title=""/>
          </v:shape>
          <o:OLEObject Type="Embed" ProgID="Visio.Drawing.11" ShapeID="_x0000_i1025" DrawAspect="Content" ObjectID="_1475486104" r:id="rId9"/>
        </w:object>
      </w:r>
    </w:p>
    <w:p w14:paraId="5E4E6378" w14:textId="77777777" w:rsidR="0039481C" w:rsidRDefault="0039481C" w:rsidP="0039481C">
      <w:pPr>
        <w:rPr>
          <w:color w:val="4F81BD" w:themeColor="accent1"/>
        </w:rPr>
      </w:pPr>
    </w:p>
    <w:p w14:paraId="004ACDC9" w14:textId="77777777" w:rsidR="0039481C" w:rsidRDefault="0039481C" w:rsidP="0039481C">
      <w:pPr>
        <w:pStyle w:val="Heading3"/>
      </w:pPr>
      <w:bookmarkStart w:id="368" w:name="_Toc243452553"/>
      <w:bookmarkStart w:id="369" w:name="_Toc401744159"/>
      <w:r>
        <w:t>Obligatoriska kontrakt</w:t>
      </w:r>
      <w:bookmarkEnd w:id="368"/>
      <w:bookmarkEnd w:id="369"/>
    </w:p>
    <w:p w14:paraId="3C41750F" w14:textId="77777777" w:rsidR="0039481C" w:rsidRPr="003727DE" w:rsidRDefault="0039481C" w:rsidP="0039481C"/>
    <w:tbl>
      <w:tblPr>
        <w:tblW w:w="0" w:type="auto"/>
        <w:tblInd w:w="567" w:type="dxa"/>
        <w:tblLayout w:type="fixed"/>
        <w:tblCellMar>
          <w:left w:w="0" w:type="dxa"/>
          <w:right w:w="0" w:type="dxa"/>
        </w:tblCellMar>
        <w:tblLook w:val="04A0" w:firstRow="1" w:lastRow="0" w:firstColumn="1" w:lastColumn="0" w:noHBand="0" w:noVBand="1"/>
      </w:tblPr>
      <w:tblGrid>
        <w:gridCol w:w="4503"/>
        <w:gridCol w:w="5103"/>
      </w:tblGrid>
      <w:tr w:rsidR="006342E6" w:rsidRPr="00865734" w14:paraId="3364E30D" w14:textId="77777777" w:rsidTr="000105E5">
        <w:tc>
          <w:tcPr>
            <w:tcW w:w="4503" w:type="dxa"/>
            <w:tcBorders>
              <w:top w:val="single" w:sz="8" w:space="0" w:color="auto"/>
              <w:left w:val="single" w:sz="8" w:space="0" w:color="auto"/>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3634A3CE" w14:textId="77777777" w:rsidR="006342E6" w:rsidRPr="00865734" w:rsidRDefault="006342E6" w:rsidP="0039481C">
            <w:pPr>
              <w:spacing w:before="100" w:beforeAutospacing="1" w:after="100" w:afterAutospacing="1"/>
              <w:rPr>
                <w:rFonts w:eastAsia="Times New Roman" w:cs="Arial"/>
                <w:b/>
                <w:sz w:val="24"/>
                <w:lang w:eastAsia="sv-SE"/>
              </w:rPr>
            </w:pPr>
            <w:r w:rsidRPr="00865734">
              <w:rPr>
                <w:rFonts w:eastAsia="Times New Roman" w:cs="Arial"/>
                <w:b/>
                <w:sz w:val="24"/>
                <w:lang w:eastAsia="sv-SE"/>
              </w:rPr>
              <w:t>Tjänstekontrakt</w:t>
            </w:r>
          </w:p>
        </w:tc>
        <w:tc>
          <w:tcPr>
            <w:tcW w:w="5103"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1C7CEA22" w14:textId="1E86F4C3" w:rsidR="006342E6" w:rsidRPr="00865734" w:rsidRDefault="006342E6" w:rsidP="006342E6">
            <w:pPr>
              <w:spacing w:before="100" w:beforeAutospacing="1" w:after="100" w:afterAutospacing="1"/>
              <w:rPr>
                <w:rFonts w:eastAsia="Times New Roman" w:cs="Arial"/>
                <w:b/>
                <w:sz w:val="24"/>
                <w:lang w:eastAsia="sv-SE"/>
              </w:rPr>
            </w:pPr>
            <w:r>
              <w:rPr>
                <w:rFonts w:eastAsia="Times New Roman" w:cs="Arial"/>
                <w:b/>
                <w:sz w:val="24"/>
                <w:lang w:eastAsia="sv-SE"/>
              </w:rPr>
              <w:t xml:space="preserve">Flöde </w:t>
            </w:r>
          </w:p>
        </w:tc>
      </w:tr>
      <w:tr w:rsidR="006342E6" w:rsidRPr="00865734" w14:paraId="46884E18" w14:textId="77777777" w:rsidTr="000105E5">
        <w:tc>
          <w:tcPr>
            <w:tcW w:w="450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673480" w14:textId="17525793" w:rsidR="006342E6" w:rsidRPr="000461AF" w:rsidRDefault="006342E6" w:rsidP="001D0DD7">
            <w:pPr>
              <w:spacing w:before="100" w:beforeAutospacing="1" w:after="100" w:afterAutospacing="1"/>
              <w:rPr>
                <w:rFonts w:eastAsia="Times New Roman" w:cs="Arial"/>
                <w:sz w:val="24"/>
                <w:highlight w:val="yellow"/>
                <w:lang w:val="en-US" w:eastAsia="sv-SE"/>
                <w:rPrChange w:id="370" w:author="Robert Lundmark" w:date="2014-10-22T12:27:00Z">
                  <w:rPr>
                    <w:rFonts w:eastAsia="Times New Roman" w:cs="Arial"/>
                    <w:sz w:val="24"/>
                    <w:highlight w:val="yellow"/>
                    <w:lang w:eastAsia="sv-SE"/>
                  </w:rPr>
                </w:rPrChange>
              </w:rPr>
            </w:pPr>
            <w:r w:rsidRPr="000461AF">
              <w:rPr>
                <w:rFonts w:cs="Arial"/>
                <w:szCs w:val="20"/>
                <w:lang w:val="en-US"/>
                <w:rPrChange w:id="371" w:author="Robert Lundmark" w:date="2014-10-22T12:27:00Z">
                  <w:rPr>
                    <w:rFonts w:cs="Arial"/>
                    <w:szCs w:val="20"/>
                  </w:rPr>
                </w:rPrChange>
              </w:rPr>
              <w:t>Get</w:t>
            </w:r>
            <w:r w:rsidR="001D0DD7" w:rsidRPr="000461AF">
              <w:rPr>
                <w:rFonts w:cs="Arial"/>
                <w:szCs w:val="20"/>
                <w:lang w:val="en-US"/>
                <w:rPrChange w:id="372" w:author="Robert Lundmark" w:date="2014-10-22T12:27:00Z">
                  <w:rPr>
                    <w:rFonts w:cs="Arial"/>
                    <w:szCs w:val="20"/>
                  </w:rPr>
                </w:rPrChange>
              </w:rPr>
              <w:t xml:space="preserve">EmployeeIncludingProtectedPerson </w:t>
            </w:r>
            <w:r w:rsidRPr="000461AF">
              <w:rPr>
                <w:rFonts w:cs="Arial"/>
                <w:szCs w:val="20"/>
                <w:lang w:val="en-US"/>
                <w:rPrChange w:id="373" w:author="Robert Lundmark" w:date="2014-10-22T12:27:00Z">
                  <w:rPr>
                    <w:rFonts w:cs="Arial"/>
                    <w:szCs w:val="20"/>
                  </w:rPr>
                </w:rPrChange>
              </w:rPr>
              <w:t xml:space="preserve">(se avsnitt </w:t>
            </w:r>
            <w:r w:rsidRPr="00A501E5">
              <w:rPr>
                <w:rFonts w:cs="Arial"/>
                <w:szCs w:val="20"/>
              </w:rPr>
              <w:fldChar w:fldCharType="begin"/>
            </w:r>
            <w:r w:rsidRPr="000461AF">
              <w:rPr>
                <w:rFonts w:cs="Arial"/>
                <w:szCs w:val="20"/>
                <w:lang w:val="en-US"/>
                <w:rPrChange w:id="374" w:author="Robert Lundmark" w:date="2014-10-22T12:27:00Z">
                  <w:rPr>
                    <w:rFonts w:cs="Arial"/>
                    <w:szCs w:val="20"/>
                  </w:rPr>
                </w:rPrChange>
              </w:rPr>
              <w:instrText xml:space="preserve"> REF _Ref370936701 \r \h </w:instrText>
            </w:r>
            <w:r w:rsidR="000105E5" w:rsidRPr="000461AF">
              <w:rPr>
                <w:rFonts w:cs="Arial"/>
                <w:szCs w:val="20"/>
                <w:lang w:val="en-US"/>
                <w:rPrChange w:id="375" w:author="Robert Lundmark" w:date="2014-10-22T12:27:00Z">
                  <w:rPr>
                    <w:rFonts w:cs="Arial"/>
                    <w:szCs w:val="20"/>
                  </w:rPr>
                </w:rPrChange>
              </w:rPr>
              <w:instrText xml:space="preserve"> \* MERGEFORMAT </w:instrText>
            </w:r>
            <w:r w:rsidRPr="00A501E5">
              <w:rPr>
                <w:rFonts w:cs="Arial"/>
                <w:szCs w:val="20"/>
              </w:rPr>
              <w:fldChar w:fldCharType="separate"/>
            </w:r>
            <w:ins w:id="376" w:author="Robert Lundmark" w:date="2014-10-22T12:26:00Z">
              <w:r w:rsidR="000461AF">
                <w:rPr>
                  <w:rFonts w:cs="Arial"/>
                  <w:b/>
                  <w:bCs/>
                  <w:szCs w:val="20"/>
                  <w:lang w:val="en-US"/>
                </w:rPr>
                <w:t>Error! Reference source not found.</w:t>
              </w:r>
            </w:ins>
            <w:del w:id="377" w:author="Robert Lundmark" w:date="2014-10-22T12:26:00Z">
              <w:r w:rsidRPr="000461AF" w:rsidDel="000461AF">
                <w:rPr>
                  <w:rFonts w:cs="Arial"/>
                  <w:szCs w:val="20"/>
                  <w:lang w:val="en-US"/>
                  <w:rPrChange w:id="378" w:author="Robert Lundmark" w:date="2014-10-22T12:27:00Z">
                    <w:rPr>
                      <w:rFonts w:cs="Arial"/>
                      <w:szCs w:val="20"/>
                    </w:rPr>
                  </w:rPrChange>
                </w:rPr>
                <w:delText>6.1</w:delText>
              </w:r>
            </w:del>
            <w:r w:rsidRPr="00A501E5">
              <w:rPr>
                <w:rFonts w:cs="Arial"/>
                <w:szCs w:val="20"/>
              </w:rPr>
              <w:fldChar w:fldCharType="end"/>
            </w:r>
            <w:r w:rsidRPr="000461AF">
              <w:rPr>
                <w:rFonts w:cs="Arial"/>
                <w:szCs w:val="20"/>
                <w:lang w:val="en-US"/>
                <w:rPrChange w:id="379" w:author="Robert Lundmark" w:date="2014-10-22T12:27:00Z">
                  <w:rPr>
                    <w:rFonts w:cs="Arial"/>
                    <w:szCs w:val="20"/>
                  </w:rPr>
                </w:rPrChange>
              </w:rPr>
              <w:t>)</w:t>
            </w:r>
          </w:p>
        </w:tc>
        <w:tc>
          <w:tcPr>
            <w:tcW w:w="510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255F6FA" w14:textId="2CFD9E81" w:rsidR="006342E6" w:rsidRPr="000105E5" w:rsidRDefault="000105E5" w:rsidP="001D0DD7">
            <w:pPr>
              <w:spacing w:before="100" w:beforeAutospacing="1" w:after="100" w:afterAutospacing="1"/>
              <w:jc w:val="center"/>
              <w:rPr>
                <w:rFonts w:eastAsia="Times New Roman" w:cs="Arial"/>
                <w:lang w:eastAsia="sv-SE"/>
              </w:rPr>
            </w:pPr>
            <w:r w:rsidRPr="000105E5">
              <w:rPr>
                <w:rFonts w:eastAsia="Times New Roman" w:cs="Arial"/>
                <w:lang w:eastAsia="sv-SE"/>
              </w:rPr>
              <w:t xml:space="preserve">Hämta </w:t>
            </w:r>
            <w:r w:rsidR="001D0DD7">
              <w:rPr>
                <w:rFonts w:eastAsia="Times New Roman" w:cs="Arial"/>
                <w:lang w:eastAsia="sv-SE"/>
              </w:rPr>
              <w:t>information om anställd/uppdragstagare</w:t>
            </w:r>
          </w:p>
        </w:tc>
      </w:tr>
      <w:tr w:rsidR="006342E6" w:rsidRPr="00865734" w14:paraId="6C44466E" w14:textId="77777777" w:rsidTr="000105E5">
        <w:tc>
          <w:tcPr>
            <w:tcW w:w="450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628B91F" w14:textId="236B91D7" w:rsidR="006342E6" w:rsidRPr="000461AF" w:rsidRDefault="001D0DD7" w:rsidP="0039481C">
            <w:pPr>
              <w:spacing w:before="100" w:beforeAutospacing="1" w:after="100" w:afterAutospacing="1"/>
              <w:rPr>
                <w:rFonts w:eastAsia="Times New Roman" w:cs="Arial"/>
                <w:sz w:val="24"/>
                <w:highlight w:val="yellow"/>
                <w:lang w:val="en-US" w:eastAsia="sv-SE"/>
                <w:rPrChange w:id="380" w:author="Robert Lundmark" w:date="2014-10-22T12:27:00Z">
                  <w:rPr>
                    <w:rFonts w:eastAsia="Times New Roman" w:cs="Arial"/>
                    <w:sz w:val="24"/>
                    <w:highlight w:val="yellow"/>
                    <w:lang w:eastAsia="sv-SE"/>
                  </w:rPr>
                </w:rPrChange>
              </w:rPr>
            </w:pPr>
            <w:r w:rsidRPr="000461AF">
              <w:rPr>
                <w:rFonts w:cs="Arial"/>
                <w:szCs w:val="20"/>
                <w:lang w:val="en-US"/>
                <w:rPrChange w:id="381" w:author="Robert Lundmark" w:date="2014-10-22T12:27:00Z">
                  <w:rPr>
                    <w:rFonts w:cs="Arial"/>
                    <w:szCs w:val="20"/>
                  </w:rPr>
                </w:rPrChange>
              </w:rPr>
              <w:t>GetEmployee</w:t>
            </w:r>
            <w:r w:rsidR="006342E6" w:rsidRPr="000461AF">
              <w:rPr>
                <w:rFonts w:cs="Arial"/>
                <w:szCs w:val="20"/>
                <w:lang w:val="en-US"/>
                <w:rPrChange w:id="382" w:author="Robert Lundmark" w:date="2014-10-22T12:27:00Z">
                  <w:rPr>
                    <w:rFonts w:cs="Arial"/>
                    <w:szCs w:val="20"/>
                  </w:rPr>
                </w:rPrChange>
              </w:rPr>
              <w:t xml:space="preserve"> (se avsnitt </w:t>
            </w:r>
            <w:r w:rsidR="006342E6" w:rsidRPr="00A501E5">
              <w:rPr>
                <w:rFonts w:cs="Arial"/>
                <w:szCs w:val="20"/>
              </w:rPr>
              <w:fldChar w:fldCharType="begin"/>
            </w:r>
            <w:r w:rsidR="006342E6" w:rsidRPr="000461AF">
              <w:rPr>
                <w:rFonts w:cs="Arial"/>
                <w:szCs w:val="20"/>
                <w:lang w:val="en-US"/>
                <w:rPrChange w:id="383" w:author="Robert Lundmark" w:date="2014-10-22T12:27:00Z">
                  <w:rPr>
                    <w:rFonts w:cs="Arial"/>
                    <w:szCs w:val="20"/>
                  </w:rPr>
                </w:rPrChange>
              </w:rPr>
              <w:instrText xml:space="preserve"> REF _Ref362009936 \r \h </w:instrText>
            </w:r>
            <w:r w:rsidR="000105E5" w:rsidRPr="000461AF">
              <w:rPr>
                <w:rFonts w:cs="Arial"/>
                <w:szCs w:val="20"/>
                <w:lang w:val="en-US"/>
                <w:rPrChange w:id="384" w:author="Robert Lundmark" w:date="2014-10-22T12:27:00Z">
                  <w:rPr>
                    <w:rFonts w:cs="Arial"/>
                    <w:szCs w:val="20"/>
                  </w:rPr>
                </w:rPrChange>
              </w:rPr>
              <w:instrText xml:space="preserve"> \* MERGEFORMAT </w:instrText>
            </w:r>
            <w:r w:rsidR="006342E6" w:rsidRPr="00A501E5">
              <w:rPr>
                <w:rFonts w:cs="Arial"/>
                <w:szCs w:val="20"/>
              </w:rPr>
              <w:fldChar w:fldCharType="separate"/>
            </w:r>
            <w:ins w:id="385" w:author="Robert Lundmark" w:date="2014-10-22T12:26:00Z">
              <w:r w:rsidR="000461AF">
                <w:rPr>
                  <w:rFonts w:cs="Arial"/>
                  <w:b/>
                  <w:bCs/>
                  <w:szCs w:val="20"/>
                  <w:lang w:val="en-US"/>
                </w:rPr>
                <w:t>Error! Reference source not found.</w:t>
              </w:r>
            </w:ins>
            <w:del w:id="386" w:author="Robert Lundmark" w:date="2014-10-22T12:26:00Z">
              <w:r w:rsidR="006342E6" w:rsidRPr="000461AF" w:rsidDel="000461AF">
                <w:rPr>
                  <w:rFonts w:cs="Arial"/>
                  <w:szCs w:val="20"/>
                  <w:lang w:val="en-US"/>
                  <w:rPrChange w:id="387" w:author="Robert Lundmark" w:date="2014-10-22T12:27:00Z">
                    <w:rPr>
                      <w:rFonts w:cs="Arial"/>
                      <w:szCs w:val="20"/>
                    </w:rPr>
                  </w:rPrChange>
                </w:rPr>
                <w:delText>6.2</w:delText>
              </w:r>
            </w:del>
            <w:r w:rsidR="006342E6" w:rsidRPr="00A501E5">
              <w:rPr>
                <w:rFonts w:cs="Arial"/>
                <w:szCs w:val="20"/>
              </w:rPr>
              <w:fldChar w:fldCharType="end"/>
            </w:r>
            <w:r w:rsidR="006342E6" w:rsidRPr="000461AF">
              <w:rPr>
                <w:rFonts w:cs="Arial"/>
                <w:szCs w:val="20"/>
                <w:lang w:val="en-US"/>
                <w:rPrChange w:id="388" w:author="Robert Lundmark" w:date="2014-10-22T12:27:00Z">
                  <w:rPr>
                    <w:rFonts w:cs="Arial"/>
                    <w:szCs w:val="20"/>
                  </w:rPr>
                </w:rPrChange>
              </w:rPr>
              <w:t>)</w:t>
            </w:r>
          </w:p>
        </w:tc>
        <w:tc>
          <w:tcPr>
            <w:tcW w:w="510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352C244" w14:textId="554BA116" w:rsidR="006342E6" w:rsidRPr="000105E5" w:rsidRDefault="001D0DD7" w:rsidP="0039481C">
            <w:pPr>
              <w:spacing w:before="100" w:beforeAutospacing="1" w:after="100" w:afterAutospacing="1"/>
              <w:jc w:val="center"/>
              <w:rPr>
                <w:rFonts w:eastAsia="Times New Roman" w:cs="Arial"/>
                <w:lang w:eastAsia="sv-SE"/>
              </w:rPr>
            </w:pPr>
            <w:r w:rsidRPr="000105E5">
              <w:rPr>
                <w:rFonts w:eastAsia="Times New Roman" w:cs="Arial"/>
                <w:lang w:eastAsia="sv-SE"/>
              </w:rPr>
              <w:t xml:space="preserve">Hämta </w:t>
            </w:r>
            <w:r>
              <w:rPr>
                <w:rFonts w:eastAsia="Times New Roman" w:cs="Arial"/>
                <w:lang w:eastAsia="sv-SE"/>
              </w:rPr>
              <w:t>information om anställd/uppdragstagare</w:t>
            </w:r>
          </w:p>
        </w:tc>
      </w:tr>
    </w:tbl>
    <w:p w14:paraId="28E07F02" w14:textId="77777777" w:rsidR="0039481C" w:rsidRDefault="0039481C" w:rsidP="0039481C">
      <w:pPr>
        <w:rPr>
          <w:color w:val="4F81BD" w:themeColor="accent1"/>
        </w:rPr>
      </w:pPr>
    </w:p>
    <w:p w14:paraId="47752E11" w14:textId="77777777" w:rsidR="0039481C" w:rsidRPr="00854AB6" w:rsidRDefault="0039481C" w:rsidP="0039481C">
      <w:pPr>
        <w:pStyle w:val="Heading2"/>
      </w:pPr>
      <w:bookmarkStart w:id="389" w:name="_Toc357754849"/>
      <w:bookmarkStart w:id="390" w:name="_Toc243452554"/>
      <w:bookmarkStart w:id="391" w:name="_Toc401744160"/>
      <w:r w:rsidRPr="00854AB6">
        <w:lastRenderedPageBreak/>
        <w:t>Adressering</w:t>
      </w:r>
      <w:bookmarkEnd w:id="389"/>
      <w:bookmarkEnd w:id="390"/>
      <w:bookmarkEnd w:id="391"/>
    </w:p>
    <w:p w14:paraId="10B71FEB" w14:textId="2FA869FD" w:rsidR="00DB4C35" w:rsidRPr="00854AB6" w:rsidRDefault="00DB4C35" w:rsidP="00DB4C35">
      <w:pPr>
        <w:pStyle w:val="BodyText"/>
      </w:pPr>
      <w:r w:rsidRPr="00854AB6">
        <w:t xml:space="preserve">Tjänstedomänen tillämpar Tjänsteplattformens systemadressering. Tjänstekonsumenten adresserar Tjänsteplattformen, Tjänsteplattformen adresserar tjänsteproducenten med HSA-id för tjänstekonsumenten. </w:t>
      </w:r>
    </w:p>
    <w:p w14:paraId="29788EDA" w14:textId="77777777" w:rsidR="0039481C" w:rsidRPr="00854AB6" w:rsidRDefault="0039481C" w:rsidP="0039481C"/>
    <w:p w14:paraId="110CF92C" w14:textId="77777777" w:rsidR="0039481C" w:rsidRPr="00854AB6" w:rsidRDefault="0039481C" w:rsidP="0039481C">
      <w:pPr>
        <w:pStyle w:val="Heading2"/>
      </w:pPr>
      <w:bookmarkStart w:id="392" w:name="_Toc357754850"/>
      <w:bookmarkStart w:id="393" w:name="_Toc243452555"/>
      <w:bookmarkStart w:id="394" w:name="_Toc401744161"/>
      <w:r w:rsidRPr="00854AB6">
        <w:t>Aggregering och engagemangsindex</w:t>
      </w:r>
      <w:bookmarkEnd w:id="392"/>
      <w:bookmarkEnd w:id="393"/>
      <w:bookmarkEnd w:id="394"/>
    </w:p>
    <w:p w14:paraId="0B2A877C" w14:textId="2C4953AA" w:rsidR="00DB4C35" w:rsidRPr="00364822" w:rsidRDefault="00DB4C35" w:rsidP="00A02230">
      <w:pPr>
        <w:rPr>
          <w:i/>
        </w:rPr>
      </w:pPr>
      <w:r w:rsidRPr="00854AB6">
        <w:t xml:space="preserve">För närvarande är aggregering eller engagemangsindex ej aktuellt, då endast en tjänsteproducent är ansluten till tjänstedomänen. </w:t>
      </w:r>
    </w:p>
    <w:p w14:paraId="799C4DFA" w14:textId="77777777" w:rsidR="00DB4C35" w:rsidRDefault="00DB4C35" w:rsidP="00DB4C35">
      <w:pPr>
        <w:jc w:val="center"/>
      </w:pPr>
    </w:p>
    <w:p w14:paraId="7C686DE9" w14:textId="77777777" w:rsidR="00DB4C35" w:rsidRDefault="00DB4C35" w:rsidP="00DB4C35">
      <w:r>
        <w:t>I samband med att fler tjänsteproducenter ansluter till tjänstedomänen behöver sökningen från anropande tjänstekonsument realiseras mot flera tjänsteproducenter. Vilken alternativ lösning som ska tillämpas när denna situation uppstår är ännu inte beslutat, se AB-2.3 [</w:t>
      </w:r>
      <w:r>
        <w:fldChar w:fldCharType="begin"/>
      </w:r>
      <w:r>
        <w:instrText xml:space="preserve"> REF R2 \h </w:instrText>
      </w:r>
      <w:r>
        <w:fldChar w:fldCharType="separate"/>
      </w:r>
      <w:ins w:id="395" w:author="Robert Lundmark" w:date="2014-10-22T12:26:00Z">
        <w:r w:rsidR="000461AF" w:rsidRPr="000461AF">
          <w:rPr>
            <w:b/>
            <w:bCs/>
            <w:rPrChange w:id="396" w:author="Robert Lundmark" w:date="2014-10-22T12:27:00Z">
              <w:rPr>
                <w:b/>
                <w:bCs/>
                <w:lang w:val="en-US"/>
              </w:rPr>
            </w:rPrChange>
          </w:rPr>
          <w:t xml:space="preserve">Error! </w:t>
        </w:r>
        <w:r w:rsidR="000461AF">
          <w:rPr>
            <w:b/>
            <w:bCs/>
            <w:lang w:val="en-US"/>
          </w:rPr>
          <w:t>Reference source not found.</w:t>
        </w:r>
      </w:ins>
      <w:del w:id="397" w:author="Robert Lundmark" w:date="2014-10-22T12:26:00Z">
        <w:r w:rsidRPr="00DF7196" w:rsidDel="000461AF">
          <w:delText>R2</w:delText>
        </w:r>
      </w:del>
      <w:r>
        <w:fldChar w:fldCharType="end"/>
      </w:r>
      <w:r>
        <w:t>].</w:t>
      </w:r>
    </w:p>
    <w:p w14:paraId="4D4D8F89" w14:textId="77777777" w:rsidR="00DB4C35" w:rsidRDefault="00DB4C35" w:rsidP="00DB4C35"/>
    <w:p w14:paraId="5B8BBD42" w14:textId="77777777" w:rsidR="0039481C" w:rsidRDefault="0039481C" w:rsidP="0039481C">
      <w:pPr>
        <w:pStyle w:val="Heading1"/>
      </w:pPr>
      <w:bookmarkStart w:id="398" w:name="_Toc224960921"/>
      <w:bookmarkStart w:id="399" w:name="_Toc357754852"/>
      <w:bookmarkStart w:id="400" w:name="_Toc243452557"/>
      <w:bookmarkStart w:id="401" w:name="_Toc401744162"/>
      <w:r>
        <w:t>Tjänstedomänens krav och regler</w:t>
      </w:r>
      <w:bookmarkEnd w:id="398"/>
      <w:bookmarkEnd w:id="399"/>
      <w:bookmarkEnd w:id="400"/>
      <w:bookmarkEnd w:id="401"/>
    </w:p>
    <w:p w14:paraId="6D892909" w14:textId="77777777" w:rsidR="0039481C" w:rsidRDefault="0039481C" w:rsidP="0039481C">
      <w:r>
        <w:t>Dessa gäller alla tjänstekontrakt i hela tjänstedomänen om inte undantag görs för specifika tjänstekontrakt senare i dokumentet.</w:t>
      </w:r>
    </w:p>
    <w:p w14:paraId="41F835DB" w14:textId="77777777" w:rsidR="0039481C" w:rsidRDefault="0039481C" w:rsidP="0039481C"/>
    <w:p w14:paraId="6A36E880" w14:textId="77777777" w:rsidR="0039481C" w:rsidRDefault="0039481C" w:rsidP="0039481C">
      <w:pPr>
        <w:pStyle w:val="Heading2"/>
      </w:pPr>
      <w:bookmarkStart w:id="402" w:name="_Toc357754853"/>
      <w:bookmarkStart w:id="403" w:name="_Toc243452558"/>
      <w:bookmarkStart w:id="404" w:name="_Toc401744163"/>
      <w:r>
        <w:t>Informationssäkerhet och juridik</w:t>
      </w:r>
      <w:bookmarkEnd w:id="402"/>
      <w:bookmarkEnd w:id="403"/>
      <w:bookmarkEnd w:id="404"/>
    </w:p>
    <w:p w14:paraId="254D4267" w14:textId="77777777" w:rsidR="00DB4C35" w:rsidRPr="00DF7196" w:rsidRDefault="00DB4C35" w:rsidP="00DB4C35">
      <w:r w:rsidRPr="00DF7196">
        <w:t>Informationsinnehållet i de katalogtjänster som är anslutna som tjänsteproducenter ägs och förvaltas av respektive ansluten organisa</w:t>
      </w:r>
      <w:r>
        <w:t>tion/juridisk person. Informationsägarskapet beskrivs ytterligare i utredning utförd av Arkitektur och Regelverk Säkerhet (se avsnitt 4 i</w:t>
      </w:r>
      <w:r w:rsidRPr="00DF7196">
        <w:t xml:space="preserve"> [</w:t>
      </w:r>
      <w:r>
        <w:fldChar w:fldCharType="begin"/>
      </w:r>
      <w:r>
        <w:instrText xml:space="preserve"> REF R3 \h </w:instrText>
      </w:r>
      <w:r>
        <w:fldChar w:fldCharType="separate"/>
      </w:r>
      <w:r w:rsidR="000461AF" w:rsidRPr="00DF7196">
        <w:t>R3</w:t>
      </w:r>
      <w:r>
        <w:fldChar w:fldCharType="end"/>
      </w:r>
      <w:r w:rsidRPr="00DF7196">
        <w:t>]</w:t>
      </w:r>
      <w:r>
        <w:t>). I de fall som producenten i sin katalogtjänst lagrar information för flera informationsägare</w:t>
      </w:r>
      <w:r w:rsidRPr="00DF7196">
        <w:t xml:space="preserve"> är det upp till varje ansluten organisation att avgöra vilken information som ska lämnas ut till vilken mottagare. </w:t>
      </w:r>
    </w:p>
    <w:p w14:paraId="1FF9322D" w14:textId="77777777" w:rsidR="00DB4C35" w:rsidRPr="00DF7196" w:rsidRDefault="00DB4C35" w:rsidP="00DB4C35"/>
    <w:p w14:paraId="3606AA23" w14:textId="77777777" w:rsidR="00DB4C35" w:rsidRPr="00DF7196" w:rsidRDefault="00DB4C35" w:rsidP="00DB4C35">
      <w:pPr>
        <w:pStyle w:val="BodyText"/>
        <w:rPr>
          <w:noProof/>
        </w:rPr>
      </w:pPr>
      <w:r w:rsidRPr="00DF7196">
        <w:rPr>
          <w:noProof/>
        </w:rPr>
        <w:t>Tjänsteproducenten ansvarar därmed för att information endast lämnas ut till de tjänstekonsumenter som respektive informationsägare godkänt. Det tydliggörs här eftersom det avviker från T-boken i det att Tjänsteplattformen då inte ansvarar för den tekniska åtkomstkontrollen (ej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tjänstekonsument. Kunskapen om tjänsteproducentens identitet (d.v.s. ursprunglig tjänstekonsument i anropskedjan) får bara användas för teknisk åtkomstbegränsning på så sätt att svaret blir som om de vårdgivare/vårdenheter vars verksamhetschef inte godkänner aktuell tjänsteproducent varit exkluderade i frågan.</w:t>
      </w:r>
    </w:p>
    <w:p w14:paraId="3F47F4A5" w14:textId="77777777" w:rsidR="0039481C" w:rsidRPr="00DE75E6" w:rsidRDefault="0039481C" w:rsidP="0039481C">
      <w:pPr>
        <w:rPr>
          <w:highlight w:val="yellow"/>
        </w:rPr>
      </w:pPr>
    </w:p>
    <w:p w14:paraId="46813F0C" w14:textId="77777777" w:rsidR="0039481C" w:rsidRDefault="0039481C" w:rsidP="0039481C">
      <w:pPr>
        <w:pStyle w:val="Heading2"/>
      </w:pPr>
      <w:bookmarkStart w:id="405" w:name="_Toc243452559"/>
      <w:bookmarkStart w:id="406" w:name="_Toc401744164"/>
      <w:r>
        <w:t>Icke funktionella krav</w:t>
      </w:r>
      <w:bookmarkEnd w:id="405"/>
      <w:bookmarkEnd w:id="406"/>
    </w:p>
    <w:p w14:paraId="4409F62D" w14:textId="77777777" w:rsidR="0039481C" w:rsidRDefault="0039481C" w:rsidP="0039481C">
      <w:pPr>
        <w:rPr>
          <w:color w:val="4F81BD" w:themeColor="accent1"/>
        </w:rPr>
      </w:pPr>
    </w:p>
    <w:p w14:paraId="4DBF94A3" w14:textId="77777777" w:rsidR="00BB38AF" w:rsidRDefault="00BB38AF" w:rsidP="00BB38AF">
      <w:pPr>
        <w:pStyle w:val="Heading3"/>
      </w:pPr>
      <w:bookmarkStart w:id="407" w:name="_Toc243452560"/>
      <w:bookmarkStart w:id="408" w:name="_Toc401744165"/>
      <w:r>
        <w:t>Krav på en tjänsteproducent</w:t>
      </w:r>
      <w:bookmarkEnd w:id="408"/>
    </w:p>
    <w:p w14:paraId="6F960B0D" w14:textId="77777777" w:rsidR="00BB38AF" w:rsidRPr="00DF7196" w:rsidRDefault="00BB38AF" w:rsidP="00BB38AF">
      <w:r w:rsidRPr="00DF7196">
        <w:t>Följande krav skall beaktas då ett system agerar som en tjänsteproducent för tjänstedomänens ingående tjänster.</w:t>
      </w:r>
    </w:p>
    <w:p w14:paraId="6A32D23A" w14:textId="77777777" w:rsidR="00BB38AF" w:rsidRPr="00DF7196" w:rsidRDefault="00BB38AF" w:rsidP="00BB38AF"/>
    <w:p w14:paraId="3AB7F97A" w14:textId="77777777" w:rsidR="00BB38AF" w:rsidRPr="00DF7196" w:rsidRDefault="00BB38AF" w:rsidP="00BB38AF">
      <w:r w:rsidRPr="00DF7196">
        <w:t xml:space="preserve">Tjänsteproducenten ansvarar för </w:t>
      </w:r>
    </w:p>
    <w:p w14:paraId="3EEA8135" w14:textId="77777777" w:rsidR="00BB38AF" w:rsidRDefault="00BB38AF" w:rsidP="00BB38AF">
      <w:pPr>
        <w:pStyle w:val="ListParagraph"/>
        <w:numPr>
          <w:ilvl w:val="0"/>
          <w:numId w:val="27"/>
        </w:numPr>
        <w:spacing w:after="60" w:line="240" w:lineRule="auto"/>
      </w:pPr>
      <w:r w:rsidRPr="00DF7196">
        <w:t>att tillhandahålla tjänsten i enlighet med denna tjä</w:t>
      </w:r>
      <w:r>
        <w:t xml:space="preserve">nstekontraktsbeskrivning </w:t>
      </w:r>
      <w:r w:rsidRPr="00DF7196">
        <w:t xml:space="preserve">med avseende på </w:t>
      </w:r>
    </w:p>
    <w:p w14:paraId="456B9775" w14:textId="77777777" w:rsidR="00BB38AF" w:rsidRDefault="00BB38AF" w:rsidP="00BB38AF">
      <w:pPr>
        <w:pStyle w:val="ListParagraph"/>
        <w:numPr>
          <w:ilvl w:val="1"/>
          <w:numId w:val="27"/>
        </w:numPr>
        <w:spacing w:after="60" w:line="240" w:lineRule="auto"/>
      </w:pPr>
      <w:r>
        <w:t xml:space="preserve">tjänstedomänens arkitektur (se avsnitt </w:t>
      </w:r>
      <w:r>
        <w:fldChar w:fldCharType="begin"/>
      </w:r>
      <w:r>
        <w:instrText xml:space="preserve"> REF _Ref369705736 \r \h </w:instrText>
      </w:r>
      <w:r>
        <w:fldChar w:fldCharType="separate"/>
      </w:r>
      <w:ins w:id="409" w:author="Robert Lundmark" w:date="2014-10-22T12:26:00Z">
        <w:r w:rsidR="000461AF">
          <w:rPr>
            <w:b/>
            <w:bCs/>
            <w:lang w:val="en-US"/>
          </w:rPr>
          <w:t>Error! Reference source not found.</w:t>
        </w:r>
      </w:ins>
      <w:del w:id="410" w:author="Robert Lundmark" w:date="2014-10-22T12:26:00Z">
        <w:r w:rsidDel="000461AF">
          <w:delText>3</w:delText>
        </w:r>
      </w:del>
      <w:r>
        <w:fldChar w:fldCharType="end"/>
      </w:r>
      <w:r>
        <w:t>)</w:t>
      </w:r>
    </w:p>
    <w:p w14:paraId="4B9E4F1A" w14:textId="77777777" w:rsidR="00BB38AF" w:rsidRDefault="00BB38AF" w:rsidP="00BB38AF">
      <w:pPr>
        <w:pStyle w:val="ListParagraph"/>
        <w:numPr>
          <w:ilvl w:val="1"/>
          <w:numId w:val="27"/>
        </w:numPr>
        <w:spacing w:after="60" w:line="240" w:lineRule="auto"/>
      </w:pPr>
      <w:r>
        <w:t xml:space="preserve">informationssäkerhet och juridik (se avsnitt </w:t>
      </w:r>
      <w:r>
        <w:fldChar w:fldCharType="begin"/>
      </w:r>
      <w:r>
        <w:instrText xml:space="preserve"> REF _Ref369705914 \r \h </w:instrText>
      </w:r>
      <w:r>
        <w:fldChar w:fldCharType="separate"/>
      </w:r>
      <w:ins w:id="411" w:author="Robert Lundmark" w:date="2014-10-22T12:26:00Z">
        <w:r w:rsidR="000461AF">
          <w:rPr>
            <w:b/>
            <w:bCs/>
            <w:lang w:val="en-US"/>
          </w:rPr>
          <w:t>Error! Reference source not found.</w:t>
        </w:r>
      </w:ins>
      <w:del w:id="412" w:author="Robert Lundmark" w:date="2014-10-22T12:26:00Z">
        <w:r w:rsidDel="000461AF">
          <w:delText>4.1</w:delText>
        </w:r>
      </w:del>
      <w:r>
        <w:fldChar w:fldCharType="end"/>
      </w:r>
      <w:r>
        <w:t xml:space="preserve">) </w:t>
      </w:r>
    </w:p>
    <w:p w14:paraId="134D6BFE" w14:textId="77777777" w:rsidR="00BB38AF" w:rsidRDefault="00BB38AF" w:rsidP="00BB38AF">
      <w:pPr>
        <w:pStyle w:val="ListParagraph"/>
        <w:numPr>
          <w:ilvl w:val="1"/>
          <w:numId w:val="27"/>
        </w:numPr>
        <w:spacing w:after="60" w:line="240" w:lineRule="auto"/>
      </w:pPr>
      <w:r>
        <w:t xml:space="preserve">felhantering (se avsnitt </w:t>
      </w:r>
      <w:r>
        <w:fldChar w:fldCharType="begin"/>
      </w:r>
      <w:r>
        <w:instrText xml:space="preserve"> REF _Ref369705921 \r \h </w:instrText>
      </w:r>
      <w:r>
        <w:fldChar w:fldCharType="separate"/>
      </w:r>
      <w:ins w:id="413" w:author="Robert Lundmark" w:date="2014-10-22T12:26:00Z">
        <w:r w:rsidR="000461AF">
          <w:rPr>
            <w:b/>
            <w:bCs/>
            <w:lang w:val="en-US"/>
          </w:rPr>
          <w:t>Error! Reference source not found.</w:t>
        </w:r>
      </w:ins>
      <w:del w:id="414" w:author="Robert Lundmark" w:date="2014-10-22T12:26:00Z">
        <w:r w:rsidDel="000461AF">
          <w:delText>4.2</w:delText>
        </w:r>
      </w:del>
      <w:r>
        <w:fldChar w:fldCharType="end"/>
      </w:r>
      <w:r>
        <w:t>)</w:t>
      </w:r>
    </w:p>
    <w:p w14:paraId="1C34B70F" w14:textId="77777777" w:rsidR="00BB38AF" w:rsidRDefault="00BB38AF" w:rsidP="00BB38AF">
      <w:pPr>
        <w:pStyle w:val="ListParagraph"/>
        <w:numPr>
          <w:ilvl w:val="1"/>
          <w:numId w:val="27"/>
        </w:numPr>
        <w:spacing w:after="60" w:line="240" w:lineRule="auto"/>
      </w:pPr>
      <w:r w:rsidRPr="00DF7196">
        <w:t>SLA:er</w:t>
      </w:r>
      <w:r>
        <w:t xml:space="preserve"> (se avsnitt </w:t>
      </w:r>
      <w:r>
        <w:fldChar w:fldCharType="begin"/>
      </w:r>
      <w:r>
        <w:instrText xml:space="preserve"> REF _Ref369705931 \r \h </w:instrText>
      </w:r>
      <w:r>
        <w:fldChar w:fldCharType="separate"/>
      </w:r>
      <w:ins w:id="415" w:author="Robert Lundmark" w:date="2014-10-22T12:26:00Z">
        <w:r w:rsidR="000461AF">
          <w:rPr>
            <w:b/>
            <w:bCs/>
            <w:lang w:val="en-US"/>
          </w:rPr>
          <w:t>Error! Reference source not found.</w:t>
        </w:r>
      </w:ins>
      <w:del w:id="416" w:author="Robert Lundmark" w:date="2014-10-22T12:26:00Z">
        <w:r w:rsidDel="000461AF">
          <w:delText>4.4.1</w:delText>
        </w:r>
      </w:del>
      <w:r>
        <w:fldChar w:fldCharType="end"/>
      </w:r>
      <w:r>
        <w:t>)</w:t>
      </w:r>
    </w:p>
    <w:p w14:paraId="2D5F6E60" w14:textId="77777777" w:rsidR="00BB38AF" w:rsidRDefault="00BB38AF" w:rsidP="00BB38AF">
      <w:pPr>
        <w:pStyle w:val="ListParagraph"/>
        <w:numPr>
          <w:ilvl w:val="1"/>
          <w:numId w:val="27"/>
        </w:numPr>
        <w:spacing w:after="60" w:line="240" w:lineRule="auto"/>
      </w:pPr>
      <w:r>
        <w:t xml:space="preserve">informationsinnehåll (specificeras för resp. tjänstekontrakt under avsnitt </w:t>
      </w:r>
      <w:r>
        <w:fldChar w:fldCharType="begin"/>
      </w:r>
      <w:r>
        <w:instrText xml:space="preserve"> REF _Ref360177402 \r \h </w:instrText>
      </w:r>
      <w:r>
        <w:fldChar w:fldCharType="separate"/>
      </w:r>
      <w:r w:rsidR="000461AF">
        <w:t>6</w:t>
      </w:r>
      <w:r>
        <w:fldChar w:fldCharType="end"/>
      </w:r>
      <w:r>
        <w:t>)</w:t>
      </w:r>
    </w:p>
    <w:p w14:paraId="411A2DFE" w14:textId="77777777" w:rsidR="00BB38AF" w:rsidRPr="00DF7196" w:rsidRDefault="00BB38AF" w:rsidP="00BB38AF">
      <w:pPr>
        <w:pStyle w:val="ListParagraph"/>
        <w:numPr>
          <w:ilvl w:val="1"/>
          <w:numId w:val="27"/>
        </w:numPr>
        <w:spacing w:after="60" w:line="240" w:lineRule="auto"/>
      </w:pPr>
      <w:r>
        <w:t xml:space="preserve">tjänstedomänens meddelandemodeller (se avsnitt </w:t>
      </w:r>
      <w:r>
        <w:fldChar w:fldCharType="begin"/>
      </w:r>
      <w:r>
        <w:instrText xml:space="preserve"> REF _Ref369705957 \r \h </w:instrText>
      </w:r>
      <w:r>
        <w:fldChar w:fldCharType="separate"/>
      </w:r>
      <w:ins w:id="417" w:author="Robert Lundmark" w:date="2014-10-22T12:26:00Z">
        <w:r w:rsidR="000461AF">
          <w:rPr>
            <w:b/>
            <w:bCs/>
            <w:lang w:val="en-US"/>
          </w:rPr>
          <w:t>Error! Reference source not found.</w:t>
        </w:r>
      </w:ins>
      <w:del w:id="418" w:author="Robert Lundmark" w:date="2014-10-22T12:26:00Z">
        <w:r w:rsidDel="000461AF">
          <w:delText>5</w:delText>
        </w:r>
      </w:del>
      <w:r>
        <w:fldChar w:fldCharType="end"/>
      </w:r>
      <w:r>
        <w:t>)</w:t>
      </w:r>
    </w:p>
    <w:p w14:paraId="2463504D" w14:textId="77777777" w:rsidR="00BB38AF" w:rsidRDefault="00BB38AF" w:rsidP="00BB38AF">
      <w:pPr>
        <w:pStyle w:val="ListParagraph"/>
        <w:numPr>
          <w:ilvl w:val="0"/>
          <w:numId w:val="27"/>
        </w:numPr>
        <w:spacing w:after="60" w:line="240" w:lineRule="auto"/>
      </w:pPr>
      <w:r w:rsidRPr="00DF7196">
        <w:t>att vid behov förmedla kontakt mellan tjänstekonsument och informationsägare, t.ex. i frågor som rör förändring av innehåll</w:t>
      </w:r>
    </w:p>
    <w:p w14:paraId="110C6A73" w14:textId="77777777" w:rsidR="00BB38AF" w:rsidRPr="00DF7196" w:rsidRDefault="00BB38AF" w:rsidP="00BB38AF">
      <w:pPr>
        <w:pStyle w:val="ListParagraph"/>
        <w:numPr>
          <w:ilvl w:val="0"/>
          <w:numId w:val="27"/>
        </w:numPr>
        <w:spacing w:after="60" w:line="240" w:lineRule="auto"/>
      </w:pPr>
      <w:r>
        <w:t>att (vid behov genom kravställning på anslutna organisationer/</w:t>
      </w:r>
      <w:r w:rsidRPr="00DF7196">
        <w:t xml:space="preserve">informationsägare) </w:t>
      </w:r>
      <w:r>
        <w:t xml:space="preserve">tillse att </w:t>
      </w:r>
    </w:p>
    <w:p w14:paraId="245C7467" w14:textId="77777777" w:rsidR="00BB38AF" w:rsidRDefault="00BB38AF" w:rsidP="00BB38AF">
      <w:pPr>
        <w:pStyle w:val="ListParagraph"/>
        <w:numPr>
          <w:ilvl w:val="1"/>
          <w:numId w:val="27"/>
        </w:numPr>
        <w:spacing w:after="60" w:line="240" w:lineRule="auto"/>
      </w:pPr>
      <w:r w:rsidRPr="00DF7196">
        <w:t xml:space="preserve">den information som tillhandahålls vid var tid </w:t>
      </w:r>
      <w:r>
        <w:t>är</w:t>
      </w:r>
      <w:r w:rsidRPr="00DF7196">
        <w:t xml:space="preserve"> uppdaterad och korrekt</w:t>
      </w:r>
      <w:r>
        <w:t xml:space="preserve"> </w:t>
      </w:r>
    </w:p>
    <w:p w14:paraId="09EA56DB" w14:textId="77777777" w:rsidR="00BB38AF" w:rsidRDefault="00BB38AF" w:rsidP="00BB38AF">
      <w:pPr>
        <w:pStyle w:val="ListParagraph"/>
        <w:numPr>
          <w:ilvl w:val="1"/>
          <w:numId w:val="27"/>
        </w:numPr>
        <w:spacing w:after="60" w:line="240" w:lineRule="auto"/>
      </w:pPr>
      <w:r>
        <w:t>den information som tillhandahålls vid var tid i möjligaste mån är säkrad mot ursprungskällor</w:t>
      </w:r>
    </w:p>
    <w:p w14:paraId="7E12D550" w14:textId="77777777" w:rsidR="00BB38AF" w:rsidRPr="00DF7196" w:rsidRDefault="00BB38AF" w:rsidP="00BB38AF">
      <w:pPr>
        <w:pStyle w:val="ListParagraph"/>
        <w:numPr>
          <w:ilvl w:val="2"/>
          <w:numId w:val="27"/>
        </w:numPr>
        <w:spacing w:after="60" w:line="240" w:lineRule="auto"/>
      </w:pPr>
      <w:r>
        <w:t>minst omfattar detta kontroll av namnuppgifter mot Skatteverket samt kontroll av legitimerad yrkesgrupp mot Socialstyrelsens register minst en gång per månad</w:t>
      </w:r>
    </w:p>
    <w:p w14:paraId="338E6263" w14:textId="77777777" w:rsidR="00BB38AF" w:rsidRPr="00DF7196" w:rsidRDefault="00BB38AF" w:rsidP="00BB38AF">
      <w:pPr>
        <w:pStyle w:val="ListParagraph"/>
        <w:numPr>
          <w:ilvl w:val="1"/>
          <w:numId w:val="27"/>
        </w:numPr>
        <w:spacing w:after="60" w:line="240" w:lineRule="auto"/>
      </w:pPr>
      <w:r w:rsidRPr="00DF7196">
        <w:t>tillämpliga lagar och regelverk, t.ex. Personuppgiftslagen PUL, efterlevs</w:t>
      </w:r>
    </w:p>
    <w:p w14:paraId="78614142" w14:textId="77777777" w:rsidR="00BB38AF" w:rsidRDefault="00BB38AF" w:rsidP="00BB38AF">
      <w:pPr>
        <w:pStyle w:val="ListParagraph"/>
        <w:numPr>
          <w:ilvl w:val="1"/>
          <w:numId w:val="27"/>
        </w:numPr>
        <w:spacing w:after="60" w:line="240" w:lineRule="auto"/>
      </w:pPr>
      <w:r>
        <w:t>det finns ett dokumenterat regelverk för hur administratörsbehörigheter tilldelas och tas bort</w:t>
      </w:r>
    </w:p>
    <w:p w14:paraId="46118440" w14:textId="77777777" w:rsidR="00BB38AF" w:rsidRDefault="00BB38AF" w:rsidP="00BB38AF">
      <w:pPr>
        <w:pStyle w:val="ListParagraph"/>
        <w:numPr>
          <w:ilvl w:val="1"/>
          <w:numId w:val="27"/>
        </w:numPr>
        <w:spacing w:after="60" w:line="240" w:lineRule="auto"/>
      </w:pPr>
      <w:r>
        <w:t xml:space="preserve">uppgifter om koppling mellan HSA-id och individ/organisation samt mellan HSA-id och vårdgivare/vårdenhet arkiveras i minst 10 år efter det att anställning och/eller verksamhet upphört </w:t>
      </w:r>
    </w:p>
    <w:p w14:paraId="290B6E15" w14:textId="77777777" w:rsidR="00BB38AF" w:rsidRPr="00DF7196" w:rsidRDefault="00BB38AF" w:rsidP="00BB38AF">
      <w:pPr>
        <w:pStyle w:val="ListParagraph"/>
        <w:numPr>
          <w:ilvl w:val="1"/>
          <w:numId w:val="27"/>
        </w:numPr>
        <w:spacing w:after="60" w:line="240" w:lineRule="auto"/>
      </w:pPr>
      <w:r>
        <w:t>HSA-id behålls då en person byter person-identitet (t.ex. från samordningsnummer till personnummer)</w:t>
      </w:r>
    </w:p>
    <w:p w14:paraId="368AE582" w14:textId="77777777" w:rsidR="00BB38AF" w:rsidRDefault="00BB38AF" w:rsidP="00BB38AF">
      <w:pPr>
        <w:pStyle w:val="ListParagraph"/>
        <w:numPr>
          <w:ilvl w:val="0"/>
          <w:numId w:val="27"/>
        </w:numPr>
        <w:spacing w:after="60" w:line="240" w:lineRule="auto"/>
      </w:pPr>
      <w:r w:rsidRPr="00DF7196">
        <w:t>att upprätthålla en organisation för administration samt för mottagande av driftstörningsinformation</w:t>
      </w:r>
    </w:p>
    <w:p w14:paraId="099389D1" w14:textId="77777777" w:rsidR="00BB38AF" w:rsidRDefault="00BB38AF" w:rsidP="00BB38AF">
      <w:pPr>
        <w:pStyle w:val="ListParagraph"/>
        <w:numPr>
          <w:ilvl w:val="0"/>
          <w:numId w:val="27"/>
        </w:numPr>
        <w:spacing w:after="60" w:line="240" w:lineRule="auto"/>
      </w:pPr>
      <w:r>
        <w:t>att förändringar som görs i tjänsten loggas så att det går att spåra vem som gjort en förändring och när</w:t>
      </w:r>
    </w:p>
    <w:p w14:paraId="7C1AC561" w14:textId="77777777" w:rsidR="00BB38AF" w:rsidRDefault="00BB38AF" w:rsidP="00BB38AF">
      <w:pPr>
        <w:pStyle w:val="ListParagraph"/>
        <w:numPr>
          <w:ilvl w:val="0"/>
          <w:numId w:val="27"/>
        </w:numPr>
        <w:spacing w:after="60" w:line="240" w:lineRule="auto"/>
      </w:pPr>
      <w:r>
        <w:t>att särskild hantering av personer med skyddade personuppgifter finns dokumenterad och tillämpas</w:t>
      </w:r>
    </w:p>
    <w:p w14:paraId="4BAE0F84" w14:textId="10AAFBCF" w:rsidR="00BB38AF" w:rsidRPr="00BB38AF" w:rsidRDefault="00BB38AF" w:rsidP="00BB38AF">
      <w:pPr>
        <w:pStyle w:val="ListParagraph"/>
        <w:numPr>
          <w:ilvl w:val="0"/>
          <w:numId w:val="27"/>
        </w:numPr>
        <w:spacing w:after="60" w:line="240" w:lineRule="auto"/>
      </w:pPr>
      <w:r>
        <w:t>att årligen genomföra intern revision för att säkerställa att tjänsteproducenten verkligen uppfyller samtliga krav beskrivna i denna tjänstekontraktsbeskrivning</w:t>
      </w:r>
    </w:p>
    <w:p w14:paraId="257DCED2" w14:textId="77777777" w:rsidR="00BB38AF" w:rsidRPr="00BB38AF" w:rsidRDefault="00BB38AF" w:rsidP="00BB38AF"/>
    <w:p w14:paraId="4D35EBC5" w14:textId="77777777" w:rsidR="0039481C" w:rsidRDefault="0039481C" w:rsidP="00BB38AF">
      <w:pPr>
        <w:pStyle w:val="Heading4"/>
      </w:pPr>
      <w:r>
        <w:t>SLA krav</w:t>
      </w:r>
      <w:bookmarkEnd w:id="407"/>
    </w:p>
    <w:p w14:paraId="28C8E0C7" w14:textId="77777777" w:rsidR="00DB4C35" w:rsidRPr="00DF7196" w:rsidRDefault="00DB4C35" w:rsidP="00DB4C35">
      <w:bookmarkStart w:id="419" w:name="_Toc243452561"/>
      <w:r w:rsidRPr="00DF7196">
        <w:t>Följande generella SLA-krav gäller för alla tjänsteproducen</w:t>
      </w:r>
      <w:r>
        <w:t>ter som tillhandahåller tjänstekontrakt inom domänen</w:t>
      </w:r>
      <w:r w:rsidRPr="00DF7196">
        <w:t xml:space="preserve">. </w:t>
      </w:r>
      <w:r>
        <w:t xml:space="preserve">Observera att för en konsument kan tillgängligheten bli något lägre utifrån t.ex. mellanliggande kommunikationsutrustning, kommunikationsnät och användning av regional tjänsteplattform. </w:t>
      </w:r>
    </w:p>
    <w:p w14:paraId="3D63EEB0" w14:textId="77777777" w:rsidR="00DB4C35" w:rsidRPr="00DF7196" w:rsidRDefault="00DB4C35" w:rsidP="00DB4C35"/>
    <w:tbl>
      <w:tblPr>
        <w:tblW w:w="96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2127"/>
        <w:gridCol w:w="5293"/>
      </w:tblGrid>
      <w:tr w:rsidR="00DB4C35" w:rsidRPr="00DF7196" w14:paraId="18394471" w14:textId="77777777" w:rsidTr="000105E5">
        <w:tc>
          <w:tcPr>
            <w:tcW w:w="2268" w:type="dxa"/>
          </w:tcPr>
          <w:p w14:paraId="3DC898D9" w14:textId="77777777" w:rsidR="00DB4C35" w:rsidRPr="00DF7196" w:rsidRDefault="00DB4C35" w:rsidP="000105E5">
            <w:pPr>
              <w:rPr>
                <w:b/>
              </w:rPr>
            </w:pPr>
            <w:r w:rsidRPr="00DF7196">
              <w:rPr>
                <w:b/>
              </w:rPr>
              <w:t>Kategori</w:t>
            </w:r>
          </w:p>
        </w:tc>
        <w:tc>
          <w:tcPr>
            <w:tcW w:w="2127" w:type="dxa"/>
          </w:tcPr>
          <w:p w14:paraId="539C9E8A" w14:textId="77777777" w:rsidR="00DB4C35" w:rsidRPr="00DF7196" w:rsidRDefault="00DB4C35" w:rsidP="000105E5">
            <w:pPr>
              <w:rPr>
                <w:b/>
              </w:rPr>
            </w:pPr>
            <w:r w:rsidRPr="00DF7196">
              <w:rPr>
                <w:b/>
              </w:rPr>
              <w:t>Värde</w:t>
            </w:r>
          </w:p>
        </w:tc>
        <w:tc>
          <w:tcPr>
            <w:tcW w:w="5293" w:type="dxa"/>
          </w:tcPr>
          <w:p w14:paraId="3A7AE894" w14:textId="77777777" w:rsidR="00DB4C35" w:rsidRPr="00DF7196" w:rsidRDefault="00DB4C35" w:rsidP="000105E5">
            <w:pPr>
              <w:rPr>
                <w:b/>
              </w:rPr>
            </w:pPr>
            <w:r w:rsidRPr="00DF7196">
              <w:rPr>
                <w:b/>
              </w:rPr>
              <w:t>Beskrivning</w:t>
            </w:r>
          </w:p>
        </w:tc>
      </w:tr>
      <w:tr w:rsidR="00DB4C35" w:rsidRPr="00DF7196" w14:paraId="63684F42" w14:textId="77777777" w:rsidTr="000105E5">
        <w:tc>
          <w:tcPr>
            <w:tcW w:w="2268" w:type="dxa"/>
          </w:tcPr>
          <w:p w14:paraId="6803723F" w14:textId="77777777" w:rsidR="00DB4C35" w:rsidRPr="00DF7196" w:rsidRDefault="00DB4C35" w:rsidP="000105E5">
            <w:r w:rsidRPr="00DF7196">
              <w:t>Svarstid</w:t>
            </w:r>
          </w:p>
        </w:tc>
        <w:tc>
          <w:tcPr>
            <w:tcW w:w="2127" w:type="dxa"/>
          </w:tcPr>
          <w:p w14:paraId="6742DADD" w14:textId="77777777" w:rsidR="00DB4C35" w:rsidRPr="00C3306D" w:rsidRDefault="00DB4C35" w:rsidP="000105E5">
            <w:pPr>
              <w:rPr>
                <w:highlight w:val="yellow"/>
              </w:rPr>
            </w:pPr>
          </w:p>
        </w:tc>
        <w:tc>
          <w:tcPr>
            <w:tcW w:w="5293" w:type="dxa"/>
          </w:tcPr>
          <w:p w14:paraId="0AD3336B" w14:textId="77777777" w:rsidR="00DB4C35" w:rsidRPr="00C3306D" w:rsidRDefault="00DB4C35" w:rsidP="000105E5">
            <w:r w:rsidRPr="00C3306D">
              <w:t>Definieras per tjänstekontrakt i avsnitt 6.</w:t>
            </w:r>
          </w:p>
        </w:tc>
      </w:tr>
      <w:tr w:rsidR="00DB4C35" w:rsidRPr="00DF7196" w14:paraId="4911DD07" w14:textId="77777777" w:rsidTr="000105E5">
        <w:tc>
          <w:tcPr>
            <w:tcW w:w="2268" w:type="dxa"/>
          </w:tcPr>
          <w:p w14:paraId="33B58A71" w14:textId="77777777" w:rsidR="00DB4C35" w:rsidRPr="00DF7196" w:rsidRDefault="00DB4C35" w:rsidP="000105E5">
            <w:r w:rsidRPr="00DF7196">
              <w:t>Tillgänglighet</w:t>
            </w:r>
          </w:p>
        </w:tc>
        <w:tc>
          <w:tcPr>
            <w:tcW w:w="2127" w:type="dxa"/>
          </w:tcPr>
          <w:p w14:paraId="568CE75E" w14:textId="77777777" w:rsidR="00DB4C35" w:rsidRPr="00C3306D" w:rsidRDefault="00DB4C35" w:rsidP="000105E5">
            <w:r w:rsidRPr="00C3306D">
              <w:t>24x7, 99,9%</w:t>
            </w:r>
          </w:p>
        </w:tc>
        <w:tc>
          <w:tcPr>
            <w:tcW w:w="5293" w:type="dxa"/>
          </w:tcPr>
          <w:p w14:paraId="7694E493" w14:textId="77777777" w:rsidR="00DB4C35" w:rsidRPr="00C3306D" w:rsidRDefault="00DB4C35" w:rsidP="000105E5"/>
        </w:tc>
      </w:tr>
      <w:tr w:rsidR="00DB4C35" w:rsidRPr="00DF7196" w14:paraId="3E13F154" w14:textId="77777777" w:rsidTr="000105E5">
        <w:tc>
          <w:tcPr>
            <w:tcW w:w="2268" w:type="dxa"/>
          </w:tcPr>
          <w:p w14:paraId="4D593886" w14:textId="77777777" w:rsidR="00DB4C35" w:rsidRPr="00DF7196" w:rsidRDefault="00DB4C35" w:rsidP="000105E5">
            <w:r w:rsidRPr="00DF7196">
              <w:t>Last</w:t>
            </w:r>
          </w:p>
        </w:tc>
        <w:tc>
          <w:tcPr>
            <w:tcW w:w="2127" w:type="dxa"/>
          </w:tcPr>
          <w:p w14:paraId="72DA447E" w14:textId="77777777" w:rsidR="00DB4C35" w:rsidRPr="00C3306D" w:rsidRDefault="00DB4C35" w:rsidP="000105E5">
            <w:pPr>
              <w:rPr>
                <w:highlight w:val="yellow"/>
              </w:rPr>
            </w:pPr>
          </w:p>
        </w:tc>
        <w:tc>
          <w:tcPr>
            <w:tcW w:w="5293" w:type="dxa"/>
          </w:tcPr>
          <w:p w14:paraId="3A82917B" w14:textId="77777777" w:rsidR="00DB4C35" w:rsidRPr="00C3306D" w:rsidRDefault="00DB4C35" w:rsidP="000105E5">
            <w:r w:rsidRPr="00C3306D">
              <w:t>Definieras per tjänstekontrakt i avsnitt 6.</w:t>
            </w:r>
          </w:p>
        </w:tc>
      </w:tr>
      <w:tr w:rsidR="00DB4C35" w:rsidRPr="00DF7196" w14:paraId="66F98E6E" w14:textId="77777777" w:rsidTr="000105E5">
        <w:tc>
          <w:tcPr>
            <w:tcW w:w="2268" w:type="dxa"/>
          </w:tcPr>
          <w:p w14:paraId="1E1DEE99" w14:textId="77777777" w:rsidR="00DB4C35" w:rsidRPr="00DF7196" w:rsidRDefault="00DB4C35" w:rsidP="000105E5">
            <w:r w:rsidRPr="00DF7196">
              <w:t>Aktualitet</w:t>
            </w:r>
          </w:p>
        </w:tc>
        <w:tc>
          <w:tcPr>
            <w:tcW w:w="2127" w:type="dxa"/>
          </w:tcPr>
          <w:p w14:paraId="7D571734" w14:textId="77777777" w:rsidR="00DB4C35" w:rsidRPr="00C3306D" w:rsidRDefault="00DB4C35" w:rsidP="000105E5">
            <w:pPr>
              <w:rPr>
                <w:highlight w:val="yellow"/>
              </w:rPr>
            </w:pPr>
            <w:r w:rsidRPr="00C3306D">
              <w:t>10 minuter</w:t>
            </w:r>
          </w:p>
        </w:tc>
        <w:tc>
          <w:tcPr>
            <w:tcW w:w="5293" w:type="dxa"/>
          </w:tcPr>
          <w:p w14:paraId="11222BDE" w14:textId="77777777" w:rsidR="00DB4C35" w:rsidRPr="00C3306D" w:rsidRDefault="00DB4C35" w:rsidP="000105E5">
            <w:r w:rsidRPr="00C3306D">
              <w:t>Vid uppdatering av information i katalogtjänsten får det maximalt ta så lång tid innan den informationen används av och returneras via tjänstekontrakten.</w:t>
            </w:r>
          </w:p>
        </w:tc>
      </w:tr>
      <w:tr w:rsidR="00DB4C35" w:rsidRPr="00DF7196" w14:paraId="1104F906" w14:textId="77777777" w:rsidTr="000105E5">
        <w:tc>
          <w:tcPr>
            <w:tcW w:w="2268" w:type="dxa"/>
          </w:tcPr>
          <w:p w14:paraId="0EDA074D" w14:textId="77777777" w:rsidR="00DB4C35" w:rsidRPr="00DF7196" w:rsidRDefault="00DB4C35" w:rsidP="000105E5">
            <w:pPr>
              <w:rPr>
                <w:highlight w:val="yellow"/>
              </w:rPr>
            </w:pPr>
            <w:r w:rsidRPr="00DF7196">
              <w:t>Återställningstid</w:t>
            </w:r>
          </w:p>
        </w:tc>
        <w:tc>
          <w:tcPr>
            <w:tcW w:w="2127" w:type="dxa"/>
          </w:tcPr>
          <w:p w14:paraId="5D56D9AE" w14:textId="77777777" w:rsidR="00DB4C35" w:rsidRPr="00C3306D" w:rsidRDefault="00DB4C35" w:rsidP="000105E5">
            <w:pPr>
              <w:tabs>
                <w:tab w:val="left" w:pos="2935"/>
              </w:tabs>
              <w:jc w:val="both"/>
              <w:rPr>
                <w:highlight w:val="yellow"/>
              </w:rPr>
            </w:pPr>
            <w:r w:rsidRPr="00C3306D">
              <w:t>1 dygn</w:t>
            </w:r>
          </w:p>
        </w:tc>
        <w:tc>
          <w:tcPr>
            <w:tcW w:w="5293" w:type="dxa"/>
          </w:tcPr>
          <w:p w14:paraId="67E9D7B4" w14:textId="77777777" w:rsidR="00DB4C35" w:rsidRPr="00C3306D" w:rsidRDefault="00DB4C35" w:rsidP="000105E5">
            <w:r w:rsidRPr="00C3306D">
              <w:t>Vid katastrof som bortfall av driftshall</w:t>
            </w:r>
          </w:p>
        </w:tc>
      </w:tr>
    </w:tbl>
    <w:p w14:paraId="06D20C7C" w14:textId="77777777" w:rsidR="00DB4C35" w:rsidRPr="00DF7196" w:rsidRDefault="00DB4C35" w:rsidP="00DB4C35">
      <w:pPr>
        <w:pStyle w:val="BodyText"/>
      </w:pPr>
    </w:p>
    <w:p w14:paraId="074ED34E" w14:textId="77777777" w:rsidR="0039481C" w:rsidRDefault="0039481C" w:rsidP="00BB38AF">
      <w:pPr>
        <w:pStyle w:val="Heading4"/>
      </w:pPr>
      <w:bookmarkStart w:id="420" w:name="_Toc357754854"/>
      <w:bookmarkStart w:id="421" w:name="_Toc243452562"/>
      <w:bookmarkStart w:id="422" w:name="_Toc224960922"/>
      <w:bookmarkStart w:id="423" w:name="_Toc357754855"/>
      <w:bookmarkEnd w:id="316"/>
      <w:bookmarkEnd w:id="317"/>
      <w:bookmarkEnd w:id="318"/>
      <w:bookmarkEnd w:id="419"/>
      <w:r>
        <w:lastRenderedPageBreak/>
        <w:t>Felhantering</w:t>
      </w:r>
      <w:bookmarkEnd w:id="420"/>
      <w:bookmarkEnd w:id="421"/>
    </w:p>
    <w:p w14:paraId="2859FC09" w14:textId="77777777" w:rsidR="0039481C" w:rsidRDefault="0039481C" w:rsidP="00BB38AF">
      <w:pPr>
        <w:pStyle w:val="Heading5"/>
      </w:pPr>
      <w:r>
        <w:t xml:space="preserve">Logiska fel </w:t>
      </w:r>
    </w:p>
    <w:p w14:paraId="436090C6" w14:textId="77777777" w:rsidR="00BB38AF" w:rsidRPr="00DF7196" w:rsidRDefault="00BB38AF" w:rsidP="00BB38AF">
      <w:pPr>
        <w:pStyle w:val="BodyText"/>
      </w:pPr>
      <w:bookmarkStart w:id="424" w:name="_Toc243452563"/>
      <w:r w:rsidRPr="00DF7196">
        <w:t xml:space="preserve">Vid ett </w:t>
      </w:r>
      <w:r w:rsidRPr="00DF7196">
        <w:rPr>
          <w:b/>
        </w:rPr>
        <w:t>logiskt fel</w:t>
      </w:r>
      <w:r w:rsidRPr="00DF7196">
        <w:t>, d.v.s. förutsättning för att kunna besvara anropet saknas, t ex för att visst nödvändigt objekt eller attributvärde saknas,</w:t>
      </w:r>
      <w:r w:rsidRPr="00DF7196">
        <w:rPr>
          <w:b/>
        </w:rPr>
        <w:t xml:space="preserve"> </w:t>
      </w:r>
      <w:r w:rsidRPr="00DF7196">
        <w:t>i de uppdaterande tjänsterna levereras resultCode, resultText.</w:t>
      </w:r>
      <w:r w:rsidRPr="00DF7196">
        <w:br/>
        <w:t>Syftet med resultText är att tjänstekonsumenten av tjänsten ska kunna visa upp informationen för användaren.</w:t>
      </w:r>
    </w:p>
    <w:p w14:paraId="6A9ECA4D" w14:textId="77777777" w:rsidR="00BB38AF" w:rsidRPr="00DF7196" w:rsidRDefault="00BB38AF" w:rsidP="00BB38AF">
      <w:pPr>
        <w:pStyle w:val="BodyText"/>
      </w:pPr>
      <w:r w:rsidRPr="00DF7196">
        <w:t>De värden som resultCode kan returnera är:</w:t>
      </w:r>
    </w:p>
    <w:p w14:paraId="68C3EC06" w14:textId="77777777" w:rsidR="00BB38AF" w:rsidRPr="00DF7196" w:rsidRDefault="00BB38AF" w:rsidP="00BB38AF">
      <w:pPr>
        <w:pStyle w:val="BodyText"/>
        <w:numPr>
          <w:ilvl w:val="0"/>
          <w:numId w:val="27"/>
        </w:numPr>
        <w:tabs>
          <w:tab w:val="left" w:pos="1304"/>
          <w:tab w:val="left" w:pos="2608"/>
          <w:tab w:val="left" w:pos="3912"/>
          <w:tab w:val="left" w:pos="5216"/>
          <w:tab w:val="left" w:pos="6520"/>
          <w:tab w:val="left" w:pos="7824"/>
          <w:tab w:val="left" w:pos="9128"/>
        </w:tabs>
        <w:spacing w:before="0" w:after="120"/>
        <w:ind w:right="119"/>
      </w:pPr>
      <w:r w:rsidRPr="00DF7196">
        <w:rPr>
          <w:b/>
        </w:rPr>
        <w:t>OK</w:t>
      </w:r>
      <w:r w:rsidRPr="00DF7196">
        <w:t xml:space="preserve"> </w:t>
      </w:r>
      <w:r w:rsidRPr="00DF7196">
        <w:br/>
        <w:t>Transaktionen har utförts enligt uppdraget i frågemeddelandet.</w:t>
      </w:r>
    </w:p>
    <w:p w14:paraId="3F428C47" w14:textId="77777777" w:rsidR="00BB38AF" w:rsidRPr="00DF7196" w:rsidRDefault="00BB38AF" w:rsidP="00BB38AF">
      <w:pPr>
        <w:pStyle w:val="BodyText"/>
        <w:numPr>
          <w:ilvl w:val="0"/>
          <w:numId w:val="27"/>
        </w:numPr>
        <w:tabs>
          <w:tab w:val="left" w:pos="1304"/>
          <w:tab w:val="left" w:pos="2608"/>
          <w:tab w:val="left" w:pos="3912"/>
          <w:tab w:val="left" w:pos="5216"/>
          <w:tab w:val="left" w:pos="6520"/>
          <w:tab w:val="left" w:pos="7824"/>
          <w:tab w:val="left" w:pos="9128"/>
        </w:tabs>
        <w:spacing w:before="0" w:after="120"/>
        <w:ind w:right="119"/>
      </w:pPr>
      <w:r w:rsidRPr="00DF7196">
        <w:rPr>
          <w:b/>
        </w:rPr>
        <w:t>ERROR</w:t>
      </w:r>
      <w:r w:rsidRPr="00DF7196">
        <w:br/>
        <w:t>Transaktionen har INTE kunnat utföras enligt uppdrag i frågemeddelandet p.g.a. logiskt fel.</w:t>
      </w:r>
    </w:p>
    <w:p w14:paraId="770C616C" w14:textId="77777777" w:rsidR="00BB38AF" w:rsidRDefault="00BB38AF" w:rsidP="00BB38AF">
      <w:r w:rsidRPr="00DF7196">
        <w:t xml:space="preserve">De felkoder/felmeddelanden som används och som returneras i resultText beskrivs under respektive tjänstekontrakt i kapitel </w:t>
      </w:r>
      <w:r w:rsidRPr="00DF7196">
        <w:fldChar w:fldCharType="begin"/>
      </w:r>
      <w:r w:rsidRPr="00DF7196">
        <w:instrText xml:space="preserve"> REF _Ref360177402 \r \h </w:instrText>
      </w:r>
      <w:r w:rsidRPr="00DF7196">
        <w:fldChar w:fldCharType="separate"/>
      </w:r>
      <w:r w:rsidR="000461AF">
        <w:t>6</w:t>
      </w:r>
      <w:r w:rsidRPr="00DF7196">
        <w:fldChar w:fldCharType="end"/>
      </w:r>
      <w:r w:rsidRPr="00DF7196">
        <w:t>.</w:t>
      </w:r>
    </w:p>
    <w:p w14:paraId="31026013" w14:textId="77777777" w:rsidR="00BB38AF" w:rsidRDefault="00BB38AF" w:rsidP="00BB38AF"/>
    <w:p w14:paraId="432C8BB3" w14:textId="77777777" w:rsidR="00BB38AF" w:rsidRPr="00581BE4" w:rsidRDefault="00BB38AF" w:rsidP="00BB38AF">
      <w:pPr>
        <w:spacing w:after="120"/>
      </w:pPr>
      <w:r w:rsidRPr="00581BE4">
        <w:t>I möjligaste mån ska resultatet från anropet returneras även om visst/vissa logiska fel förekommer, men då med resultCode=ERROR och en resultText som anger ”Varning”. Då kan anropande program avgöra om uppgifterna ändå kan användas eller inte och på vilket sätt en slutanvändare ska meddelas.</w:t>
      </w:r>
    </w:p>
    <w:p w14:paraId="1EF820DB" w14:textId="77777777" w:rsidR="00BB38AF" w:rsidRPr="00581BE4" w:rsidRDefault="00BB38AF" w:rsidP="00BB38AF">
      <w:pPr>
        <w:spacing w:after="120"/>
      </w:pPr>
      <w:r w:rsidRPr="00581BE4">
        <w:t>Om resultat inte alls kan returneras, flaggas detta med resultCode=ERROR och en resultText som anger ”Fel”.</w:t>
      </w:r>
      <w:r w:rsidRPr="00581BE4">
        <w:br/>
        <w:t xml:space="preserve">Exempel på fel där resultat inte kan returneras är t ex </w:t>
      </w:r>
    </w:p>
    <w:p w14:paraId="30112855" w14:textId="77777777" w:rsidR="00BB38AF" w:rsidRPr="00581BE4" w:rsidRDefault="00BB38AF" w:rsidP="00BB38AF">
      <w:pPr>
        <w:pStyle w:val="ListParagraph"/>
        <w:numPr>
          <w:ilvl w:val="0"/>
          <w:numId w:val="28"/>
        </w:numPr>
        <w:spacing w:after="120" w:line="240" w:lineRule="auto"/>
      </w:pPr>
      <w:r w:rsidRPr="00581BE4">
        <w:t>Om sökt identitet saknas i katalogen, eller om identiteten inte avser rätt objekttyp eller felaktigt tillhör flera olika objekt.</w:t>
      </w:r>
    </w:p>
    <w:p w14:paraId="1D451641" w14:textId="77777777" w:rsidR="00BB38AF" w:rsidRPr="00581BE4" w:rsidRDefault="00BB38AF" w:rsidP="00BB38AF">
      <w:pPr>
        <w:spacing w:after="120"/>
      </w:pPr>
    </w:p>
    <w:p w14:paraId="7E737920" w14:textId="77777777" w:rsidR="00BB38AF" w:rsidRPr="00581BE4" w:rsidRDefault="00BB38AF" w:rsidP="00BB38AF">
      <w:pPr>
        <w:spacing w:after="120"/>
      </w:pPr>
      <w:r w:rsidRPr="00581BE4">
        <w:t xml:space="preserve">Exempel på mindre fel där resultat ändå kan returneras, tillsammans med en varning och utpekning av felet är: </w:t>
      </w:r>
    </w:p>
    <w:p w14:paraId="2EFAC5B3" w14:textId="77777777" w:rsidR="00BB38AF" w:rsidRPr="00581BE4" w:rsidRDefault="00BB38AF" w:rsidP="00BB38AF">
      <w:pPr>
        <w:pStyle w:val="ListParagraph"/>
        <w:numPr>
          <w:ilvl w:val="0"/>
          <w:numId w:val="28"/>
        </w:numPr>
        <w:spacing w:before="80" w:line="240" w:lineRule="auto"/>
        <w:ind w:left="714" w:hanging="357"/>
        <w:contextualSpacing w:val="0"/>
      </w:pPr>
      <w:r w:rsidRPr="00581BE4">
        <w:t>Då obligatoriska attribut (som skulle returnerats) saknas</w:t>
      </w:r>
    </w:p>
    <w:p w14:paraId="657F2E48" w14:textId="77777777" w:rsidR="00BB38AF" w:rsidRPr="00581BE4" w:rsidRDefault="00BB38AF" w:rsidP="00BB38AF">
      <w:pPr>
        <w:pStyle w:val="ListParagraph"/>
        <w:numPr>
          <w:ilvl w:val="0"/>
          <w:numId w:val="28"/>
        </w:numPr>
        <w:spacing w:before="80" w:line="240" w:lineRule="auto"/>
        <w:ind w:left="714" w:hanging="357"/>
        <w:contextualSpacing w:val="0"/>
      </w:pPr>
      <w:r w:rsidRPr="00581BE4">
        <w:t>Attribut med värde som inte följer gällande värdemängd</w:t>
      </w:r>
    </w:p>
    <w:p w14:paraId="5B1F5A38" w14:textId="77777777" w:rsidR="00BB38AF" w:rsidRPr="00581BE4" w:rsidRDefault="00BB38AF" w:rsidP="00BB38AF">
      <w:pPr>
        <w:pStyle w:val="ListParagraph"/>
        <w:numPr>
          <w:ilvl w:val="0"/>
          <w:numId w:val="28"/>
        </w:numPr>
        <w:spacing w:before="80" w:line="240" w:lineRule="auto"/>
        <w:ind w:left="714" w:hanging="357"/>
        <w:contextualSpacing w:val="0"/>
      </w:pPr>
      <w:r w:rsidRPr="00581BE4">
        <w:t>Värdemängdsattribut med både kod-del och klartext-del men där dessa inte matchar varandra enligt gällande värdemängd</w:t>
      </w:r>
    </w:p>
    <w:p w14:paraId="5CD4FCEB" w14:textId="77777777" w:rsidR="00BB38AF" w:rsidRPr="00581BE4" w:rsidRDefault="00BB38AF" w:rsidP="00BB38AF">
      <w:pPr>
        <w:pStyle w:val="ListParagraph"/>
        <w:numPr>
          <w:ilvl w:val="0"/>
          <w:numId w:val="28"/>
        </w:numPr>
        <w:spacing w:before="80" w:line="240" w:lineRule="auto"/>
        <w:ind w:left="714" w:hanging="357"/>
      </w:pPr>
      <w:r w:rsidRPr="00581BE4">
        <w:t xml:space="preserve">Attribut med felaktig syntax, t ex  </w:t>
      </w:r>
    </w:p>
    <w:p w14:paraId="71F7B6C2" w14:textId="407E045D" w:rsidR="00BB38AF" w:rsidRPr="00581BE4" w:rsidRDefault="00BB38AF" w:rsidP="00BB38AF">
      <w:pPr>
        <w:pStyle w:val="ListParagraph"/>
        <w:numPr>
          <w:ilvl w:val="1"/>
          <w:numId w:val="28"/>
        </w:numPr>
        <w:spacing w:line="240" w:lineRule="auto"/>
        <w:ind w:left="1434" w:hanging="357"/>
        <w:contextualSpacing w:val="0"/>
      </w:pPr>
      <w:r w:rsidRPr="00581BE4">
        <w:t>Sammansatta attri</w:t>
      </w:r>
      <w:r w:rsidR="001D0DD7">
        <w:t>but saknad någon del (t ex telefon</w:t>
      </w:r>
      <w:r w:rsidRPr="00581BE4">
        <w:t>tider)</w:t>
      </w:r>
    </w:p>
    <w:p w14:paraId="472B2630" w14:textId="77777777" w:rsidR="00BB38AF" w:rsidRPr="00581BE4" w:rsidRDefault="00BB38AF" w:rsidP="00BB38AF">
      <w:pPr>
        <w:pStyle w:val="ListParagraph"/>
        <w:numPr>
          <w:ilvl w:val="1"/>
          <w:numId w:val="28"/>
        </w:numPr>
        <w:spacing w:line="240" w:lineRule="auto"/>
        <w:ind w:left="1434" w:hanging="357"/>
        <w:contextualSpacing w:val="0"/>
      </w:pPr>
      <w:r w:rsidRPr="00581BE4">
        <w:t>Telefonnummer med bokstäver i</w:t>
      </w:r>
    </w:p>
    <w:p w14:paraId="5D64E710" w14:textId="278CA9EA" w:rsidR="00BB38AF" w:rsidRPr="00581BE4" w:rsidRDefault="001D0DD7" w:rsidP="00BB38AF">
      <w:pPr>
        <w:pStyle w:val="ListParagraph"/>
        <w:numPr>
          <w:ilvl w:val="1"/>
          <w:numId w:val="28"/>
        </w:numPr>
        <w:spacing w:line="240" w:lineRule="auto"/>
        <w:ind w:left="1434" w:hanging="357"/>
        <w:contextualSpacing w:val="0"/>
      </w:pPr>
      <w:r>
        <w:t>Telefon</w:t>
      </w:r>
      <w:r w:rsidR="00BB38AF" w:rsidRPr="00581BE4">
        <w:t>tider med tim-del med bokstäver eller utanför 0-24</w:t>
      </w:r>
    </w:p>
    <w:p w14:paraId="030132AC" w14:textId="77777777" w:rsidR="00BB38AF" w:rsidRPr="00581BE4" w:rsidRDefault="00BB38AF" w:rsidP="00BB38AF">
      <w:pPr>
        <w:pStyle w:val="ListParagraph"/>
        <w:numPr>
          <w:ilvl w:val="1"/>
          <w:numId w:val="28"/>
        </w:numPr>
        <w:spacing w:line="240" w:lineRule="auto"/>
        <w:ind w:left="1434" w:hanging="357"/>
        <w:contextualSpacing w:val="0"/>
      </w:pPr>
      <w:r>
        <w:t>E-postadress</w:t>
      </w:r>
      <w:r w:rsidRPr="00581BE4">
        <w:t xml:space="preserve"> utan @ eller </w:t>
      </w:r>
      <w:r>
        <w:t>w</w:t>
      </w:r>
      <w:r w:rsidRPr="00581BE4">
        <w:t>eb</w:t>
      </w:r>
      <w:r>
        <w:t>b</w:t>
      </w:r>
      <w:r w:rsidRPr="00581BE4">
        <w:t xml:space="preserve">adress utan http:// </w:t>
      </w:r>
    </w:p>
    <w:p w14:paraId="6001AC80" w14:textId="77777777" w:rsidR="00BB38AF" w:rsidRPr="00581BE4" w:rsidRDefault="00BB38AF" w:rsidP="00BB38AF">
      <w:pPr>
        <w:pStyle w:val="ListParagraph"/>
        <w:numPr>
          <w:ilvl w:val="1"/>
          <w:numId w:val="28"/>
        </w:numPr>
        <w:spacing w:line="240" w:lineRule="auto"/>
        <w:ind w:left="1434" w:hanging="357"/>
        <w:contextualSpacing w:val="0"/>
      </w:pPr>
      <w:r w:rsidRPr="00581BE4">
        <w:t>Felaktigt format för datum</w:t>
      </w:r>
    </w:p>
    <w:p w14:paraId="2B102590" w14:textId="77777777" w:rsidR="00BB38AF" w:rsidRPr="00581BE4" w:rsidRDefault="00BB38AF" w:rsidP="00BB38AF">
      <w:pPr>
        <w:pStyle w:val="ListParagraph"/>
        <w:numPr>
          <w:ilvl w:val="1"/>
          <w:numId w:val="28"/>
        </w:numPr>
        <w:spacing w:line="240" w:lineRule="auto"/>
        <w:ind w:left="1434" w:hanging="357"/>
        <w:contextualSpacing w:val="0"/>
      </w:pPr>
      <w:r w:rsidRPr="00581BE4">
        <w:t>Etc. etc.</w:t>
      </w:r>
    </w:p>
    <w:bookmarkEnd w:id="424"/>
    <w:p w14:paraId="466EAB85" w14:textId="77777777" w:rsidR="0039481C" w:rsidRDefault="0039481C" w:rsidP="0039481C">
      <w:pPr>
        <w:rPr>
          <w:color w:val="4F81BD" w:themeColor="accent1"/>
        </w:rPr>
      </w:pPr>
    </w:p>
    <w:p w14:paraId="1EB6F77E" w14:textId="77777777" w:rsidR="0039481C" w:rsidRDefault="0039481C" w:rsidP="0039481C">
      <w:pPr>
        <w:pStyle w:val="Heading4"/>
      </w:pPr>
      <w:r>
        <w:t>Tekniska fel</w:t>
      </w:r>
    </w:p>
    <w:p w14:paraId="2258650A" w14:textId="77777777" w:rsidR="00BB38AF" w:rsidRPr="00DF7196" w:rsidRDefault="00BB38AF" w:rsidP="00BB38AF">
      <w:pPr>
        <w:pStyle w:val="BodyText"/>
      </w:pPr>
      <w:r w:rsidRPr="00DF7196">
        <w:t xml:space="preserve">Vid ett tekniskt fel levereras normalt ett generellt undantag (SOAP-fault). </w:t>
      </w:r>
    </w:p>
    <w:p w14:paraId="3428F27F" w14:textId="77777777" w:rsidR="00BB38AF" w:rsidRPr="00DF7196" w:rsidRDefault="00BB38AF" w:rsidP="00BB38AF">
      <w:pPr>
        <w:pStyle w:val="BodyText"/>
      </w:pPr>
      <w:r w:rsidRPr="00DF7196">
        <w:t>Exempel på tekniska fel vid anrop till någon av tjänstedomänens tjänstekontrakt där SOAP-fault returneras är:</w:t>
      </w:r>
    </w:p>
    <w:p w14:paraId="21EBBF04" w14:textId="77777777" w:rsidR="00BB38AF" w:rsidRPr="00DF7196" w:rsidRDefault="00BB38AF" w:rsidP="00BB38AF">
      <w:pPr>
        <w:pStyle w:val="BodyText"/>
        <w:numPr>
          <w:ilvl w:val="0"/>
          <w:numId w:val="27"/>
        </w:numPr>
        <w:tabs>
          <w:tab w:val="left" w:pos="1304"/>
          <w:tab w:val="left" w:pos="2608"/>
          <w:tab w:val="left" w:pos="3912"/>
          <w:tab w:val="left" w:pos="5216"/>
          <w:tab w:val="left" w:pos="6520"/>
          <w:tab w:val="left" w:pos="7824"/>
          <w:tab w:val="left" w:pos="9128"/>
        </w:tabs>
        <w:spacing w:before="0" w:after="120"/>
        <w:ind w:right="119"/>
      </w:pPr>
      <w:r w:rsidRPr="00DF7196">
        <w:lastRenderedPageBreak/>
        <w:t>Katalogen (eller ev. läskopia) är inte nåbar (ur funktion, överlastad, kommunikationsmässigt eller på annat sätt onåbar)</w:t>
      </w:r>
    </w:p>
    <w:p w14:paraId="6C0BBDDD" w14:textId="77777777" w:rsidR="00BB38AF" w:rsidRPr="00DF7196" w:rsidRDefault="00BB38AF" w:rsidP="00BB38AF">
      <w:pPr>
        <w:pStyle w:val="BodyText"/>
        <w:numPr>
          <w:ilvl w:val="0"/>
          <w:numId w:val="27"/>
        </w:numPr>
        <w:tabs>
          <w:tab w:val="left" w:pos="1304"/>
          <w:tab w:val="left" w:pos="2608"/>
          <w:tab w:val="left" w:pos="3912"/>
          <w:tab w:val="left" w:pos="5216"/>
          <w:tab w:val="left" w:pos="6520"/>
          <w:tab w:val="left" w:pos="7824"/>
          <w:tab w:val="left" w:pos="9128"/>
        </w:tabs>
        <w:spacing w:before="0" w:after="120"/>
        <w:ind w:right="119"/>
      </w:pPr>
      <w:r w:rsidRPr="00DF7196">
        <w:t>Katalogen returnerar att det blev ett intern</w:t>
      </w:r>
      <w:r>
        <w:t>t</w:t>
      </w:r>
      <w:r w:rsidRPr="00DF7196">
        <w:t xml:space="preserve"> fel vid sökningen</w:t>
      </w:r>
    </w:p>
    <w:p w14:paraId="197FB715" w14:textId="77777777" w:rsidR="00BB38AF" w:rsidRPr="00DF7196" w:rsidRDefault="00BB38AF" w:rsidP="00BB38AF">
      <w:pPr>
        <w:pStyle w:val="BodyText"/>
        <w:numPr>
          <w:ilvl w:val="0"/>
          <w:numId w:val="27"/>
        </w:numPr>
        <w:tabs>
          <w:tab w:val="left" w:pos="1304"/>
          <w:tab w:val="left" w:pos="2608"/>
          <w:tab w:val="left" w:pos="3912"/>
          <w:tab w:val="left" w:pos="5216"/>
          <w:tab w:val="left" w:pos="6520"/>
          <w:tab w:val="left" w:pos="7824"/>
          <w:tab w:val="left" w:pos="9128"/>
        </w:tabs>
        <w:spacing w:before="0" w:after="120"/>
        <w:ind w:right="119"/>
      </w:pPr>
      <w:r w:rsidRPr="00DF7196">
        <w:t>Grundläggande information i katalogen, t ex kodtabeller, innehåller felaktig information eller felaktigt strukturerad information.</w:t>
      </w:r>
    </w:p>
    <w:p w14:paraId="539F5467" w14:textId="77777777" w:rsidR="00BB38AF" w:rsidRPr="00DF7196" w:rsidRDefault="00BB38AF" w:rsidP="00BB38AF">
      <w:pPr>
        <w:pStyle w:val="BodyText"/>
      </w:pPr>
      <w:r w:rsidRPr="00DF7196">
        <w:t>Exempel på andra tekniska fel är:</w:t>
      </w:r>
    </w:p>
    <w:p w14:paraId="2275E0F7" w14:textId="77777777" w:rsidR="00BB38AF" w:rsidRPr="00DF7196" w:rsidRDefault="00BB38AF" w:rsidP="00BB38AF">
      <w:pPr>
        <w:pStyle w:val="BodyText"/>
        <w:numPr>
          <w:ilvl w:val="0"/>
          <w:numId w:val="27"/>
        </w:numPr>
        <w:tabs>
          <w:tab w:val="left" w:pos="1304"/>
          <w:tab w:val="left" w:pos="2608"/>
          <w:tab w:val="left" w:pos="3912"/>
          <w:tab w:val="left" w:pos="5216"/>
          <w:tab w:val="left" w:pos="6520"/>
          <w:tab w:val="left" w:pos="7824"/>
          <w:tab w:val="left" w:pos="9128"/>
        </w:tabs>
        <w:spacing w:before="0" w:after="120"/>
        <w:ind w:right="119"/>
      </w:pPr>
      <w:r w:rsidRPr="00DF7196">
        <w:t>Anslutande tjänst är inte behörig att anropa det aktuella tjänstekontraktet. För denna typ av fel returneras ”</w:t>
      </w:r>
      <w:r>
        <w:t>http</w:t>
      </w:r>
      <w:r w:rsidRPr="00DF7196">
        <w:t xml:space="preserve"> Status 403 </w:t>
      </w:r>
      <w:r>
        <w:t>–</w:t>
      </w:r>
      <w:r w:rsidRPr="00DF7196">
        <w:t xml:space="preserve"> Access is denied”.</w:t>
      </w:r>
    </w:p>
    <w:p w14:paraId="1F442CA3" w14:textId="77777777" w:rsidR="00BB38AF" w:rsidRPr="00DF7196" w:rsidRDefault="00BB38AF" w:rsidP="00BB38AF">
      <w:pPr>
        <w:pStyle w:val="BodyText"/>
        <w:numPr>
          <w:ilvl w:val="0"/>
          <w:numId w:val="27"/>
        </w:numPr>
        <w:tabs>
          <w:tab w:val="left" w:pos="1304"/>
          <w:tab w:val="left" w:pos="2608"/>
          <w:tab w:val="left" w:pos="3912"/>
          <w:tab w:val="left" w:pos="5216"/>
          <w:tab w:val="left" w:pos="6520"/>
          <w:tab w:val="left" w:pos="7824"/>
          <w:tab w:val="left" w:pos="9128"/>
        </w:tabs>
        <w:spacing w:before="0" w:after="120"/>
        <w:ind w:right="119"/>
      </w:pPr>
      <w:r w:rsidRPr="00DF7196">
        <w:t>Tjänstekontraktsprogramvaran har slutat fungera. För denna typ av fel returneras ”</w:t>
      </w:r>
      <w:r>
        <w:t>http</w:t>
      </w:r>
      <w:r w:rsidRPr="00DF7196">
        <w:t xml:space="preserve"> Status 503 – Service Temporarily Unavailable”. </w:t>
      </w:r>
    </w:p>
    <w:p w14:paraId="157138F1" w14:textId="77777777" w:rsidR="00BB38AF" w:rsidRPr="00DF7196" w:rsidRDefault="00BB38AF" w:rsidP="00BB38AF">
      <w:pPr>
        <w:pStyle w:val="BodyText"/>
        <w:numPr>
          <w:ilvl w:val="0"/>
          <w:numId w:val="27"/>
        </w:numPr>
        <w:tabs>
          <w:tab w:val="left" w:pos="1304"/>
          <w:tab w:val="left" w:pos="2608"/>
          <w:tab w:val="left" w:pos="3912"/>
          <w:tab w:val="left" w:pos="5216"/>
          <w:tab w:val="left" w:pos="6520"/>
          <w:tab w:val="left" w:pos="7824"/>
          <w:tab w:val="left" w:pos="9128"/>
        </w:tabs>
        <w:spacing w:before="0" w:after="120"/>
        <w:ind w:right="119"/>
      </w:pPr>
      <w:r w:rsidRPr="00DF7196">
        <w:t>För fatala tekniska fel t ex server-fel, fel på kommunikationsutrustning, fel i webb-tjänst-systemprogramvaran, kan svar helt utebli, därför måste konsumenten ha hantering för uteblivet svar (time-out) för sådant fall.</w:t>
      </w:r>
    </w:p>
    <w:p w14:paraId="33A23338" w14:textId="77777777" w:rsidR="00BB38AF" w:rsidRPr="00DF7196" w:rsidRDefault="00BB38AF" w:rsidP="00BB38AF">
      <w:pPr>
        <w:pStyle w:val="BodyText"/>
      </w:pPr>
      <w:r w:rsidRPr="00DF7196">
        <w:t>Vid tekniska fel förmedlas inga kataloguppgifter till konsumenten.</w:t>
      </w:r>
    </w:p>
    <w:p w14:paraId="2913AAE9" w14:textId="77777777" w:rsidR="0039481C" w:rsidRDefault="0039481C" w:rsidP="0039481C">
      <w:pPr>
        <w:rPr>
          <w:color w:val="4F81BD" w:themeColor="accent1"/>
        </w:rPr>
      </w:pPr>
    </w:p>
    <w:p w14:paraId="32743069" w14:textId="77777777" w:rsidR="00BB38AF" w:rsidRDefault="00BB38AF" w:rsidP="00BB38AF">
      <w:pPr>
        <w:pStyle w:val="Heading3"/>
      </w:pPr>
      <w:bookmarkStart w:id="425" w:name="_Toc243452564"/>
      <w:bookmarkStart w:id="426" w:name="_Toc401744166"/>
      <w:r>
        <w:t>Övriga krav</w:t>
      </w:r>
      <w:bookmarkEnd w:id="426"/>
    </w:p>
    <w:p w14:paraId="7093B1A0" w14:textId="6DB51C63" w:rsidR="00BB38AF" w:rsidRDefault="00BB38AF" w:rsidP="00BB38AF">
      <w:r>
        <w:t>-</w:t>
      </w:r>
    </w:p>
    <w:p w14:paraId="6D122F7F" w14:textId="77777777" w:rsidR="00BB38AF" w:rsidRPr="00BB38AF" w:rsidRDefault="00BB38AF" w:rsidP="00BB38AF"/>
    <w:p w14:paraId="72908150" w14:textId="77777777" w:rsidR="0039481C" w:rsidRDefault="0039481C" w:rsidP="0039481C">
      <w:pPr>
        <w:pStyle w:val="Heading3"/>
      </w:pPr>
      <w:bookmarkStart w:id="427" w:name="_Toc401744167"/>
      <w:r>
        <w:t>Krav på en tjänstekonsument</w:t>
      </w:r>
      <w:bookmarkEnd w:id="425"/>
      <w:bookmarkEnd w:id="427"/>
    </w:p>
    <w:p w14:paraId="73CB4BE3" w14:textId="77777777" w:rsidR="00BB38AF" w:rsidRPr="00DF7196" w:rsidRDefault="00BB38AF" w:rsidP="00BB38AF">
      <w:r w:rsidRPr="00DF7196">
        <w:t>Följande krav skall beaktas då ett system agerar som en tjänstekonsument för tjänstedomänens ingående tjänster.</w:t>
      </w:r>
    </w:p>
    <w:p w14:paraId="592B3AD3" w14:textId="77777777" w:rsidR="00BB38AF" w:rsidRPr="00DF7196" w:rsidRDefault="00BB38AF" w:rsidP="00BB38AF"/>
    <w:p w14:paraId="6A7C9820" w14:textId="77777777" w:rsidR="00BB38AF" w:rsidRDefault="00BB38AF" w:rsidP="00BB38AF">
      <w:r w:rsidRPr="00DF7196">
        <w:t xml:space="preserve">Autentisering av tjänstekonsument ska alltid ske med SITHS Funktionscertifikat. </w:t>
      </w:r>
    </w:p>
    <w:p w14:paraId="48E4FDE8" w14:textId="77777777" w:rsidR="00BB38AF" w:rsidRDefault="00BB38AF" w:rsidP="00BB38AF"/>
    <w:p w14:paraId="13ED97E8" w14:textId="77777777" w:rsidR="00BB38AF" w:rsidRDefault="00BB38AF" w:rsidP="00BB38AF">
      <w:r>
        <w:t>Tjänstekonsumenten ansvarar för att ha en kontinuitetsplan för det fall att tjänsteproducentens tjänst inte skulle vara tillgänglig.</w:t>
      </w:r>
    </w:p>
    <w:p w14:paraId="1CE964F8" w14:textId="77777777" w:rsidR="00BB38AF" w:rsidRDefault="00BB38AF" w:rsidP="00BB38AF"/>
    <w:p w14:paraId="40D32EB9" w14:textId="77777777" w:rsidR="00BB38AF" w:rsidRPr="00DF7196" w:rsidRDefault="00BB38AF" w:rsidP="00BB38AF">
      <w:r>
        <w:t>Tjänstekonsumenten skall redovisa sin belastning på tjänstedomänen (antalet anrop) till såväl tjänstedomänansvarig som till ansvarig för den/de tjänsteproducenter som tjänstekonsumenten anropar. Eventuella väsentliga ändringar av belastning ska kommuniceras i god tid före effektuering så att tillgänglighet och prestanda kan upprätthållas över tid.</w:t>
      </w:r>
    </w:p>
    <w:p w14:paraId="00B444A1" w14:textId="77777777" w:rsidR="00BB38AF" w:rsidRPr="00DF7196" w:rsidRDefault="00BB38AF" w:rsidP="00BB38AF"/>
    <w:p w14:paraId="1EB98AAA" w14:textId="77777777" w:rsidR="00BB38AF" w:rsidRPr="00DF7196" w:rsidRDefault="00BB38AF" w:rsidP="00BB38AF">
      <w:r w:rsidRPr="00DF7196">
        <w:t>Tjänstekonsumenten skall följa vid var tid gällande</w:t>
      </w:r>
      <w:r>
        <w:t xml:space="preserve"> villkor för den/de tjänsteproducenter från vilka tjänstekonsumenten hämtar information. Ett exempel på sådana villkor är HSA-policy</w:t>
      </w:r>
      <w:r w:rsidRPr="00DF7196">
        <w:t xml:space="preserve"> [</w:t>
      </w:r>
      <w:r>
        <w:fldChar w:fldCharType="begin"/>
      </w:r>
      <w:r>
        <w:instrText xml:space="preserve"> REF R4 \h </w:instrText>
      </w:r>
      <w:r>
        <w:fldChar w:fldCharType="separate"/>
      </w:r>
      <w:r w:rsidR="000461AF" w:rsidRPr="00DF7196">
        <w:t>R4</w:t>
      </w:r>
      <w:r>
        <w:fldChar w:fldCharType="end"/>
      </w:r>
      <w:r>
        <w:t>], där informationsägarna</w:t>
      </w:r>
      <w:r w:rsidRPr="00DF7196">
        <w:t xml:space="preserve"> bland annat </w:t>
      </w:r>
      <w:r>
        <w:t xml:space="preserve">ställer </w:t>
      </w:r>
      <w:r w:rsidRPr="00DF7196">
        <w:t>krav på</w:t>
      </w:r>
    </w:p>
    <w:p w14:paraId="4F095BBF" w14:textId="77777777" w:rsidR="00BB38AF" w:rsidRPr="00DF7196" w:rsidRDefault="00BB38AF" w:rsidP="00BB38AF">
      <w:pPr>
        <w:pStyle w:val="ListParagraph"/>
        <w:numPr>
          <w:ilvl w:val="0"/>
          <w:numId w:val="27"/>
        </w:numPr>
        <w:spacing w:after="60" w:line="240" w:lineRule="auto"/>
      </w:pPr>
      <w:r w:rsidRPr="00DF7196">
        <w:t>att all användning av informationen erhållen från tjänsteproducenten ska beskrivas i godkänd HPTB, HSA-policytillämpning för brukarorganisation</w:t>
      </w:r>
    </w:p>
    <w:p w14:paraId="35119860" w14:textId="77777777" w:rsidR="00BB38AF" w:rsidRPr="00DF7196" w:rsidRDefault="00BB38AF" w:rsidP="00BB38AF">
      <w:pPr>
        <w:pStyle w:val="ListParagraph"/>
        <w:numPr>
          <w:ilvl w:val="0"/>
          <w:numId w:val="27"/>
        </w:numPr>
        <w:spacing w:after="60" w:line="240" w:lineRule="auto"/>
      </w:pPr>
      <w:r w:rsidRPr="00DF7196">
        <w:t>att tillämpliga lagar och regelverk, t.ex. Personuppgiftslagen PUL, efterlevs</w:t>
      </w:r>
    </w:p>
    <w:p w14:paraId="7F0F5EE8" w14:textId="77777777" w:rsidR="00BB38AF" w:rsidRPr="00DF7196" w:rsidRDefault="00BB38AF" w:rsidP="00BB38AF">
      <w:pPr>
        <w:pStyle w:val="ListParagraph"/>
        <w:numPr>
          <w:ilvl w:val="0"/>
          <w:numId w:val="27"/>
        </w:numPr>
        <w:spacing w:after="60" w:line="240" w:lineRule="auto"/>
      </w:pPr>
      <w:r w:rsidRPr="00DF7196">
        <w:t>att information som lagras i egen applikation ska skyddas på tillfredställande sätt</w:t>
      </w:r>
    </w:p>
    <w:p w14:paraId="0BB8E7CA" w14:textId="77777777" w:rsidR="00BB38AF" w:rsidRPr="00DF7196" w:rsidRDefault="00BB38AF" w:rsidP="00BB38AF">
      <w:pPr>
        <w:pStyle w:val="ListParagraph"/>
        <w:numPr>
          <w:ilvl w:val="0"/>
          <w:numId w:val="27"/>
        </w:numPr>
        <w:spacing w:after="60" w:line="240" w:lineRule="auto"/>
      </w:pPr>
      <w:r w:rsidRPr="00DF7196">
        <w:t>att information som lagras i egen applikation ska hållas uppdaterad mot ursprungskällan</w:t>
      </w:r>
    </w:p>
    <w:p w14:paraId="4FA0ED73" w14:textId="77777777" w:rsidR="00BB38AF" w:rsidRPr="00DF7196" w:rsidRDefault="00BB38AF" w:rsidP="00BB38AF">
      <w:pPr>
        <w:pStyle w:val="ListParagraph"/>
        <w:numPr>
          <w:ilvl w:val="0"/>
          <w:numId w:val="27"/>
        </w:numPr>
        <w:spacing w:after="60" w:line="240" w:lineRule="auto"/>
      </w:pPr>
      <w:r>
        <w:lastRenderedPageBreak/>
        <w:t>att intern revision genomförs årligen för kontroll av efterlevnad till HSA-policy</w:t>
      </w:r>
    </w:p>
    <w:p w14:paraId="6BC2300A" w14:textId="77777777" w:rsidR="00BB38AF" w:rsidRDefault="00BB38AF" w:rsidP="00BB38AF"/>
    <w:p w14:paraId="13B9D29E" w14:textId="77777777" w:rsidR="00BB38AF" w:rsidRDefault="00BB38AF" w:rsidP="00BB38AF">
      <w:r>
        <w:t xml:space="preserve">Anslutna tjänsteproducenter kan ha egna processer för godkännande av tjänstekonsumenter som anropar tjänsteproducentens katalogtjänst. </w:t>
      </w:r>
    </w:p>
    <w:p w14:paraId="0EABE70B" w14:textId="77777777" w:rsidR="00BB38AF" w:rsidRPr="00BB38AF" w:rsidRDefault="00BB38AF" w:rsidP="00BB38AF"/>
    <w:p w14:paraId="2CBDBDA5" w14:textId="77777777" w:rsidR="0039481C" w:rsidRDefault="0039481C" w:rsidP="0039481C">
      <w:pPr>
        <w:pStyle w:val="Heading1"/>
      </w:pPr>
      <w:bookmarkStart w:id="428" w:name="_Toc243452565"/>
      <w:bookmarkStart w:id="429" w:name="_Toc401744168"/>
      <w:r>
        <w:t xml:space="preserve">Tjänstedomänens </w:t>
      </w:r>
      <w:bookmarkEnd w:id="422"/>
      <w:r>
        <w:t>meddelandemodeller</w:t>
      </w:r>
      <w:bookmarkEnd w:id="423"/>
      <w:bookmarkEnd w:id="428"/>
      <w:bookmarkEnd w:id="429"/>
    </w:p>
    <w:p w14:paraId="062125DB" w14:textId="77777777" w:rsidR="0039481C" w:rsidRDefault="0039481C" w:rsidP="0039481C">
      <w:bookmarkStart w:id="430" w:name="_Toc224960923"/>
      <w:r>
        <w:t>Här beskrivs de meddelandemodeller som tjänstekontrakten bygger på. För varje meddelandemodell beskrivs hur mappning ser ut delvis mot V-TIM, här version 2.2 samt mot schema (XSD) för tjänstekontrakt.</w:t>
      </w:r>
    </w:p>
    <w:p w14:paraId="40B5FDE7" w14:textId="77777777" w:rsidR="0039481C" w:rsidRDefault="0039481C" w:rsidP="0039481C">
      <w:pPr>
        <w:pStyle w:val="Heading2"/>
      </w:pPr>
      <w:bookmarkStart w:id="431" w:name="_Toc357754856"/>
      <w:bookmarkStart w:id="432" w:name="_Toc243452566"/>
      <w:bookmarkStart w:id="433" w:name="_Toc401744169"/>
      <w:r>
        <w:t>V-MIM</w:t>
      </w:r>
      <w:bookmarkEnd w:id="431"/>
      <w:bookmarkEnd w:id="432"/>
      <w:bookmarkEnd w:id="433"/>
      <w:r>
        <w:t xml:space="preserve"> </w:t>
      </w:r>
    </w:p>
    <w:p w14:paraId="564ACD9C" w14:textId="77777777" w:rsidR="00BB38AF" w:rsidRDefault="00BB38AF" w:rsidP="00BB38AF">
      <w:r>
        <w:t xml:space="preserve">För tjänstedomänen utnyttjas befintliga strukturer inom HSA för förvaltning och vidareutveckling av informations- och meddelandemodeller, se </w:t>
      </w:r>
      <w:r w:rsidRPr="0022201E">
        <w:t xml:space="preserve">även </w:t>
      </w:r>
      <w:r w:rsidRPr="002E75B7">
        <w:t>AB-2.4 [</w:t>
      </w:r>
      <w:r>
        <w:fldChar w:fldCharType="begin"/>
      </w:r>
      <w:r>
        <w:instrText xml:space="preserve"> REF R2 \h  \* MERGEFORMAT </w:instrText>
      </w:r>
      <w:r>
        <w:fldChar w:fldCharType="separate"/>
      </w:r>
      <w:ins w:id="434" w:author="Robert Lundmark" w:date="2014-10-22T12:26:00Z">
        <w:r w:rsidR="000461AF">
          <w:rPr>
            <w:b/>
            <w:bCs/>
            <w:lang w:val="en-US"/>
          </w:rPr>
          <w:t>Error! Reference source not found.</w:t>
        </w:r>
      </w:ins>
      <w:del w:id="435" w:author="Robert Lundmark" w:date="2014-10-22T12:26:00Z">
        <w:r w:rsidRPr="00DF7196" w:rsidDel="000461AF">
          <w:delText>R2</w:delText>
        </w:r>
      </w:del>
      <w:r>
        <w:fldChar w:fldCharType="end"/>
      </w:r>
      <w:r w:rsidRPr="002E75B7">
        <w:t xml:space="preserve">]. </w:t>
      </w:r>
      <w:r w:rsidRPr="002E75B7">
        <w:rPr>
          <w:szCs w:val="20"/>
          <w:lang w:eastAsia="ar-SA"/>
        </w:rPr>
        <w:t>Två</w:t>
      </w:r>
      <w:r w:rsidRPr="00821A37">
        <w:rPr>
          <w:szCs w:val="20"/>
          <w:lang w:eastAsia="ar-SA"/>
        </w:rPr>
        <w:t xml:space="preserve"> gånger per år införs genomarbetade och beslutade ändringar i informationsmodellen enligt särskild process.</w:t>
      </w:r>
    </w:p>
    <w:p w14:paraId="0EBEBC6E" w14:textId="77777777" w:rsidR="00BB38AF" w:rsidRDefault="00BB38AF" w:rsidP="00BB38AF"/>
    <w:p w14:paraId="798EA864" w14:textId="748F6EB7" w:rsidR="0039481C" w:rsidRDefault="00BB38AF" w:rsidP="0039481C">
      <w:r w:rsidRPr="00DF7196">
        <w:t xml:space="preserve">Nuvarande informationsmodell beskrivs i RIV Informationsspecifikation HSA Struktur och Innehåll </w:t>
      </w:r>
      <w:r w:rsidRPr="00457C02">
        <w:t>[</w:t>
      </w:r>
      <w:r>
        <w:fldChar w:fldCharType="begin"/>
      </w:r>
      <w:r>
        <w:instrText xml:space="preserve"> REF R5 \h </w:instrText>
      </w:r>
      <w:r>
        <w:fldChar w:fldCharType="separate"/>
      </w:r>
      <w:ins w:id="436" w:author="Robert Lundmark" w:date="2014-10-22T12:26:00Z">
        <w:r w:rsidR="000461AF" w:rsidRPr="00DF7196">
          <w:t>R</w:t>
        </w:r>
        <w:r w:rsidR="000461AF">
          <w:t>5</w:t>
        </w:r>
      </w:ins>
      <w:del w:id="437" w:author="Robert Lundmark" w:date="2014-10-22T12:26:00Z">
        <w:r w:rsidRPr="00DF7196" w:rsidDel="000461AF">
          <w:delText>R</w:delText>
        </w:r>
        <w:r w:rsidDel="000461AF">
          <w:delText>5</w:delText>
        </w:r>
      </w:del>
      <w:r>
        <w:fldChar w:fldCharType="end"/>
      </w:r>
      <w:r w:rsidRPr="00457C02">
        <w:t>].</w:t>
      </w:r>
      <w:r w:rsidRPr="00DF7196">
        <w:t xml:space="preserve"> </w:t>
      </w:r>
      <w:r>
        <w:t xml:space="preserve">Ingen mappning mot nationellt fackspråk är genomförd av skäl som beskrivs i </w:t>
      </w:r>
      <w:r w:rsidRPr="002E75B7">
        <w:t>AB-2.</w:t>
      </w:r>
      <w:r>
        <w:t>5</w:t>
      </w:r>
      <w:r w:rsidRPr="002E75B7">
        <w:t xml:space="preserve"> [</w:t>
      </w:r>
      <w:r>
        <w:fldChar w:fldCharType="begin"/>
      </w:r>
      <w:r>
        <w:instrText xml:space="preserve"> REF R2 \h  \* MERGEFORMAT </w:instrText>
      </w:r>
      <w:r>
        <w:fldChar w:fldCharType="separate"/>
      </w:r>
      <w:ins w:id="438" w:author="Robert Lundmark" w:date="2014-10-22T12:26:00Z">
        <w:r w:rsidR="000461AF">
          <w:rPr>
            <w:b/>
            <w:bCs/>
            <w:lang w:val="en-US"/>
          </w:rPr>
          <w:t>Error! Reference source not found.</w:t>
        </w:r>
      </w:ins>
      <w:del w:id="439" w:author="Robert Lundmark" w:date="2014-10-22T12:26:00Z">
        <w:r w:rsidRPr="00DF7196" w:rsidDel="000461AF">
          <w:delText>R2</w:delText>
        </w:r>
      </w:del>
      <w:r>
        <w:fldChar w:fldCharType="end"/>
      </w:r>
      <w:r w:rsidRPr="002E75B7">
        <w:t>].</w:t>
      </w:r>
    </w:p>
    <w:p w14:paraId="70DEFC10" w14:textId="77777777" w:rsidR="0039481C" w:rsidRDefault="0039481C" w:rsidP="0039481C"/>
    <w:p w14:paraId="3578D5D8" w14:textId="77777777" w:rsidR="0039481C" w:rsidRDefault="0039481C" w:rsidP="0039481C">
      <w:pPr>
        <w:pStyle w:val="Heading2"/>
      </w:pPr>
      <w:bookmarkStart w:id="440" w:name="_Toc357754857"/>
      <w:bookmarkStart w:id="441" w:name="_Toc243452567"/>
      <w:bookmarkStart w:id="442" w:name="_Toc401744170"/>
      <w:r>
        <w:t>Formatregler</w:t>
      </w:r>
      <w:bookmarkEnd w:id="440"/>
      <w:bookmarkEnd w:id="441"/>
      <w:bookmarkEnd w:id="442"/>
    </w:p>
    <w:p w14:paraId="7D525304" w14:textId="77777777" w:rsidR="00BB38AF" w:rsidRPr="00DF7196" w:rsidRDefault="00BB38AF" w:rsidP="00BB38AF">
      <w:pPr>
        <w:pStyle w:val="Heading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bookmarkStart w:id="443" w:name="_Toc401744171"/>
      <w:r w:rsidRPr="00DF7196">
        <w:t>RIV-specifikation</w:t>
      </w:r>
      <w:bookmarkEnd w:id="443"/>
    </w:p>
    <w:p w14:paraId="1E19B37B" w14:textId="0D100648" w:rsidR="0039481C" w:rsidRPr="002F2D14" w:rsidRDefault="00BB38AF" w:rsidP="0039481C">
      <w:r w:rsidRPr="00DF7196">
        <w:t>Formatregler för tjänstedomänen specificeras i RIV Informationsspecifikation HSA Struktur och Innehåll [</w:t>
      </w:r>
      <w:r>
        <w:fldChar w:fldCharType="begin"/>
      </w:r>
      <w:r>
        <w:instrText xml:space="preserve"> REF R5 \h </w:instrText>
      </w:r>
      <w:r>
        <w:fldChar w:fldCharType="separate"/>
      </w:r>
      <w:ins w:id="444" w:author="Robert Lundmark" w:date="2014-10-22T12:26:00Z">
        <w:r w:rsidR="000461AF" w:rsidRPr="00DF7196">
          <w:t>R</w:t>
        </w:r>
        <w:r w:rsidR="000461AF">
          <w:t>5</w:t>
        </w:r>
      </w:ins>
      <w:del w:id="445" w:author="Robert Lundmark" w:date="2014-10-22T12:26:00Z">
        <w:r w:rsidRPr="00DF7196" w:rsidDel="000461AF">
          <w:delText>R</w:delText>
        </w:r>
        <w:r w:rsidDel="000461AF">
          <w:delText>5</w:delText>
        </w:r>
      </w:del>
      <w:r>
        <w:fldChar w:fldCharType="end"/>
      </w:r>
      <w:r>
        <w:t xml:space="preserve">], se </w:t>
      </w:r>
      <w:r w:rsidRPr="0092589B">
        <w:t>även AB-2.</w:t>
      </w:r>
      <w:r>
        <w:t>6 [</w:t>
      </w:r>
      <w:r>
        <w:fldChar w:fldCharType="begin"/>
      </w:r>
      <w:r>
        <w:instrText xml:space="preserve"> REF R2 \h </w:instrText>
      </w:r>
      <w:r>
        <w:fldChar w:fldCharType="separate"/>
      </w:r>
      <w:ins w:id="446" w:author="Robert Lundmark" w:date="2014-10-22T12:26:00Z">
        <w:r w:rsidR="000461AF">
          <w:rPr>
            <w:b/>
            <w:bCs/>
            <w:lang w:val="en-US"/>
          </w:rPr>
          <w:t>Error! Reference source not found.</w:t>
        </w:r>
      </w:ins>
      <w:del w:id="447" w:author="Robert Lundmark" w:date="2014-10-22T12:26:00Z">
        <w:r w:rsidRPr="00DF7196" w:rsidDel="000461AF">
          <w:delText>R2</w:delText>
        </w:r>
      </w:del>
      <w:r>
        <w:fldChar w:fldCharType="end"/>
      </w:r>
      <w:r>
        <w:t>].</w:t>
      </w:r>
      <w:r w:rsidRPr="0092589B">
        <w:t xml:space="preserve"> </w:t>
      </w:r>
      <w:r w:rsidRPr="00DF7196">
        <w:t xml:space="preserve">Ytterligare detaljer finns i </w:t>
      </w:r>
      <w:r>
        <w:t xml:space="preserve">även </w:t>
      </w:r>
      <w:r w:rsidRPr="00DF7196">
        <w:t xml:space="preserve">schemabeskrivningen för </w:t>
      </w:r>
      <w:r>
        <w:t xml:space="preserve">respektive tjänstekontrakt, se avsnitt </w:t>
      </w:r>
      <w:r>
        <w:fldChar w:fldCharType="begin"/>
      </w:r>
      <w:r>
        <w:instrText xml:space="preserve"> REF _Ref360177402 \r \h </w:instrText>
      </w:r>
      <w:r>
        <w:fldChar w:fldCharType="separate"/>
      </w:r>
      <w:r w:rsidR="000461AF">
        <w:t>6</w:t>
      </w:r>
      <w:r>
        <w:fldChar w:fldCharType="end"/>
      </w:r>
      <w:r>
        <w:t>.</w:t>
      </w:r>
    </w:p>
    <w:p w14:paraId="5B073D2A" w14:textId="77777777" w:rsidR="0039481C" w:rsidRDefault="0039481C" w:rsidP="0039481C">
      <w:pPr>
        <w:spacing w:line="240" w:lineRule="auto"/>
        <w:rPr>
          <w:rFonts w:eastAsia="Times New Roman"/>
          <w:bCs/>
          <w:sz w:val="30"/>
          <w:szCs w:val="28"/>
        </w:rPr>
      </w:pPr>
      <w:r>
        <w:br w:type="page"/>
      </w:r>
    </w:p>
    <w:p w14:paraId="5BA7EED5" w14:textId="77777777" w:rsidR="001D0DD7" w:rsidRDefault="001D0DD7" w:rsidP="001D0DD7">
      <w:pPr>
        <w:pStyle w:val="Heading1"/>
        <w:keepNext w:val="0"/>
        <w:keepLines w:val="0"/>
        <w:pageBreakBefore/>
        <w:spacing w:before="480" w:after="240" w:line="240" w:lineRule="auto"/>
        <w:ind w:left="578" w:hanging="578"/>
      </w:pPr>
      <w:bookmarkStart w:id="448" w:name="_Ref360177402"/>
      <w:bookmarkStart w:id="449" w:name="_Ref360177409"/>
      <w:bookmarkStart w:id="450" w:name="_Ref360177440"/>
      <w:bookmarkStart w:id="451" w:name="_Toc382921475"/>
      <w:bookmarkStart w:id="452" w:name="_Toc401744172"/>
      <w:bookmarkEnd w:id="430"/>
      <w:r w:rsidRPr="007B798B">
        <w:lastRenderedPageBreak/>
        <w:t>Tjänstekontrakt</w:t>
      </w:r>
      <w:bookmarkStart w:id="453" w:name="_Ref359438522"/>
      <w:bookmarkStart w:id="454" w:name="_Ref361918852"/>
      <w:bookmarkEnd w:id="448"/>
      <w:bookmarkEnd w:id="449"/>
      <w:bookmarkEnd w:id="450"/>
      <w:bookmarkEnd w:id="451"/>
      <w:bookmarkEnd w:id="452"/>
    </w:p>
    <w:p w14:paraId="54824F86" w14:textId="77777777" w:rsidR="001D0DD7" w:rsidRPr="007B798B" w:rsidRDefault="001D0DD7" w:rsidP="001D0DD7">
      <w:pPr>
        <w:pStyle w:val="Heading2"/>
        <w:keepNext w:val="0"/>
        <w:keepLines w:val="0"/>
        <w:tabs>
          <w:tab w:val="left" w:pos="567"/>
          <w:tab w:val="left" w:pos="2608"/>
          <w:tab w:val="left" w:pos="3912"/>
          <w:tab w:val="left" w:pos="5216"/>
          <w:tab w:val="left" w:pos="6520"/>
          <w:tab w:val="left" w:pos="7824"/>
          <w:tab w:val="left" w:pos="9128"/>
        </w:tabs>
        <w:spacing w:before="360" w:after="120" w:line="240" w:lineRule="auto"/>
      </w:pPr>
      <w:bookmarkStart w:id="455" w:name="_Ref370935488"/>
      <w:bookmarkStart w:id="456" w:name="_Toc382921476"/>
      <w:bookmarkStart w:id="457" w:name="_Toc401744173"/>
      <w:r>
        <w:t>GetEmployee</w:t>
      </w:r>
      <w:bookmarkEnd w:id="453"/>
      <w:r w:rsidRPr="007B798B">
        <w:t>IncludingProtectedPerson</w:t>
      </w:r>
      <w:bookmarkEnd w:id="454"/>
      <w:bookmarkEnd w:id="455"/>
      <w:bookmarkEnd w:id="456"/>
      <w:bookmarkEnd w:id="457"/>
    </w:p>
    <w:p w14:paraId="2631A1F8" w14:textId="77777777" w:rsidR="001D0DD7" w:rsidRPr="00915D3B" w:rsidRDefault="001D0DD7" w:rsidP="001D0DD7">
      <w:r>
        <w:t>GetEmployee</w:t>
      </w:r>
      <w:r w:rsidRPr="007B798B">
        <w:t xml:space="preserve">IncludingProtectedPerson </w:t>
      </w:r>
      <w:r w:rsidRPr="00915D3B">
        <w:t xml:space="preserve">returnerar information, som kontaktinformation samt </w:t>
      </w:r>
      <w:r>
        <w:t>legitimerad yrkesgrupp</w:t>
      </w:r>
      <w:r w:rsidRPr="00915D3B">
        <w:t xml:space="preserve"> och specialitet, för angiven person. Metoden kan användas av en tjänstekonsument för att t.ex. verifiera uppgifter i en egen intern användardatabas, för att kunna registrera en användare (med HSA-id) baserat på användarens </w:t>
      </w:r>
      <w:r>
        <w:t>person-id</w:t>
      </w:r>
      <w:r w:rsidRPr="00915D3B">
        <w:t xml:space="preserve"> eller för att verifiera behörighet för det fall att denna grundar sig enbart på den personliga egenskapen Legitimerad yrkesgrupp.</w:t>
      </w:r>
    </w:p>
    <w:p w14:paraId="591F7C36" w14:textId="77777777" w:rsidR="001D0DD7" w:rsidRPr="00915D3B" w:rsidRDefault="001D0DD7" w:rsidP="001D0DD7">
      <w:r w:rsidRPr="00915D3B">
        <w:t xml:space="preserve">Detta tjänstekontrakt skiljer sig från kontraktet beskrivet i </w:t>
      </w:r>
      <w:r w:rsidRPr="00915D3B">
        <w:fldChar w:fldCharType="begin"/>
      </w:r>
      <w:r w:rsidRPr="00915D3B">
        <w:instrText xml:space="preserve"> REF _Ref361149149 \r \h </w:instrText>
      </w:r>
      <w:r w:rsidRPr="00915D3B">
        <w:fldChar w:fldCharType="separate"/>
      </w:r>
      <w:ins w:id="458" w:author="Robert Lundmark" w:date="2014-10-22T12:26:00Z">
        <w:r w:rsidR="000461AF">
          <w:rPr>
            <w:b/>
            <w:bCs/>
            <w:lang w:val="en-US"/>
          </w:rPr>
          <w:t>Error! Reference source not found.</w:t>
        </w:r>
      </w:ins>
      <w:del w:id="459" w:author="Robert Lundmark" w:date="2014-10-22T12:26:00Z">
        <w:r w:rsidDel="000461AF">
          <w:delText>6.2</w:delText>
        </w:r>
      </w:del>
      <w:r w:rsidRPr="00915D3B">
        <w:fldChar w:fldCharType="end"/>
      </w:r>
      <w:r w:rsidRPr="00915D3B">
        <w:t xml:space="preserve"> på så sätt att det även ger åtkomst till personer med skyddade personuppgifter. Se </w:t>
      </w:r>
      <w:r>
        <w:t>AB-2.7</w:t>
      </w:r>
      <w:r w:rsidRPr="00915D3B">
        <w:t xml:space="preserve"> [</w:t>
      </w:r>
      <w:r w:rsidRPr="00915D3B">
        <w:fldChar w:fldCharType="begin"/>
      </w:r>
      <w:r w:rsidRPr="00915D3B">
        <w:instrText xml:space="preserve"> REF R2 \h </w:instrText>
      </w:r>
      <w:r w:rsidRPr="00915D3B">
        <w:fldChar w:fldCharType="separate"/>
      </w:r>
      <w:ins w:id="460" w:author="Robert Lundmark" w:date="2014-10-22T12:26:00Z">
        <w:r w:rsidR="000461AF">
          <w:rPr>
            <w:b/>
            <w:bCs/>
            <w:lang w:val="en-US"/>
          </w:rPr>
          <w:t>Error! Reference source not found.</w:t>
        </w:r>
      </w:ins>
      <w:del w:id="461" w:author="Robert Lundmark" w:date="2014-10-22T12:26:00Z">
        <w:r w:rsidRPr="00DF7196" w:rsidDel="000461AF">
          <w:delText>R2</w:delText>
        </w:r>
      </w:del>
      <w:r w:rsidRPr="00915D3B">
        <w:fldChar w:fldCharType="end"/>
      </w:r>
      <w:r w:rsidRPr="00915D3B">
        <w:t>]. Informationsägaren avgör om tjänstekonsumenten ska beviljas åtkomst till personer med skyddade personuppgifter.</w:t>
      </w:r>
    </w:p>
    <w:p w14:paraId="27ED0AA5" w14:textId="77777777" w:rsidR="001D0DD7" w:rsidRPr="00915D3B" w:rsidRDefault="001D0DD7" w:rsidP="001D0DD7">
      <w:pPr>
        <w:pStyle w:val="Heading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bookmarkStart w:id="462" w:name="_Toc401744174"/>
      <w:r w:rsidRPr="00915D3B">
        <w:t>Version</w:t>
      </w:r>
      <w:bookmarkEnd w:id="462"/>
    </w:p>
    <w:p w14:paraId="4BBE2C6A" w14:textId="1F0E2520" w:rsidR="001D0DD7" w:rsidRPr="00915D3B" w:rsidRDefault="001D0DD7" w:rsidP="001D0DD7">
      <w:r w:rsidRPr="00915D3B">
        <w:t xml:space="preserve">Version på detta kontrakt är </w:t>
      </w:r>
      <w:r w:rsidR="00DD39CD">
        <w:t>1.0_RC4</w:t>
      </w:r>
    </w:p>
    <w:p w14:paraId="59BABB7E" w14:textId="77777777" w:rsidR="001D0DD7" w:rsidRPr="00915D3B" w:rsidRDefault="001D0DD7" w:rsidP="001D0DD7">
      <w:pPr>
        <w:pStyle w:val="Heading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bookmarkStart w:id="463" w:name="_Ref359438887"/>
      <w:bookmarkStart w:id="464" w:name="_Toc401744175"/>
      <w:r w:rsidRPr="00915D3B">
        <w:t>Fältregler</w:t>
      </w:r>
      <w:bookmarkEnd w:id="463"/>
      <w:bookmarkEnd w:id="464"/>
    </w:p>
    <w:p w14:paraId="6BB7BA92" w14:textId="77777777" w:rsidR="001D0DD7" w:rsidRDefault="001D0DD7" w:rsidP="001D0DD7">
      <w:r w:rsidRPr="00915D3B">
        <w:t>Nedanstående tabell beskriver varje element i begäran och svar. Har namnet en * finns ytterligare regler för detta element och beskrivs mer i detalj i stycket Regler. Attributen som levereras beskrivs mer ingående i nedan inklippta Exceldokument, med avseende på t.ex. fältlängder och krav på innehållet</w:t>
      </w:r>
      <w:r w:rsidRPr="00915D3B">
        <w:rPr>
          <w:rStyle w:val="FootnoteReference"/>
        </w:rPr>
        <w:footnoteReference w:id="1"/>
      </w:r>
      <w:r w:rsidRPr="00915D3B">
        <w:t xml:space="preserve">. </w:t>
      </w:r>
    </w:p>
    <w:p w14:paraId="027D5F2A" w14:textId="6C6847FF" w:rsidR="001D0DD7" w:rsidRPr="00915D3B" w:rsidRDefault="001D0DD7" w:rsidP="001D0DD7">
      <w:r>
        <w:object w:dxaOrig="1531" w:dyaOrig="990" w14:anchorId="779EE8A9">
          <v:shape id="_x0000_i1026" type="#_x0000_t75" style="width:76.5pt;height:49.5pt" o:ole="">
            <v:imagedata r:id="rId10" o:title=""/>
          </v:shape>
          <o:OLEObject Type="Embed" ProgID="Excel.Sheet.8" ShapeID="_x0000_i1026" DrawAspect="Icon" ObjectID="_1475486105" r:id="rId11"/>
        </w:object>
      </w:r>
    </w:p>
    <w:p w14:paraId="1EB885EF" w14:textId="77777777" w:rsidR="001D0DD7" w:rsidRPr="00915D3B" w:rsidRDefault="001D0DD7" w:rsidP="001D0DD7"/>
    <w:tbl>
      <w:tblPr>
        <w:tblStyle w:val="TableGrid"/>
        <w:tblW w:w="9606" w:type="dxa"/>
        <w:tblLayout w:type="fixed"/>
        <w:tblLook w:val="04A0" w:firstRow="1" w:lastRow="0" w:firstColumn="1" w:lastColumn="0" w:noHBand="0" w:noVBand="1"/>
      </w:tblPr>
      <w:tblGrid>
        <w:gridCol w:w="2802"/>
        <w:gridCol w:w="1275"/>
        <w:gridCol w:w="4111"/>
        <w:gridCol w:w="1418"/>
      </w:tblGrid>
      <w:tr w:rsidR="001D0DD7" w:rsidRPr="00915D3B" w14:paraId="021CF111" w14:textId="77777777" w:rsidTr="002A6B7C">
        <w:trPr>
          <w:cantSplit/>
          <w:trHeight w:val="384"/>
        </w:trPr>
        <w:tc>
          <w:tcPr>
            <w:tcW w:w="2802" w:type="dxa"/>
            <w:shd w:val="clear" w:color="auto" w:fill="D9D9D9" w:themeFill="background1" w:themeFillShade="D9"/>
            <w:vAlign w:val="bottom"/>
          </w:tcPr>
          <w:p w14:paraId="27F6D3BB" w14:textId="77777777" w:rsidR="001D0DD7" w:rsidRPr="00915D3B" w:rsidRDefault="001D0DD7" w:rsidP="002A6B7C">
            <w:pPr>
              <w:rPr>
                <w:b/>
              </w:rPr>
            </w:pPr>
            <w:r w:rsidRPr="00915D3B">
              <w:rPr>
                <w:b/>
              </w:rPr>
              <w:t>Namn</w:t>
            </w:r>
          </w:p>
        </w:tc>
        <w:tc>
          <w:tcPr>
            <w:tcW w:w="1275" w:type="dxa"/>
            <w:shd w:val="clear" w:color="auto" w:fill="D9D9D9" w:themeFill="background1" w:themeFillShade="D9"/>
            <w:vAlign w:val="bottom"/>
          </w:tcPr>
          <w:p w14:paraId="4325765D" w14:textId="77777777" w:rsidR="001D0DD7" w:rsidRPr="00915D3B" w:rsidRDefault="001D0DD7" w:rsidP="002A6B7C">
            <w:pPr>
              <w:rPr>
                <w:b/>
              </w:rPr>
            </w:pPr>
            <w:r w:rsidRPr="00915D3B">
              <w:rPr>
                <w:b/>
              </w:rPr>
              <w:t>Typ</w:t>
            </w:r>
          </w:p>
        </w:tc>
        <w:tc>
          <w:tcPr>
            <w:tcW w:w="4111" w:type="dxa"/>
            <w:shd w:val="clear" w:color="auto" w:fill="D9D9D9" w:themeFill="background1" w:themeFillShade="D9"/>
            <w:vAlign w:val="bottom"/>
          </w:tcPr>
          <w:p w14:paraId="0F3AA7ED" w14:textId="77777777" w:rsidR="001D0DD7" w:rsidRPr="00915D3B" w:rsidRDefault="001D0DD7" w:rsidP="002A6B7C">
            <w:pPr>
              <w:rPr>
                <w:b/>
              </w:rPr>
            </w:pPr>
            <w:r w:rsidRPr="00915D3B">
              <w:rPr>
                <w:b/>
              </w:rPr>
              <w:t>Beskrivning</w:t>
            </w:r>
          </w:p>
        </w:tc>
        <w:tc>
          <w:tcPr>
            <w:tcW w:w="1418" w:type="dxa"/>
            <w:shd w:val="clear" w:color="auto" w:fill="D9D9D9" w:themeFill="background1" w:themeFillShade="D9"/>
            <w:vAlign w:val="bottom"/>
          </w:tcPr>
          <w:p w14:paraId="5848F647" w14:textId="77777777" w:rsidR="001D0DD7" w:rsidRPr="00915D3B" w:rsidRDefault="001D0DD7" w:rsidP="002A6B7C">
            <w:pPr>
              <w:rPr>
                <w:b/>
              </w:rPr>
            </w:pPr>
            <w:r w:rsidRPr="00915D3B">
              <w:rPr>
                <w:b/>
              </w:rPr>
              <w:t>Kardinalitet</w:t>
            </w:r>
          </w:p>
        </w:tc>
      </w:tr>
      <w:tr w:rsidR="001D0DD7" w:rsidRPr="00915D3B" w14:paraId="0E29FDA9" w14:textId="77777777" w:rsidTr="002A6B7C">
        <w:trPr>
          <w:cantSplit/>
        </w:trPr>
        <w:tc>
          <w:tcPr>
            <w:tcW w:w="2802" w:type="dxa"/>
          </w:tcPr>
          <w:p w14:paraId="2B58C28A" w14:textId="77777777" w:rsidR="001D0DD7" w:rsidRPr="00915D3B" w:rsidRDefault="001D0DD7" w:rsidP="002A6B7C">
            <w:pPr>
              <w:pStyle w:val="TableParagraph"/>
              <w:spacing w:line="229" w:lineRule="exact"/>
              <w:ind w:left="102"/>
              <w:rPr>
                <w:rFonts w:ascii="Times New Roman" w:eastAsia="Times New Roman" w:hAnsi="Times New Roman" w:cs="Times New Roman"/>
                <w:b/>
                <w:spacing w:val="-1"/>
                <w:sz w:val="20"/>
                <w:szCs w:val="20"/>
              </w:rPr>
            </w:pPr>
            <w:r w:rsidRPr="00915D3B">
              <w:rPr>
                <w:rFonts w:ascii="Times New Roman" w:eastAsia="Times New Roman" w:hAnsi="Times New Roman" w:cs="Times New Roman"/>
                <w:b/>
                <w:spacing w:val="-1"/>
                <w:sz w:val="20"/>
                <w:szCs w:val="20"/>
              </w:rPr>
              <w:t>Begäran</w:t>
            </w:r>
          </w:p>
        </w:tc>
        <w:tc>
          <w:tcPr>
            <w:tcW w:w="1275" w:type="dxa"/>
          </w:tcPr>
          <w:p w14:paraId="072BE5CE" w14:textId="77777777" w:rsidR="001D0DD7" w:rsidRPr="00915D3B" w:rsidRDefault="001D0DD7" w:rsidP="002A6B7C">
            <w:pPr>
              <w:pStyle w:val="TableParagraph"/>
              <w:spacing w:line="226" w:lineRule="exact"/>
              <w:ind w:left="102"/>
              <w:rPr>
                <w:rFonts w:ascii="Times New Roman" w:eastAsia="Times New Roman" w:hAnsi="Times New Roman" w:cs="Times New Roman"/>
                <w:spacing w:val="-1"/>
                <w:sz w:val="20"/>
                <w:szCs w:val="20"/>
              </w:rPr>
            </w:pPr>
          </w:p>
        </w:tc>
        <w:tc>
          <w:tcPr>
            <w:tcW w:w="4111" w:type="dxa"/>
          </w:tcPr>
          <w:p w14:paraId="3A1BC6C2" w14:textId="77777777" w:rsidR="001D0DD7" w:rsidRPr="00915D3B" w:rsidRDefault="001D0DD7" w:rsidP="002A6B7C">
            <w:pPr>
              <w:pStyle w:val="TableParagraph"/>
              <w:spacing w:line="226" w:lineRule="exact"/>
              <w:ind w:left="102"/>
              <w:rPr>
                <w:rFonts w:ascii="Times New Roman" w:eastAsia="Times New Roman" w:hAnsi="Times New Roman" w:cs="Times New Roman"/>
                <w:spacing w:val="-1"/>
                <w:sz w:val="20"/>
                <w:szCs w:val="20"/>
              </w:rPr>
            </w:pPr>
          </w:p>
        </w:tc>
        <w:tc>
          <w:tcPr>
            <w:tcW w:w="1418" w:type="dxa"/>
          </w:tcPr>
          <w:p w14:paraId="56A4DFC9" w14:textId="77777777" w:rsidR="001D0DD7" w:rsidRPr="00915D3B" w:rsidRDefault="001D0DD7" w:rsidP="002A6B7C">
            <w:pPr>
              <w:pStyle w:val="TableParagraph"/>
              <w:spacing w:line="226" w:lineRule="exact"/>
              <w:ind w:left="102"/>
              <w:rPr>
                <w:rFonts w:ascii="Times New Roman" w:eastAsia="Times New Roman" w:hAnsi="Times New Roman" w:cs="Times New Roman"/>
                <w:spacing w:val="-1"/>
                <w:sz w:val="20"/>
                <w:szCs w:val="20"/>
              </w:rPr>
            </w:pPr>
          </w:p>
        </w:tc>
      </w:tr>
      <w:tr w:rsidR="001D0DD7" w:rsidRPr="00915D3B" w14:paraId="12973F32" w14:textId="77777777" w:rsidTr="002A6B7C">
        <w:trPr>
          <w:cantSplit/>
        </w:trPr>
        <w:tc>
          <w:tcPr>
            <w:tcW w:w="2802" w:type="dxa"/>
          </w:tcPr>
          <w:p w14:paraId="7BF4F57D" w14:textId="77777777" w:rsidR="001D0DD7" w:rsidRPr="00915D3B" w:rsidRDefault="001D0DD7" w:rsidP="002A6B7C">
            <w:pPr>
              <w:pStyle w:val="TableParagraph"/>
              <w:spacing w:line="229"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personHsaId *)</w:t>
            </w:r>
          </w:p>
        </w:tc>
        <w:tc>
          <w:tcPr>
            <w:tcW w:w="1275" w:type="dxa"/>
          </w:tcPr>
          <w:p w14:paraId="7F7AA5FB" w14:textId="77777777" w:rsidR="001D0DD7" w:rsidRPr="00915D3B" w:rsidRDefault="001D0DD7" w:rsidP="002A6B7C">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String</w:t>
            </w:r>
          </w:p>
        </w:tc>
        <w:tc>
          <w:tcPr>
            <w:tcW w:w="4111" w:type="dxa"/>
          </w:tcPr>
          <w:p w14:paraId="1F3E8BD7" w14:textId="77777777" w:rsidR="001D0DD7" w:rsidRPr="00915D3B" w:rsidRDefault="001D0DD7" w:rsidP="002A6B7C">
            <w:pPr>
              <w:pStyle w:val="TableParagraph"/>
              <w:spacing w:line="226" w:lineRule="exact"/>
              <w:ind w:left="102"/>
              <w:rPr>
                <w:rFonts w:ascii="Times New Roman" w:hAnsi="Times New Roman" w:cs="Times New Roman"/>
                <w:sz w:val="20"/>
                <w:szCs w:val="20"/>
              </w:rPr>
            </w:pPr>
            <w:r w:rsidRPr="00915D3B">
              <w:rPr>
                <w:rFonts w:ascii="Times New Roman" w:hAnsi="Times New Roman" w:cs="Times New Roman"/>
                <w:sz w:val="20"/>
                <w:szCs w:val="20"/>
              </w:rPr>
              <w:t>Sökt persons HSA-id.</w:t>
            </w:r>
          </w:p>
        </w:tc>
        <w:tc>
          <w:tcPr>
            <w:tcW w:w="1418" w:type="dxa"/>
          </w:tcPr>
          <w:p w14:paraId="3D87821C" w14:textId="77777777" w:rsidR="001D0DD7" w:rsidRPr="00915D3B" w:rsidRDefault="001D0DD7" w:rsidP="002A6B7C">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0..1</w:t>
            </w:r>
          </w:p>
        </w:tc>
      </w:tr>
      <w:tr w:rsidR="001D0DD7" w:rsidRPr="00915D3B" w14:paraId="4782314C" w14:textId="77777777" w:rsidTr="002A6B7C">
        <w:trPr>
          <w:cantSplit/>
        </w:trPr>
        <w:tc>
          <w:tcPr>
            <w:tcW w:w="2802" w:type="dxa"/>
          </w:tcPr>
          <w:p w14:paraId="4F601E88" w14:textId="77777777" w:rsidR="001D0DD7" w:rsidRPr="00915D3B" w:rsidRDefault="001D0DD7" w:rsidP="002A6B7C">
            <w:pPr>
              <w:pStyle w:val="TableParagraph"/>
              <w:spacing w:line="229"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personalIdentityNumber *)</w:t>
            </w:r>
          </w:p>
        </w:tc>
        <w:tc>
          <w:tcPr>
            <w:tcW w:w="1275" w:type="dxa"/>
          </w:tcPr>
          <w:p w14:paraId="3580182E" w14:textId="77777777" w:rsidR="001D0DD7" w:rsidRPr="00915D3B" w:rsidRDefault="001D0DD7" w:rsidP="002A6B7C">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String</w:t>
            </w:r>
          </w:p>
        </w:tc>
        <w:tc>
          <w:tcPr>
            <w:tcW w:w="4111" w:type="dxa"/>
          </w:tcPr>
          <w:p w14:paraId="0E2C6F36" w14:textId="77777777" w:rsidR="001D0DD7" w:rsidRPr="00915D3B" w:rsidRDefault="001D0DD7" w:rsidP="002A6B7C">
            <w:pPr>
              <w:pStyle w:val="TableParagraph"/>
              <w:spacing w:line="226" w:lineRule="exact"/>
              <w:ind w:left="102"/>
              <w:rPr>
                <w:rFonts w:ascii="Times New Roman" w:hAnsi="Times New Roman" w:cs="Times New Roman"/>
                <w:sz w:val="20"/>
                <w:szCs w:val="20"/>
              </w:rPr>
            </w:pPr>
            <w:r w:rsidRPr="00915D3B">
              <w:rPr>
                <w:rFonts w:ascii="Times New Roman" w:hAnsi="Times New Roman" w:cs="Times New Roman"/>
                <w:sz w:val="20"/>
                <w:szCs w:val="20"/>
              </w:rPr>
              <w:t>Sökt persons Person-id (personnummer eller samordningsnummer)</w:t>
            </w:r>
          </w:p>
        </w:tc>
        <w:tc>
          <w:tcPr>
            <w:tcW w:w="1418" w:type="dxa"/>
          </w:tcPr>
          <w:p w14:paraId="59B31D91" w14:textId="77777777" w:rsidR="001D0DD7" w:rsidRPr="00915D3B" w:rsidRDefault="001D0DD7" w:rsidP="002A6B7C">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0..1</w:t>
            </w:r>
          </w:p>
        </w:tc>
      </w:tr>
      <w:tr w:rsidR="001D0DD7" w:rsidRPr="00915D3B" w14:paraId="5BAB3782" w14:textId="77777777" w:rsidTr="002A6B7C">
        <w:trPr>
          <w:cantSplit/>
        </w:trPr>
        <w:tc>
          <w:tcPr>
            <w:tcW w:w="2802" w:type="dxa"/>
          </w:tcPr>
          <w:p w14:paraId="68AA007B" w14:textId="77777777" w:rsidR="001D0DD7" w:rsidRPr="00915D3B" w:rsidRDefault="001D0DD7" w:rsidP="002A6B7C">
            <w:pPr>
              <w:pStyle w:val="TableParagraph"/>
              <w:spacing w:line="229"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searchBase</w:t>
            </w:r>
          </w:p>
        </w:tc>
        <w:tc>
          <w:tcPr>
            <w:tcW w:w="1275" w:type="dxa"/>
          </w:tcPr>
          <w:p w14:paraId="5CE160A6" w14:textId="77777777" w:rsidR="001D0DD7" w:rsidRPr="00915D3B" w:rsidRDefault="001D0DD7" w:rsidP="002A6B7C">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DN</w:t>
            </w:r>
          </w:p>
        </w:tc>
        <w:tc>
          <w:tcPr>
            <w:tcW w:w="4111" w:type="dxa"/>
          </w:tcPr>
          <w:p w14:paraId="4D45A4B5" w14:textId="77777777" w:rsidR="001D0DD7" w:rsidRPr="00915D3B" w:rsidRDefault="001D0DD7" w:rsidP="002A6B7C">
            <w:pPr>
              <w:pStyle w:val="TableTextsmall"/>
            </w:pPr>
            <w:r w:rsidRPr="00915D3B">
              <w:t xml:space="preserve">Sökbas. Om ingen sökbas anges används </w:t>
            </w:r>
            <w:r w:rsidRPr="00915D3B">
              <w:rPr>
                <w:i/>
              </w:rPr>
              <w:t>c=SE</w:t>
            </w:r>
            <w:r w:rsidRPr="00915D3B">
              <w:t xml:space="preserve"> som sökbas.</w:t>
            </w:r>
          </w:p>
        </w:tc>
        <w:tc>
          <w:tcPr>
            <w:tcW w:w="1418" w:type="dxa"/>
          </w:tcPr>
          <w:p w14:paraId="03CC9CE2" w14:textId="77777777" w:rsidR="001D0DD7" w:rsidRPr="00915D3B" w:rsidRDefault="001D0DD7" w:rsidP="002A6B7C">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hAnsi="Times New Roman" w:cs="Times New Roman"/>
                <w:sz w:val="20"/>
                <w:szCs w:val="20"/>
              </w:rPr>
              <w:t>0..1</w:t>
            </w:r>
          </w:p>
        </w:tc>
      </w:tr>
      <w:tr w:rsidR="001D0DD7" w:rsidRPr="00915D3B" w14:paraId="02597B9A" w14:textId="77777777" w:rsidTr="002A6B7C">
        <w:trPr>
          <w:cantSplit/>
        </w:trPr>
        <w:tc>
          <w:tcPr>
            <w:tcW w:w="2802" w:type="dxa"/>
          </w:tcPr>
          <w:p w14:paraId="527D52E9" w14:textId="77777777" w:rsidR="001D0DD7" w:rsidRPr="00915D3B" w:rsidRDefault="001D0DD7" w:rsidP="002A6B7C">
            <w:pPr>
              <w:pStyle w:val="TableParagraph"/>
              <w:spacing w:line="229" w:lineRule="exact"/>
              <w:ind w:left="102"/>
              <w:rPr>
                <w:rFonts w:ascii="Times New Roman" w:eastAsia="Times New Roman" w:hAnsi="Times New Roman" w:cs="Times New Roman"/>
                <w:b/>
                <w:spacing w:val="-1"/>
                <w:sz w:val="20"/>
                <w:szCs w:val="20"/>
              </w:rPr>
            </w:pPr>
            <w:r w:rsidRPr="00915D3B">
              <w:rPr>
                <w:rFonts w:ascii="Times New Roman" w:eastAsia="Times New Roman" w:hAnsi="Times New Roman" w:cs="Times New Roman"/>
                <w:b/>
                <w:spacing w:val="-1"/>
                <w:sz w:val="20"/>
                <w:szCs w:val="20"/>
              </w:rPr>
              <w:t>Svar</w:t>
            </w:r>
          </w:p>
        </w:tc>
        <w:tc>
          <w:tcPr>
            <w:tcW w:w="1275" w:type="dxa"/>
          </w:tcPr>
          <w:p w14:paraId="2CE2A8EF" w14:textId="77777777" w:rsidR="001D0DD7" w:rsidRPr="00915D3B" w:rsidRDefault="001D0DD7" w:rsidP="002A6B7C">
            <w:pPr>
              <w:pStyle w:val="TableParagraph"/>
              <w:spacing w:line="226" w:lineRule="exact"/>
              <w:ind w:left="102"/>
              <w:rPr>
                <w:rFonts w:ascii="Times New Roman" w:eastAsia="Times New Roman" w:hAnsi="Times New Roman" w:cs="Times New Roman"/>
                <w:spacing w:val="-1"/>
                <w:sz w:val="20"/>
                <w:szCs w:val="20"/>
              </w:rPr>
            </w:pPr>
          </w:p>
        </w:tc>
        <w:tc>
          <w:tcPr>
            <w:tcW w:w="4111" w:type="dxa"/>
          </w:tcPr>
          <w:p w14:paraId="0E77AF12" w14:textId="77777777" w:rsidR="001D0DD7" w:rsidRPr="00915D3B" w:rsidRDefault="001D0DD7" w:rsidP="002A6B7C">
            <w:pPr>
              <w:pStyle w:val="TableParagraph"/>
              <w:spacing w:line="226" w:lineRule="exact"/>
              <w:ind w:left="102"/>
              <w:rPr>
                <w:rFonts w:ascii="Times New Roman" w:eastAsia="Times New Roman" w:hAnsi="Times New Roman" w:cs="Times New Roman"/>
                <w:spacing w:val="-1"/>
                <w:sz w:val="20"/>
                <w:szCs w:val="20"/>
              </w:rPr>
            </w:pPr>
          </w:p>
        </w:tc>
        <w:tc>
          <w:tcPr>
            <w:tcW w:w="1418" w:type="dxa"/>
          </w:tcPr>
          <w:p w14:paraId="2083FBA4" w14:textId="77777777" w:rsidR="001D0DD7" w:rsidRPr="00915D3B" w:rsidRDefault="001D0DD7" w:rsidP="002A6B7C">
            <w:pPr>
              <w:pStyle w:val="TableParagraph"/>
              <w:spacing w:line="226" w:lineRule="exact"/>
              <w:ind w:left="102"/>
              <w:rPr>
                <w:rFonts w:ascii="Times New Roman" w:eastAsia="Times New Roman" w:hAnsi="Times New Roman" w:cs="Times New Roman"/>
                <w:spacing w:val="-1"/>
                <w:sz w:val="20"/>
                <w:szCs w:val="20"/>
              </w:rPr>
            </w:pPr>
          </w:p>
        </w:tc>
      </w:tr>
      <w:tr w:rsidR="001D0DD7" w:rsidRPr="00915D3B" w14:paraId="0A8B1330" w14:textId="77777777" w:rsidTr="002A6B7C">
        <w:trPr>
          <w:cantSplit/>
        </w:trPr>
        <w:tc>
          <w:tcPr>
            <w:tcW w:w="2802" w:type="dxa"/>
          </w:tcPr>
          <w:p w14:paraId="3DE77F30" w14:textId="77777777" w:rsidR="001D0DD7" w:rsidRPr="00915D3B" w:rsidRDefault="001D0DD7" w:rsidP="002A6B7C">
            <w:pPr>
              <w:pStyle w:val="TableParagraph"/>
              <w:spacing w:line="229"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lastRenderedPageBreak/>
              <w:t>personInformation</w:t>
            </w:r>
          </w:p>
        </w:tc>
        <w:tc>
          <w:tcPr>
            <w:tcW w:w="1275" w:type="dxa"/>
          </w:tcPr>
          <w:p w14:paraId="75072FC6" w14:textId="77777777" w:rsidR="001D0DD7" w:rsidRPr="00915D3B" w:rsidRDefault="001D0DD7" w:rsidP="002A6B7C">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PersonInformationType</w:t>
            </w:r>
          </w:p>
        </w:tc>
        <w:tc>
          <w:tcPr>
            <w:tcW w:w="4111" w:type="dxa"/>
          </w:tcPr>
          <w:p w14:paraId="2FC0BFE2" w14:textId="77777777" w:rsidR="001D0DD7" w:rsidRPr="00915D3B" w:rsidRDefault="001D0DD7" w:rsidP="002A6B7C">
            <w:pPr>
              <w:pStyle w:val="TableTextsmall"/>
            </w:pPr>
            <w:r w:rsidRPr="00915D3B">
              <w:t>Information om personen.</w:t>
            </w:r>
          </w:p>
          <w:p w14:paraId="108E0BCF" w14:textId="77777777" w:rsidR="001D0DD7" w:rsidRPr="00915D3B" w:rsidRDefault="001D0DD7" w:rsidP="002A6B7C">
            <w:pPr>
              <w:pStyle w:val="TableParagraph"/>
              <w:spacing w:line="240" w:lineRule="exact"/>
              <w:ind w:left="102"/>
              <w:rPr>
                <w:rFonts w:ascii="Times New Roman" w:eastAsia="Times New Roman" w:hAnsi="Times New Roman" w:cs="Times New Roman"/>
                <w:spacing w:val="-1"/>
                <w:sz w:val="20"/>
                <w:szCs w:val="20"/>
              </w:rPr>
            </w:pPr>
            <w:r w:rsidRPr="00915D3B">
              <w:rPr>
                <w:rFonts w:ascii="Times New Roman" w:hAnsi="Times New Roman" w:cs="Times New Roman"/>
                <w:sz w:val="20"/>
                <w:szCs w:val="20"/>
              </w:rPr>
              <w:t>Om personen har flera person-objekt returneras en instans per objekt</w:t>
            </w:r>
            <w:r w:rsidRPr="00915D3B">
              <w:t>.</w:t>
            </w:r>
          </w:p>
        </w:tc>
        <w:tc>
          <w:tcPr>
            <w:tcW w:w="1418" w:type="dxa"/>
          </w:tcPr>
          <w:p w14:paraId="3467BB59" w14:textId="77777777" w:rsidR="001D0DD7" w:rsidRPr="00915D3B" w:rsidRDefault="001D0DD7" w:rsidP="002A6B7C">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0..n</w:t>
            </w:r>
          </w:p>
        </w:tc>
      </w:tr>
      <w:tr w:rsidR="001D0DD7" w:rsidRPr="00915D3B" w14:paraId="670A4FC8" w14:textId="77777777" w:rsidTr="002A6B7C">
        <w:trPr>
          <w:cantSplit/>
        </w:trPr>
        <w:tc>
          <w:tcPr>
            <w:tcW w:w="2802" w:type="dxa"/>
            <w:vAlign w:val="center"/>
          </w:tcPr>
          <w:p w14:paraId="146BC15A"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..personHsaId</w:t>
            </w:r>
          </w:p>
        </w:tc>
        <w:tc>
          <w:tcPr>
            <w:tcW w:w="1275" w:type="dxa"/>
            <w:vAlign w:val="center"/>
          </w:tcPr>
          <w:p w14:paraId="04E553EB"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14:paraId="6CD11704"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Personens HSA-id.</w:t>
            </w:r>
          </w:p>
        </w:tc>
        <w:tc>
          <w:tcPr>
            <w:tcW w:w="1418" w:type="dxa"/>
            <w:vAlign w:val="center"/>
          </w:tcPr>
          <w:p w14:paraId="2C6CDA95"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1..1</w:t>
            </w:r>
          </w:p>
        </w:tc>
      </w:tr>
      <w:tr w:rsidR="001D0DD7" w:rsidRPr="00915D3B" w14:paraId="7CB879CE" w14:textId="77777777" w:rsidTr="002A6B7C">
        <w:trPr>
          <w:cantSplit/>
        </w:trPr>
        <w:tc>
          <w:tcPr>
            <w:tcW w:w="2802" w:type="dxa"/>
            <w:vAlign w:val="center"/>
          </w:tcPr>
          <w:p w14:paraId="11A39AB4"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..givenName</w:t>
            </w:r>
          </w:p>
        </w:tc>
        <w:tc>
          <w:tcPr>
            <w:tcW w:w="1275" w:type="dxa"/>
            <w:vAlign w:val="center"/>
          </w:tcPr>
          <w:p w14:paraId="4C72A635"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14:paraId="655F2FA5"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Tilltalsnamn.</w:t>
            </w:r>
          </w:p>
        </w:tc>
        <w:tc>
          <w:tcPr>
            <w:tcW w:w="1418" w:type="dxa"/>
            <w:vAlign w:val="center"/>
          </w:tcPr>
          <w:p w14:paraId="0FB3B877"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1..1</w:t>
            </w:r>
          </w:p>
        </w:tc>
      </w:tr>
      <w:tr w:rsidR="001D0DD7" w:rsidRPr="00915D3B" w14:paraId="2C36466F" w14:textId="77777777" w:rsidTr="002A6B7C">
        <w:trPr>
          <w:cantSplit/>
        </w:trPr>
        <w:tc>
          <w:tcPr>
            <w:tcW w:w="2802" w:type="dxa"/>
            <w:vAlign w:val="center"/>
          </w:tcPr>
          <w:p w14:paraId="4C25C61A"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..middleAndSurName</w:t>
            </w:r>
            <w:r w:rsidRPr="00915D3B">
              <w:rPr>
                <w:rFonts w:ascii="Times New Roman" w:hAnsi="Times New Roman"/>
                <w:i/>
                <w:iCs/>
                <w:szCs w:val="20"/>
              </w:rPr>
              <w:t> </w:t>
            </w:r>
          </w:p>
        </w:tc>
        <w:tc>
          <w:tcPr>
            <w:tcW w:w="1275" w:type="dxa"/>
            <w:vAlign w:val="center"/>
          </w:tcPr>
          <w:p w14:paraId="602DAD6F"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14:paraId="53635AEF"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Mellan- och Efternamn separerade med mellanslag</w:t>
            </w:r>
          </w:p>
        </w:tc>
        <w:tc>
          <w:tcPr>
            <w:tcW w:w="1418" w:type="dxa"/>
            <w:vAlign w:val="center"/>
          </w:tcPr>
          <w:p w14:paraId="25A453F9"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1..1</w:t>
            </w:r>
          </w:p>
        </w:tc>
      </w:tr>
      <w:tr w:rsidR="001D0DD7" w:rsidRPr="00915D3B" w14:paraId="3B1522EE" w14:textId="77777777" w:rsidTr="002A6B7C">
        <w:trPr>
          <w:cantSplit/>
        </w:trPr>
        <w:tc>
          <w:tcPr>
            <w:tcW w:w="2802" w:type="dxa"/>
            <w:vAlign w:val="center"/>
          </w:tcPr>
          <w:p w14:paraId="3938D509"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..nickName</w:t>
            </w:r>
          </w:p>
        </w:tc>
        <w:tc>
          <w:tcPr>
            <w:tcW w:w="1275" w:type="dxa"/>
            <w:vAlign w:val="center"/>
          </w:tcPr>
          <w:p w14:paraId="54518366"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14:paraId="562AC4AF"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Smeknamn. Används då tilltalsnamn inte är det namn som personen vill använda/bli tilltalad med.</w:t>
            </w:r>
          </w:p>
        </w:tc>
        <w:tc>
          <w:tcPr>
            <w:tcW w:w="1418" w:type="dxa"/>
          </w:tcPr>
          <w:p w14:paraId="41C8453E"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0..1</w:t>
            </w:r>
          </w:p>
        </w:tc>
      </w:tr>
      <w:tr w:rsidR="001D0DD7" w:rsidRPr="00915D3B" w14:paraId="73205D1D" w14:textId="77777777" w:rsidTr="002A6B7C">
        <w:trPr>
          <w:cantSplit/>
        </w:trPr>
        <w:tc>
          <w:tcPr>
            <w:tcW w:w="2802" w:type="dxa"/>
            <w:vAlign w:val="center"/>
          </w:tcPr>
          <w:p w14:paraId="34E9E246"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..mail</w:t>
            </w:r>
          </w:p>
        </w:tc>
        <w:tc>
          <w:tcPr>
            <w:tcW w:w="1275" w:type="dxa"/>
            <w:vAlign w:val="center"/>
          </w:tcPr>
          <w:p w14:paraId="0B9A5ACB"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14:paraId="3B99DC89"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Epostadress.</w:t>
            </w:r>
          </w:p>
        </w:tc>
        <w:tc>
          <w:tcPr>
            <w:tcW w:w="1418" w:type="dxa"/>
          </w:tcPr>
          <w:p w14:paraId="18AE55DA"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0..1</w:t>
            </w:r>
          </w:p>
        </w:tc>
      </w:tr>
      <w:tr w:rsidR="001D0DD7" w:rsidRPr="00915D3B" w14:paraId="3C2A3DAC" w14:textId="77777777" w:rsidTr="002A6B7C">
        <w:trPr>
          <w:cantSplit/>
        </w:trPr>
        <w:tc>
          <w:tcPr>
            <w:tcW w:w="2802" w:type="dxa"/>
            <w:vAlign w:val="center"/>
          </w:tcPr>
          <w:p w14:paraId="3BA12855"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..telephoneNumber</w:t>
            </w:r>
          </w:p>
        </w:tc>
        <w:tc>
          <w:tcPr>
            <w:tcW w:w="1275" w:type="dxa"/>
            <w:vAlign w:val="center"/>
          </w:tcPr>
          <w:p w14:paraId="30951607"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Telefon</w:t>
            </w:r>
          </w:p>
        </w:tc>
        <w:tc>
          <w:tcPr>
            <w:tcW w:w="4111" w:type="dxa"/>
            <w:vAlign w:val="center"/>
          </w:tcPr>
          <w:p w14:paraId="627AD984"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Publikt direkttelefonnummer.</w:t>
            </w:r>
          </w:p>
        </w:tc>
        <w:tc>
          <w:tcPr>
            <w:tcW w:w="1418" w:type="dxa"/>
            <w:vAlign w:val="center"/>
          </w:tcPr>
          <w:p w14:paraId="1DF78807"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0..n</w:t>
            </w:r>
          </w:p>
        </w:tc>
      </w:tr>
      <w:tr w:rsidR="001D0DD7" w:rsidRPr="00915D3B" w14:paraId="399E3598" w14:textId="77777777" w:rsidTr="002A6B7C">
        <w:trPr>
          <w:cantSplit/>
        </w:trPr>
        <w:tc>
          <w:tcPr>
            <w:tcW w:w="2802" w:type="dxa"/>
            <w:vAlign w:val="center"/>
          </w:tcPr>
          <w:p w14:paraId="3B8CD41D"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..switchboardNumber</w:t>
            </w:r>
          </w:p>
        </w:tc>
        <w:tc>
          <w:tcPr>
            <w:tcW w:w="1275" w:type="dxa"/>
            <w:vAlign w:val="center"/>
          </w:tcPr>
          <w:p w14:paraId="24B23434"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Telefon</w:t>
            </w:r>
          </w:p>
        </w:tc>
        <w:tc>
          <w:tcPr>
            <w:tcW w:w="4111" w:type="dxa"/>
            <w:vAlign w:val="center"/>
          </w:tcPr>
          <w:p w14:paraId="6389764C"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Telefonnummer till växel.</w:t>
            </w:r>
          </w:p>
        </w:tc>
        <w:tc>
          <w:tcPr>
            <w:tcW w:w="1418" w:type="dxa"/>
          </w:tcPr>
          <w:p w14:paraId="2B8C1F6C"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0..1</w:t>
            </w:r>
          </w:p>
        </w:tc>
      </w:tr>
      <w:tr w:rsidR="001D0DD7" w:rsidRPr="00915D3B" w14:paraId="24D9EEAA" w14:textId="77777777" w:rsidTr="002A6B7C">
        <w:trPr>
          <w:cantSplit/>
        </w:trPr>
        <w:tc>
          <w:tcPr>
            <w:tcW w:w="2802" w:type="dxa"/>
            <w:vAlign w:val="center"/>
          </w:tcPr>
          <w:p w14:paraId="057AED60"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..nonPublicTelephoneNumber</w:t>
            </w:r>
          </w:p>
        </w:tc>
        <w:tc>
          <w:tcPr>
            <w:tcW w:w="1275" w:type="dxa"/>
            <w:vAlign w:val="center"/>
          </w:tcPr>
          <w:p w14:paraId="57F13797"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Telefon</w:t>
            </w:r>
          </w:p>
        </w:tc>
        <w:tc>
          <w:tcPr>
            <w:tcW w:w="4111" w:type="dxa"/>
            <w:vAlign w:val="center"/>
          </w:tcPr>
          <w:p w14:paraId="5BEE9324"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Tjänstetelefonnummer.</w:t>
            </w:r>
          </w:p>
        </w:tc>
        <w:tc>
          <w:tcPr>
            <w:tcW w:w="1418" w:type="dxa"/>
          </w:tcPr>
          <w:p w14:paraId="6A8FAC82"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0..n</w:t>
            </w:r>
          </w:p>
        </w:tc>
      </w:tr>
      <w:tr w:rsidR="001D0DD7" w:rsidRPr="00915D3B" w14:paraId="10E239F1" w14:textId="77777777" w:rsidTr="002A6B7C">
        <w:trPr>
          <w:cantSplit/>
        </w:trPr>
        <w:tc>
          <w:tcPr>
            <w:tcW w:w="2802" w:type="dxa"/>
            <w:vAlign w:val="center"/>
          </w:tcPr>
          <w:p w14:paraId="57A5B7C3"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..mobileNumber</w:t>
            </w:r>
          </w:p>
        </w:tc>
        <w:tc>
          <w:tcPr>
            <w:tcW w:w="1275" w:type="dxa"/>
            <w:vAlign w:val="center"/>
          </w:tcPr>
          <w:p w14:paraId="0B87A309"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Telefon</w:t>
            </w:r>
          </w:p>
        </w:tc>
        <w:tc>
          <w:tcPr>
            <w:tcW w:w="4111" w:type="dxa"/>
            <w:vAlign w:val="center"/>
          </w:tcPr>
          <w:p w14:paraId="6D865906"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Mobiltelefonnummer.</w:t>
            </w:r>
          </w:p>
        </w:tc>
        <w:tc>
          <w:tcPr>
            <w:tcW w:w="1418" w:type="dxa"/>
            <w:vAlign w:val="center"/>
          </w:tcPr>
          <w:p w14:paraId="56122354"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0..n</w:t>
            </w:r>
          </w:p>
        </w:tc>
      </w:tr>
      <w:tr w:rsidR="001D0DD7" w:rsidRPr="00915D3B" w14:paraId="118C090D" w14:textId="77777777" w:rsidTr="002A6B7C">
        <w:trPr>
          <w:cantSplit/>
        </w:trPr>
        <w:tc>
          <w:tcPr>
            <w:tcW w:w="2802" w:type="dxa"/>
            <w:vAlign w:val="center"/>
          </w:tcPr>
          <w:p w14:paraId="51D57FA8"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..smsTelephoneNumber</w:t>
            </w:r>
          </w:p>
        </w:tc>
        <w:tc>
          <w:tcPr>
            <w:tcW w:w="1275" w:type="dxa"/>
            <w:vAlign w:val="center"/>
          </w:tcPr>
          <w:p w14:paraId="068F3736"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Telefon</w:t>
            </w:r>
          </w:p>
        </w:tc>
        <w:tc>
          <w:tcPr>
            <w:tcW w:w="4111" w:type="dxa"/>
            <w:vAlign w:val="center"/>
          </w:tcPr>
          <w:p w14:paraId="3F45CAAA"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Telefonnummer för SMS-meddelanden.</w:t>
            </w:r>
          </w:p>
        </w:tc>
        <w:tc>
          <w:tcPr>
            <w:tcW w:w="1418" w:type="dxa"/>
          </w:tcPr>
          <w:p w14:paraId="737CB080"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0..1</w:t>
            </w:r>
          </w:p>
        </w:tc>
      </w:tr>
      <w:tr w:rsidR="001D0DD7" w:rsidRPr="00915D3B" w14:paraId="66CB984A" w14:textId="77777777" w:rsidTr="002A6B7C">
        <w:trPr>
          <w:cantSplit/>
        </w:trPr>
        <w:tc>
          <w:tcPr>
            <w:tcW w:w="2802" w:type="dxa"/>
            <w:vAlign w:val="center"/>
          </w:tcPr>
          <w:p w14:paraId="4443F696"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..facsimileTelephoneNumber</w:t>
            </w:r>
          </w:p>
        </w:tc>
        <w:tc>
          <w:tcPr>
            <w:tcW w:w="1275" w:type="dxa"/>
            <w:vAlign w:val="center"/>
          </w:tcPr>
          <w:p w14:paraId="7E57C18A"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Telefon</w:t>
            </w:r>
          </w:p>
        </w:tc>
        <w:tc>
          <w:tcPr>
            <w:tcW w:w="4111" w:type="dxa"/>
            <w:vAlign w:val="center"/>
          </w:tcPr>
          <w:p w14:paraId="07A8BE4D"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Faxnummer.</w:t>
            </w:r>
          </w:p>
        </w:tc>
        <w:tc>
          <w:tcPr>
            <w:tcW w:w="1418" w:type="dxa"/>
            <w:vAlign w:val="center"/>
          </w:tcPr>
          <w:p w14:paraId="6F994A7D"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0..n</w:t>
            </w:r>
          </w:p>
        </w:tc>
      </w:tr>
      <w:tr w:rsidR="001D0DD7" w:rsidRPr="00915D3B" w14:paraId="78F87CDD" w14:textId="77777777" w:rsidTr="002A6B7C">
        <w:trPr>
          <w:cantSplit/>
        </w:trPr>
        <w:tc>
          <w:tcPr>
            <w:tcW w:w="2802" w:type="dxa"/>
            <w:vAlign w:val="center"/>
          </w:tcPr>
          <w:p w14:paraId="2B9E4AE4"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..telephoneHour</w:t>
            </w:r>
          </w:p>
        </w:tc>
        <w:tc>
          <w:tcPr>
            <w:tcW w:w="1275" w:type="dxa"/>
            <w:vAlign w:val="center"/>
          </w:tcPr>
          <w:p w14:paraId="72ABD7E7"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TimeSpan</w:t>
            </w:r>
          </w:p>
        </w:tc>
        <w:tc>
          <w:tcPr>
            <w:tcW w:w="4111" w:type="dxa"/>
            <w:vAlign w:val="center"/>
          </w:tcPr>
          <w:p w14:paraId="4586B945"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Telefontider för publik telefon (telephoneNumber).</w:t>
            </w:r>
          </w:p>
        </w:tc>
        <w:tc>
          <w:tcPr>
            <w:tcW w:w="1418" w:type="dxa"/>
            <w:vAlign w:val="center"/>
          </w:tcPr>
          <w:p w14:paraId="5C7E6BC0"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0..n</w:t>
            </w:r>
          </w:p>
        </w:tc>
      </w:tr>
      <w:tr w:rsidR="001D0DD7" w:rsidRPr="00915D3B" w14:paraId="2A64C232" w14:textId="77777777" w:rsidTr="002A6B7C">
        <w:trPr>
          <w:cantSplit/>
        </w:trPr>
        <w:tc>
          <w:tcPr>
            <w:tcW w:w="2802" w:type="dxa"/>
            <w:vAlign w:val="center"/>
          </w:tcPr>
          <w:p w14:paraId="6FDB1B80"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 ..fromDay</w:t>
            </w:r>
          </w:p>
        </w:tc>
        <w:tc>
          <w:tcPr>
            <w:tcW w:w="1275" w:type="dxa"/>
            <w:vAlign w:val="center"/>
          </w:tcPr>
          <w:p w14:paraId="43BAE906"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14:paraId="748A57D4"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Från dag. Måndag (1) – Söndag (7).</w:t>
            </w:r>
          </w:p>
        </w:tc>
        <w:tc>
          <w:tcPr>
            <w:tcW w:w="1418" w:type="dxa"/>
            <w:vAlign w:val="center"/>
          </w:tcPr>
          <w:p w14:paraId="7A58593F"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1..1</w:t>
            </w:r>
          </w:p>
        </w:tc>
      </w:tr>
      <w:tr w:rsidR="001D0DD7" w:rsidRPr="00915D3B" w14:paraId="472A5050" w14:textId="77777777" w:rsidTr="002A6B7C">
        <w:trPr>
          <w:cantSplit/>
        </w:trPr>
        <w:tc>
          <w:tcPr>
            <w:tcW w:w="2802" w:type="dxa"/>
            <w:vAlign w:val="center"/>
          </w:tcPr>
          <w:p w14:paraId="767AB8D3"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 ..fromTime</w:t>
            </w:r>
          </w:p>
        </w:tc>
        <w:tc>
          <w:tcPr>
            <w:tcW w:w="1275" w:type="dxa"/>
            <w:vAlign w:val="center"/>
          </w:tcPr>
          <w:p w14:paraId="5D116D7D"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Time</w:t>
            </w:r>
          </w:p>
        </w:tc>
        <w:tc>
          <w:tcPr>
            <w:tcW w:w="4111" w:type="dxa"/>
            <w:vAlign w:val="center"/>
          </w:tcPr>
          <w:p w14:paraId="00A2318D"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Från tid. Format enligt ISO-8601.</w:t>
            </w:r>
          </w:p>
        </w:tc>
        <w:tc>
          <w:tcPr>
            <w:tcW w:w="1418" w:type="dxa"/>
            <w:vAlign w:val="center"/>
          </w:tcPr>
          <w:p w14:paraId="6953993B"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1..1</w:t>
            </w:r>
          </w:p>
        </w:tc>
      </w:tr>
      <w:tr w:rsidR="001D0DD7" w:rsidRPr="00915D3B" w14:paraId="3059089A" w14:textId="77777777" w:rsidTr="002A6B7C">
        <w:trPr>
          <w:cantSplit/>
        </w:trPr>
        <w:tc>
          <w:tcPr>
            <w:tcW w:w="2802" w:type="dxa"/>
            <w:vAlign w:val="center"/>
          </w:tcPr>
          <w:p w14:paraId="3D57F73D"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 ..toDay</w:t>
            </w:r>
          </w:p>
        </w:tc>
        <w:tc>
          <w:tcPr>
            <w:tcW w:w="1275" w:type="dxa"/>
            <w:vAlign w:val="center"/>
          </w:tcPr>
          <w:p w14:paraId="72B4A165"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14:paraId="16A08F6A"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Till dag. Måndag (1) – Söndag (7).</w:t>
            </w:r>
          </w:p>
        </w:tc>
        <w:tc>
          <w:tcPr>
            <w:tcW w:w="1418" w:type="dxa"/>
            <w:vAlign w:val="center"/>
          </w:tcPr>
          <w:p w14:paraId="28AA8264"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1..1</w:t>
            </w:r>
          </w:p>
        </w:tc>
      </w:tr>
      <w:tr w:rsidR="001D0DD7" w:rsidRPr="00915D3B" w14:paraId="5F93FB22" w14:textId="77777777" w:rsidTr="002A6B7C">
        <w:trPr>
          <w:cantSplit/>
        </w:trPr>
        <w:tc>
          <w:tcPr>
            <w:tcW w:w="2802" w:type="dxa"/>
            <w:vAlign w:val="center"/>
          </w:tcPr>
          <w:p w14:paraId="62ABC05A"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 ..toTime</w:t>
            </w:r>
          </w:p>
        </w:tc>
        <w:tc>
          <w:tcPr>
            <w:tcW w:w="1275" w:type="dxa"/>
            <w:vAlign w:val="center"/>
          </w:tcPr>
          <w:p w14:paraId="71FF36AD"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Time</w:t>
            </w:r>
          </w:p>
        </w:tc>
        <w:tc>
          <w:tcPr>
            <w:tcW w:w="4111" w:type="dxa"/>
            <w:vAlign w:val="center"/>
          </w:tcPr>
          <w:p w14:paraId="66E17FF5"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Till tid. Format enligt ISO-8601.</w:t>
            </w:r>
          </w:p>
        </w:tc>
        <w:tc>
          <w:tcPr>
            <w:tcW w:w="1418" w:type="dxa"/>
            <w:vAlign w:val="center"/>
          </w:tcPr>
          <w:p w14:paraId="73F6D69B"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1..1</w:t>
            </w:r>
          </w:p>
        </w:tc>
      </w:tr>
      <w:tr w:rsidR="001D0DD7" w:rsidRPr="00915D3B" w14:paraId="23200EBF" w14:textId="77777777" w:rsidTr="002A6B7C">
        <w:trPr>
          <w:cantSplit/>
        </w:trPr>
        <w:tc>
          <w:tcPr>
            <w:tcW w:w="2802" w:type="dxa"/>
            <w:vAlign w:val="center"/>
          </w:tcPr>
          <w:p w14:paraId="4B1626E3"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 ..comment</w:t>
            </w:r>
          </w:p>
        </w:tc>
        <w:tc>
          <w:tcPr>
            <w:tcW w:w="1275" w:type="dxa"/>
            <w:vAlign w:val="center"/>
          </w:tcPr>
          <w:p w14:paraId="2BDE9CA5"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14:paraId="162C390A"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Information om aktuellt tidsintervall.</w:t>
            </w:r>
          </w:p>
        </w:tc>
        <w:tc>
          <w:tcPr>
            <w:tcW w:w="1418" w:type="dxa"/>
            <w:vAlign w:val="center"/>
          </w:tcPr>
          <w:p w14:paraId="3994F8F8"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0..1</w:t>
            </w:r>
          </w:p>
        </w:tc>
      </w:tr>
      <w:tr w:rsidR="001D0DD7" w:rsidRPr="00915D3B" w14:paraId="5BBD55BB" w14:textId="77777777" w:rsidTr="002A6B7C">
        <w:trPr>
          <w:cantSplit/>
        </w:trPr>
        <w:tc>
          <w:tcPr>
            <w:tcW w:w="2802" w:type="dxa"/>
            <w:vAlign w:val="center"/>
          </w:tcPr>
          <w:p w14:paraId="1FE28842"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..postalAddress</w:t>
            </w:r>
          </w:p>
        </w:tc>
        <w:tc>
          <w:tcPr>
            <w:tcW w:w="1275" w:type="dxa"/>
            <w:vAlign w:val="center"/>
          </w:tcPr>
          <w:p w14:paraId="509221C5"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AddressType</w:t>
            </w:r>
          </w:p>
        </w:tc>
        <w:tc>
          <w:tcPr>
            <w:tcW w:w="4111" w:type="dxa"/>
            <w:vAlign w:val="center"/>
          </w:tcPr>
          <w:p w14:paraId="11265B96"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Postadress.</w:t>
            </w:r>
          </w:p>
        </w:tc>
        <w:tc>
          <w:tcPr>
            <w:tcW w:w="1418" w:type="dxa"/>
            <w:vAlign w:val="center"/>
          </w:tcPr>
          <w:p w14:paraId="079434E1"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0..1</w:t>
            </w:r>
          </w:p>
        </w:tc>
      </w:tr>
      <w:tr w:rsidR="001D0DD7" w:rsidRPr="00915D3B" w14:paraId="3AED6BC9" w14:textId="77777777" w:rsidTr="002A6B7C">
        <w:trPr>
          <w:cantSplit/>
        </w:trPr>
        <w:tc>
          <w:tcPr>
            <w:tcW w:w="2802" w:type="dxa"/>
            <w:vAlign w:val="center"/>
          </w:tcPr>
          <w:p w14:paraId="098ED768"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 ..addressLine</w:t>
            </w:r>
          </w:p>
        </w:tc>
        <w:tc>
          <w:tcPr>
            <w:tcW w:w="1275" w:type="dxa"/>
            <w:vAlign w:val="center"/>
          </w:tcPr>
          <w:p w14:paraId="47EA568C"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14:paraId="04070152"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Adressrad.</w:t>
            </w:r>
          </w:p>
        </w:tc>
        <w:tc>
          <w:tcPr>
            <w:tcW w:w="1418" w:type="dxa"/>
            <w:vAlign w:val="center"/>
          </w:tcPr>
          <w:p w14:paraId="1BCA4CB5"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1..n</w:t>
            </w:r>
          </w:p>
        </w:tc>
      </w:tr>
      <w:tr w:rsidR="001D0DD7" w:rsidRPr="00915D3B" w14:paraId="5B953CEE" w14:textId="77777777" w:rsidTr="002A6B7C">
        <w:trPr>
          <w:cantSplit/>
        </w:trPr>
        <w:tc>
          <w:tcPr>
            <w:tcW w:w="2802" w:type="dxa"/>
            <w:vAlign w:val="center"/>
          </w:tcPr>
          <w:p w14:paraId="414CC20E"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..labeledUri</w:t>
            </w:r>
          </w:p>
        </w:tc>
        <w:tc>
          <w:tcPr>
            <w:tcW w:w="1275" w:type="dxa"/>
            <w:vAlign w:val="center"/>
          </w:tcPr>
          <w:p w14:paraId="38BD6A3A"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14:paraId="55A1166D"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Webbadress.</w:t>
            </w:r>
          </w:p>
        </w:tc>
        <w:tc>
          <w:tcPr>
            <w:tcW w:w="1418" w:type="dxa"/>
            <w:vAlign w:val="center"/>
          </w:tcPr>
          <w:p w14:paraId="1FE627E5"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0..1</w:t>
            </w:r>
          </w:p>
        </w:tc>
      </w:tr>
      <w:tr w:rsidR="001D0DD7" w:rsidRPr="00915D3B" w14:paraId="1568ECC2" w14:textId="77777777" w:rsidTr="002A6B7C">
        <w:trPr>
          <w:cantSplit/>
        </w:trPr>
        <w:tc>
          <w:tcPr>
            <w:tcW w:w="2802" w:type="dxa"/>
            <w:vAlign w:val="center"/>
          </w:tcPr>
          <w:p w14:paraId="074F4DE8"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..description</w:t>
            </w:r>
          </w:p>
        </w:tc>
        <w:tc>
          <w:tcPr>
            <w:tcW w:w="1275" w:type="dxa"/>
            <w:vAlign w:val="center"/>
          </w:tcPr>
          <w:p w14:paraId="086C6FC9"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14:paraId="430935D4"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Generell beskrivning.</w:t>
            </w:r>
          </w:p>
        </w:tc>
        <w:tc>
          <w:tcPr>
            <w:tcW w:w="1418" w:type="dxa"/>
            <w:vAlign w:val="center"/>
          </w:tcPr>
          <w:p w14:paraId="5362EE9D"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0..1</w:t>
            </w:r>
          </w:p>
        </w:tc>
      </w:tr>
      <w:tr w:rsidR="001D0DD7" w:rsidRPr="00915D3B" w14:paraId="1C621CF4" w14:textId="77777777" w:rsidTr="002A6B7C">
        <w:trPr>
          <w:cantSplit/>
        </w:trPr>
        <w:tc>
          <w:tcPr>
            <w:tcW w:w="2802" w:type="dxa"/>
            <w:vAlign w:val="center"/>
          </w:tcPr>
          <w:p w14:paraId="754F7B48"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..languageKnowledgeCode</w:t>
            </w:r>
          </w:p>
        </w:tc>
        <w:tc>
          <w:tcPr>
            <w:tcW w:w="1275" w:type="dxa"/>
            <w:vAlign w:val="center"/>
          </w:tcPr>
          <w:p w14:paraId="05396AD4"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14:paraId="06C3E943"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Kod för språk personen har tillräcklig kunskap om för att kunna ta emot patienter som talar detta språk.</w:t>
            </w:r>
          </w:p>
        </w:tc>
        <w:tc>
          <w:tcPr>
            <w:tcW w:w="1418" w:type="dxa"/>
            <w:vAlign w:val="center"/>
          </w:tcPr>
          <w:p w14:paraId="24D86331"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0..n</w:t>
            </w:r>
          </w:p>
        </w:tc>
      </w:tr>
      <w:tr w:rsidR="001D0DD7" w:rsidRPr="00915D3B" w14:paraId="4D81A951" w14:textId="77777777" w:rsidTr="002A6B7C">
        <w:trPr>
          <w:cantSplit/>
        </w:trPr>
        <w:tc>
          <w:tcPr>
            <w:tcW w:w="2802" w:type="dxa"/>
            <w:vAlign w:val="center"/>
          </w:tcPr>
          <w:p w14:paraId="7AFD816C"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..title</w:t>
            </w:r>
          </w:p>
        </w:tc>
        <w:tc>
          <w:tcPr>
            <w:tcW w:w="1275" w:type="dxa"/>
            <w:vAlign w:val="center"/>
          </w:tcPr>
          <w:p w14:paraId="6A5B02B2"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14:paraId="4083473F"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Titel i fritext</w:t>
            </w:r>
          </w:p>
        </w:tc>
        <w:tc>
          <w:tcPr>
            <w:tcW w:w="1418" w:type="dxa"/>
            <w:vAlign w:val="center"/>
          </w:tcPr>
          <w:p w14:paraId="07511AE6"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0..1</w:t>
            </w:r>
          </w:p>
        </w:tc>
      </w:tr>
      <w:tr w:rsidR="001D0DD7" w:rsidRPr="00915D3B" w14:paraId="76118A5C" w14:textId="77777777" w:rsidTr="002A6B7C">
        <w:trPr>
          <w:cantSplit/>
        </w:trPr>
        <w:tc>
          <w:tcPr>
            <w:tcW w:w="2802" w:type="dxa"/>
            <w:vAlign w:val="center"/>
          </w:tcPr>
          <w:p w14:paraId="0249785F"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..healthCareProfessionalLicence</w:t>
            </w:r>
          </w:p>
        </w:tc>
        <w:tc>
          <w:tcPr>
            <w:tcW w:w="1275" w:type="dxa"/>
            <w:vAlign w:val="center"/>
          </w:tcPr>
          <w:p w14:paraId="579B9639"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14:paraId="06DEEE04"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Legitimerad yrkesgrupp</w:t>
            </w:r>
          </w:p>
        </w:tc>
        <w:tc>
          <w:tcPr>
            <w:tcW w:w="1418" w:type="dxa"/>
            <w:vAlign w:val="center"/>
          </w:tcPr>
          <w:p w14:paraId="315DC9C0"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0..n</w:t>
            </w:r>
          </w:p>
        </w:tc>
      </w:tr>
      <w:tr w:rsidR="001D0DD7" w:rsidRPr="00915D3B" w14:paraId="5A62BF8B" w14:textId="77777777" w:rsidTr="002A6B7C">
        <w:trPr>
          <w:cantSplit/>
        </w:trPr>
        <w:tc>
          <w:tcPr>
            <w:tcW w:w="2802" w:type="dxa"/>
            <w:vAlign w:val="center"/>
          </w:tcPr>
          <w:p w14:paraId="19F5F3CB" w14:textId="77777777" w:rsidR="001D0DD7" w:rsidRPr="00915D3B" w:rsidRDefault="001D0DD7" w:rsidP="002A6B7C">
            <w:pPr>
              <w:spacing w:line="240" w:lineRule="exact"/>
              <w:ind w:left="102"/>
              <w:rPr>
                <w:rFonts w:ascii="Times New Roman" w:hAnsi="Times New Roman"/>
                <w:szCs w:val="20"/>
              </w:rPr>
            </w:pPr>
            <w:r>
              <w:rPr>
                <w:rFonts w:ascii="Times New Roman" w:hAnsi="Times New Roman"/>
                <w:szCs w:val="20"/>
              </w:rPr>
              <w:t>..paTitle</w:t>
            </w:r>
          </w:p>
        </w:tc>
        <w:tc>
          <w:tcPr>
            <w:tcW w:w="1275" w:type="dxa"/>
            <w:vAlign w:val="center"/>
          </w:tcPr>
          <w:p w14:paraId="0B967CB4" w14:textId="77777777" w:rsidR="001D0DD7" w:rsidRPr="00915D3B" w:rsidRDefault="001D0DD7" w:rsidP="002A6B7C">
            <w:pPr>
              <w:spacing w:line="240" w:lineRule="exact"/>
              <w:ind w:left="102"/>
              <w:rPr>
                <w:rFonts w:ascii="Times New Roman" w:hAnsi="Times New Roman"/>
                <w:szCs w:val="20"/>
              </w:rPr>
            </w:pPr>
            <w:r>
              <w:rPr>
                <w:rFonts w:ascii="Times New Roman" w:hAnsi="Times New Roman"/>
                <w:szCs w:val="20"/>
              </w:rPr>
              <w:t>PaTitleType</w:t>
            </w:r>
          </w:p>
        </w:tc>
        <w:tc>
          <w:tcPr>
            <w:tcW w:w="4111" w:type="dxa"/>
            <w:vAlign w:val="center"/>
          </w:tcPr>
          <w:p w14:paraId="273AC395" w14:textId="77777777" w:rsidR="001D0DD7" w:rsidRPr="00915D3B" w:rsidRDefault="001D0DD7" w:rsidP="002A6B7C">
            <w:pPr>
              <w:spacing w:line="240" w:lineRule="exact"/>
              <w:ind w:left="102"/>
              <w:rPr>
                <w:rFonts w:ascii="Times New Roman" w:hAnsi="Times New Roman"/>
                <w:szCs w:val="20"/>
              </w:rPr>
            </w:pPr>
            <w:r>
              <w:rPr>
                <w:rFonts w:ascii="Times New Roman" w:hAnsi="Times New Roman"/>
                <w:szCs w:val="20"/>
              </w:rPr>
              <w:t>Personens befattning</w:t>
            </w:r>
          </w:p>
        </w:tc>
        <w:tc>
          <w:tcPr>
            <w:tcW w:w="1418" w:type="dxa"/>
            <w:vAlign w:val="center"/>
          </w:tcPr>
          <w:p w14:paraId="146DFBD4" w14:textId="77777777" w:rsidR="001D0DD7" w:rsidRPr="00915D3B" w:rsidRDefault="001D0DD7" w:rsidP="002A6B7C">
            <w:pPr>
              <w:spacing w:line="240" w:lineRule="exact"/>
              <w:ind w:left="102"/>
              <w:rPr>
                <w:rFonts w:ascii="Times New Roman" w:hAnsi="Times New Roman"/>
                <w:szCs w:val="20"/>
              </w:rPr>
            </w:pPr>
            <w:r>
              <w:rPr>
                <w:rFonts w:ascii="Times New Roman" w:hAnsi="Times New Roman"/>
                <w:szCs w:val="20"/>
              </w:rPr>
              <w:t>0..n</w:t>
            </w:r>
          </w:p>
        </w:tc>
      </w:tr>
      <w:tr w:rsidR="001D0DD7" w:rsidRPr="00915D3B" w14:paraId="1B8F71A0" w14:textId="77777777" w:rsidTr="002A6B7C">
        <w:trPr>
          <w:cantSplit/>
        </w:trPr>
        <w:tc>
          <w:tcPr>
            <w:tcW w:w="2802" w:type="dxa"/>
            <w:vAlign w:val="center"/>
          </w:tcPr>
          <w:p w14:paraId="195B14EF" w14:textId="77777777" w:rsidR="001D0DD7" w:rsidRPr="00915D3B" w:rsidRDefault="001D0DD7" w:rsidP="002A6B7C">
            <w:pPr>
              <w:spacing w:line="240" w:lineRule="exact"/>
              <w:ind w:left="102"/>
              <w:rPr>
                <w:rFonts w:ascii="Times New Roman" w:hAnsi="Times New Roman"/>
                <w:szCs w:val="20"/>
              </w:rPr>
            </w:pPr>
            <w:r>
              <w:rPr>
                <w:rFonts w:ascii="Times New Roman" w:hAnsi="Times New Roman"/>
                <w:szCs w:val="20"/>
              </w:rPr>
              <w:t>.. ..paTitleName</w:t>
            </w:r>
          </w:p>
        </w:tc>
        <w:tc>
          <w:tcPr>
            <w:tcW w:w="1275" w:type="dxa"/>
            <w:vAlign w:val="center"/>
          </w:tcPr>
          <w:p w14:paraId="563EDBB5" w14:textId="77777777" w:rsidR="001D0DD7" w:rsidRPr="00915D3B" w:rsidRDefault="001D0DD7" w:rsidP="002A6B7C">
            <w:pPr>
              <w:spacing w:line="240" w:lineRule="exact"/>
              <w:ind w:left="102"/>
              <w:rPr>
                <w:rFonts w:ascii="Times New Roman" w:hAnsi="Times New Roman"/>
                <w:szCs w:val="20"/>
              </w:rPr>
            </w:pPr>
            <w:r>
              <w:rPr>
                <w:rFonts w:ascii="Times New Roman" w:hAnsi="Times New Roman"/>
                <w:szCs w:val="20"/>
              </w:rPr>
              <w:t>String</w:t>
            </w:r>
          </w:p>
        </w:tc>
        <w:tc>
          <w:tcPr>
            <w:tcW w:w="4111" w:type="dxa"/>
            <w:vAlign w:val="center"/>
          </w:tcPr>
          <w:p w14:paraId="447F8226" w14:textId="77777777" w:rsidR="001D0DD7" w:rsidRPr="00915D3B" w:rsidRDefault="001D0DD7" w:rsidP="002A6B7C">
            <w:pPr>
              <w:spacing w:line="240" w:lineRule="exact"/>
              <w:ind w:left="102"/>
              <w:rPr>
                <w:rFonts w:ascii="Times New Roman" w:hAnsi="Times New Roman"/>
                <w:szCs w:val="20"/>
              </w:rPr>
            </w:pPr>
            <w:r>
              <w:rPr>
                <w:rFonts w:ascii="Times New Roman" w:hAnsi="Times New Roman"/>
                <w:szCs w:val="20"/>
              </w:rPr>
              <w:t>Befattning</w:t>
            </w:r>
          </w:p>
        </w:tc>
        <w:tc>
          <w:tcPr>
            <w:tcW w:w="1418" w:type="dxa"/>
            <w:vAlign w:val="center"/>
          </w:tcPr>
          <w:p w14:paraId="6AB0CC03" w14:textId="77777777" w:rsidR="001D0DD7" w:rsidRDefault="001D0DD7" w:rsidP="002A6B7C">
            <w:pPr>
              <w:spacing w:line="240" w:lineRule="exact"/>
              <w:ind w:left="102"/>
              <w:rPr>
                <w:rFonts w:ascii="Times New Roman" w:hAnsi="Times New Roman"/>
                <w:szCs w:val="20"/>
              </w:rPr>
            </w:pPr>
            <w:r>
              <w:rPr>
                <w:rFonts w:ascii="Times New Roman" w:hAnsi="Times New Roman"/>
                <w:szCs w:val="20"/>
              </w:rPr>
              <w:t>1..1</w:t>
            </w:r>
          </w:p>
        </w:tc>
      </w:tr>
      <w:tr w:rsidR="001D0DD7" w:rsidRPr="00915D3B" w14:paraId="4049327D" w14:textId="77777777" w:rsidTr="002A6B7C">
        <w:trPr>
          <w:cantSplit/>
        </w:trPr>
        <w:tc>
          <w:tcPr>
            <w:tcW w:w="2802" w:type="dxa"/>
            <w:vAlign w:val="center"/>
          </w:tcPr>
          <w:p w14:paraId="6906B521" w14:textId="77777777" w:rsidR="001D0DD7" w:rsidRPr="00915D3B" w:rsidRDefault="001D0DD7" w:rsidP="002A6B7C">
            <w:pPr>
              <w:spacing w:line="240" w:lineRule="exact"/>
              <w:ind w:left="102"/>
              <w:rPr>
                <w:rFonts w:ascii="Times New Roman" w:hAnsi="Times New Roman"/>
                <w:szCs w:val="20"/>
              </w:rPr>
            </w:pPr>
            <w:r>
              <w:rPr>
                <w:rFonts w:ascii="Times New Roman" w:hAnsi="Times New Roman"/>
                <w:szCs w:val="20"/>
              </w:rPr>
              <w:t>.. ..paTitleCode</w:t>
            </w:r>
          </w:p>
        </w:tc>
        <w:tc>
          <w:tcPr>
            <w:tcW w:w="1275" w:type="dxa"/>
            <w:vAlign w:val="center"/>
          </w:tcPr>
          <w:p w14:paraId="415FA10F" w14:textId="77777777" w:rsidR="001D0DD7" w:rsidRPr="00915D3B" w:rsidRDefault="001D0DD7" w:rsidP="002A6B7C">
            <w:pPr>
              <w:spacing w:line="240" w:lineRule="exact"/>
              <w:ind w:left="102"/>
              <w:rPr>
                <w:rFonts w:ascii="Times New Roman" w:hAnsi="Times New Roman"/>
                <w:szCs w:val="20"/>
              </w:rPr>
            </w:pPr>
            <w:r>
              <w:rPr>
                <w:rFonts w:ascii="Times New Roman" w:hAnsi="Times New Roman"/>
                <w:szCs w:val="20"/>
              </w:rPr>
              <w:t>String</w:t>
            </w:r>
          </w:p>
        </w:tc>
        <w:tc>
          <w:tcPr>
            <w:tcW w:w="4111" w:type="dxa"/>
            <w:vAlign w:val="center"/>
          </w:tcPr>
          <w:p w14:paraId="0CB28FC6" w14:textId="77777777" w:rsidR="001D0DD7" w:rsidRPr="00915D3B" w:rsidRDefault="001D0DD7" w:rsidP="002A6B7C">
            <w:pPr>
              <w:spacing w:line="240" w:lineRule="exact"/>
              <w:ind w:left="102"/>
              <w:rPr>
                <w:rFonts w:ascii="Times New Roman" w:hAnsi="Times New Roman"/>
                <w:szCs w:val="20"/>
              </w:rPr>
            </w:pPr>
            <w:r>
              <w:rPr>
                <w:rFonts w:ascii="Times New Roman" w:hAnsi="Times New Roman"/>
                <w:szCs w:val="20"/>
              </w:rPr>
              <w:t>Befattningskod</w:t>
            </w:r>
          </w:p>
        </w:tc>
        <w:tc>
          <w:tcPr>
            <w:tcW w:w="1418" w:type="dxa"/>
            <w:vAlign w:val="center"/>
          </w:tcPr>
          <w:p w14:paraId="394251CF" w14:textId="77777777" w:rsidR="001D0DD7" w:rsidRDefault="001D0DD7" w:rsidP="002A6B7C">
            <w:pPr>
              <w:spacing w:line="240" w:lineRule="exact"/>
              <w:ind w:left="102"/>
              <w:rPr>
                <w:rFonts w:ascii="Times New Roman" w:hAnsi="Times New Roman"/>
                <w:szCs w:val="20"/>
              </w:rPr>
            </w:pPr>
            <w:r>
              <w:rPr>
                <w:rFonts w:ascii="Times New Roman" w:hAnsi="Times New Roman"/>
                <w:szCs w:val="20"/>
              </w:rPr>
              <w:t>1..1</w:t>
            </w:r>
          </w:p>
        </w:tc>
      </w:tr>
      <w:tr w:rsidR="001D0DD7" w:rsidRPr="00915D3B" w14:paraId="7DA67309" w14:textId="77777777" w:rsidTr="002A6B7C">
        <w:trPr>
          <w:cantSplit/>
        </w:trPr>
        <w:tc>
          <w:tcPr>
            <w:tcW w:w="2802" w:type="dxa"/>
            <w:vAlign w:val="center"/>
          </w:tcPr>
          <w:p w14:paraId="5322B967"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..specialityName</w:t>
            </w:r>
          </w:p>
        </w:tc>
        <w:tc>
          <w:tcPr>
            <w:tcW w:w="1275" w:type="dxa"/>
            <w:vAlign w:val="center"/>
          </w:tcPr>
          <w:p w14:paraId="762F9602"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14:paraId="1A9AB2A8"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Specialistutbildning utöver grundutbildning.</w:t>
            </w:r>
          </w:p>
        </w:tc>
        <w:tc>
          <w:tcPr>
            <w:tcW w:w="1418" w:type="dxa"/>
            <w:vAlign w:val="center"/>
          </w:tcPr>
          <w:p w14:paraId="3BC4881C" w14:textId="77777777" w:rsidR="001D0DD7" w:rsidRPr="00915D3B" w:rsidRDefault="001D0DD7" w:rsidP="002A6B7C">
            <w:pPr>
              <w:spacing w:line="240" w:lineRule="exact"/>
              <w:ind w:left="102"/>
              <w:rPr>
                <w:rFonts w:ascii="Times New Roman" w:hAnsi="Times New Roman"/>
                <w:szCs w:val="20"/>
              </w:rPr>
            </w:pPr>
            <w:r>
              <w:rPr>
                <w:rFonts w:ascii="Times New Roman" w:hAnsi="Times New Roman"/>
                <w:szCs w:val="20"/>
              </w:rPr>
              <w:t>0</w:t>
            </w:r>
            <w:r w:rsidRPr="00915D3B">
              <w:rPr>
                <w:rFonts w:ascii="Times New Roman" w:hAnsi="Times New Roman"/>
                <w:szCs w:val="20"/>
              </w:rPr>
              <w:t>..</w:t>
            </w:r>
            <w:r>
              <w:rPr>
                <w:rFonts w:ascii="Times New Roman" w:hAnsi="Times New Roman"/>
                <w:szCs w:val="20"/>
              </w:rPr>
              <w:t>n</w:t>
            </w:r>
          </w:p>
        </w:tc>
      </w:tr>
      <w:tr w:rsidR="001D0DD7" w:rsidRPr="00915D3B" w14:paraId="4F12E417" w14:textId="77777777" w:rsidTr="002A6B7C">
        <w:trPr>
          <w:cantSplit/>
        </w:trPr>
        <w:tc>
          <w:tcPr>
            <w:tcW w:w="2802" w:type="dxa"/>
            <w:vAlign w:val="center"/>
          </w:tcPr>
          <w:p w14:paraId="75980A71"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..specialityCode</w:t>
            </w:r>
          </w:p>
        </w:tc>
        <w:tc>
          <w:tcPr>
            <w:tcW w:w="1275" w:type="dxa"/>
            <w:vAlign w:val="center"/>
          </w:tcPr>
          <w:p w14:paraId="64D579B9"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14:paraId="6CABA4F7"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Klassificeringskod för specialistutbildning utöver grundutbildning.</w:t>
            </w:r>
          </w:p>
        </w:tc>
        <w:tc>
          <w:tcPr>
            <w:tcW w:w="1418" w:type="dxa"/>
            <w:vAlign w:val="center"/>
          </w:tcPr>
          <w:p w14:paraId="0FE4941D" w14:textId="77777777" w:rsidR="001D0DD7" w:rsidRPr="00915D3B" w:rsidRDefault="001D0DD7" w:rsidP="002A6B7C">
            <w:pPr>
              <w:spacing w:line="240" w:lineRule="exact"/>
              <w:ind w:left="102"/>
              <w:rPr>
                <w:rFonts w:ascii="Times New Roman" w:hAnsi="Times New Roman"/>
                <w:szCs w:val="20"/>
              </w:rPr>
            </w:pPr>
            <w:r>
              <w:rPr>
                <w:rFonts w:ascii="Times New Roman" w:hAnsi="Times New Roman"/>
                <w:szCs w:val="20"/>
              </w:rPr>
              <w:t>0</w:t>
            </w:r>
            <w:r w:rsidRPr="00915D3B">
              <w:rPr>
                <w:rFonts w:ascii="Times New Roman" w:hAnsi="Times New Roman"/>
                <w:szCs w:val="20"/>
              </w:rPr>
              <w:t>..</w:t>
            </w:r>
            <w:r>
              <w:rPr>
                <w:rFonts w:ascii="Times New Roman" w:hAnsi="Times New Roman"/>
                <w:szCs w:val="20"/>
              </w:rPr>
              <w:t>n</w:t>
            </w:r>
          </w:p>
        </w:tc>
      </w:tr>
      <w:tr w:rsidR="001D0DD7" w:rsidRPr="00915D3B" w14:paraId="52A0DDB6" w14:textId="77777777" w:rsidTr="002A6B7C">
        <w:trPr>
          <w:cantSplit/>
        </w:trPr>
        <w:tc>
          <w:tcPr>
            <w:tcW w:w="2802" w:type="dxa"/>
            <w:vAlign w:val="center"/>
          </w:tcPr>
          <w:p w14:paraId="22C5321B"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lastRenderedPageBreak/>
              <w:t>..dn</w:t>
            </w:r>
          </w:p>
        </w:tc>
        <w:tc>
          <w:tcPr>
            <w:tcW w:w="1275" w:type="dxa"/>
            <w:vAlign w:val="center"/>
          </w:tcPr>
          <w:p w14:paraId="021FF0EE"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DN</w:t>
            </w:r>
          </w:p>
        </w:tc>
        <w:tc>
          <w:tcPr>
            <w:tcW w:w="4111" w:type="dxa"/>
            <w:vAlign w:val="center"/>
          </w:tcPr>
          <w:p w14:paraId="1E6A9A01"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”Distinguished Name”. Objektets placering (sökväg) i katalogen, t.ex. cn=Henrika Littorin,ou=Anställda,ou=Enhet Systemförvaltning,ou=Område e-tjänster Drift och Förvaltning,o=Inera AB,c=SE</w:t>
            </w:r>
            <w:r w:rsidRPr="00915D3B">
              <w:rPr>
                <w:rFonts w:ascii="Times New Roman" w:hAnsi="Times New Roman"/>
                <w:i/>
                <w:iCs/>
                <w:szCs w:val="20"/>
              </w:rPr>
              <w:t> </w:t>
            </w:r>
          </w:p>
        </w:tc>
        <w:tc>
          <w:tcPr>
            <w:tcW w:w="1418" w:type="dxa"/>
            <w:vAlign w:val="center"/>
          </w:tcPr>
          <w:p w14:paraId="7AA2CD09"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1..1</w:t>
            </w:r>
          </w:p>
        </w:tc>
      </w:tr>
      <w:tr w:rsidR="001D0DD7" w:rsidRPr="00915D3B" w14:paraId="370B9509" w14:textId="77777777" w:rsidTr="002A6B7C">
        <w:trPr>
          <w:cantSplit/>
        </w:trPr>
        <w:tc>
          <w:tcPr>
            <w:tcW w:w="2802" w:type="dxa"/>
          </w:tcPr>
          <w:p w14:paraId="00666A4F" w14:textId="77777777" w:rsidR="001D0DD7" w:rsidRPr="00915D3B" w:rsidRDefault="001D0DD7" w:rsidP="002A6B7C">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..protectedPerson</w:t>
            </w:r>
          </w:p>
        </w:tc>
        <w:tc>
          <w:tcPr>
            <w:tcW w:w="1275" w:type="dxa"/>
          </w:tcPr>
          <w:p w14:paraId="74090E58" w14:textId="77777777" w:rsidR="001D0DD7" w:rsidRPr="00915D3B" w:rsidRDefault="001D0DD7" w:rsidP="002A6B7C">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Boolean</w:t>
            </w:r>
          </w:p>
        </w:tc>
        <w:tc>
          <w:tcPr>
            <w:tcW w:w="4111" w:type="dxa"/>
          </w:tcPr>
          <w:p w14:paraId="1A784846" w14:textId="77777777" w:rsidR="001D0DD7" w:rsidRPr="00915D3B" w:rsidRDefault="001D0DD7" w:rsidP="002A6B7C">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true: om person har skyddad identitet</w:t>
            </w:r>
          </w:p>
          <w:p w14:paraId="13796280" w14:textId="77777777" w:rsidR="001D0DD7" w:rsidRPr="00915D3B" w:rsidRDefault="001D0DD7" w:rsidP="002A6B7C">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(om personen inte har skyddad identitet kommer inget värde att returneras)</w:t>
            </w:r>
          </w:p>
        </w:tc>
        <w:tc>
          <w:tcPr>
            <w:tcW w:w="1418" w:type="dxa"/>
          </w:tcPr>
          <w:p w14:paraId="32C47D67" w14:textId="77777777" w:rsidR="001D0DD7" w:rsidRPr="00915D3B" w:rsidRDefault="001D0DD7" w:rsidP="002A6B7C">
            <w:pPr>
              <w:spacing w:line="240" w:lineRule="exact"/>
              <w:ind w:left="102"/>
              <w:rPr>
                <w:rFonts w:ascii="Times New Roman" w:eastAsia="Times New Roman" w:hAnsi="Times New Roman"/>
                <w:szCs w:val="20"/>
                <w:lang w:eastAsia="sv-SE"/>
              </w:rPr>
            </w:pPr>
            <w:r w:rsidRPr="00915D3B">
              <w:rPr>
                <w:rFonts w:ascii="Times New Roman" w:eastAsia="Times New Roman" w:hAnsi="Times New Roman"/>
                <w:szCs w:val="20"/>
                <w:lang w:eastAsia="sv-SE"/>
              </w:rPr>
              <w:t>0..1</w:t>
            </w:r>
          </w:p>
        </w:tc>
      </w:tr>
      <w:tr w:rsidR="001D0DD7" w:rsidRPr="00915D3B" w14:paraId="09304657" w14:textId="77777777" w:rsidTr="002A6B7C">
        <w:trPr>
          <w:cantSplit/>
        </w:trPr>
        <w:tc>
          <w:tcPr>
            <w:tcW w:w="2802" w:type="dxa"/>
            <w:vAlign w:val="center"/>
          </w:tcPr>
          <w:p w14:paraId="52615216"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resultCode</w:t>
            </w:r>
          </w:p>
        </w:tc>
        <w:tc>
          <w:tcPr>
            <w:tcW w:w="1275" w:type="dxa"/>
            <w:vAlign w:val="center"/>
          </w:tcPr>
          <w:p w14:paraId="7A96EB55"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14:paraId="0ACF17D0"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Resultat av metodanrop (OK eller ERROR).</w:t>
            </w:r>
          </w:p>
        </w:tc>
        <w:tc>
          <w:tcPr>
            <w:tcW w:w="1418" w:type="dxa"/>
            <w:vAlign w:val="center"/>
          </w:tcPr>
          <w:p w14:paraId="45D14AD2"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1..1</w:t>
            </w:r>
          </w:p>
        </w:tc>
      </w:tr>
      <w:tr w:rsidR="001D0DD7" w:rsidRPr="00915D3B" w14:paraId="4DC3F5D2" w14:textId="77777777" w:rsidTr="002A6B7C">
        <w:trPr>
          <w:cantSplit/>
        </w:trPr>
        <w:tc>
          <w:tcPr>
            <w:tcW w:w="2802" w:type="dxa"/>
            <w:vAlign w:val="center"/>
          </w:tcPr>
          <w:p w14:paraId="1C07283D"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resultText</w:t>
            </w:r>
          </w:p>
        </w:tc>
        <w:tc>
          <w:tcPr>
            <w:tcW w:w="1275" w:type="dxa"/>
            <w:vAlign w:val="center"/>
          </w:tcPr>
          <w:p w14:paraId="599F5B37"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String</w:t>
            </w:r>
          </w:p>
        </w:tc>
        <w:tc>
          <w:tcPr>
            <w:tcW w:w="4111" w:type="dxa"/>
            <w:vAlign w:val="center"/>
          </w:tcPr>
          <w:p w14:paraId="517B2984"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Beskrivning av felet.</w:t>
            </w:r>
          </w:p>
        </w:tc>
        <w:tc>
          <w:tcPr>
            <w:tcW w:w="1418" w:type="dxa"/>
            <w:vAlign w:val="center"/>
          </w:tcPr>
          <w:p w14:paraId="7CF4934D" w14:textId="77777777" w:rsidR="001D0DD7" w:rsidRPr="00915D3B" w:rsidRDefault="001D0DD7" w:rsidP="002A6B7C">
            <w:pPr>
              <w:spacing w:line="240" w:lineRule="exact"/>
              <w:ind w:left="102"/>
              <w:rPr>
                <w:rFonts w:ascii="Times New Roman" w:hAnsi="Times New Roman"/>
                <w:szCs w:val="20"/>
              </w:rPr>
            </w:pPr>
            <w:r w:rsidRPr="00915D3B">
              <w:rPr>
                <w:rFonts w:ascii="Times New Roman" w:hAnsi="Times New Roman"/>
                <w:szCs w:val="20"/>
              </w:rPr>
              <w:t>0..1</w:t>
            </w:r>
          </w:p>
        </w:tc>
      </w:tr>
    </w:tbl>
    <w:p w14:paraId="71BA5513" w14:textId="77777777" w:rsidR="001D0DD7" w:rsidRPr="00915D3B" w:rsidRDefault="001D0DD7" w:rsidP="001D0DD7">
      <w:pPr>
        <w:pStyle w:val="BodyText"/>
      </w:pPr>
    </w:p>
    <w:p w14:paraId="145EA74D" w14:textId="77777777" w:rsidR="001D0DD7" w:rsidRPr="00915D3B" w:rsidRDefault="001D0DD7" w:rsidP="001D0DD7">
      <w:pPr>
        <w:pStyle w:val="Heading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bookmarkStart w:id="465" w:name="_Toc401744176"/>
      <w:r w:rsidRPr="00915D3B">
        <w:t>Tjänstekontraktsspecifika krav och regler</w:t>
      </w:r>
      <w:bookmarkEnd w:id="465"/>
    </w:p>
    <w:p w14:paraId="0E44EFF2" w14:textId="77777777" w:rsidR="001D0DD7" w:rsidRPr="00915D3B" w:rsidRDefault="001D0DD7" w:rsidP="001D0DD7">
      <w:r w:rsidRPr="00915D3B">
        <w:t xml:space="preserve">Till denna informationsmängd finns regler som ej uttrycks i schemafilerna och tabellen ovan. Dessa återfinns nedan. </w:t>
      </w:r>
    </w:p>
    <w:p w14:paraId="05B5C885" w14:textId="77777777" w:rsidR="001D0DD7" w:rsidRPr="00915D3B" w:rsidRDefault="001D0DD7" w:rsidP="001D0DD7"/>
    <w:p w14:paraId="29DA533C" w14:textId="77777777" w:rsidR="001D0DD7" w:rsidRPr="00915D3B" w:rsidRDefault="001D0DD7" w:rsidP="001D0DD7">
      <w:pPr>
        <w:rPr>
          <w:sz w:val="22"/>
          <w:u w:val="single"/>
        </w:rPr>
      </w:pPr>
      <w:r w:rsidRPr="00915D3B">
        <w:rPr>
          <w:sz w:val="22"/>
          <w:u w:val="single"/>
        </w:rPr>
        <w:t>*) person</w:t>
      </w:r>
      <w:r w:rsidRPr="00915D3B">
        <w:rPr>
          <w:rFonts w:eastAsia="Times New Roman" w:cs="Arial"/>
          <w:spacing w:val="-1"/>
          <w:sz w:val="22"/>
          <w:u w:val="single"/>
        </w:rPr>
        <w:t xml:space="preserve">HsaId </w:t>
      </w:r>
      <w:r w:rsidRPr="00915D3B">
        <w:rPr>
          <w:rFonts w:cs="Arial"/>
          <w:sz w:val="22"/>
          <w:u w:val="single"/>
        </w:rPr>
        <w:t>och personalIdentityNumber</w:t>
      </w:r>
    </w:p>
    <w:p w14:paraId="37B7F220" w14:textId="77777777" w:rsidR="001D0DD7" w:rsidRPr="00915D3B" w:rsidRDefault="001D0DD7" w:rsidP="001D0DD7">
      <w:pPr>
        <w:rPr>
          <w:rFonts w:cs="Arial"/>
        </w:rPr>
      </w:pPr>
      <w:r w:rsidRPr="00915D3B">
        <w:rPr>
          <w:rFonts w:cs="Arial"/>
        </w:rPr>
        <w:t xml:space="preserve">Exakt ett av fälten </w:t>
      </w:r>
      <w:r w:rsidRPr="00915D3B">
        <w:rPr>
          <w:rFonts w:eastAsia="Times New Roman" w:cs="Arial"/>
          <w:spacing w:val="-1"/>
          <w:szCs w:val="20"/>
        </w:rPr>
        <w:t xml:space="preserve">personHsaId </w:t>
      </w:r>
      <w:r w:rsidRPr="00915D3B">
        <w:rPr>
          <w:rFonts w:cs="Arial"/>
        </w:rPr>
        <w:t>och personalIdentityNumber ska anges.</w:t>
      </w:r>
    </w:p>
    <w:p w14:paraId="26D07A7C" w14:textId="77777777" w:rsidR="001D0DD7" w:rsidRPr="00915D3B" w:rsidRDefault="001D0DD7" w:rsidP="001D0DD7">
      <w:pPr>
        <w:rPr>
          <w:rFonts w:cs="Arial"/>
        </w:rPr>
      </w:pPr>
    </w:p>
    <w:p w14:paraId="26F7BE1E" w14:textId="77777777" w:rsidR="001D0DD7" w:rsidRPr="00915D3B" w:rsidRDefault="001D0DD7" w:rsidP="001D0DD7">
      <w:pPr>
        <w:pStyle w:val="Heading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bookmarkStart w:id="466" w:name="_Toc401744177"/>
      <w:r w:rsidRPr="00915D3B">
        <w:t>SLA-krav</w:t>
      </w:r>
      <w:bookmarkEnd w:id="466"/>
    </w:p>
    <w:p w14:paraId="09453AED" w14:textId="77777777" w:rsidR="001D0DD7" w:rsidRPr="00915D3B" w:rsidRDefault="001D0DD7" w:rsidP="001D0DD7">
      <w:pPr>
        <w:keepNext/>
      </w:pPr>
      <w:r w:rsidRPr="00915D3B">
        <w:t xml:space="preserve">Svarstider är specifika för respektive tjänstekontrakt. </w:t>
      </w:r>
    </w:p>
    <w:p w14:paraId="3FF24826" w14:textId="77777777" w:rsidR="001D0DD7" w:rsidRPr="00915D3B" w:rsidRDefault="001D0DD7" w:rsidP="001D0DD7">
      <w:pPr>
        <w:keepNext/>
      </w:pPr>
      <w:r w:rsidRPr="00915D3B">
        <w:t>Krav på svarstider är dock inte definierade idag, men följande svarstidsnivå uppfylls idag (förutsatt SSL-uppkoppling):</w:t>
      </w:r>
    </w:p>
    <w:tbl>
      <w:tblPr>
        <w:tblStyle w:val="TableGrid"/>
        <w:tblW w:w="0" w:type="auto"/>
        <w:tblLook w:val="04A0" w:firstRow="1" w:lastRow="0" w:firstColumn="1" w:lastColumn="0" w:noHBand="0" w:noVBand="1"/>
      </w:tblPr>
      <w:tblGrid>
        <w:gridCol w:w="3930"/>
        <w:gridCol w:w="2983"/>
        <w:gridCol w:w="2551"/>
      </w:tblGrid>
      <w:tr w:rsidR="001D0DD7" w:rsidRPr="00915D3B" w14:paraId="16AC88C7" w14:textId="77777777" w:rsidTr="002A6B7C">
        <w:tc>
          <w:tcPr>
            <w:tcW w:w="3930" w:type="dxa"/>
          </w:tcPr>
          <w:p w14:paraId="4CC6C088" w14:textId="77777777" w:rsidR="001D0DD7" w:rsidRPr="00915D3B" w:rsidRDefault="001D0DD7" w:rsidP="002A6B7C">
            <w:pPr>
              <w:keepNext/>
              <w:rPr>
                <w:b/>
              </w:rPr>
            </w:pPr>
            <w:r w:rsidRPr="00915D3B">
              <w:rPr>
                <w:b/>
              </w:rPr>
              <w:t>Metod</w:t>
            </w:r>
          </w:p>
        </w:tc>
        <w:tc>
          <w:tcPr>
            <w:tcW w:w="2983" w:type="dxa"/>
          </w:tcPr>
          <w:p w14:paraId="7FD4FC5E" w14:textId="77777777" w:rsidR="001D0DD7" w:rsidRPr="00915D3B" w:rsidRDefault="001D0DD7" w:rsidP="002A6B7C">
            <w:pPr>
              <w:keepNext/>
              <w:rPr>
                <w:b/>
              </w:rPr>
            </w:pPr>
            <w:r w:rsidRPr="00915D3B">
              <w:rPr>
                <w:b/>
              </w:rPr>
              <w:t>Svarstider måste garanteras upp till följande last</w:t>
            </w:r>
          </w:p>
        </w:tc>
        <w:tc>
          <w:tcPr>
            <w:tcW w:w="2551" w:type="dxa"/>
          </w:tcPr>
          <w:p w14:paraId="28E28F9F" w14:textId="77777777" w:rsidR="001D0DD7" w:rsidRPr="00915D3B" w:rsidRDefault="001D0DD7" w:rsidP="002A6B7C">
            <w:pPr>
              <w:keepNext/>
              <w:rPr>
                <w:b/>
              </w:rPr>
            </w:pPr>
            <w:r w:rsidRPr="00915D3B">
              <w:rPr>
                <w:b/>
              </w:rPr>
              <w:t>Svarstid för 95 % av alla anrop ligger inom</w:t>
            </w:r>
          </w:p>
        </w:tc>
      </w:tr>
      <w:tr w:rsidR="001D0DD7" w:rsidRPr="00915D3B" w14:paraId="2C58BB08" w14:textId="77777777" w:rsidTr="002A6B7C">
        <w:tc>
          <w:tcPr>
            <w:tcW w:w="3930" w:type="dxa"/>
          </w:tcPr>
          <w:p w14:paraId="7407EEBD" w14:textId="77777777" w:rsidR="001D0DD7" w:rsidRPr="00915D3B" w:rsidRDefault="001D0DD7" w:rsidP="002A6B7C">
            <w:r>
              <w:t>GetEmployee</w:t>
            </w:r>
            <w:r w:rsidRPr="00915D3B">
              <w:t>IncludingProtectedPerson</w:t>
            </w:r>
          </w:p>
        </w:tc>
        <w:tc>
          <w:tcPr>
            <w:tcW w:w="2983" w:type="dxa"/>
          </w:tcPr>
          <w:p w14:paraId="6F5ECE8E" w14:textId="77777777" w:rsidR="001D0DD7" w:rsidRPr="00915D3B" w:rsidRDefault="001D0DD7" w:rsidP="002A6B7C">
            <w:r w:rsidRPr="00915D3B">
              <w:t>10 anrop/s</w:t>
            </w:r>
          </w:p>
        </w:tc>
        <w:tc>
          <w:tcPr>
            <w:tcW w:w="2551" w:type="dxa"/>
          </w:tcPr>
          <w:p w14:paraId="23270E35" w14:textId="77777777" w:rsidR="001D0DD7" w:rsidRPr="00915D3B" w:rsidRDefault="001D0DD7" w:rsidP="002A6B7C">
            <w:r w:rsidRPr="00915D3B">
              <w:t xml:space="preserve">  100 ms</w:t>
            </w:r>
          </w:p>
        </w:tc>
      </w:tr>
    </w:tbl>
    <w:p w14:paraId="630BE916" w14:textId="77777777" w:rsidR="001D0DD7" w:rsidRPr="00915D3B" w:rsidRDefault="001D0DD7" w:rsidP="001D0DD7"/>
    <w:p w14:paraId="5AF9E042" w14:textId="77777777" w:rsidR="001D0DD7" w:rsidRPr="00915D3B" w:rsidRDefault="001D0DD7" w:rsidP="001D0DD7">
      <w:pPr>
        <w:pStyle w:val="Heading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bookmarkStart w:id="467" w:name="_Toc401744178"/>
      <w:r w:rsidRPr="00915D3B">
        <w:t>Logiska fel</w:t>
      </w:r>
      <w:bookmarkEnd w:id="467"/>
    </w:p>
    <w:p w14:paraId="3F1D3A10" w14:textId="77777777" w:rsidR="001D0DD7" w:rsidRPr="00915D3B" w:rsidRDefault="001D0DD7" w:rsidP="001D0DD7">
      <w:pPr>
        <w:rPr>
          <w:rFonts w:ascii="Times New Roman" w:hAnsi="Times New Roman"/>
          <w:szCs w:val="20"/>
        </w:rPr>
      </w:pPr>
      <w:r w:rsidRPr="00915D3B">
        <w:t xml:space="preserve">För alla logiska fel returneras </w:t>
      </w:r>
      <w:r w:rsidRPr="00915D3B">
        <w:rPr>
          <w:rFonts w:ascii="Times New Roman" w:hAnsi="Times New Roman"/>
          <w:szCs w:val="20"/>
        </w:rPr>
        <w:t>resultCode=ERROR</w:t>
      </w:r>
      <w:r w:rsidRPr="00915D3B">
        <w:t xml:space="preserve"> och en förklarande text i </w:t>
      </w:r>
      <w:r w:rsidRPr="00915D3B">
        <w:rPr>
          <w:rFonts w:ascii="Times New Roman" w:hAnsi="Times New Roman"/>
          <w:szCs w:val="20"/>
        </w:rPr>
        <w:t>resultText. Följande logiska fel har identifierats för detta kontrakt:</w:t>
      </w:r>
    </w:p>
    <w:p w14:paraId="5F495BD7" w14:textId="77777777" w:rsidR="001D0DD7" w:rsidRPr="00915D3B" w:rsidRDefault="001D0DD7" w:rsidP="001D0DD7">
      <w:pPr>
        <w:rPr>
          <w:rFonts w:cs="Arial"/>
        </w:rPr>
      </w:pPr>
      <w:r w:rsidRPr="00915D3B">
        <w:rPr>
          <w:rFonts w:cs="Arial"/>
          <w:szCs w:val="20"/>
        </w:rPr>
        <w:t>Fel för vilka ingen information returneras.</w:t>
      </w:r>
    </w:p>
    <w:p w14:paraId="1C5533C1" w14:textId="45F2D8A9" w:rsidR="001D0DD7" w:rsidRPr="00915D3B" w:rsidRDefault="001D0DD7" w:rsidP="001D0DD7">
      <w:pPr>
        <w:pStyle w:val="ListParagraph"/>
        <w:numPr>
          <w:ilvl w:val="0"/>
          <w:numId w:val="28"/>
        </w:numPr>
        <w:spacing w:after="120" w:line="240" w:lineRule="auto"/>
        <w:contextualSpacing w:val="0"/>
      </w:pPr>
      <w:r w:rsidRPr="00915D3B">
        <w:t>Angiven sökbas finns inte i katalogen.</w:t>
      </w:r>
      <w:r w:rsidRPr="00915D3B">
        <w:br/>
      </w:r>
      <w:r w:rsidRPr="00915D3B">
        <w:rPr>
          <w:rFonts w:ascii="Times New Roman" w:hAnsi="Times New Roman"/>
          <w:szCs w:val="20"/>
        </w:rPr>
        <w:t>resultText=</w:t>
      </w:r>
      <w:r w:rsidRPr="00915D3B">
        <w:t>”&lt;katalog-id&gt;</w:t>
      </w:r>
      <w:del w:id="468" w:author="Robert Lundmark" w:date="2014-10-21T10:25:00Z">
        <w:r w:rsidRPr="00915D3B" w:rsidDel="00C55020">
          <w:delText xml:space="preserve">; Fel </w:delText>
        </w:r>
      </w:del>
      <w:ins w:id="469" w:author="Robert Lundmark" w:date="2014-10-21T10:25:00Z">
        <w:r w:rsidR="00C55020">
          <w:t>;Fel;</w:t>
        </w:r>
      </w:ins>
      <w:r>
        <w:t>GetEmployee</w:t>
      </w:r>
      <w:r w:rsidRPr="00915D3B">
        <w:t>IncludingProtectedPerson; 1; Angiven sökbas &lt;värde&gt; kan inte hittas”.</w:t>
      </w:r>
    </w:p>
    <w:p w14:paraId="0BAF3521" w14:textId="0277A16F" w:rsidR="001D0DD7" w:rsidRPr="00915D3B" w:rsidRDefault="001D0DD7" w:rsidP="001D0DD7">
      <w:pPr>
        <w:pStyle w:val="ListParagraph"/>
        <w:numPr>
          <w:ilvl w:val="0"/>
          <w:numId w:val="28"/>
        </w:numPr>
        <w:spacing w:after="120" w:line="240" w:lineRule="auto"/>
        <w:contextualSpacing w:val="0"/>
      </w:pPr>
      <w:r w:rsidRPr="00915D3B">
        <w:t>Sökt person finns inte i katalogen (det går inte att hitta något objekt med angivet HSA-id).</w:t>
      </w:r>
      <w:r w:rsidRPr="00915D3B">
        <w:br/>
      </w:r>
      <w:r w:rsidRPr="00915D3B">
        <w:rPr>
          <w:rFonts w:ascii="Times New Roman" w:hAnsi="Times New Roman"/>
          <w:szCs w:val="20"/>
        </w:rPr>
        <w:t>resultText=</w:t>
      </w:r>
      <w:r w:rsidRPr="00915D3B">
        <w:t>”&lt;katalog-id&gt;</w:t>
      </w:r>
      <w:del w:id="470" w:author="Robert Lundmark" w:date="2014-10-21T10:25:00Z">
        <w:r w:rsidRPr="00915D3B" w:rsidDel="00C55020">
          <w:delText xml:space="preserve">; Fel </w:delText>
        </w:r>
      </w:del>
      <w:ins w:id="471" w:author="Robert Lundmark" w:date="2014-10-21T10:25:00Z">
        <w:r w:rsidR="00C55020">
          <w:t>;Fel;</w:t>
        </w:r>
      </w:ins>
      <w:r>
        <w:t>GetEmployee</w:t>
      </w:r>
      <w:r w:rsidRPr="00915D3B">
        <w:t xml:space="preserve">IncludingProtectedPerson; 2; Det går inte att hitta något </w:t>
      </w:r>
      <w:r>
        <w:t>person</w:t>
      </w:r>
      <w:r w:rsidRPr="00915D3B">
        <w:t>objekt med angivet HSA-id: &lt;värde&gt;]”.</w:t>
      </w:r>
    </w:p>
    <w:p w14:paraId="5B95E770" w14:textId="316C8671" w:rsidR="001D0DD7" w:rsidRPr="0057095B" w:rsidRDefault="001D0DD7" w:rsidP="001D0DD7">
      <w:pPr>
        <w:pStyle w:val="ListParagraph"/>
        <w:numPr>
          <w:ilvl w:val="0"/>
          <w:numId w:val="28"/>
        </w:numPr>
        <w:spacing w:after="120" w:line="240" w:lineRule="auto"/>
        <w:contextualSpacing w:val="0"/>
      </w:pPr>
      <w:r w:rsidRPr="00915D3B">
        <w:t xml:space="preserve">Sökt person finns inte i katalogen (det går inte att hitta något objekt med angivet </w:t>
      </w:r>
      <w:r>
        <w:t>person-id</w:t>
      </w:r>
      <w:r w:rsidRPr="00915D3B">
        <w:t>).</w:t>
      </w:r>
      <w:r w:rsidRPr="00915D3B">
        <w:br/>
      </w:r>
      <w:r w:rsidRPr="00915D3B">
        <w:rPr>
          <w:rFonts w:ascii="Times New Roman" w:hAnsi="Times New Roman"/>
          <w:szCs w:val="20"/>
        </w:rPr>
        <w:t>resultText=</w:t>
      </w:r>
      <w:r w:rsidRPr="00915D3B">
        <w:t>”&lt;katalog-id&gt;</w:t>
      </w:r>
      <w:del w:id="472" w:author="Robert Lundmark" w:date="2014-10-21T10:25:00Z">
        <w:r w:rsidRPr="00915D3B" w:rsidDel="00C55020">
          <w:delText xml:space="preserve">; Fel </w:delText>
        </w:r>
      </w:del>
      <w:ins w:id="473" w:author="Robert Lundmark" w:date="2014-10-21T10:25:00Z">
        <w:r w:rsidR="00C55020">
          <w:t>;Fel;</w:t>
        </w:r>
      </w:ins>
      <w:r>
        <w:t>GetEmployee</w:t>
      </w:r>
      <w:r w:rsidRPr="00915D3B">
        <w:t>IncludingProtectedPerson</w:t>
      </w:r>
      <w:r>
        <w:t>; 3</w:t>
      </w:r>
      <w:r w:rsidRPr="00915D3B">
        <w:t xml:space="preserve">; Det går inte att hitta något </w:t>
      </w:r>
      <w:r>
        <w:t>person</w:t>
      </w:r>
      <w:r w:rsidRPr="00915D3B">
        <w:t>objek</w:t>
      </w:r>
      <w:r>
        <w:t xml:space="preserve">t med angivet </w:t>
      </w:r>
      <w:r w:rsidRPr="00915D3B">
        <w:t>person</w:t>
      </w:r>
      <w:r>
        <w:t>-id</w:t>
      </w:r>
      <w:r w:rsidRPr="00915D3B">
        <w:t>: &lt;värde&gt;]”.</w:t>
      </w:r>
    </w:p>
    <w:p w14:paraId="20DC9339" w14:textId="76F30C9B" w:rsidR="001D0DD7" w:rsidRPr="00103A1B" w:rsidRDefault="001D0DD7" w:rsidP="001D0DD7">
      <w:pPr>
        <w:pStyle w:val="ListParagraph"/>
        <w:numPr>
          <w:ilvl w:val="0"/>
          <w:numId w:val="28"/>
        </w:numPr>
        <w:spacing w:after="120" w:line="240" w:lineRule="auto"/>
        <w:contextualSpacing w:val="0"/>
      </w:pPr>
      <w:r w:rsidRPr="00915D3B">
        <w:lastRenderedPageBreak/>
        <w:t>Personens HSA-id saknas</w:t>
      </w:r>
      <w:r w:rsidRPr="00915D3B">
        <w:br/>
      </w:r>
      <w:r w:rsidRPr="00915D3B">
        <w:rPr>
          <w:rFonts w:ascii="Times New Roman" w:hAnsi="Times New Roman"/>
          <w:szCs w:val="20"/>
        </w:rPr>
        <w:t>resultText=</w:t>
      </w:r>
      <w:r>
        <w:t>”&lt;katalog-id&gt;</w:t>
      </w:r>
      <w:del w:id="474" w:author="Robert Lundmark" w:date="2014-10-21T10:25:00Z">
        <w:r w:rsidDel="00C55020">
          <w:delText>; Fel</w:delText>
        </w:r>
        <w:r w:rsidRPr="00915D3B" w:rsidDel="00C55020">
          <w:delText xml:space="preserve"> </w:delText>
        </w:r>
      </w:del>
      <w:ins w:id="475" w:author="Robert Lundmark" w:date="2014-10-21T10:25:00Z">
        <w:r w:rsidR="00C55020">
          <w:t>;Fel;</w:t>
        </w:r>
      </w:ins>
      <w:r>
        <w:t>GetEmployee</w:t>
      </w:r>
      <w:r w:rsidRPr="00915D3B">
        <w:t>IncludingProtectedPerson</w:t>
      </w:r>
      <w:r>
        <w:t>; 5</w:t>
      </w:r>
      <w:r w:rsidRPr="00915D3B">
        <w:t>; Personobjektet saknar obligatorisk information om personens HSA-id. Gäller personobjekt: &lt;path&gt;”</w:t>
      </w:r>
    </w:p>
    <w:p w14:paraId="4908BBE3" w14:textId="77777777" w:rsidR="001D0DD7" w:rsidRPr="00915D3B" w:rsidRDefault="001D0DD7" w:rsidP="001D0DD7">
      <w:pPr>
        <w:spacing w:after="120"/>
      </w:pPr>
      <w:r w:rsidRPr="00915D3B">
        <w:t>Varnande fel för vilka fullständigt svar ändå ska returneras, men där en eller flera uppgifter pekas ut som felaktiga:</w:t>
      </w:r>
    </w:p>
    <w:p w14:paraId="6F1CC68F" w14:textId="5E27FBD1" w:rsidR="001D0DD7" w:rsidRPr="00915D3B" w:rsidRDefault="001D0DD7" w:rsidP="001D0DD7">
      <w:pPr>
        <w:pStyle w:val="ListParagraph"/>
        <w:numPr>
          <w:ilvl w:val="0"/>
          <w:numId w:val="28"/>
        </w:numPr>
        <w:spacing w:after="120" w:line="240" w:lineRule="auto"/>
        <w:contextualSpacing w:val="0"/>
      </w:pPr>
      <w:r w:rsidRPr="00915D3B">
        <w:t>Personens förnamn saknas</w:t>
      </w:r>
      <w:r w:rsidRPr="00915D3B">
        <w:br/>
      </w:r>
      <w:r w:rsidRPr="00915D3B">
        <w:rPr>
          <w:rFonts w:ascii="Times New Roman" w:hAnsi="Times New Roman"/>
          <w:szCs w:val="20"/>
        </w:rPr>
        <w:t>resultText=</w:t>
      </w:r>
      <w:r w:rsidRPr="00915D3B">
        <w:t>”&lt;katalog-id&gt;</w:t>
      </w:r>
      <w:del w:id="476" w:author="Robert Lundmark" w:date="2014-10-21T10:26:00Z">
        <w:r w:rsidRPr="00915D3B" w:rsidDel="00C55020">
          <w:delText xml:space="preserve">; Varning </w:delText>
        </w:r>
      </w:del>
      <w:ins w:id="477" w:author="Robert Lundmark" w:date="2014-10-21T10:26:00Z">
        <w:r w:rsidR="00C55020">
          <w:t>;Varning;</w:t>
        </w:r>
      </w:ins>
      <w:r>
        <w:t>GetEmployee</w:t>
      </w:r>
      <w:r w:rsidRPr="00915D3B">
        <w:t>IncludingProtectedPerson; 10; Personobjektet saknar obligatorisk information om personens förnamn. Gäller personobjekt: &lt;path&gt;”</w:t>
      </w:r>
    </w:p>
    <w:p w14:paraId="3DFA46A6" w14:textId="39897138" w:rsidR="001D0DD7" w:rsidRPr="007F1ECD" w:rsidRDefault="001D0DD7" w:rsidP="001D0DD7">
      <w:pPr>
        <w:pStyle w:val="ListParagraph"/>
        <w:numPr>
          <w:ilvl w:val="0"/>
          <w:numId w:val="28"/>
        </w:numPr>
        <w:spacing w:after="120" w:line="240" w:lineRule="auto"/>
        <w:contextualSpacing w:val="0"/>
      </w:pPr>
      <w:r w:rsidRPr="00915D3B">
        <w:t>Personens efternamn saknas</w:t>
      </w:r>
      <w:r w:rsidRPr="00915D3B">
        <w:br/>
      </w:r>
      <w:r w:rsidRPr="00915D3B">
        <w:rPr>
          <w:rFonts w:ascii="Times New Roman" w:hAnsi="Times New Roman"/>
          <w:szCs w:val="20"/>
        </w:rPr>
        <w:t>resultText=</w:t>
      </w:r>
      <w:r w:rsidRPr="00915D3B">
        <w:t>”&lt;katalog-id&gt;</w:t>
      </w:r>
      <w:del w:id="478" w:author="Robert Lundmark" w:date="2014-10-21T10:25:00Z">
        <w:r w:rsidRPr="00915D3B" w:rsidDel="00C55020">
          <w:delText xml:space="preserve">; Varning </w:delText>
        </w:r>
      </w:del>
      <w:ins w:id="479" w:author="Robert Lundmark" w:date="2014-10-21T10:25:00Z">
        <w:r w:rsidR="00C55020">
          <w:t>;Varning;</w:t>
        </w:r>
      </w:ins>
      <w:r>
        <w:t>GetEmployee</w:t>
      </w:r>
      <w:r w:rsidRPr="00915D3B">
        <w:t>IncludingProtectedPerson; 11; Personobjektet saknar obligatorisk information om personens efternamn. Gäller personobjekt: &lt;path&gt;”</w:t>
      </w:r>
    </w:p>
    <w:p w14:paraId="45751AF5" w14:textId="0DF154C4" w:rsidR="001D0DD7" w:rsidRPr="00915D3B" w:rsidRDefault="001D0DD7" w:rsidP="001D0DD7">
      <w:pPr>
        <w:pStyle w:val="ListParagraph"/>
        <w:numPr>
          <w:ilvl w:val="0"/>
          <w:numId w:val="28"/>
        </w:numPr>
        <w:spacing w:after="120" w:line="240" w:lineRule="auto"/>
        <w:contextualSpacing w:val="0"/>
      </w:pPr>
      <w:r w:rsidRPr="00915D3B">
        <w:t>Felaktig syntax för personens epostadress</w:t>
      </w:r>
      <w:r w:rsidRPr="00915D3B">
        <w:br/>
      </w:r>
      <w:r w:rsidRPr="00915D3B">
        <w:rPr>
          <w:rFonts w:ascii="Times New Roman" w:hAnsi="Times New Roman"/>
          <w:szCs w:val="20"/>
        </w:rPr>
        <w:t>resultText=</w:t>
      </w:r>
      <w:r w:rsidRPr="00915D3B">
        <w:t>”&lt;katalog-id&gt;</w:t>
      </w:r>
      <w:del w:id="480" w:author="Robert Lundmark" w:date="2014-10-21T10:25:00Z">
        <w:r w:rsidRPr="00915D3B" w:rsidDel="00C55020">
          <w:delText xml:space="preserve">; Varning </w:delText>
        </w:r>
      </w:del>
      <w:ins w:id="481" w:author="Robert Lundmark" w:date="2014-10-21T10:25:00Z">
        <w:r w:rsidR="00C55020">
          <w:t>;Varning;</w:t>
        </w:r>
      </w:ins>
      <w:r>
        <w:t>GetEmployee</w:t>
      </w:r>
      <w:r w:rsidRPr="00915D3B">
        <w:t>IncludingProtectedPerson; 13; Felaktig syntax för personens epostadress: &lt;värde&gt;. Gäller personobjekt: &lt;path&gt;”</w:t>
      </w:r>
    </w:p>
    <w:p w14:paraId="3897FBE0" w14:textId="02AE5679" w:rsidR="001D0DD7" w:rsidRPr="00915D3B" w:rsidRDefault="001D0DD7" w:rsidP="001D0DD7">
      <w:pPr>
        <w:pStyle w:val="ListParagraph"/>
        <w:numPr>
          <w:ilvl w:val="0"/>
          <w:numId w:val="28"/>
        </w:numPr>
        <w:spacing w:after="120" w:line="240" w:lineRule="auto"/>
        <w:contextualSpacing w:val="0"/>
      </w:pPr>
      <w:r w:rsidRPr="00915D3B">
        <w:t>Felaktig syntax för personens telefonnummer</w:t>
      </w:r>
      <w:r w:rsidRPr="00915D3B">
        <w:br/>
      </w:r>
      <w:r w:rsidRPr="00915D3B">
        <w:rPr>
          <w:rFonts w:ascii="Times New Roman" w:hAnsi="Times New Roman"/>
          <w:szCs w:val="20"/>
        </w:rPr>
        <w:t>resultText=</w:t>
      </w:r>
      <w:r w:rsidRPr="00915D3B">
        <w:t>”&lt;katalog-id&gt;</w:t>
      </w:r>
      <w:del w:id="482" w:author="Robert Lundmark" w:date="2014-10-21T10:25:00Z">
        <w:r w:rsidRPr="00915D3B" w:rsidDel="00C55020">
          <w:delText xml:space="preserve">; Varning </w:delText>
        </w:r>
      </w:del>
      <w:ins w:id="483" w:author="Robert Lundmark" w:date="2014-10-21T10:25:00Z">
        <w:r w:rsidR="00C55020">
          <w:t>;Varning;</w:t>
        </w:r>
      </w:ins>
      <w:r>
        <w:t>GetEmployee</w:t>
      </w:r>
      <w:r w:rsidRPr="00915D3B">
        <w:t>IncludingProtectedPerson; 14; Felaktig syntax för personens telefonnummer: &lt;värde&gt;. Gäller personobjekt: &lt;path&gt;”</w:t>
      </w:r>
    </w:p>
    <w:p w14:paraId="39A6962B" w14:textId="0176F036" w:rsidR="001D0DD7" w:rsidRPr="00915D3B" w:rsidRDefault="001D0DD7" w:rsidP="001D0DD7">
      <w:pPr>
        <w:pStyle w:val="ListParagraph"/>
        <w:numPr>
          <w:ilvl w:val="0"/>
          <w:numId w:val="28"/>
        </w:numPr>
        <w:spacing w:after="120" w:line="240" w:lineRule="auto"/>
        <w:contextualSpacing w:val="0"/>
      </w:pPr>
      <w:r w:rsidRPr="00915D3B">
        <w:t>Felaktig syntax för personens växeltelefonnummer</w:t>
      </w:r>
      <w:r w:rsidRPr="00915D3B">
        <w:br/>
      </w:r>
      <w:r w:rsidRPr="00915D3B">
        <w:rPr>
          <w:rFonts w:ascii="Times New Roman" w:hAnsi="Times New Roman"/>
          <w:szCs w:val="20"/>
        </w:rPr>
        <w:t>resultText=</w:t>
      </w:r>
      <w:r w:rsidRPr="00915D3B">
        <w:t>”&lt;katalog-id&gt;</w:t>
      </w:r>
      <w:del w:id="484" w:author="Robert Lundmark" w:date="2014-10-21T10:25:00Z">
        <w:r w:rsidRPr="00915D3B" w:rsidDel="00C55020">
          <w:delText xml:space="preserve">; Varning </w:delText>
        </w:r>
      </w:del>
      <w:ins w:id="485" w:author="Robert Lundmark" w:date="2014-10-21T10:25:00Z">
        <w:r w:rsidR="00C55020">
          <w:t>;Varning;</w:t>
        </w:r>
      </w:ins>
      <w:r>
        <w:t>GetEmployee</w:t>
      </w:r>
      <w:r w:rsidRPr="00915D3B">
        <w:t>IncludingProtectedPerson; 15; Felaktig syntax för personens växeltelefonnummer: &lt;värde&gt;. Gäller personobjekt: &lt;path&gt;”</w:t>
      </w:r>
    </w:p>
    <w:p w14:paraId="46DBC8A3" w14:textId="5DFB4E97" w:rsidR="001D0DD7" w:rsidRPr="00915D3B" w:rsidRDefault="001D0DD7" w:rsidP="001D0DD7">
      <w:pPr>
        <w:pStyle w:val="ListParagraph"/>
        <w:numPr>
          <w:ilvl w:val="0"/>
          <w:numId w:val="28"/>
        </w:numPr>
        <w:spacing w:after="120" w:line="240" w:lineRule="auto"/>
        <w:contextualSpacing w:val="0"/>
      </w:pPr>
      <w:r w:rsidRPr="00915D3B">
        <w:t>Felaktig syntax för personens tjänstetelefonnummer</w:t>
      </w:r>
      <w:r w:rsidRPr="00915D3B">
        <w:br/>
      </w:r>
      <w:r w:rsidRPr="00915D3B">
        <w:rPr>
          <w:rFonts w:ascii="Times New Roman" w:hAnsi="Times New Roman"/>
          <w:szCs w:val="20"/>
        </w:rPr>
        <w:t>resultText=</w:t>
      </w:r>
      <w:r w:rsidRPr="00915D3B">
        <w:t>”&lt;katalog-id&gt;</w:t>
      </w:r>
      <w:del w:id="486" w:author="Robert Lundmark" w:date="2014-10-21T10:25:00Z">
        <w:r w:rsidRPr="00915D3B" w:rsidDel="00C55020">
          <w:delText xml:space="preserve">; Varning </w:delText>
        </w:r>
      </w:del>
      <w:ins w:id="487" w:author="Robert Lundmark" w:date="2014-10-21T10:25:00Z">
        <w:r w:rsidR="00C55020">
          <w:t>;Varning;</w:t>
        </w:r>
      </w:ins>
      <w:r>
        <w:t>GetEmployee</w:t>
      </w:r>
      <w:r w:rsidRPr="00915D3B">
        <w:t>IncludingProtectedPerson; 16; Felaktig syntax för personens tjänstetelefonnummer: &lt;värde&gt;. Gäller personobjekt: &lt;path&gt;”</w:t>
      </w:r>
    </w:p>
    <w:p w14:paraId="78ACE6F5" w14:textId="430F6BAD" w:rsidR="001D0DD7" w:rsidRPr="00915D3B" w:rsidRDefault="001D0DD7" w:rsidP="001D0DD7">
      <w:pPr>
        <w:pStyle w:val="ListParagraph"/>
        <w:numPr>
          <w:ilvl w:val="0"/>
          <w:numId w:val="28"/>
        </w:numPr>
        <w:spacing w:after="120" w:line="240" w:lineRule="auto"/>
        <w:contextualSpacing w:val="0"/>
      </w:pPr>
      <w:r w:rsidRPr="00915D3B">
        <w:t>Felaktig syntax för personens mobiltelefonnummer</w:t>
      </w:r>
      <w:r w:rsidRPr="00915D3B">
        <w:br/>
      </w:r>
      <w:r w:rsidRPr="00915D3B">
        <w:rPr>
          <w:rFonts w:ascii="Times New Roman" w:hAnsi="Times New Roman"/>
          <w:szCs w:val="20"/>
        </w:rPr>
        <w:t>resultText=</w:t>
      </w:r>
      <w:r w:rsidRPr="00915D3B">
        <w:t>”&lt;katalog-id&gt;</w:t>
      </w:r>
      <w:del w:id="488" w:author="Robert Lundmark" w:date="2014-10-21T10:25:00Z">
        <w:r w:rsidRPr="00915D3B" w:rsidDel="00C55020">
          <w:delText xml:space="preserve">; Varning </w:delText>
        </w:r>
      </w:del>
      <w:ins w:id="489" w:author="Robert Lundmark" w:date="2014-10-21T10:25:00Z">
        <w:r w:rsidR="00C55020">
          <w:t>;Varning;</w:t>
        </w:r>
      </w:ins>
      <w:r>
        <w:t>GetEmployee</w:t>
      </w:r>
      <w:r w:rsidRPr="00915D3B">
        <w:t>IncludingProtectedPerson; 17; Felaktig syntax för personens mobiltelefonnummer: &lt;värde&gt;. Gäller personobjekt: &lt;path&gt;”</w:t>
      </w:r>
    </w:p>
    <w:p w14:paraId="1C254BBA" w14:textId="18E0556C" w:rsidR="001D0DD7" w:rsidRPr="00915D3B" w:rsidRDefault="001D0DD7" w:rsidP="001D0DD7">
      <w:pPr>
        <w:pStyle w:val="ListParagraph"/>
        <w:numPr>
          <w:ilvl w:val="0"/>
          <w:numId w:val="28"/>
        </w:numPr>
        <w:spacing w:after="120" w:line="240" w:lineRule="auto"/>
        <w:contextualSpacing w:val="0"/>
      </w:pPr>
      <w:r w:rsidRPr="00915D3B">
        <w:t>Felaktig syntax för personens Telefontid</w:t>
      </w:r>
      <w:r w:rsidRPr="00915D3B">
        <w:br/>
      </w:r>
      <w:r w:rsidRPr="00915D3B">
        <w:rPr>
          <w:rFonts w:ascii="Times New Roman" w:hAnsi="Times New Roman"/>
          <w:szCs w:val="20"/>
        </w:rPr>
        <w:t>resultText=</w:t>
      </w:r>
      <w:r w:rsidRPr="00915D3B">
        <w:t>”&lt;katalog-id&gt;</w:t>
      </w:r>
      <w:del w:id="490" w:author="Robert Lundmark" w:date="2014-10-21T10:25:00Z">
        <w:r w:rsidRPr="00915D3B" w:rsidDel="00C55020">
          <w:delText xml:space="preserve">; Varning </w:delText>
        </w:r>
      </w:del>
      <w:ins w:id="491" w:author="Robert Lundmark" w:date="2014-10-21T10:25:00Z">
        <w:r w:rsidR="00C55020">
          <w:t>;Varning;</w:t>
        </w:r>
      </w:ins>
      <w:r>
        <w:t>GetEmployee</w:t>
      </w:r>
      <w:r w:rsidRPr="00915D3B">
        <w:t>IncludingProtectedPerson; 18; Felaktig syntax för personens Telefontid [från-dag saknas][från-dag har felaktig syntax: &lt;värde&gt;][till-dag saknas][till-dag har felaktig syntax: &lt;värde&gt;][från-tid saknas][från-tid har felaktig syntax: &lt;värde&gt;][till-tid saknas][till-tid har felaktig syntax: &lt;värde&gt;]. Gäller personobjekt: &lt;path&gt;”</w:t>
      </w:r>
    </w:p>
    <w:p w14:paraId="5DD6E8D3" w14:textId="5043ECB8" w:rsidR="001D0DD7" w:rsidRPr="00915D3B" w:rsidRDefault="001D0DD7" w:rsidP="001D0DD7">
      <w:pPr>
        <w:pStyle w:val="ListParagraph"/>
        <w:numPr>
          <w:ilvl w:val="0"/>
          <w:numId w:val="28"/>
        </w:numPr>
        <w:spacing w:after="120" w:line="240" w:lineRule="auto"/>
        <w:contextualSpacing w:val="0"/>
      </w:pPr>
      <w:r w:rsidRPr="00915D3B">
        <w:t>Felaktig syntax för personens postadress</w:t>
      </w:r>
      <w:r w:rsidRPr="00915D3B">
        <w:br/>
      </w:r>
      <w:r w:rsidRPr="00915D3B">
        <w:rPr>
          <w:rFonts w:ascii="Times New Roman" w:hAnsi="Times New Roman"/>
          <w:szCs w:val="20"/>
        </w:rPr>
        <w:t>resultText=</w:t>
      </w:r>
      <w:r w:rsidRPr="00915D3B">
        <w:t>”&lt;katalog-id&gt;</w:t>
      </w:r>
      <w:del w:id="492" w:author="Robert Lundmark" w:date="2014-10-21T10:25:00Z">
        <w:r w:rsidRPr="00915D3B" w:rsidDel="00C55020">
          <w:delText xml:space="preserve">; Varning </w:delText>
        </w:r>
      </w:del>
      <w:ins w:id="493" w:author="Robert Lundmark" w:date="2014-10-21T10:25:00Z">
        <w:r w:rsidR="00C55020">
          <w:t>;Varning;</w:t>
        </w:r>
      </w:ins>
      <w:r>
        <w:t>GetEmployee</w:t>
      </w:r>
      <w:r w:rsidRPr="00915D3B">
        <w:t>IncludingProtectedPerson; 19; Felaktig syntax för personens postadress: &lt;värde&gt;. Gäller personobjekt: &lt;path&gt;”</w:t>
      </w:r>
    </w:p>
    <w:p w14:paraId="18AEC0B8" w14:textId="39010124" w:rsidR="001D0DD7" w:rsidRPr="00915D3B" w:rsidRDefault="001D0DD7" w:rsidP="001D0DD7">
      <w:pPr>
        <w:pStyle w:val="ListParagraph"/>
        <w:numPr>
          <w:ilvl w:val="0"/>
          <w:numId w:val="28"/>
        </w:numPr>
        <w:spacing w:after="120" w:line="240" w:lineRule="auto"/>
        <w:contextualSpacing w:val="0"/>
      </w:pPr>
      <w:r w:rsidRPr="00915D3B">
        <w:t>Felaktig syntax för personens webadress</w:t>
      </w:r>
      <w:r w:rsidRPr="00915D3B">
        <w:br/>
      </w:r>
      <w:r w:rsidRPr="00915D3B">
        <w:rPr>
          <w:rFonts w:ascii="Times New Roman" w:hAnsi="Times New Roman"/>
          <w:szCs w:val="20"/>
        </w:rPr>
        <w:t>resultText=</w:t>
      </w:r>
      <w:r w:rsidRPr="00915D3B">
        <w:t>”&lt;katalog-id&gt;</w:t>
      </w:r>
      <w:del w:id="494" w:author="Robert Lundmark" w:date="2014-10-21T10:25:00Z">
        <w:r w:rsidRPr="00915D3B" w:rsidDel="00C55020">
          <w:delText xml:space="preserve">; Varning </w:delText>
        </w:r>
      </w:del>
      <w:ins w:id="495" w:author="Robert Lundmark" w:date="2014-10-21T10:25:00Z">
        <w:r w:rsidR="00C55020">
          <w:t>;Varning;</w:t>
        </w:r>
      </w:ins>
      <w:r>
        <w:t>GetEmployee</w:t>
      </w:r>
      <w:r w:rsidRPr="00915D3B">
        <w:t>IncludingProtectedPerson; 20; Felaktig syntax för personens webadress: &lt;värde&gt;. Gäller personobjekt: &lt;path&gt;”</w:t>
      </w:r>
    </w:p>
    <w:p w14:paraId="03241310" w14:textId="64409B67" w:rsidR="001D0DD7" w:rsidRPr="00915D3B" w:rsidRDefault="001D0DD7" w:rsidP="001D0DD7">
      <w:pPr>
        <w:pStyle w:val="ListParagraph"/>
        <w:numPr>
          <w:ilvl w:val="0"/>
          <w:numId w:val="28"/>
        </w:numPr>
        <w:spacing w:after="120" w:line="240" w:lineRule="auto"/>
        <w:contextualSpacing w:val="0"/>
      </w:pPr>
      <w:r w:rsidRPr="00915D3B">
        <w:t>Felaktig syntax för personens språkkod</w:t>
      </w:r>
      <w:r w:rsidRPr="00915D3B">
        <w:br/>
      </w:r>
      <w:r w:rsidRPr="00915D3B">
        <w:rPr>
          <w:rFonts w:ascii="Times New Roman" w:hAnsi="Times New Roman"/>
          <w:szCs w:val="20"/>
        </w:rPr>
        <w:t>resultText=</w:t>
      </w:r>
      <w:r w:rsidRPr="00915D3B">
        <w:t>”&lt;katalog-id&gt;</w:t>
      </w:r>
      <w:del w:id="496" w:author="Robert Lundmark" w:date="2014-10-21T10:25:00Z">
        <w:r w:rsidRPr="00915D3B" w:rsidDel="00C55020">
          <w:delText xml:space="preserve">; Varning </w:delText>
        </w:r>
      </w:del>
      <w:ins w:id="497" w:author="Robert Lundmark" w:date="2014-10-21T10:25:00Z">
        <w:r w:rsidR="00C55020">
          <w:t>;Varning;</w:t>
        </w:r>
      </w:ins>
      <w:r>
        <w:t>GetEmployee</w:t>
      </w:r>
      <w:r w:rsidRPr="00915D3B">
        <w:t>IncludingProtectedPerson; 21; Felaktig syntax för personens språkkod: &lt;värde&gt;. Gäller personobjekt: &lt;path&gt;”</w:t>
      </w:r>
    </w:p>
    <w:p w14:paraId="19FBF37A" w14:textId="39D9B9EB" w:rsidR="001D0DD7" w:rsidRPr="00915D3B" w:rsidRDefault="001D0DD7" w:rsidP="001D0DD7">
      <w:pPr>
        <w:pStyle w:val="ListParagraph"/>
        <w:numPr>
          <w:ilvl w:val="0"/>
          <w:numId w:val="28"/>
        </w:numPr>
        <w:spacing w:after="120" w:line="240" w:lineRule="auto"/>
        <w:contextualSpacing w:val="0"/>
      </w:pPr>
      <w:r w:rsidRPr="00915D3B">
        <w:lastRenderedPageBreak/>
        <w:t>Felaktig s</w:t>
      </w:r>
      <w:r>
        <w:t>yntax för personens legitimerade yrkesgrupp</w:t>
      </w:r>
      <w:r w:rsidRPr="00915D3B">
        <w:br/>
      </w:r>
      <w:r w:rsidRPr="00915D3B">
        <w:rPr>
          <w:rFonts w:ascii="Times New Roman" w:hAnsi="Times New Roman"/>
          <w:szCs w:val="20"/>
        </w:rPr>
        <w:t>resultText=</w:t>
      </w:r>
      <w:r w:rsidRPr="00915D3B">
        <w:t>”&lt;katalog-id&gt;</w:t>
      </w:r>
      <w:del w:id="498" w:author="Robert Lundmark" w:date="2014-10-21T10:25:00Z">
        <w:r w:rsidRPr="00915D3B" w:rsidDel="00C55020">
          <w:delText xml:space="preserve">; Varning </w:delText>
        </w:r>
      </w:del>
      <w:ins w:id="499" w:author="Robert Lundmark" w:date="2014-10-21T10:25:00Z">
        <w:r w:rsidR="00C55020">
          <w:t>;Varning;</w:t>
        </w:r>
      </w:ins>
      <w:r>
        <w:t>GetEmployee</w:t>
      </w:r>
      <w:r w:rsidRPr="00915D3B">
        <w:t>IncludingProtectedPerson</w:t>
      </w:r>
      <w:r>
        <w:t>; 50</w:t>
      </w:r>
      <w:r w:rsidRPr="00915D3B">
        <w:t xml:space="preserve">; Felaktig syntax för personens </w:t>
      </w:r>
      <w:r>
        <w:t>legitimerade yrkesgrupp</w:t>
      </w:r>
      <w:r w:rsidRPr="00915D3B">
        <w:t>: &lt;värde&gt;. Gäller personobjekt: &lt;path&gt;”</w:t>
      </w:r>
    </w:p>
    <w:p w14:paraId="71B85EAB" w14:textId="4EB515FF" w:rsidR="001D0DD7" w:rsidRPr="00915D3B" w:rsidRDefault="001D0DD7" w:rsidP="001D0DD7">
      <w:pPr>
        <w:pStyle w:val="ListParagraph"/>
        <w:numPr>
          <w:ilvl w:val="0"/>
          <w:numId w:val="28"/>
        </w:numPr>
        <w:spacing w:after="120" w:line="240" w:lineRule="auto"/>
        <w:contextualSpacing w:val="0"/>
      </w:pPr>
      <w:r w:rsidRPr="00915D3B">
        <w:t>Felaktig syntax för personens specialitetskod</w:t>
      </w:r>
      <w:r w:rsidRPr="00915D3B">
        <w:br/>
      </w:r>
      <w:r w:rsidRPr="00915D3B">
        <w:rPr>
          <w:rFonts w:ascii="Times New Roman" w:hAnsi="Times New Roman"/>
          <w:szCs w:val="20"/>
        </w:rPr>
        <w:t>resultText=</w:t>
      </w:r>
      <w:r w:rsidRPr="00915D3B">
        <w:t>”&lt;katalog-id&gt;</w:t>
      </w:r>
      <w:del w:id="500" w:author="Robert Lundmark" w:date="2014-10-21T10:25:00Z">
        <w:r w:rsidRPr="00915D3B" w:rsidDel="00C55020">
          <w:delText xml:space="preserve">; Varning </w:delText>
        </w:r>
      </w:del>
      <w:ins w:id="501" w:author="Robert Lundmark" w:date="2014-10-21T10:25:00Z">
        <w:r w:rsidR="00C55020">
          <w:t>;Varning;</w:t>
        </w:r>
      </w:ins>
      <w:r>
        <w:t>GetEmployee</w:t>
      </w:r>
      <w:r w:rsidRPr="00915D3B">
        <w:t>IncludingProtectedPerson; 23; Felaktig syntax för personens specialitetskod: &lt;värde&gt;. Gäller personobjekt: &lt;path&gt;”</w:t>
      </w:r>
    </w:p>
    <w:p w14:paraId="4914C4AD" w14:textId="383BECAF" w:rsidR="001D0DD7" w:rsidRPr="00915D3B" w:rsidRDefault="001D0DD7" w:rsidP="001D0DD7">
      <w:pPr>
        <w:pStyle w:val="ListParagraph"/>
        <w:numPr>
          <w:ilvl w:val="0"/>
          <w:numId w:val="28"/>
        </w:numPr>
        <w:spacing w:after="120" w:line="240" w:lineRule="auto"/>
        <w:contextualSpacing w:val="0"/>
      </w:pPr>
      <w:r w:rsidRPr="00915D3B">
        <w:t>Felaktig syntax för personens specialitet (klartext)</w:t>
      </w:r>
      <w:r w:rsidRPr="00915D3B">
        <w:br/>
      </w:r>
      <w:r w:rsidRPr="00915D3B">
        <w:rPr>
          <w:rFonts w:ascii="Times New Roman" w:hAnsi="Times New Roman"/>
          <w:szCs w:val="20"/>
        </w:rPr>
        <w:t>resultText=</w:t>
      </w:r>
      <w:r w:rsidRPr="00915D3B">
        <w:t>”&lt;katalog-id&gt;</w:t>
      </w:r>
      <w:del w:id="502" w:author="Robert Lundmark" w:date="2014-10-21T10:25:00Z">
        <w:r w:rsidRPr="00915D3B" w:rsidDel="00C55020">
          <w:delText xml:space="preserve">; Varning </w:delText>
        </w:r>
      </w:del>
      <w:ins w:id="503" w:author="Robert Lundmark" w:date="2014-10-21T10:25:00Z">
        <w:r w:rsidR="00C55020">
          <w:t>;Varning;</w:t>
        </w:r>
      </w:ins>
      <w:r>
        <w:t>GetEmployee</w:t>
      </w:r>
      <w:r w:rsidRPr="00915D3B">
        <w:t>IncludingProtectedPerson; 24; Felaktig syntax för personens specialitet (klartext): &lt;värde&gt;. Gäller personobjekt: &lt;path&gt;”</w:t>
      </w:r>
    </w:p>
    <w:p w14:paraId="3CC9F2BF" w14:textId="3BC53A10" w:rsidR="001D0DD7" w:rsidRDefault="001D0DD7" w:rsidP="001D0DD7">
      <w:pPr>
        <w:pStyle w:val="ListParagraph"/>
        <w:numPr>
          <w:ilvl w:val="0"/>
          <w:numId w:val="28"/>
        </w:numPr>
        <w:spacing w:after="120" w:line="240" w:lineRule="auto"/>
        <w:contextualSpacing w:val="0"/>
      </w:pPr>
      <w:r w:rsidRPr="00915D3B">
        <w:t>Felaktig syntax för personens flagga för skyddad person</w:t>
      </w:r>
      <w:r w:rsidRPr="00915D3B">
        <w:br/>
      </w:r>
      <w:r w:rsidRPr="00915D3B">
        <w:rPr>
          <w:rFonts w:ascii="Times New Roman" w:hAnsi="Times New Roman"/>
          <w:szCs w:val="20"/>
        </w:rPr>
        <w:t>resultText=</w:t>
      </w:r>
      <w:r w:rsidRPr="00915D3B">
        <w:t>”&lt;katalog-id&gt;</w:t>
      </w:r>
      <w:del w:id="504" w:author="Robert Lundmark" w:date="2014-10-21T10:25:00Z">
        <w:r w:rsidRPr="00915D3B" w:rsidDel="00C55020">
          <w:delText xml:space="preserve">; Varning </w:delText>
        </w:r>
      </w:del>
      <w:ins w:id="505" w:author="Robert Lundmark" w:date="2014-10-21T10:25:00Z">
        <w:r w:rsidR="00C55020">
          <w:t>;Varning;</w:t>
        </w:r>
      </w:ins>
      <w:r>
        <w:t>GetEmployee</w:t>
      </w:r>
      <w:r w:rsidRPr="00915D3B">
        <w:t>IncludingProtectedPerson; 26; Felaktig syntax för personens flagga för skyddad person: &lt;värde&gt;. Gäller personobjekt: &lt;path&gt;”</w:t>
      </w:r>
    </w:p>
    <w:p w14:paraId="2A725152" w14:textId="00D35B12" w:rsidR="001D0DD7" w:rsidRPr="00915D3B" w:rsidRDefault="001D0DD7" w:rsidP="001D0DD7">
      <w:pPr>
        <w:pStyle w:val="ListParagraph"/>
        <w:numPr>
          <w:ilvl w:val="0"/>
          <w:numId w:val="28"/>
        </w:numPr>
        <w:spacing w:after="120" w:line="240" w:lineRule="auto"/>
        <w:contextualSpacing w:val="0"/>
      </w:pPr>
      <w:r w:rsidRPr="00915D3B">
        <w:t xml:space="preserve">Felaktig syntax för personens </w:t>
      </w:r>
      <w:r>
        <w:t>befattnings</w:t>
      </w:r>
      <w:r w:rsidRPr="00915D3B">
        <w:t>kod</w:t>
      </w:r>
      <w:r w:rsidRPr="00915D3B">
        <w:br/>
      </w:r>
      <w:r w:rsidRPr="00915D3B">
        <w:rPr>
          <w:rFonts w:ascii="Times New Roman" w:hAnsi="Times New Roman"/>
          <w:szCs w:val="20"/>
        </w:rPr>
        <w:t>resultText=</w:t>
      </w:r>
      <w:r w:rsidRPr="00915D3B">
        <w:t>”&lt;katalog-id&gt;</w:t>
      </w:r>
      <w:del w:id="506" w:author="Robert Lundmark" w:date="2014-10-21T10:25:00Z">
        <w:r w:rsidRPr="00915D3B" w:rsidDel="00C55020">
          <w:delText xml:space="preserve">; Varning </w:delText>
        </w:r>
      </w:del>
      <w:ins w:id="507" w:author="Robert Lundmark" w:date="2014-10-21T10:25:00Z">
        <w:r w:rsidR="00C55020">
          <w:t>;Varning;</w:t>
        </w:r>
      </w:ins>
      <w:r>
        <w:t>GetEmployee</w:t>
      </w:r>
      <w:r w:rsidRPr="00915D3B">
        <w:t>IncludingProtectedPerson</w:t>
      </w:r>
      <w:r>
        <w:t>; 27</w:t>
      </w:r>
      <w:r w:rsidRPr="00915D3B">
        <w:t xml:space="preserve">; Felaktig syntax för personens </w:t>
      </w:r>
      <w:r>
        <w:t>befattnings</w:t>
      </w:r>
      <w:r w:rsidRPr="00915D3B">
        <w:t>kod: &lt;värde&gt;. Gäller personobjekt: &lt;path&gt;”</w:t>
      </w:r>
    </w:p>
    <w:p w14:paraId="7EA678A6" w14:textId="4E1EA9CC" w:rsidR="001D0DD7" w:rsidRPr="00915D3B" w:rsidRDefault="001D0DD7" w:rsidP="001D0DD7">
      <w:pPr>
        <w:pStyle w:val="ListParagraph"/>
        <w:numPr>
          <w:ilvl w:val="0"/>
          <w:numId w:val="28"/>
        </w:numPr>
        <w:spacing w:after="120" w:line="240" w:lineRule="auto"/>
        <w:contextualSpacing w:val="0"/>
      </w:pPr>
      <w:r w:rsidRPr="00915D3B">
        <w:t xml:space="preserve">Felaktig syntax för personens </w:t>
      </w:r>
      <w:r>
        <w:t>befattning</w:t>
      </w:r>
      <w:r w:rsidRPr="00915D3B">
        <w:t xml:space="preserve"> (klartext)</w:t>
      </w:r>
      <w:r w:rsidRPr="00915D3B">
        <w:br/>
      </w:r>
      <w:r w:rsidRPr="00915D3B">
        <w:rPr>
          <w:rFonts w:ascii="Times New Roman" w:hAnsi="Times New Roman"/>
          <w:szCs w:val="20"/>
        </w:rPr>
        <w:t>resultText=</w:t>
      </w:r>
      <w:r w:rsidRPr="00915D3B">
        <w:t>”&lt;katalog-id&gt;</w:t>
      </w:r>
      <w:del w:id="508" w:author="Robert Lundmark" w:date="2014-10-21T10:26:00Z">
        <w:r w:rsidRPr="00915D3B" w:rsidDel="00C55020">
          <w:delText xml:space="preserve">; Varning </w:delText>
        </w:r>
      </w:del>
      <w:ins w:id="509" w:author="Robert Lundmark" w:date="2014-10-21T10:26:00Z">
        <w:r w:rsidR="00C55020">
          <w:t>;Varning;</w:t>
        </w:r>
      </w:ins>
      <w:r>
        <w:t>GetEmployee</w:t>
      </w:r>
      <w:r w:rsidRPr="00915D3B">
        <w:t>IncludingProtectedPerson</w:t>
      </w:r>
      <w:r>
        <w:t>; 28</w:t>
      </w:r>
      <w:r w:rsidRPr="00915D3B">
        <w:t xml:space="preserve">; Felaktig syntax för personens </w:t>
      </w:r>
      <w:r>
        <w:t>befattning</w:t>
      </w:r>
      <w:r w:rsidRPr="00915D3B">
        <w:t xml:space="preserve"> (klartext): &lt;värde&gt;. Gäller personobjekt: &lt;path&gt;”</w:t>
      </w:r>
    </w:p>
    <w:p w14:paraId="536F6B8B" w14:textId="7DB9148A" w:rsidR="001D0DD7" w:rsidRDefault="001D0DD7" w:rsidP="001D0DD7">
      <w:pPr>
        <w:pStyle w:val="ListParagraph"/>
        <w:numPr>
          <w:ilvl w:val="0"/>
          <w:numId w:val="28"/>
        </w:numPr>
        <w:spacing w:after="120" w:line="240" w:lineRule="auto"/>
        <w:contextualSpacing w:val="0"/>
        <w:rPr>
          <w:ins w:id="510" w:author="Robert Lundmark" w:date="2014-10-20T15:06:00Z"/>
        </w:rPr>
      </w:pPr>
      <w:r w:rsidRPr="007F1ECD">
        <w:t xml:space="preserve">Felaktig syntax för personens </w:t>
      </w:r>
      <w:r>
        <w:t>befattning</w:t>
      </w:r>
      <w:r w:rsidRPr="007F1ECD">
        <w:t xml:space="preserve"> (koden stämmer inte med klartexten)</w:t>
      </w:r>
      <w:r w:rsidRPr="007F1ECD">
        <w:br/>
      </w:r>
      <w:r w:rsidRPr="007F1ECD">
        <w:rPr>
          <w:rFonts w:ascii="Times New Roman" w:hAnsi="Times New Roman"/>
          <w:szCs w:val="20"/>
        </w:rPr>
        <w:t>resultText=</w:t>
      </w:r>
      <w:r w:rsidRPr="007F1ECD">
        <w:t>”&lt;katalog-id&gt;</w:t>
      </w:r>
      <w:del w:id="511" w:author="Robert Lundmark" w:date="2014-10-21T10:26:00Z">
        <w:r w:rsidRPr="007F1ECD" w:rsidDel="00C55020">
          <w:delText xml:space="preserve">; Varning </w:delText>
        </w:r>
      </w:del>
      <w:ins w:id="512" w:author="Robert Lundmark" w:date="2014-10-21T10:26:00Z">
        <w:r w:rsidR="00C55020">
          <w:t>;Varning;</w:t>
        </w:r>
      </w:ins>
      <w:r>
        <w:t>GetEmployeeIncludingProtectedPerson; 29</w:t>
      </w:r>
      <w:r w:rsidRPr="007F1ECD">
        <w:t xml:space="preserve">; Felaktig syntax för personens </w:t>
      </w:r>
      <w:r>
        <w:t>befattning</w:t>
      </w:r>
      <w:r w:rsidRPr="007F1ECD">
        <w:t xml:space="preserve"> (koden: &lt;v</w:t>
      </w:r>
      <w:r>
        <w:t>ärde&gt; stämmer inte med klartexten: &lt;värde&gt;). Gäller personobjekt: &lt;path&gt;”</w:t>
      </w:r>
    </w:p>
    <w:p w14:paraId="5E319CA0" w14:textId="39A0DD33" w:rsidR="00A14E82" w:rsidRPr="00A879A5" w:rsidRDefault="00A14E82">
      <w:pPr>
        <w:pStyle w:val="ListParagraph"/>
        <w:numPr>
          <w:ilvl w:val="0"/>
          <w:numId w:val="28"/>
        </w:numPr>
        <w:spacing w:after="120" w:line="240" w:lineRule="auto"/>
        <w:contextualSpacing w:val="0"/>
      </w:pPr>
      <w:ins w:id="513" w:author="Robert Lundmark" w:date="2014-10-20T15:06:00Z">
        <w:r>
          <w:t xml:space="preserve">Felaktig multiplicitet för attribut. </w:t>
        </w:r>
      </w:ins>
      <w:ins w:id="514" w:author="Robert Lundmark" w:date="2014-10-20T15:07:00Z">
        <w:r>
          <w:t>Attribut kan endast ha ett värde.</w:t>
        </w:r>
      </w:ins>
      <w:ins w:id="515" w:author="Robert Lundmark" w:date="2014-10-20T15:08:00Z">
        <w:r>
          <w:br/>
        </w:r>
        <w:r w:rsidRPr="007F1ECD">
          <w:rPr>
            <w:rFonts w:ascii="Times New Roman" w:hAnsi="Times New Roman"/>
            <w:szCs w:val="20"/>
          </w:rPr>
          <w:t>resultText=</w:t>
        </w:r>
        <w:r w:rsidRPr="007F1ECD">
          <w:t>”&lt;katalog-id&gt;</w:t>
        </w:r>
      </w:ins>
      <w:ins w:id="516" w:author="Robert Lundmark" w:date="2014-10-21T10:26:00Z">
        <w:r w:rsidR="00C55020">
          <w:t>;Varning;</w:t>
        </w:r>
      </w:ins>
      <w:ins w:id="517" w:author="Robert Lundmark" w:date="2014-10-20T15:08:00Z">
        <w:r>
          <w:t>GetEmpl</w:t>
        </w:r>
        <w:r w:rsidR="003D4F3F">
          <w:t>oyeeIncludingProtectedPerson; 6</w:t>
        </w:r>
        <w:r>
          <w:t>0</w:t>
        </w:r>
        <w:r w:rsidRPr="007F1ECD">
          <w:t xml:space="preserve">; </w:t>
        </w:r>
      </w:ins>
      <w:ins w:id="518" w:author="Robert Lundmark" w:date="2014-10-20T15:09:00Z">
        <w:r>
          <w:t>Attribut</w:t>
        </w:r>
      </w:ins>
      <w:ins w:id="519" w:author="Robert Lundmark" w:date="2014-10-20T15:34:00Z">
        <w:r w:rsidR="0004558F">
          <w:t>et</w:t>
        </w:r>
      </w:ins>
      <w:ins w:id="520" w:author="Robert Lundmark" w:date="2014-10-20T15:09:00Z">
        <w:r>
          <w:t xml:space="preserve"> ka</w:t>
        </w:r>
      </w:ins>
      <w:ins w:id="521" w:author="Robert Lundmark" w:date="2014-10-20T15:34:00Z">
        <w:r w:rsidR="003C04F9">
          <w:t>n</w:t>
        </w:r>
      </w:ins>
      <w:ins w:id="522" w:author="Robert Lundmark" w:date="2014-10-20T15:09:00Z">
        <w:r>
          <w:t xml:space="preserve"> endast ha ett värde. Gäller</w:t>
        </w:r>
      </w:ins>
      <w:ins w:id="523" w:author="Robert Lundmark" w:date="2014-10-20T15:08:00Z">
        <w:r>
          <w:t xml:space="preserve"> attribut: &lt;värde&gt;. Gäller objekt: &lt;path&gt;”</w:t>
        </w:r>
      </w:ins>
    </w:p>
    <w:p w14:paraId="747D9B6B" w14:textId="77777777" w:rsidR="001D0DD7" w:rsidRPr="00915D3B" w:rsidRDefault="001D0DD7" w:rsidP="001D0DD7">
      <w:pPr>
        <w:pStyle w:val="ListParagraph"/>
        <w:spacing w:after="120"/>
        <w:contextualSpacing w:val="0"/>
      </w:pPr>
    </w:p>
    <w:p w14:paraId="11C0559B" w14:textId="77777777" w:rsidR="001D0DD7" w:rsidRPr="00915D3B" w:rsidRDefault="001D0DD7" w:rsidP="001D0DD7">
      <w:pPr>
        <w:pStyle w:val="Heading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bookmarkStart w:id="524" w:name="_Toc401744179"/>
      <w:r w:rsidRPr="00915D3B">
        <w:t>Annan information om kontraktet</w:t>
      </w:r>
      <w:bookmarkEnd w:id="524"/>
    </w:p>
    <w:p w14:paraId="1AA0C6FF" w14:textId="77777777" w:rsidR="001D0DD7" w:rsidRPr="00915D3B" w:rsidRDefault="001D0DD7" w:rsidP="001D0DD7">
      <w:r w:rsidRPr="00915D3B">
        <w:t>-</w:t>
      </w:r>
    </w:p>
    <w:p w14:paraId="24FED425" w14:textId="77777777" w:rsidR="001D0DD7" w:rsidRPr="00915D3B" w:rsidRDefault="001D0DD7" w:rsidP="001D0DD7">
      <w:pPr>
        <w:rPr>
          <w:lang w:eastAsia="sv-SE"/>
        </w:rPr>
      </w:pPr>
    </w:p>
    <w:p w14:paraId="5F1D490F" w14:textId="77777777" w:rsidR="001D0DD7" w:rsidRPr="00915D3B" w:rsidRDefault="001D0DD7" w:rsidP="001D0DD7">
      <w:pPr>
        <w:pStyle w:val="Heading2"/>
        <w:keepNext w:val="0"/>
        <w:keepLines w:val="0"/>
        <w:pageBreakBefore/>
        <w:tabs>
          <w:tab w:val="left" w:pos="567"/>
          <w:tab w:val="left" w:pos="2608"/>
          <w:tab w:val="left" w:pos="3912"/>
          <w:tab w:val="left" w:pos="5216"/>
          <w:tab w:val="left" w:pos="6520"/>
          <w:tab w:val="left" w:pos="7824"/>
          <w:tab w:val="left" w:pos="9128"/>
        </w:tabs>
        <w:spacing w:before="360" w:after="120" w:line="240" w:lineRule="auto"/>
        <w:ind w:left="578" w:hanging="578"/>
      </w:pPr>
      <w:bookmarkStart w:id="525" w:name="_Toc382921477"/>
      <w:bookmarkStart w:id="526" w:name="_Toc401744180"/>
      <w:r>
        <w:lastRenderedPageBreak/>
        <w:t>GetEmployee</w:t>
      </w:r>
      <w:bookmarkEnd w:id="525"/>
      <w:bookmarkEnd w:id="526"/>
    </w:p>
    <w:p w14:paraId="0188B871" w14:textId="77777777" w:rsidR="001D0DD7" w:rsidRPr="00915D3B" w:rsidRDefault="001D0DD7" w:rsidP="001D0DD7">
      <w:pPr>
        <w:rPr>
          <w:rFonts w:cs="Arial"/>
        </w:rPr>
      </w:pPr>
      <w:r w:rsidRPr="00915D3B">
        <w:rPr>
          <w:rFonts w:cs="Arial"/>
        </w:rPr>
        <w:t xml:space="preserve">Metoden är identisk med </w:t>
      </w:r>
      <w:r>
        <w:rPr>
          <w:rFonts w:cs="Arial"/>
        </w:rPr>
        <w:t>GetEmployee</w:t>
      </w:r>
      <w:r w:rsidRPr="00915D3B">
        <w:rPr>
          <w:rFonts w:cs="Arial"/>
        </w:rPr>
        <w:t xml:space="preserve">IncludingProtectedPerson, förutom att skyddade personer aldrig returneras. </w:t>
      </w:r>
    </w:p>
    <w:p w14:paraId="7518816B" w14:textId="77777777" w:rsidR="001D0DD7" w:rsidRPr="00915D3B" w:rsidRDefault="001D0DD7" w:rsidP="001D0DD7">
      <w:pPr>
        <w:rPr>
          <w:rFonts w:cs="Arial"/>
        </w:rPr>
      </w:pPr>
      <w:r w:rsidRPr="00915D3B">
        <w:rPr>
          <w:rFonts w:cs="Arial"/>
        </w:rPr>
        <w:t xml:space="preserve">Det innebär också att fältet </w:t>
      </w:r>
      <w:r w:rsidRPr="00915D3B">
        <w:rPr>
          <w:rFonts w:eastAsia="Times New Roman" w:cs="Arial"/>
          <w:szCs w:val="20"/>
          <w:lang w:eastAsia="sv-SE"/>
        </w:rPr>
        <w:t>protectedPerson</w:t>
      </w:r>
      <w:r w:rsidRPr="00915D3B">
        <w:rPr>
          <w:rFonts w:cs="Arial"/>
        </w:rPr>
        <w:t xml:space="preserve"> aldrig kommer att returneras.</w:t>
      </w:r>
    </w:p>
    <w:p w14:paraId="2734C049" w14:textId="77777777" w:rsidR="000461AF" w:rsidRDefault="001D0DD7" w:rsidP="000461AF">
      <w:pPr>
        <w:rPr>
          <w:ins w:id="527" w:author="Robert Lundmark" w:date="2014-10-22T12:26:00Z"/>
        </w:rPr>
        <w:pPrChange w:id="528" w:author="Robert Lundmark" w:date="2014-10-22T12:26:00Z">
          <w:pPr>
            <w:pStyle w:val="Heading1"/>
            <w:keepNext w:val="0"/>
            <w:keepLines w:val="0"/>
            <w:pageBreakBefore/>
            <w:spacing w:before="480" w:after="240" w:line="240" w:lineRule="auto"/>
            <w:ind w:left="578" w:hanging="578"/>
          </w:pPr>
        </w:pPrChange>
      </w:pPr>
      <w:r w:rsidRPr="00915D3B">
        <w:rPr>
          <w:rFonts w:cs="Arial"/>
        </w:rPr>
        <w:t xml:space="preserve">För beskrivning av metoden se kap </w:t>
      </w:r>
      <w:r>
        <w:fldChar w:fldCharType="begin"/>
      </w:r>
      <w:r>
        <w:instrText xml:space="preserve"> REF _Ref359438522 \w \h  \* MERGEFORMAT </w:instrText>
      </w:r>
      <w:r>
        <w:fldChar w:fldCharType="separate"/>
      </w:r>
      <w:r w:rsidR="000461AF">
        <w:t>6</w:t>
      </w:r>
      <w:r>
        <w:fldChar w:fldCharType="end"/>
      </w:r>
      <w:r w:rsidRPr="00915D3B">
        <w:rPr>
          <w:rFonts w:cs="Arial"/>
        </w:rPr>
        <w:t xml:space="preserve"> </w:t>
      </w:r>
      <w:r w:rsidRPr="00915D3B">
        <w:rPr>
          <w:rFonts w:cs="Arial"/>
        </w:rPr>
        <w:fldChar w:fldCharType="begin"/>
      </w:r>
      <w:r w:rsidRPr="00915D3B">
        <w:rPr>
          <w:rFonts w:cs="Arial"/>
        </w:rPr>
        <w:instrText xml:space="preserve"> REF _Ref359438522 \h  \* MERGEFORMAT </w:instrText>
      </w:r>
      <w:r w:rsidRPr="00915D3B">
        <w:rPr>
          <w:rFonts w:cs="Arial"/>
        </w:rPr>
      </w:r>
      <w:r w:rsidRPr="00915D3B">
        <w:rPr>
          <w:rFonts w:cs="Arial"/>
        </w:rPr>
        <w:fldChar w:fldCharType="separate"/>
      </w:r>
    </w:p>
    <w:p w14:paraId="4829D2D1" w14:textId="77777777" w:rsidR="001D0DD7" w:rsidRPr="00915D3B" w:rsidRDefault="000461AF" w:rsidP="001D0DD7">
      <w:pPr>
        <w:rPr>
          <w:rFonts w:cs="Arial"/>
        </w:rPr>
      </w:pPr>
      <w:ins w:id="529" w:author="Robert Lundmark" w:date="2014-10-22T12:26:00Z">
        <w:r>
          <w:t>GetEmployee</w:t>
        </w:r>
      </w:ins>
      <w:del w:id="530" w:author="Robert Lundmark" w:date="2014-10-22T12:26:00Z">
        <w:r w:rsidR="001D0DD7" w:rsidDel="000461AF">
          <w:delText>GetEmployee</w:delText>
        </w:r>
      </w:del>
      <w:r w:rsidR="001D0DD7" w:rsidRPr="00915D3B">
        <w:rPr>
          <w:rFonts w:cs="Arial"/>
        </w:rPr>
        <w:fldChar w:fldCharType="end"/>
      </w:r>
      <w:r w:rsidR="001D0DD7" w:rsidRPr="00915D3B">
        <w:rPr>
          <w:rFonts w:cs="Arial"/>
        </w:rPr>
        <w:t xml:space="preserve"> ovan.</w:t>
      </w:r>
    </w:p>
    <w:p w14:paraId="0789855B" w14:textId="77777777" w:rsidR="001D0DD7" w:rsidRPr="00915D3B" w:rsidRDefault="001D0DD7" w:rsidP="001D0DD7">
      <w:pPr>
        <w:pStyle w:val="Heading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bookmarkStart w:id="531" w:name="_Toc401744181"/>
      <w:r w:rsidRPr="00915D3B">
        <w:t>Version</w:t>
      </w:r>
      <w:bookmarkEnd w:id="531"/>
    </w:p>
    <w:p w14:paraId="41CD96FA" w14:textId="2522C3B3" w:rsidR="001D0DD7" w:rsidRPr="00915D3B" w:rsidRDefault="001D0DD7" w:rsidP="001D0DD7">
      <w:r w:rsidRPr="00915D3B">
        <w:t xml:space="preserve">Version på detta kontrakt är </w:t>
      </w:r>
      <w:r w:rsidR="00DD39CD">
        <w:t>1.0_RC4</w:t>
      </w:r>
    </w:p>
    <w:p w14:paraId="0725C107" w14:textId="77777777" w:rsidR="001D0DD7" w:rsidRPr="00915D3B" w:rsidRDefault="001D0DD7" w:rsidP="001D0DD7">
      <w:pPr>
        <w:pStyle w:val="Heading3"/>
        <w:keepLines w:val="0"/>
        <w:tabs>
          <w:tab w:val="left" w:pos="0"/>
          <w:tab w:val="left" w:pos="567"/>
          <w:tab w:val="left" w:pos="1304"/>
          <w:tab w:val="left" w:pos="2608"/>
          <w:tab w:val="left" w:pos="3912"/>
          <w:tab w:val="left" w:pos="5216"/>
          <w:tab w:val="left" w:pos="6520"/>
          <w:tab w:val="left" w:pos="7824"/>
          <w:tab w:val="left" w:pos="9128"/>
        </w:tabs>
        <w:spacing w:before="240" w:after="60" w:line="240" w:lineRule="auto"/>
        <w:ind w:left="0" w:firstLine="0"/>
      </w:pPr>
      <w:bookmarkStart w:id="532" w:name="_Toc401744182"/>
      <w:r w:rsidRPr="00915D3B">
        <w:t>Fältregler</w:t>
      </w:r>
      <w:bookmarkEnd w:id="532"/>
    </w:p>
    <w:p w14:paraId="4E6AD29A" w14:textId="77777777" w:rsidR="001D0DD7" w:rsidRPr="00915D3B" w:rsidRDefault="001D0DD7" w:rsidP="001D0DD7">
      <w:r w:rsidRPr="00915D3B">
        <w:t>Eftersom att skyddade personer aldrig returneras, så innebär det att fältet</w:t>
      </w:r>
      <w:r w:rsidRPr="00915D3B">
        <w:rPr>
          <w:rFonts w:cs="Arial"/>
        </w:rPr>
        <w:t xml:space="preserve"> </w:t>
      </w:r>
      <w:r w:rsidRPr="00915D3B">
        <w:rPr>
          <w:rFonts w:eastAsia="Times New Roman" w:cs="Arial"/>
          <w:szCs w:val="20"/>
          <w:lang w:eastAsia="sv-SE"/>
        </w:rPr>
        <w:t>protectedPerson</w:t>
      </w:r>
      <w:r w:rsidRPr="00915D3B">
        <w:t xml:space="preserve"> (se </w:t>
      </w:r>
      <w:r w:rsidRPr="00915D3B">
        <w:fldChar w:fldCharType="begin"/>
      </w:r>
      <w:r w:rsidRPr="00915D3B">
        <w:instrText xml:space="preserve"> REF _Ref359438887 \w \h </w:instrText>
      </w:r>
      <w:r w:rsidRPr="00915D3B">
        <w:fldChar w:fldCharType="separate"/>
      </w:r>
      <w:r w:rsidR="000461AF">
        <w:t>6.1.2</w:t>
      </w:r>
      <w:r w:rsidRPr="00915D3B">
        <w:fldChar w:fldCharType="end"/>
      </w:r>
      <w:r w:rsidRPr="00915D3B">
        <w:t xml:space="preserve"> </w:t>
      </w:r>
      <w:r w:rsidRPr="00915D3B">
        <w:fldChar w:fldCharType="begin"/>
      </w:r>
      <w:r w:rsidRPr="00915D3B">
        <w:instrText xml:space="preserve"> REF _Ref359438887 \h </w:instrText>
      </w:r>
      <w:r w:rsidRPr="00915D3B">
        <w:fldChar w:fldCharType="separate"/>
      </w:r>
      <w:r w:rsidR="000461AF" w:rsidRPr="00915D3B">
        <w:t>Fältregler</w:t>
      </w:r>
      <w:r w:rsidRPr="00915D3B">
        <w:fldChar w:fldCharType="end"/>
      </w:r>
      <w:r w:rsidRPr="00915D3B">
        <w:t>) aldrig kommer att returneras.</w:t>
      </w:r>
    </w:p>
    <w:p w14:paraId="4CF756A8" w14:textId="77777777" w:rsidR="00BB38AF" w:rsidRPr="00915D3B" w:rsidRDefault="00BB38AF" w:rsidP="00BB38AF">
      <w:pPr>
        <w:rPr>
          <w:lang w:eastAsia="sv-SE"/>
        </w:rPr>
      </w:pPr>
    </w:p>
    <w:bookmarkEnd w:id="1"/>
    <w:p w14:paraId="39E1D409" w14:textId="438B3C3B" w:rsidR="00E127E3" w:rsidRDefault="00E127E3" w:rsidP="00BB38AF">
      <w:pPr>
        <w:pStyle w:val="Heading2"/>
        <w:numPr>
          <w:ilvl w:val="0"/>
          <w:numId w:val="0"/>
        </w:numPr>
      </w:pPr>
    </w:p>
    <w:sectPr w:rsidR="00E127E3" w:rsidSect="000A531A">
      <w:headerReference w:type="default" r:id="rId12"/>
      <w:footerReference w:type="default" r:id="rId13"/>
      <w:headerReference w:type="first" r:id="rId14"/>
      <w:footerReference w:type="first" r:id="rId15"/>
      <w:pgSz w:w="11906" w:h="16838" w:code="9"/>
      <w:pgMar w:top="3232" w:right="720" w:bottom="720" w:left="720" w:header="0" w:footer="90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AA0B27" w14:textId="77777777" w:rsidR="005B1401" w:rsidRDefault="005B1401" w:rsidP="00C72B17">
      <w:pPr>
        <w:spacing w:line="240" w:lineRule="auto"/>
      </w:pPr>
      <w:r>
        <w:separator/>
      </w:r>
    </w:p>
  </w:endnote>
  <w:endnote w:type="continuationSeparator" w:id="0">
    <w:p w14:paraId="51BE06C2" w14:textId="77777777" w:rsidR="005B1401" w:rsidRDefault="005B1401"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altName w:val="MS Mincho"/>
    <w:charset w:val="4E"/>
    <w:family w:val="auto"/>
    <w:pitch w:val="variable"/>
    <w:sig w:usb0="00000000" w:usb1="7AC7FFFF" w:usb2="00000012" w:usb3="00000000" w:csb0="0002000D" w:csb1="00000000"/>
  </w:font>
  <w:font w:name="Courier New">
    <w:panose1 w:val="02070309020205020404"/>
    <w:charset w:val="00"/>
    <w:family w:val="modern"/>
    <w:pitch w:val="fixed"/>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648801" w14:textId="77777777" w:rsidR="00165000" w:rsidRDefault="00165000"/>
  <w:p w14:paraId="1FC233E8" w14:textId="77777777" w:rsidR="00165000" w:rsidRDefault="00165000"/>
  <w:tbl>
    <w:tblPr>
      <w:tblW w:w="9072" w:type="dxa"/>
      <w:tblInd w:w="817"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559"/>
      <w:gridCol w:w="2127"/>
      <w:gridCol w:w="2268"/>
      <w:gridCol w:w="2409"/>
      <w:gridCol w:w="709"/>
    </w:tblGrid>
    <w:tr w:rsidR="00165000" w:rsidRPr="004A7C1C" w14:paraId="3C5A492F" w14:textId="77777777" w:rsidTr="00095A0D">
      <w:trPr>
        <w:trHeight w:val="629"/>
      </w:trPr>
      <w:tc>
        <w:tcPr>
          <w:tcW w:w="1559" w:type="dxa"/>
        </w:tcPr>
        <w:p w14:paraId="784DFED4" w14:textId="77777777" w:rsidR="00165000" w:rsidRPr="001304B6" w:rsidRDefault="00165000"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Inera AB</w:t>
          </w:r>
        </w:p>
      </w:tc>
      <w:tc>
        <w:tcPr>
          <w:tcW w:w="2127" w:type="dxa"/>
        </w:tcPr>
        <w:p w14:paraId="63360A04" w14:textId="77777777" w:rsidR="00165000" w:rsidRPr="001304B6" w:rsidRDefault="00165000"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Box 177 03</w:t>
          </w:r>
        </w:p>
        <w:p w14:paraId="2B2B3729" w14:textId="77777777" w:rsidR="00165000" w:rsidRPr="001304B6" w:rsidRDefault="00165000"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Östgötagatan 12</w:t>
          </w:r>
        </w:p>
        <w:p w14:paraId="33EFF577" w14:textId="77777777" w:rsidR="00165000" w:rsidRPr="001304B6" w:rsidRDefault="00165000"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118 93 Stockholm</w:t>
          </w:r>
        </w:p>
      </w:tc>
      <w:tc>
        <w:tcPr>
          <w:tcW w:w="2268" w:type="dxa"/>
        </w:tcPr>
        <w:p w14:paraId="17A89A58" w14:textId="66D0D5F9" w:rsidR="00165000" w:rsidRPr="003E62A7" w:rsidRDefault="00165000" w:rsidP="00095A0D">
          <w:pPr>
            <w:pStyle w:val="Footer"/>
            <w:ind w:left="0"/>
            <w:jc w:val="both"/>
            <w:rPr>
              <w:rFonts w:ascii="Arial" w:eastAsia="Times New Roman" w:hAnsi="Arial"/>
              <w:color w:val="00A9A7"/>
              <w:sz w:val="14"/>
              <w:szCs w:val="24"/>
              <w:lang w:val="en-GB" w:eastAsia="en-GB"/>
            </w:rPr>
          </w:pPr>
          <w:r w:rsidRPr="003E62A7">
            <w:rPr>
              <w:rFonts w:ascii="Arial" w:eastAsia="Times New Roman" w:hAnsi="Arial"/>
              <w:color w:val="00A9A7"/>
              <w:sz w:val="14"/>
              <w:szCs w:val="24"/>
              <w:lang w:val="en-GB" w:eastAsia="en-GB"/>
            </w:rPr>
            <w:t xml:space="preserve">Tel 08 452 71 </w:t>
          </w:r>
          <w:ins w:id="540" w:author="Robert Lundmark" w:date="2014-10-21T10:17:00Z">
            <w:r w:rsidR="00C55020">
              <w:rPr>
                <w:rFonts w:ascii="Arial" w:eastAsia="Times New Roman" w:hAnsi="Arial"/>
                <w:color w:val="00A9A7"/>
                <w:sz w:val="14"/>
                <w:szCs w:val="24"/>
                <w:lang w:val="en-GB" w:eastAsia="en-GB"/>
              </w:rPr>
              <w:t>Fel</w:t>
            </w:r>
          </w:ins>
          <w:r w:rsidRPr="003E62A7">
            <w:rPr>
              <w:rFonts w:ascii="Arial" w:eastAsia="Times New Roman" w:hAnsi="Arial"/>
              <w:color w:val="00A9A7"/>
              <w:sz w:val="14"/>
              <w:szCs w:val="24"/>
              <w:lang w:val="en-GB" w:eastAsia="en-GB"/>
            </w:rPr>
            <w:t>60</w:t>
          </w:r>
        </w:p>
        <w:p w14:paraId="3A35D9B7" w14:textId="77777777" w:rsidR="00165000" w:rsidRPr="003E62A7" w:rsidRDefault="00165000" w:rsidP="00095A0D">
          <w:pPr>
            <w:pStyle w:val="Footer"/>
            <w:ind w:left="0"/>
            <w:jc w:val="both"/>
            <w:rPr>
              <w:rFonts w:ascii="Arial" w:eastAsia="Times New Roman" w:hAnsi="Arial"/>
              <w:color w:val="00A9A7"/>
              <w:sz w:val="14"/>
              <w:szCs w:val="24"/>
              <w:lang w:val="en-GB" w:eastAsia="en-GB"/>
            </w:rPr>
          </w:pPr>
          <w:r w:rsidRPr="003E62A7">
            <w:rPr>
              <w:rFonts w:ascii="Arial" w:eastAsia="Times New Roman" w:hAnsi="Arial"/>
              <w:color w:val="00A9A7"/>
              <w:sz w:val="14"/>
              <w:szCs w:val="24"/>
              <w:lang w:val="en-GB" w:eastAsia="en-GB"/>
            </w:rPr>
            <w:t>info@inera.se</w:t>
          </w:r>
        </w:p>
        <w:p w14:paraId="3EEE20B7" w14:textId="77777777" w:rsidR="00165000" w:rsidRPr="0091623E" w:rsidRDefault="00165000" w:rsidP="00095A0D">
          <w:pPr>
            <w:pStyle w:val="Footer"/>
            <w:ind w:left="0"/>
            <w:jc w:val="both"/>
            <w:rPr>
              <w:lang w:val="en-US"/>
            </w:rPr>
          </w:pPr>
          <w:r w:rsidRPr="003E62A7">
            <w:rPr>
              <w:rFonts w:ascii="Arial" w:eastAsia="Times New Roman" w:hAnsi="Arial"/>
              <w:color w:val="00A9A7"/>
              <w:sz w:val="14"/>
              <w:szCs w:val="24"/>
              <w:lang w:val="en-GB" w:eastAsia="en-GB"/>
            </w:rPr>
            <w:t>www.inera.se</w:t>
          </w:r>
          <w:r w:rsidRPr="0091623E">
            <w:rPr>
              <w:lang w:val="en-US"/>
            </w:rPr>
            <w:t xml:space="preserve"> </w:t>
          </w:r>
        </w:p>
      </w:tc>
      <w:tc>
        <w:tcPr>
          <w:tcW w:w="2409" w:type="dxa"/>
        </w:tcPr>
        <w:p w14:paraId="5069E126" w14:textId="77777777" w:rsidR="00165000" w:rsidRPr="001304B6" w:rsidRDefault="00165000"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Organisationsnummer</w:t>
          </w:r>
        </w:p>
        <w:p w14:paraId="08EF5263" w14:textId="77777777" w:rsidR="00165000" w:rsidRPr="001304B6" w:rsidRDefault="00165000"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556559-4230</w:t>
          </w:r>
        </w:p>
        <w:p w14:paraId="603862CD" w14:textId="77777777" w:rsidR="00165000" w:rsidRPr="004A7C1C" w:rsidRDefault="00165000" w:rsidP="001304B6">
          <w:pPr>
            <w:pStyle w:val="Footer"/>
          </w:pPr>
        </w:p>
      </w:tc>
      <w:tc>
        <w:tcPr>
          <w:tcW w:w="709" w:type="dxa"/>
        </w:tcPr>
        <w:p w14:paraId="6E332D35" w14:textId="77777777" w:rsidR="00165000" w:rsidRPr="004A7C1C" w:rsidRDefault="00165000" w:rsidP="00095A0D">
          <w:pPr>
            <w:pStyle w:val="Footer"/>
            <w:ind w:left="0"/>
            <w:rPr>
              <w:rStyle w:val="PageNumber"/>
            </w:rPr>
          </w:pPr>
          <w:r w:rsidRPr="004A7C1C">
            <w:rPr>
              <w:rStyle w:val="PageNumber"/>
            </w:rPr>
            <w:t xml:space="preserve">Sid </w:t>
          </w:r>
          <w:r w:rsidRPr="004A7C1C">
            <w:rPr>
              <w:rStyle w:val="PageNumber"/>
            </w:rPr>
            <w:fldChar w:fldCharType="begin"/>
          </w:r>
          <w:r w:rsidRPr="004A7C1C">
            <w:rPr>
              <w:rStyle w:val="PageNumber"/>
            </w:rPr>
            <w:instrText xml:space="preserve"> PAGE </w:instrText>
          </w:r>
          <w:r w:rsidRPr="004A7C1C">
            <w:rPr>
              <w:rStyle w:val="PageNumber"/>
            </w:rPr>
            <w:fldChar w:fldCharType="separate"/>
          </w:r>
          <w:r w:rsidR="000461AF">
            <w:rPr>
              <w:rStyle w:val="PageNumber"/>
              <w:noProof/>
            </w:rPr>
            <w:t>6</w:t>
          </w:r>
          <w:r w:rsidRPr="004A7C1C">
            <w:rPr>
              <w:rStyle w:val="PageNumber"/>
            </w:rPr>
            <w:fldChar w:fldCharType="end"/>
          </w:r>
          <w:r w:rsidRPr="004A7C1C">
            <w:rPr>
              <w:rStyle w:val="PageNumber"/>
            </w:rPr>
            <w:t>/</w:t>
          </w:r>
          <w:r w:rsidRPr="004A7C1C">
            <w:rPr>
              <w:rStyle w:val="PageNumber"/>
            </w:rPr>
            <w:fldChar w:fldCharType="begin"/>
          </w:r>
          <w:r w:rsidRPr="004A7C1C">
            <w:rPr>
              <w:rStyle w:val="PageNumber"/>
            </w:rPr>
            <w:instrText xml:space="preserve"> NUMPAGES </w:instrText>
          </w:r>
          <w:r w:rsidRPr="004A7C1C">
            <w:rPr>
              <w:rStyle w:val="PageNumber"/>
            </w:rPr>
            <w:fldChar w:fldCharType="separate"/>
          </w:r>
          <w:r w:rsidR="000461AF">
            <w:rPr>
              <w:rStyle w:val="PageNumber"/>
              <w:noProof/>
            </w:rPr>
            <w:t>21</w:t>
          </w:r>
          <w:r w:rsidRPr="004A7C1C">
            <w:rPr>
              <w:rStyle w:val="PageNumber"/>
            </w:rPr>
            <w:fldChar w:fldCharType="end"/>
          </w:r>
        </w:p>
      </w:tc>
    </w:tr>
  </w:tbl>
  <w:p w14:paraId="6EB65E86" w14:textId="77777777" w:rsidR="00165000" w:rsidRDefault="00165000" w:rsidP="001304B6">
    <w:pPr>
      <w:pStyle w:val="Footer"/>
      <w:ind w:left="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8491F8" w14:textId="77777777" w:rsidR="00165000" w:rsidRDefault="00165000">
    <w:pPr>
      <w:pStyle w:val="Footer"/>
    </w:pPr>
  </w:p>
  <w:p w14:paraId="36E0CB75" w14:textId="77777777" w:rsidR="00165000" w:rsidRDefault="00165000">
    <w:pPr>
      <w:pStyle w:val="Footer"/>
    </w:pPr>
  </w:p>
  <w:p w14:paraId="68EA24B6" w14:textId="77777777" w:rsidR="00165000" w:rsidRDefault="00165000">
    <w:pPr>
      <w:pStyle w:val="Footer"/>
    </w:pPr>
  </w:p>
  <w:p w14:paraId="798F58D1" w14:textId="77777777" w:rsidR="00165000" w:rsidRDefault="00165000">
    <w:pPr>
      <w:pStyle w:val="Footer"/>
    </w:pPr>
  </w:p>
  <w:p w14:paraId="0B4F500D" w14:textId="77777777" w:rsidR="00165000" w:rsidRDefault="001650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DAFFC1" w14:textId="77777777" w:rsidR="005B1401" w:rsidRDefault="005B1401" w:rsidP="00C72B17">
      <w:pPr>
        <w:spacing w:line="240" w:lineRule="auto"/>
      </w:pPr>
      <w:r>
        <w:separator/>
      </w:r>
    </w:p>
  </w:footnote>
  <w:footnote w:type="continuationSeparator" w:id="0">
    <w:p w14:paraId="08502728" w14:textId="77777777" w:rsidR="005B1401" w:rsidRDefault="005B1401" w:rsidP="00C72B17">
      <w:pPr>
        <w:spacing w:line="240" w:lineRule="auto"/>
      </w:pPr>
      <w:r>
        <w:continuationSeparator/>
      </w:r>
    </w:p>
  </w:footnote>
  <w:footnote w:id="1">
    <w:p w14:paraId="731E4C76" w14:textId="09DD03CE" w:rsidR="001D0DD7" w:rsidRDefault="001D0DD7" w:rsidP="001D0DD7">
      <w:pPr>
        <w:pStyle w:val="FootnoteText"/>
      </w:pPr>
      <w:r>
        <w:rPr>
          <w:rStyle w:val="FootnoteReference"/>
        </w:rPr>
        <w:footnoteRef/>
      </w:r>
      <w:r>
        <w:t xml:space="preserve"> </w:t>
      </w:r>
      <w:r w:rsidRPr="00457C02">
        <w:rPr>
          <w:rFonts w:ascii="Times New Roman" w:hAnsi="Times New Roman"/>
          <w:color w:val="auto"/>
          <w:sz w:val="18"/>
          <w:szCs w:val="18"/>
        </w:rPr>
        <w:t>Dokumentet innehåller beskrivning av attribut</w:t>
      </w:r>
      <w:r>
        <w:rPr>
          <w:rFonts w:ascii="Times New Roman" w:hAnsi="Times New Roman"/>
          <w:color w:val="auto"/>
          <w:sz w:val="18"/>
          <w:szCs w:val="18"/>
        </w:rPr>
        <w:t>/element</w:t>
      </w:r>
      <w:r w:rsidRPr="00457C02">
        <w:rPr>
          <w:rFonts w:ascii="Times New Roman" w:hAnsi="Times New Roman"/>
          <w:color w:val="auto"/>
          <w:sz w:val="18"/>
          <w:szCs w:val="18"/>
        </w:rPr>
        <w:t xml:space="preserve"> ingående i</w:t>
      </w:r>
      <w:r>
        <w:rPr>
          <w:rFonts w:ascii="Times New Roman" w:hAnsi="Times New Roman"/>
          <w:color w:val="auto"/>
          <w:sz w:val="18"/>
          <w:szCs w:val="18"/>
        </w:rPr>
        <w:t xml:space="preserve"> samtliga tjänstekontrakt i</w:t>
      </w:r>
      <w:r w:rsidRPr="00457C02">
        <w:rPr>
          <w:rFonts w:ascii="Times New Roman" w:hAnsi="Times New Roman"/>
          <w:color w:val="auto"/>
          <w:sz w:val="18"/>
          <w:szCs w:val="18"/>
        </w:rPr>
        <w:t xml:space="preserve"> tjänstedomänerna infrastructure:dir</w:t>
      </w:r>
      <w:r>
        <w:rPr>
          <w:rFonts w:ascii="Times New Roman" w:hAnsi="Times New Roman"/>
          <w:color w:val="auto"/>
          <w:sz w:val="18"/>
          <w:szCs w:val="18"/>
        </w:rPr>
        <w:t>ectory:organization, infrastructure:directory:employee och infrastructure:directory:</w:t>
      </w:r>
      <w:r w:rsidR="008F73AC">
        <w:rPr>
          <w:rFonts w:ascii="Times New Roman" w:hAnsi="Times New Roman"/>
          <w:color w:val="auto"/>
          <w:sz w:val="18"/>
          <w:szCs w:val="18"/>
        </w:rPr>
        <w:t>authorizationmanagement</w:t>
      </w:r>
      <w:r>
        <w:rPr>
          <w:rFonts w:ascii="Times New Roman" w:hAnsi="Times New Roman"/>
          <w:color w:val="auto"/>
          <w:sz w:val="18"/>
          <w:szCs w:val="18"/>
        </w:rPr>
        <w:t>. För att isolera de attribut som är aktuella för detta tjänstekontrakt, filtrera på kolumn 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92D9D9" w14:textId="77777777" w:rsidR="00165000" w:rsidRDefault="00165000"/>
  <w:p w14:paraId="69BC34DE" w14:textId="77777777" w:rsidR="00165000" w:rsidRDefault="00165000"/>
  <w:tbl>
    <w:tblPr>
      <w:tblW w:w="11532"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3168"/>
      <w:gridCol w:w="4111"/>
      <w:gridCol w:w="2977"/>
      <w:gridCol w:w="1276"/>
    </w:tblGrid>
    <w:tr w:rsidR="00165000" w:rsidRPr="00333716" w14:paraId="38E1EC6E" w14:textId="77777777" w:rsidTr="000A531A">
      <w:trPr>
        <w:trHeight w:hRule="exact" w:val="539"/>
      </w:trPr>
      <w:tc>
        <w:tcPr>
          <w:tcW w:w="3168" w:type="dxa"/>
          <w:tcBorders>
            <w:top w:val="nil"/>
            <w:bottom w:val="nil"/>
          </w:tcBorders>
        </w:tcPr>
        <w:p w14:paraId="74451D16" w14:textId="77777777" w:rsidR="00165000" w:rsidRPr="00095A0D" w:rsidRDefault="00165000" w:rsidP="00095A0D">
          <w:pPr>
            <w:pStyle w:val="Footer"/>
            <w:rPr>
              <w:rFonts w:ascii="Arial" w:eastAsia="Times New Roman" w:hAnsi="Arial"/>
              <w:color w:val="00A9A7"/>
              <w:sz w:val="14"/>
              <w:szCs w:val="24"/>
              <w:lang w:eastAsia="en-GB"/>
            </w:rPr>
          </w:pPr>
          <w:bookmarkStart w:id="533" w:name="LDnr1"/>
          <w:bookmarkEnd w:id="533"/>
        </w:p>
        <w:p w14:paraId="1A79B92D" w14:textId="77777777" w:rsidR="00165000" w:rsidRPr="00095A0D" w:rsidRDefault="00165000" w:rsidP="00095A0D">
          <w:pPr>
            <w:pStyle w:val="Footer"/>
            <w:rPr>
              <w:rFonts w:ascii="Arial" w:eastAsia="Times New Roman" w:hAnsi="Arial"/>
              <w:color w:val="00A9A7"/>
              <w:sz w:val="14"/>
              <w:szCs w:val="24"/>
              <w:lang w:eastAsia="en-GB"/>
            </w:rPr>
          </w:pPr>
        </w:p>
      </w:tc>
      <w:tc>
        <w:tcPr>
          <w:tcW w:w="4111" w:type="dxa"/>
          <w:tcBorders>
            <w:top w:val="nil"/>
            <w:bottom w:val="nil"/>
          </w:tcBorders>
        </w:tcPr>
        <w:p w14:paraId="4AC1A147" w14:textId="5A239F5C" w:rsidR="00165000" w:rsidRDefault="00165000" w:rsidP="000A531A">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Tjanstekontraktsbeskrivning_infrastructure_directory_</w:t>
          </w:r>
          <w:r w:rsidR="001D0DD7">
            <w:rPr>
              <w:rFonts w:ascii="Arial" w:eastAsia="Times New Roman" w:hAnsi="Arial"/>
              <w:color w:val="00A9A7"/>
              <w:sz w:val="14"/>
              <w:szCs w:val="24"/>
              <w:lang w:eastAsia="en-GB"/>
            </w:rPr>
            <w:t>employee</w:t>
          </w:r>
        </w:p>
        <w:p w14:paraId="015507E6" w14:textId="7F867342" w:rsidR="00165000" w:rsidRDefault="00165000" w:rsidP="00932401">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Version:</w:t>
          </w:r>
          <w:r w:rsidRPr="0039481C">
            <w:rPr>
              <w:color w:val="008000"/>
              <w:sz w:val="32"/>
            </w:rPr>
            <w:t xml:space="preserve"> </w:t>
          </w:r>
          <w:r w:rsidRPr="0039481C">
            <w:rPr>
              <w:rFonts w:ascii="Arial" w:eastAsia="Times New Roman" w:hAnsi="Arial"/>
              <w:color w:val="00A9A7"/>
              <w:sz w:val="14"/>
              <w:szCs w:val="24"/>
              <w:lang w:eastAsia="en-GB"/>
            </w:rPr>
            <w:fldChar w:fldCharType="begin"/>
          </w:r>
          <w:r w:rsidRPr="0039481C">
            <w:rPr>
              <w:rFonts w:ascii="Arial" w:eastAsia="Times New Roman" w:hAnsi="Arial"/>
              <w:color w:val="00A9A7"/>
              <w:sz w:val="14"/>
              <w:szCs w:val="24"/>
              <w:lang w:eastAsia="en-GB"/>
            </w:rPr>
            <w:instrText xml:space="preserve"> DOCPROPERTY  "version1" \* MERGEFORMAT </w:instrText>
          </w:r>
          <w:r w:rsidRPr="0039481C">
            <w:rPr>
              <w:rFonts w:ascii="Arial" w:eastAsia="Times New Roman" w:hAnsi="Arial"/>
              <w:color w:val="00A9A7"/>
              <w:sz w:val="14"/>
              <w:szCs w:val="24"/>
              <w:lang w:eastAsia="en-GB"/>
            </w:rPr>
            <w:fldChar w:fldCharType="separate"/>
          </w:r>
          <w:r w:rsidRPr="0039481C">
            <w:rPr>
              <w:rFonts w:ascii="Arial" w:eastAsia="Times New Roman" w:hAnsi="Arial"/>
              <w:color w:val="00A9A7"/>
              <w:sz w:val="14"/>
              <w:szCs w:val="24"/>
              <w:lang w:eastAsia="en-GB"/>
            </w:rPr>
            <w:t>1</w:t>
          </w:r>
          <w:r w:rsidRPr="0039481C">
            <w:rPr>
              <w:rFonts w:ascii="Arial" w:eastAsia="Times New Roman" w:hAnsi="Arial"/>
              <w:color w:val="00A9A7"/>
              <w:sz w:val="14"/>
              <w:szCs w:val="24"/>
              <w:lang w:eastAsia="en-GB"/>
            </w:rPr>
            <w:fldChar w:fldCharType="end"/>
          </w:r>
          <w:r w:rsidRPr="0039481C">
            <w:rPr>
              <w:rFonts w:ascii="Arial" w:eastAsia="Times New Roman" w:hAnsi="Arial"/>
              <w:color w:val="00A9A7"/>
              <w:sz w:val="14"/>
              <w:szCs w:val="24"/>
              <w:lang w:eastAsia="en-GB"/>
            </w:rPr>
            <w:t>.</w:t>
          </w:r>
          <w:r w:rsidRPr="0039481C">
            <w:rPr>
              <w:rFonts w:ascii="Arial" w:eastAsia="Times New Roman" w:hAnsi="Arial"/>
              <w:color w:val="00A9A7"/>
              <w:sz w:val="14"/>
              <w:szCs w:val="24"/>
              <w:lang w:eastAsia="en-GB"/>
            </w:rPr>
            <w:fldChar w:fldCharType="begin"/>
          </w:r>
          <w:r w:rsidRPr="0039481C">
            <w:rPr>
              <w:rFonts w:ascii="Arial" w:eastAsia="Times New Roman" w:hAnsi="Arial"/>
              <w:color w:val="00A9A7"/>
              <w:sz w:val="14"/>
              <w:szCs w:val="24"/>
              <w:lang w:eastAsia="en-GB"/>
            </w:rPr>
            <w:instrText xml:space="preserve"> DOCPROPERTY "version2" \* MERGEFORMAT </w:instrText>
          </w:r>
          <w:r w:rsidRPr="0039481C">
            <w:rPr>
              <w:rFonts w:ascii="Arial" w:eastAsia="Times New Roman" w:hAnsi="Arial"/>
              <w:color w:val="00A9A7"/>
              <w:sz w:val="14"/>
              <w:szCs w:val="24"/>
              <w:lang w:eastAsia="en-GB"/>
            </w:rPr>
            <w:fldChar w:fldCharType="separate"/>
          </w:r>
          <w:r w:rsidRPr="0039481C">
            <w:rPr>
              <w:rFonts w:ascii="Arial" w:eastAsia="Times New Roman" w:hAnsi="Arial"/>
              <w:color w:val="00A9A7"/>
              <w:sz w:val="14"/>
              <w:szCs w:val="24"/>
              <w:lang w:eastAsia="en-GB"/>
            </w:rPr>
            <w:t>0</w:t>
          </w:r>
          <w:r w:rsidRPr="0039481C">
            <w:rPr>
              <w:rFonts w:ascii="Arial" w:eastAsia="Times New Roman" w:hAnsi="Arial"/>
              <w:color w:val="00A9A7"/>
              <w:sz w:val="14"/>
              <w:szCs w:val="24"/>
              <w:lang w:eastAsia="en-GB"/>
            </w:rPr>
            <w:fldChar w:fldCharType="end"/>
          </w:r>
          <w:r w:rsidR="002A6B7C">
            <w:rPr>
              <w:rFonts w:ascii="Arial" w:eastAsia="Times New Roman" w:hAnsi="Arial"/>
              <w:color w:val="00A9A7"/>
              <w:sz w:val="14"/>
              <w:szCs w:val="24"/>
              <w:lang w:eastAsia="en-GB"/>
            </w:rPr>
            <w:t>_RC</w:t>
          </w:r>
          <w:ins w:id="534" w:author="Robert Lundmark" w:date="2014-10-22T12:24:00Z">
            <w:r w:rsidR="000461AF">
              <w:rPr>
                <w:rFonts w:ascii="Arial" w:eastAsia="Times New Roman" w:hAnsi="Arial"/>
                <w:color w:val="00A9A7"/>
                <w:sz w:val="14"/>
                <w:szCs w:val="24"/>
                <w:lang w:eastAsia="en-GB"/>
              </w:rPr>
              <w:t>5</w:t>
            </w:r>
          </w:ins>
          <w:del w:id="535" w:author="Robert Lundmark" w:date="2014-10-22T12:24:00Z">
            <w:r w:rsidR="002A6B7C" w:rsidDel="000461AF">
              <w:rPr>
                <w:rFonts w:ascii="Arial" w:eastAsia="Times New Roman" w:hAnsi="Arial"/>
                <w:color w:val="00A9A7"/>
                <w:sz w:val="14"/>
                <w:szCs w:val="24"/>
                <w:lang w:eastAsia="en-GB"/>
              </w:rPr>
              <w:delText>4</w:delText>
            </w:r>
          </w:del>
        </w:p>
        <w:p w14:paraId="361CB3A2" w14:textId="77777777" w:rsidR="00165000" w:rsidRPr="00095A0D" w:rsidRDefault="00165000" w:rsidP="00932401">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Diarienummer: </w:t>
          </w:r>
        </w:p>
      </w:tc>
      <w:tc>
        <w:tcPr>
          <w:tcW w:w="2977" w:type="dxa"/>
          <w:tcBorders>
            <w:top w:val="nil"/>
            <w:bottom w:val="nil"/>
          </w:tcBorders>
        </w:tcPr>
        <w:p w14:paraId="33EE301E" w14:textId="29697FF5" w:rsidR="00165000" w:rsidRPr="00095A0D" w:rsidRDefault="00165000" w:rsidP="000A531A">
          <w:pPr>
            <w:pStyle w:val="Footer"/>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Henrika Littorin</w:t>
          </w:r>
        </w:p>
      </w:tc>
      <w:tc>
        <w:tcPr>
          <w:tcW w:w="1276" w:type="dxa"/>
          <w:tcBorders>
            <w:top w:val="nil"/>
            <w:bottom w:val="nil"/>
          </w:tcBorders>
        </w:tcPr>
        <w:p w14:paraId="53B8CF7B" w14:textId="77777777" w:rsidR="00165000" w:rsidRPr="00095A0D" w:rsidRDefault="00165000" w:rsidP="000A531A">
          <w:pPr>
            <w:pStyle w:val="Footer"/>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Senast ändrad</w:t>
          </w:r>
        </w:p>
        <w:p w14:paraId="73FC80B1" w14:textId="4108A3E3" w:rsidR="00165000" w:rsidRPr="000A531A" w:rsidRDefault="00165000" w:rsidP="000461AF">
          <w:pPr>
            <w:pStyle w:val="Footer"/>
            <w:ind w:left="0"/>
            <w:rPr>
              <w:rFonts w:ascii="Arial" w:eastAsia="Times New Roman" w:hAnsi="Arial"/>
              <w:color w:val="76923C" w:themeColor="accent3" w:themeShade="BF"/>
              <w:sz w:val="14"/>
              <w:szCs w:val="24"/>
              <w:lang w:eastAsia="en-GB"/>
            </w:rPr>
            <w:pPrChange w:id="536" w:author="Robert Lundmark" w:date="2014-10-22T12:24:00Z">
              <w:pPr>
                <w:pStyle w:val="Footer"/>
                <w:ind w:left="0"/>
              </w:pPr>
            </w:pPrChange>
          </w:pPr>
          <w:del w:id="537" w:author="Robert Lundmark" w:date="2014-10-22T12:24:00Z">
            <w:r w:rsidDel="000461AF">
              <w:rPr>
                <w:rFonts w:ascii="Arial" w:eastAsia="Times New Roman" w:hAnsi="Arial"/>
                <w:color w:val="00A9A7"/>
                <w:sz w:val="14"/>
                <w:szCs w:val="24"/>
                <w:lang w:eastAsia="en-GB"/>
              </w:rPr>
              <w:fldChar w:fldCharType="begin"/>
            </w:r>
            <w:r w:rsidDel="000461AF">
              <w:rPr>
                <w:rFonts w:ascii="Arial" w:eastAsia="Times New Roman" w:hAnsi="Arial"/>
                <w:color w:val="00A9A7"/>
                <w:sz w:val="14"/>
                <w:szCs w:val="24"/>
                <w:lang w:eastAsia="en-GB"/>
              </w:rPr>
              <w:delInstrText xml:space="preserve"> DOCPROPERTY "datepublished" \* MERGEFORMAT </w:delInstrText>
            </w:r>
            <w:r w:rsidDel="000461AF">
              <w:rPr>
                <w:rFonts w:ascii="Arial" w:eastAsia="Times New Roman" w:hAnsi="Arial"/>
                <w:color w:val="00A9A7"/>
                <w:sz w:val="14"/>
                <w:szCs w:val="24"/>
                <w:lang w:eastAsia="en-GB"/>
              </w:rPr>
              <w:fldChar w:fldCharType="separate"/>
            </w:r>
            <w:r w:rsidDel="000461AF">
              <w:rPr>
                <w:rFonts w:ascii="Arial" w:eastAsia="Times New Roman" w:hAnsi="Arial"/>
                <w:color w:val="00A9A7"/>
                <w:sz w:val="14"/>
                <w:szCs w:val="24"/>
                <w:lang w:eastAsia="en-GB"/>
              </w:rPr>
              <w:delText>2014-0</w:delText>
            </w:r>
            <w:r w:rsidR="002A6B7C" w:rsidDel="000461AF">
              <w:rPr>
                <w:rFonts w:ascii="Arial" w:eastAsia="Times New Roman" w:hAnsi="Arial"/>
                <w:color w:val="00A9A7"/>
                <w:sz w:val="14"/>
                <w:szCs w:val="24"/>
                <w:lang w:eastAsia="en-GB"/>
              </w:rPr>
              <w:delText>9-05</w:delText>
            </w:r>
            <w:r w:rsidDel="000461AF">
              <w:rPr>
                <w:rFonts w:ascii="Arial" w:eastAsia="Times New Roman" w:hAnsi="Arial"/>
                <w:color w:val="00A9A7"/>
                <w:sz w:val="14"/>
                <w:szCs w:val="24"/>
                <w:lang w:eastAsia="en-GB"/>
              </w:rPr>
              <w:fldChar w:fldCharType="end"/>
            </w:r>
          </w:del>
          <w:ins w:id="538" w:author="Robert Lundmark" w:date="2014-10-22T12:24:00Z">
            <w:r w:rsidR="000461AF">
              <w:rPr>
                <w:rFonts w:ascii="Arial" w:eastAsia="Times New Roman" w:hAnsi="Arial"/>
                <w:color w:val="00A9A7"/>
                <w:sz w:val="14"/>
                <w:szCs w:val="24"/>
                <w:lang w:eastAsia="en-GB"/>
              </w:rPr>
              <w:fldChar w:fldCharType="begin"/>
            </w:r>
            <w:r w:rsidR="000461AF">
              <w:rPr>
                <w:rFonts w:ascii="Arial" w:eastAsia="Times New Roman" w:hAnsi="Arial"/>
                <w:color w:val="00A9A7"/>
                <w:sz w:val="14"/>
                <w:szCs w:val="24"/>
                <w:lang w:eastAsia="en-GB"/>
              </w:rPr>
              <w:instrText xml:space="preserve"> DOCPROPERTY "datepublished" \* MERGEFORMAT </w:instrText>
            </w:r>
            <w:r w:rsidR="000461AF">
              <w:rPr>
                <w:rFonts w:ascii="Arial" w:eastAsia="Times New Roman" w:hAnsi="Arial"/>
                <w:color w:val="00A9A7"/>
                <w:sz w:val="14"/>
                <w:szCs w:val="24"/>
                <w:lang w:eastAsia="en-GB"/>
              </w:rPr>
              <w:fldChar w:fldCharType="separate"/>
            </w:r>
            <w:r w:rsidR="000461AF">
              <w:rPr>
                <w:rFonts w:ascii="Arial" w:eastAsia="Times New Roman" w:hAnsi="Arial"/>
                <w:color w:val="00A9A7"/>
                <w:sz w:val="14"/>
                <w:szCs w:val="24"/>
                <w:lang w:eastAsia="en-GB"/>
              </w:rPr>
              <w:t>2014-10</w:t>
            </w:r>
            <w:r w:rsidR="000461AF">
              <w:rPr>
                <w:rFonts w:ascii="Arial" w:eastAsia="Times New Roman" w:hAnsi="Arial"/>
                <w:color w:val="00A9A7"/>
                <w:sz w:val="14"/>
                <w:szCs w:val="24"/>
                <w:lang w:eastAsia="en-GB"/>
              </w:rPr>
              <w:t>-</w:t>
            </w:r>
            <w:r w:rsidR="000461AF">
              <w:rPr>
                <w:rFonts w:ascii="Arial" w:eastAsia="Times New Roman" w:hAnsi="Arial"/>
                <w:color w:val="00A9A7"/>
                <w:sz w:val="14"/>
                <w:szCs w:val="24"/>
                <w:lang w:eastAsia="en-GB"/>
              </w:rPr>
              <w:fldChar w:fldCharType="end"/>
            </w:r>
            <w:r w:rsidR="000461AF">
              <w:rPr>
                <w:rFonts w:ascii="Arial" w:eastAsia="Times New Roman" w:hAnsi="Arial"/>
                <w:color w:val="00A9A7"/>
                <w:sz w:val="14"/>
                <w:szCs w:val="24"/>
                <w:lang w:eastAsia="en-GB"/>
              </w:rPr>
              <w:t>22</w:t>
            </w:r>
          </w:ins>
        </w:p>
      </w:tc>
    </w:tr>
    <w:tr w:rsidR="00165000" w:rsidRPr="00095A0D" w14:paraId="62888772" w14:textId="77777777" w:rsidTr="000A531A">
      <w:tblPrEx>
        <w:tblBorders>
          <w:insideH w:val="none" w:sz="0" w:space="0" w:color="auto"/>
          <w:insideV w:val="none" w:sz="0" w:space="0" w:color="auto"/>
        </w:tblBorders>
      </w:tblPrEx>
      <w:trPr>
        <w:gridAfter w:val="2"/>
        <w:wAfter w:w="4253" w:type="dxa"/>
        <w:trHeight w:hRule="exact" w:val="1444"/>
      </w:trPr>
      <w:tc>
        <w:tcPr>
          <w:tcW w:w="3168" w:type="dxa"/>
          <w:tcBorders>
            <w:top w:val="nil"/>
            <w:left w:val="nil"/>
            <w:bottom w:val="nil"/>
            <w:right w:val="nil"/>
          </w:tcBorders>
          <w:vAlign w:val="bottom"/>
        </w:tcPr>
        <w:p w14:paraId="4E38019D" w14:textId="4EE20EB3" w:rsidR="00165000" w:rsidRPr="00095A0D" w:rsidRDefault="00165000" w:rsidP="00095A0D">
          <w:pPr>
            <w:pStyle w:val="Footer"/>
            <w:rPr>
              <w:rFonts w:ascii="Arial" w:eastAsia="Times New Roman" w:hAnsi="Arial"/>
              <w:color w:val="00A9A7"/>
              <w:sz w:val="14"/>
              <w:szCs w:val="24"/>
              <w:lang w:eastAsia="en-GB"/>
            </w:rPr>
          </w:pPr>
          <w:r w:rsidRPr="00095A0D">
            <w:rPr>
              <w:rFonts w:ascii="Arial" w:eastAsia="Times New Roman" w:hAnsi="Arial"/>
              <w:noProof/>
              <w:color w:val="00A9A7"/>
              <w:sz w:val="14"/>
              <w:szCs w:val="24"/>
              <w:lang w:val="fi-FI" w:eastAsia="fi-FI"/>
            </w:rPr>
            <w:drawing>
              <wp:inline distT="0" distB="0" distL="0" distR="0" wp14:anchorId="06F00A33" wp14:editId="41C3F0F0">
                <wp:extent cx="1085850" cy="866775"/>
                <wp:effectExtent l="0" t="0" r="0" b="9525"/>
                <wp:docPr id="1"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866775"/>
                        </a:xfrm>
                        <a:prstGeom prst="rect">
                          <a:avLst/>
                        </a:prstGeom>
                        <a:noFill/>
                        <a:ln>
                          <a:noFill/>
                        </a:ln>
                      </pic:spPr>
                    </pic:pic>
                  </a:graphicData>
                </a:graphic>
              </wp:inline>
            </w:drawing>
          </w:r>
        </w:p>
      </w:tc>
      <w:tc>
        <w:tcPr>
          <w:tcW w:w="4111" w:type="dxa"/>
          <w:tcBorders>
            <w:top w:val="nil"/>
            <w:left w:val="nil"/>
            <w:bottom w:val="nil"/>
            <w:right w:val="nil"/>
          </w:tcBorders>
        </w:tcPr>
        <w:p w14:paraId="55A2D314" w14:textId="77777777" w:rsidR="00165000" w:rsidRPr="00095A0D" w:rsidRDefault="00165000" w:rsidP="00095A0D">
          <w:pPr>
            <w:pStyle w:val="Footer"/>
            <w:rPr>
              <w:rFonts w:ascii="Arial" w:eastAsia="Times New Roman" w:hAnsi="Arial"/>
              <w:color w:val="00A9A7"/>
              <w:sz w:val="14"/>
              <w:szCs w:val="24"/>
              <w:lang w:eastAsia="en-GB"/>
            </w:rPr>
          </w:pPr>
        </w:p>
      </w:tc>
    </w:tr>
  </w:tbl>
  <w:p w14:paraId="2AC110CF" w14:textId="77777777" w:rsidR="00165000" w:rsidRDefault="00165000" w:rsidP="008303EF">
    <w:pPr>
      <w:tabs>
        <w:tab w:val="left" w:pos="6237"/>
      </w:tabs>
    </w:pPr>
    <w:r>
      <w:t xml:space="preserve"> </w:t>
    </w:r>
    <w:bookmarkStart w:id="539" w:name="Dnr1"/>
    <w:bookmarkEnd w:id="539"/>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06985F" w14:textId="77777777" w:rsidR="00165000" w:rsidRDefault="00165000" w:rsidP="00D774BC">
    <w:pPr>
      <w:tabs>
        <w:tab w:val="left" w:pos="6237"/>
      </w:tabs>
    </w:pPr>
  </w:p>
  <w:p w14:paraId="51103E17" w14:textId="77777777" w:rsidR="00165000" w:rsidRDefault="00165000" w:rsidP="00D774BC">
    <w:pPr>
      <w:tabs>
        <w:tab w:val="left" w:pos="6237"/>
      </w:tabs>
    </w:pPr>
  </w:p>
  <w:p w14:paraId="772AE06E" w14:textId="77777777" w:rsidR="00165000" w:rsidRDefault="00165000" w:rsidP="00D774BC">
    <w:pPr>
      <w:tabs>
        <w:tab w:val="left" w:pos="6237"/>
      </w:tabs>
    </w:pPr>
  </w:p>
  <w:p w14:paraId="42F0C144" w14:textId="77777777" w:rsidR="00165000" w:rsidRDefault="00165000" w:rsidP="00D774BC">
    <w:pPr>
      <w:tabs>
        <w:tab w:val="left" w:pos="6237"/>
      </w:tabs>
    </w:pPr>
    <w:r>
      <w:rPr>
        <w:noProof/>
        <w:lang w:val="fi-FI" w:eastAsia="fi-FI"/>
      </w:rPr>
      <w:drawing>
        <wp:inline distT="0" distB="0" distL="0" distR="0" wp14:anchorId="14FEF9B0" wp14:editId="14BD87E4">
          <wp:extent cx="1091565" cy="865505"/>
          <wp:effectExtent l="0" t="0" r="0" b="0"/>
          <wp:docPr id="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r>
      <w:tab/>
    </w:r>
    <w:r>
      <w:tab/>
    </w:r>
    <w:bookmarkStart w:id="541" w:name="LDnr"/>
    <w:bookmarkEnd w:id="541"/>
    <w:r>
      <w:t xml:space="preserve"> </w:t>
    </w:r>
    <w:bookmarkStart w:id="542" w:name="Dnr"/>
    <w:bookmarkEnd w:id="542"/>
  </w:p>
  <w:tbl>
    <w:tblPr>
      <w:tblW w:w="9180" w:type="dxa"/>
      <w:tblLayout w:type="fixed"/>
      <w:tblLook w:val="04A0" w:firstRow="1" w:lastRow="0" w:firstColumn="1" w:lastColumn="0" w:noHBand="0" w:noVBand="1"/>
    </w:tblPr>
    <w:tblGrid>
      <w:gridCol w:w="956"/>
      <w:gridCol w:w="1199"/>
      <w:gridCol w:w="4049"/>
      <w:gridCol w:w="2976"/>
    </w:tblGrid>
    <w:tr w:rsidR="00165000" w:rsidRPr="0024387D" w14:paraId="6E3EED84" w14:textId="77777777" w:rsidTr="00364AE6">
      <w:tc>
        <w:tcPr>
          <w:tcW w:w="2155" w:type="dxa"/>
          <w:gridSpan w:val="2"/>
        </w:tcPr>
        <w:p w14:paraId="2933175C" w14:textId="77777777" w:rsidR="00165000" w:rsidRPr="0024387D" w:rsidRDefault="00165000" w:rsidP="002A2120">
          <w:pPr>
            <w:pStyle w:val="Header"/>
            <w:rPr>
              <w:rFonts w:cs="Georgia"/>
              <w:sz w:val="12"/>
              <w:szCs w:val="12"/>
            </w:rPr>
          </w:pPr>
        </w:p>
      </w:tc>
      <w:tc>
        <w:tcPr>
          <w:tcW w:w="4049" w:type="dxa"/>
        </w:tcPr>
        <w:p w14:paraId="2813ED1B" w14:textId="77777777" w:rsidR="00165000" w:rsidRPr="0024387D" w:rsidRDefault="00165000" w:rsidP="00DE4030">
          <w:pPr>
            <w:pStyle w:val="Header"/>
            <w:rPr>
              <w:rFonts w:cs="Georgia"/>
              <w:sz w:val="14"/>
              <w:szCs w:val="14"/>
            </w:rPr>
          </w:pPr>
        </w:p>
      </w:tc>
      <w:tc>
        <w:tcPr>
          <w:tcW w:w="2976" w:type="dxa"/>
        </w:tcPr>
        <w:p w14:paraId="1F7BDFA1" w14:textId="77777777" w:rsidR="00165000" w:rsidRDefault="00165000" w:rsidP="00DE4030">
          <w:r>
            <w:t xml:space="preserve"> </w:t>
          </w:r>
          <w:bookmarkStart w:id="543" w:name="slask"/>
          <w:bookmarkStart w:id="544" w:name="Addressee"/>
          <w:bookmarkEnd w:id="543"/>
          <w:bookmarkEnd w:id="544"/>
        </w:p>
      </w:tc>
    </w:tr>
    <w:tr w:rsidR="00165000" w:rsidRPr="00F456CC" w14:paraId="7817C09A" w14:textId="77777777" w:rsidTr="00364AE6">
      <w:tc>
        <w:tcPr>
          <w:tcW w:w="956" w:type="dxa"/>
          <w:tcBorders>
            <w:right w:val="single" w:sz="4" w:space="0" w:color="auto"/>
          </w:tcBorders>
        </w:tcPr>
        <w:p w14:paraId="7F2ACC79" w14:textId="77777777" w:rsidR="00165000" w:rsidRPr="00F456CC" w:rsidRDefault="00165000" w:rsidP="00025527">
          <w:pPr>
            <w:pStyle w:val="Header"/>
            <w:rPr>
              <w:rFonts w:cs="Georgia"/>
              <w:sz w:val="12"/>
              <w:szCs w:val="12"/>
            </w:rPr>
          </w:pPr>
        </w:p>
      </w:tc>
      <w:tc>
        <w:tcPr>
          <w:tcW w:w="1199" w:type="dxa"/>
          <w:tcBorders>
            <w:left w:val="single" w:sz="4" w:space="0" w:color="auto"/>
          </w:tcBorders>
        </w:tcPr>
        <w:p w14:paraId="27F330F9" w14:textId="77777777" w:rsidR="00165000" w:rsidRPr="00F456CC" w:rsidRDefault="00165000" w:rsidP="00DE4030">
          <w:pPr>
            <w:pStyle w:val="Header"/>
            <w:rPr>
              <w:rFonts w:cs="Georgia"/>
              <w:sz w:val="12"/>
              <w:szCs w:val="12"/>
            </w:rPr>
          </w:pPr>
        </w:p>
      </w:tc>
      <w:tc>
        <w:tcPr>
          <w:tcW w:w="4049" w:type="dxa"/>
        </w:tcPr>
        <w:p w14:paraId="37AA9367" w14:textId="77777777" w:rsidR="00165000" w:rsidRPr="002C11AF" w:rsidRDefault="00165000" w:rsidP="00DE4030">
          <w:pPr>
            <w:pStyle w:val="Header"/>
            <w:rPr>
              <w:rFonts w:cs="Georgia"/>
              <w:sz w:val="12"/>
              <w:szCs w:val="12"/>
            </w:rPr>
          </w:pPr>
        </w:p>
      </w:tc>
      <w:tc>
        <w:tcPr>
          <w:tcW w:w="2976" w:type="dxa"/>
        </w:tcPr>
        <w:p w14:paraId="25E5B32E" w14:textId="77777777" w:rsidR="00165000" w:rsidRPr="002C11AF" w:rsidRDefault="00165000" w:rsidP="00DE4030">
          <w:pPr>
            <w:pStyle w:val="Header"/>
            <w:rPr>
              <w:rFonts w:cs="Georgia"/>
              <w:sz w:val="12"/>
              <w:szCs w:val="12"/>
            </w:rPr>
          </w:pPr>
        </w:p>
      </w:tc>
    </w:tr>
  </w:tbl>
  <w:p w14:paraId="4244CC6E" w14:textId="77777777" w:rsidR="00165000" w:rsidRPr="003755FD" w:rsidRDefault="00165000" w:rsidP="008866A6">
    <w:bookmarkStart w:id="545" w:name="Radera2"/>
    <w:bookmarkEnd w:id="545"/>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0000004"/>
    <w:multiLevelType w:val="multilevel"/>
    <w:tmpl w:val="894EE876"/>
    <w:styleLink w:val="List51"/>
    <w:lvl w:ilvl="0">
      <w:start w:val="1"/>
      <w:numFmt w:val="bullet"/>
      <w:lvlText w:val=""/>
      <w:lvlJc w:val="left"/>
      <w:pPr>
        <w:tabs>
          <w:tab w:val="num" w:pos="360"/>
        </w:tabs>
        <w:ind w:left="360" w:firstLine="927"/>
      </w:pPr>
      <w:rPr>
        <w:rFonts w:ascii="Wingdings" w:eastAsia="ヒラギノ角ゴ Pro W3" w:hAnsi="Wingdings"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3">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9C846A9"/>
    <w:multiLevelType w:val="hybridMultilevel"/>
    <w:tmpl w:val="1E20237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8">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220B33F2"/>
    <w:multiLevelType w:val="hybridMultilevel"/>
    <w:tmpl w:val="A028CB4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nsid w:val="2281629F"/>
    <w:multiLevelType w:val="hybridMultilevel"/>
    <w:tmpl w:val="959612B8"/>
    <w:lvl w:ilvl="0" w:tplc="03C2A4BC">
      <w:start w:val="2013"/>
      <w:numFmt w:val="bullet"/>
      <w:lvlText w:val=""/>
      <w:lvlJc w:val="left"/>
      <w:pPr>
        <w:ind w:left="388" w:hanging="360"/>
      </w:pPr>
      <w:rPr>
        <w:rFonts w:ascii="Symbol" w:eastAsia="Times New Roman" w:hAnsi="Symbol" w:cs="Times New Roman" w:hint="default"/>
      </w:rPr>
    </w:lvl>
    <w:lvl w:ilvl="1" w:tplc="041D0001">
      <w:start w:val="1"/>
      <w:numFmt w:val="bullet"/>
      <w:lvlText w:val=""/>
      <w:lvlJc w:val="left"/>
      <w:pPr>
        <w:ind w:left="1108" w:hanging="360"/>
      </w:pPr>
      <w:rPr>
        <w:rFonts w:ascii="Symbol" w:hAnsi="Symbol" w:hint="default"/>
      </w:rPr>
    </w:lvl>
    <w:lvl w:ilvl="2" w:tplc="041D0005">
      <w:start w:val="1"/>
      <w:numFmt w:val="bullet"/>
      <w:lvlText w:val=""/>
      <w:lvlJc w:val="left"/>
      <w:pPr>
        <w:ind w:left="1828" w:hanging="360"/>
      </w:pPr>
      <w:rPr>
        <w:rFonts w:ascii="Wingdings" w:hAnsi="Wingdings" w:hint="default"/>
      </w:rPr>
    </w:lvl>
    <w:lvl w:ilvl="3" w:tplc="041D0001">
      <w:start w:val="1"/>
      <w:numFmt w:val="bullet"/>
      <w:lvlText w:val=""/>
      <w:lvlJc w:val="left"/>
      <w:pPr>
        <w:ind w:left="2548" w:hanging="360"/>
      </w:pPr>
      <w:rPr>
        <w:rFonts w:ascii="Symbol" w:hAnsi="Symbol" w:hint="default"/>
      </w:rPr>
    </w:lvl>
    <w:lvl w:ilvl="4" w:tplc="041D0003">
      <w:start w:val="1"/>
      <w:numFmt w:val="bullet"/>
      <w:lvlText w:val="o"/>
      <w:lvlJc w:val="left"/>
      <w:pPr>
        <w:ind w:left="3268" w:hanging="360"/>
      </w:pPr>
      <w:rPr>
        <w:rFonts w:ascii="Courier New" w:hAnsi="Courier New" w:cs="Courier New" w:hint="default"/>
      </w:rPr>
    </w:lvl>
    <w:lvl w:ilvl="5" w:tplc="041D0005">
      <w:start w:val="1"/>
      <w:numFmt w:val="bullet"/>
      <w:lvlText w:val=""/>
      <w:lvlJc w:val="left"/>
      <w:pPr>
        <w:ind w:left="3988" w:hanging="360"/>
      </w:pPr>
      <w:rPr>
        <w:rFonts w:ascii="Wingdings" w:hAnsi="Wingdings" w:hint="default"/>
      </w:rPr>
    </w:lvl>
    <w:lvl w:ilvl="6" w:tplc="041D0001">
      <w:start w:val="1"/>
      <w:numFmt w:val="bullet"/>
      <w:lvlText w:val=""/>
      <w:lvlJc w:val="left"/>
      <w:pPr>
        <w:ind w:left="4708" w:hanging="360"/>
      </w:pPr>
      <w:rPr>
        <w:rFonts w:ascii="Symbol" w:hAnsi="Symbol" w:hint="default"/>
      </w:rPr>
    </w:lvl>
    <w:lvl w:ilvl="7" w:tplc="041D0003">
      <w:start w:val="1"/>
      <w:numFmt w:val="bullet"/>
      <w:lvlText w:val="o"/>
      <w:lvlJc w:val="left"/>
      <w:pPr>
        <w:ind w:left="5428" w:hanging="360"/>
      </w:pPr>
      <w:rPr>
        <w:rFonts w:ascii="Courier New" w:hAnsi="Courier New" w:cs="Courier New" w:hint="default"/>
      </w:rPr>
    </w:lvl>
    <w:lvl w:ilvl="8" w:tplc="041D0005">
      <w:start w:val="1"/>
      <w:numFmt w:val="bullet"/>
      <w:lvlText w:val=""/>
      <w:lvlJc w:val="left"/>
      <w:pPr>
        <w:ind w:left="6148" w:hanging="360"/>
      </w:pPr>
      <w:rPr>
        <w:rFonts w:ascii="Wingdings" w:hAnsi="Wingdings" w:hint="default"/>
      </w:rPr>
    </w:lvl>
  </w:abstractNum>
  <w:abstractNum w:abstractNumId="14">
    <w:nsid w:val="29A1442F"/>
    <w:multiLevelType w:val="multilevel"/>
    <w:tmpl w:val="041D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2B68770C"/>
    <w:multiLevelType w:val="hybridMultilevel"/>
    <w:tmpl w:val="8A44EA3C"/>
    <w:lvl w:ilvl="0" w:tplc="A77859E2">
      <w:start w:val="2014"/>
      <w:numFmt w:val="bullet"/>
      <w:lvlText w:val=""/>
      <w:lvlJc w:val="left"/>
      <w:pPr>
        <w:ind w:left="388" w:hanging="360"/>
      </w:pPr>
      <w:rPr>
        <w:rFonts w:ascii="Symbol" w:eastAsia="Times New Roman" w:hAnsi="Symbol" w:cs="Times New Roman" w:hint="default"/>
      </w:rPr>
    </w:lvl>
    <w:lvl w:ilvl="1" w:tplc="041D0003">
      <w:start w:val="1"/>
      <w:numFmt w:val="bullet"/>
      <w:lvlText w:val="o"/>
      <w:lvlJc w:val="left"/>
      <w:pPr>
        <w:ind w:left="1108" w:hanging="360"/>
      </w:pPr>
      <w:rPr>
        <w:rFonts w:ascii="Courier New" w:hAnsi="Courier New" w:cs="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cs="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cs="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16">
    <w:nsid w:val="2B6C1796"/>
    <w:multiLevelType w:val="hybridMultilevel"/>
    <w:tmpl w:val="4A644B1E"/>
    <w:lvl w:ilvl="0" w:tplc="03C2A4BC">
      <w:start w:val="2013"/>
      <w:numFmt w:val="bullet"/>
      <w:lvlText w:val=""/>
      <w:lvlJc w:val="left"/>
      <w:pPr>
        <w:ind w:left="388" w:hanging="360"/>
      </w:pPr>
      <w:rPr>
        <w:rFonts w:ascii="Symbol" w:eastAsia="Times New Roman" w:hAnsi="Symbol" w:cs="Times New Roman" w:hint="default"/>
      </w:rPr>
    </w:lvl>
    <w:lvl w:ilvl="1" w:tplc="041D0003">
      <w:start w:val="1"/>
      <w:numFmt w:val="bullet"/>
      <w:lvlText w:val="o"/>
      <w:lvlJc w:val="left"/>
      <w:pPr>
        <w:ind w:left="1108" w:hanging="360"/>
      </w:pPr>
      <w:rPr>
        <w:rFonts w:ascii="Courier New" w:hAnsi="Courier New" w:cs="Courier New" w:hint="default"/>
      </w:rPr>
    </w:lvl>
    <w:lvl w:ilvl="2" w:tplc="041D0005">
      <w:start w:val="1"/>
      <w:numFmt w:val="bullet"/>
      <w:lvlText w:val=""/>
      <w:lvlJc w:val="left"/>
      <w:pPr>
        <w:ind w:left="1828" w:hanging="360"/>
      </w:pPr>
      <w:rPr>
        <w:rFonts w:ascii="Wingdings" w:hAnsi="Wingdings" w:hint="default"/>
      </w:rPr>
    </w:lvl>
    <w:lvl w:ilvl="3" w:tplc="041D0001">
      <w:start w:val="1"/>
      <w:numFmt w:val="bullet"/>
      <w:lvlText w:val=""/>
      <w:lvlJc w:val="left"/>
      <w:pPr>
        <w:ind w:left="2548" w:hanging="360"/>
      </w:pPr>
      <w:rPr>
        <w:rFonts w:ascii="Symbol" w:hAnsi="Symbol" w:hint="default"/>
      </w:rPr>
    </w:lvl>
    <w:lvl w:ilvl="4" w:tplc="041D0003">
      <w:start w:val="1"/>
      <w:numFmt w:val="bullet"/>
      <w:lvlText w:val="o"/>
      <w:lvlJc w:val="left"/>
      <w:pPr>
        <w:ind w:left="3268" w:hanging="360"/>
      </w:pPr>
      <w:rPr>
        <w:rFonts w:ascii="Courier New" w:hAnsi="Courier New" w:cs="Courier New" w:hint="default"/>
      </w:rPr>
    </w:lvl>
    <w:lvl w:ilvl="5" w:tplc="041D0005">
      <w:start w:val="1"/>
      <w:numFmt w:val="bullet"/>
      <w:lvlText w:val=""/>
      <w:lvlJc w:val="left"/>
      <w:pPr>
        <w:ind w:left="3988" w:hanging="360"/>
      </w:pPr>
      <w:rPr>
        <w:rFonts w:ascii="Wingdings" w:hAnsi="Wingdings" w:hint="default"/>
      </w:rPr>
    </w:lvl>
    <w:lvl w:ilvl="6" w:tplc="041D0001">
      <w:start w:val="1"/>
      <w:numFmt w:val="bullet"/>
      <w:lvlText w:val=""/>
      <w:lvlJc w:val="left"/>
      <w:pPr>
        <w:ind w:left="4708" w:hanging="360"/>
      </w:pPr>
      <w:rPr>
        <w:rFonts w:ascii="Symbol" w:hAnsi="Symbol" w:hint="default"/>
      </w:rPr>
    </w:lvl>
    <w:lvl w:ilvl="7" w:tplc="041D0003">
      <w:start w:val="1"/>
      <w:numFmt w:val="bullet"/>
      <w:lvlText w:val="o"/>
      <w:lvlJc w:val="left"/>
      <w:pPr>
        <w:ind w:left="5428" w:hanging="360"/>
      </w:pPr>
      <w:rPr>
        <w:rFonts w:ascii="Courier New" w:hAnsi="Courier New" w:cs="Courier New" w:hint="default"/>
      </w:rPr>
    </w:lvl>
    <w:lvl w:ilvl="8" w:tplc="041D0005">
      <w:start w:val="1"/>
      <w:numFmt w:val="bullet"/>
      <w:lvlText w:val=""/>
      <w:lvlJc w:val="left"/>
      <w:pPr>
        <w:ind w:left="6148" w:hanging="360"/>
      </w:pPr>
      <w:rPr>
        <w:rFonts w:ascii="Wingdings" w:hAnsi="Wingdings" w:hint="default"/>
      </w:rPr>
    </w:lvl>
  </w:abstractNum>
  <w:abstractNum w:abstractNumId="17">
    <w:nsid w:val="2D554159"/>
    <w:multiLevelType w:val="hybridMultilevel"/>
    <w:tmpl w:val="47B08E78"/>
    <w:lvl w:ilvl="0" w:tplc="559A8E7A">
      <w:start w:val="2014"/>
      <w:numFmt w:val="bullet"/>
      <w:lvlText w:val=""/>
      <w:lvlJc w:val="left"/>
      <w:pPr>
        <w:ind w:left="388" w:hanging="360"/>
      </w:pPr>
      <w:rPr>
        <w:rFonts w:ascii="Symbol" w:eastAsia="Times New Roman" w:hAnsi="Symbol" w:cs="Times New Roman" w:hint="default"/>
      </w:rPr>
    </w:lvl>
    <w:lvl w:ilvl="1" w:tplc="041D0003" w:tentative="1">
      <w:start w:val="1"/>
      <w:numFmt w:val="bullet"/>
      <w:lvlText w:val="o"/>
      <w:lvlJc w:val="left"/>
      <w:pPr>
        <w:ind w:left="1108" w:hanging="360"/>
      </w:pPr>
      <w:rPr>
        <w:rFonts w:ascii="Courier New" w:hAnsi="Courier New" w:cs="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cs="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cs="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18">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340A270E"/>
    <w:multiLevelType w:val="multilevel"/>
    <w:tmpl w:val="236E82C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2608" w:hanging="1474"/>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22">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3A89468F"/>
    <w:multiLevelType w:val="hybridMultilevel"/>
    <w:tmpl w:val="34E22000"/>
    <w:lvl w:ilvl="0" w:tplc="67B29C56">
      <w:start w:val="2013"/>
      <w:numFmt w:val="bullet"/>
      <w:lvlText w:val=""/>
      <w:lvlJc w:val="left"/>
      <w:pPr>
        <w:ind w:left="388" w:hanging="360"/>
      </w:pPr>
      <w:rPr>
        <w:rFonts w:ascii="Symbol" w:eastAsia="Times New Roman" w:hAnsi="Symbol" w:cs="Times New Roman" w:hint="default"/>
      </w:rPr>
    </w:lvl>
    <w:lvl w:ilvl="1" w:tplc="041D0003" w:tentative="1">
      <w:start w:val="1"/>
      <w:numFmt w:val="bullet"/>
      <w:lvlText w:val="o"/>
      <w:lvlJc w:val="left"/>
      <w:pPr>
        <w:ind w:left="1108" w:hanging="360"/>
      </w:pPr>
      <w:rPr>
        <w:rFonts w:ascii="Courier New" w:hAnsi="Courier New" w:cs="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cs="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cs="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24">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7">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nsid w:val="534F4974"/>
    <w:multiLevelType w:val="hybridMultilevel"/>
    <w:tmpl w:val="3C82C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34">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9"/>
  </w:num>
  <w:num w:numId="4">
    <w:abstractNumId w:val="6"/>
  </w:num>
  <w:num w:numId="5">
    <w:abstractNumId w:val="30"/>
  </w:num>
  <w:num w:numId="6">
    <w:abstractNumId w:val="22"/>
  </w:num>
  <w:num w:numId="7">
    <w:abstractNumId w:val="32"/>
  </w:num>
  <w:num w:numId="8">
    <w:abstractNumId w:val="33"/>
  </w:num>
  <w:num w:numId="9">
    <w:abstractNumId w:val="25"/>
  </w:num>
  <w:num w:numId="10">
    <w:abstractNumId w:val="24"/>
  </w:num>
  <w:num w:numId="11">
    <w:abstractNumId w:val="18"/>
  </w:num>
  <w:num w:numId="12">
    <w:abstractNumId w:val="34"/>
  </w:num>
  <w:num w:numId="13">
    <w:abstractNumId w:val="21"/>
  </w:num>
  <w:num w:numId="14">
    <w:abstractNumId w:val="4"/>
  </w:num>
  <w:num w:numId="15">
    <w:abstractNumId w:val="27"/>
  </w:num>
  <w:num w:numId="16">
    <w:abstractNumId w:val="31"/>
  </w:num>
  <w:num w:numId="17">
    <w:abstractNumId w:val="37"/>
  </w:num>
  <w:num w:numId="18">
    <w:abstractNumId w:val="28"/>
  </w:num>
  <w:num w:numId="19">
    <w:abstractNumId w:val="5"/>
  </w:num>
  <w:num w:numId="20">
    <w:abstractNumId w:val="9"/>
  </w:num>
  <w:num w:numId="21">
    <w:abstractNumId w:val="8"/>
  </w:num>
  <w:num w:numId="22">
    <w:abstractNumId w:val="3"/>
  </w:num>
  <w:num w:numId="23">
    <w:abstractNumId w:val="26"/>
  </w:num>
  <w:num w:numId="24">
    <w:abstractNumId w:val="11"/>
  </w:num>
  <w:num w:numId="25">
    <w:abstractNumId w:val="14"/>
  </w:num>
  <w:num w:numId="26">
    <w:abstractNumId w:val="35"/>
  </w:num>
  <w:num w:numId="27">
    <w:abstractNumId w:val="36"/>
  </w:num>
  <w:num w:numId="28">
    <w:abstractNumId w:val="10"/>
  </w:num>
  <w:num w:numId="29">
    <w:abstractNumId w:val="23"/>
  </w:num>
  <w:num w:numId="30">
    <w:abstractNumId w:val="16"/>
  </w:num>
  <w:num w:numId="31">
    <w:abstractNumId w:val="15"/>
  </w:num>
  <w:num w:numId="32">
    <w:abstractNumId w:val="2"/>
  </w:num>
  <w:num w:numId="33">
    <w:abstractNumId w:val="7"/>
  </w:num>
  <w:num w:numId="34">
    <w:abstractNumId w:val="12"/>
  </w:num>
  <w:num w:numId="35">
    <w:abstractNumId w:val="29"/>
  </w:num>
  <w:num w:numId="36">
    <w:abstractNumId w:val="17"/>
  </w:num>
  <w:num w:numId="37">
    <w:abstractNumId w:val="20"/>
  </w:num>
  <w:num w:numId="38">
    <w:abstractNumId w:val="1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bert Lundmark">
    <w15:presenceInfo w15:providerId="AD" w15:userId="S-1-5-21-2002143706-871584408-1908750753-205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3FF5"/>
    <w:rsid w:val="000065DE"/>
    <w:rsid w:val="000105E5"/>
    <w:rsid w:val="00013301"/>
    <w:rsid w:val="00025527"/>
    <w:rsid w:val="00036FF1"/>
    <w:rsid w:val="0004558F"/>
    <w:rsid w:val="000461AF"/>
    <w:rsid w:val="00047E25"/>
    <w:rsid w:val="00053977"/>
    <w:rsid w:val="00056E2A"/>
    <w:rsid w:val="0008100A"/>
    <w:rsid w:val="000844ED"/>
    <w:rsid w:val="0008740D"/>
    <w:rsid w:val="000954B2"/>
    <w:rsid w:val="00095A0D"/>
    <w:rsid w:val="000A531A"/>
    <w:rsid w:val="000A69BD"/>
    <w:rsid w:val="000C1ACF"/>
    <w:rsid w:val="000C776C"/>
    <w:rsid w:val="000D4323"/>
    <w:rsid w:val="000E020A"/>
    <w:rsid w:val="000E190F"/>
    <w:rsid w:val="00100B52"/>
    <w:rsid w:val="00116504"/>
    <w:rsid w:val="001233FB"/>
    <w:rsid w:val="001304B6"/>
    <w:rsid w:val="001502F9"/>
    <w:rsid w:val="00160052"/>
    <w:rsid w:val="00165000"/>
    <w:rsid w:val="001714C5"/>
    <w:rsid w:val="001752B9"/>
    <w:rsid w:val="00183401"/>
    <w:rsid w:val="00184750"/>
    <w:rsid w:val="00191B2C"/>
    <w:rsid w:val="001B2C00"/>
    <w:rsid w:val="001B4A88"/>
    <w:rsid w:val="001C046C"/>
    <w:rsid w:val="001C1E6E"/>
    <w:rsid w:val="001D0DD7"/>
    <w:rsid w:val="001F2FFE"/>
    <w:rsid w:val="002047F2"/>
    <w:rsid w:val="00212825"/>
    <w:rsid w:val="00224476"/>
    <w:rsid w:val="00226F03"/>
    <w:rsid w:val="0024387D"/>
    <w:rsid w:val="00246426"/>
    <w:rsid w:val="00267208"/>
    <w:rsid w:val="00277ADB"/>
    <w:rsid w:val="00287812"/>
    <w:rsid w:val="0029087A"/>
    <w:rsid w:val="002A2120"/>
    <w:rsid w:val="002A59E4"/>
    <w:rsid w:val="002A6B7C"/>
    <w:rsid w:val="002A77D2"/>
    <w:rsid w:val="002C11AF"/>
    <w:rsid w:val="002D5B10"/>
    <w:rsid w:val="002E6348"/>
    <w:rsid w:val="002F725C"/>
    <w:rsid w:val="002F7E28"/>
    <w:rsid w:val="0030710D"/>
    <w:rsid w:val="00322A41"/>
    <w:rsid w:val="00325EBF"/>
    <w:rsid w:val="003377FC"/>
    <w:rsid w:val="00364AE6"/>
    <w:rsid w:val="00364D31"/>
    <w:rsid w:val="00373028"/>
    <w:rsid w:val="003755FD"/>
    <w:rsid w:val="00384920"/>
    <w:rsid w:val="00390030"/>
    <w:rsid w:val="0039481C"/>
    <w:rsid w:val="00394F76"/>
    <w:rsid w:val="00396B70"/>
    <w:rsid w:val="003A1788"/>
    <w:rsid w:val="003A1F89"/>
    <w:rsid w:val="003C04F9"/>
    <w:rsid w:val="003C2D14"/>
    <w:rsid w:val="003C3A50"/>
    <w:rsid w:val="003D21E1"/>
    <w:rsid w:val="003D4F3F"/>
    <w:rsid w:val="003E62A7"/>
    <w:rsid w:val="003F5F5D"/>
    <w:rsid w:val="00405057"/>
    <w:rsid w:val="00415214"/>
    <w:rsid w:val="00415791"/>
    <w:rsid w:val="004375C9"/>
    <w:rsid w:val="004433BE"/>
    <w:rsid w:val="00444C74"/>
    <w:rsid w:val="00460BEE"/>
    <w:rsid w:val="00482B99"/>
    <w:rsid w:val="00491FA2"/>
    <w:rsid w:val="0049416E"/>
    <w:rsid w:val="004B0B17"/>
    <w:rsid w:val="004B347C"/>
    <w:rsid w:val="004C349F"/>
    <w:rsid w:val="004F2686"/>
    <w:rsid w:val="004F39E1"/>
    <w:rsid w:val="00520999"/>
    <w:rsid w:val="00525CF4"/>
    <w:rsid w:val="005408F3"/>
    <w:rsid w:val="005477ED"/>
    <w:rsid w:val="005521B0"/>
    <w:rsid w:val="0056497A"/>
    <w:rsid w:val="00566ACF"/>
    <w:rsid w:val="0057032F"/>
    <w:rsid w:val="00590EB2"/>
    <w:rsid w:val="0059544B"/>
    <w:rsid w:val="005957FC"/>
    <w:rsid w:val="005A0069"/>
    <w:rsid w:val="005A11F9"/>
    <w:rsid w:val="005A2DFC"/>
    <w:rsid w:val="005A6077"/>
    <w:rsid w:val="005A6380"/>
    <w:rsid w:val="005B1401"/>
    <w:rsid w:val="005B6762"/>
    <w:rsid w:val="005C5369"/>
    <w:rsid w:val="005D655F"/>
    <w:rsid w:val="005D6C3E"/>
    <w:rsid w:val="005E710A"/>
    <w:rsid w:val="005F7E0A"/>
    <w:rsid w:val="00602874"/>
    <w:rsid w:val="00614EF1"/>
    <w:rsid w:val="006217E0"/>
    <w:rsid w:val="00633EAD"/>
    <w:rsid w:val="006342E6"/>
    <w:rsid w:val="00650709"/>
    <w:rsid w:val="00653081"/>
    <w:rsid w:val="00655D45"/>
    <w:rsid w:val="00661F2C"/>
    <w:rsid w:val="006648CB"/>
    <w:rsid w:val="00686189"/>
    <w:rsid w:val="0069359C"/>
    <w:rsid w:val="006A4A7F"/>
    <w:rsid w:val="006A4E14"/>
    <w:rsid w:val="006E13A2"/>
    <w:rsid w:val="006E7C71"/>
    <w:rsid w:val="00702AFD"/>
    <w:rsid w:val="00707704"/>
    <w:rsid w:val="00714301"/>
    <w:rsid w:val="0072035C"/>
    <w:rsid w:val="007231DB"/>
    <w:rsid w:val="00727057"/>
    <w:rsid w:val="007306AD"/>
    <w:rsid w:val="00770A48"/>
    <w:rsid w:val="007804CB"/>
    <w:rsid w:val="007871FB"/>
    <w:rsid w:val="00793064"/>
    <w:rsid w:val="007A0162"/>
    <w:rsid w:val="007A2939"/>
    <w:rsid w:val="007B025E"/>
    <w:rsid w:val="007B2DED"/>
    <w:rsid w:val="007C2A05"/>
    <w:rsid w:val="007C34B3"/>
    <w:rsid w:val="007C7D7A"/>
    <w:rsid w:val="007E481B"/>
    <w:rsid w:val="007F0F3A"/>
    <w:rsid w:val="00805333"/>
    <w:rsid w:val="00817886"/>
    <w:rsid w:val="00824399"/>
    <w:rsid w:val="008303EF"/>
    <w:rsid w:val="00832F02"/>
    <w:rsid w:val="008409C3"/>
    <w:rsid w:val="00843310"/>
    <w:rsid w:val="008465AF"/>
    <w:rsid w:val="00854AB6"/>
    <w:rsid w:val="008866A6"/>
    <w:rsid w:val="00892362"/>
    <w:rsid w:val="008962E0"/>
    <w:rsid w:val="008977F7"/>
    <w:rsid w:val="008B23F2"/>
    <w:rsid w:val="008B34A4"/>
    <w:rsid w:val="008C400C"/>
    <w:rsid w:val="008C7C3E"/>
    <w:rsid w:val="008D7540"/>
    <w:rsid w:val="008D797D"/>
    <w:rsid w:val="008E73EF"/>
    <w:rsid w:val="008F38AA"/>
    <w:rsid w:val="008F6ADA"/>
    <w:rsid w:val="008F73AC"/>
    <w:rsid w:val="009036DE"/>
    <w:rsid w:val="00917AF8"/>
    <w:rsid w:val="00932401"/>
    <w:rsid w:val="00934DF5"/>
    <w:rsid w:val="00956547"/>
    <w:rsid w:val="00984B50"/>
    <w:rsid w:val="00987592"/>
    <w:rsid w:val="009A056B"/>
    <w:rsid w:val="009A24FD"/>
    <w:rsid w:val="009A70FF"/>
    <w:rsid w:val="009A7229"/>
    <w:rsid w:val="009B1690"/>
    <w:rsid w:val="009B473C"/>
    <w:rsid w:val="009B5AA8"/>
    <w:rsid w:val="009C5E05"/>
    <w:rsid w:val="009D07E0"/>
    <w:rsid w:val="009D5269"/>
    <w:rsid w:val="009D60B2"/>
    <w:rsid w:val="009E057D"/>
    <w:rsid w:val="009E2F3A"/>
    <w:rsid w:val="009E508B"/>
    <w:rsid w:val="009F1D5A"/>
    <w:rsid w:val="009F3594"/>
    <w:rsid w:val="00A02230"/>
    <w:rsid w:val="00A03D94"/>
    <w:rsid w:val="00A14E82"/>
    <w:rsid w:val="00A35D2A"/>
    <w:rsid w:val="00A50E40"/>
    <w:rsid w:val="00A51B1F"/>
    <w:rsid w:val="00A7347F"/>
    <w:rsid w:val="00A80E12"/>
    <w:rsid w:val="00A81BE1"/>
    <w:rsid w:val="00A81EBC"/>
    <w:rsid w:val="00A8749F"/>
    <w:rsid w:val="00AA3E23"/>
    <w:rsid w:val="00AA4CD9"/>
    <w:rsid w:val="00AB63BF"/>
    <w:rsid w:val="00AD6D79"/>
    <w:rsid w:val="00AF1559"/>
    <w:rsid w:val="00AF3B49"/>
    <w:rsid w:val="00AF7B2A"/>
    <w:rsid w:val="00B10EEB"/>
    <w:rsid w:val="00B1310A"/>
    <w:rsid w:val="00B14DBA"/>
    <w:rsid w:val="00B6227B"/>
    <w:rsid w:val="00B72189"/>
    <w:rsid w:val="00B77D5E"/>
    <w:rsid w:val="00B86215"/>
    <w:rsid w:val="00B90A42"/>
    <w:rsid w:val="00BB02BA"/>
    <w:rsid w:val="00BB38AF"/>
    <w:rsid w:val="00BD3476"/>
    <w:rsid w:val="00BD68EB"/>
    <w:rsid w:val="00C00D40"/>
    <w:rsid w:val="00C04B41"/>
    <w:rsid w:val="00C10D6D"/>
    <w:rsid w:val="00C14894"/>
    <w:rsid w:val="00C14D25"/>
    <w:rsid w:val="00C20DBF"/>
    <w:rsid w:val="00C26EAC"/>
    <w:rsid w:val="00C375AB"/>
    <w:rsid w:val="00C427B8"/>
    <w:rsid w:val="00C52D77"/>
    <w:rsid w:val="00C5331E"/>
    <w:rsid w:val="00C54788"/>
    <w:rsid w:val="00C55020"/>
    <w:rsid w:val="00C66377"/>
    <w:rsid w:val="00C71635"/>
    <w:rsid w:val="00C72B17"/>
    <w:rsid w:val="00C72FDC"/>
    <w:rsid w:val="00C875DE"/>
    <w:rsid w:val="00CA6970"/>
    <w:rsid w:val="00CC270E"/>
    <w:rsid w:val="00CC7016"/>
    <w:rsid w:val="00CC70DA"/>
    <w:rsid w:val="00CE0FA6"/>
    <w:rsid w:val="00CE1031"/>
    <w:rsid w:val="00CE7DFC"/>
    <w:rsid w:val="00CF4460"/>
    <w:rsid w:val="00CF47A0"/>
    <w:rsid w:val="00D037DF"/>
    <w:rsid w:val="00D21C11"/>
    <w:rsid w:val="00D52E20"/>
    <w:rsid w:val="00D53A9A"/>
    <w:rsid w:val="00D774BC"/>
    <w:rsid w:val="00D91240"/>
    <w:rsid w:val="00D93512"/>
    <w:rsid w:val="00DA1759"/>
    <w:rsid w:val="00DA3B1C"/>
    <w:rsid w:val="00DA5D2D"/>
    <w:rsid w:val="00DB4C35"/>
    <w:rsid w:val="00DB56E2"/>
    <w:rsid w:val="00DC3968"/>
    <w:rsid w:val="00DD39CD"/>
    <w:rsid w:val="00DE4030"/>
    <w:rsid w:val="00E1012B"/>
    <w:rsid w:val="00E127E3"/>
    <w:rsid w:val="00E12C4A"/>
    <w:rsid w:val="00E2294E"/>
    <w:rsid w:val="00E46C51"/>
    <w:rsid w:val="00E738E4"/>
    <w:rsid w:val="00E809F3"/>
    <w:rsid w:val="00E9789B"/>
    <w:rsid w:val="00EB1451"/>
    <w:rsid w:val="00EB1E88"/>
    <w:rsid w:val="00EB3EAB"/>
    <w:rsid w:val="00EB63D6"/>
    <w:rsid w:val="00EC3FBC"/>
    <w:rsid w:val="00EC5E28"/>
    <w:rsid w:val="00ED3446"/>
    <w:rsid w:val="00EE04DB"/>
    <w:rsid w:val="00EE0737"/>
    <w:rsid w:val="00EE1142"/>
    <w:rsid w:val="00EE64E3"/>
    <w:rsid w:val="00EE7FE7"/>
    <w:rsid w:val="00F07598"/>
    <w:rsid w:val="00F25F5B"/>
    <w:rsid w:val="00F34EBF"/>
    <w:rsid w:val="00F35278"/>
    <w:rsid w:val="00F456CC"/>
    <w:rsid w:val="00F46893"/>
    <w:rsid w:val="00F5363F"/>
    <w:rsid w:val="00F85F1F"/>
    <w:rsid w:val="00FA12F7"/>
    <w:rsid w:val="00FB1144"/>
    <w:rsid w:val="00FB20B9"/>
    <w:rsid w:val="00FB3539"/>
    <w:rsid w:val="00FD2E7E"/>
    <w:rsid w:val="00FD4E8C"/>
    <w:rsid w:val="00FE29F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F4474A"/>
  <w15:docId w15:val="{D4618BFB-5E2C-4B10-B7E1-C40DF352A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sv-SE" w:eastAsia="sv-S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47A0"/>
    <w:pPr>
      <w:spacing w:line="280" w:lineRule="atLeast"/>
    </w:pPr>
    <w:rPr>
      <w:rFonts w:ascii="Georgia" w:hAnsi="Georgia"/>
      <w:szCs w:val="22"/>
      <w:lang w:eastAsia="en-US"/>
    </w:rPr>
  </w:style>
  <w:style w:type="paragraph" w:styleId="Heading1">
    <w:name w:val="heading 1"/>
    <w:basedOn w:val="Normal"/>
    <w:next w:val="Normal"/>
    <w:link w:val="Heading1Char"/>
    <w:uiPriority w:val="9"/>
    <w:qFormat/>
    <w:rsid w:val="007B025E"/>
    <w:pPr>
      <w:keepNext/>
      <w:keepLines/>
      <w:numPr>
        <w:numId w:val="25"/>
      </w:numPr>
      <w:spacing w:before="360" w:after="120" w:line="400" w:lineRule="atLeast"/>
      <w:outlineLvl w:val="0"/>
    </w:pPr>
    <w:rPr>
      <w:rFonts w:eastAsia="Times New Roman"/>
      <w:bCs/>
      <w:sz w:val="30"/>
      <w:szCs w:val="28"/>
    </w:rPr>
  </w:style>
  <w:style w:type="paragraph" w:styleId="Heading2">
    <w:name w:val="heading 2"/>
    <w:basedOn w:val="Normal"/>
    <w:next w:val="Normal"/>
    <w:link w:val="Heading2Char"/>
    <w:uiPriority w:val="9"/>
    <w:qFormat/>
    <w:rsid w:val="002A59E4"/>
    <w:pPr>
      <w:keepNext/>
      <w:keepLines/>
      <w:numPr>
        <w:ilvl w:val="1"/>
        <w:numId w:val="25"/>
      </w:numPr>
      <w:spacing w:after="80"/>
      <w:outlineLvl w:val="1"/>
    </w:pPr>
    <w:rPr>
      <w:rFonts w:eastAsia="Times New Roman"/>
      <w:bCs/>
      <w:sz w:val="24"/>
      <w:szCs w:val="26"/>
    </w:rPr>
  </w:style>
  <w:style w:type="paragraph" w:styleId="Heading3">
    <w:name w:val="heading 3"/>
    <w:basedOn w:val="Normal"/>
    <w:next w:val="Normal"/>
    <w:link w:val="Heading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Heading4">
    <w:name w:val="heading 4"/>
    <w:basedOn w:val="Normal"/>
    <w:next w:val="Normal"/>
    <w:link w:val="Heading4Char"/>
    <w:uiPriority w:val="9"/>
    <w:qFormat/>
    <w:rsid w:val="005A0069"/>
    <w:pPr>
      <w:keepNext/>
      <w:keepLines/>
      <w:numPr>
        <w:ilvl w:val="3"/>
        <w:numId w:val="25"/>
      </w:numPr>
      <w:spacing w:after="80"/>
      <w:outlineLvl w:val="3"/>
    </w:pPr>
    <w:rPr>
      <w:rFonts w:eastAsia="Times New Roman"/>
      <w:bCs/>
      <w:iCs/>
      <w:sz w:val="24"/>
    </w:rPr>
  </w:style>
  <w:style w:type="paragraph" w:styleId="Heading5">
    <w:name w:val="heading 5"/>
    <w:basedOn w:val="Normal"/>
    <w:next w:val="Normal"/>
    <w:link w:val="Heading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Heading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Heading7">
    <w:name w:val="heading 7"/>
    <w:basedOn w:val="Normal"/>
    <w:next w:val="Normal"/>
    <w:qFormat/>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Heading8">
    <w:name w:val="heading 8"/>
    <w:basedOn w:val="Normal"/>
    <w:next w:val="Normal"/>
    <w:qFormat/>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Heading9">
    <w:name w:val="heading 9"/>
    <w:basedOn w:val="Normal"/>
    <w:next w:val="Normal"/>
    <w:qFormat/>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5E"/>
    <w:rPr>
      <w:rFonts w:ascii="Georgia" w:eastAsia="Times New Roman" w:hAnsi="Georgia"/>
      <w:bCs/>
      <w:sz w:val="30"/>
      <w:szCs w:val="28"/>
      <w:lang w:eastAsia="en-US"/>
    </w:rPr>
  </w:style>
  <w:style w:type="character" w:customStyle="1" w:styleId="Heading2Char">
    <w:name w:val="Heading 2 Char"/>
    <w:basedOn w:val="DefaultParagraphFont"/>
    <w:link w:val="Heading2"/>
    <w:uiPriority w:val="9"/>
    <w:rsid w:val="002A59E4"/>
    <w:rPr>
      <w:rFonts w:ascii="Georgia" w:eastAsia="Times New Roman" w:hAnsi="Georgia"/>
      <w:bCs/>
      <w:sz w:val="24"/>
      <w:szCs w:val="26"/>
      <w:lang w:eastAsia="en-US"/>
    </w:rPr>
  </w:style>
  <w:style w:type="character" w:customStyle="1" w:styleId="Heading3Char">
    <w:name w:val="Heading 3 Char"/>
    <w:basedOn w:val="DefaultParagraphFont"/>
    <w:link w:val="Heading3"/>
    <w:uiPriority w:val="9"/>
    <w:rsid w:val="00793064"/>
    <w:rPr>
      <w:rFonts w:ascii="Georgia" w:eastAsia="Times New Roman" w:hAnsi="Georgia"/>
      <w:bCs/>
      <w:sz w:val="24"/>
      <w:szCs w:val="22"/>
      <w:lang w:eastAsia="en-US"/>
    </w:rPr>
  </w:style>
  <w:style w:type="character" w:customStyle="1" w:styleId="Heading4Char">
    <w:name w:val="Heading 4 Char"/>
    <w:basedOn w:val="DefaultParagraphFont"/>
    <w:link w:val="Heading4"/>
    <w:uiPriority w:val="9"/>
    <w:rsid w:val="00415214"/>
    <w:rPr>
      <w:rFonts w:ascii="Georgia" w:eastAsia="Times New Roman" w:hAnsi="Georgia"/>
      <w:bCs/>
      <w:iCs/>
      <w:sz w:val="24"/>
      <w:szCs w:val="22"/>
      <w:lang w:eastAsia="en-US"/>
    </w:rPr>
  </w:style>
  <w:style w:type="character" w:customStyle="1" w:styleId="Heading5Char">
    <w:name w:val="Heading 5 Char"/>
    <w:basedOn w:val="DefaultParagraphFont"/>
    <w:link w:val="Heading5"/>
    <w:uiPriority w:val="9"/>
    <w:rsid w:val="00793064"/>
    <w:rPr>
      <w:rFonts w:ascii="Cambria" w:eastAsia="Times New Roman" w:hAnsi="Cambria"/>
      <w:color w:val="001522"/>
      <w:sz w:val="24"/>
      <w:szCs w:val="22"/>
      <w:lang w:eastAsia="en-US"/>
    </w:rPr>
  </w:style>
  <w:style w:type="paragraph" w:styleId="Header">
    <w:name w:val="header"/>
    <w:basedOn w:val="Normal"/>
    <w:link w:val="HeaderChar"/>
    <w:unhideWhenUsed/>
    <w:rsid w:val="00C72B17"/>
    <w:pPr>
      <w:tabs>
        <w:tab w:val="center" w:pos="4536"/>
        <w:tab w:val="right" w:pos="9072"/>
      </w:tabs>
      <w:spacing w:line="240" w:lineRule="auto"/>
    </w:pPr>
  </w:style>
  <w:style w:type="character" w:customStyle="1" w:styleId="HeaderChar">
    <w:name w:val="Header Char"/>
    <w:basedOn w:val="DefaultParagraphFont"/>
    <w:link w:val="Header"/>
    <w:uiPriority w:val="99"/>
    <w:rsid w:val="00C72B17"/>
    <w:rPr>
      <w:rFonts w:ascii="Georgia" w:hAnsi="Georgia"/>
      <w:sz w:val="20"/>
    </w:rPr>
  </w:style>
  <w:style w:type="character" w:styleId="FollowedHyperlink">
    <w:name w:val="FollowedHyperlink"/>
    <w:basedOn w:val="DefaultParagraphFont"/>
    <w:uiPriority w:val="99"/>
    <w:semiHidden/>
    <w:unhideWhenUsed/>
    <w:rsid w:val="00A03D94"/>
    <w:rPr>
      <w:color w:val="772059"/>
      <w:u w:val="single"/>
    </w:rPr>
  </w:style>
  <w:style w:type="paragraph" w:styleId="Footer">
    <w:name w:val="footer"/>
    <w:basedOn w:val="Normal"/>
    <w:link w:val="FooterChar"/>
    <w:unhideWhenUsed/>
    <w:rsid w:val="00CF47A0"/>
    <w:pPr>
      <w:tabs>
        <w:tab w:val="center" w:pos="4309"/>
        <w:tab w:val="right" w:pos="8618"/>
      </w:tabs>
      <w:spacing w:line="160" w:lineRule="atLeast"/>
      <w:ind w:left="567"/>
    </w:pPr>
    <w:rPr>
      <w:sz w:val="12"/>
    </w:rPr>
  </w:style>
  <w:style w:type="character" w:customStyle="1" w:styleId="FooterChar">
    <w:name w:val="Footer Char"/>
    <w:basedOn w:val="DefaultParagraphFont"/>
    <w:link w:val="Footer"/>
    <w:rsid w:val="00CF47A0"/>
    <w:rPr>
      <w:rFonts w:ascii="Georgia" w:hAnsi="Georgia"/>
      <w:sz w:val="12"/>
      <w:szCs w:val="22"/>
      <w:lang w:eastAsia="en-US"/>
    </w:rPr>
  </w:style>
  <w:style w:type="paragraph" w:styleId="ListParagraph">
    <w:name w:val="List Paragraph"/>
    <w:basedOn w:val="Normal"/>
    <w:link w:val="ListParagraphChar"/>
    <w:uiPriority w:val="34"/>
    <w:qFormat/>
    <w:rsid w:val="008F38AA"/>
    <w:pPr>
      <w:ind w:left="720" w:hanging="360"/>
      <w:contextualSpacing/>
    </w:pPr>
  </w:style>
  <w:style w:type="character" w:customStyle="1" w:styleId="ListParagraphChar">
    <w:name w:val="List Paragraph Char"/>
    <w:basedOn w:val="DefaultParagraphFont"/>
    <w:link w:val="ListParagraph"/>
    <w:uiPriority w:val="34"/>
    <w:rsid w:val="008F38AA"/>
    <w:rPr>
      <w:rFonts w:ascii="Georgia" w:hAnsi="Georgia"/>
      <w:sz w:val="20"/>
    </w:rPr>
  </w:style>
  <w:style w:type="paragraph" w:styleId="ListBullet">
    <w:name w:val="List Bullet"/>
    <w:basedOn w:val="Normal"/>
    <w:uiPriority w:val="99"/>
    <w:semiHidden/>
    <w:unhideWhenUsed/>
    <w:rsid w:val="00633EAD"/>
    <w:pPr>
      <w:ind w:left="360" w:hanging="360"/>
      <w:contextualSpacing/>
    </w:pPr>
  </w:style>
  <w:style w:type="table" w:styleId="TableGrid">
    <w:name w:val="Table Grid"/>
    <w:basedOn w:val="TableNorma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68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893"/>
    <w:rPr>
      <w:rFonts w:ascii="Tahoma" w:hAnsi="Tahoma" w:cs="Tahoma"/>
      <w:sz w:val="16"/>
      <w:szCs w:val="16"/>
    </w:rPr>
  </w:style>
  <w:style w:type="paragraph" w:styleId="Subtitle">
    <w:name w:val="Subtitle"/>
    <w:basedOn w:val="Normal"/>
    <w:next w:val="Normal"/>
    <w:link w:val="SubtitleChar"/>
    <w:uiPriority w:val="11"/>
    <w:rsid w:val="00415214"/>
    <w:pPr>
      <w:numPr>
        <w:ilvl w:val="1"/>
      </w:numPr>
      <w:spacing w:after="80"/>
    </w:pPr>
    <w:rPr>
      <w:rFonts w:eastAsia="Times New Roman"/>
      <w:iCs/>
      <w:color w:val="002B45"/>
      <w:spacing w:val="15"/>
      <w:sz w:val="24"/>
      <w:szCs w:val="24"/>
    </w:rPr>
  </w:style>
  <w:style w:type="character" w:customStyle="1" w:styleId="SubtitleChar">
    <w:name w:val="Subtitle Char"/>
    <w:basedOn w:val="DefaultParagraphFont"/>
    <w:link w:val="Subtitle"/>
    <w:uiPriority w:val="11"/>
    <w:rsid w:val="00415214"/>
    <w:rPr>
      <w:rFonts w:ascii="Georgia" w:eastAsia="Times New Roman" w:hAnsi="Georgia" w:cs="Times New Roman"/>
      <w:iCs/>
      <w:color w:val="002B45"/>
      <w:spacing w:val="15"/>
      <w:sz w:val="24"/>
      <w:szCs w:val="24"/>
    </w:rPr>
  </w:style>
  <w:style w:type="character" w:styleId="Hyperlink">
    <w:name w:val="Hyperlink"/>
    <w:basedOn w:val="DefaultParagraphFont"/>
    <w:uiPriority w:val="99"/>
    <w:rsid w:val="00F456CC"/>
    <w:rPr>
      <w:color w:val="0000FF"/>
      <w:u w:val="single"/>
    </w:rPr>
  </w:style>
  <w:style w:type="paragraph" w:styleId="TOCHeading">
    <w:name w:val="TOC Heading"/>
    <w:basedOn w:val="Heading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TOC1">
    <w:name w:val="toc 1"/>
    <w:basedOn w:val="Normal"/>
    <w:next w:val="Normal"/>
    <w:autoRedefine/>
    <w:uiPriority w:val="39"/>
    <w:unhideWhenUsed/>
    <w:rsid w:val="00793064"/>
    <w:pPr>
      <w:spacing w:after="100"/>
    </w:pPr>
  </w:style>
  <w:style w:type="paragraph" w:styleId="TOC2">
    <w:name w:val="toc 2"/>
    <w:basedOn w:val="Normal"/>
    <w:next w:val="Normal"/>
    <w:autoRedefine/>
    <w:uiPriority w:val="39"/>
    <w:unhideWhenUsed/>
    <w:rsid w:val="00793064"/>
    <w:pPr>
      <w:spacing w:after="100"/>
      <w:ind w:left="200"/>
    </w:pPr>
  </w:style>
  <w:style w:type="paragraph" w:styleId="TOC3">
    <w:name w:val="toc 3"/>
    <w:basedOn w:val="Normal"/>
    <w:next w:val="Normal"/>
    <w:autoRedefine/>
    <w:uiPriority w:val="39"/>
    <w:unhideWhenUsed/>
    <w:rsid w:val="00793064"/>
    <w:pPr>
      <w:spacing w:after="100"/>
      <w:ind w:left="400"/>
    </w:pPr>
  </w:style>
  <w:style w:type="character" w:styleId="PageNumber">
    <w:name w:val="page number"/>
    <w:semiHidden/>
    <w:rsid w:val="001304B6"/>
    <w:rPr>
      <w:rFonts w:ascii="Arial" w:hAnsi="Arial"/>
      <w:b/>
      <w:color w:val="1C1C1C"/>
      <w:sz w:val="14"/>
    </w:rPr>
  </w:style>
  <w:style w:type="paragraph" w:styleId="BodyText">
    <w:name w:val="Body Text"/>
    <w:basedOn w:val="Normal"/>
    <w:link w:val="BodyTextChar"/>
    <w:rsid w:val="008866A6"/>
    <w:pPr>
      <w:spacing w:before="20" w:after="100" w:line="240" w:lineRule="auto"/>
    </w:pPr>
    <w:rPr>
      <w:rFonts w:ascii="Times New Roman" w:eastAsia="Times New Roman" w:hAnsi="Times New Roman"/>
      <w:sz w:val="22"/>
      <w:szCs w:val="24"/>
      <w:lang w:eastAsia="en-GB"/>
    </w:rPr>
  </w:style>
  <w:style w:type="character" w:customStyle="1" w:styleId="BodyTextChar">
    <w:name w:val="Body Text Char"/>
    <w:basedOn w:val="DefaultParagraphFont"/>
    <w:link w:val="Body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ody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Title">
    <w:name w:val="Title"/>
    <w:aliases w:val="Försättsblad Rubrik"/>
    <w:basedOn w:val="Normal"/>
    <w:next w:val="Normal"/>
    <w:link w:val="TitleChar"/>
    <w:qFormat/>
    <w:rsid w:val="008866A6"/>
    <w:pPr>
      <w:spacing w:after="120" w:line="240" w:lineRule="auto"/>
    </w:pPr>
    <w:rPr>
      <w:rFonts w:ascii="Arial" w:eastAsia="Times New Roman" w:hAnsi="Arial" w:cs="Arial"/>
      <w:b/>
      <w:color w:val="00A9A7"/>
      <w:sz w:val="56"/>
      <w:szCs w:val="56"/>
      <w:lang w:eastAsia="en-GB"/>
    </w:rPr>
  </w:style>
  <w:style w:type="character" w:customStyle="1" w:styleId="TitleChar">
    <w:name w:val="Title Char"/>
    <w:aliases w:val="Försättsblad Rubrik Char"/>
    <w:basedOn w:val="DefaultParagraphFont"/>
    <w:link w:val="Title"/>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ody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DefaultParagraphFont"/>
    <w:rsid w:val="00CA6970"/>
  </w:style>
  <w:style w:type="character" w:styleId="CommentReference">
    <w:name w:val="annotation reference"/>
    <w:basedOn w:val="DefaultParagraphFont"/>
    <w:semiHidden/>
    <w:unhideWhenUsed/>
    <w:rsid w:val="00824399"/>
    <w:rPr>
      <w:sz w:val="16"/>
      <w:szCs w:val="16"/>
    </w:rPr>
  </w:style>
  <w:style w:type="paragraph" w:styleId="CommentText">
    <w:name w:val="annotation text"/>
    <w:basedOn w:val="Normal"/>
    <w:link w:val="CommentTextChar"/>
    <w:unhideWhenUsed/>
    <w:rsid w:val="00824399"/>
    <w:pPr>
      <w:spacing w:line="240" w:lineRule="auto"/>
    </w:pPr>
    <w:rPr>
      <w:szCs w:val="20"/>
    </w:rPr>
  </w:style>
  <w:style w:type="character" w:customStyle="1" w:styleId="CommentTextChar">
    <w:name w:val="Comment Text Char"/>
    <w:basedOn w:val="DefaultParagraphFont"/>
    <w:link w:val="CommentText"/>
    <w:rsid w:val="00824399"/>
    <w:rPr>
      <w:rFonts w:ascii="Georgia" w:hAnsi="Georgia"/>
      <w:lang w:eastAsia="en-US"/>
    </w:rPr>
  </w:style>
  <w:style w:type="paragraph" w:styleId="CommentSubject">
    <w:name w:val="annotation subject"/>
    <w:basedOn w:val="CommentText"/>
    <w:next w:val="CommentText"/>
    <w:link w:val="CommentSubjectChar"/>
    <w:uiPriority w:val="99"/>
    <w:semiHidden/>
    <w:unhideWhenUsed/>
    <w:rsid w:val="00824399"/>
    <w:rPr>
      <w:b/>
      <w:bCs/>
    </w:rPr>
  </w:style>
  <w:style w:type="character" w:customStyle="1" w:styleId="CommentSubjectChar">
    <w:name w:val="Comment Subject Char"/>
    <w:basedOn w:val="CommentTextChar"/>
    <w:link w:val="CommentSubject"/>
    <w:uiPriority w:val="99"/>
    <w:semiHidden/>
    <w:rsid w:val="00824399"/>
    <w:rPr>
      <w:rFonts w:ascii="Georgia" w:hAnsi="Georgia"/>
      <w:b/>
      <w:bCs/>
      <w:lang w:eastAsia="en-US"/>
    </w:rPr>
  </w:style>
  <w:style w:type="numbering" w:customStyle="1" w:styleId="List51">
    <w:name w:val="List 51"/>
    <w:rsid w:val="00824399"/>
    <w:pPr>
      <w:numPr>
        <w:numId w:val="32"/>
      </w:numPr>
    </w:pPr>
  </w:style>
  <w:style w:type="paragraph" w:styleId="FootnoteText">
    <w:name w:val="footnote text"/>
    <w:basedOn w:val="Normal"/>
    <w:link w:val="FootnoteTextChar"/>
    <w:uiPriority w:val="99"/>
    <w:rsid w:val="00BB38AF"/>
    <w:pPr>
      <w:spacing w:after="60" w:line="240" w:lineRule="auto"/>
    </w:pPr>
    <w:rPr>
      <w:rFonts w:ascii="Arial" w:eastAsia="ヒラギノ角ゴ Pro W3" w:hAnsi="Arial"/>
      <w:color w:val="000000"/>
      <w:sz w:val="24"/>
      <w:szCs w:val="24"/>
    </w:rPr>
  </w:style>
  <w:style w:type="character" w:customStyle="1" w:styleId="FootnoteTextChar">
    <w:name w:val="Footnote Text Char"/>
    <w:basedOn w:val="DefaultParagraphFont"/>
    <w:link w:val="FootnoteText"/>
    <w:uiPriority w:val="99"/>
    <w:rsid w:val="00BB38AF"/>
    <w:rPr>
      <w:rFonts w:ascii="Arial" w:eastAsia="ヒラギノ角ゴ Pro W3" w:hAnsi="Arial"/>
      <w:color w:val="000000"/>
      <w:sz w:val="24"/>
      <w:szCs w:val="24"/>
      <w:lang w:eastAsia="en-US"/>
    </w:rPr>
  </w:style>
  <w:style w:type="character" w:styleId="FootnoteReference">
    <w:name w:val="footnote reference"/>
    <w:uiPriority w:val="99"/>
    <w:rsid w:val="00BB38AF"/>
    <w:rPr>
      <w:vertAlign w:val="superscript"/>
    </w:rPr>
  </w:style>
  <w:style w:type="paragraph" w:customStyle="1" w:styleId="TableTextsmall">
    <w:name w:val="Table Text small"/>
    <w:basedOn w:val="TableText"/>
    <w:qFormat/>
    <w:rsid w:val="00BB38AF"/>
    <w:pPr>
      <w:overflowPunct/>
      <w:autoSpaceDE/>
      <w:autoSpaceDN/>
      <w:adjustRightInd/>
      <w:spacing w:before="60" w:after="60" w:line="280" w:lineRule="atLeast"/>
      <w:ind w:left="0" w:right="0"/>
      <w:jc w:val="left"/>
      <w:textAlignment w:val="auto"/>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247562">
      <w:bodyDiv w:val="1"/>
      <w:marLeft w:val="0"/>
      <w:marRight w:val="0"/>
      <w:marTop w:val="0"/>
      <w:marBottom w:val="0"/>
      <w:divBdr>
        <w:top w:val="none" w:sz="0" w:space="0" w:color="auto"/>
        <w:left w:val="none" w:sz="0" w:space="0" w:color="auto"/>
        <w:bottom w:val="none" w:sz="0" w:space="0" w:color="auto"/>
        <w:right w:val="none" w:sz="0" w:space="0" w:color="auto"/>
      </w:divBdr>
    </w:div>
    <w:div w:id="64959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Excel_97-2003_Worksheet1.xls"/><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61A31DE-DEB5-4016-914B-31F7838A1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Wordmall_CeHis_Office_2007_svensk_130523_Lennart.dotm</Template>
  <TotalTime>587</TotalTime>
  <Pages>21</Pages>
  <Words>3904</Words>
  <Characters>31631</Characters>
  <Application>Microsoft Office Word</Application>
  <DocSecurity>0</DocSecurity>
  <Lines>263</Lines>
  <Paragraphs>70</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Dokumentnamn</vt:lpstr>
      <vt:lpstr>Dokumentnamn</vt:lpstr>
    </vt:vector>
  </TitlesOfParts>
  <Company>Inera AB</Company>
  <LinksUpToDate>false</LinksUpToDate>
  <CharactersWithSpaces>35465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Dokumentnamn</dc:title>
  <dc:subject>Arkitektur</dc:subject>
  <dc:creator>Inera AR</dc:creator>
  <cp:keywords>AB,Arkitektur, Beslut</cp:keywords>
  <cp:lastModifiedBy>Robert Lundmark</cp:lastModifiedBy>
  <cp:revision>10</cp:revision>
  <dcterms:created xsi:type="dcterms:W3CDTF">2014-09-05T10:22:00Z</dcterms:created>
  <dcterms:modified xsi:type="dcterms:W3CDTF">2014-10-22T10:27:00Z</dcterms:modified>
  <cp:category>Mall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knummer">
    <vt:lpwstr>ARK_xxxx</vt:lpwstr>
  </property>
  <property fmtid="{D5CDD505-2E9C-101B-9397-08002B2CF9AE}" pid="3" name="svename">
    <vt:lpwstr>Infrastruktur Katalogtjänster Organisationsuppgifter</vt:lpwstr>
  </property>
  <property fmtid="{D5CDD505-2E9C-101B-9397-08002B2CF9AE}" pid="4" name="domain_3">
    <vt:lpwstr>organization</vt:lpwstr>
  </property>
  <property fmtid="{D5CDD505-2E9C-101B-9397-08002B2CF9AE}" pid="5" name="Domain_2">
    <vt:lpwstr>directory</vt:lpwstr>
  </property>
  <property fmtid="{D5CDD505-2E9C-101B-9397-08002B2CF9AE}" pid="6" name="Domain_1">
    <vt:lpwstr>infrastructure</vt:lpwstr>
  </property>
  <property fmtid="{D5CDD505-2E9C-101B-9397-08002B2CF9AE}" pid="7" name="datepublished">
    <vt:lpwstr>2014-05-05</vt:lpwstr>
  </property>
  <property fmtid="{D5CDD505-2E9C-101B-9397-08002B2CF9AE}" pid="8" name="rc">
    <vt:lpwstr>RC_03</vt:lpwstr>
  </property>
  <property fmtid="{D5CDD505-2E9C-101B-9397-08002B2CF9AE}" pid="9" name="version1">
    <vt:lpwstr>1</vt:lpwstr>
  </property>
  <property fmtid="{D5CDD505-2E9C-101B-9397-08002B2CF9AE}" pid="10" name="version2">
    <vt:lpwstr>0</vt:lpwstr>
  </property>
  <property fmtid="{D5CDD505-2E9C-101B-9397-08002B2CF9AE}" pid="11" name="version3">
    <vt:lpwstr>0</vt:lpwstr>
  </property>
</Properties>
</file>