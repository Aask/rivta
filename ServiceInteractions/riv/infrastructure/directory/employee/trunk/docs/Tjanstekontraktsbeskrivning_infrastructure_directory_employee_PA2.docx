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380FF1" w:rsidP="00537F9E">
      <w:pPr>
        <w:pStyle w:val="Friform"/>
        <w:jc w:val="center"/>
        <w:rPr>
          <w:rFonts w:ascii="Arial" w:hAnsi="Arial"/>
          <w:b/>
          <w:i/>
          <w:color w:val="auto"/>
          <w:sz w:val="56"/>
        </w:rPr>
      </w:pPr>
      <w:r w:rsidRPr="00DF7196">
        <w:rPr>
          <w:rFonts w:ascii="Arial" w:hAnsi="Arial"/>
          <w:b/>
          <w:i/>
          <w:color w:val="auto"/>
          <w:sz w:val="56"/>
        </w:rPr>
        <w:fldChar w:fldCharType="begin"/>
      </w:r>
      <w:r w:rsidR="00DB43ED" w:rsidRPr="00DF7196">
        <w:rPr>
          <w:rFonts w:ascii="Arial" w:hAnsi="Arial"/>
          <w:b/>
          <w:i/>
          <w:color w:val="auto"/>
          <w:sz w:val="56"/>
        </w:rPr>
        <w:instrText xml:space="preserve"> TITLE  infrastructure:directory:organisation  \* MERGEFORMAT </w:instrText>
      </w:r>
      <w:r w:rsidRPr="00DF7196">
        <w:rPr>
          <w:rFonts w:ascii="Arial" w:hAnsi="Arial"/>
          <w:b/>
          <w:i/>
          <w:color w:val="auto"/>
          <w:sz w:val="56"/>
        </w:rPr>
        <w:fldChar w:fldCharType="separate"/>
      </w:r>
      <w:proofErr w:type="gramStart"/>
      <w:r w:rsidR="007F1ECD">
        <w:rPr>
          <w:rFonts w:ascii="Arial" w:hAnsi="Arial"/>
          <w:b/>
          <w:i/>
          <w:color w:val="auto"/>
          <w:sz w:val="56"/>
        </w:rPr>
        <w:t>infrastructure:directory</w:t>
      </w:r>
      <w:proofErr w:type="gramEnd"/>
      <w:r w:rsidR="007F1ECD">
        <w:rPr>
          <w:rFonts w:ascii="Arial" w:hAnsi="Arial"/>
          <w:b/>
          <w:i/>
          <w:color w:val="auto"/>
          <w:sz w:val="56"/>
        </w:rPr>
        <w:t>:organisation</w:t>
      </w:r>
      <w:r w:rsidRPr="00DF7196">
        <w:rPr>
          <w:rFonts w:ascii="Arial" w:hAnsi="Arial"/>
          <w:b/>
          <w:i/>
          <w:color w:val="auto"/>
          <w:sz w:val="56"/>
        </w:rPr>
        <w:fldChar w:fldCharType="end"/>
      </w:r>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325052">
        <w:rPr>
          <w:rFonts w:ascii="Arial" w:hAnsi="Arial"/>
          <w:color w:val="auto"/>
          <w:sz w:val="36"/>
        </w:rPr>
        <w:t>PA</w:t>
      </w:r>
      <w:r w:rsidR="007F1ECD">
        <w:rPr>
          <w:rFonts w:ascii="Arial" w:hAnsi="Arial"/>
          <w:color w:val="auto"/>
          <w:sz w:val="36"/>
        </w:rPr>
        <w:t>2</w:t>
      </w:r>
    </w:p>
    <w:p w:rsidR="00C00243" w:rsidRPr="00DF7196" w:rsidRDefault="00C00243" w:rsidP="00537F9E">
      <w:pPr>
        <w:pStyle w:val="Friform"/>
        <w:jc w:val="center"/>
        <w:rPr>
          <w:rFonts w:ascii="Arial" w:hAnsi="Arial"/>
          <w:sz w:val="36"/>
        </w:rPr>
      </w:pPr>
    </w:p>
    <w:p w:rsidR="00F405F7" w:rsidRPr="00DF7196" w:rsidRDefault="007F1ECD" w:rsidP="00537F9E">
      <w:pPr>
        <w:pStyle w:val="Friform"/>
        <w:jc w:val="center"/>
        <w:rPr>
          <w:rFonts w:ascii="Arial" w:hAnsi="Arial"/>
          <w:color w:val="auto"/>
          <w:sz w:val="36"/>
        </w:rPr>
      </w:pPr>
      <w:r>
        <w:rPr>
          <w:rFonts w:ascii="Arial" w:hAnsi="Arial"/>
          <w:color w:val="auto"/>
          <w:sz w:val="36"/>
        </w:rPr>
        <w:t>2014</w:t>
      </w:r>
      <w:r w:rsidR="00502605" w:rsidRPr="00DF7196">
        <w:rPr>
          <w:rFonts w:ascii="Arial" w:hAnsi="Arial"/>
          <w:color w:val="auto"/>
          <w:sz w:val="36"/>
        </w:rPr>
        <w:t>-</w:t>
      </w:r>
      <w:r>
        <w:rPr>
          <w:rFonts w:ascii="Arial" w:hAnsi="Arial"/>
          <w:color w:val="auto"/>
          <w:sz w:val="36"/>
        </w:rPr>
        <w:t>01-23</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BF5281" w:rsidRPr="00DF7196" w:rsidTr="000E17F8">
        <w:tc>
          <w:tcPr>
            <w:tcW w:w="595" w:type="dxa"/>
          </w:tcPr>
          <w:p w:rsidR="00BF5281" w:rsidRPr="00DF7196" w:rsidRDefault="00BF5281" w:rsidP="005329FA">
            <w:pPr>
              <w:pStyle w:val="TableText"/>
            </w:pPr>
            <w:r w:rsidRPr="00E60071">
              <w:t>PA1</w:t>
            </w:r>
          </w:p>
        </w:tc>
        <w:tc>
          <w:tcPr>
            <w:tcW w:w="1276" w:type="dxa"/>
          </w:tcPr>
          <w:p w:rsidR="00BF5281" w:rsidRPr="00DF7196" w:rsidRDefault="00BF5281" w:rsidP="002808F6">
            <w:pPr>
              <w:pStyle w:val="TableText"/>
            </w:pPr>
            <w:r>
              <w:t>2013-10-30</w:t>
            </w:r>
          </w:p>
        </w:tc>
        <w:tc>
          <w:tcPr>
            <w:tcW w:w="4961" w:type="dxa"/>
          </w:tcPr>
          <w:p w:rsidR="00BF5281" w:rsidRPr="00DF7196" w:rsidRDefault="00BF5281" w:rsidP="005329FA">
            <w:pPr>
              <w:pStyle w:val="TableText"/>
            </w:pPr>
            <w:r w:rsidRPr="00E60071">
              <w:t>Första version</w:t>
            </w:r>
            <w:r>
              <w:t xml:space="preserve">, kopierad från tidigare arkitekturella beslut för </w:t>
            </w:r>
            <w:proofErr w:type="gramStart"/>
            <w:r>
              <w:t>infrastructure:directory</w:t>
            </w:r>
            <w:proofErr w:type="gramEnd"/>
            <w:r>
              <w:t>:organization innan uppdelningen i flera domäner</w:t>
            </w:r>
          </w:p>
        </w:tc>
        <w:tc>
          <w:tcPr>
            <w:tcW w:w="1560" w:type="dxa"/>
          </w:tcPr>
          <w:p w:rsidR="00BF5281" w:rsidRPr="00DF7196" w:rsidRDefault="00BF5281" w:rsidP="005329FA">
            <w:pPr>
              <w:pStyle w:val="TableText"/>
            </w:pPr>
            <w:r>
              <w:t>Henrika Littorin</w:t>
            </w:r>
          </w:p>
        </w:tc>
        <w:tc>
          <w:tcPr>
            <w:tcW w:w="1356" w:type="dxa"/>
          </w:tcPr>
          <w:p w:rsidR="00BF5281" w:rsidRPr="00DF7196" w:rsidRDefault="00BF5281" w:rsidP="005329FA">
            <w:pPr>
              <w:pStyle w:val="TableText"/>
            </w:pPr>
          </w:p>
        </w:tc>
      </w:tr>
      <w:tr w:rsidR="007F1ECD" w:rsidRPr="00DF7196" w:rsidTr="000E17F8">
        <w:tc>
          <w:tcPr>
            <w:tcW w:w="595" w:type="dxa"/>
          </w:tcPr>
          <w:p w:rsidR="007F1ECD" w:rsidRPr="00E60071" w:rsidRDefault="007F1ECD" w:rsidP="005329FA">
            <w:pPr>
              <w:pStyle w:val="TableText"/>
            </w:pPr>
            <w:r>
              <w:t>PA2</w:t>
            </w:r>
          </w:p>
        </w:tc>
        <w:tc>
          <w:tcPr>
            <w:tcW w:w="1276" w:type="dxa"/>
          </w:tcPr>
          <w:p w:rsidR="007F1ECD" w:rsidRDefault="007F1ECD" w:rsidP="002808F6">
            <w:pPr>
              <w:pStyle w:val="TableText"/>
            </w:pPr>
            <w:r>
              <w:t>2014-01-23</w:t>
            </w:r>
          </w:p>
        </w:tc>
        <w:tc>
          <w:tcPr>
            <w:tcW w:w="4961" w:type="dxa"/>
          </w:tcPr>
          <w:p w:rsidR="007F1ECD" w:rsidRPr="00E60071" w:rsidRDefault="007F1ECD" w:rsidP="005329FA">
            <w:pPr>
              <w:pStyle w:val="TableText"/>
            </w:pPr>
            <w:r>
              <w:t>Ändrat format för specialityCode och specialityName</w:t>
            </w:r>
          </w:p>
        </w:tc>
        <w:tc>
          <w:tcPr>
            <w:tcW w:w="1560" w:type="dxa"/>
          </w:tcPr>
          <w:p w:rsidR="007F1ECD" w:rsidRDefault="007F1ECD" w:rsidP="005329FA">
            <w:pPr>
              <w:pStyle w:val="TableText"/>
            </w:pPr>
            <w:r>
              <w:t>Robert Lundmark</w:t>
            </w:r>
          </w:p>
        </w:tc>
        <w:tc>
          <w:tcPr>
            <w:tcW w:w="1356" w:type="dxa"/>
          </w:tcPr>
          <w:p w:rsidR="007F1ECD" w:rsidRPr="00DF7196" w:rsidRDefault="007F1ECD" w:rsidP="005329FA">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2693"/>
        <w:gridCol w:w="2127"/>
        <w:gridCol w:w="4110"/>
      </w:tblGrid>
      <w:tr w:rsidR="00340B65" w:rsidRPr="00DF7196" w:rsidTr="006604B9">
        <w:tc>
          <w:tcPr>
            <w:tcW w:w="737" w:type="dxa"/>
            <w:shd w:val="clear" w:color="auto" w:fill="DDD9C3" w:themeFill="background2" w:themeFillShade="E6"/>
          </w:tcPr>
          <w:p w:rsidR="00340B65" w:rsidRPr="00DF7196" w:rsidRDefault="00340B65" w:rsidP="005329FA">
            <w:pPr>
              <w:pStyle w:val="TableText"/>
            </w:pPr>
            <w:r w:rsidRPr="00DF7196">
              <w:t>Namn</w:t>
            </w:r>
          </w:p>
        </w:tc>
        <w:tc>
          <w:tcPr>
            <w:tcW w:w="2693" w:type="dxa"/>
            <w:shd w:val="clear" w:color="auto" w:fill="DDD9C3" w:themeFill="background2" w:themeFillShade="E6"/>
          </w:tcPr>
          <w:p w:rsidR="00340B65" w:rsidRPr="00DF7196" w:rsidRDefault="00340B65" w:rsidP="005329FA">
            <w:pPr>
              <w:pStyle w:val="TableText"/>
            </w:pPr>
            <w:r w:rsidRPr="00DF7196">
              <w:t>Dokument</w:t>
            </w:r>
          </w:p>
        </w:tc>
        <w:tc>
          <w:tcPr>
            <w:tcW w:w="2127"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6604B9">
        <w:tc>
          <w:tcPr>
            <w:tcW w:w="737" w:type="dxa"/>
          </w:tcPr>
          <w:p w:rsidR="002753BD" w:rsidRPr="00DF7196" w:rsidRDefault="002753BD" w:rsidP="005329FA">
            <w:pPr>
              <w:pStyle w:val="TableText"/>
            </w:pPr>
            <w:bookmarkStart w:id="0" w:name="R1"/>
            <w:r w:rsidRPr="00DF7196">
              <w:t>R1</w:t>
            </w:r>
            <w:bookmarkEnd w:id="0"/>
          </w:p>
        </w:tc>
        <w:tc>
          <w:tcPr>
            <w:tcW w:w="2693" w:type="dxa"/>
          </w:tcPr>
          <w:p w:rsidR="002753BD" w:rsidRPr="00DF7196" w:rsidRDefault="002753BD" w:rsidP="005329FA">
            <w:pPr>
              <w:pStyle w:val="TableText"/>
            </w:pPr>
            <w:r w:rsidRPr="00DF7196">
              <w:t>RIV TA 2.1</w:t>
            </w:r>
          </w:p>
        </w:tc>
        <w:tc>
          <w:tcPr>
            <w:tcW w:w="2127" w:type="dxa"/>
          </w:tcPr>
          <w:p w:rsidR="002753BD" w:rsidRPr="00DF7196" w:rsidRDefault="00D11ED9" w:rsidP="005329FA">
            <w:pPr>
              <w:pStyle w:val="TableText"/>
            </w:pPr>
            <w:r w:rsidRPr="00DF7196">
              <w:t>Version 2011-01-20</w:t>
            </w:r>
          </w:p>
        </w:tc>
        <w:tc>
          <w:tcPr>
            <w:tcW w:w="4110" w:type="dxa"/>
          </w:tcPr>
          <w:p w:rsidR="002753BD" w:rsidRPr="00DF7196" w:rsidRDefault="00380FF1" w:rsidP="005329FA">
            <w:pPr>
              <w:pStyle w:val="TableText"/>
            </w:pPr>
            <w:hyperlink r:id="rId9" w:history="1">
              <w:r w:rsidR="002753BD" w:rsidRPr="00DF7196">
                <w:rPr>
                  <w:rStyle w:val="Hyperlink"/>
                </w:rPr>
                <w:t>http://www.cehis.se/arkitektur_och_regelverk/fordjupad_information/regelverk/</w:t>
              </w:r>
            </w:hyperlink>
            <w:r w:rsidR="002753BD" w:rsidRPr="00DF7196">
              <w:t xml:space="preserve"> </w:t>
            </w:r>
          </w:p>
        </w:tc>
      </w:tr>
      <w:tr w:rsidR="00E06E76" w:rsidRPr="00DF7196" w:rsidTr="006604B9">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2693" w:type="dxa"/>
          </w:tcPr>
          <w:p w:rsidR="00E06E76" w:rsidRPr="00DF7196" w:rsidRDefault="00E06E76" w:rsidP="00B4721F">
            <w:pPr>
              <w:pStyle w:val="TableText"/>
            </w:pPr>
            <w:proofErr w:type="spellStart"/>
            <w:r w:rsidRPr="00DF7196">
              <w:t>Arkitekturella</w:t>
            </w:r>
            <w:proofErr w:type="spellEnd"/>
            <w:r w:rsidRPr="00DF7196">
              <w:t xml:space="preserve"> beslut – </w:t>
            </w:r>
            <w:proofErr w:type="spellStart"/>
            <w:r w:rsidR="00B43C97" w:rsidRPr="00DF7196">
              <w:t>i</w:t>
            </w:r>
            <w:r w:rsidR="002753BD" w:rsidRPr="00DF7196">
              <w:t>nfrastructure_directory_</w:t>
            </w:r>
            <w:r w:rsidR="00B4721F">
              <w:t>employee</w:t>
            </w:r>
            <w:proofErr w:type="spellEnd"/>
          </w:p>
        </w:tc>
        <w:tc>
          <w:tcPr>
            <w:tcW w:w="2127" w:type="dxa"/>
          </w:tcPr>
          <w:p w:rsidR="00E06E76" w:rsidRPr="00DF7196" w:rsidRDefault="00186D36" w:rsidP="00186D36">
            <w:pPr>
              <w:pStyle w:val="TableText"/>
            </w:pPr>
            <w:r>
              <w:t>Version 1.0, 2013-</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6604B9">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380FF1" w:rsidP="00186D36">
            <w:pPr>
              <w:pStyle w:val="TableText"/>
            </w:pPr>
            <w:hyperlink r:id="rId10" w:history="1">
              <w:r w:rsidR="00186D36" w:rsidRPr="00DF7196">
                <w:rPr>
                  <w:rStyle w:val="Hyperlink"/>
                </w:rPr>
                <w:t>http://www.cehis.se/images/uploads/dokumentarkiv/Rad_Utlamnande_av_uppgifter_fran_HSA_utredning_130426.pdf</w:t>
              </w:r>
            </w:hyperlink>
          </w:p>
        </w:tc>
      </w:tr>
      <w:tr w:rsidR="006604B9" w:rsidRPr="00DF7196" w:rsidTr="006604B9">
        <w:tc>
          <w:tcPr>
            <w:tcW w:w="737" w:type="dxa"/>
          </w:tcPr>
          <w:p w:rsidR="006604B9" w:rsidRPr="00DF7196" w:rsidRDefault="00D11ED9" w:rsidP="005329FA">
            <w:pPr>
              <w:pStyle w:val="TableText"/>
            </w:pPr>
            <w:bookmarkStart w:id="3" w:name="R4"/>
            <w:r w:rsidRPr="00DF7196">
              <w:t>R4</w:t>
            </w:r>
            <w:bookmarkEnd w:id="3"/>
          </w:p>
        </w:tc>
        <w:tc>
          <w:tcPr>
            <w:tcW w:w="2693" w:type="dxa"/>
          </w:tcPr>
          <w:p w:rsidR="006604B9" w:rsidRPr="00DF7196" w:rsidRDefault="00186D36" w:rsidP="005329FA">
            <w:pPr>
              <w:pStyle w:val="TableText"/>
            </w:pPr>
            <w:r w:rsidRPr="00DF7196">
              <w:t>Tillitsramverk: HSA-policy</w:t>
            </w:r>
          </w:p>
        </w:tc>
        <w:tc>
          <w:tcPr>
            <w:tcW w:w="2127" w:type="dxa"/>
          </w:tcPr>
          <w:p w:rsidR="006604B9" w:rsidRPr="00DF7196" w:rsidRDefault="00186D36" w:rsidP="005329FA">
            <w:pPr>
              <w:pStyle w:val="TableText"/>
            </w:pPr>
            <w:r w:rsidRPr="00DF7196">
              <w:t>Version 3.6, 2013-02-05</w:t>
            </w:r>
          </w:p>
        </w:tc>
        <w:tc>
          <w:tcPr>
            <w:tcW w:w="4110" w:type="dxa"/>
          </w:tcPr>
          <w:p w:rsidR="006604B9" w:rsidRPr="00DF7196" w:rsidRDefault="00380FF1" w:rsidP="005329FA">
            <w:pPr>
              <w:pStyle w:val="TableText"/>
            </w:pPr>
            <w:hyperlink r:id="rId11" w:history="1">
              <w:r w:rsidR="00186D36" w:rsidRPr="00DF7196">
                <w:rPr>
                  <w:rStyle w:val="Hyperlink"/>
                </w:rPr>
                <w:t>www.inera.se/hsa</w:t>
              </w:r>
            </w:hyperlink>
            <w:r w:rsidR="00186D36" w:rsidRPr="00DF7196">
              <w:rPr>
                <w:rStyle w:val="Hyperlink"/>
              </w:rPr>
              <w:t>,</w:t>
            </w:r>
            <w:r w:rsidR="00186D36" w:rsidRPr="00DF7196">
              <w:t xml:space="preserve"> under Dokument</w:t>
            </w:r>
          </w:p>
        </w:tc>
      </w:tr>
      <w:tr w:rsidR="0036154F" w:rsidRPr="00DF7196" w:rsidTr="006604B9">
        <w:tc>
          <w:tcPr>
            <w:tcW w:w="737" w:type="dxa"/>
          </w:tcPr>
          <w:p w:rsidR="0036154F" w:rsidRPr="00DF7196" w:rsidRDefault="0036154F" w:rsidP="005329FA">
            <w:pPr>
              <w:pStyle w:val="TableText"/>
            </w:pPr>
            <w:bookmarkStart w:id="4" w:name="R5"/>
            <w:r w:rsidRPr="00DF7196">
              <w:t>R</w:t>
            </w:r>
            <w:r w:rsidR="00186D36">
              <w:t>5</w:t>
            </w:r>
            <w:bookmarkEnd w:id="4"/>
          </w:p>
        </w:tc>
        <w:tc>
          <w:tcPr>
            <w:tcW w:w="2693" w:type="dxa"/>
          </w:tcPr>
          <w:p w:rsidR="0036154F" w:rsidRPr="00DF7196" w:rsidRDefault="0036154F" w:rsidP="005329FA">
            <w:pPr>
              <w:pStyle w:val="TableText"/>
            </w:pPr>
            <w:r w:rsidRPr="00DF7196">
              <w:t>RIV Informationsspecifikation HSA Struktur och innehåll</w:t>
            </w:r>
          </w:p>
        </w:tc>
        <w:tc>
          <w:tcPr>
            <w:tcW w:w="2127" w:type="dxa"/>
          </w:tcPr>
          <w:p w:rsidR="0036154F" w:rsidRPr="00DF7196" w:rsidRDefault="0036154F" w:rsidP="00DB1198">
            <w:pPr>
              <w:pStyle w:val="TableText"/>
            </w:pPr>
            <w:r w:rsidRPr="00DF7196">
              <w:t>Version 4.1, 2013-04-15</w:t>
            </w:r>
          </w:p>
        </w:tc>
        <w:tc>
          <w:tcPr>
            <w:tcW w:w="4110" w:type="dxa"/>
          </w:tcPr>
          <w:p w:rsidR="0036154F" w:rsidRPr="00DF7196" w:rsidRDefault="00380FF1" w:rsidP="005329FA">
            <w:pPr>
              <w:pStyle w:val="TableText"/>
            </w:pPr>
            <w:hyperlink r:id="rId12" w:history="1">
              <w:r w:rsidR="0036154F" w:rsidRPr="00DF7196">
                <w:rPr>
                  <w:rStyle w:val="Hyperlink"/>
                </w:rPr>
                <w:t>www.inera.se/hsa</w:t>
              </w:r>
            </w:hyperlink>
            <w:r w:rsidR="0036154F" w:rsidRPr="00DF7196">
              <w:rPr>
                <w:rStyle w:val="Hyperlink"/>
              </w:rPr>
              <w:t>,</w:t>
            </w:r>
            <w:r w:rsidR="0036154F" w:rsidRPr="00DF7196">
              <w:t xml:space="preserve"> under Dokument och Styrande dokument</w:t>
            </w:r>
          </w:p>
        </w:tc>
      </w:tr>
      <w:tr w:rsidR="000E17F8" w:rsidRPr="00DF7196" w:rsidTr="006604B9">
        <w:tc>
          <w:tcPr>
            <w:tcW w:w="737" w:type="dxa"/>
          </w:tcPr>
          <w:p w:rsidR="000E17F8" w:rsidRPr="00DF7196" w:rsidRDefault="000E17F8" w:rsidP="005329FA">
            <w:pPr>
              <w:pStyle w:val="TableText"/>
            </w:pPr>
            <w:bookmarkStart w:id="5" w:name="R6"/>
            <w:r w:rsidRPr="00DF7196">
              <w:t>R</w:t>
            </w:r>
            <w:r>
              <w:t>6</w:t>
            </w:r>
            <w:bookmarkEnd w:id="5"/>
          </w:p>
        </w:tc>
        <w:tc>
          <w:tcPr>
            <w:tcW w:w="2693" w:type="dxa"/>
          </w:tcPr>
          <w:p w:rsidR="000E17F8" w:rsidRPr="00DF7196" w:rsidRDefault="000E17F8" w:rsidP="005329FA">
            <w:pPr>
              <w:pStyle w:val="TableText"/>
            </w:pPr>
            <w:r w:rsidRPr="00DF7196">
              <w:t>Behörighetsmodell för hälso- och sjukvården</w:t>
            </w:r>
          </w:p>
        </w:tc>
        <w:tc>
          <w:tcPr>
            <w:tcW w:w="2127" w:type="dxa"/>
          </w:tcPr>
          <w:p w:rsidR="000E17F8" w:rsidRPr="00DF7196" w:rsidRDefault="000E17F8" w:rsidP="005329FA">
            <w:pPr>
              <w:pStyle w:val="TableText"/>
            </w:pPr>
            <w:r w:rsidRPr="00DF7196">
              <w:t>Version 1.0, 2011-12-09</w:t>
            </w:r>
          </w:p>
        </w:tc>
        <w:tc>
          <w:tcPr>
            <w:tcW w:w="4110" w:type="dxa"/>
          </w:tcPr>
          <w:p w:rsidR="000E17F8" w:rsidRPr="00DF7196" w:rsidRDefault="00380FF1" w:rsidP="005329FA">
            <w:pPr>
              <w:pStyle w:val="TableText"/>
            </w:pPr>
            <w:hyperlink r:id="rId13" w:history="1">
              <w:r w:rsidR="000E17F8" w:rsidRPr="00DF7196">
                <w:rPr>
                  <w:rStyle w:val="Hyperlink"/>
                </w:rPr>
                <w:t>www.inera.se/hsa</w:t>
              </w:r>
            </w:hyperlink>
            <w:r w:rsidR="000E17F8" w:rsidRPr="00DF7196">
              <w:rPr>
                <w:rStyle w:val="Hyperli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7F1ECD" w:rsidRDefault="00380FF1">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380FF1">
        <w:rPr>
          <w:noProof w:val="0"/>
        </w:rPr>
        <w:fldChar w:fldCharType="begin"/>
      </w:r>
      <w:r w:rsidR="00725117" w:rsidRPr="00DF7196">
        <w:rPr>
          <w:noProof w:val="0"/>
        </w:rPr>
        <w:instrText xml:space="preserve"> TOC \o "1-2" </w:instrText>
      </w:r>
      <w:r w:rsidRPr="00380FF1">
        <w:rPr>
          <w:noProof w:val="0"/>
        </w:rPr>
        <w:fldChar w:fldCharType="separate"/>
      </w:r>
      <w:bookmarkStart w:id="6" w:name="_GoBack"/>
      <w:bookmarkEnd w:id="6"/>
      <w:r w:rsidR="007F1ECD">
        <w:t>1</w:t>
      </w:r>
      <w:r w:rsidR="007F1ECD">
        <w:rPr>
          <w:rFonts w:asciiTheme="minorHAnsi" w:eastAsiaTheme="minorEastAsia" w:hAnsiTheme="minorHAnsi" w:cstheme="minorBidi"/>
          <w:b w:val="0"/>
          <w:color w:val="auto"/>
          <w:sz w:val="22"/>
          <w:szCs w:val="22"/>
          <w:lang w:eastAsia="sv-SE"/>
        </w:rPr>
        <w:tab/>
      </w:r>
      <w:r w:rsidR="007F1ECD">
        <w:t>Inledning</w:t>
      </w:r>
      <w:r w:rsidR="007F1ECD">
        <w:tab/>
      </w:r>
      <w:r w:rsidR="007F1ECD">
        <w:fldChar w:fldCharType="begin"/>
      </w:r>
      <w:r w:rsidR="007F1ECD">
        <w:instrText xml:space="preserve"> PAGEREF _Toc378236480 \h </w:instrText>
      </w:r>
      <w:r w:rsidR="007F1ECD">
        <w:fldChar w:fldCharType="separate"/>
      </w:r>
      <w:r w:rsidR="007F1ECD">
        <w:t>4</w:t>
      </w:r>
      <w:r w:rsidR="007F1ECD">
        <w:fldChar w:fldCharType="end"/>
      </w:r>
    </w:p>
    <w:p w:rsidR="007F1ECD" w:rsidRDefault="007F1ECD">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_Toc378236481 \h </w:instrText>
      </w:r>
      <w:r>
        <w:fldChar w:fldCharType="separate"/>
      </w:r>
      <w:r>
        <w:t>5</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2.1</w:t>
      </w:r>
      <w:r>
        <w:rPr>
          <w:rFonts w:asciiTheme="minorHAnsi" w:eastAsiaTheme="minorEastAsia" w:hAnsiTheme="minorHAnsi" w:cstheme="minorBidi"/>
          <w:b w:val="0"/>
          <w:color w:val="auto"/>
          <w:lang w:eastAsia="sv-SE"/>
        </w:rPr>
        <w:tab/>
      </w:r>
      <w:r w:rsidRPr="000C2EA4">
        <w:rPr>
          <w:color w:val="auto"/>
        </w:rPr>
        <w:t xml:space="preserve">Version </w:t>
      </w:r>
      <w:r w:rsidRPr="000C2EA4">
        <w:rPr>
          <w:color w:val="9BBB59" w:themeColor="accent3"/>
        </w:rPr>
        <w:t>PA2</w:t>
      </w:r>
      <w:r>
        <w:tab/>
      </w:r>
      <w:r>
        <w:fldChar w:fldCharType="begin"/>
      </w:r>
      <w:r>
        <w:instrText xml:space="preserve"> PAGEREF _Toc378236482 \h </w:instrText>
      </w:r>
      <w:r>
        <w:fldChar w:fldCharType="separate"/>
      </w:r>
      <w:r>
        <w:t>5</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2.2</w:t>
      </w:r>
      <w:r>
        <w:rPr>
          <w:rFonts w:asciiTheme="minorHAnsi" w:eastAsiaTheme="minorEastAsia" w:hAnsiTheme="minorHAnsi" w:cstheme="minorBidi"/>
          <w:b w:val="0"/>
          <w:color w:val="auto"/>
          <w:lang w:eastAsia="sv-SE"/>
        </w:rPr>
        <w:tab/>
      </w:r>
      <w:r w:rsidRPr="000C2EA4">
        <w:rPr>
          <w:color w:val="auto"/>
        </w:rPr>
        <w:t>Version tidigare</w:t>
      </w:r>
      <w:r>
        <w:tab/>
      </w:r>
      <w:r>
        <w:fldChar w:fldCharType="begin"/>
      </w:r>
      <w:r>
        <w:instrText xml:space="preserve"> PAGEREF _Toc378236483 \h </w:instrText>
      </w:r>
      <w:r>
        <w:fldChar w:fldCharType="separate"/>
      </w:r>
      <w:r>
        <w:t>5</w:t>
      </w:r>
      <w:r>
        <w:fldChar w:fldCharType="end"/>
      </w:r>
    </w:p>
    <w:p w:rsidR="007F1ECD" w:rsidRDefault="007F1ECD">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_Toc378236484 \h </w:instrText>
      </w:r>
      <w:r>
        <w:fldChar w:fldCharType="separate"/>
      </w:r>
      <w:r>
        <w:t>6</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3.1</w:t>
      </w:r>
      <w:r>
        <w:rPr>
          <w:rFonts w:asciiTheme="minorHAnsi" w:eastAsiaTheme="minorEastAsia" w:hAnsiTheme="minorHAnsi" w:cstheme="minorBidi"/>
          <w:b w:val="0"/>
          <w:color w:val="auto"/>
          <w:lang w:eastAsia="sv-SE"/>
        </w:rPr>
        <w:tab/>
      </w:r>
      <w:r w:rsidRPr="000C2EA4">
        <w:rPr>
          <w:color w:val="auto"/>
        </w:rPr>
        <w:t>Flöde – Hämta specificerad informationsmängd</w:t>
      </w:r>
      <w:r>
        <w:tab/>
      </w:r>
      <w:r>
        <w:fldChar w:fldCharType="begin"/>
      </w:r>
      <w:r>
        <w:instrText xml:space="preserve"> PAGEREF _Toc378236485 \h </w:instrText>
      </w:r>
      <w:r>
        <w:fldChar w:fldCharType="separate"/>
      </w:r>
      <w:r>
        <w:t>6</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3.2</w:t>
      </w:r>
      <w:r>
        <w:rPr>
          <w:rFonts w:asciiTheme="minorHAnsi" w:eastAsiaTheme="minorEastAsia" w:hAnsiTheme="minorHAnsi" w:cstheme="minorBidi"/>
          <w:b w:val="0"/>
          <w:color w:val="auto"/>
          <w:lang w:eastAsia="sv-SE"/>
        </w:rPr>
        <w:tab/>
      </w:r>
      <w:r w:rsidRPr="000C2EA4">
        <w:rPr>
          <w:color w:val="auto"/>
        </w:rPr>
        <w:t>Adressering</w:t>
      </w:r>
      <w:r>
        <w:tab/>
      </w:r>
      <w:r>
        <w:fldChar w:fldCharType="begin"/>
      </w:r>
      <w:r>
        <w:instrText xml:space="preserve"> PAGEREF _Toc378236486 \h </w:instrText>
      </w:r>
      <w:r>
        <w:fldChar w:fldCharType="separate"/>
      </w:r>
      <w:r>
        <w:t>8</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3.3</w:t>
      </w:r>
      <w:r>
        <w:rPr>
          <w:rFonts w:asciiTheme="minorHAnsi" w:eastAsiaTheme="minorEastAsia" w:hAnsiTheme="minorHAnsi" w:cstheme="minorBidi"/>
          <w:b w:val="0"/>
          <w:color w:val="auto"/>
          <w:lang w:eastAsia="sv-SE"/>
        </w:rPr>
        <w:tab/>
      </w:r>
      <w:r w:rsidRPr="000C2EA4">
        <w:rPr>
          <w:color w:val="auto"/>
        </w:rPr>
        <w:t>Aggregering och engagemangsindex</w:t>
      </w:r>
      <w:r>
        <w:tab/>
      </w:r>
      <w:r>
        <w:fldChar w:fldCharType="begin"/>
      </w:r>
      <w:r>
        <w:instrText xml:space="preserve"> PAGEREF _Toc378236487 \h </w:instrText>
      </w:r>
      <w:r>
        <w:fldChar w:fldCharType="separate"/>
      </w:r>
      <w:r>
        <w:t>8</w:t>
      </w:r>
      <w:r>
        <w:fldChar w:fldCharType="end"/>
      </w:r>
    </w:p>
    <w:p w:rsidR="007F1ECD" w:rsidRDefault="007F1ECD">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_Toc378236488 \h </w:instrText>
      </w:r>
      <w:r>
        <w:fldChar w:fldCharType="separate"/>
      </w:r>
      <w:r>
        <w:t>10</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4.1</w:t>
      </w:r>
      <w:r>
        <w:rPr>
          <w:rFonts w:asciiTheme="minorHAnsi" w:eastAsiaTheme="minorEastAsia" w:hAnsiTheme="minorHAnsi" w:cstheme="minorBidi"/>
          <w:b w:val="0"/>
          <w:color w:val="auto"/>
          <w:lang w:eastAsia="sv-SE"/>
        </w:rPr>
        <w:tab/>
      </w:r>
      <w:r w:rsidRPr="000C2EA4">
        <w:rPr>
          <w:color w:val="auto"/>
        </w:rPr>
        <w:t>Informationssäkerhet och juridik</w:t>
      </w:r>
      <w:r>
        <w:tab/>
      </w:r>
      <w:r>
        <w:fldChar w:fldCharType="begin"/>
      </w:r>
      <w:r>
        <w:instrText xml:space="preserve"> PAGEREF _Toc378236489 \h </w:instrText>
      </w:r>
      <w:r>
        <w:fldChar w:fldCharType="separate"/>
      </w:r>
      <w:r>
        <w:t>10</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4.2</w:t>
      </w:r>
      <w:r>
        <w:rPr>
          <w:rFonts w:asciiTheme="minorHAnsi" w:eastAsiaTheme="minorEastAsia" w:hAnsiTheme="minorHAnsi" w:cstheme="minorBidi"/>
          <w:b w:val="0"/>
          <w:color w:val="auto"/>
          <w:lang w:eastAsia="sv-SE"/>
        </w:rPr>
        <w:tab/>
      </w:r>
      <w:r w:rsidRPr="000C2EA4">
        <w:rPr>
          <w:color w:val="auto"/>
        </w:rPr>
        <w:t>Felhantering</w:t>
      </w:r>
      <w:r>
        <w:tab/>
      </w:r>
      <w:r>
        <w:fldChar w:fldCharType="begin"/>
      </w:r>
      <w:r>
        <w:instrText xml:space="preserve"> PAGEREF _Toc378236490 \h </w:instrText>
      </w:r>
      <w:r>
        <w:fldChar w:fldCharType="separate"/>
      </w:r>
      <w:r>
        <w:t>10</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4.3</w:t>
      </w:r>
      <w:r>
        <w:rPr>
          <w:rFonts w:asciiTheme="minorHAnsi" w:eastAsiaTheme="minorEastAsia" w:hAnsiTheme="minorHAnsi" w:cstheme="minorBidi"/>
          <w:b w:val="0"/>
          <w:color w:val="auto"/>
          <w:lang w:eastAsia="sv-SE"/>
        </w:rPr>
        <w:tab/>
      </w:r>
      <w:r w:rsidRPr="000C2EA4">
        <w:rPr>
          <w:color w:val="auto"/>
        </w:rPr>
        <w:t>Krav på en tjänstekonsument</w:t>
      </w:r>
      <w:r>
        <w:tab/>
      </w:r>
      <w:r>
        <w:fldChar w:fldCharType="begin"/>
      </w:r>
      <w:r>
        <w:instrText xml:space="preserve"> PAGEREF _Toc378236491 \h </w:instrText>
      </w:r>
      <w:r>
        <w:fldChar w:fldCharType="separate"/>
      </w:r>
      <w:r>
        <w:t>11</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4.4</w:t>
      </w:r>
      <w:r>
        <w:rPr>
          <w:rFonts w:asciiTheme="minorHAnsi" w:eastAsiaTheme="minorEastAsia" w:hAnsiTheme="minorHAnsi" w:cstheme="minorBidi"/>
          <w:b w:val="0"/>
          <w:color w:val="auto"/>
          <w:lang w:eastAsia="sv-SE"/>
        </w:rPr>
        <w:tab/>
      </w:r>
      <w:r w:rsidRPr="000C2EA4">
        <w:rPr>
          <w:color w:val="auto"/>
        </w:rPr>
        <w:t>Krav på en tjänsteproducent</w:t>
      </w:r>
      <w:r>
        <w:tab/>
      </w:r>
      <w:r>
        <w:fldChar w:fldCharType="begin"/>
      </w:r>
      <w:r>
        <w:instrText xml:space="preserve"> PAGEREF _Toc378236492 \h </w:instrText>
      </w:r>
      <w:r>
        <w:fldChar w:fldCharType="separate"/>
      </w:r>
      <w:r>
        <w:t>12</w:t>
      </w:r>
      <w:r>
        <w:fldChar w:fldCharType="end"/>
      </w:r>
    </w:p>
    <w:p w:rsidR="007F1ECD" w:rsidRDefault="007F1ECD">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_Toc378236493 \h </w:instrText>
      </w:r>
      <w:r>
        <w:fldChar w:fldCharType="separate"/>
      </w:r>
      <w:r>
        <w:t>14</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5.1</w:t>
      </w:r>
      <w:r>
        <w:rPr>
          <w:rFonts w:asciiTheme="minorHAnsi" w:eastAsiaTheme="minorEastAsia" w:hAnsiTheme="minorHAnsi" w:cstheme="minorBidi"/>
          <w:b w:val="0"/>
          <w:color w:val="auto"/>
          <w:lang w:eastAsia="sv-SE"/>
        </w:rPr>
        <w:tab/>
      </w:r>
      <w:r w:rsidRPr="000C2EA4">
        <w:rPr>
          <w:color w:val="auto"/>
        </w:rPr>
        <w:t>V-MIM</w:t>
      </w:r>
      <w:r>
        <w:tab/>
      </w:r>
      <w:r>
        <w:fldChar w:fldCharType="begin"/>
      </w:r>
      <w:r>
        <w:instrText xml:space="preserve"> PAGEREF _Toc378236494 \h </w:instrText>
      </w:r>
      <w:r>
        <w:fldChar w:fldCharType="separate"/>
      </w:r>
      <w:r>
        <w:t>14</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5.2</w:t>
      </w:r>
      <w:r>
        <w:rPr>
          <w:rFonts w:asciiTheme="minorHAnsi" w:eastAsiaTheme="minorEastAsia" w:hAnsiTheme="minorHAnsi" w:cstheme="minorBidi"/>
          <w:b w:val="0"/>
          <w:color w:val="auto"/>
          <w:lang w:eastAsia="sv-SE"/>
        </w:rPr>
        <w:tab/>
      </w:r>
      <w:r w:rsidRPr="000C2EA4">
        <w:rPr>
          <w:color w:val="auto"/>
        </w:rPr>
        <w:t>Formatregler</w:t>
      </w:r>
      <w:r>
        <w:tab/>
      </w:r>
      <w:r>
        <w:fldChar w:fldCharType="begin"/>
      </w:r>
      <w:r>
        <w:instrText xml:space="preserve"> PAGEREF _Toc378236495 \h </w:instrText>
      </w:r>
      <w:r>
        <w:fldChar w:fldCharType="separate"/>
      </w:r>
      <w:r>
        <w:t>14</w:t>
      </w:r>
      <w:r>
        <w:fldChar w:fldCharType="end"/>
      </w:r>
    </w:p>
    <w:p w:rsidR="007F1ECD" w:rsidRDefault="007F1ECD">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0C2EA4">
        <w:rPr>
          <w:color w:val="auto"/>
        </w:rPr>
        <w:t>6</w:t>
      </w:r>
      <w:r>
        <w:rPr>
          <w:rFonts w:asciiTheme="minorHAnsi" w:eastAsiaTheme="minorEastAsia" w:hAnsiTheme="minorHAnsi" w:cstheme="minorBidi"/>
          <w:b w:val="0"/>
          <w:color w:val="auto"/>
          <w:sz w:val="22"/>
          <w:szCs w:val="22"/>
          <w:lang w:eastAsia="sv-SE"/>
        </w:rPr>
        <w:tab/>
      </w:r>
      <w:r w:rsidRPr="000C2EA4">
        <w:rPr>
          <w:color w:val="auto"/>
        </w:rPr>
        <w:t>Tjänstekontrakt</w:t>
      </w:r>
      <w:r>
        <w:tab/>
      </w:r>
      <w:r>
        <w:fldChar w:fldCharType="begin"/>
      </w:r>
      <w:r>
        <w:instrText xml:space="preserve"> PAGEREF _Toc378236496 \h </w:instrText>
      </w:r>
      <w:r>
        <w:fldChar w:fldCharType="separate"/>
      </w:r>
      <w:r>
        <w:t>15</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6.1</w:t>
      </w:r>
      <w:r>
        <w:rPr>
          <w:rFonts w:asciiTheme="minorHAnsi" w:eastAsiaTheme="minorEastAsia" w:hAnsiTheme="minorHAnsi" w:cstheme="minorBidi"/>
          <w:b w:val="0"/>
          <w:color w:val="auto"/>
          <w:lang w:eastAsia="sv-SE"/>
        </w:rPr>
        <w:tab/>
      </w:r>
      <w:r w:rsidRPr="000C2EA4">
        <w:rPr>
          <w:color w:val="auto"/>
        </w:rPr>
        <w:t>GetPersonIncludingProtectedPerson</w:t>
      </w:r>
      <w:r>
        <w:tab/>
      </w:r>
      <w:r>
        <w:fldChar w:fldCharType="begin"/>
      </w:r>
      <w:r>
        <w:instrText xml:space="preserve"> PAGEREF _Toc378236497 \h </w:instrText>
      </w:r>
      <w:r>
        <w:fldChar w:fldCharType="separate"/>
      </w:r>
      <w:r>
        <w:t>15</w:t>
      </w:r>
      <w:r>
        <w:fldChar w:fldCharType="end"/>
      </w:r>
    </w:p>
    <w:p w:rsidR="007F1ECD" w:rsidRDefault="007F1ECD">
      <w:pPr>
        <w:pStyle w:val="TOC2"/>
        <w:tabs>
          <w:tab w:val="left" w:pos="800"/>
          <w:tab w:val="right" w:leader="dot" w:pos="9912"/>
        </w:tabs>
        <w:rPr>
          <w:rFonts w:asciiTheme="minorHAnsi" w:eastAsiaTheme="minorEastAsia" w:hAnsiTheme="minorHAnsi" w:cstheme="minorBidi"/>
          <w:b w:val="0"/>
          <w:color w:val="auto"/>
          <w:lang w:eastAsia="sv-SE"/>
        </w:rPr>
      </w:pPr>
      <w:r w:rsidRPr="000C2EA4">
        <w:rPr>
          <w:color w:val="auto"/>
        </w:rPr>
        <w:t>6.2</w:t>
      </w:r>
      <w:r>
        <w:rPr>
          <w:rFonts w:asciiTheme="minorHAnsi" w:eastAsiaTheme="minorEastAsia" w:hAnsiTheme="minorHAnsi" w:cstheme="minorBidi"/>
          <w:b w:val="0"/>
          <w:color w:val="auto"/>
          <w:lang w:eastAsia="sv-SE"/>
        </w:rPr>
        <w:tab/>
      </w:r>
      <w:r w:rsidRPr="000C2EA4">
        <w:rPr>
          <w:color w:val="auto"/>
        </w:rPr>
        <w:t>GetPerson</w:t>
      </w:r>
      <w:r>
        <w:tab/>
      </w:r>
      <w:r>
        <w:fldChar w:fldCharType="begin"/>
      </w:r>
      <w:r>
        <w:instrText xml:space="preserve"> PAGEREF _Toc378236498 \h </w:instrText>
      </w:r>
      <w:r>
        <w:fldChar w:fldCharType="separate"/>
      </w:r>
      <w:r>
        <w:t>19</w:t>
      </w:r>
      <w:r>
        <w:fldChar w:fldCharType="end"/>
      </w:r>
    </w:p>
    <w:p w:rsidR="00725117" w:rsidRPr="00DF7196" w:rsidRDefault="00380FF1"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7" w:name="_Toc163963305"/>
      <w:bookmarkStart w:id="8" w:name="_Toc199311100"/>
      <w:bookmarkStart w:id="9" w:name="_Toc199552311"/>
      <w:bookmarkStart w:id="10" w:name="_Toc199552341"/>
      <w:bookmarkStart w:id="11" w:name="_Toc199552434"/>
      <w:bookmarkStart w:id="12" w:name="_Toc224960917"/>
      <w:bookmarkStart w:id="13" w:name="_Ref360177432"/>
      <w:bookmarkStart w:id="14" w:name="_Toc358185718"/>
      <w:bookmarkStart w:id="15" w:name="_Toc378236480"/>
      <w:r w:rsidRPr="00DF7196">
        <w:lastRenderedPageBreak/>
        <w:t>Inledning</w:t>
      </w:r>
      <w:bookmarkEnd w:id="7"/>
      <w:bookmarkEnd w:id="8"/>
      <w:bookmarkEnd w:id="9"/>
      <w:bookmarkEnd w:id="10"/>
      <w:bookmarkEnd w:id="11"/>
      <w:bookmarkEnd w:id="12"/>
      <w:bookmarkEnd w:id="13"/>
      <w:bookmarkEnd w:id="14"/>
      <w:bookmarkEnd w:id="15"/>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w:t>
      </w:r>
      <w:proofErr w:type="gramStart"/>
      <w:r w:rsidR="001E3F5B" w:rsidRPr="00DF7196">
        <w:rPr>
          <w:color w:val="auto"/>
        </w:rPr>
        <w:t>infrastructure:directory</w:t>
      </w:r>
      <w:proofErr w:type="gramEnd"/>
      <w:r w:rsidR="001E3F5B" w:rsidRPr="00DF7196">
        <w:rPr>
          <w:color w:val="auto"/>
        </w:rPr>
        <w:t>:</w:t>
      </w:r>
      <w:r w:rsidR="00B4721F">
        <w:t>employee.</w:t>
      </w:r>
      <w:r w:rsidRPr="00DF7196">
        <w:rPr>
          <w:color w:val="auto"/>
        </w:rPr>
        <w:t xml:space="preserve"> </w:t>
      </w:r>
      <w:r w:rsidRPr="00DF7196">
        <w:t>Den svenska benämningen är ”</w:t>
      </w:r>
      <w:r w:rsidR="00797388" w:rsidRPr="00DF7196">
        <w:t>Infrastruk</w:t>
      </w:r>
      <w:r w:rsidR="00631949">
        <w:t xml:space="preserve">tur Katalogtjänster </w:t>
      </w:r>
      <w:r w:rsidR="00B4721F">
        <w:t>Medarbetare</w:t>
      </w:r>
      <w:r w:rsidRPr="00DF7196">
        <w:t xml:space="preserve">”. </w:t>
      </w:r>
      <w:r w:rsidR="00954E69" w:rsidRPr="00DF7196">
        <w:t>Tjänstekontrakt</w:t>
      </w:r>
      <w:r w:rsidR="002808F6" w:rsidRPr="00DF7196">
        <w:t>en är baserade på RIV TA 2.1 [</w:t>
      </w:r>
      <w:r w:rsidR="00380FF1" w:rsidRPr="00DF7196">
        <w:fldChar w:fldCharType="begin"/>
      </w:r>
      <w:r w:rsidR="002808F6" w:rsidRPr="00DF7196">
        <w:instrText xml:space="preserve"> REF R1 \h </w:instrText>
      </w:r>
      <w:r w:rsidR="00380FF1" w:rsidRPr="00DF7196">
        <w:fldChar w:fldCharType="separate"/>
      </w:r>
      <w:r w:rsidR="007F1ECD" w:rsidRPr="00DF7196">
        <w:t>R1</w:t>
      </w:r>
      <w:r w:rsidR="00380FF1" w:rsidRPr="00DF7196">
        <w:fldChar w:fldCharType="end"/>
      </w:r>
      <w:r w:rsidR="00954E69" w:rsidRPr="00DF7196">
        <w:t>] och reglerade</w:t>
      </w:r>
      <w:r w:rsidR="002808F6" w:rsidRPr="00DF7196">
        <w:t xml:space="preserve"> genom </w:t>
      </w:r>
      <w:proofErr w:type="spellStart"/>
      <w:r w:rsidR="002808F6" w:rsidRPr="00DF7196">
        <w:t>arkitekturella</w:t>
      </w:r>
      <w:proofErr w:type="spellEnd"/>
      <w:r w:rsidR="002808F6" w:rsidRPr="00DF7196">
        <w:t xml:space="preserve"> beslut [</w:t>
      </w:r>
      <w:r w:rsidR="00380FF1" w:rsidRPr="00DF7196">
        <w:fldChar w:fldCharType="begin"/>
      </w:r>
      <w:r w:rsidR="002808F6" w:rsidRPr="00DF7196">
        <w:instrText xml:space="preserve"> REF R2 \h </w:instrText>
      </w:r>
      <w:r w:rsidR="00380FF1" w:rsidRPr="00DF7196">
        <w:fldChar w:fldCharType="separate"/>
      </w:r>
      <w:r w:rsidR="007F1ECD" w:rsidRPr="00DF7196">
        <w:t>R2</w:t>
      </w:r>
      <w:r w:rsidR="00380FF1" w:rsidRPr="00DF7196">
        <w:fldChar w:fldCharType="end"/>
      </w:r>
      <w:r w:rsidR="00954E69" w:rsidRPr="00DF7196">
        <w:t>].</w:t>
      </w:r>
    </w:p>
    <w:p w:rsidR="0077723D" w:rsidRPr="00DF7196" w:rsidRDefault="0077723D" w:rsidP="00B91AA5"/>
    <w:p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kvalitetssäkrade och aktuella</w:t>
      </w:r>
      <w:r w:rsidRPr="00DF7196">
        <w:rPr>
          <w:color w:val="auto"/>
        </w:rPr>
        <w:t xml:space="preserve"> personuppgifter</w:t>
      </w:r>
      <w:r w:rsidR="00B4721F">
        <w:rPr>
          <w:color w:val="auto"/>
        </w:rPr>
        <w:t xml:space="preserve"> om personer som är anställda inom eller arbetar på uppdrag av organisationer verksamma inom vård och omsorg</w:t>
      </w:r>
      <w:r w:rsidRPr="00DF7196">
        <w:rPr>
          <w:color w:val="auto"/>
        </w:rPr>
        <w:t xml:space="preserve">. </w:t>
      </w:r>
    </w:p>
    <w:p w:rsidR="00A8658E" w:rsidRPr="00DF7196" w:rsidRDefault="0029723D" w:rsidP="00B4721F">
      <w:pPr>
        <w:rPr>
          <w:color w:val="auto"/>
        </w:rPr>
      </w:pPr>
      <w:r w:rsidRPr="00DF7196">
        <w:rPr>
          <w:color w:val="auto"/>
        </w:rPr>
        <w:t>Användningsområden utgörs främst av</w:t>
      </w:r>
      <w:r w:rsidR="00B4721F">
        <w:rPr>
          <w:color w:val="auto"/>
        </w:rPr>
        <w:t xml:space="preserve"> v</w:t>
      </w:r>
      <w:r w:rsidR="00022FD4" w:rsidRPr="00B4721F">
        <w:rPr>
          <w:color w:val="auto"/>
        </w:rPr>
        <w:t>årdprofessionens sökningar</w:t>
      </w:r>
      <w:r w:rsidR="003E0376" w:rsidRPr="00B4721F">
        <w:rPr>
          <w:color w:val="auto"/>
        </w:rPr>
        <w:t xml:space="preserve"> </w:t>
      </w:r>
      <w:r w:rsidR="00022FD4" w:rsidRPr="00B4721F">
        <w:rPr>
          <w:color w:val="auto"/>
        </w:rPr>
        <w:t>efter</w:t>
      </w:r>
      <w:r w:rsidR="003E0376" w:rsidRPr="00B4721F">
        <w:rPr>
          <w:color w:val="auto"/>
        </w:rPr>
        <w:t xml:space="preserve"> kontaktinformation </w:t>
      </w:r>
      <w:r w:rsidR="00B4721F">
        <w:rPr>
          <w:color w:val="auto"/>
        </w:rPr>
        <w:t>och andra egenskaper</w:t>
      </w:r>
      <w:r w:rsidR="00D11ED9" w:rsidRPr="00B4721F">
        <w:rPr>
          <w:color w:val="auto"/>
        </w:rPr>
        <w:t xml:space="preserve"> </w:t>
      </w:r>
      <w:r w:rsidR="00B4721F">
        <w:rPr>
          <w:color w:val="auto"/>
        </w:rPr>
        <w:t xml:space="preserve">för </w:t>
      </w:r>
      <w:r w:rsidR="00D11ED9" w:rsidRPr="00B4721F">
        <w:rPr>
          <w:color w:val="auto"/>
        </w:rPr>
        <w:t>personer verksamma inom vård och omsorg</w:t>
      </w:r>
      <w:r w:rsidR="00B4721F">
        <w:rPr>
          <w:color w:val="auto"/>
        </w:rPr>
        <w:t xml:space="preserve">. </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380FF1" w:rsidP="007641D4">
      <w:pPr>
        <w:tabs>
          <w:tab w:val="left" w:pos="7110"/>
        </w:tabs>
      </w:pPr>
      <w:r>
        <w:rPr>
          <w:noProof/>
          <w:lang w:eastAsia="sv-SE"/>
        </w:rPr>
      </w:r>
      <w:r>
        <w:rPr>
          <w:noProof/>
          <w:lang w:eastAsia="sv-SE"/>
        </w:rPr>
        <w:pict>
          <v:shapetype id="_x0000_t202" coordsize="21600,21600" o:spt="202" path="m,l,21600r21600,l21600,xe">
            <v:stroke joinstyle="miter"/>
            <v:path gradientshapeok="t" o:connecttype="rect"/>
          </v:shapetype>
          <v:shape id="Text Box 11" o:spid="_x0000_s1028" type="#_x0000_t202" style="width:453pt;height:1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LSFfccqAgAAUwQAAA4AAAAAAAAAAAAAAAAALgIAAGRycy9lMm9E&#10;b2MueG1sUEsBAi0AFAAGAAgAAAAhANMqW0XbAAAABQEAAA8AAAAAAAAAAAAAAAAAhAQAAGRycy9k&#10;b3ducmV2LnhtbFBLBQYAAAAABAAEAPMAAACMBQAAAAA=&#10;" fillcolor="#ddd">
            <v:textbox>
              <w:txbxContent>
                <w:p w:rsidR="00AA0C05" w:rsidRPr="00FE3AAD" w:rsidRDefault="00AA0C05" w:rsidP="001F0E99">
                  <w:pPr>
                    <w:pStyle w:val="Footer"/>
                    <w:rPr>
                      <w:b/>
                      <w:i/>
                      <w:lang w:val="sv-SE"/>
                    </w:rPr>
                  </w:pPr>
                  <w:r w:rsidRPr="00FE3AAD">
                    <w:rPr>
                      <w:b/>
                      <w:i/>
                      <w:lang w:val="sv-SE"/>
                    </w:rPr>
                    <w:t>I arbetet har följande personer deltagit:</w:t>
                  </w:r>
                </w:p>
                <w:p w:rsidR="00AA0C05" w:rsidRDefault="00AA0C05" w:rsidP="001F0E99"/>
                <w:p w:rsidR="00AA0C05" w:rsidRPr="00FE3AAD" w:rsidRDefault="00AA0C05" w:rsidP="001F0E99">
                  <w:pPr>
                    <w:pStyle w:val="Footer"/>
                    <w:rPr>
                      <w:lang w:val="sv-SE"/>
                    </w:rPr>
                  </w:pPr>
                  <w:r>
                    <w:rPr>
                      <w:i/>
                      <w:lang w:val="sv-SE"/>
                    </w:rPr>
                    <w:t>Tjänstedomänansvarig</w:t>
                  </w:r>
                  <w:r w:rsidRPr="00FE3AAD">
                    <w:rPr>
                      <w:lang w:val="sv-SE"/>
                    </w:rPr>
                    <w:t>:</w:t>
                  </w:r>
                </w:p>
                <w:p w:rsidR="00AA0C05" w:rsidRDefault="00AA0C05" w:rsidP="001F0E99">
                  <w:pPr>
                    <w:rPr>
                      <w:i/>
                    </w:rPr>
                  </w:pPr>
                  <w:r>
                    <w:t>Henrika Littorin, Inera AB</w:t>
                  </w:r>
                </w:p>
                <w:p w:rsidR="00AA0C05" w:rsidRPr="00FE3AAD" w:rsidRDefault="00AA0C05" w:rsidP="001F0E99">
                  <w:pPr>
                    <w:pStyle w:val="Footer"/>
                    <w:rPr>
                      <w:i/>
                      <w:lang w:val="sv-SE"/>
                    </w:rPr>
                  </w:pPr>
                </w:p>
                <w:p w:rsidR="00AA0C05" w:rsidRPr="003B1BAE" w:rsidRDefault="00AA0C05" w:rsidP="00A8658E">
                  <w:pPr>
                    <w:pStyle w:val="Footer"/>
                    <w:rPr>
                      <w:lang w:val="sv-SE"/>
                    </w:rPr>
                  </w:pPr>
                  <w:r w:rsidRPr="009B4414">
                    <w:rPr>
                      <w:i/>
                      <w:lang w:val="sv-SE"/>
                    </w:rPr>
                    <w:t>Projektgrupp</w:t>
                  </w:r>
                  <w:r>
                    <w:rPr>
                      <w:i/>
                      <w:lang w:val="sv-SE"/>
                    </w:rPr>
                    <w:t xml:space="preserve"> 2013-05-07 – 2013-08-16</w:t>
                  </w:r>
                </w:p>
                <w:p w:rsidR="00AA0C05" w:rsidRPr="000F5212" w:rsidRDefault="00AA0C05" w:rsidP="001F0E99">
                  <w:pPr>
                    <w:pStyle w:val="Footer"/>
                    <w:rPr>
                      <w:sz w:val="20"/>
                      <w:lang w:val="sv-SE"/>
                    </w:rPr>
                  </w:pPr>
                  <w:r w:rsidRPr="000F5212">
                    <w:rPr>
                      <w:sz w:val="20"/>
                      <w:lang w:val="sv-SE"/>
                    </w:rPr>
                    <w:t>Johan Zenk, Landstinget i Östergötland, ordförande HSA Förvaltningsgrupp</w:t>
                  </w:r>
                </w:p>
                <w:p w:rsidR="00AA0C05" w:rsidRPr="000F5212" w:rsidRDefault="00AA0C05" w:rsidP="001F0E99">
                  <w:pPr>
                    <w:pStyle w:val="Footer"/>
                    <w:rPr>
                      <w:sz w:val="20"/>
                      <w:lang w:val="sv-SE"/>
                    </w:rPr>
                  </w:pPr>
                  <w:r w:rsidRPr="000F5212">
                    <w:rPr>
                      <w:sz w:val="20"/>
                      <w:lang w:val="sv-SE"/>
                    </w:rPr>
                    <w:t>Henrika Littorin, Inera AB, tjänsteansvarig HSA</w:t>
                  </w:r>
                </w:p>
                <w:p w:rsidR="00AA0C05" w:rsidRPr="000F5212" w:rsidRDefault="00AA0C05" w:rsidP="001F0E99">
                  <w:pPr>
                    <w:pStyle w:val="Footer"/>
                    <w:rPr>
                      <w:sz w:val="20"/>
                      <w:lang w:val="sv-SE"/>
                    </w:rPr>
                  </w:pPr>
                  <w:r w:rsidRPr="000F5212">
                    <w:rPr>
                      <w:sz w:val="20"/>
                      <w:lang w:val="sv-SE"/>
                    </w:rPr>
                    <w:t>Ronny Nilsson, Inera AB, konsult och teknisk expert HSA</w:t>
                  </w:r>
                </w:p>
                <w:p w:rsidR="00AA0C05" w:rsidRPr="000F5212" w:rsidRDefault="00AA0C05" w:rsidP="001F0E99">
                  <w:pPr>
                    <w:pStyle w:val="Footer"/>
                    <w:rPr>
                      <w:sz w:val="20"/>
                      <w:lang w:val="sv-SE"/>
                    </w:rPr>
                  </w:pPr>
                  <w:r w:rsidRPr="000F5212">
                    <w:rPr>
                      <w:sz w:val="20"/>
                      <w:lang w:val="sv-SE"/>
                    </w:rPr>
                    <w:t>Björn Skeppner, Inera AB, IT-arkitekt</w:t>
                  </w:r>
                </w:p>
              </w:txbxContent>
            </v:textbox>
            <w10:wrap type="none"/>
            <w10:anchorlock/>
          </v:shape>
        </w:pict>
      </w:r>
      <w:r w:rsidR="007641D4" w:rsidRPr="00DF7196">
        <w:tab/>
      </w:r>
    </w:p>
    <w:p w:rsidR="001E3F5B" w:rsidRPr="00DF7196" w:rsidRDefault="001E3F5B" w:rsidP="001E3F5B">
      <w:pPr>
        <w:pStyle w:val="Heading1"/>
        <w:ind w:right="0"/>
      </w:pPr>
      <w:bookmarkStart w:id="16" w:name="_Toc198086678"/>
      <w:bookmarkStart w:id="17" w:name="_Toc224960918"/>
      <w:bookmarkStart w:id="18" w:name="_Toc358185719"/>
      <w:bookmarkStart w:id="19" w:name="_Toc163300578"/>
      <w:bookmarkStart w:id="20" w:name="_Toc163300880"/>
      <w:bookmarkStart w:id="21" w:name="_Toc198366954"/>
      <w:bookmarkStart w:id="22" w:name="_Toc378236481"/>
      <w:r w:rsidRPr="00DF7196">
        <w:lastRenderedPageBreak/>
        <w:t>Versionsinformation</w:t>
      </w:r>
      <w:bookmarkEnd w:id="22"/>
    </w:p>
    <w:bookmarkEnd w:id="16"/>
    <w:bookmarkEnd w:id="17"/>
    <w:bookmarkEnd w:id="18"/>
    <w:p w:rsidR="00702636" w:rsidRPr="00DF7196" w:rsidRDefault="00A33E77" w:rsidP="00B91AA5">
      <w:r w:rsidRPr="00DF7196">
        <w:t>Denna revision av tjänstekontraktsbe</w:t>
      </w:r>
      <w:r w:rsidR="00C85AB0" w:rsidRPr="00DF7196">
        <w:t xml:space="preserve">skrivningen handlar om version </w:t>
      </w:r>
      <w:r w:rsidR="00163C3A">
        <w:rPr>
          <w:color w:val="9BBB59" w:themeColor="accent3"/>
        </w:rPr>
        <w:t>PA</w:t>
      </w:r>
      <w:r w:rsidR="007F1ECD">
        <w:rPr>
          <w:color w:val="9BBB59" w:themeColor="accent3"/>
        </w:rPr>
        <w:t>2</w:t>
      </w:r>
      <w:r w:rsidRPr="00DF7196">
        <w:t xml:space="preserve">. </w:t>
      </w:r>
    </w:p>
    <w:p w:rsidR="00DE0A27" w:rsidRPr="00DF7196" w:rsidRDefault="00DE0A27" w:rsidP="00670695">
      <w:pPr>
        <w:pStyle w:val="Heading2"/>
        <w:rPr>
          <w:color w:val="auto"/>
        </w:rPr>
      </w:pPr>
      <w:bookmarkStart w:id="23" w:name="_Toc358185720"/>
      <w:bookmarkStart w:id="24" w:name="_Toc163300882"/>
      <w:bookmarkStart w:id="25" w:name="_Toc378236482"/>
      <w:r w:rsidRPr="00DF7196">
        <w:rPr>
          <w:color w:val="auto"/>
        </w:rPr>
        <w:t xml:space="preserve">Version </w:t>
      </w:r>
      <w:bookmarkEnd w:id="23"/>
      <w:r w:rsidR="00022FD4" w:rsidRPr="00DF7196">
        <w:rPr>
          <w:color w:val="9BBB59" w:themeColor="accent3"/>
        </w:rPr>
        <w:t>PA</w:t>
      </w:r>
      <w:r w:rsidR="007F1ECD">
        <w:rPr>
          <w:color w:val="9BBB59" w:themeColor="accent3"/>
        </w:rPr>
        <w:t>2</w:t>
      </w:r>
      <w:bookmarkEnd w:id="25"/>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rakt finns från och med denna version</w:t>
      </w:r>
      <w:r w:rsidRPr="00DF7196">
        <w:t>:</w:t>
      </w:r>
    </w:p>
    <w:p w:rsidR="00E25766" w:rsidRPr="00DF7196" w:rsidRDefault="00E25766" w:rsidP="00B91AA5">
      <w:pPr>
        <w:numPr>
          <w:ilvl w:val="0"/>
          <w:numId w:val="21"/>
        </w:numPr>
        <w:rPr>
          <w:rFonts w:cs="Arial"/>
          <w:color w:val="auto"/>
          <w:szCs w:val="20"/>
        </w:rPr>
      </w:pPr>
      <w:r w:rsidRPr="00DF7196">
        <w:rPr>
          <w:color w:val="auto"/>
        </w:rPr>
        <w:t>GetPersonIncludingProtectedPerson</w:t>
      </w:r>
      <w:r w:rsidRPr="00DF7196">
        <w:rPr>
          <w:rFonts w:cs="Arial"/>
          <w:color w:val="auto"/>
          <w:szCs w:val="20"/>
        </w:rPr>
        <w:t xml:space="preserve"> </w:t>
      </w:r>
    </w:p>
    <w:p w:rsidR="00FA30ED" w:rsidRPr="00DF7196" w:rsidRDefault="00FA30ED" w:rsidP="00FA30ED">
      <w:pPr>
        <w:numPr>
          <w:ilvl w:val="0"/>
          <w:numId w:val="21"/>
        </w:numPr>
        <w:rPr>
          <w:rFonts w:cs="Arial"/>
          <w:color w:val="auto"/>
          <w:szCs w:val="20"/>
        </w:rPr>
      </w:pPr>
      <w:r w:rsidRPr="00DF7196">
        <w:rPr>
          <w:rFonts w:cs="Arial"/>
          <w:color w:val="auto"/>
          <w:szCs w:val="20"/>
        </w:rPr>
        <w:t>GetPerson</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380FF1" w:rsidRPr="00DF7196">
        <w:rPr>
          <w:rFonts w:cs="Arial"/>
          <w:color w:val="auto"/>
          <w:szCs w:val="20"/>
        </w:rPr>
        <w:fldChar w:fldCharType="begin"/>
      </w:r>
      <w:r w:rsidRPr="00DF7196">
        <w:rPr>
          <w:rFonts w:cs="Arial"/>
          <w:color w:val="auto"/>
          <w:szCs w:val="20"/>
        </w:rPr>
        <w:instrText xml:space="preserve"> REF _Ref360177409 \w \h </w:instrText>
      </w:r>
      <w:r w:rsidR="00380FF1" w:rsidRPr="00DF7196">
        <w:rPr>
          <w:rFonts w:cs="Arial"/>
          <w:color w:val="auto"/>
          <w:szCs w:val="20"/>
        </w:rPr>
      </w:r>
      <w:r w:rsidR="00380FF1" w:rsidRPr="00DF7196">
        <w:rPr>
          <w:rFonts w:cs="Arial"/>
          <w:color w:val="auto"/>
          <w:szCs w:val="20"/>
        </w:rPr>
        <w:fldChar w:fldCharType="separate"/>
      </w:r>
      <w:r w:rsidR="007F1ECD">
        <w:rPr>
          <w:rFonts w:cs="Arial"/>
          <w:color w:val="auto"/>
          <w:szCs w:val="20"/>
        </w:rPr>
        <w:t>6</w:t>
      </w:r>
      <w:r w:rsidR="00380FF1" w:rsidRPr="00DF7196">
        <w:rPr>
          <w:rFonts w:cs="Arial"/>
          <w:color w:val="auto"/>
          <w:szCs w:val="20"/>
        </w:rPr>
        <w:fldChar w:fldCharType="end"/>
      </w:r>
      <w:r w:rsidRPr="00DF7196">
        <w:rPr>
          <w:rFonts w:cs="Arial"/>
          <w:color w:val="auto"/>
          <w:szCs w:val="20"/>
        </w:rPr>
        <w:t xml:space="preserve"> </w:t>
      </w:r>
      <w:r w:rsidR="00380FF1" w:rsidRPr="00DF7196">
        <w:rPr>
          <w:rFonts w:cs="Arial"/>
          <w:color w:val="auto"/>
          <w:szCs w:val="20"/>
        </w:rPr>
        <w:fldChar w:fldCharType="begin"/>
      </w:r>
      <w:r w:rsidRPr="00DF7196">
        <w:rPr>
          <w:rFonts w:cs="Arial"/>
          <w:color w:val="auto"/>
          <w:szCs w:val="20"/>
        </w:rPr>
        <w:instrText xml:space="preserve"> REF _Ref360177440 \h </w:instrText>
      </w:r>
      <w:r w:rsidR="00380FF1" w:rsidRPr="00DF7196">
        <w:rPr>
          <w:rFonts w:cs="Arial"/>
          <w:color w:val="auto"/>
          <w:szCs w:val="20"/>
        </w:rPr>
      </w:r>
      <w:r w:rsidR="00380FF1" w:rsidRPr="00DF7196">
        <w:rPr>
          <w:rFonts w:cs="Arial"/>
          <w:color w:val="auto"/>
          <w:szCs w:val="20"/>
        </w:rPr>
        <w:fldChar w:fldCharType="separate"/>
      </w:r>
      <w:r w:rsidR="007F1ECD" w:rsidRPr="007B798B">
        <w:rPr>
          <w:color w:val="auto"/>
        </w:rPr>
        <w:t>Tjänstekontrakt</w:t>
      </w:r>
      <w:r w:rsidR="00380FF1"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w:t>
      </w:r>
      <w:r w:rsidR="000E17F8">
        <w:rPr>
          <w:rFonts w:cs="Arial"/>
          <w:color w:val="auto"/>
          <w:szCs w:val="20"/>
        </w:rPr>
        <w:t>AB-2.</w:t>
      </w:r>
      <w:r w:rsidR="00496568">
        <w:rPr>
          <w:rFonts w:cs="Arial"/>
          <w:color w:val="auto"/>
          <w:szCs w:val="20"/>
        </w:rPr>
        <w:t xml:space="preserve">1 och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380FF1">
        <w:rPr>
          <w:rFonts w:cs="Arial"/>
          <w:color w:val="auto"/>
          <w:szCs w:val="20"/>
        </w:rPr>
        <w:fldChar w:fldCharType="begin"/>
      </w:r>
      <w:r w:rsidR="007526AD">
        <w:rPr>
          <w:rFonts w:cs="Arial"/>
          <w:color w:val="auto"/>
          <w:szCs w:val="20"/>
        </w:rPr>
        <w:instrText xml:space="preserve"> REF R2 \h </w:instrText>
      </w:r>
      <w:r w:rsidR="00380FF1">
        <w:rPr>
          <w:rFonts w:cs="Arial"/>
          <w:color w:val="auto"/>
          <w:szCs w:val="20"/>
        </w:rPr>
      </w:r>
      <w:r w:rsidR="00380FF1">
        <w:rPr>
          <w:rFonts w:cs="Arial"/>
          <w:color w:val="auto"/>
          <w:szCs w:val="20"/>
        </w:rPr>
        <w:fldChar w:fldCharType="separate"/>
      </w:r>
      <w:r w:rsidR="007F1ECD" w:rsidRPr="00DF7196">
        <w:t>R2</w:t>
      </w:r>
      <w:r w:rsidR="00380FF1">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1E3F5B" w:rsidRDefault="007F1ECD" w:rsidP="001E3F5B">
      <w:r>
        <w:t>Följande tjänstekontrakt har förändrats.</w:t>
      </w:r>
    </w:p>
    <w:p w:rsidR="007F1ECD" w:rsidRPr="00DF7196" w:rsidRDefault="007F1ECD" w:rsidP="007F1ECD">
      <w:pPr>
        <w:numPr>
          <w:ilvl w:val="0"/>
          <w:numId w:val="21"/>
        </w:numPr>
        <w:rPr>
          <w:rFonts w:cs="Arial"/>
          <w:color w:val="auto"/>
          <w:szCs w:val="20"/>
        </w:rPr>
      </w:pPr>
      <w:proofErr w:type="spellStart"/>
      <w:r w:rsidRPr="00DF7196">
        <w:rPr>
          <w:color w:val="auto"/>
        </w:rPr>
        <w:t>GetPersonIncludingProtectedPerson</w:t>
      </w:r>
      <w:proofErr w:type="spellEnd"/>
      <w:r w:rsidRPr="00DF7196">
        <w:rPr>
          <w:rFonts w:cs="Arial"/>
          <w:color w:val="auto"/>
          <w:szCs w:val="20"/>
        </w:rPr>
        <w:t xml:space="preserve"> </w:t>
      </w:r>
    </w:p>
    <w:p w:rsidR="007F1ECD" w:rsidRPr="00DF7196" w:rsidRDefault="007F1ECD" w:rsidP="007F1ECD">
      <w:pPr>
        <w:numPr>
          <w:ilvl w:val="0"/>
          <w:numId w:val="21"/>
        </w:numPr>
        <w:rPr>
          <w:rFonts w:cs="Arial"/>
          <w:color w:val="auto"/>
          <w:szCs w:val="20"/>
        </w:rPr>
      </w:pPr>
      <w:proofErr w:type="spellStart"/>
      <w:r w:rsidRPr="00DF7196">
        <w:rPr>
          <w:rFonts w:cs="Arial"/>
          <w:color w:val="auto"/>
          <w:szCs w:val="20"/>
        </w:rPr>
        <w:t>GetPerson</w:t>
      </w:r>
      <w:proofErr w:type="spellEnd"/>
    </w:p>
    <w:p w:rsidR="0040590B" w:rsidRPr="00DF7196" w:rsidRDefault="007F1ECD" w:rsidP="00B91AA5">
      <w:r>
        <w:t>Båda tjänstekontrakten har fått nytt format för specialityCode och specialityName där attributen inte längre är kopplade till varandra.</w:t>
      </w:r>
    </w:p>
    <w:p w:rsidR="00DE0A27" w:rsidRPr="00DF7196" w:rsidRDefault="00DE0A27" w:rsidP="00670695">
      <w:pPr>
        <w:pStyle w:val="Heading3"/>
      </w:pPr>
      <w:r w:rsidRPr="00DF7196">
        <w:t>Utgångna tjänstekontrakt</w:t>
      </w:r>
    </w:p>
    <w:p w:rsidR="007F1ECD" w:rsidRDefault="007F1ECD" w:rsidP="007F1ECD">
      <w:pPr>
        <w:rPr>
          <w:color w:val="auto"/>
        </w:rPr>
      </w:pPr>
      <w:r>
        <w:rPr>
          <w:color w:val="auto"/>
        </w:rPr>
        <w:t>Följande tjänstekontrakt med version 1.0 har ersatts av ny version 1.1.</w:t>
      </w:r>
    </w:p>
    <w:p w:rsidR="007F1ECD" w:rsidRPr="00DF7196" w:rsidRDefault="00DE0A27" w:rsidP="007F1ECD">
      <w:pPr>
        <w:numPr>
          <w:ilvl w:val="0"/>
          <w:numId w:val="21"/>
        </w:numPr>
        <w:rPr>
          <w:rFonts w:cs="Arial"/>
          <w:color w:val="auto"/>
          <w:szCs w:val="20"/>
        </w:rPr>
      </w:pPr>
      <w:r w:rsidRPr="00DF7196">
        <w:t>.</w:t>
      </w:r>
      <w:r w:rsidR="007F1ECD" w:rsidRPr="007F1ECD">
        <w:rPr>
          <w:color w:val="auto"/>
        </w:rPr>
        <w:t xml:space="preserve"> </w:t>
      </w:r>
      <w:proofErr w:type="spellStart"/>
      <w:r w:rsidR="007F1ECD" w:rsidRPr="00DF7196">
        <w:rPr>
          <w:color w:val="auto"/>
        </w:rPr>
        <w:t>GetPersonIncludingProtectedPerson</w:t>
      </w:r>
      <w:proofErr w:type="spellEnd"/>
      <w:r w:rsidR="007F1ECD" w:rsidRPr="00DF7196">
        <w:rPr>
          <w:rFonts w:cs="Arial"/>
          <w:color w:val="auto"/>
          <w:szCs w:val="20"/>
        </w:rPr>
        <w:t xml:space="preserve"> </w:t>
      </w:r>
    </w:p>
    <w:p w:rsidR="00DE0A27" w:rsidRPr="00DF7196" w:rsidRDefault="007F1ECD" w:rsidP="007F1ECD">
      <w:pPr>
        <w:numPr>
          <w:ilvl w:val="0"/>
          <w:numId w:val="21"/>
        </w:numPr>
      </w:pPr>
      <w:proofErr w:type="spellStart"/>
      <w:r w:rsidRPr="007F1ECD">
        <w:rPr>
          <w:color w:val="auto"/>
        </w:rPr>
        <w:t>GetPerson</w:t>
      </w:r>
      <w:proofErr w:type="spellEnd"/>
    </w:p>
    <w:p w:rsidR="00C63695" w:rsidRPr="00DF7196" w:rsidRDefault="00C63695" w:rsidP="00670695">
      <w:pPr>
        <w:pStyle w:val="Heading2"/>
        <w:rPr>
          <w:color w:val="auto"/>
        </w:rPr>
      </w:pPr>
      <w:bookmarkStart w:id="26" w:name="_Toc358185721"/>
      <w:bookmarkStart w:id="27" w:name="_Toc378236483"/>
      <w:r w:rsidRPr="00DF7196">
        <w:rPr>
          <w:color w:val="auto"/>
        </w:rPr>
        <w:t xml:space="preserve">Version </w:t>
      </w:r>
      <w:r w:rsidR="00DC5529" w:rsidRPr="00DF7196">
        <w:rPr>
          <w:color w:val="auto"/>
        </w:rPr>
        <w:t>tidigare</w:t>
      </w:r>
      <w:bookmarkEnd w:id="26"/>
      <w:bookmarkEnd w:id="27"/>
    </w:p>
    <w:p w:rsidR="001E3F5B" w:rsidRPr="00DF7196" w:rsidRDefault="001E3F5B" w:rsidP="005A5B97">
      <w:pPr>
        <w:rPr>
          <w:color w:val="auto"/>
        </w:rPr>
      </w:pPr>
      <w:r w:rsidRPr="00DF7196">
        <w:rPr>
          <w:color w:val="auto"/>
        </w:rPr>
        <w:t>Inga av tjänstekontrakten har funnits tidigare</w:t>
      </w:r>
      <w:r w:rsidR="00496568">
        <w:rPr>
          <w:color w:val="auto"/>
        </w:rPr>
        <w:t>.</w:t>
      </w:r>
    </w:p>
    <w:p w:rsidR="00C63695" w:rsidRPr="00DF7196" w:rsidRDefault="00C63695" w:rsidP="005329FA">
      <w:pPr>
        <w:pStyle w:val="BodyText"/>
      </w:pPr>
    </w:p>
    <w:p w:rsidR="001E3F5B" w:rsidRPr="00DF7196" w:rsidRDefault="001E3F5B" w:rsidP="001E3F5B">
      <w:pPr>
        <w:pStyle w:val="Heading1"/>
        <w:ind w:right="0"/>
      </w:pPr>
      <w:bookmarkStart w:id="28" w:name="_Ref369705736"/>
      <w:bookmarkStart w:id="29" w:name="_Toc358185722"/>
      <w:bookmarkStart w:id="30" w:name="_Toc378236484"/>
      <w:bookmarkEnd w:id="24"/>
      <w:r w:rsidRPr="00DF7196">
        <w:lastRenderedPageBreak/>
        <w:t>Tjänstedomänens arkitektur</w:t>
      </w:r>
      <w:bookmarkEnd w:id="28"/>
      <w:bookmarkEnd w:id="30"/>
    </w:p>
    <w:bookmarkEnd w:id="29"/>
    <w:p w:rsidR="00B91AA5" w:rsidRPr="00DF7196" w:rsidRDefault="00B91AA5" w:rsidP="00B91AA5">
      <w:pPr>
        <w:rPr>
          <w:color w:val="auto"/>
        </w:rPr>
      </w:pPr>
      <w:r w:rsidRPr="00DF7196">
        <w:rPr>
          <w:color w:val="auto"/>
        </w:rPr>
        <w:t xml:space="preserve">Detta kapitel beskriver de flöden som är relevanta för tjänstedomänen. </w:t>
      </w:r>
    </w:p>
    <w:p w:rsidR="00117185" w:rsidRPr="00DF7196" w:rsidRDefault="007B79AC" w:rsidP="00670695">
      <w:pPr>
        <w:pStyle w:val="Heading2"/>
        <w:rPr>
          <w:color w:val="auto"/>
        </w:rPr>
      </w:pPr>
      <w:bookmarkStart w:id="31" w:name="_Toc358185724"/>
      <w:bookmarkStart w:id="32" w:name="_Toc378236485"/>
      <w:r w:rsidRPr="00DF7196">
        <w:rPr>
          <w:color w:val="auto"/>
        </w:rPr>
        <w:t>Flöde</w:t>
      </w:r>
      <w:bookmarkEnd w:id="31"/>
      <w:r w:rsidR="00EE1781" w:rsidRPr="00DF7196">
        <w:rPr>
          <w:color w:val="auto"/>
        </w:rPr>
        <w:t xml:space="preserve"> – Hämta specificerad informationsmängd</w:t>
      </w:r>
      <w:bookmarkEnd w:id="32"/>
    </w:p>
    <w:p w:rsidR="00B352B8" w:rsidRPr="00DF7196" w:rsidRDefault="00BA1432" w:rsidP="00FA4E8E">
      <w:pPr>
        <w:rPr>
          <w:color w:val="auto"/>
        </w:rPr>
      </w:pPr>
      <w:r w:rsidRPr="00DF7196">
        <w:rPr>
          <w:color w:val="auto"/>
        </w:rPr>
        <w:t xml:space="preserve">Kataloginformation om organisation och medarbetare kan användas för många olika syften och behovet av information ser då också olika ut. </w:t>
      </w:r>
      <w:r w:rsidR="00D979CD">
        <w:rPr>
          <w:color w:val="auto"/>
        </w:rPr>
        <w:t xml:space="preserve">Principen för informationshämtningen är dock densamma och kan beskrivas med samma flöde, varför detta avsnitt är identiskt med motsvarande avsnitt i tjänstekontraktsbeskrivningen för </w:t>
      </w:r>
      <w:proofErr w:type="gramStart"/>
      <w:r w:rsidR="00D979CD">
        <w:rPr>
          <w:color w:val="auto"/>
        </w:rPr>
        <w:t>infrastructure:directory</w:t>
      </w:r>
      <w:proofErr w:type="gramEnd"/>
      <w:r w:rsidR="00D979CD">
        <w:rPr>
          <w:color w:val="auto"/>
        </w:rPr>
        <w:t>:</w:t>
      </w:r>
      <w:r w:rsidR="00B4721F">
        <w:rPr>
          <w:color w:val="auto"/>
        </w:rPr>
        <w:t>organization</w:t>
      </w:r>
      <w:r w:rsidR="00D979CD">
        <w:rPr>
          <w:color w:val="auto"/>
        </w:rPr>
        <w:t>.</w:t>
      </w:r>
    </w:p>
    <w:p w:rsidR="00B352B8" w:rsidRPr="00DF7196" w:rsidRDefault="00BA1432" w:rsidP="00FA4E8E">
      <w:pPr>
        <w:rPr>
          <w:color w:val="auto"/>
        </w:rPr>
      </w:pPr>
      <w:r w:rsidRPr="00DF7196">
        <w:rPr>
          <w:color w:val="auto"/>
        </w:rPr>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rsidR="006A5C19" w:rsidRPr="006A5C19" w:rsidRDefault="00BA1432" w:rsidP="006A5C19">
      <w:pPr>
        <w:rPr>
          <w:color w:val="auto"/>
        </w:rPr>
      </w:pPr>
      <w:r w:rsidRPr="006A5C19">
        <w:rPr>
          <w:color w:val="auto"/>
        </w:rPr>
        <w:t xml:space="preserve">Andra exempel på befintliga användningar är presentation av olika typer av förvalslistor i gränssnitt riktade mot vårdpersonal (t.ex. </w:t>
      </w:r>
      <w:r w:rsidR="00B352B8" w:rsidRPr="006A5C19">
        <w:rPr>
          <w:color w:val="auto"/>
        </w:rPr>
        <w:t xml:space="preserve">vilka vårdenheter som ingår i en vårdgivares verksamhet eller </w:t>
      </w:r>
      <w:r w:rsidRPr="006A5C19">
        <w:rPr>
          <w:color w:val="auto"/>
        </w:rPr>
        <w:t>vilka mottagningar som tillhör en klinik)</w:t>
      </w:r>
      <w:r w:rsidR="00B352B8" w:rsidRPr="006A5C19">
        <w:rPr>
          <w:color w:val="auto"/>
        </w:rPr>
        <w:t xml:space="preserve"> eller detaljerad kontaktinformation till en enhet, funktion eller person.</w:t>
      </w:r>
      <w:r w:rsidR="006A5C19" w:rsidRPr="006A5C19">
        <w:rPr>
          <w:color w:val="auto"/>
        </w:rPr>
        <w:t xml:space="preserve"> Informationen skulle också kunna sägas stödja en behörighetshantering baserad </w:t>
      </w:r>
      <w:r w:rsidR="006A5C19">
        <w:rPr>
          <w:color w:val="auto"/>
        </w:rPr>
        <w:t>personliga</w:t>
      </w:r>
      <w:r w:rsidR="00D979CD">
        <w:rPr>
          <w:color w:val="auto"/>
        </w:rPr>
        <w:t>/anställningsrelaterade</w:t>
      </w:r>
      <w:r w:rsidR="006A5C19">
        <w:rPr>
          <w:color w:val="auto"/>
        </w:rPr>
        <w:t xml:space="preserve"> </w:t>
      </w:r>
      <w:r w:rsidR="00D979CD">
        <w:rPr>
          <w:color w:val="auto"/>
        </w:rPr>
        <w:t>egenskaper, då tjänstekontrakten</w:t>
      </w:r>
      <w:r w:rsidR="006A5C19">
        <w:rPr>
          <w:color w:val="auto"/>
        </w:rPr>
        <w:t xml:space="preserve"> också levererar behörighetsgrundande information i form av t.ex. tillhörighet till legitimerad yrkesgrupp och befattning.</w:t>
      </w:r>
    </w:p>
    <w:p w:rsidR="00FA4E8E" w:rsidRPr="00DF7196" w:rsidRDefault="00FA4E8E" w:rsidP="00FA4E8E">
      <w:pPr>
        <w:rPr>
          <w:color w:val="auto"/>
        </w:rPr>
      </w:pPr>
    </w:p>
    <w:p w:rsidR="00FA4E8E" w:rsidRPr="00DF7196" w:rsidRDefault="00B352B8" w:rsidP="00FA4E8E">
      <w:pPr>
        <w:rPr>
          <w:color w:val="auto"/>
        </w:rPr>
      </w:pPr>
      <w:r w:rsidRPr="00DF7196">
        <w:rPr>
          <w:color w:val="auto"/>
        </w:rPr>
        <w:t>Samtliga dessa användningsområden kan beskrivas med nedanstående övergripande flöde.</w:t>
      </w:r>
    </w:p>
    <w:p w:rsidR="00BA1432" w:rsidRPr="00DF7196" w:rsidRDefault="00BA1432" w:rsidP="00BA1432">
      <w:pPr>
        <w:rPr>
          <w:color w:val="auto"/>
        </w:rPr>
      </w:pPr>
      <w:r w:rsidRPr="00DF7196">
        <w:rPr>
          <w:color w:val="auto"/>
        </w:rPr>
        <w:t xml:space="preserve">Tjänstekontrakten som idag stödjer detta flöde är </w:t>
      </w:r>
    </w:p>
    <w:p w:rsidR="00BA1432" w:rsidRPr="00DF7196" w:rsidRDefault="00BA1432" w:rsidP="00BA1432">
      <w:pPr>
        <w:numPr>
          <w:ilvl w:val="0"/>
          <w:numId w:val="21"/>
        </w:numPr>
        <w:rPr>
          <w:rFonts w:cs="Arial"/>
          <w:color w:val="auto"/>
          <w:szCs w:val="20"/>
        </w:rPr>
      </w:pPr>
      <w:proofErr w:type="spellStart"/>
      <w:r w:rsidRPr="00DF7196">
        <w:rPr>
          <w:color w:val="auto"/>
        </w:rPr>
        <w:t>GetPersonIncludingProtectedPerson</w:t>
      </w:r>
      <w:proofErr w:type="spellEnd"/>
      <w:r w:rsidR="00B352B8" w:rsidRPr="00DF7196">
        <w:rPr>
          <w:rFonts w:cs="Arial"/>
          <w:szCs w:val="20"/>
        </w:rPr>
        <w:t xml:space="preserve"> (se avsnitt</w:t>
      </w:r>
      <w:r w:rsidR="007B798B">
        <w:rPr>
          <w:rFonts w:cs="Arial"/>
          <w:szCs w:val="20"/>
        </w:rPr>
        <w:t xml:space="preserve"> </w:t>
      </w:r>
      <w:r w:rsidR="00380FF1">
        <w:rPr>
          <w:rFonts w:cs="Arial"/>
          <w:szCs w:val="20"/>
        </w:rPr>
        <w:fldChar w:fldCharType="begin"/>
      </w:r>
      <w:r w:rsidR="007B798B">
        <w:rPr>
          <w:rFonts w:cs="Arial"/>
          <w:szCs w:val="20"/>
        </w:rPr>
        <w:instrText xml:space="preserve"> REF _Ref370935488 \r \h </w:instrText>
      </w:r>
      <w:r w:rsidR="00380FF1">
        <w:rPr>
          <w:rFonts w:cs="Arial"/>
          <w:szCs w:val="20"/>
        </w:rPr>
      </w:r>
      <w:r w:rsidR="00380FF1">
        <w:rPr>
          <w:rFonts w:cs="Arial"/>
          <w:szCs w:val="20"/>
        </w:rPr>
        <w:fldChar w:fldCharType="separate"/>
      </w:r>
      <w:r w:rsidR="007F1ECD">
        <w:rPr>
          <w:rFonts w:cs="Arial"/>
          <w:szCs w:val="20"/>
        </w:rPr>
        <w:t>6.1</w:t>
      </w:r>
      <w:r w:rsidR="00380FF1">
        <w:rPr>
          <w:rFonts w:cs="Arial"/>
          <w:szCs w:val="20"/>
        </w:rPr>
        <w:fldChar w:fldCharType="end"/>
      </w:r>
      <w:r w:rsidR="00B352B8" w:rsidRPr="00DF7196">
        <w:rPr>
          <w:rFonts w:cs="Arial"/>
          <w:szCs w:val="20"/>
        </w:rPr>
        <w:t>)</w:t>
      </w:r>
      <w:r w:rsidRPr="00DF7196">
        <w:rPr>
          <w:rFonts w:cs="Arial"/>
          <w:color w:val="auto"/>
          <w:szCs w:val="20"/>
        </w:rPr>
        <w:t xml:space="preserve"> </w:t>
      </w:r>
    </w:p>
    <w:p w:rsidR="00BA1432" w:rsidRPr="00DF7196" w:rsidRDefault="00BA1432" w:rsidP="00BA1432">
      <w:pPr>
        <w:numPr>
          <w:ilvl w:val="0"/>
          <w:numId w:val="21"/>
        </w:numPr>
        <w:rPr>
          <w:rFonts w:cs="Arial"/>
          <w:color w:val="auto"/>
          <w:szCs w:val="20"/>
        </w:rPr>
      </w:pPr>
      <w:proofErr w:type="spellStart"/>
      <w:r w:rsidRPr="00DF7196">
        <w:rPr>
          <w:rFonts w:cs="Arial"/>
          <w:color w:val="auto"/>
          <w:szCs w:val="20"/>
        </w:rPr>
        <w:t>GetPerson</w:t>
      </w:r>
      <w:proofErr w:type="spellEnd"/>
      <w:r w:rsidR="00B352B8" w:rsidRPr="00DF7196">
        <w:rPr>
          <w:rFonts w:cs="Arial"/>
          <w:szCs w:val="20"/>
        </w:rPr>
        <w:t xml:space="preserve"> (se avsnitt </w:t>
      </w:r>
      <w:r w:rsidR="00380FF1" w:rsidRPr="00DF7196">
        <w:rPr>
          <w:rFonts w:cs="Arial"/>
          <w:szCs w:val="20"/>
        </w:rPr>
        <w:fldChar w:fldCharType="begin"/>
      </w:r>
      <w:r w:rsidR="00195B2B" w:rsidRPr="00DF7196">
        <w:rPr>
          <w:rFonts w:cs="Arial"/>
          <w:szCs w:val="20"/>
        </w:rPr>
        <w:instrText xml:space="preserve"> REF _Ref361149149 \r \h </w:instrText>
      </w:r>
      <w:r w:rsidR="00380FF1" w:rsidRPr="00DF7196">
        <w:rPr>
          <w:rFonts w:cs="Arial"/>
          <w:szCs w:val="20"/>
        </w:rPr>
      </w:r>
      <w:r w:rsidR="00380FF1" w:rsidRPr="00DF7196">
        <w:rPr>
          <w:rFonts w:cs="Arial"/>
          <w:szCs w:val="20"/>
        </w:rPr>
        <w:fldChar w:fldCharType="separate"/>
      </w:r>
      <w:r w:rsidR="007F1ECD">
        <w:rPr>
          <w:rFonts w:cs="Arial"/>
          <w:szCs w:val="20"/>
        </w:rPr>
        <w:t>6.2</w:t>
      </w:r>
      <w:r w:rsidR="00380FF1" w:rsidRPr="00DF7196">
        <w:rPr>
          <w:rFonts w:cs="Arial"/>
          <w:szCs w:val="20"/>
        </w:rPr>
        <w:fldChar w:fldCharType="end"/>
      </w:r>
      <w:r w:rsidR="00B352B8" w:rsidRPr="00DF7196">
        <w:rPr>
          <w:rFonts w:cs="Arial"/>
          <w:szCs w:val="20"/>
        </w:rPr>
        <w:t>)</w:t>
      </w:r>
    </w:p>
    <w:p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rsidR="00FA4E8E" w:rsidRPr="00DF7196" w:rsidRDefault="00FA4E8E" w:rsidP="00FA4E8E">
      <w:pPr>
        <w:pStyle w:val="Heading3"/>
      </w:pPr>
      <w:r w:rsidRPr="00DF7196">
        <w:t>Arbetsflöde</w:t>
      </w:r>
    </w:p>
    <w:p w:rsidR="00FA4E8E" w:rsidRPr="00DF7196" w:rsidRDefault="00FA4E8E" w:rsidP="00FA4E8E">
      <w:pPr>
        <w:pStyle w:val="ListParagraph"/>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rsidR="00B352B8" w:rsidRPr="00DF7196" w:rsidRDefault="00B352B8" w:rsidP="00B352B8">
      <w:pPr>
        <w:pStyle w:val="ListParagraph"/>
        <w:numPr>
          <w:ilvl w:val="1"/>
          <w:numId w:val="43"/>
        </w:numPr>
        <w:tabs>
          <w:tab w:val="left" w:pos="3912"/>
        </w:tabs>
        <w:rPr>
          <w:color w:val="auto"/>
        </w:rPr>
      </w:pPr>
      <w:r w:rsidRPr="00DF7196">
        <w:rPr>
          <w:color w:val="auto"/>
        </w:rPr>
        <w:t>Exempel på önskemål kan vara att se detaljerad information en enhet, funktion eller person eller att se en lista över valbara vårdenheter vid registrering i ett kvalitetsledningssystem</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rsidR="00FA4E8E" w:rsidRPr="00DF7196" w:rsidRDefault="00B352B8" w:rsidP="00FA4E8E">
      <w:pPr>
        <w:pStyle w:val="ListParagraph"/>
        <w:numPr>
          <w:ilvl w:val="0"/>
          <w:numId w:val="43"/>
        </w:numPr>
        <w:tabs>
          <w:tab w:val="left" w:pos="3912"/>
        </w:tabs>
        <w:rPr>
          <w:color w:val="auto"/>
        </w:rPr>
      </w:pPr>
      <w:r w:rsidRPr="00DF7196">
        <w:rPr>
          <w:color w:val="auto"/>
        </w:rPr>
        <w:t>Relevanta inparametrar</w:t>
      </w:r>
      <w:r w:rsidR="00FA4E8E" w:rsidRPr="00DF7196">
        <w:rPr>
          <w:color w:val="auto"/>
        </w:rPr>
        <w:t xml:space="preserve"> extraheras och skickas i överenskommet tjänstekontrakt till </w:t>
      </w:r>
      <w:r w:rsidRPr="00DF7196">
        <w:rPr>
          <w:color w:val="auto"/>
        </w:rPr>
        <w:t>Katalogen</w:t>
      </w:r>
    </w:p>
    <w:p w:rsidR="00FA4E8E" w:rsidRPr="00DF7196" w:rsidRDefault="00B352B8" w:rsidP="00FA4E8E">
      <w:pPr>
        <w:pStyle w:val="ListParagraph"/>
        <w:numPr>
          <w:ilvl w:val="1"/>
          <w:numId w:val="43"/>
        </w:numPr>
        <w:tabs>
          <w:tab w:val="left" w:pos="3912"/>
        </w:tabs>
        <w:rPr>
          <w:color w:val="auto"/>
        </w:rPr>
      </w:pPr>
      <w:r w:rsidRPr="00DF7196">
        <w:rPr>
          <w:color w:val="auto"/>
        </w:rPr>
        <w:t>Vilka inparametrar som är relevanta definieras i respektive kontrakt</w:t>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380FF1" w:rsidRPr="00DF7196">
        <w:rPr>
          <w:color w:val="auto"/>
        </w:rPr>
        <w:fldChar w:fldCharType="begin"/>
      </w:r>
      <w:r w:rsidR="00195B2B" w:rsidRPr="00DF7196">
        <w:rPr>
          <w:color w:val="auto"/>
        </w:rPr>
        <w:instrText xml:space="preserve"> REF _Ref362010048 \r \h </w:instrText>
      </w:r>
      <w:r w:rsidR="00380FF1" w:rsidRPr="00DF7196">
        <w:rPr>
          <w:color w:val="auto"/>
        </w:rPr>
      </w:r>
      <w:r w:rsidR="00380FF1" w:rsidRPr="00DF7196">
        <w:rPr>
          <w:color w:val="auto"/>
        </w:rPr>
        <w:fldChar w:fldCharType="separate"/>
      </w:r>
      <w:r w:rsidR="007F1ECD">
        <w:rPr>
          <w:color w:val="auto"/>
        </w:rPr>
        <w:t>6</w:t>
      </w:r>
      <w:r w:rsidR="00380FF1" w:rsidRPr="00DF7196">
        <w:rPr>
          <w:color w:val="auto"/>
        </w:rPr>
        <w:fldChar w:fldCharType="end"/>
      </w:r>
      <w:r w:rsidRPr="00DF7196">
        <w:rPr>
          <w:color w:val="auto"/>
        </w:rPr>
        <w:t xml:space="preserve"> </w:t>
      </w:r>
      <w:r w:rsidR="00380FF1" w:rsidRPr="00DF7196">
        <w:rPr>
          <w:color w:val="auto"/>
        </w:rPr>
        <w:fldChar w:fldCharType="begin"/>
      </w:r>
      <w:r w:rsidRPr="00DF7196">
        <w:rPr>
          <w:color w:val="auto"/>
        </w:rPr>
        <w:instrText xml:space="preserve"> REF _Ref362007925 \p \h </w:instrText>
      </w:r>
      <w:r w:rsidR="00380FF1" w:rsidRPr="00DF7196">
        <w:rPr>
          <w:color w:val="auto"/>
        </w:rPr>
        <w:fldChar w:fldCharType="separate"/>
      </w:r>
      <w:r w:rsidR="007F1ECD" w:rsidRPr="007F1ECD">
        <w:rPr>
          <w:b/>
          <w:bCs/>
          <w:color w:val="auto"/>
        </w:rPr>
        <w:t xml:space="preserve">Error! </w:t>
      </w:r>
      <w:r w:rsidR="007F1ECD">
        <w:rPr>
          <w:b/>
          <w:bCs/>
          <w:color w:val="auto"/>
          <w:lang w:val="en-US"/>
        </w:rPr>
        <w:t>Reference source not found.</w:t>
      </w:r>
      <w:r w:rsidR="00380FF1" w:rsidRPr="00DF7196">
        <w:rPr>
          <w:color w:val="auto"/>
        </w:rPr>
        <w:fldChar w:fldCharType="end"/>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FA4E8E" w:rsidRPr="00DF7196" w:rsidRDefault="00195B2B" w:rsidP="00FA4E8E">
      <w:pPr>
        <w:pStyle w:val="ListParagraph"/>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rsidR="00FA4E8E" w:rsidRPr="00DF7196" w:rsidRDefault="00195B2B" w:rsidP="00FA4E8E">
      <w:pPr>
        <w:pStyle w:val="ListParagraph"/>
        <w:numPr>
          <w:ilvl w:val="1"/>
          <w:numId w:val="43"/>
        </w:numPr>
        <w:tabs>
          <w:tab w:val="left" w:pos="3912"/>
        </w:tabs>
        <w:rPr>
          <w:color w:val="auto"/>
        </w:rPr>
      </w:pPr>
      <w:r w:rsidRPr="00DF7196">
        <w:rPr>
          <w:color w:val="auto"/>
        </w:rPr>
        <w:t>Irrelevant information sållas bort, eventuell nödvändig översättning av attributinnehåll görs och informationen läggs in i Tjänstens layout/mallar för presentation av information</w:t>
      </w:r>
    </w:p>
    <w:p w:rsidR="00195B2B" w:rsidRPr="00DF7196" w:rsidRDefault="00195B2B" w:rsidP="00FA4E8E">
      <w:pPr>
        <w:pStyle w:val="ListParagraph"/>
        <w:numPr>
          <w:ilvl w:val="1"/>
          <w:numId w:val="43"/>
        </w:numPr>
        <w:tabs>
          <w:tab w:val="left" w:pos="3912"/>
        </w:tabs>
        <w:rPr>
          <w:color w:val="auto"/>
        </w:rPr>
      </w:pPr>
      <w:r w:rsidRPr="00DF7196">
        <w:rPr>
          <w:color w:val="auto"/>
        </w:rPr>
        <w:lastRenderedPageBreak/>
        <w:t>Vissa tjänster använder även information från andra källor, t.ex. Nationella Patientenkäten eller Mina vårdkontakter som då också läggs ihop med informationen från Katalogen enligt ovan</w:t>
      </w:r>
    </w:p>
    <w:p w:rsidR="00FA4E8E" w:rsidRPr="00DF7196" w:rsidRDefault="00FA4E8E" w:rsidP="00FA4E8E">
      <w:pPr>
        <w:pStyle w:val="ListParagraph"/>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rsidR="00FA4E8E" w:rsidRPr="00DF7196" w:rsidRDefault="00163C3A" w:rsidP="00FA4E8E">
      <w:pPr>
        <w:pStyle w:val="Heading3"/>
      </w:pPr>
      <w:r>
        <w:t>Flödesdiagram</w:t>
      </w:r>
    </w:p>
    <w:p w:rsidR="00E6232A" w:rsidRPr="00DF7196" w:rsidRDefault="00EE1781" w:rsidP="007B79AC">
      <w:pPr>
        <w:rPr>
          <w:color w:val="4F81BD" w:themeColor="accent1"/>
        </w:rPr>
      </w:pPr>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4" o:title=""/>
          </v:shape>
          <o:OLEObject Type="Embed" ProgID="Visio.Drawing.11" ShapeID="_x0000_i1026" DrawAspect="Content" ObjectID="_1451978339" r:id="rId15"/>
        </w:object>
      </w:r>
    </w:p>
    <w:p w:rsidR="00E6232A" w:rsidRPr="00DF7196" w:rsidRDefault="00E6232A" w:rsidP="0094683C">
      <w:pPr>
        <w:pStyle w:val="Heading2"/>
        <w:pageBreakBefore/>
        <w:ind w:left="578" w:hanging="578"/>
        <w:rPr>
          <w:color w:val="auto"/>
        </w:rPr>
      </w:pPr>
      <w:bookmarkStart w:id="34" w:name="_Toc358185725"/>
      <w:bookmarkStart w:id="35" w:name="_Toc378236486"/>
      <w:r w:rsidRPr="00DF7196">
        <w:rPr>
          <w:color w:val="auto"/>
        </w:rPr>
        <w:lastRenderedPageBreak/>
        <w:t>Adressering</w:t>
      </w:r>
      <w:bookmarkEnd w:id="34"/>
      <w:bookmarkEnd w:id="35"/>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6" w:name="_Toc358185726"/>
      <w:bookmarkStart w:id="37" w:name="_Toc378236487"/>
      <w:r w:rsidRPr="00DF7196">
        <w:rPr>
          <w:color w:val="auto"/>
        </w:rPr>
        <w:t>Aggregering och engagemangsindex</w:t>
      </w:r>
      <w:bookmarkEnd w:id="36"/>
      <w:bookmarkEnd w:id="37"/>
    </w:p>
    <w:p w:rsidR="009E0253" w:rsidRDefault="009E0253" w:rsidP="00E6232A">
      <w:pPr>
        <w:rPr>
          <w:color w:val="auto"/>
        </w:rPr>
      </w:pPr>
      <w:r w:rsidRPr="00DF7196">
        <w:rPr>
          <w:color w:val="auto"/>
        </w:rPr>
        <w:t xml:space="preserve">För närvarande är aggregering </w:t>
      </w:r>
      <w:r w:rsidR="003314AF">
        <w:rPr>
          <w:color w:val="auto"/>
        </w:rPr>
        <w:t xml:space="preserve">eller engagemangsindex </w:t>
      </w:r>
      <w:r w:rsidRPr="00DF7196">
        <w:rPr>
          <w:color w:val="auto"/>
        </w:rPr>
        <w:t>ej aktuellt, då endast en tjänsteproducent är ansluten till tjänstedomänen.</w:t>
      </w:r>
      <w:r w:rsidR="003314AF">
        <w:rPr>
          <w:color w:val="auto"/>
        </w:rPr>
        <w:t xml:space="preserve"> </w:t>
      </w:r>
      <w:r w:rsidR="00E80412">
        <w:rPr>
          <w:color w:val="auto"/>
        </w:rPr>
        <w:t>Därmed ser anropet ut enligt nedanstående bild.</w:t>
      </w:r>
    </w:p>
    <w:p w:rsidR="00364822" w:rsidRDefault="00364822" w:rsidP="00E6232A">
      <w:pPr>
        <w:rPr>
          <w:color w:val="auto"/>
        </w:rPr>
      </w:pPr>
    </w:p>
    <w:p w:rsidR="00E80412" w:rsidRDefault="00364822" w:rsidP="00364822">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364822" w:rsidRPr="00364822" w:rsidRDefault="00364822" w:rsidP="00364822">
      <w:pPr>
        <w:jc w:val="center"/>
        <w:rPr>
          <w:i/>
          <w:color w:val="auto"/>
        </w:rPr>
      </w:pPr>
      <w:r>
        <w:rPr>
          <w:i/>
          <w:color w:val="auto"/>
        </w:rPr>
        <w:t>Bild 1 – Initialt läge med endast en tjänsteproducent</w:t>
      </w:r>
    </w:p>
    <w:p w:rsidR="00364822" w:rsidRDefault="00364822" w:rsidP="00364822">
      <w:pPr>
        <w:jc w:val="center"/>
        <w:rPr>
          <w:color w:val="auto"/>
        </w:rPr>
      </w:pPr>
    </w:p>
    <w:p w:rsidR="003314AF" w:rsidRPr="00DF7196" w:rsidRDefault="003314AF" w:rsidP="00C16BC9">
      <w:pPr>
        <w:rPr>
          <w:color w:val="auto"/>
        </w:rPr>
      </w:pPr>
      <w:r>
        <w:rPr>
          <w:color w:val="auto"/>
        </w:rPr>
        <w:t xml:space="preserve">I samband med att fler tjänsteproducenter ansluter till tjänstedomänen behöver </w:t>
      </w:r>
      <w:r w:rsidR="00364822">
        <w:rPr>
          <w:color w:val="auto"/>
        </w:rPr>
        <w:t xml:space="preserve">sökningen från </w:t>
      </w:r>
      <w:r>
        <w:rPr>
          <w:color w:val="auto"/>
        </w:rPr>
        <w:t xml:space="preserve">anropande tjänstekonsument </w:t>
      </w:r>
      <w:r w:rsidR="00364822">
        <w:rPr>
          <w:color w:val="auto"/>
        </w:rPr>
        <w:t xml:space="preserve">realiseras mot flera tjänsteproducenter. </w:t>
      </w:r>
    </w:p>
    <w:p w:rsidR="00E6232A" w:rsidRDefault="00364822" w:rsidP="00C16BC9">
      <w:pPr>
        <w:keepNext/>
        <w:rPr>
          <w:color w:val="auto"/>
        </w:rPr>
      </w:pPr>
      <w:r>
        <w:rPr>
          <w:color w:val="auto"/>
        </w:rPr>
        <w:lastRenderedPageBreak/>
        <w:t xml:space="preserve">Ett index för katalogobjekt behöver då skapas. </w:t>
      </w:r>
      <w:r w:rsidR="003314AF">
        <w:rPr>
          <w:color w:val="auto"/>
        </w:rPr>
        <w:t xml:space="preserve">Detta index </w:t>
      </w:r>
      <w:r w:rsidR="00C16BC9">
        <w:rPr>
          <w:color w:val="auto"/>
        </w:rPr>
        <w:t>behöver</w:t>
      </w:r>
      <w:r w:rsidR="003314AF">
        <w:rPr>
          <w:color w:val="auto"/>
        </w:rPr>
        <w:t xml:space="preserve"> innehålla unik identitet för katalogobjektet – HSA-id </w:t>
      </w:r>
      <w:r w:rsidR="00C16BC9">
        <w:rPr>
          <w:color w:val="auto"/>
        </w:rPr>
        <w:t>samt</w:t>
      </w:r>
      <w:r w:rsidR="003314AF">
        <w:rPr>
          <w:color w:val="auto"/>
        </w:rPr>
        <w:t xml:space="preserve"> personnummer</w:t>
      </w:r>
      <w:r w:rsidR="00C16BC9">
        <w:rPr>
          <w:color w:val="auto"/>
        </w:rPr>
        <w:t xml:space="preserve"> för personobjekt</w:t>
      </w:r>
      <w:r w:rsidR="003314AF">
        <w:rPr>
          <w:color w:val="auto"/>
        </w:rPr>
        <w:t xml:space="preserve"> – kopplat till </w:t>
      </w:r>
      <w:r w:rsidR="00C16BC9">
        <w:rPr>
          <w:color w:val="auto"/>
        </w:rPr>
        <w:t>tjänsteproducentens logiska id, som utgörs av HSA-I</w:t>
      </w:r>
      <w:r w:rsidR="003314AF">
        <w:rPr>
          <w:color w:val="auto"/>
        </w:rPr>
        <w:t>d för den/de tjänsteproducenter som har information om objektet. Nedanstående bild visar översiktligt hur kopplingen då kommer att se ut.</w:t>
      </w:r>
      <w:r w:rsidR="00535A70">
        <w:rPr>
          <w:color w:val="auto"/>
        </w:rPr>
        <w:t xml:space="preserve"> Notera att förfrågningar endast kommer att göras mot de tjänsteproducenter som tjänstekonsumenten har godkänts för.</w:t>
      </w:r>
    </w:p>
    <w:p w:rsidR="003314AF" w:rsidRDefault="00BB1186" w:rsidP="00C16BC9">
      <w:pPr>
        <w:keepNext/>
        <w:rPr>
          <w:color w:val="auto"/>
        </w:rPr>
      </w:pPr>
      <w:r>
        <w:rPr>
          <w:color w:val="auto"/>
        </w:rPr>
        <w:t>Se även AB</w:t>
      </w:r>
      <w:r w:rsidR="000E17F8">
        <w:rPr>
          <w:color w:val="auto"/>
        </w:rPr>
        <w:t>-</w:t>
      </w:r>
      <w:r>
        <w:rPr>
          <w:color w:val="auto"/>
        </w:rPr>
        <w:t>2</w:t>
      </w:r>
      <w:r w:rsidR="000E17F8">
        <w:rPr>
          <w:color w:val="auto"/>
        </w:rPr>
        <w:t>.</w:t>
      </w:r>
      <w:r w:rsidR="003314AF">
        <w:rPr>
          <w:color w:val="auto"/>
        </w:rPr>
        <w:t xml:space="preserve">3 </w:t>
      </w:r>
      <w:r>
        <w:rPr>
          <w:color w:val="auto"/>
        </w:rPr>
        <w:t xml:space="preserve">och </w:t>
      </w:r>
      <w:r w:rsidR="000E17F8">
        <w:rPr>
          <w:color w:val="auto"/>
        </w:rPr>
        <w:t>AB-</w:t>
      </w:r>
      <w:r>
        <w:rPr>
          <w:color w:val="auto"/>
        </w:rPr>
        <w:t>2</w:t>
      </w:r>
      <w:r w:rsidR="000E17F8">
        <w:rPr>
          <w:color w:val="auto"/>
        </w:rPr>
        <w:t>.</w:t>
      </w:r>
      <w:r>
        <w:rPr>
          <w:color w:val="auto"/>
        </w:rPr>
        <w:t xml:space="preserve">4 </w:t>
      </w:r>
      <w:r w:rsidR="003314AF">
        <w:rPr>
          <w:color w:val="auto"/>
        </w:rPr>
        <w:t>[R2].</w:t>
      </w:r>
    </w:p>
    <w:p w:rsidR="00535A70" w:rsidRDefault="00535A70" w:rsidP="00C16BC9">
      <w:pPr>
        <w:keepNext/>
        <w:rPr>
          <w:color w:val="auto"/>
        </w:rPr>
      </w:pPr>
    </w:p>
    <w:p w:rsidR="003314AF" w:rsidRDefault="00535A70" w:rsidP="00535A70">
      <w:pPr>
        <w:jc w:val="center"/>
        <w:rPr>
          <w:color w:val="auto"/>
        </w:rPr>
      </w:pPr>
      <w:r>
        <w:rPr>
          <w:noProof/>
          <w:color w:val="auto"/>
          <w:lang w:eastAsia="sv-SE"/>
        </w:rPr>
        <w:drawing>
          <wp:inline distT="0" distB="0" distL="0" distR="0">
            <wp:extent cx="3791399" cy="343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91399" cy="3431765"/>
                    </a:xfrm>
                    <a:prstGeom prst="rect">
                      <a:avLst/>
                    </a:prstGeom>
                  </pic:spPr>
                </pic:pic>
              </a:graphicData>
            </a:graphic>
          </wp:inline>
        </w:drawing>
      </w:r>
    </w:p>
    <w:p w:rsidR="00364822" w:rsidRPr="00364822" w:rsidRDefault="00364822" w:rsidP="00364822">
      <w:pPr>
        <w:jc w:val="center"/>
        <w:rPr>
          <w:i/>
          <w:color w:val="auto"/>
        </w:rPr>
      </w:pPr>
      <w:r>
        <w:rPr>
          <w:i/>
          <w:color w:val="auto"/>
        </w:rPr>
        <w:t>Bild 2 – Hantering av anrop vid fler anslutna tjänsteproducenter</w:t>
      </w:r>
      <w:r w:rsidRPr="00364822">
        <w:rPr>
          <w:b/>
          <w:i/>
          <w:color w:val="FF0000"/>
        </w:rPr>
        <w:t xml:space="preserve"> – OBS! Ej realiserad</w:t>
      </w:r>
    </w:p>
    <w:p w:rsidR="00364822" w:rsidRPr="00DF7196" w:rsidRDefault="00364822" w:rsidP="00535A70">
      <w:pPr>
        <w:jc w:val="center"/>
        <w:rPr>
          <w:color w:val="auto"/>
        </w:rPr>
      </w:pPr>
    </w:p>
    <w:p w:rsidR="00E536DB" w:rsidRPr="00DF7196" w:rsidRDefault="00DD15ED" w:rsidP="00B91AA5">
      <w:pPr>
        <w:pStyle w:val="Heading1"/>
        <w:ind w:right="0"/>
      </w:pPr>
      <w:bookmarkStart w:id="38" w:name="_Toc224960921"/>
      <w:bookmarkStart w:id="39" w:name="_Toc358185728"/>
      <w:bookmarkStart w:id="40" w:name="_Toc378236488"/>
      <w:r w:rsidRPr="00DF7196">
        <w:lastRenderedPageBreak/>
        <w:t>Tjänstedomänens</w:t>
      </w:r>
      <w:r w:rsidR="00EE00AA" w:rsidRPr="00DF7196">
        <w:t xml:space="preserve"> k</w:t>
      </w:r>
      <w:r w:rsidR="00E536DB" w:rsidRPr="00DF7196">
        <w:t>rav och regler</w:t>
      </w:r>
      <w:bookmarkEnd w:id="38"/>
      <w:bookmarkEnd w:id="39"/>
      <w:bookmarkEnd w:id="40"/>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41" w:name="_Toc358185730"/>
      <w:bookmarkStart w:id="42" w:name="_Ref369705914"/>
      <w:bookmarkStart w:id="43" w:name="_Toc378236489"/>
      <w:r w:rsidRPr="00DF7196">
        <w:rPr>
          <w:color w:val="auto"/>
        </w:rPr>
        <w:t>Informationssäkerhet och juridik</w:t>
      </w:r>
      <w:bookmarkEnd w:id="41"/>
      <w:bookmarkEnd w:id="42"/>
      <w:bookmarkEnd w:id="43"/>
    </w:p>
    <w:p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380FF1">
        <w:fldChar w:fldCharType="begin"/>
      </w:r>
      <w:r w:rsidR="00186D36">
        <w:instrText xml:space="preserve"> REF R3 \h </w:instrText>
      </w:r>
      <w:r w:rsidR="00380FF1">
        <w:fldChar w:fldCharType="separate"/>
      </w:r>
      <w:r w:rsidR="007F1ECD" w:rsidRPr="00DF7196">
        <w:t>R3</w:t>
      </w:r>
      <w:r w:rsidR="00380FF1">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784980" w:rsidRPr="00DF7196" w:rsidRDefault="00784980" w:rsidP="000F5212">
      <w:pPr>
        <w:spacing w:after="0"/>
      </w:pPr>
    </w:p>
    <w:p w:rsidR="000F5212" w:rsidRPr="00DF7196" w:rsidRDefault="00147248" w:rsidP="005329FA">
      <w:pPr>
        <w:pStyle w:val="Body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rsidR="00CD57EC" w:rsidRPr="00DF7196" w:rsidRDefault="00894F7B" w:rsidP="00B91AA5">
      <w:pPr>
        <w:pStyle w:val="Heading2"/>
        <w:rPr>
          <w:color w:val="auto"/>
        </w:rPr>
      </w:pPr>
      <w:bookmarkStart w:id="44" w:name="_Toc358185731"/>
      <w:bookmarkStart w:id="45" w:name="_Ref369705921"/>
      <w:bookmarkStart w:id="46" w:name="_Toc378236490"/>
      <w:r w:rsidRPr="00DF7196">
        <w:rPr>
          <w:color w:val="auto"/>
        </w:rPr>
        <w:t>Felhantering</w:t>
      </w:r>
      <w:bookmarkEnd w:id="44"/>
      <w:bookmarkEnd w:id="45"/>
      <w:bookmarkEnd w:id="46"/>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380FF1" w:rsidRPr="00DF7196">
        <w:fldChar w:fldCharType="begin"/>
      </w:r>
      <w:r w:rsidRPr="00DF7196">
        <w:instrText xml:space="preserve"> REF _Ref360177402 \r \h </w:instrText>
      </w:r>
      <w:r w:rsidR="00380FF1" w:rsidRPr="00DF7196">
        <w:fldChar w:fldCharType="separate"/>
      </w:r>
      <w:r w:rsidR="007F1ECD">
        <w:t>6</w:t>
      </w:r>
      <w:r w:rsidR="00380FF1"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Attribut med värde som inte följer gällande värdemängd</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7" w:name="_Toc358185732"/>
      <w:bookmarkStart w:id="48" w:name="_Toc378236491"/>
      <w:r w:rsidRPr="00DF7196">
        <w:rPr>
          <w:color w:val="auto"/>
        </w:rPr>
        <w:t>Krav på en tjänstekonsument</w:t>
      </w:r>
      <w:bookmarkEnd w:id="47"/>
      <w:bookmarkEnd w:id="48"/>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380FF1">
        <w:fldChar w:fldCharType="begin"/>
      </w:r>
      <w:r w:rsidR="00186D36">
        <w:instrText xml:space="preserve"> REF R4 \h </w:instrText>
      </w:r>
      <w:r w:rsidR="00380FF1">
        <w:fldChar w:fldCharType="separate"/>
      </w:r>
      <w:r w:rsidR="007F1ECD" w:rsidRPr="00DF7196">
        <w:t>R4</w:t>
      </w:r>
      <w:r w:rsidR="00380FF1">
        <w:fldChar w:fldCharType="end"/>
      </w:r>
      <w:r w:rsidR="00C3306D">
        <w:t xml:space="preserve">], där </w:t>
      </w:r>
      <w:proofErr w:type="spellStart"/>
      <w:r w:rsidR="00C3306D">
        <w:t>informationsägarna</w:t>
      </w:r>
      <w:proofErr w:type="spellEnd"/>
      <w:r w:rsidRPr="00DF7196">
        <w:t xml:space="preserve"> bland annat </w:t>
      </w:r>
      <w:r w:rsidR="00C3306D">
        <w:t xml:space="preserve">ställer </w:t>
      </w:r>
      <w:r w:rsidRPr="00DF7196">
        <w:t>krav på</w:t>
      </w:r>
    </w:p>
    <w:p w:rsidR="00D337C3" w:rsidRPr="00DF7196" w:rsidRDefault="00D337C3" w:rsidP="00D337C3">
      <w:pPr>
        <w:pStyle w:val="ListParagraph"/>
        <w:numPr>
          <w:ilvl w:val="0"/>
          <w:numId w:val="21"/>
        </w:numPr>
      </w:pPr>
      <w:r w:rsidRPr="00DF7196">
        <w:t>att all användning av informationen erhållen från tjänsteproducenten ska beskrivas i godkänd HPTB, HSA-policytillämpning för brukarorganisation</w:t>
      </w:r>
    </w:p>
    <w:p w:rsidR="00D337C3" w:rsidRPr="00DF7196" w:rsidRDefault="00D337C3" w:rsidP="00D337C3">
      <w:pPr>
        <w:pStyle w:val="ListParagraph"/>
        <w:numPr>
          <w:ilvl w:val="0"/>
          <w:numId w:val="21"/>
        </w:numPr>
      </w:pPr>
      <w:r w:rsidRPr="00DF7196">
        <w:t>att tillämpliga lagar och regelverk, t.ex. Personuppgiftslagen PUL, efterlevs</w:t>
      </w:r>
    </w:p>
    <w:p w:rsidR="00D337C3" w:rsidRPr="00DF7196" w:rsidRDefault="00D337C3" w:rsidP="00D337C3">
      <w:pPr>
        <w:pStyle w:val="ListParagraph"/>
        <w:numPr>
          <w:ilvl w:val="0"/>
          <w:numId w:val="21"/>
        </w:numPr>
      </w:pPr>
      <w:r w:rsidRPr="00DF7196">
        <w:t>att information som lagras i egen applikation ska skyddas på tillfredställande sätt</w:t>
      </w:r>
    </w:p>
    <w:p w:rsidR="00D337C3" w:rsidRPr="00DF7196" w:rsidRDefault="00D337C3" w:rsidP="00D337C3">
      <w:pPr>
        <w:pStyle w:val="ListParagraph"/>
        <w:numPr>
          <w:ilvl w:val="0"/>
          <w:numId w:val="21"/>
        </w:numPr>
      </w:pPr>
      <w:r w:rsidRPr="00DF7196">
        <w:t>att information som lagras i egen applikation ska hållas uppdaterad mot ursprungskällan</w:t>
      </w:r>
    </w:p>
    <w:p w:rsidR="00D337C3" w:rsidRPr="00DF7196" w:rsidRDefault="00D337C3" w:rsidP="00D337C3">
      <w:pPr>
        <w:pStyle w:val="ListParagraph"/>
        <w:numPr>
          <w:ilvl w:val="0"/>
          <w:numId w:val="21"/>
        </w:numPr>
      </w:pPr>
      <w:r w:rsidRPr="00DF7196">
        <w:t>att informationen inte får användas för massutskick eller i någon form av betaltjänst</w:t>
      </w:r>
      <w:r w:rsidR="00C43291" w:rsidRPr="00DF7196">
        <w:t xml:space="preserve"> samt att informationen eller behörighet till informationen inte får lämnas vidare till tredje part utan särskild överenskommelse</w:t>
      </w:r>
    </w:p>
    <w:p w:rsidR="00E6609A" w:rsidRDefault="00E6609A" w:rsidP="00D337C3">
      <w:pPr>
        <w:pStyle w:val="ListParagraph"/>
        <w:numPr>
          <w:ilvl w:val="0"/>
          <w:numId w:val="21"/>
        </w:numPr>
      </w:pPr>
      <w:r w:rsidRPr="00DF7196">
        <w:t>att kontinuitetsplan finns för den händelse att tjänsteproducentens tjänst inte skulle vara tillgänglig</w:t>
      </w:r>
    </w:p>
    <w:p w:rsidR="00D516FC" w:rsidRPr="00DF7196" w:rsidRDefault="00D516FC" w:rsidP="00D337C3">
      <w:pPr>
        <w:pStyle w:val="ListParagraph"/>
        <w:numPr>
          <w:ilvl w:val="0"/>
          <w:numId w:val="21"/>
        </w:numPr>
      </w:pPr>
      <w:r>
        <w:t>att intern revision genomförs årligen för kontroll av efterlevnad till HSA-policy</w:t>
      </w:r>
    </w:p>
    <w:p w:rsidR="00C43291" w:rsidRDefault="00C43291" w:rsidP="00D337C3">
      <w:pPr>
        <w:rPr>
          <w:color w:val="auto"/>
        </w:rPr>
      </w:pPr>
    </w:p>
    <w:p w:rsidR="00C3306D" w:rsidRDefault="00C3306D" w:rsidP="00C3306D">
      <w:pPr>
        <w:rPr>
          <w:color w:val="auto"/>
        </w:rPr>
      </w:pPr>
      <w:r>
        <w:t xml:space="preserve">Anslutna tjänstekonsumenter kan ha egna processer för godkännande av tjänstekonsumenter som anropar tjänsteproducentens katalogtjänst. </w:t>
      </w:r>
    </w:p>
    <w:p w:rsidR="00A7201A" w:rsidRPr="00DF7196" w:rsidRDefault="00A7201A" w:rsidP="00670695">
      <w:pPr>
        <w:pStyle w:val="Heading2"/>
        <w:rPr>
          <w:color w:val="auto"/>
        </w:rPr>
      </w:pPr>
      <w:bookmarkStart w:id="49" w:name="_Toc358185733"/>
      <w:bookmarkStart w:id="50" w:name="_Toc378236492"/>
      <w:r w:rsidRPr="00DF7196">
        <w:rPr>
          <w:color w:val="auto"/>
        </w:rPr>
        <w:t>Krav på en tjänsteproducent</w:t>
      </w:r>
      <w:bookmarkEnd w:id="49"/>
      <w:bookmarkEnd w:id="50"/>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380FF1">
        <w:fldChar w:fldCharType="begin"/>
      </w:r>
      <w:r>
        <w:instrText xml:space="preserve"> REF _Ref369705736 \r \h </w:instrText>
      </w:r>
      <w:r w:rsidR="00380FF1">
        <w:fldChar w:fldCharType="separate"/>
      </w:r>
      <w:r w:rsidR="007F1ECD">
        <w:t>3</w:t>
      </w:r>
      <w:r w:rsidR="00380FF1">
        <w:fldChar w:fldCharType="end"/>
      </w:r>
      <w:r>
        <w:t>)</w:t>
      </w:r>
    </w:p>
    <w:p w:rsidR="007F6A7E" w:rsidRDefault="007F6A7E" w:rsidP="007F6A7E">
      <w:pPr>
        <w:pStyle w:val="ListParagraph"/>
        <w:numPr>
          <w:ilvl w:val="1"/>
          <w:numId w:val="21"/>
        </w:numPr>
      </w:pPr>
      <w:r>
        <w:t xml:space="preserve">informationssäkerhet och juridik (se avsnitt </w:t>
      </w:r>
      <w:r w:rsidR="00380FF1">
        <w:fldChar w:fldCharType="begin"/>
      </w:r>
      <w:r>
        <w:instrText xml:space="preserve"> REF _Ref369705914 \r \h </w:instrText>
      </w:r>
      <w:r w:rsidR="00380FF1">
        <w:fldChar w:fldCharType="separate"/>
      </w:r>
      <w:r w:rsidR="007F1ECD">
        <w:t>4.1</w:t>
      </w:r>
      <w:r w:rsidR="00380FF1">
        <w:fldChar w:fldCharType="end"/>
      </w:r>
      <w:r>
        <w:t xml:space="preserve">) </w:t>
      </w:r>
    </w:p>
    <w:p w:rsidR="007F6A7E" w:rsidRDefault="007F6A7E" w:rsidP="007F6A7E">
      <w:pPr>
        <w:pStyle w:val="ListParagraph"/>
        <w:numPr>
          <w:ilvl w:val="1"/>
          <w:numId w:val="21"/>
        </w:numPr>
      </w:pPr>
      <w:r>
        <w:t xml:space="preserve">felhantering (se avsnitt </w:t>
      </w:r>
      <w:r w:rsidR="00380FF1">
        <w:fldChar w:fldCharType="begin"/>
      </w:r>
      <w:r>
        <w:instrText xml:space="preserve"> REF _Ref369705921 \r \h </w:instrText>
      </w:r>
      <w:r w:rsidR="00380FF1">
        <w:fldChar w:fldCharType="separate"/>
      </w:r>
      <w:r w:rsidR="007F1ECD">
        <w:t>4.2</w:t>
      </w:r>
      <w:r w:rsidR="00380FF1">
        <w:fldChar w:fldCharType="end"/>
      </w:r>
      <w:r>
        <w:t>)</w:t>
      </w:r>
    </w:p>
    <w:p w:rsidR="007F6A7E" w:rsidRDefault="00B21C52" w:rsidP="007F6A7E">
      <w:pPr>
        <w:pStyle w:val="ListParagraph"/>
        <w:numPr>
          <w:ilvl w:val="1"/>
          <w:numId w:val="21"/>
        </w:numPr>
      </w:pPr>
      <w:proofErr w:type="spellStart"/>
      <w:proofErr w:type="gramStart"/>
      <w:r w:rsidRPr="00DF7196">
        <w:t>SLA:er</w:t>
      </w:r>
      <w:proofErr w:type="spellEnd"/>
      <w:proofErr w:type="gramEnd"/>
      <w:r w:rsidR="007F6A7E">
        <w:t xml:space="preserve"> (se avsnitt </w:t>
      </w:r>
      <w:r w:rsidR="00380FF1">
        <w:fldChar w:fldCharType="begin"/>
      </w:r>
      <w:r w:rsidR="007F6A7E">
        <w:instrText xml:space="preserve"> REF _Ref369705931 \r \h </w:instrText>
      </w:r>
      <w:r w:rsidR="00380FF1">
        <w:fldChar w:fldCharType="separate"/>
      </w:r>
      <w:r w:rsidR="007F1ECD">
        <w:t>4.4.1</w:t>
      </w:r>
      <w:r w:rsidR="00380FF1">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380FF1">
        <w:fldChar w:fldCharType="begin"/>
      </w:r>
      <w:r w:rsidR="007F6A7E">
        <w:instrText xml:space="preserve"> REF _Ref360177402 \r \h </w:instrText>
      </w:r>
      <w:r w:rsidR="00380FF1">
        <w:fldChar w:fldCharType="separate"/>
      </w:r>
      <w:r w:rsidR="007F1ECD">
        <w:t>6</w:t>
      </w:r>
      <w:r w:rsidR="00380FF1">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380FF1">
        <w:fldChar w:fldCharType="begin"/>
      </w:r>
      <w:r>
        <w:instrText xml:space="preserve"> REF _Ref369705957 \r \h </w:instrText>
      </w:r>
      <w:r w:rsidR="00380FF1">
        <w:fldChar w:fldCharType="separate"/>
      </w:r>
      <w:r w:rsidR="007F1ECD">
        <w:t>5</w:t>
      </w:r>
      <w:r w:rsidR="00380FF1">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tillämpliga lagar och regelverk, t.ex. Personuppgiftslagen PUL, efterlevs</w:t>
      </w:r>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HSA-id behålls då en person byter person-identitet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lastRenderedPageBreak/>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E9088C" w:rsidRDefault="00E9088C" w:rsidP="00E9088C"/>
    <w:p w:rsidR="00E9088C" w:rsidRPr="00DF7196" w:rsidRDefault="00E9088C" w:rsidP="00E9088C">
      <w:r>
        <w:t>Ovanstående krav är till större delen hämtade ur HSA-policy [</w:t>
      </w:r>
      <w:r w:rsidR="00380FF1">
        <w:fldChar w:fldCharType="begin"/>
      </w:r>
      <w:r w:rsidR="00186D36">
        <w:instrText xml:space="preserve"> REF R4 \h </w:instrText>
      </w:r>
      <w:r w:rsidR="00380FF1">
        <w:fldChar w:fldCharType="separate"/>
      </w:r>
      <w:r w:rsidR="007F1ECD" w:rsidRPr="00DF7196">
        <w:t>R4</w:t>
      </w:r>
      <w:r w:rsidR="00380FF1">
        <w:fldChar w:fldCharType="end"/>
      </w:r>
      <w:r w:rsidR="00186D36">
        <w:t>]. Se även AB-2.5</w:t>
      </w:r>
      <w:r>
        <w:t xml:space="preserve"> [</w:t>
      </w:r>
      <w:r w:rsidR="00380FF1">
        <w:fldChar w:fldCharType="begin"/>
      </w:r>
      <w:r>
        <w:instrText xml:space="preserve"> REF R2 \h </w:instrText>
      </w:r>
      <w:r w:rsidR="00380FF1">
        <w:fldChar w:fldCharType="separate"/>
      </w:r>
      <w:r w:rsidR="007F1ECD" w:rsidRPr="00DF7196">
        <w:t>R2</w:t>
      </w:r>
      <w:r w:rsidR="00380FF1">
        <w:fldChar w:fldCharType="end"/>
      </w:r>
      <w:r>
        <w:t>].</w:t>
      </w:r>
    </w:p>
    <w:p w:rsidR="00D57870" w:rsidRPr="00DF7196" w:rsidRDefault="00D57870" w:rsidP="007012A9">
      <w:pPr>
        <w:rPr>
          <w:color w:val="FF0000"/>
        </w:rPr>
      </w:pPr>
    </w:p>
    <w:p w:rsidR="00E3668E" w:rsidRPr="00DF7196" w:rsidRDefault="00C3306D" w:rsidP="00670695">
      <w:pPr>
        <w:pStyle w:val="Heading3"/>
      </w:pPr>
      <w:bookmarkStart w:id="51" w:name="_Ref369705931"/>
      <w:r>
        <w:t>SLA-</w:t>
      </w:r>
      <w:r w:rsidR="00E3668E" w:rsidRPr="00DF7196">
        <w:t>krav</w:t>
      </w:r>
      <w:bookmarkEnd w:id="51"/>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r w:rsidR="007C7B21" w:rsidRPr="00DF7196" w:rsidTr="007012A9">
        <w:tc>
          <w:tcPr>
            <w:tcW w:w="2268" w:type="dxa"/>
          </w:tcPr>
          <w:p w:rsidR="007C7B21" w:rsidRPr="00DF7196" w:rsidRDefault="006C5051" w:rsidP="00B91AA5">
            <w:pPr>
              <w:rPr>
                <w:highlight w:val="yellow"/>
              </w:rPr>
            </w:pPr>
            <w:r w:rsidRPr="00DF7196">
              <w:t>Antal Avbrott</w:t>
            </w:r>
          </w:p>
        </w:tc>
        <w:tc>
          <w:tcPr>
            <w:tcW w:w="2127" w:type="dxa"/>
          </w:tcPr>
          <w:p w:rsidR="007C7B21" w:rsidRPr="00DF7196" w:rsidRDefault="006C5051" w:rsidP="00B91AA5">
            <w:pPr>
              <w:rPr>
                <w:highlight w:val="yellow"/>
              </w:rPr>
            </w:pPr>
            <w:r w:rsidRPr="00DF7196">
              <w:t>&lt; 5 per kvartal</w:t>
            </w:r>
          </w:p>
        </w:tc>
        <w:tc>
          <w:tcPr>
            <w:tcW w:w="5293" w:type="dxa"/>
          </w:tcPr>
          <w:p w:rsidR="007C7B21" w:rsidRPr="00DF7196" w:rsidRDefault="007C7B21" w:rsidP="00B91AA5"/>
        </w:tc>
      </w:tr>
      <w:tr w:rsidR="006C5051" w:rsidRPr="00DF7196" w:rsidTr="007012A9">
        <w:tc>
          <w:tcPr>
            <w:tcW w:w="2268" w:type="dxa"/>
          </w:tcPr>
          <w:p w:rsidR="006C5051" w:rsidRPr="00DF7196" w:rsidRDefault="006C5051" w:rsidP="00B91AA5">
            <w:r w:rsidRPr="00DF7196">
              <w:t>Längd på avbrott</w:t>
            </w:r>
          </w:p>
        </w:tc>
        <w:tc>
          <w:tcPr>
            <w:tcW w:w="2127" w:type="dxa"/>
          </w:tcPr>
          <w:p w:rsidR="006C5051" w:rsidRPr="00DF7196" w:rsidRDefault="006C5051" w:rsidP="00B91AA5">
            <w:pPr>
              <w:rPr>
                <w:highlight w:val="yellow"/>
              </w:rPr>
            </w:pPr>
            <w:r w:rsidRPr="00DF7196">
              <w:t>&lt; 30 minuter</w:t>
            </w:r>
          </w:p>
        </w:tc>
        <w:tc>
          <w:tcPr>
            <w:tcW w:w="5293" w:type="dxa"/>
          </w:tcPr>
          <w:p w:rsidR="006C5051" w:rsidRPr="00DF7196" w:rsidRDefault="006C5051" w:rsidP="00B91AA5"/>
        </w:tc>
      </w:tr>
    </w:tbl>
    <w:p w:rsidR="00894F7B" w:rsidRPr="00DF7196" w:rsidRDefault="00894F7B" w:rsidP="005329FA">
      <w:pPr>
        <w:pStyle w:val="BodyText"/>
      </w:pPr>
    </w:p>
    <w:p w:rsidR="003A0235" w:rsidRPr="00DF7196" w:rsidRDefault="003A0235" w:rsidP="00B91AA5">
      <w:pPr>
        <w:pStyle w:val="Heading1"/>
        <w:ind w:right="0"/>
      </w:pPr>
      <w:bookmarkStart w:id="52" w:name="_Toc224960922"/>
      <w:bookmarkStart w:id="53" w:name="_Toc358185734"/>
      <w:bookmarkStart w:id="54" w:name="_Ref369705957"/>
      <w:bookmarkStart w:id="55" w:name="_Toc378236493"/>
      <w:bookmarkEnd w:id="19"/>
      <w:bookmarkEnd w:id="20"/>
      <w:bookmarkEnd w:id="21"/>
      <w:r w:rsidRPr="00DF7196">
        <w:lastRenderedPageBreak/>
        <w:t xml:space="preserve">Tjänstedomänens </w:t>
      </w:r>
      <w:bookmarkEnd w:id="52"/>
      <w:r w:rsidR="00472626" w:rsidRPr="00DF7196">
        <w:t>meddelandemodeller</w:t>
      </w:r>
      <w:bookmarkEnd w:id="53"/>
      <w:bookmarkEnd w:id="54"/>
      <w:bookmarkEnd w:id="55"/>
    </w:p>
    <w:p w:rsidR="0090269A" w:rsidRPr="00DF7196" w:rsidRDefault="0090269A" w:rsidP="00472626">
      <w:bookmarkStart w:id="56"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7" w:name="_Toc358185735"/>
      <w:bookmarkStart w:id="58" w:name="_Toc378236494"/>
      <w:r w:rsidRPr="00DF7196">
        <w:rPr>
          <w:color w:val="auto"/>
        </w:rPr>
        <w:t>V-MIM</w:t>
      </w:r>
      <w:bookmarkEnd w:id="57"/>
      <w:bookmarkEnd w:id="58"/>
      <w:r w:rsidRPr="00DF7196">
        <w:rPr>
          <w:color w:val="auto"/>
        </w:rPr>
        <w:t xml:space="preserve"> </w:t>
      </w:r>
    </w:p>
    <w:p w:rsidR="004A3756" w:rsidRDefault="00E9088C" w:rsidP="0090269A">
      <w:pPr>
        <w:rPr>
          <w:color w:val="auto"/>
        </w:rPr>
      </w:pPr>
      <w:r>
        <w:rPr>
          <w:color w:val="auto"/>
        </w:rPr>
        <w:t xml:space="preserve">För tjänstedomänen utnyttjas befintliga strukturer inom HSA för förvaltning och vidareutveckling av informations- och meddelandemodeller, se </w:t>
      </w:r>
      <w:r w:rsidRPr="0022201E">
        <w:rPr>
          <w:color w:val="auto"/>
        </w:rPr>
        <w:t>även AB-</w:t>
      </w:r>
      <w:r w:rsidR="0022201E" w:rsidRPr="0022201E">
        <w:rPr>
          <w:color w:val="auto"/>
        </w:rPr>
        <w:t>2.6</w:t>
      </w:r>
      <w:r w:rsidR="0022201E">
        <w:rPr>
          <w:color w:val="auto"/>
        </w:rPr>
        <w:t xml:space="preserve"> [</w:t>
      </w:r>
      <w:r w:rsidR="00380FF1">
        <w:rPr>
          <w:color w:val="auto"/>
        </w:rPr>
        <w:fldChar w:fldCharType="begin"/>
      </w:r>
      <w:r w:rsidR="0022201E">
        <w:rPr>
          <w:color w:val="auto"/>
        </w:rPr>
        <w:instrText xml:space="preserve"> REF R2 \h </w:instrText>
      </w:r>
      <w:r w:rsidR="00380FF1">
        <w:rPr>
          <w:color w:val="auto"/>
        </w:rPr>
      </w:r>
      <w:r w:rsidR="00380FF1">
        <w:rPr>
          <w:color w:val="auto"/>
        </w:rPr>
        <w:fldChar w:fldCharType="separate"/>
      </w:r>
      <w:r w:rsidR="007F1ECD" w:rsidRPr="00DF7196">
        <w:t>R2</w:t>
      </w:r>
      <w:r w:rsidR="00380FF1">
        <w:rPr>
          <w:color w:val="auto"/>
        </w:rPr>
        <w:fldChar w:fldCharType="end"/>
      </w:r>
      <w:r w:rsidR="0022201E">
        <w:rPr>
          <w:color w:val="auto"/>
        </w:rPr>
        <w:t>]</w:t>
      </w:r>
      <w:r w:rsidR="00587F18">
        <w:rPr>
          <w:color w:val="auto"/>
        </w:rPr>
        <w:t xml:space="preserve">. </w:t>
      </w:r>
      <w:r w:rsidR="0022201E" w:rsidRPr="00821A37">
        <w:rPr>
          <w:color w:val="auto"/>
          <w:szCs w:val="20"/>
          <w:lang w:eastAsia="ar-SA"/>
        </w:rPr>
        <w:t>Två gånger per år införs genomarbetade och beslutade ändringar i informationsmodellen enligt särskild process.</w:t>
      </w:r>
    </w:p>
    <w:p w:rsidR="00E9088C" w:rsidRDefault="00E9088C" w:rsidP="0090269A">
      <w:pPr>
        <w:rPr>
          <w:color w:val="auto"/>
        </w:rPr>
      </w:pPr>
    </w:p>
    <w:p w:rsidR="0090269A" w:rsidRPr="00DF7196" w:rsidRDefault="004A3756" w:rsidP="0090269A">
      <w:pPr>
        <w:rPr>
          <w:color w:val="auto"/>
        </w:rPr>
      </w:pPr>
      <w:r w:rsidRPr="00DF7196">
        <w:rPr>
          <w:color w:val="auto"/>
        </w:rPr>
        <w:t>Nuvarande informationsmodell beskrivs i RIV Informationsspecifikati</w:t>
      </w:r>
      <w:r w:rsidR="00B40466" w:rsidRPr="00DF7196">
        <w:rPr>
          <w:color w:val="auto"/>
        </w:rPr>
        <w:t xml:space="preserve">on HSA Struktur och Innehåll </w:t>
      </w:r>
      <w:r w:rsidR="00B40466" w:rsidRPr="00457C02">
        <w:rPr>
          <w:color w:val="auto"/>
        </w:rPr>
        <w:t>[</w:t>
      </w:r>
      <w:r w:rsidR="00380FF1">
        <w:rPr>
          <w:color w:val="auto"/>
        </w:rPr>
        <w:fldChar w:fldCharType="begin"/>
      </w:r>
      <w:r w:rsidR="00915D3B">
        <w:rPr>
          <w:color w:val="auto"/>
        </w:rPr>
        <w:instrText xml:space="preserve"> REF R5 \h </w:instrText>
      </w:r>
      <w:r w:rsidR="00380FF1">
        <w:rPr>
          <w:color w:val="auto"/>
        </w:rPr>
      </w:r>
      <w:r w:rsidR="00380FF1">
        <w:rPr>
          <w:color w:val="auto"/>
        </w:rPr>
        <w:fldChar w:fldCharType="separate"/>
      </w:r>
      <w:r w:rsidR="007F1ECD" w:rsidRPr="00DF7196">
        <w:t>R</w:t>
      </w:r>
      <w:r w:rsidR="007F1ECD">
        <w:t>5</w:t>
      </w:r>
      <w:r w:rsidR="00380FF1">
        <w:rPr>
          <w:color w:val="auto"/>
        </w:rPr>
        <w:fldChar w:fldCharType="end"/>
      </w:r>
      <w:r w:rsidRPr="00457C02">
        <w:rPr>
          <w:color w:val="auto"/>
        </w:rPr>
        <w:t>].</w:t>
      </w:r>
      <w:r w:rsidRPr="00DF7196">
        <w:rPr>
          <w:color w:val="auto"/>
        </w:rPr>
        <w:t xml:space="preserve"> </w:t>
      </w:r>
      <w:r w:rsidR="00587F18" w:rsidRPr="00DF7196">
        <w:rPr>
          <w:color w:val="auto"/>
        </w:rPr>
        <w:t>Mappningen mot V-TIM 2.2 ströks ur förvaltningsplanen för HSA 2012 och 2013 och finns därför inte i detta dokument</w:t>
      </w:r>
      <w:r w:rsidR="0022201E">
        <w:rPr>
          <w:color w:val="auto"/>
        </w:rPr>
        <w:t xml:space="preserve"> i nuvarande version</w:t>
      </w:r>
      <w:r w:rsidR="00587F18" w:rsidRPr="00DF7196">
        <w:rPr>
          <w:color w:val="auto"/>
        </w:rPr>
        <w:t xml:space="preserve">.  </w:t>
      </w:r>
    </w:p>
    <w:p w:rsidR="00864141" w:rsidRPr="00DF7196" w:rsidRDefault="00683EF9" w:rsidP="00670695">
      <w:pPr>
        <w:pStyle w:val="Heading2"/>
        <w:rPr>
          <w:color w:val="auto"/>
        </w:rPr>
      </w:pPr>
      <w:bookmarkStart w:id="59" w:name="_Toc358185736"/>
      <w:bookmarkStart w:id="60" w:name="_Toc378236495"/>
      <w:r w:rsidRPr="00DF7196">
        <w:rPr>
          <w:color w:val="auto"/>
        </w:rPr>
        <w:t>Format</w:t>
      </w:r>
      <w:r w:rsidR="00864141" w:rsidRPr="00DF7196">
        <w:rPr>
          <w:color w:val="auto"/>
        </w:rPr>
        <w:t>regler</w:t>
      </w:r>
      <w:bookmarkEnd w:id="59"/>
      <w:bookmarkEnd w:id="60"/>
    </w:p>
    <w:p w:rsidR="00864141" w:rsidRPr="00DF7196" w:rsidRDefault="00E43C16" w:rsidP="00670695">
      <w:pPr>
        <w:pStyle w:val="Heading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380FF1">
        <w:rPr>
          <w:color w:val="auto"/>
        </w:rPr>
        <w:fldChar w:fldCharType="begin"/>
      </w:r>
      <w:r w:rsidR="00915D3B">
        <w:rPr>
          <w:color w:val="auto"/>
        </w:rPr>
        <w:instrText xml:space="preserve"> REF R5 \h </w:instrText>
      </w:r>
      <w:r w:rsidR="00380FF1">
        <w:rPr>
          <w:color w:val="auto"/>
        </w:rPr>
      </w:r>
      <w:r w:rsidR="00380FF1">
        <w:rPr>
          <w:color w:val="auto"/>
        </w:rPr>
        <w:fldChar w:fldCharType="separate"/>
      </w:r>
      <w:r w:rsidR="007F1ECD" w:rsidRPr="00DF7196">
        <w:t>R</w:t>
      </w:r>
      <w:r w:rsidR="007F1ECD">
        <w:t>5</w:t>
      </w:r>
      <w:r w:rsidR="00380FF1">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AB-2.7</w:t>
      </w:r>
      <w:r w:rsidR="0092589B">
        <w:rPr>
          <w:color w:val="auto"/>
        </w:rPr>
        <w:t xml:space="preserve"> [</w:t>
      </w:r>
      <w:r w:rsidR="00380FF1">
        <w:rPr>
          <w:color w:val="auto"/>
        </w:rPr>
        <w:fldChar w:fldCharType="begin"/>
      </w:r>
      <w:r w:rsidR="0092589B">
        <w:rPr>
          <w:color w:val="auto"/>
        </w:rPr>
        <w:instrText xml:space="preserve"> REF R2 \h </w:instrText>
      </w:r>
      <w:r w:rsidR="00380FF1">
        <w:rPr>
          <w:color w:val="auto"/>
        </w:rPr>
      </w:r>
      <w:r w:rsidR="00380FF1">
        <w:rPr>
          <w:color w:val="auto"/>
        </w:rPr>
        <w:fldChar w:fldCharType="separate"/>
      </w:r>
      <w:r w:rsidR="007F1ECD" w:rsidRPr="00DF7196">
        <w:t>R2</w:t>
      </w:r>
      <w:r w:rsidR="00380FF1">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380FF1">
        <w:rPr>
          <w:color w:val="auto"/>
        </w:rPr>
        <w:fldChar w:fldCharType="begin"/>
      </w:r>
      <w:r w:rsidR="0092589B">
        <w:rPr>
          <w:color w:val="auto"/>
        </w:rPr>
        <w:instrText xml:space="preserve"> REF _Ref360177402 \r \h </w:instrText>
      </w:r>
      <w:r w:rsidR="00380FF1">
        <w:rPr>
          <w:color w:val="auto"/>
        </w:rPr>
      </w:r>
      <w:r w:rsidR="00380FF1">
        <w:rPr>
          <w:color w:val="auto"/>
        </w:rPr>
        <w:fldChar w:fldCharType="separate"/>
      </w:r>
      <w:r w:rsidR="007F1ECD">
        <w:rPr>
          <w:color w:val="auto"/>
        </w:rPr>
        <w:t>6</w:t>
      </w:r>
      <w:r w:rsidR="00380FF1">
        <w:rPr>
          <w:color w:val="auto"/>
        </w:rPr>
        <w:fldChar w:fldCharType="end"/>
      </w:r>
      <w:r w:rsidR="0092589B">
        <w:rPr>
          <w:color w:val="auto"/>
        </w:rPr>
        <w:t>.</w:t>
      </w:r>
    </w:p>
    <w:p w:rsidR="00864141" w:rsidRPr="00DF7196" w:rsidRDefault="00864141" w:rsidP="00864141">
      <w:pPr>
        <w:rPr>
          <w:color w:val="4F81BD" w:themeColor="accent1"/>
        </w:rPr>
      </w:pPr>
    </w:p>
    <w:p w:rsidR="007B798B" w:rsidRDefault="00DF3CC7" w:rsidP="00DF3CC7">
      <w:pPr>
        <w:pStyle w:val="Heading1"/>
        <w:ind w:left="578" w:right="0" w:hanging="578"/>
        <w:rPr>
          <w:color w:val="auto"/>
        </w:rPr>
      </w:pPr>
      <w:bookmarkStart w:id="61" w:name="_Ref360177402"/>
      <w:bookmarkStart w:id="62" w:name="_Ref360177409"/>
      <w:bookmarkStart w:id="63" w:name="_Ref360177440"/>
      <w:bookmarkStart w:id="64" w:name="_Toc378236496"/>
      <w:r w:rsidRPr="007B798B">
        <w:rPr>
          <w:color w:val="auto"/>
        </w:rPr>
        <w:lastRenderedPageBreak/>
        <w:t>Tjänstekontrakt</w:t>
      </w:r>
      <w:bookmarkStart w:id="65" w:name="_Ref359438522"/>
      <w:bookmarkStart w:id="66" w:name="_Ref361918852"/>
      <w:bookmarkEnd w:id="61"/>
      <w:bookmarkEnd w:id="62"/>
      <w:bookmarkEnd w:id="63"/>
      <w:bookmarkEnd w:id="64"/>
    </w:p>
    <w:p w:rsidR="00DF3CC7" w:rsidRPr="007B798B" w:rsidRDefault="00DF3CC7" w:rsidP="007B798B">
      <w:pPr>
        <w:pStyle w:val="Heading2"/>
        <w:rPr>
          <w:color w:val="auto"/>
        </w:rPr>
      </w:pPr>
      <w:bookmarkStart w:id="67" w:name="_Ref370935488"/>
      <w:bookmarkStart w:id="68" w:name="_Toc378236497"/>
      <w:r w:rsidRPr="007B798B">
        <w:rPr>
          <w:color w:val="auto"/>
        </w:rPr>
        <w:t>GetPerson</w:t>
      </w:r>
      <w:bookmarkEnd w:id="65"/>
      <w:r w:rsidR="008B6392" w:rsidRPr="007B798B">
        <w:rPr>
          <w:color w:val="auto"/>
        </w:rPr>
        <w:t>IncludingProtectedPerson</w:t>
      </w:r>
      <w:bookmarkEnd w:id="66"/>
      <w:bookmarkEnd w:id="67"/>
      <w:bookmarkEnd w:id="68"/>
    </w:p>
    <w:p w:rsidR="00DF3CC7" w:rsidRPr="00915D3B" w:rsidRDefault="00F676DE" w:rsidP="00DF3CC7">
      <w:pPr>
        <w:rPr>
          <w:color w:val="auto"/>
        </w:rPr>
      </w:pPr>
      <w:r w:rsidRPr="007B798B">
        <w:rPr>
          <w:color w:val="auto"/>
        </w:rPr>
        <w:t>GetPersonIncludingProtectedPerson</w:t>
      </w:r>
      <w:r w:rsidR="00DF3CC7" w:rsidRPr="007B798B">
        <w:rPr>
          <w:color w:val="auto"/>
        </w:rPr>
        <w:t xml:space="preserve"> </w:t>
      </w:r>
      <w:r w:rsidR="00DF3CC7" w:rsidRPr="00915D3B">
        <w:rPr>
          <w:color w:val="auto"/>
        </w:rPr>
        <w:t xml:space="preserve">returnerar information, som kontaktinformation samt legitimation och specialitet, för angiven person. </w:t>
      </w:r>
      <w:r w:rsidR="00A938E8" w:rsidRPr="00915D3B">
        <w:rPr>
          <w:color w:val="auto"/>
        </w:rPr>
        <w:t>Metoden kan användas av en tjänstekonsument för att t.ex. verifiera uppgifter i en egen intern användardatabas</w:t>
      </w:r>
      <w:r w:rsidR="00D86E85" w:rsidRPr="00915D3B">
        <w:rPr>
          <w:color w:val="auto"/>
        </w:rPr>
        <w:t>, för att kunna registrera en användare (med HSA-id) baserat på användarens personnummer</w:t>
      </w:r>
      <w:r w:rsidR="00A938E8" w:rsidRPr="00915D3B">
        <w:rPr>
          <w:color w:val="auto"/>
        </w:rPr>
        <w:t xml:space="preserve"> eller för att verifiera behörighet för det fall att denna grundar sig enbart på den personliga egenskapen Legitimerad yrkesgrupp.</w:t>
      </w:r>
    </w:p>
    <w:p w:rsidR="000409CF" w:rsidRPr="00915D3B" w:rsidRDefault="000409CF" w:rsidP="00DF3CC7">
      <w:pPr>
        <w:rPr>
          <w:color w:val="auto"/>
        </w:rPr>
      </w:pPr>
      <w:r w:rsidRPr="00915D3B">
        <w:rPr>
          <w:color w:val="auto"/>
        </w:rPr>
        <w:t xml:space="preserve">Detta tjänstekontrakt skiljer sig från kontraktet beskrivet i </w:t>
      </w:r>
      <w:r w:rsidR="00380FF1" w:rsidRPr="00915D3B">
        <w:rPr>
          <w:color w:val="auto"/>
        </w:rPr>
        <w:fldChar w:fldCharType="begin"/>
      </w:r>
      <w:r w:rsidRPr="00915D3B">
        <w:rPr>
          <w:color w:val="auto"/>
        </w:rPr>
        <w:instrText xml:space="preserve"> REF _Ref361149149 \r \h </w:instrText>
      </w:r>
      <w:r w:rsidR="00380FF1" w:rsidRPr="00915D3B">
        <w:rPr>
          <w:color w:val="auto"/>
        </w:rPr>
      </w:r>
      <w:r w:rsidR="00380FF1" w:rsidRPr="00915D3B">
        <w:rPr>
          <w:color w:val="auto"/>
        </w:rPr>
        <w:fldChar w:fldCharType="separate"/>
      </w:r>
      <w:r w:rsidR="007F1ECD">
        <w:rPr>
          <w:color w:val="auto"/>
        </w:rPr>
        <w:t>6.2</w:t>
      </w:r>
      <w:r w:rsidR="00380FF1" w:rsidRPr="00915D3B">
        <w:rPr>
          <w:color w:val="auto"/>
        </w:rPr>
        <w:fldChar w:fldCharType="end"/>
      </w:r>
      <w:r w:rsidRPr="00915D3B">
        <w:rPr>
          <w:color w:val="auto"/>
        </w:rPr>
        <w:t xml:space="preserve"> på så sätt att det även ger åtkomst till personer med skyddade personuppgifter.</w:t>
      </w:r>
      <w:r w:rsidR="00E26B84" w:rsidRPr="00915D3B">
        <w:rPr>
          <w:color w:val="auto"/>
        </w:rPr>
        <w:t xml:space="preserve"> Se </w:t>
      </w:r>
      <w:r w:rsidR="00457C02" w:rsidRPr="00915D3B">
        <w:rPr>
          <w:color w:val="auto"/>
        </w:rPr>
        <w:t xml:space="preserve">AB-2.8 </w:t>
      </w:r>
      <w:r w:rsidR="00E26B84" w:rsidRPr="00915D3B">
        <w:rPr>
          <w:color w:val="auto"/>
        </w:rPr>
        <w:t>[</w:t>
      </w:r>
      <w:r w:rsidR="00380FF1" w:rsidRPr="00915D3B">
        <w:rPr>
          <w:color w:val="auto"/>
        </w:rPr>
        <w:fldChar w:fldCharType="begin"/>
      </w:r>
      <w:r w:rsidR="00E26B84" w:rsidRPr="00915D3B">
        <w:rPr>
          <w:color w:val="auto"/>
        </w:rPr>
        <w:instrText xml:space="preserve"> REF R2 \h </w:instrText>
      </w:r>
      <w:r w:rsidR="00380FF1" w:rsidRPr="00915D3B">
        <w:rPr>
          <w:color w:val="auto"/>
        </w:rPr>
      </w:r>
      <w:r w:rsidR="00380FF1" w:rsidRPr="00915D3B">
        <w:rPr>
          <w:color w:val="auto"/>
        </w:rPr>
        <w:fldChar w:fldCharType="separate"/>
      </w:r>
      <w:r w:rsidR="007F1ECD" w:rsidRPr="00DF7196">
        <w:t>R2</w:t>
      </w:r>
      <w:r w:rsidR="00380FF1" w:rsidRPr="00915D3B">
        <w:rPr>
          <w:color w:val="auto"/>
        </w:rPr>
        <w:fldChar w:fldCharType="end"/>
      </w:r>
      <w:r w:rsidR="00E26B84" w:rsidRPr="00915D3B">
        <w:rPr>
          <w:color w:val="auto"/>
        </w:rPr>
        <w:t>].</w:t>
      </w:r>
      <w:r w:rsidRPr="00915D3B">
        <w:rPr>
          <w:color w:val="auto"/>
        </w:rPr>
        <w:t xml:space="preserve"> Informationsägaren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p>
    <w:p w:rsidR="00DF3CC7" w:rsidRPr="00915D3B" w:rsidRDefault="00DF3CC7" w:rsidP="00DF3CC7">
      <w:pPr>
        <w:pStyle w:val="Heading3"/>
      </w:pPr>
      <w:bookmarkStart w:id="69" w:name="_Ref359438887"/>
      <w:r w:rsidRPr="00915D3B">
        <w:t>Fältregler</w:t>
      </w:r>
      <w:bookmarkEnd w:id="69"/>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915D3B" w:rsidP="00915D3B">
      <w:pPr>
        <w:rPr>
          <w:color w:val="auto"/>
        </w:rPr>
      </w:pPr>
      <w:r w:rsidRPr="00915D3B">
        <w:rPr>
          <w:color w:val="auto"/>
        </w:rPr>
        <w:object w:dxaOrig="1550" w:dyaOrig="991">
          <v:shape id="_x0000_i1027" type="#_x0000_t75" style="width:77.25pt;height:49.5pt" o:ole="">
            <v:imagedata r:id="rId18" o:title=""/>
          </v:shape>
          <o:OLEObject Type="Embed" ProgID="Excel.Sheet.8" ShapeID="_x0000_i1027" DrawAspect="Icon" ObjectID="_1451978340" r:id="rId19"/>
        </w:object>
      </w:r>
    </w:p>
    <w:tbl>
      <w:tblPr>
        <w:tblStyle w:val="TableGrid"/>
        <w:tblW w:w="9606" w:type="dxa"/>
        <w:tblLayout w:type="fixed"/>
        <w:tblLook w:val="04A0"/>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w:t>
            </w:r>
            <w:r w:rsidR="00750770" w:rsidRPr="00915D3B">
              <w:rPr>
                <w:rFonts w:ascii="Times New Roman" w:hAnsi="Times New Roman" w:cs="Times New Roman"/>
                <w:sz w:val="20"/>
                <w:szCs w:val="20"/>
              </w:rPr>
              <w:t>HSA-id</w:t>
            </w:r>
            <w:r w:rsidRPr="00915D3B">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4B4470"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rsidR="00DF3CC7" w:rsidRPr="00915D3B" w:rsidRDefault="00DF3CC7" w:rsidP="005329FA">
            <w:pPr>
              <w:pStyle w:val="TableTextsmall"/>
            </w:pPr>
            <w:r w:rsidRPr="00915D3B">
              <w:t>Information om personen.</w:t>
            </w:r>
          </w:p>
          <w:p w:rsidR="00DF3CC7" w:rsidRPr="00915D3B"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..personHsaId</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Personens </w:t>
            </w:r>
            <w:r w:rsidR="00750770" w:rsidRPr="00915D3B">
              <w:rPr>
                <w:rFonts w:ascii="Times New Roman" w:hAnsi="Times New Roman"/>
                <w:color w:val="auto"/>
                <w:szCs w:val="20"/>
              </w:rPr>
              <w:t>HSA-id</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..givenName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Tilltalsnamn.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..middleAndSurName</w:t>
            </w:r>
            <w:r w:rsidRPr="00915D3B">
              <w:rPr>
                <w:rFonts w:ascii="Times New Roman" w:hAnsi="Times New Roman"/>
                <w:i/>
                <w:iCs/>
                <w:color w:val="auto"/>
                <w:szCs w:val="20"/>
              </w:rPr>
              <w:t> </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Mellan</w:t>
            </w:r>
            <w:r w:rsidR="004B4470" w:rsidRPr="00915D3B">
              <w:rPr>
                <w:rFonts w:ascii="Times New Roman" w:hAnsi="Times New Roman"/>
                <w:color w:val="auto"/>
                <w:szCs w:val="20"/>
              </w:rPr>
              <w:t>-</w:t>
            </w:r>
            <w:r w:rsidRPr="00915D3B">
              <w:rPr>
                <w:rFonts w:ascii="Times New Roman" w:hAnsi="Times New Roman"/>
                <w:color w:val="auto"/>
                <w:szCs w:val="20"/>
              </w:rPr>
              <w:t xml:space="preserve"> och Efternamn separerade med mellanslag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..nickName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Smeknamn. Används då tilltalsnamn inte är det namn som personen vill använda/bli tilltalad med.</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Epostadress.</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..nonPublicTelephoneNumber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Tjänstetelefonnummer.</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..smsTelephoneNumber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för SMS-meddelanden.</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 för publik telefon (</w:t>
            </w:r>
            <w:r w:rsidR="00F676DE" w:rsidRPr="00915D3B">
              <w:rPr>
                <w:rFonts w:ascii="Times New Roman" w:hAnsi="Times New Roman"/>
                <w:color w:val="auto"/>
                <w:szCs w:val="20"/>
              </w:rPr>
              <w:t>telephoneNumber</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Webbadress.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Generell beskrivning.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..languageKnowledgeCode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språk personen har tillräcklig kunskap om för att kunna ta emot patienter som talar detta språk.</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specialityName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proofErr w:type="gramStart"/>
            <w:r w:rsidR="00051120" w:rsidRPr="00915D3B">
              <w:rPr>
                <w:rFonts w:ascii="Times New Roman" w:hAnsi="Times New Roman"/>
                <w:color w:val="auto"/>
                <w:szCs w:val="20"/>
              </w:rPr>
              <w:t>..</w:t>
            </w:r>
            <w:proofErr w:type="gramEnd"/>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specialityCode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Klassificeringskod för 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proofErr w:type="gramStart"/>
            <w:r w:rsidR="00051120" w:rsidRPr="00915D3B">
              <w:rPr>
                <w:rFonts w:ascii="Times New Roman" w:hAnsi="Times New Roman"/>
                <w:color w:val="auto"/>
                <w:szCs w:val="20"/>
              </w:rPr>
              <w:t>..</w:t>
            </w:r>
            <w:proofErr w:type="gramEnd"/>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051120" w:rsidRPr="00915D3B" w:rsidRDefault="00051120" w:rsidP="00A52C0C">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5"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rPr>
      </w:pPr>
    </w:p>
    <w:p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3930"/>
        <w:gridCol w:w="2983"/>
        <w:gridCol w:w="2551"/>
      </w:tblGrid>
      <w:tr w:rsidR="00430014" w:rsidRPr="00915D3B" w:rsidTr="001E3F5B">
        <w:tc>
          <w:tcPr>
            <w:tcW w:w="3930" w:type="dxa"/>
          </w:tcPr>
          <w:p w:rsidR="00430014" w:rsidRPr="00915D3B" w:rsidRDefault="00430014" w:rsidP="001E3F5B">
            <w:pPr>
              <w:keepNext/>
              <w:rPr>
                <w:b/>
                <w:color w:val="auto"/>
              </w:rPr>
            </w:pPr>
            <w:r w:rsidRPr="00915D3B">
              <w:rPr>
                <w:b/>
                <w:color w:val="auto"/>
              </w:rPr>
              <w:t>Metod</w:t>
            </w:r>
          </w:p>
        </w:tc>
        <w:tc>
          <w:tcPr>
            <w:tcW w:w="2983" w:type="dxa"/>
          </w:tcPr>
          <w:p w:rsidR="00430014" w:rsidRPr="00915D3B" w:rsidRDefault="00430014" w:rsidP="001E3F5B">
            <w:pPr>
              <w:keepNext/>
              <w:rPr>
                <w:b/>
                <w:color w:val="auto"/>
              </w:rPr>
            </w:pPr>
            <w:r w:rsidRPr="00915D3B">
              <w:rPr>
                <w:b/>
                <w:color w:val="auto"/>
              </w:rPr>
              <w:t>Svarstider måste garanteras upp till följande last</w:t>
            </w:r>
          </w:p>
        </w:tc>
        <w:tc>
          <w:tcPr>
            <w:tcW w:w="2551"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3930" w:type="dxa"/>
          </w:tcPr>
          <w:p w:rsidR="00430014" w:rsidRPr="00915D3B" w:rsidRDefault="00F676DE" w:rsidP="001E3F5B">
            <w:pPr>
              <w:rPr>
                <w:color w:val="auto"/>
              </w:rPr>
            </w:pPr>
            <w:r w:rsidRPr="00915D3B">
              <w:rPr>
                <w:color w:val="auto"/>
              </w:rPr>
              <w:t>GetPersonIncludingProtectedPerson</w:t>
            </w:r>
          </w:p>
        </w:tc>
        <w:tc>
          <w:tcPr>
            <w:tcW w:w="2983"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551"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Heading3"/>
      </w:pPr>
      <w:r w:rsidRPr="00915D3B">
        <w:t>Logiska fel</w:t>
      </w:r>
    </w:p>
    <w:p w:rsidR="003D0D6D" w:rsidRPr="00915D3B" w:rsidRDefault="003D0D6D" w:rsidP="003D0D6D">
      <w:pPr>
        <w:rPr>
          <w:rFonts w:ascii="Times New Roman" w:hAnsi="Times New Roman"/>
          <w:color w:val="auto"/>
          <w:szCs w:val="20"/>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rsidR="002A4301" w:rsidRPr="00915D3B" w:rsidRDefault="002A4301" w:rsidP="002A4301">
      <w:pPr>
        <w:rPr>
          <w:rFonts w:cs="Arial"/>
          <w:color w:val="auto"/>
        </w:rPr>
      </w:pPr>
      <w:r w:rsidRPr="00915D3B">
        <w:rPr>
          <w:rFonts w:cs="Arial"/>
          <w:color w:val="auto"/>
          <w:szCs w:val="20"/>
        </w:rPr>
        <w:t>Fel för vilka ingen information returneras.</w:t>
      </w:r>
    </w:p>
    <w:p w:rsidR="002A4301" w:rsidRPr="00915D3B" w:rsidRDefault="002A4301" w:rsidP="002A4301">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GetPersonIncludingProtectedPerson</w:t>
      </w:r>
      <w:r w:rsidRPr="00915D3B">
        <w:rPr>
          <w:color w:val="auto"/>
        </w:rPr>
        <w:t>; 1; Angiven sökbas</w:t>
      </w:r>
      <w:del w:id="70" w:author="RLK" w:date="2014-01-17T15:53:00Z">
        <w:r w:rsidRPr="00915D3B" w:rsidDel="00CD7110">
          <w:rPr>
            <w:color w:val="auto"/>
          </w:rPr>
          <w:delText>:</w:delText>
        </w:r>
      </w:del>
      <w:r w:rsidRPr="00915D3B">
        <w:rPr>
          <w:color w:val="auto"/>
        </w:rPr>
        <w:t xml:space="preserve"> &lt;värde&gt; kan inte hittas”.</w:t>
      </w:r>
    </w:p>
    <w:p w:rsidR="002A4301" w:rsidRPr="00915D3B" w:rsidRDefault="002A4301" w:rsidP="002A4301">
      <w:pPr>
        <w:pStyle w:val="ListParagraph"/>
        <w:numPr>
          <w:ilvl w:val="0"/>
          <w:numId w:val="30"/>
        </w:numPr>
        <w:spacing w:after="120"/>
        <w:contextualSpacing w:val="0"/>
        <w:rPr>
          <w:color w:val="auto"/>
        </w:rPr>
      </w:pPr>
      <w:r w:rsidRPr="00915D3B">
        <w:rPr>
          <w:color w:val="auto"/>
        </w:rPr>
        <w:t>Sökt person finns inte i katalogen (det går inte att hitta något objekt med angivet HSA-id eller personnummer).</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GetPersonIncludingProtectedPerson</w:t>
      </w:r>
      <w:r w:rsidRPr="00915D3B">
        <w:rPr>
          <w:color w:val="auto"/>
        </w:rPr>
        <w:t xml:space="preserve">; 2; Det går inte att hitta något </w:t>
      </w:r>
      <w:r w:rsidR="002E1A45">
        <w:rPr>
          <w:color w:val="auto"/>
        </w:rPr>
        <w:t>person</w:t>
      </w:r>
      <w:r w:rsidRPr="00915D3B">
        <w:rPr>
          <w:color w:val="auto"/>
        </w:rPr>
        <w:t>objekt med angivet HSA-</w:t>
      </w:r>
      <w:proofErr w:type="gramStart"/>
      <w:r w:rsidRPr="00915D3B">
        <w:rPr>
          <w:color w:val="auto"/>
        </w:rPr>
        <w:t>id:  &lt;värde</w:t>
      </w:r>
      <w:proofErr w:type="gramEnd"/>
      <w:r w:rsidRPr="00915D3B">
        <w:rPr>
          <w:color w:val="auto"/>
        </w:rPr>
        <w:t>&gt;]”.</w:t>
      </w:r>
    </w:p>
    <w:p w:rsidR="0057095B" w:rsidRPr="0057095B" w:rsidRDefault="0057095B" w:rsidP="0057095B">
      <w:pPr>
        <w:pStyle w:val="ListParagraph"/>
        <w:numPr>
          <w:ilvl w:val="0"/>
          <w:numId w:val="30"/>
        </w:numPr>
        <w:spacing w:after="120"/>
        <w:contextualSpacing w:val="0"/>
        <w:rPr>
          <w:color w:val="auto"/>
        </w:rPr>
      </w:pPr>
      <w:r w:rsidRPr="00915D3B">
        <w:rPr>
          <w:color w:val="auto"/>
        </w:rPr>
        <w:t>Sökt person finns inte i katalogen (det går inte att hitta något objekt med angivet HSA-id eller personnummer).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Fel </w:t>
      </w:r>
      <w:proofErr w:type="spellStart"/>
      <w:r w:rsidRPr="00915D3B">
        <w:rPr>
          <w:color w:val="auto"/>
        </w:rPr>
        <w:t>GetPersonIncludingProtectedPerson</w:t>
      </w:r>
      <w:proofErr w:type="spellEnd"/>
      <w:r>
        <w:rPr>
          <w:color w:val="auto"/>
        </w:rPr>
        <w:t>; 3</w:t>
      </w:r>
      <w:r w:rsidRPr="00915D3B">
        <w:rPr>
          <w:color w:val="auto"/>
        </w:rPr>
        <w:t xml:space="preserve">; Det går inte att hitta något </w:t>
      </w:r>
      <w:r w:rsidR="002E1A45">
        <w:rPr>
          <w:color w:val="auto"/>
        </w:rPr>
        <w:t>person</w:t>
      </w:r>
      <w:r w:rsidRPr="00915D3B">
        <w:rPr>
          <w:color w:val="auto"/>
        </w:rPr>
        <w:t>objek</w:t>
      </w:r>
      <w:r>
        <w:rPr>
          <w:color w:val="auto"/>
        </w:rPr>
        <w:t xml:space="preserve">t med angivet </w:t>
      </w:r>
      <w:r w:rsidRPr="00915D3B">
        <w:rPr>
          <w:color w:val="auto"/>
        </w:rPr>
        <w:t>personnummer: &lt;värde&gt;]”.</w:t>
      </w:r>
    </w:p>
    <w:p w:rsidR="00103A1B" w:rsidRPr="00103A1B" w:rsidRDefault="00103A1B" w:rsidP="00103A1B">
      <w:pPr>
        <w:pStyle w:val="ListParagraph"/>
        <w:numPr>
          <w:ilvl w:val="0"/>
          <w:numId w:val="30"/>
        </w:numPr>
        <w:spacing w:after="120"/>
        <w:contextualSpacing w:val="0"/>
        <w:rPr>
          <w:color w:val="auto"/>
        </w:rPr>
      </w:pPr>
      <w:r w:rsidRPr="00915D3B">
        <w:rPr>
          <w:color w:val="auto"/>
        </w:rPr>
        <w:t>Personens HSA-id saknas</w:t>
      </w:r>
      <w:r w:rsidRPr="00915D3B">
        <w:rPr>
          <w:color w:val="auto"/>
        </w:rPr>
        <w:br/>
      </w:r>
      <w:proofErr w:type="spellStart"/>
      <w:r w:rsidRPr="00915D3B">
        <w:rPr>
          <w:rFonts w:ascii="Times New Roman" w:hAnsi="Times New Roman"/>
          <w:color w:val="auto"/>
          <w:szCs w:val="20"/>
        </w:rPr>
        <w:t>resultText=</w:t>
      </w:r>
      <w:r>
        <w:rPr>
          <w:color w:val="auto"/>
        </w:rPr>
        <w:t>”&lt;katalog-id</w:t>
      </w:r>
      <w:proofErr w:type="spellEnd"/>
      <w:r>
        <w:rPr>
          <w:color w:val="auto"/>
        </w:rPr>
        <w:t>&gt;; Fel</w:t>
      </w:r>
      <w:r w:rsidRPr="00915D3B">
        <w:rPr>
          <w:color w:val="auto"/>
        </w:rPr>
        <w:t xml:space="preserve"> </w:t>
      </w:r>
      <w:proofErr w:type="spellStart"/>
      <w:r w:rsidRPr="00915D3B">
        <w:rPr>
          <w:color w:val="auto"/>
        </w:rPr>
        <w:t>GetPersonIncludingProtectedPerson</w:t>
      </w:r>
      <w:proofErr w:type="spellEnd"/>
      <w:r>
        <w:rPr>
          <w:color w:val="auto"/>
        </w:rPr>
        <w:t xml:space="preserve">; </w:t>
      </w:r>
      <w:r w:rsidR="002044CE">
        <w:rPr>
          <w:color w:val="auto"/>
        </w:rPr>
        <w:t>5</w:t>
      </w:r>
      <w:r w:rsidRPr="00915D3B">
        <w:rPr>
          <w:color w:val="auto"/>
        </w:rPr>
        <w:t>; Personobjektet saknar obligatorisk information om personens HSA-id. Gäller personobjekt: &lt;</w:t>
      </w:r>
      <w:proofErr w:type="spellStart"/>
      <w:r w:rsidRPr="00915D3B">
        <w:rPr>
          <w:color w:val="auto"/>
        </w:rPr>
        <w:t>path</w:t>
      </w:r>
      <w:proofErr w:type="spellEnd"/>
      <w:r w:rsidRPr="00915D3B">
        <w:rPr>
          <w:color w:val="auto"/>
        </w:rPr>
        <w:t>&gt;”</w:t>
      </w:r>
    </w:p>
    <w:p w:rsidR="002A4301" w:rsidRPr="00915D3B" w:rsidRDefault="002A4301" w:rsidP="002A4301">
      <w:pPr>
        <w:spacing w:after="120"/>
        <w:rPr>
          <w:color w:val="auto"/>
        </w:rPr>
      </w:pPr>
      <w:r w:rsidRPr="00915D3B">
        <w:rPr>
          <w:color w:val="auto"/>
        </w:rPr>
        <w:t>Varnande fel för vilka fullständigt svar ändå ska returneras, men där en eller flera uppgifter pekas ut som felaktiga:</w:t>
      </w:r>
    </w:p>
    <w:p w:rsidR="003D0D6D" w:rsidRPr="00915D3B" w:rsidRDefault="003D0D6D" w:rsidP="003D0D6D">
      <w:pPr>
        <w:pStyle w:val="ListParagraph"/>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w:t>
      </w:r>
      <w:r w:rsidR="004E44A4" w:rsidRPr="00915D3B">
        <w:rPr>
          <w:color w:val="auto"/>
        </w:rPr>
        <w:t>&lt;katalog-id&gt;; Varning</w:t>
      </w:r>
      <w:r w:rsidRPr="00915D3B">
        <w:rPr>
          <w:color w:val="auto"/>
        </w:rPr>
        <w:t xml:space="preserve"> </w:t>
      </w:r>
      <w:r w:rsidR="00F676DE" w:rsidRPr="00915D3B">
        <w:rPr>
          <w:color w:val="auto"/>
        </w:rPr>
        <w:t>GetPersonIncludingProtectedPerson</w:t>
      </w:r>
      <w:r w:rsidR="004E44A4" w:rsidRPr="00915D3B">
        <w:rPr>
          <w:color w:val="auto"/>
        </w:rPr>
        <w:t>;</w:t>
      </w:r>
      <w:r w:rsidR="004F64E4" w:rsidRPr="00915D3B">
        <w:rPr>
          <w:color w:val="auto"/>
        </w:rPr>
        <w:t xml:space="preserve"> </w:t>
      </w:r>
      <w:r w:rsidR="004E44A4" w:rsidRPr="00915D3B">
        <w:rPr>
          <w:color w:val="auto"/>
        </w:rPr>
        <w:t xml:space="preserve">10; </w:t>
      </w:r>
      <w:r w:rsidRPr="00915D3B">
        <w:rPr>
          <w:color w:val="auto"/>
        </w:rPr>
        <w:t>Personobjektet saknar obligatorisk information om personens förnamn</w:t>
      </w:r>
      <w:r w:rsidR="004E44A4" w:rsidRPr="00915D3B">
        <w:rPr>
          <w:color w:val="auto"/>
        </w:rPr>
        <w:t>. Gäller personobjekt: &lt;path&gt;</w:t>
      </w:r>
      <w:r w:rsidRPr="00915D3B">
        <w:rPr>
          <w:color w:val="auto"/>
        </w:rPr>
        <w:t>”</w:t>
      </w:r>
    </w:p>
    <w:p w:rsidR="003D0D6D" w:rsidRPr="007F1ECD" w:rsidRDefault="003D0D6D" w:rsidP="007F1ECD">
      <w:pPr>
        <w:pStyle w:val="ListParagraph"/>
        <w:numPr>
          <w:ilvl w:val="0"/>
          <w:numId w:val="30"/>
        </w:numPr>
        <w:spacing w:after="120"/>
        <w:contextualSpacing w:val="0"/>
        <w:rPr>
          <w:color w:val="auto"/>
        </w:rPr>
      </w:pPr>
      <w:r w:rsidRPr="00915D3B">
        <w:rPr>
          <w:color w:val="auto"/>
        </w:rPr>
        <w:t>Personens efternamn saknas</w:t>
      </w:r>
      <w:r w:rsidRPr="00915D3B">
        <w:rPr>
          <w:color w:val="auto"/>
        </w:rPr>
        <w:br/>
      </w:r>
      <w:proofErr w:type="spellStart"/>
      <w:r w:rsidRPr="00915D3B">
        <w:rPr>
          <w:rFonts w:ascii="Times New Roman" w:hAnsi="Times New Roman"/>
          <w:color w:val="auto"/>
          <w:szCs w:val="20"/>
        </w:rPr>
        <w:t>resultText</w:t>
      </w:r>
      <w:r w:rsidR="004E44A4" w:rsidRPr="00915D3B">
        <w:rPr>
          <w:rFonts w:ascii="Times New Roman" w:hAnsi="Times New Roman"/>
          <w:color w:val="auto"/>
          <w:szCs w:val="20"/>
        </w:rPr>
        <w:t>=</w:t>
      </w:r>
      <w:r w:rsidR="004E44A4" w:rsidRPr="00915D3B">
        <w:rPr>
          <w:color w:val="auto"/>
        </w:rPr>
        <w:t>”&lt;katalog-id</w:t>
      </w:r>
      <w:proofErr w:type="spellEnd"/>
      <w:r w:rsidR="004E44A4" w:rsidRPr="00915D3B">
        <w:rPr>
          <w:color w:val="auto"/>
        </w:rPr>
        <w:t xml:space="preserve">&gt;; Varning </w:t>
      </w:r>
      <w:proofErr w:type="spellStart"/>
      <w:r w:rsidR="00F676DE" w:rsidRPr="00915D3B">
        <w:rPr>
          <w:color w:val="auto"/>
        </w:rPr>
        <w:t>GetPersonIncludingProtectedPerson</w:t>
      </w:r>
      <w:proofErr w:type="spellEnd"/>
      <w:r w:rsidR="004E44A4" w:rsidRPr="00915D3B">
        <w:rPr>
          <w:color w:val="auto"/>
        </w:rPr>
        <w:t>; 11;</w:t>
      </w:r>
      <w:r w:rsidRPr="00915D3B">
        <w:rPr>
          <w:color w:val="auto"/>
        </w:rPr>
        <w:t xml:space="preserve"> Personobjektet saknar obligatorisk information om personens efternamn</w:t>
      </w:r>
      <w:r w:rsidR="004E44A4" w:rsidRPr="00915D3B">
        <w:rPr>
          <w:color w:val="auto"/>
        </w:rPr>
        <w:t>. Gäller personobjekt: &lt;</w:t>
      </w:r>
      <w:proofErr w:type="spellStart"/>
      <w:r w:rsidR="004E44A4" w:rsidRPr="00915D3B">
        <w:rPr>
          <w:color w:val="auto"/>
        </w:rPr>
        <w:t>path</w:t>
      </w:r>
      <w:proofErr w:type="spellEnd"/>
      <w:r w:rsidR="004E44A4" w:rsidRPr="00915D3B">
        <w:rPr>
          <w:color w:val="auto"/>
        </w:rPr>
        <w:t>&gt;</w:t>
      </w:r>
      <w:r w:rsidRPr="00915D3B">
        <w:rPr>
          <w:color w:val="auto"/>
        </w:rPr>
        <w:t>”</w:t>
      </w:r>
    </w:p>
    <w:p w:rsidR="004E44A4" w:rsidRPr="00915D3B" w:rsidRDefault="004E44A4" w:rsidP="004E44A4">
      <w:pPr>
        <w:pStyle w:val="ListParagraph"/>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13; Felaktig syntax för personens epostadress: &lt;värde&gt;. Gäller personobjekt: &lt;path&gt;”</w:t>
      </w:r>
    </w:p>
    <w:p w:rsidR="004E44A4" w:rsidRPr="00915D3B" w:rsidRDefault="004E44A4" w:rsidP="004E44A4">
      <w:pPr>
        <w:pStyle w:val="ListParagraph"/>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4</w:t>
      </w:r>
      <w:r w:rsidRPr="00915D3B">
        <w:rPr>
          <w:color w:val="auto"/>
        </w:rPr>
        <w:t xml:space="preserve">; Felaktig syntax för personens </w:t>
      </w:r>
      <w:r w:rsidR="0014453B" w:rsidRPr="00915D3B">
        <w:rPr>
          <w:color w:val="auto"/>
        </w:rPr>
        <w:t>telefonnummer</w:t>
      </w:r>
      <w:r w:rsidRPr="00915D3B">
        <w:rPr>
          <w:color w:val="auto"/>
        </w:rPr>
        <w:t>: &lt;värde&gt;. Gäller personobjekt: &lt;path&gt;”</w:t>
      </w:r>
    </w:p>
    <w:p w:rsidR="004E44A4" w:rsidRPr="00915D3B" w:rsidRDefault="004E44A4" w:rsidP="004E44A4">
      <w:pPr>
        <w:pStyle w:val="ListParagraph"/>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5</w:t>
      </w:r>
      <w:r w:rsidRPr="00915D3B">
        <w:rPr>
          <w:color w:val="auto"/>
        </w:rPr>
        <w:t xml:space="preserve">; Felaktig syntax för personens </w:t>
      </w:r>
      <w:r w:rsidR="0014453B" w:rsidRPr="00915D3B">
        <w:rPr>
          <w:color w:val="auto"/>
        </w:rPr>
        <w:t>växeltelefonnummer</w:t>
      </w:r>
      <w:r w:rsidRPr="00915D3B">
        <w:rPr>
          <w:color w:val="auto"/>
        </w:rPr>
        <w:t>: &lt;värde&gt;. Gäller personobjekt: &lt;path&gt;”</w:t>
      </w:r>
    </w:p>
    <w:p w:rsidR="004E44A4" w:rsidRPr="00915D3B" w:rsidRDefault="004E44A4" w:rsidP="004E44A4">
      <w:pPr>
        <w:pStyle w:val="ListParagraph"/>
        <w:numPr>
          <w:ilvl w:val="0"/>
          <w:numId w:val="30"/>
        </w:numPr>
        <w:spacing w:after="120"/>
        <w:contextualSpacing w:val="0"/>
        <w:rPr>
          <w:color w:val="auto"/>
        </w:rPr>
      </w:pPr>
      <w:r w:rsidRPr="00915D3B">
        <w:rPr>
          <w:color w:val="auto"/>
        </w:rPr>
        <w:lastRenderedPageBreak/>
        <w:t xml:space="preserve">Felaktig syntax för personens </w:t>
      </w:r>
      <w:r w:rsidR="0014453B" w:rsidRPr="00915D3B">
        <w:rPr>
          <w:color w:val="auto"/>
        </w:rPr>
        <w:t>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6</w:t>
      </w:r>
      <w:r w:rsidRPr="00915D3B">
        <w:rPr>
          <w:color w:val="auto"/>
        </w:rPr>
        <w:t xml:space="preserve">; Felaktig syntax för personens </w:t>
      </w:r>
      <w:r w:rsidR="0014453B" w:rsidRPr="00915D3B">
        <w:rPr>
          <w:color w:val="auto"/>
        </w:rPr>
        <w:t>tjänstetelefonnummer</w:t>
      </w:r>
      <w:r w:rsidRPr="00915D3B">
        <w:rPr>
          <w:color w:val="auto"/>
        </w:rPr>
        <w:t>: &lt;värde&gt;. Gäller personobjekt: &lt;path&gt;”</w:t>
      </w:r>
    </w:p>
    <w:p w:rsidR="004E44A4" w:rsidRPr="00915D3B" w:rsidRDefault="004E44A4" w:rsidP="004E44A4">
      <w:pPr>
        <w:pStyle w:val="ListParagraph"/>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7</w:t>
      </w:r>
      <w:r w:rsidRPr="00915D3B">
        <w:rPr>
          <w:color w:val="auto"/>
        </w:rPr>
        <w:t xml:space="preserve">; Felaktig syntax för personens </w:t>
      </w:r>
      <w:r w:rsidR="0014453B" w:rsidRPr="00915D3B">
        <w:rPr>
          <w:color w:val="auto"/>
        </w:rPr>
        <w:t>mobiltelefonnummer</w:t>
      </w:r>
      <w:r w:rsidRPr="00915D3B">
        <w:rPr>
          <w:color w:val="auto"/>
        </w:rPr>
        <w:t>: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8</w:t>
      </w:r>
      <w:r w:rsidRPr="00915D3B">
        <w:rPr>
          <w:color w:val="auto"/>
        </w:rPr>
        <w:t>;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9</w:t>
      </w:r>
      <w:r w:rsidRPr="00915D3B">
        <w:rPr>
          <w:color w:val="auto"/>
        </w:rPr>
        <w:t>; Felaktig syntax för personens postadress: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20</w:t>
      </w:r>
      <w:r w:rsidRPr="00915D3B">
        <w:rPr>
          <w:color w:val="auto"/>
        </w:rPr>
        <w:t>; Felaktig syntax för personens webadress: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21</w:t>
      </w:r>
      <w:r w:rsidRPr="00915D3B">
        <w:rPr>
          <w:color w:val="auto"/>
        </w:rPr>
        <w:t>; Felaktig syntax för personens språkkod: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legitimation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22</w:t>
      </w:r>
      <w:r w:rsidRPr="00915D3B">
        <w:rPr>
          <w:color w:val="auto"/>
        </w:rPr>
        <w:t>; Felaktig syntax för personens legitimation: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23</w:t>
      </w:r>
      <w:r w:rsidRPr="00915D3B">
        <w:rPr>
          <w:color w:val="auto"/>
        </w:rPr>
        <w:t>; Felaktig syntax för personens specialitetskod: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24</w:t>
      </w:r>
      <w:r w:rsidRPr="00915D3B">
        <w:rPr>
          <w:color w:val="auto"/>
        </w:rPr>
        <w:t>; Felaktig syntax för personens specialitet (klartext): &lt;värde&gt;. Gäller personobjekt: &lt;path&gt;”</w:t>
      </w:r>
    </w:p>
    <w:p w:rsidR="0014453B" w:rsidRPr="007F1ECD" w:rsidRDefault="00380FF1" w:rsidP="0014453B">
      <w:pPr>
        <w:pStyle w:val="ListParagraph"/>
        <w:numPr>
          <w:ilvl w:val="0"/>
          <w:numId w:val="30"/>
        </w:numPr>
        <w:spacing w:after="120"/>
        <w:contextualSpacing w:val="0"/>
        <w:rPr>
          <w:color w:val="auto"/>
          <w:rPrChange w:id="71" w:author="RLK" w:date="2014-01-22T15:22:00Z">
            <w:rPr>
              <w:color w:val="auto"/>
            </w:rPr>
          </w:rPrChange>
        </w:rPr>
      </w:pPr>
      <w:r w:rsidRPr="007F1ECD">
        <w:rPr>
          <w:color w:val="auto"/>
        </w:rPr>
        <w:t>Felaktig syntax för personens specialitet (koden stämmer inte med klartexten)</w:t>
      </w:r>
      <w:r w:rsidRPr="007F1ECD">
        <w:rPr>
          <w:color w:val="auto"/>
        </w:rPr>
        <w:br/>
      </w:r>
      <w:r w:rsidRPr="007F1ECD">
        <w:rPr>
          <w:rFonts w:ascii="Times New Roman" w:hAnsi="Times New Roman"/>
          <w:color w:val="auto"/>
          <w:szCs w:val="20"/>
        </w:rPr>
        <w:t>resultText=</w:t>
      </w:r>
      <w:r w:rsidRPr="007F1ECD">
        <w:rPr>
          <w:color w:val="auto"/>
        </w:rPr>
        <w:t>”&lt;katalog-id&gt;; Varning GetPersonIncludingProtectedPerson; 25; Felaktig syntax för personens specialitet (koden: &lt;v</w:t>
      </w:r>
      <w:r w:rsidRPr="007F1ECD">
        <w:rPr>
          <w:color w:val="auto"/>
          <w:rPrChange w:id="72" w:author="RLK" w:date="2014-01-22T15:22:00Z">
            <w:rPr>
              <w:color w:val="auto"/>
            </w:rPr>
          </w:rPrChange>
        </w:rPr>
        <w:t>ärde&gt; stämmer inte med klartexten: &lt;värde&gt;). Gäller personobjekt: &lt;path&gt;”</w:t>
      </w:r>
    </w:p>
    <w:p w:rsidR="0014453B" w:rsidRPr="00915D3B" w:rsidRDefault="0014453B" w:rsidP="0014453B">
      <w:pPr>
        <w:pStyle w:val="ListParagraph"/>
        <w:numPr>
          <w:ilvl w:val="0"/>
          <w:numId w:val="30"/>
        </w:numPr>
        <w:spacing w:after="120"/>
        <w:contextualSpacing w:val="0"/>
        <w:rPr>
          <w:color w:val="auto"/>
        </w:rPr>
      </w:pPr>
      <w:r w:rsidRPr="00915D3B">
        <w:rPr>
          <w:color w:val="auto"/>
        </w:rPr>
        <w:t xml:space="preserve">Felaktig syntax för personens </w:t>
      </w:r>
      <w:r w:rsidR="008573AF" w:rsidRPr="00915D3B">
        <w:rPr>
          <w:color w:val="auto"/>
        </w:rPr>
        <w:t>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26</w:t>
      </w:r>
      <w:r w:rsidRPr="00915D3B">
        <w:rPr>
          <w:color w:val="auto"/>
        </w:rPr>
        <w:t xml:space="preserve">; Felaktig syntax för personens </w:t>
      </w:r>
      <w:r w:rsidR="008573AF" w:rsidRPr="00915D3B">
        <w:rPr>
          <w:color w:val="auto"/>
        </w:rPr>
        <w:t>flagga för skyddad person</w:t>
      </w:r>
      <w:r w:rsidRPr="00915D3B">
        <w:rPr>
          <w:color w:val="auto"/>
        </w:rPr>
        <w:t>: &lt;värde&gt;. Gäller personobjekt: &lt;path&gt;”</w:t>
      </w:r>
    </w:p>
    <w:p w:rsidR="004E44A4" w:rsidRPr="00915D3B" w:rsidRDefault="004E44A4" w:rsidP="008573AF">
      <w:pPr>
        <w:pStyle w:val="ListParagraph"/>
        <w:spacing w:after="120"/>
        <w:contextualSpacing w:val="0"/>
        <w:rPr>
          <w:color w:val="auto"/>
        </w:rPr>
      </w:pP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3" w:name="_Ref361149149"/>
      <w:bookmarkStart w:id="74" w:name="_Toc378236498"/>
      <w:r w:rsidRPr="00915D3B">
        <w:rPr>
          <w:color w:val="auto"/>
        </w:rPr>
        <w:lastRenderedPageBreak/>
        <w:t>GetPerson</w:t>
      </w:r>
      <w:bookmarkEnd w:id="73"/>
      <w:bookmarkEnd w:id="74"/>
    </w:p>
    <w:p w:rsidR="00DF3CC7" w:rsidRPr="00915D3B" w:rsidRDefault="00DF3CC7" w:rsidP="00DF3CC7">
      <w:pPr>
        <w:rPr>
          <w:rFonts w:cs="Arial"/>
          <w:color w:val="auto"/>
        </w:rPr>
      </w:pPr>
      <w:r w:rsidRPr="00915D3B">
        <w:rPr>
          <w:rFonts w:cs="Arial"/>
          <w:color w:val="auto"/>
        </w:rPr>
        <w:t xml:space="preserve">Metoden är identisk med GetPersonIncludingProtectedPerson, förutom att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F676DE" w:rsidRPr="00915D3B">
        <w:rPr>
          <w:rFonts w:cs="Arial"/>
          <w:color w:val="auto"/>
        </w:rPr>
        <w:t>aldrig kommer</w:t>
      </w:r>
      <w:r w:rsidRPr="00915D3B">
        <w:rPr>
          <w:rFonts w:cs="Arial"/>
          <w:color w:val="auto"/>
        </w:rPr>
        <w:t xml:space="preserve"> att returneras.</w:t>
      </w:r>
    </w:p>
    <w:p w:rsidR="007F1ECD" w:rsidRPr="007F1ECD" w:rsidRDefault="00DF3CC7" w:rsidP="007F1ECD">
      <w:pPr>
        <w:rPr>
          <w:rFonts w:cs="Arial"/>
          <w:color w:val="auto"/>
        </w:rPr>
      </w:pPr>
      <w:r w:rsidRPr="00915D3B">
        <w:rPr>
          <w:rFonts w:cs="Arial"/>
          <w:color w:val="auto"/>
        </w:rPr>
        <w:t xml:space="preserve">För beskrivning av metoden se kap </w:t>
      </w:r>
      <w:fldSimple w:instr=" REF _Ref359438522 \w \h  \* MERGEFORMAT ">
        <w:r w:rsidR="007F1ECD" w:rsidRPr="007F1ECD">
          <w:rPr>
            <w:rFonts w:cs="Arial"/>
            <w:color w:val="auto"/>
          </w:rPr>
          <w:t>6</w:t>
        </w:r>
      </w:fldSimple>
      <w:r w:rsidRPr="00915D3B">
        <w:rPr>
          <w:rFonts w:cs="Arial"/>
          <w:color w:val="auto"/>
        </w:rPr>
        <w:t xml:space="preserve"> </w:t>
      </w:r>
      <w:r w:rsidR="00380FF1" w:rsidRPr="00915D3B">
        <w:rPr>
          <w:rFonts w:cs="Arial"/>
          <w:color w:val="auto"/>
        </w:rPr>
        <w:fldChar w:fldCharType="begin"/>
      </w:r>
      <w:r w:rsidRPr="00915D3B">
        <w:rPr>
          <w:rFonts w:cs="Arial"/>
          <w:color w:val="auto"/>
        </w:rPr>
        <w:instrText xml:space="preserve"> REF _Ref359438522 \h </w:instrText>
      </w:r>
      <w:r w:rsidR="000409CF" w:rsidRPr="00915D3B">
        <w:rPr>
          <w:rFonts w:cs="Arial"/>
          <w:color w:val="auto"/>
        </w:rPr>
        <w:instrText xml:space="preserve"> \* MERGEFORMAT </w:instrText>
      </w:r>
      <w:r w:rsidR="00380FF1" w:rsidRPr="00915D3B">
        <w:rPr>
          <w:rFonts w:cs="Arial"/>
          <w:color w:val="auto"/>
        </w:rPr>
      </w:r>
      <w:r w:rsidR="00380FF1" w:rsidRPr="00915D3B">
        <w:rPr>
          <w:rFonts w:cs="Arial"/>
          <w:color w:val="auto"/>
        </w:rPr>
        <w:fldChar w:fldCharType="separate"/>
      </w:r>
    </w:p>
    <w:p w:rsidR="00DF3CC7" w:rsidRPr="00915D3B" w:rsidRDefault="007F1ECD" w:rsidP="00DF3CC7">
      <w:pPr>
        <w:rPr>
          <w:rFonts w:cs="Arial"/>
          <w:color w:val="auto"/>
        </w:rPr>
      </w:pPr>
      <w:proofErr w:type="spellStart"/>
      <w:r w:rsidRPr="007B798B">
        <w:rPr>
          <w:color w:val="auto"/>
        </w:rPr>
        <w:t>GetPerson</w:t>
      </w:r>
      <w:proofErr w:type="spellEnd"/>
      <w:r w:rsidR="00380FF1" w:rsidRPr="00915D3B">
        <w:rPr>
          <w:rFonts w:cs="Arial"/>
          <w:color w:val="auto"/>
        </w:rPr>
        <w:fldChar w:fldCharType="end"/>
      </w:r>
      <w:r w:rsidR="00DF3CC7" w:rsidRPr="00915D3B">
        <w:rPr>
          <w:rFonts w:cs="Arial"/>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proofErr w:type="spellStart"/>
      <w:r w:rsidRPr="00915D3B">
        <w:rPr>
          <w:rFonts w:eastAsia="Times New Roman" w:cs="Arial"/>
          <w:color w:val="auto"/>
          <w:szCs w:val="20"/>
          <w:lang w:eastAsia="sv-SE"/>
        </w:rPr>
        <w:t>protectedPerson</w:t>
      </w:r>
      <w:proofErr w:type="spellEnd"/>
      <w:r w:rsidRPr="00915D3B">
        <w:rPr>
          <w:color w:val="auto"/>
        </w:rPr>
        <w:t xml:space="preserve"> (se </w:t>
      </w:r>
      <w:r w:rsidR="00380FF1" w:rsidRPr="00915D3B">
        <w:rPr>
          <w:color w:val="auto"/>
        </w:rPr>
        <w:fldChar w:fldCharType="begin"/>
      </w:r>
      <w:r w:rsidRPr="00915D3B">
        <w:rPr>
          <w:color w:val="auto"/>
        </w:rPr>
        <w:instrText xml:space="preserve"> REF _Ref359438887 \w \h </w:instrText>
      </w:r>
      <w:r w:rsidR="00380FF1" w:rsidRPr="00915D3B">
        <w:rPr>
          <w:color w:val="auto"/>
        </w:rPr>
      </w:r>
      <w:r w:rsidR="00380FF1" w:rsidRPr="00915D3B">
        <w:rPr>
          <w:color w:val="auto"/>
        </w:rPr>
        <w:fldChar w:fldCharType="separate"/>
      </w:r>
      <w:r w:rsidR="007F1ECD">
        <w:rPr>
          <w:color w:val="auto"/>
        </w:rPr>
        <w:t>6.1.2</w:t>
      </w:r>
      <w:r w:rsidR="00380FF1" w:rsidRPr="00915D3B">
        <w:rPr>
          <w:color w:val="auto"/>
        </w:rPr>
        <w:fldChar w:fldCharType="end"/>
      </w:r>
      <w:r w:rsidRPr="00915D3B">
        <w:rPr>
          <w:color w:val="auto"/>
        </w:rPr>
        <w:t xml:space="preserve"> </w:t>
      </w:r>
      <w:r w:rsidR="00380FF1" w:rsidRPr="00915D3B">
        <w:rPr>
          <w:color w:val="auto"/>
        </w:rPr>
        <w:fldChar w:fldCharType="begin"/>
      </w:r>
      <w:r w:rsidRPr="00915D3B">
        <w:rPr>
          <w:color w:val="auto"/>
        </w:rPr>
        <w:instrText xml:space="preserve"> REF _Ref359438887 \h </w:instrText>
      </w:r>
      <w:r w:rsidR="00380FF1" w:rsidRPr="00915D3B">
        <w:rPr>
          <w:color w:val="auto"/>
        </w:rPr>
      </w:r>
      <w:r w:rsidR="00380FF1" w:rsidRPr="00915D3B">
        <w:rPr>
          <w:color w:val="auto"/>
        </w:rPr>
        <w:fldChar w:fldCharType="separate"/>
      </w:r>
      <w:r w:rsidR="007F1ECD" w:rsidRPr="00915D3B">
        <w:t>Fältregler</w:t>
      </w:r>
      <w:r w:rsidR="00380FF1" w:rsidRPr="00915D3B">
        <w:rPr>
          <w:color w:val="auto"/>
        </w:rPr>
        <w:fldChar w:fldCharType="end"/>
      </w:r>
      <w:r w:rsidRPr="00915D3B">
        <w:rPr>
          <w:color w:val="auto"/>
        </w:rPr>
        <w:t>) aldrig kommer att returneras.</w:t>
      </w:r>
      <w:bookmarkEnd w:id="56"/>
    </w:p>
    <w:sectPr w:rsidR="00DF3CC7" w:rsidRPr="00915D3B" w:rsidSect="00B91AA5">
      <w:headerReference w:type="even" r:id="rId20"/>
      <w:headerReference w:type="default" r:id="rId21"/>
      <w:footerReference w:type="even" r:id="rId22"/>
      <w:pgSz w:w="11907" w:h="16839" w:code="9"/>
      <w:pgMar w:top="1440" w:right="567" w:bottom="1440"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22E" w:rsidRDefault="006E322E" w:rsidP="00F405F7">
      <w:r>
        <w:separator/>
      </w:r>
    </w:p>
  </w:endnote>
  <w:endnote w:type="continuationSeparator" w:id="0">
    <w:p w:rsidR="006E322E" w:rsidRDefault="006E322E" w:rsidP="00F405F7">
      <w:r>
        <w:continuationSeparator/>
      </w:r>
    </w:p>
  </w:endnote>
  <w:endnote w:type="continuationNotice" w:id="1">
    <w:p w:rsidR="006E322E" w:rsidRDefault="006E322E">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05" w:rsidRDefault="00AA0C05" w:rsidP="00F405F7">
    <w:pPr>
      <w:rPr>
        <w:rFonts w:ascii="Times New Roman" w:eastAsia="Times New Roman" w:hAnsi="Times New Roman"/>
        <w:color w:val="auto"/>
      </w:rPr>
    </w:pPr>
    <w:r>
      <w:t xml:space="preserve">Sida </w:t>
    </w:r>
    <w:r w:rsidR="00380FF1">
      <w:rPr>
        <w:rStyle w:val="PageNumber"/>
        <w:sz w:val="24"/>
      </w:rPr>
      <w:fldChar w:fldCharType="begin"/>
    </w:r>
    <w:r>
      <w:rPr>
        <w:rStyle w:val="PageNumber"/>
        <w:sz w:val="24"/>
      </w:rPr>
      <w:instrText xml:space="preserve"> PAGE </w:instrText>
    </w:r>
    <w:r w:rsidR="00380FF1">
      <w:rPr>
        <w:rStyle w:val="PageNumber"/>
        <w:sz w:val="24"/>
      </w:rPr>
      <w:fldChar w:fldCharType="separate"/>
    </w:r>
    <w:r>
      <w:rPr>
        <w:rStyle w:val="PageNumber"/>
        <w:sz w:val="24"/>
      </w:rPr>
      <w:t>68</w:t>
    </w:r>
    <w:r w:rsidR="00380FF1">
      <w:rPr>
        <w:rStyle w:val="PageNumber"/>
        <w:sz w:val="24"/>
      </w:rPr>
      <w:fldChar w:fldCharType="end"/>
    </w:r>
    <w:r>
      <w:rPr>
        <w:rStyle w:val="PageNumber"/>
        <w:sz w:val="24"/>
      </w:rPr>
      <w:t xml:space="preserve"> (</w:t>
    </w:r>
    <w:r w:rsidR="00380FF1">
      <w:rPr>
        <w:rStyle w:val="PageNumber"/>
        <w:sz w:val="24"/>
      </w:rPr>
      <w:fldChar w:fldCharType="begin"/>
    </w:r>
    <w:r>
      <w:rPr>
        <w:rStyle w:val="PageNumber"/>
        <w:sz w:val="24"/>
      </w:rPr>
      <w:instrText xml:space="preserve"> NUMPAGES </w:instrText>
    </w:r>
    <w:r w:rsidR="00380FF1">
      <w:rPr>
        <w:rStyle w:val="PageNumber"/>
        <w:sz w:val="24"/>
      </w:rPr>
      <w:fldChar w:fldCharType="separate"/>
    </w:r>
    <w:r>
      <w:rPr>
        <w:rStyle w:val="PageNumber"/>
        <w:sz w:val="24"/>
      </w:rPr>
      <w:t>11</w:t>
    </w:r>
    <w:r w:rsidR="00380FF1">
      <w:rPr>
        <w:rStyle w:val="PageNumber"/>
        <w:sz w:val="24"/>
      </w:rPr>
      <w:fldChar w:fldCharType="end"/>
    </w:r>
    <w:r>
      <w:rPr>
        <w:rStyle w:val="PageNumber"/>
        <w:sz w:val="24"/>
      </w:rPr>
      <w:t>)</w:t>
    </w:r>
  </w:p>
  <w:p w:rsidR="00AA0C05" w:rsidRDefault="00AA0C05"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22E" w:rsidRDefault="006E322E" w:rsidP="00F405F7">
      <w:r>
        <w:separator/>
      </w:r>
    </w:p>
  </w:footnote>
  <w:footnote w:type="continuationSeparator" w:id="0">
    <w:p w:rsidR="006E322E" w:rsidRDefault="006E322E" w:rsidP="00F405F7">
      <w:r>
        <w:continuationSeparator/>
      </w:r>
    </w:p>
  </w:footnote>
  <w:footnote w:type="continuationNotice" w:id="1">
    <w:p w:rsidR="006E322E" w:rsidRDefault="006E322E">
      <w:pPr>
        <w:spacing w:after="0"/>
      </w:pPr>
    </w:p>
  </w:footnote>
  <w:footnote w:id="2">
    <w:p w:rsidR="00AA0C05" w:rsidRDefault="00AA0C05"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AA0C05">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sidR="00380FF1">
            <w:rPr>
              <w:noProof/>
              <w:lang w:eastAsia="sv-SE"/>
            </w:rPr>
          </w:r>
          <w:r w:rsidR="00380FF1">
            <w:rPr>
              <w:noProof/>
              <w:lang w:eastAsia="sv-SE"/>
            </w:rPr>
            <w:pict>
              <v:shape id="AutoShape 22" o:spid="_x0000_s2049"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A0C05">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A0C05">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Pr>
                <w:noProof/>
              </w:rPr>
              <w:t>68</w:t>
            </w:r>
          </w:fldSimple>
          <w:r>
            <w:t xml:space="preserve"> (</w:t>
          </w:r>
          <w:fldSimple w:instr=" NUMPAGES ">
            <w:r>
              <w:rPr>
                <w:noProof/>
              </w:rPr>
              <w:t>11</w:t>
            </w:r>
          </w:fldSimple>
          <w:r>
            <w:t>)</w:t>
          </w:r>
        </w:p>
      </w:tc>
    </w:tr>
    <w:tr w:rsidR="00AA0C0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Default="00380FF1" w:rsidP="00F405F7">
          <w:fldSimple w:instr=" DATE \@ &quot;yyyy-MM-dd&quot; ">
            <w:ins w:id="75" w:author="RLK" w:date="2014-01-23T10:24:00Z">
              <w:r w:rsidR="007F1ECD">
                <w:rPr>
                  <w:noProof/>
                </w:rPr>
                <w:t>2014-01-23</w:t>
              </w:r>
            </w:ins>
            <w:del w:id="76" w:author="RLK" w:date="2014-01-20T08:19:00Z">
              <w:r w:rsidR="00AA0C05" w:rsidDel="0057095B">
                <w:rPr>
                  <w:noProof/>
                </w:rPr>
                <w:delText>2014-01-17</w:delText>
              </w:r>
            </w:del>
          </w:fldSimple>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Default="00AA0C05"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Default="00AA0C05" w:rsidP="00F405F7"/>
      </w:tc>
    </w:tr>
  </w:tbl>
  <w:p w:rsidR="00AA0C05" w:rsidRDefault="00AA0C05" w:rsidP="00F405F7"/>
  <w:p w:rsidR="00AA0C05" w:rsidRDefault="00AA0C05"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AA0C05">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Pr="00587650" w:rsidRDefault="00AA0C05"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A0C05">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AA0C05">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A0C05" w:rsidRDefault="00AA0C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A0C05" w:rsidRDefault="00AA0C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sidR="007F1ECD">
              <w:rPr>
                <w:noProof/>
              </w:rPr>
              <w:t>1</w:t>
            </w:r>
          </w:fldSimple>
          <w:r>
            <w:t xml:space="preserve"> (</w:t>
          </w:r>
          <w:fldSimple w:instr=" NUMPAGES ">
            <w:r w:rsidR="007F1ECD">
              <w:rPr>
                <w:noProof/>
              </w:rPr>
              <w:t>19</w:t>
            </w:r>
          </w:fldSimple>
          <w:r>
            <w:t>)</w:t>
          </w:r>
        </w:p>
      </w:tc>
    </w:tr>
    <w:tr w:rsidR="00AA0C05"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Pr="00647B65" w:rsidRDefault="00AA0C05" w:rsidP="00F405F7">
          <w:pPr>
            <w:rPr>
              <w:sz w:val="16"/>
              <w:szCs w:val="16"/>
            </w:rPr>
          </w:pPr>
          <w:r w:rsidRPr="00647B65">
            <w:rPr>
              <w:sz w:val="16"/>
              <w:szCs w:val="16"/>
            </w:rPr>
            <w:t xml:space="preserve">Utskriftsdatum: </w:t>
          </w:r>
          <w:r w:rsidR="00380FF1" w:rsidRPr="00647B65">
            <w:rPr>
              <w:sz w:val="16"/>
              <w:szCs w:val="16"/>
            </w:rPr>
            <w:fldChar w:fldCharType="begin"/>
          </w:r>
          <w:r w:rsidRPr="00647B65">
            <w:rPr>
              <w:sz w:val="16"/>
              <w:szCs w:val="16"/>
            </w:rPr>
            <w:instrText xml:space="preserve"> DATE \@ "yyyy-MM-dd" </w:instrText>
          </w:r>
          <w:r w:rsidR="00380FF1" w:rsidRPr="00647B65">
            <w:rPr>
              <w:sz w:val="16"/>
              <w:szCs w:val="16"/>
            </w:rPr>
            <w:fldChar w:fldCharType="separate"/>
          </w:r>
          <w:r w:rsidR="007F1ECD">
            <w:rPr>
              <w:noProof/>
              <w:sz w:val="16"/>
              <w:szCs w:val="16"/>
            </w:rPr>
            <w:t>2014-01-23</w:t>
          </w:r>
          <w:r w:rsidR="00380FF1"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Pr="00647B65" w:rsidRDefault="00AA0C05"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A0C05" w:rsidRPr="00647B65" w:rsidRDefault="00AA0C05" w:rsidP="00F405F7">
          <w:pPr>
            <w:rPr>
              <w:sz w:val="16"/>
              <w:szCs w:val="16"/>
            </w:rPr>
          </w:pPr>
        </w:p>
      </w:tc>
    </w:tr>
  </w:tbl>
  <w:p w:rsidR="00AA0C05" w:rsidRPr="00647B65" w:rsidRDefault="00AA0C05" w:rsidP="00F405F7">
    <w:pPr>
      <w:rPr>
        <w:sz w:val="16"/>
        <w:szCs w:val="16"/>
      </w:rPr>
    </w:pPr>
  </w:p>
  <w:p w:rsidR="00AA0C05" w:rsidRDefault="00AA0C05"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19">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29">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5">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1">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2"/>
  </w:num>
  <w:num w:numId="7">
    <w:abstractNumId w:val="11"/>
  </w:num>
  <w:num w:numId="8">
    <w:abstractNumId w:val="41"/>
  </w:num>
  <w:num w:numId="9">
    <w:abstractNumId w:val="7"/>
  </w:num>
  <w:num w:numId="10">
    <w:abstractNumId w:val="20"/>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19"/>
  </w:num>
  <w:num w:numId="13">
    <w:abstractNumId w:val="27"/>
  </w:num>
  <w:num w:numId="14">
    <w:abstractNumId w:val="0"/>
  </w:num>
  <w:num w:numId="15">
    <w:abstractNumId w:val="29"/>
  </w:num>
  <w:num w:numId="16">
    <w:abstractNumId w:val="16"/>
  </w:num>
  <w:num w:numId="17">
    <w:abstractNumId w:val="17"/>
  </w:num>
  <w:num w:numId="18">
    <w:abstractNumId w:val="33"/>
  </w:num>
  <w:num w:numId="19">
    <w:abstractNumId w:val="22"/>
  </w:num>
  <w:num w:numId="20">
    <w:abstractNumId w:val="38"/>
  </w:num>
  <w:num w:numId="21">
    <w:abstractNumId w:val="39"/>
  </w:num>
  <w:num w:numId="22">
    <w:abstractNumId w:val="21"/>
  </w:num>
  <w:num w:numId="23">
    <w:abstractNumId w:val="36"/>
  </w:num>
  <w:num w:numId="24">
    <w:abstractNumId w:val="25"/>
  </w:num>
  <w:num w:numId="25">
    <w:abstractNumId w:val="30"/>
  </w:num>
  <w:num w:numId="26">
    <w:abstractNumId w:val="24"/>
  </w:num>
  <w:num w:numId="27">
    <w:abstractNumId w:val="15"/>
  </w:num>
  <w:num w:numId="28">
    <w:abstractNumId w:val="37"/>
  </w:num>
  <w:num w:numId="29">
    <w:abstractNumId w:val="5"/>
  </w:num>
  <w:num w:numId="30">
    <w:abstractNumId w:val="12"/>
  </w:num>
  <w:num w:numId="31">
    <w:abstractNumId w:val="17"/>
  </w:num>
  <w:num w:numId="32">
    <w:abstractNumId w:val="6"/>
  </w:num>
  <w:num w:numId="33">
    <w:abstractNumId w:val="17"/>
  </w:num>
  <w:num w:numId="34">
    <w:abstractNumId w:val="17"/>
  </w:num>
  <w:num w:numId="35">
    <w:abstractNumId w:val="17"/>
  </w:num>
  <w:num w:numId="36">
    <w:abstractNumId w:val="35"/>
  </w:num>
  <w:num w:numId="37">
    <w:abstractNumId w:val="9"/>
  </w:num>
  <w:num w:numId="38">
    <w:abstractNumId w:val="34"/>
  </w:num>
  <w:num w:numId="39">
    <w:abstractNumId w:val="31"/>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6"/>
  </w:num>
  <w:num w:numId="43">
    <w:abstractNumId w:val="13"/>
  </w:num>
  <w:num w:numId="44">
    <w:abstractNumId w:val="18"/>
  </w:num>
  <w:num w:numId="45">
    <w:abstractNumId w:val="28"/>
  </w:num>
  <w:num w:numId="46">
    <w:abstractNumId w:val="23"/>
  </w:num>
  <w:num w:numId="47">
    <w:abstractNumId w:val="4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1024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A1B"/>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C0656"/>
    <w:rsid w:val="001C0CE3"/>
    <w:rsid w:val="001C2899"/>
    <w:rsid w:val="001C42FD"/>
    <w:rsid w:val="001C59E5"/>
    <w:rsid w:val="001D0FCB"/>
    <w:rsid w:val="001E3018"/>
    <w:rsid w:val="001E3F5B"/>
    <w:rsid w:val="001E6BEB"/>
    <w:rsid w:val="001F070C"/>
    <w:rsid w:val="001F0E99"/>
    <w:rsid w:val="001F3B6F"/>
    <w:rsid w:val="001F4BD4"/>
    <w:rsid w:val="001F69F1"/>
    <w:rsid w:val="001F6BAB"/>
    <w:rsid w:val="001F7A58"/>
    <w:rsid w:val="00200035"/>
    <w:rsid w:val="002043A3"/>
    <w:rsid w:val="002044CE"/>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416C"/>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19A1"/>
    <w:rsid w:val="002E1A45"/>
    <w:rsid w:val="002E2286"/>
    <w:rsid w:val="002E31B9"/>
    <w:rsid w:val="002E39C9"/>
    <w:rsid w:val="002E494F"/>
    <w:rsid w:val="002E5AA2"/>
    <w:rsid w:val="002E6D3B"/>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25513"/>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66A6"/>
    <w:rsid w:val="0037681E"/>
    <w:rsid w:val="00377422"/>
    <w:rsid w:val="00377538"/>
    <w:rsid w:val="00380026"/>
    <w:rsid w:val="00380331"/>
    <w:rsid w:val="00380FF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4298"/>
    <w:rsid w:val="00442D67"/>
    <w:rsid w:val="004433AE"/>
    <w:rsid w:val="00444E02"/>
    <w:rsid w:val="004470E8"/>
    <w:rsid w:val="004508C8"/>
    <w:rsid w:val="00453BE6"/>
    <w:rsid w:val="004557D6"/>
    <w:rsid w:val="004564AD"/>
    <w:rsid w:val="00457C02"/>
    <w:rsid w:val="00462BD9"/>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79B6"/>
    <w:rsid w:val="004A7C37"/>
    <w:rsid w:val="004B423A"/>
    <w:rsid w:val="004B4470"/>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095B"/>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499"/>
    <w:rsid w:val="005F7921"/>
    <w:rsid w:val="005F7BD9"/>
    <w:rsid w:val="00600D95"/>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E06FB"/>
    <w:rsid w:val="006E0815"/>
    <w:rsid w:val="006E3065"/>
    <w:rsid w:val="006E322E"/>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8B"/>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1ECD"/>
    <w:rsid w:val="007F4D1D"/>
    <w:rsid w:val="007F5AF7"/>
    <w:rsid w:val="007F5F8D"/>
    <w:rsid w:val="007F6A7E"/>
    <w:rsid w:val="00802341"/>
    <w:rsid w:val="00802634"/>
    <w:rsid w:val="00803917"/>
    <w:rsid w:val="00804D41"/>
    <w:rsid w:val="00810FD3"/>
    <w:rsid w:val="00812100"/>
    <w:rsid w:val="00815DC8"/>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0680"/>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47A64"/>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97A93"/>
    <w:rsid w:val="00AA054A"/>
    <w:rsid w:val="00AA0C05"/>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52B8"/>
    <w:rsid w:val="00B36E17"/>
    <w:rsid w:val="00B40466"/>
    <w:rsid w:val="00B414A9"/>
    <w:rsid w:val="00B43C97"/>
    <w:rsid w:val="00B4721F"/>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281"/>
    <w:rsid w:val="00BF554C"/>
    <w:rsid w:val="00BF5FD0"/>
    <w:rsid w:val="00BF78C9"/>
    <w:rsid w:val="00C00243"/>
    <w:rsid w:val="00C0195A"/>
    <w:rsid w:val="00C01AE9"/>
    <w:rsid w:val="00C03BFF"/>
    <w:rsid w:val="00C0556E"/>
    <w:rsid w:val="00C100CE"/>
    <w:rsid w:val="00C110FD"/>
    <w:rsid w:val="00C11C53"/>
    <w:rsid w:val="00C1259D"/>
    <w:rsid w:val="00C16BC9"/>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110"/>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393A"/>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394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073"/>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4EF0"/>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ightList-Accent1">
    <w:name w:val="Light List Accent 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emf"/><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oleObject" Target="embeddings/Microsoft_Office_Excel_97-2003_Worksheet1.xls"/><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image" Target="media/image1.emf"/><Relationship Id="rId22" Type="http://schemas.openxmlformats.org/officeDocument/2006/relationships/footer" Target="foot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F93A2-CF1D-4069-897E-8F9ED519929D}">
  <ds:schemaRefs>
    <ds:schemaRef ds:uri="http://schemas.openxmlformats.org/officeDocument/2006/bibliography"/>
  </ds:schemaRefs>
</ds:datastoreItem>
</file>

<file path=customXml/itemProps2.xml><?xml version="1.0" encoding="utf-8"?>
<ds:datastoreItem xmlns:ds="http://schemas.openxmlformats.org/officeDocument/2006/customXml" ds:itemID="{E808156C-752F-40AB-9D03-C42A70EE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19</Pages>
  <Words>4865</Words>
  <Characters>25788</Characters>
  <Application>Microsoft Office Word</Application>
  <DocSecurity>0</DocSecurity>
  <Lines>214</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30592</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46</cp:revision>
  <cp:lastPrinted>2013-04-29T11:12:00Z</cp:lastPrinted>
  <dcterms:created xsi:type="dcterms:W3CDTF">2013-10-09T11:29:00Z</dcterms:created>
  <dcterms:modified xsi:type="dcterms:W3CDTF">2014-01-23T09:32:00Z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