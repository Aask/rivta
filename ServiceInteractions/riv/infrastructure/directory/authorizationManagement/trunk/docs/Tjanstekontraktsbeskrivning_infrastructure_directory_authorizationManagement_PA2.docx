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5F7" w:rsidRPr="00DF7196" w:rsidRDefault="00F405F7" w:rsidP="00B91AA5"/>
    <w:p w:rsidR="00F405F7" w:rsidRPr="00DF7196" w:rsidRDefault="00F405F7" w:rsidP="00B91AA5"/>
    <w:p w:rsidR="00F405F7" w:rsidRPr="00DF7196" w:rsidRDefault="00F405F7" w:rsidP="00B91AA5"/>
    <w:p w:rsidR="00F405F7" w:rsidRPr="00DF7196" w:rsidRDefault="00F405F7" w:rsidP="00B91AA5"/>
    <w:p w:rsidR="00F405F7" w:rsidRPr="00DF7196" w:rsidRDefault="00F405F7" w:rsidP="00B91AA5">
      <w:pPr>
        <w:pStyle w:val="Title"/>
        <w:rPr>
          <w:lang w:val="sv-SE"/>
        </w:rPr>
      </w:pPr>
    </w:p>
    <w:p w:rsidR="00F405F7" w:rsidRPr="00DF7196" w:rsidRDefault="00F405F7" w:rsidP="00B91AA5"/>
    <w:p w:rsidR="00F405F7" w:rsidRPr="00DF7196" w:rsidRDefault="00F405F7" w:rsidP="00B91AA5"/>
    <w:p w:rsidR="00F405F7" w:rsidRPr="00DF7196" w:rsidRDefault="00F405F7" w:rsidP="00B91AA5"/>
    <w:p w:rsidR="00F405F7" w:rsidRPr="00DF7196" w:rsidRDefault="00F405F7" w:rsidP="00B91AA5"/>
    <w:p w:rsidR="007F0F61" w:rsidRPr="00DF7196" w:rsidRDefault="006032FB" w:rsidP="00537F9E">
      <w:pPr>
        <w:pStyle w:val="Friform"/>
        <w:jc w:val="center"/>
        <w:rPr>
          <w:rFonts w:ascii="Arial" w:hAnsi="Arial"/>
          <w:b/>
          <w:i/>
          <w:color w:val="auto"/>
          <w:sz w:val="56"/>
        </w:rPr>
      </w:pPr>
      <w:fldSimple w:instr=" TITLE  infrastructure:directory:organisation  \* MERGEFORMAT ">
        <w:r w:rsidR="00372669" w:rsidRPr="00372669">
          <w:rPr>
            <w:rFonts w:ascii="Arial" w:hAnsi="Arial"/>
            <w:b/>
            <w:i/>
            <w:color w:val="auto"/>
            <w:sz w:val="56"/>
          </w:rPr>
          <w:t>infrastructure:directory:organisation</w:t>
        </w:r>
      </w:fldSimple>
    </w:p>
    <w:p w:rsidR="007F0F61" w:rsidRPr="00DF7196" w:rsidRDefault="007F0F61" w:rsidP="00537F9E">
      <w:pPr>
        <w:pStyle w:val="Friform"/>
        <w:jc w:val="center"/>
        <w:rPr>
          <w:rFonts w:ascii="Arial" w:hAnsi="Arial"/>
          <w:b/>
          <w:i/>
          <w:color w:val="9BBB59" w:themeColor="accent3"/>
          <w:sz w:val="56"/>
        </w:rPr>
      </w:pPr>
    </w:p>
    <w:p w:rsidR="00F405F7" w:rsidRPr="00DF7196" w:rsidRDefault="00014301" w:rsidP="00537F9E">
      <w:pPr>
        <w:pStyle w:val="Friform"/>
        <w:jc w:val="center"/>
        <w:rPr>
          <w:rFonts w:ascii="Arial" w:hAnsi="Arial"/>
          <w:sz w:val="44"/>
        </w:rPr>
      </w:pPr>
      <w:r w:rsidRPr="00DF7196">
        <w:rPr>
          <w:rFonts w:ascii="Arial" w:hAnsi="Arial"/>
          <w:sz w:val="44"/>
        </w:rPr>
        <w:t>Tjänstekontrakt</w:t>
      </w:r>
      <w:r w:rsidR="00C3111E" w:rsidRPr="00DF7196">
        <w:rPr>
          <w:rFonts w:ascii="Arial" w:hAnsi="Arial"/>
          <w:sz w:val="44"/>
        </w:rPr>
        <w:t>sbeskrivning</w:t>
      </w:r>
    </w:p>
    <w:p w:rsidR="00F405F7" w:rsidRPr="00DF7196" w:rsidRDefault="00F405F7" w:rsidP="00B91AA5">
      <w:pPr>
        <w:pStyle w:val="Friform"/>
        <w:rPr>
          <w:rFonts w:ascii="Arial" w:hAnsi="Arial"/>
          <w:sz w:val="36"/>
        </w:rPr>
      </w:pPr>
    </w:p>
    <w:p w:rsidR="001F0E99" w:rsidRPr="00DF7196" w:rsidRDefault="00C00243" w:rsidP="00537F9E">
      <w:pPr>
        <w:pStyle w:val="Friform"/>
        <w:jc w:val="center"/>
        <w:rPr>
          <w:rFonts w:ascii="Arial" w:hAnsi="Arial"/>
          <w:color w:val="auto"/>
          <w:sz w:val="36"/>
        </w:rPr>
      </w:pPr>
      <w:r w:rsidRPr="00DF7196">
        <w:rPr>
          <w:rFonts w:ascii="Arial" w:hAnsi="Arial"/>
          <w:color w:val="auto"/>
          <w:sz w:val="36"/>
        </w:rPr>
        <w:t xml:space="preserve">Version </w:t>
      </w:r>
      <w:r w:rsidR="00325052">
        <w:rPr>
          <w:rFonts w:ascii="Arial" w:hAnsi="Arial"/>
          <w:color w:val="auto"/>
          <w:sz w:val="36"/>
        </w:rPr>
        <w:t>PA</w:t>
      </w:r>
      <w:r w:rsidR="00153843">
        <w:rPr>
          <w:rFonts w:ascii="Arial" w:hAnsi="Arial"/>
          <w:color w:val="auto"/>
          <w:sz w:val="36"/>
        </w:rPr>
        <w:t>2</w:t>
      </w:r>
    </w:p>
    <w:p w:rsidR="00C00243" w:rsidRPr="00DF7196" w:rsidRDefault="00C00243" w:rsidP="00537F9E">
      <w:pPr>
        <w:pStyle w:val="Friform"/>
        <w:jc w:val="center"/>
        <w:rPr>
          <w:rFonts w:ascii="Arial" w:hAnsi="Arial"/>
          <w:sz w:val="36"/>
        </w:rPr>
      </w:pPr>
    </w:p>
    <w:p w:rsidR="00F405F7" w:rsidRPr="00DF7196" w:rsidRDefault="00502605" w:rsidP="00537F9E">
      <w:pPr>
        <w:pStyle w:val="Friform"/>
        <w:jc w:val="center"/>
        <w:rPr>
          <w:rFonts w:ascii="Arial" w:hAnsi="Arial"/>
          <w:color w:val="auto"/>
          <w:sz w:val="36"/>
        </w:rPr>
      </w:pPr>
      <w:r w:rsidRPr="00DF7196">
        <w:rPr>
          <w:rFonts w:ascii="Arial" w:hAnsi="Arial"/>
          <w:color w:val="auto"/>
          <w:sz w:val="36"/>
        </w:rPr>
        <w:t>201</w:t>
      </w:r>
      <w:r w:rsidR="00153843">
        <w:rPr>
          <w:rFonts w:ascii="Arial" w:hAnsi="Arial"/>
          <w:color w:val="auto"/>
          <w:sz w:val="36"/>
        </w:rPr>
        <w:t>4</w:t>
      </w:r>
      <w:r w:rsidRPr="00DF7196">
        <w:rPr>
          <w:rFonts w:ascii="Arial" w:hAnsi="Arial"/>
          <w:color w:val="auto"/>
          <w:sz w:val="36"/>
        </w:rPr>
        <w:t>-</w:t>
      </w:r>
      <w:r w:rsidR="00153843">
        <w:rPr>
          <w:rFonts w:ascii="Arial" w:hAnsi="Arial"/>
          <w:color w:val="auto"/>
          <w:sz w:val="36"/>
        </w:rPr>
        <w:t>01-23</w:t>
      </w:r>
    </w:p>
    <w:p w:rsidR="00F405F7" w:rsidRPr="00DF7196" w:rsidRDefault="00F405F7" w:rsidP="005329FA">
      <w:pPr>
        <w:pStyle w:val="BodyText"/>
      </w:pPr>
    </w:p>
    <w:p w:rsidR="00210991" w:rsidRPr="00DF7196" w:rsidRDefault="00F405F7" w:rsidP="00210991">
      <w:pPr>
        <w:spacing w:after="0"/>
      </w:pPr>
      <w:r w:rsidRPr="00DF7196">
        <w:br w:type="page"/>
      </w:r>
    </w:p>
    <w:p w:rsidR="00EC7EB7" w:rsidRPr="00DF7196" w:rsidRDefault="00EC7EB7" w:rsidP="00210991">
      <w:pPr>
        <w:spacing w:after="0"/>
        <w:rPr>
          <w:color w:val="4F81BD" w:themeColor="accent1"/>
        </w:rPr>
      </w:pPr>
    </w:p>
    <w:p w:rsidR="00210991" w:rsidRPr="00DF7196" w:rsidRDefault="00210991" w:rsidP="00210991">
      <w:pPr>
        <w:spacing w:after="0"/>
        <w:rPr>
          <w:b/>
        </w:rPr>
      </w:pPr>
    </w:p>
    <w:p w:rsidR="00F405F7" w:rsidRPr="00DF7196" w:rsidRDefault="00C3111E" w:rsidP="00210991">
      <w:pPr>
        <w:spacing w:after="0"/>
        <w:rPr>
          <w:rStyle w:val="BodyTextChar"/>
          <w:rFonts w:ascii="Times New Roman" w:hAnsi="Times New Roman"/>
          <w:sz w:val="20"/>
          <w:szCs w:val="20"/>
        </w:rPr>
      </w:pPr>
      <w:r w:rsidRPr="00DF7196">
        <w:rPr>
          <w:b/>
        </w:rPr>
        <w:t>Revisions</w:t>
      </w:r>
      <w:r w:rsidR="00533A31" w:rsidRPr="00DF7196">
        <w:rPr>
          <w:b/>
        </w:rPr>
        <w:t>historik</w:t>
      </w:r>
    </w:p>
    <w:p w:rsidR="00533A31" w:rsidRPr="00DF7196" w:rsidRDefault="00533A31" w:rsidP="00B91AA5"/>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595"/>
        <w:gridCol w:w="1276"/>
        <w:gridCol w:w="4961"/>
        <w:gridCol w:w="1560"/>
        <w:gridCol w:w="1356"/>
      </w:tblGrid>
      <w:tr w:rsidR="00533A31" w:rsidRPr="00DF7196" w:rsidTr="000E17F8">
        <w:tc>
          <w:tcPr>
            <w:tcW w:w="595" w:type="dxa"/>
            <w:shd w:val="clear" w:color="auto" w:fill="DDD9C3" w:themeFill="background2" w:themeFillShade="E6"/>
          </w:tcPr>
          <w:p w:rsidR="00533A31" w:rsidRPr="00DF7196" w:rsidRDefault="000E17F8" w:rsidP="000E17F8">
            <w:pPr>
              <w:pStyle w:val="TableText"/>
            </w:pPr>
            <w:r>
              <w:t>Rev.</w:t>
            </w:r>
            <w:r w:rsidR="00533A31" w:rsidRPr="00DF7196">
              <w:t xml:space="preserve"> </w:t>
            </w:r>
            <w:r>
              <w:t>n</w:t>
            </w:r>
            <w:r w:rsidR="00533A31" w:rsidRPr="00DF7196">
              <w:t>r</w:t>
            </w:r>
          </w:p>
        </w:tc>
        <w:tc>
          <w:tcPr>
            <w:tcW w:w="1276" w:type="dxa"/>
            <w:shd w:val="clear" w:color="auto" w:fill="DDD9C3" w:themeFill="background2" w:themeFillShade="E6"/>
          </w:tcPr>
          <w:p w:rsidR="00533A31" w:rsidRPr="00DF7196" w:rsidRDefault="00533A31" w:rsidP="005329FA">
            <w:pPr>
              <w:pStyle w:val="TableText"/>
            </w:pPr>
            <w:r w:rsidRPr="00DF7196">
              <w:t>Revision Datum</w:t>
            </w:r>
          </w:p>
        </w:tc>
        <w:tc>
          <w:tcPr>
            <w:tcW w:w="4961" w:type="dxa"/>
            <w:shd w:val="clear" w:color="auto" w:fill="DDD9C3" w:themeFill="background2" w:themeFillShade="E6"/>
          </w:tcPr>
          <w:p w:rsidR="00533A31" w:rsidRPr="00DF7196" w:rsidRDefault="00D23023" w:rsidP="005329FA">
            <w:pPr>
              <w:pStyle w:val="TableText"/>
            </w:pPr>
            <w:r w:rsidRPr="00DF7196">
              <w:t>B</w:t>
            </w:r>
            <w:r w:rsidR="00533A31" w:rsidRPr="00DF7196">
              <w:t>eskrivning av ändring</w:t>
            </w:r>
            <w:r w:rsidRPr="00DF7196">
              <w:t>ar</w:t>
            </w:r>
          </w:p>
        </w:tc>
        <w:tc>
          <w:tcPr>
            <w:tcW w:w="1560" w:type="dxa"/>
            <w:shd w:val="clear" w:color="auto" w:fill="DDD9C3" w:themeFill="background2" w:themeFillShade="E6"/>
          </w:tcPr>
          <w:p w:rsidR="00533A31" w:rsidRPr="00DF7196" w:rsidRDefault="00D23023" w:rsidP="005329FA">
            <w:pPr>
              <w:pStyle w:val="TableText"/>
            </w:pPr>
            <w:r w:rsidRPr="00DF7196">
              <w:t>Ändringar</w:t>
            </w:r>
            <w:r w:rsidR="00533A31" w:rsidRPr="00DF7196">
              <w:t xml:space="preserve"> gjorda av</w:t>
            </w:r>
          </w:p>
        </w:tc>
        <w:tc>
          <w:tcPr>
            <w:tcW w:w="1356" w:type="dxa"/>
            <w:shd w:val="clear" w:color="auto" w:fill="DDD9C3" w:themeFill="background2" w:themeFillShade="E6"/>
          </w:tcPr>
          <w:p w:rsidR="00533A31" w:rsidRPr="00DF7196" w:rsidRDefault="00533A31" w:rsidP="005329FA">
            <w:pPr>
              <w:pStyle w:val="TableText"/>
            </w:pPr>
            <w:r w:rsidRPr="00DF7196">
              <w:t>Granskad av</w:t>
            </w:r>
          </w:p>
        </w:tc>
      </w:tr>
      <w:tr w:rsidR="00C27F77" w:rsidRPr="00DF7196" w:rsidTr="00C27F77">
        <w:tc>
          <w:tcPr>
            <w:tcW w:w="595" w:type="dxa"/>
            <w:tcBorders>
              <w:top w:val="single" w:sz="6" w:space="0" w:color="auto"/>
              <w:left w:val="single" w:sz="6" w:space="0" w:color="auto"/>
              <w:bottom w:val="single" w:sz="6" w:space="0" w:color="auto"/>
              <w:right w:val="single" w:sz="6" w:space="0" w:color="auto"/>
            </w:tcBorders>
          </w:tcPr>
          <w:p w:rsidR="00C27F77" w:rsidRPr="00DF7196" w:rsidRDefault="00C27F77" w:rsidP="008D5FAD">
            <w:pPr>
              <w:pStyle w:val="TableText"/>
            </w:pPr>
            <w:r w:rsidRPr="00E60071">
              <w:t>PA1</w:t>
            </w:r>
          </w:p>
        </w:tc>
        <w:tc>
          <w:tcPr>
            <w:tcW w:w="1276" w:type="dxa"/>
            <w:tcBorders>
              <w:top w:val="single" w:sz="6" w:space="0" w:color="auto"/>
              <w:left w:val="single" w:sz="6" w:space="0" w:color="auto"/>
              <w:bottom w:val="single" w:sz="6" w:space="0" w:color="auto"/>
              <w:right w:val="single" w:sz="6" w:space="0" w:color="auto"/>
            </w:tcBorders>
          </w:tcPr>
          <w:p w:rsidR="00C27F77" w:rsidRPr="00DF7196" w:rsidRDefault="00C27F77" w:rsidP="008D5FAD">
            <w:pPr>
              <w:pStyle w:val="TableText"/>
            </w:pPr>
            <w:r>
              <w:t>2013-10-30</w:t>
            </w:r>
          </w:p>
        </w:tc>
        <w:tc>
          <w:tcPr>
            <w:tcW w:w="4961" w:type="dxa"/>
            <w:tcBorders>
              <w:top w:val="single" w:sz="6" w:space="0" w:color="auto"/>
              <w:left w:val="single" w:sz="6" w:space="0" w:color="auto"/>
              <w:bottom w:val="single" w:sz="6" w:space="0" w:color="auto"/>
              <w:right w:val="single" w:sz="6" w:space="0" w:color="auto"/>
            </w:tcBorders>
          </w:tcPr>
          <w:p w:rsidR="00C27F77" w:rsidRPr="00DF7196" w:rsidRDefault="00C27F77" w:rsidP="008D5FAD">
            <w:pPr>
              <w:pStyle w:val="TableText"/>
            </w:pPr>
            <w:r w:rsidRPr="00E60071">
              <w:t>Första version</w:t>
            </w:r>
            <w:r>
              <w:t>, kopierad från tidigare arkitekturella beslut för infrastructure:directory:organization innan uppdelningen i flera domäner</w:t>
            </w:r>
          </w:p>
        </w:tc>
        <w:tc>
          <w:tcPr>
            <w:tcW w:w="1560" w:type="dxa"/>
            <w:tcBorders>
              <w:top w:val="single" w:sz="6" w:space="0" w:color="auto"/>
              <w:left w:val="single" w:sz="6" w:space="0" w:color="auto"/>
              <w:bottom w:val="single" w:sz="6" w:space="0" w:color="auto"/>
              <w:right w:val="single" w:sz="6" w:space="0" w:color="auto"/>
            </w:tcBorders>
          </w:tcPr>
          <w:p w:rsidR="00C27F77" w:rsidRPr="00DF7196" w:rsidRDefault="00C27F77" w:rsidP="008D5FAD">
            <w:pPr>
              <w:pStyle w:val="TableText"/>
            </w:pPr>
            <w:r>
              <w:t>Henrika Littorin</w:t>
            </w:r>
          </w:p>
        </w:tc>
        <w:tc>
          <w:tcPr>
            <w:tcW w:w="1356" w:type="dxa"/>
            <w:tcBorders>
              <w:top w:val="single" w:sz="6" w:space="0" w:color="auto"/>
              <w:left w:val="single" w:sz="6" w:space="0" w:color="auto"/>
              <w:bottom w:val="single" w:sz="6" w:space="0" w:color="auto"/>
              <w:right w:val="single" w:sz="6" w:space="0" w:color="auto"/>
            </w:tcBorders>
          </w:tcPr>
          <w:p w:rsidR="00C27F77" w:rsidRPr="00DF7196" w:rsidRDefault="00C27F77" w:rsidP="008D5FAD">
            <w:pPr>
              <w:pStyle w:val="TableText"/>
            </w:pPr>
          </w:p>
        </w:tc>
      </w:tr>
      <w:tr w:rsidR="00B33003" w:rsidRPr="00DF7196" w:rsidTr="00C27F77">
        <w:tc>
          <w:tcPr>
            <w:tcW w:w="595" w:type="dxa"/>
            <w:tcBorders>
              <w:top w:val="single" w:sz="6" w:space="0" w:color="auto"/>
              <w:left w:val="single" w:sz="6" w:space="0" w:color="auto"/>
              <w:bottom w:val="single" w:sz="6" w:space="0" w:color="auto"/>
              <w:right w:val="single" w:sz="6" w:space="0" w:color="auto"/>
            </w:tcBorders>
          </w:tcPr>
          <w:p w:rsidR="00B33003" w:rsidRPr="00E60071" w:rsidRDefault="00B33003" w:rsidP="008D5FAD">
            <w:pPr>
              <w:pStyle w:val="TableText"/>
            </w:pPr>
            <w:r>
              <w:t>PA2</w:t>
            </w:r>
          </w:p>
        </w:tc>
        <w:tc>
          <w:tcPr>
            <w:tcW w:w="1276" w:type="dxa"/>
            <w:tcBorders>
              <w:top w:val="single" w:sz="6" w:space="0" w:color="auto"/>
              <w:left w:val="single" w:sz="6" w:space="0" w:color="auto"/>
              <w:bottom w:val="single" w:sz="6" w:space="0" w:color="auto"/>
              <w:right w:val="single" w:sz="6" w:space="0" w:color="auto"/>
            </w:tcBorders>
          </w:tcPr>
          <w:p w:rsidR="00B33003" w:rsidRDefault="00B33003" w:rsidP="008D5FAD">
            <w:pPr>
              <w:pStyle w:val="TableText"/>
            </w:pPr>
            <w:r>
              <w:t>2014-01-23</w:t>
            </w:r>
          </w:p>
        </w:tc>
        <w:tc>
          <w:tcPr>
            <w:tcW w:w="4961" w:type="dxa"/>
            <w:tcBorders>
              <w:top w:val="single" w:sz="6" w:space="0" w:color="auto"/>
              <w:left w:val="single" w:sz="6" w:space="0" w:color="auto"/>
              <w:bottom w:val="single" w:sz="6" w:space="0" w:color="auto"/>
              <w:right w:val="single" w:sz="6" w:space="0" w:color="auto"/>
            </w:tcBorders>
          </w:tcPr>
          <w:p w:rsidR="00B33003" w:rsidRPr="00E60071" w:rsidRDefault="00B33003" w:rsidP="008D5FAD">
            <w:pPr>
              <w:pStyle w:val="TableText"/>
            </w:pPr>
            <w:r>
              <w:t>Ändrat format för specialitycode och specialityName. Tagit bort kommentarer.</w:t>
            </w:r>
          </w:p>
        </w:tc>
        <w:tc>
          <w:tcPr>
            <w:tcW w:w="1560" w:type="dxa"/>
            <w:tcBorders>
              <w:top w:val="single" w:sz="6" w:space="0" w:color="auto"/>
              <w:left w:val="single" w:sz="6" w:space="0" w:color="auto"/>
              <w:bottom w:val="single" w:sz="6" w:space="0" w:color="auto"/>
              <w:right w:val="single" w:sz="6" w:space="0" w:color="auto"/>
            </w:tcBorders>
          </w:tcPr>
          <w:p w:rsidR="00B33003" w:rsidRDefault="00B33003" w:rsidP="008D5FAD">
            <w:pPr>
              <w:pStyle w:val="TableText"/>
            </w:pPr>
            <w:r>
              <w:t>Robert Lundmark</w:t>
            </w:r>
          </w:p>
        </w:tc>
        <w:tc>
          <w:tcPr>
            <w:tcW w:w="1356" w:type="dxa"/>
            <w:tcBorders>
              <w:top w:val="single" w:sz="6" w:space="0" w:color="auto"/>
              <w:left w:val="single" w:sz="6" w:space="0" w:color="auto"/>
              <w:bottom w:val="single" w:sz="6" w:space="0" w:color="auto"/>
              <w:right w:val="single" w:sz="6" w:space="0" w:color="auto"/>
            </w:tcBorders>
          </w:tcPr>
          <w:p w:rsidR="00B33003" w:rsidRPr="00DF7196" w:rsidRDefault="00B33003" w:rsidP="008D5FAD">
            <w:pPr>
              <w:pStyle w:val="TableText"/>
            </w:pPr>
          </w:p>
        </w:tc>
      </w:tr>
    </w:tbl>
    <w:p w:rsidR="00533A31" w:rsidRPr="00DF7196" w:rsidRDefault="00533A31" w:rsidP="00B91AA5">
      <w:pPr>
        <w:pStyle w:val="TOC1"/>
        <w:ind w:left="720"/>
      </w:pPr>
    </w:p>
    <w:p w:rsidR="00DD051D" w:rsidRPr="00DF7196" w:rsidRDefault="00DD051D" w:rsidP="00B91AA5">
      <w:pPr>
        <w:rPr>
          <w:sz w:val="36"/>
        </w:rPr>
      </w:pPr>
    </w:p>
    <w:p w:rsidR="00DD051D" w:rsidRPr="00DF7196" w:rsidRDefault="00DD051D" w:rsidP="00DD051D">
      <w:pPr>
        <w:spacing w:after="0"/>
        <w:rPr>
          <w:b/>
        </w:rPr>
      </w:pPr>
      <w:r w:rsidRPr="00DF7196">
        <w:rPr>
          <w:b/>
        </w:rPr>
        <w:t>Referenser</w:t>
      </w:r>
      <w:r w:rsidR="00160411" w:rsidRPr="00DF7196">
        <w:rPr>
          <w:b/>
        </w:rPr>
        <w:t xml:space="preserve"> (tabell)</w:t>
      </w:r>
    </w:p>
    <w:p w:rsidR="00340B65" w:rsidRPr="00DF7196" w:rsidRDefault="00340B65" w:rsidP="00DD051D">
      <w:pPr>
        <w:spacing w:after="0"/>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737"/>
        <w:gridCol w:w="2693"/>
        <w:gridCol w:w="2127"/>
        <w:gridCol w:w="4110"/>
      </w:tblGrid>
      <w:tr w:rsidR="00340B65" w:rsidRPr="00DF7196" w:rsidTr="006604B9">
        <w:tc>
          <w:tcPr>
            <w:tcW w:w="737" w:type="dxa"/>
            <w:shd w:val="clear" w:color="auto" w:fill="DDD9C3" w:themeFill="background2" w:themeFillShade="E6"/>
          </w:tcPr>
          <w:p w:rsidR="00340B65" w:rsidRPr="00DF7196" w:rsidRDefault="00340B65" w:rsidP="005329FA">
            <w:pPr>
              <w:pStyle w:val="TableText"/>
            </w:pPr>
            <w:r w:rsidRPr="00DF7196">
              <w:t>Namn</w:t>
            </w:r>
          </w:p>
        </w:tc>
        <w:tc>
          <w:tcPr>
            <w:tcW w:w="2693" w:type="dxa"/>
            <w:shd w:val="clear" w:color="auto" w:fill="DDD9C3" w:themeFill="background2" w:themeFillShade="E6"/>
          </w:tcPr>
          <w:p w:rsidR="00340B65" w:rsidRPr="00DF7196" w:rsidRDefault="00340B65" w:rsidP="005329FA">
            <w:pPr>
              <w:pStyle w:val="TableText"/>
            </w:pPr>
            <w:r w:rsidRPr="00DF7196">
              <w:t>Dokument</w:t>
            </w:r>
          </w:p>
        </w:tc>
        <w:tc>
          <w:tcPr>
            <w:tcW w:w="2127" w:type="dxa"/>
            <w:shd w:val="clear" w:color="auto" w:fill="DDD9C3" w:themeFill="background2" w:themeFillShade="E6"/>
          </w:tcPr>
          <w:p w:rsidR="00340B65" w:rsidRPr="00DF7196" w:rsidRDefault="00340B65" w:rsidP="005329FA">
            <w:pPr>
              <w:pStyle w:val="TableText"/>
            </w:pPr>
            <w:r w:rsidRPr="00DF7196">
              <w:t>Kommentar</w:t>
            </w:r>
          </w:p>
        </w:tc>
        <w:tc>
          <w:tcPr>
            <w:tcW w:w="4110" w:type="dxa"/>
            <w:shd w:val="clear" w:color="auto" w:fill="DDD9C3" w:themeFill="background2" w:themeFillShade="E6"/>
          </w:tcPr>
          <w:p w:rsidR="00340B65" w:rsidRPr="00DF7196" w:rsidRDefault="00340B65" w:rsidP="005329FA">
            <w:pPr>
              <w:pStyle w:val="TableText"/>
            </w:pPr>
            <w:r w:rsidRPr="00DF7196">
              <w:t>Länk</w:t>
            </w:r>
          </w:p>
        </w:tc>
      </w:tr>
      <w:tr w:rsidR="002753BD" w:rsidRPr="00DF7196" w:rsidTr="006604B9">
        <w:tc>
          <w:tcPr>
            <w:tcW w:w="737" w:type="dxa"/>
          </w:tcPr>
          <w:p w:rsidR="002753BD" w:rsidRPr="00DF7196" w:rsidRDefault="002753BD" w:rsidP="005329FA">
            <w:pPr>
              <w:pStyle w:val="TableText"/>
            </w:pPr>
            <w:bookmarkStart w:id="0" w:name="R1"/>
            <w:r w:rsidRPr="00DF7196">
              <w:t>R1</w:t>
            </w:r>
            <w:bookmarkEnd w:id="0"/>
          </w:p>
        </w:tc>
        <w:tc>
          <w:tcPr>
            <w:tcW w:w="2693" w:type="dxa"/>
          </w:tcPr>
          <w:p w:rsidR="002753BD" w:rsidRPr="00DF7196" w:rsidRDefault="002753BD" w:rsidP="005329FA">
            <w:pPr>
              <w:pStyle w:val="TableText"/>
            </w:pPr>
            <w:r w:rsidRPr="00DF7196">
              <w:t>RIV TA 2.1</w:t>
            </w:r>
          </w:p>
        </w:tc>
        <w:tc>
          <w:tcPr>
            <w:tcW w:w="2127" w:type="dxa"/>
          </w:tcPr>
          <w:p w:rsidR="002753BD" w:rsidRPr="00DF7196" w:rsidRDefault="00D11ED9" w:rsidP="005329FA">
            <w:pPr>
              <w:pStyle w:val="TableText"/>
            </w:pPr>
            <w:r w:rsidRPr="00DF7196">
              <w:t>Version 2011-01-20</w:t>
            </w:r>
          </w:p>
        </w:tc>
        <w:tc>
          <w:tcPr>
            <w:tcW w:w="4110" w:type="dxa"/>
          </w:tcPr>
          <w:p w:rsidR="002753BD" w:rsidRPr="00DF7196" w:rsidRDefault="006032FB" w:rsidP="005329FA">
            <w:pPr>
              <w:pStyle w:val="TableText"/>
            </w:pPr>
            <w:hyperlink r:id="rId9" w:history="1">
              <w:r w:rsidR="002753BD" w:rsidRPr="00DF7196">
                <w:rPr>
                  <w:rStyle w:val="Hyperlink"/>
                </w:rPr>
                <w:t>http://www.cehis.se/arkitektur_och_regelverk/fordjupad_information/regelverk/</w:t>
              </w:r>
            </w:hyperlink>
            <w:r w:rsidR="002753BD" w:rsidRPr="00DF7196">
              <w:t xml:space="preserve"> </w:t>
            </w:r>
          </w:p>
        </w:tc>
      </w:tr>
      <w:tr w:rsidR="00E06E76" w:rsidRPr="00DF7196" w:rsidTr="006604B9">
        <w:tc>
          <w:tcPr>
            <w:tcW w:w="737" w:type="dxa"/>
          </w:tcPr>
          <w:p w:rsidR="00E06E76" w:rsidRPr="00DF7196" w:rsidRDefault="00E06E76" w:rsidP="005329FA">
            <w:pPr>
              <w:pStyle w:val="TableText"/>
            </w:pPr>
            <w:bookmarkStart w:id="1" w:name="R2"/>
            <w:r w:rsidRPr="00DF7196">
              <w:t>R</w:t>
            </w:r>
            <w:r w:rsidR="00D11ED9" w:rsidRPr="00DF7196">
              <w:t>2</w:t>
            </w:r>
            <w:bookmarkEnd w:id="1"/>
          </w:p>
        </w:tc>
        <w:tc>
          <w:tcPr>
            <w:tcW w:w="2693" w:type="dxa"/>
          </w:tcPr>
          <w:p w:rsidR="00E06E76" w:rsidRPr="00C27F77" w:rsidRDefault="00E06E76" w:rsidP="00C27F77">
            <w:pPr>
              <w:pStyle w:val="TableText"/>
              <w:rPr>
                <w:lang w:val="en-GB"/>
              </w:rPr>
            </w:pPr>
            <w:r w:rsidRPr="00C27F77">
              <w:rPr>
                <w:lang w:val="en-GB"/>
              </w:rPr>
              <w:t>Arkitekturella</w:t>
            </w:r>
            <w:r w:rsidRPr="00372669">
              <w:t xml:space="preserve"> beslut</w:t>
            </w:r>
            <w:r w:rsidRPr="00C27F77">
              <w:rPr>
                <w:lang w:val="en-GB"/>
              </w:rPr>
              <w:t xml:space="preserve"> – </w:t>
            </w:r>
            <w:r w:rsidR="00B43C97" w:rsidRPr="00C27F77">
              <w:rPr>
                <w:lang w:val="en-GB"/>
              </w:rPr>
              <w:t>i</w:t>
            </w:r>
            <w:r w:rsidR="002753BD" w:rsidRPr="00C27F77">
              <w:rPr>
                <w:lang w:val="en-GB"/>
              </w:rPr>
              <w:t>nfrastructure_directory_</w:t>
            </w:r>
            <w:r w:rsidR="00C27F77" w:rsidRPr="00C27F77">
              <w:rPr>
                <w:lang w:val="en-GB"/>
              </w:rPr>
              <w:t>authorizationManagement</w:t>
            </w:r>
          </w:p>
        </w:tc>
        <w:tc>
          <w:tcPr>
            <w:tcW w:w="2127" w:type="dxa"/>
          </w:tcPr>
          <w:p w:rsidR="00E06E76" w:rsidRPr="00DF7196" w:rsidRDefault="00186D36" w:rsidP="00186D36">
            <w:pPr>
              <w:pStyle w:val="TableText"/>
            </w:pPr>
            <w:r>
              <w:t>Version 1.0, 2013-</w:t>
            </w:r>
            <w:r w:rsidRPr="00186D36">
              <w:rPr>
                <w:highlight w:val="yellow"/>
              </w:rPr>
              <w:t>XX-XX</w:t>
            </w:r>
          </w:p>
        </w:tc>
        <w:tc>
          <w:tcPr>
            <w:tcW w:w="4110" w:type="dxa"/>
          </w:tcPr>
          <w:p w:rsidR="00E06E76" w:rsidRPr="00DF7196" w:rsidRDefault="0036154F" w:rsidP="00186D36">
            <w:pPr>
              <w:pStyle w:val="TableText"/>
            </w:pPr>
            <w:r w:rsidRPr="00186D36">
              <w:rPr>
                <w:highlight w:val="yellow"/>
              </w:rPr>
              <w:t>[</w:t>
            </w:r>
            <w:r w:rsidR="00186D36" w:rsidRPr="00186D36">
              <w:rPr>
                <w:highlight w:val="yellow"/>
              </w:rPr>
              <w:t>Ännu ej publicerad</w:t>
            </w:r>
            <w:r w:rsidRPr="00186D36">
              <w:rPr>
                <w:highlight w:val="yellow"/>
              </w:rPr>
              <w:t>]</w:t>
            </w:r>
          </w:p>
        </w:tc>
      </w:tr>
      <w:tr w:rsidR="006604B9" w:rsidRPr="00DF7196" w:rsidTr="006604B9">
        <w:tc>
          <w:tcPr>
            <w:tcW w:w="737" w:type="dxa"/>
            <w:tcBorders>
              <w:top w:val="single" w:sz="6" w:space="0" w:color="auto"/>
              <w:left w:val="single" w:sz="6" w:space="0" w:color="auto"/>
              <w:bottom w:val="single" w:sz="6" w:space="0" w:color="auto"/>
              <w:right w:val="single" w:sz="6" w:space="0" w:color="auto"/>
            </w:tcBorders>
          </w:tcPr>
          <w:p w:rsidR="006604B9" w:rsidRPr="00DF7196" w:rsidRDefault="00D11ED9" w:rsidP="005329FA">
            <w:pPr>
              <w:pStyle w:val="TableText"/>
            </w:pPr>
            <w:bookmarkStart w:id="2" w:name="R3"/>
            <w:r w:rsidRPr="00DF7196">
              <w:t>R3</w:t>
            </w:r>
            <w:bookmarkEnd w:id="2"/>
          </w:p>
        </w:tc>
        <w:tc>
          <w:tcPr>
            <w:tcW w:w="2693" w:type="dxa"/>
            <w:tcBorders>
              <w:top w:val="single" w:sz="6" w:space="0" w:color="auto"/>
              <w:left w:val="single" w:sz="6" w:space="0" w:color="auto"/>
              <w:bottom w:val="single" w:sz="6" w:space="0" w:color="auto"/>
              <w:right w:val="single" w:sz="6" w:space="0" w:color="auto"/>
            </w:tcBorders>
          </w:tcPr>
          <w:p w:rsidR="006604B9" w:rsidRPr="00DF7196" w:rsidRDefault="00186D36" w:rsidP="00186D36">
            <w:pPr>
              <w:pStyle w:val="TableText"/>
            </w:pPr>
            <w:r w:rsidRPr="00DF7196">
              <w:t xml:space="preserve">CeHis Råd Utlämnande av information från HSA </w:t>
            </w:r>
          </w:p>
        </w:tc>
        <w:tc>
          <w:tcPr>
            <w:tcW w:w="2127" w:type="dxa"/>
            <w:tcBorders>
              <w:top w:val="single" w:sz="6" w:space="0" w:color="auto"/>
              <w:left w:val="single" w:sz="6" w:space="0" w:color="auto"/>
              <w:bottom w:val="single" w:sz="6" w:space="0" w:color="auto"/>
              <w:right w:val="single" w:sz="6" w:space="0" w:color="auto"/>
            </w:tcBorders>
          </w:tcPr>
          <w:p w:rsidR="006604B9" w:rsidRPr="00DF7196" w:rsidRDefault="00186D36" w:rsidP="00186D36">
            <w:pPr>
              <w:pStyle w:val="TableText"/>
            </w:pPr>
            <w:r w:rsidRPr="00DF7196">
              <w:t>Version 1.0, 2013-04-25</w:t>
            </w:r>
          </w:p>
        </w:tc>
        <w:tc>
          <w:tcPr>
            <w:tcW w:w="4110" w:type="dxa"/>
            <w:tcBorders>
              <w:top w:val="single" w:sz="6" w:space="0" w:color="auto"/>
              <w:left w:val="single" w:sz="6" w:space="0" w:color="auto"/>
              <w:bottom w:val="single" w:sz="6" w:space="0" w:color="auto"/>
              <w:right w:val="single" w:sz="6" w:space="0" w:color="auto"/>
            </w:tcBorders>
          </w:tcPr>
          <w:p w:rsidR="006604B9" w:rsidRPr="00DF7196" w:rsidRDefault="006032FB" w:rsidP="00186D36">
            <w:pPr>
              <w:pStyle w:val="TableText"/>
            </w:pPr>
            <w:hyperlink r:id="rId10" w:history="1">
              <w:r w:rsidR="00186D36" w:rsidRPr="00DF7196">
                <w:rPr>
                  <w:rStyle w:val="Hyperlink"/>
                </w:rPr>
                <w:t>http://www.cehis.se/images/uploads/dokumentarkiv/Rad_Utlamnande_av_uppgifter_fran_HSA_utredning_130426.pdf</w:t>
              </w:r>
            </w:hyperlink>
          </w:p>
        </w:tc>
      </w:tr>
      <w:tr w:rsidR="006604B9" w:rsidRPr="00DF7196" w:rsidTr="006604B9">
        <w:tc>
          <w:tcPr>
            <w:tcW w:w="737" w:type="dxa"/>
          </w:tcPr>
          <w:p w:rsidR="006604B9" w:rsidRPr="00DF7196" w:rsidRDefault="00D11ED9" w:rsidP="005329FA">
            <w:pPr>
              <w:pStyle w:val="TableText"/>
            </w:pPr>
            <w:bookmarkStart w:id="3" w:name="R4"/>
            <w:r w:rsidRPr="00DF7196">
              <w:t>R4</w:t>
            </w:r>
            <w:bookmarkEnd w:id="3"/>
          </w:p>
        </w:tc>
        <w:tc>
          <w:tcPr>
            <w:tcW w:w="2693" w:type="dxa"/>
          </w:tcPr>
          <w:p w:rsidR="006604B9" w:rsidRPr="00DF7196" w:rsidRDefault="00186D36" w:rsidP="005329FA">
            <w:pPr>
              <w:pStyle w:val="TableText"/>
            </w:pPr>
            <w:r w:rsidRPr="00DF7196">
              <w:t>Tillitsramverk: HSA-policy</w:t>
            </w:r>
          </w:p>
        </w:tc>
        <w:tc>
          <w:tcPr>
            <w:tcW w:w="2127" w:type="dxa"/>
          </w:tcPr>
          <w:p w:rsidR="006604B9" w:rsidRPr="00DF7196" w:rsidRDefault="00186D36" w:rsidP="005329FA">
            <w:pPr>
              <w:pStyle w:val="TableText"/>
            </w:pPr>
            <w:r w:rsidRPr="00DF7196">
              <w:t>Version 3.6, 2013-02-05</w:t>
            </w:r>
          </w:p>
        </w:tc>
        <w:tc>
          <w:tcPr>
            <w:tcW w:w="4110" w:type="dxa"/>
          </w:tcPr>
          <w:p w:rsidR="006604B9" w:rsidRPr="00DF7196" w:rsidRDefault="006032FB" w:rsidP="005329FA">
            <w:pPr>
              <w:pStyle w:val="TableText"/>
            </w:pPr>
            <w:hyperlink r:id="rId11" w:history="1">
              <w:r w:rsidR="00186D36" w:rsidRPr="00DF7196">
                <w:rPr>
                  <w:rStyle w:val="Hyperlink"/>
                </w:rPr>
                <w:t>www.inera.se/hsa</w:t>
              </w:r>
            </w:hyperlink>
            <w:r w:rsidR="00186D36" w:rsidRPr="00DF7196">
              <w:rPr>
                <w:rStyle w:val="Hyperlink"/>
              </w:rPr>
              <w:t>,</w:t>
            </w:r>
            <w:r w:rsidR="00186D36" w:rsidRPr="00DF7196">
              <w:t xml:space="preserve"> under Dokument</w:t>
            </w:r>
          </w:p>
        </w:tc>
      </w:tr>
      <w:tr w:rsidR="0036154F" w:rsidRPr="00DF7196" w:rsidTr="006604B9">
        <w:tc>
          <w:tcPr>
            <w:tcW w:w="737" w:type="dxa"/>
          </w:tcPr>
          <w:p w:rsidR="0036154F" w:rsidRPr="00DF7196" w:rsidRDefault="0036154F" w:rsidP="005329FA">
            <w:pPr>
              <w:pStyle w:val="TableText"/>
            </w:pPr>
            <w:bookmarkStart w:id="4" w:name="R5"/>
            <w:r w:rsidRPr="00DF7196">
              <w:t>R</w:t>
            </w:r>
            <w:r w:rsidR="00186D36">
              <w:t>5</w:t>
            </w:r>
            <w:bookmarkEnd w:id="4"/>
          </w:p>
        </w:tc>
        <w:tc>
          <w:tcPr>
            <w:tcW w:w="2693" w:type="dxa"/>
          </w:tcPr>
          <w:p w:rsidR="0036154F" w:rsidRPr="00DF7196" w:rsidRDefault="0036154F" w:rsidP="005329FA">
            <w:pPr>
              <w:pStyle w:val="TableText"/>
            </w:pPr>
            <w:r w:rsidRPr="00DF7196">
              <w:t>RIV Informationsspecifikation HSA Struktur och innehåll</w:t>
            </w:r>
          </w:p>
        </w:tc>
        <w:tc>
          <w:tcPr>
            <w:tcW w:w="2127" w:type="dxa"/>
          </w:tcPr>
          <w:p w:rsidR="0036154F" w:rsidRPr="00DF7196" w:rsidRDefault="0036154F" w:rsidP="00DB1198">
            <w:pPr>
              <w:pStyle w:val="TableText"/>
            </w:pPr>
            <w:r w:rsidRPr="00DF7196">
              <w:t>Version 4.1, 2013-04-15</w:t>
            </w:r>
          </w:p>
        </w:tc>
        <w:tc>
          <w:tcPr>
            <w:tcW w:w="4110" w:type="dxa"/>
          </w:tcPr>
          <w:p w:rsidR="0036154F" w:rsidRPr="00DF7196" w:rsidRDefault="006032FB" w:rsidP="005329FA">
            <w:pPr>
              <w:pStyle w:val="TableText"/>
            </w:pPr>
            <w:hyperlink r:id="rId12" w:history="1">
              <w:r w:rsidR="0036154F" w:rsidRPr="00DF7196">
                <w:rPr>
                  <w:rStyle w:val="Hyperlink"/>
                </w:rPr>
                <w:t>www.inera.se/hsa</w:t>
              </w:r>
            </w:hyperlink>
            <w:r w:rsidR="0036154F" w:rsidRPr="00DF7196">
              <w:rPr>
                <w:rStyle w:val="Hyperlink"/>
              </w:rPr>
              <w:t>,</w:t>
            </w:r>
            <w:r w:rsidR="0036154F" w:rsidRPr="00DF7196">
              <w:t xml:space="preserve"> under Dokument och Styrande dokument</w:t>
            </w:r>
          </w:p>
        </w:tc>
      </w:tr>
      <w:tr w:rsidR="000E17F8" w:rsidRPr="00DF7196" w:rsidTr="006604B9">
        <w:tc>
          <w:tcPr>
            <w:tcW w:w="737" w:type="dxa"/>
          </w:tcPr>
          <w:p w:rsidR="000E17F8" w:rsidRPr="00DF7196" w:rsidRDefault="000E17F8" w:rsidP="005329FA">
            <w:pPr>
              <w:pStyle w:val="TableText"/>
            </w:pPr>
            <w:bookmarkStart w:id="5" w:name="R6"/>
            <w:r w:rsidRPr="00DF7196">
              <w:t>R</w:t>
            </w:r>
            <w:r>
              <w:t>6</w:t>
            </w:r>
            <w:bookmarkEnd w:id="5"/>
          </w:p>
        </w:tc>
        <w:tc>
          <w:tcPr>
            <w:tcW w:w="2693" w:type="dxa"/>
          </w:tcPr>
          <w:p w:rsidR="000E17F8" w:rsidRPr="00DF7196" w:rsidRDefault="000E17F8" w:rsidP="005329FA">
            <w:pPr>
              <w:pStyle w:val="TableText"/>
            </w:pPr>
            <w:r w:rsidRPr="00DF7196">
              <w:t>Behörighetsmodell för hälso- och sjukvården</w:t>
            </w:r>
          </w:p>
        </w:tc>
        <w:tc>
          <w:tcPr>
            <w:tcW w:w="2127" w:type="dxa"/>
          </w:tcPr>
          <w:p w:rsidR="000E17F8" w:rsidRPr="00DF7196" w:rsidRDefault="000E17F8" w:rsidP="005329FA">
            <w:pPr>
              <w:pStyle w:val="TableText"/>
            </w:pPr>
            <w:r w:rsidRPr="00DF7196">
              <w:t>Version 1.0, 2011-12-09</w:t>
            </w:r>
          </w:p>
        </w:tc>
        <w:tc>
          <w:tcPr>
            <w:tcW w:w="4110" w:type="dxa"/>
          </w:tcPr>
          <w:p w:rsidR="000E17F8" w:rsidRPr="00DF7196" w:rsidRDefault="006032FB" w:rsidP="005329FA">
            <w:pPr>
              <w:pStyle w:val="TableText"/>
            </w:pPr>
            <w:hyperlink r:id="rId13" w:history="1">
              <w:r w:rsidR="000E17F8" w:rsidRPr="00DF7196">
                <w:rPr>
                  <w:rStyle w:val="Hyperlink"/>
                </w:rPr>
                <w:t>www.inera.se/hsa</w:t>
              </w:r>
            </w:hyperlink>
            <w:r w:rsidR="000E17F8" w:rsidRPr="00DF7196">
              <w:rPr>
                <w:rStyle w:val="Hyperlink"/>
                <w:color w:val="auto"/>
                <w:u w:val="none"/>
              </w:rPr>
              <w:t>,</w:t>
            </w:r>
            <w:r w:rsidR="000E17F8" w:rsidRPr="00DF7196">
              <w:t xml:space="preserve"> under Behörighetsmodell</w:t>
            </w:r>
          </w:p>
        </w:tc>
      </w:tr>
    </w:tbl>
    <w:p w:rsidR="00533A31" w:rsidRPr="00DF7196" w:rsidRDefault="003D14FC" w:rsidP="00B91AA5">
      <w:pPr>
        <w:rPr>
          <w:sz w:val="36"/>
        </w:rPr>
      </w:pPr>
      <w:r w:rsidRPr="00DF7196">
        <w:rPr>
          <w:sz w:val="36"/>
        </w:rPr>
        <w:br w:type="page"/>
      </w:r>
      <w:r w:rsidR="0005186E" w:rsidRPr="00DF7196">
        <w:rPr>
          <w:sz w:val="36"/>
        </w:rPr>
        <w:lastRenderedPageBreak/>
        <w:t>Innehållsförteckning</w:t>
      </w:r>
    </w:p>
    <w:p w:rsidR="00372669" w:rsidRDefault="006032FB">
      <w:pPr>
        <w:pStyle w:val="TOC1"/>
        <w:tabs>
          <w:tab w:val="left" w:pos="400"/>
          <w:tab w:val="right" w:leader="dot" w:pos="9912"/>
        </w:tabs>
        <w:rPr>
          <w:rFonts w:asciiTheme="minorHAnsi" w:eastAsiaTheme="minorEastAsia" w:hAnsiTheme="minorHAnsi" w:cstheme="minorBidi"/>
          <w:b w:val="0"/>
          <w:color w:val="auto"/>
          <w:sz w:val="22"/>
          <w:szCs w:val="22"/>
          <w:lang w:eastAsia="sv-SE"/>
        </w:rPr>
      </w:pPr>
      <w:r w:rsidRPr="006032FB">
        <w:rPr>
          <w:noProof w:val="0"/>
        </w:rPr>
        <w:fldChar w:fldCharType="begin"/>
      </w:r>
      <w:r w:rsidR="00725117" w:rsidRPr="00DF7196">
        <w:rPr>
          <w:noProof w:val="0"/>
        </w:rPr>
        <w:instrText xml:space="preserve"> TOC \o "1-2" </w:instrText>
      </w:r>
      <w:r w:rsidRPr="006032FB">
        <w:rPr>
          <w:noProof w:val="0"/>
        </w:rPr>
        <w:fldChar w:fldCharType="separate"/>
      </w:r>
      <w:r w:rsidR="00372669">
        <w:t>1</w:t>
      </w:r>
      <w:r w:rsidR="00372669">
        <w:rPr>
          <w:rFonts w:asciiTheme="minorHAnsi" w:eastAsiaTheme="minorEastAsia" w:hAnsiTheme="minorHAnsi" w:cstheme="minorBidi"/>
          <w:b w:val="0"/>
          <w:color w:val="auto"/>
          <w:sz w:val="22"/>
          <w:szCs w:val="22"/>
          <w:lang w:eastAsia="sv-SE"/>
        </w:rPr>
        <w:tab/>
      </w:r>
      <w:r w:rsidR="00372669">
        <w:t>Inledning</w:t>
      </w:r>
      <w:r w:rsidR="00372669">
        <w:tab/>
      </w:r>
      <w:r w:rsidR="00372669">
        <w:fldChar w:fldCharType="begin"/>
      </w:r>
      <w:r w:rsidR="00372669">
        <w:instrText xml:space="preserve"> PAGEREF _Toc378235693 \h </w:instrText>
      </w:r>
      <w:r w:rsidR="00372669">
        <w:fldChar w:fldCharType="separate"/>
      </w:r>
      <w:r w:rsidR="00372669">
        <w:t>4</w:t>
      </w:r>
      <w:r w:rsidR="00372669">
        <w:fldChar w:fldCharType="end"/>
      </w:r>
    </w:p>
    <w:p w:rsidR="00372669" w:rsidRDefault="00372669">
      <w:pPr>
        <w:pStyle w:val="TOC1"/>
        <w:tabs>
          <w:tab w:val="left" w:pos="400"/>
          <w:tab w:val="right" w:leader="dot" w:pos="9912"/>
        </w:tabs>
        <w:rPr>
          <w:rFonts w:asciiTheme="minorHAnsi" w:eastAsiaTheme="minorEastAsia" w:hAnsiTheme="minorHAnsi" w:cstheme="minorBidi"/>
          <w:b w:val="0"/>
          <w:color w:val="auto"/>
          <w:sz w:val="22"/>
          <w:szCs w:val="22"/>
          <w:lang w:eastAsia="sv-SE"/>
        </w:rPr>
      </w:pPr>
      <w:r>
        <w:t>2</w:t>
      </w:r>
      <w:r>
        <w:rPr>
          <w:rFonts w:asciiTheme="minorHAnsi" w:eastAsiaTheme="minorEastAsia" w:hAnsiTheme="minorHAnsi" w:cstheme="minorBidi"/>
          <w:b w:val="0"/>
          <w:color w:val="auto"/>
          <w:sz w:val="22"/>
          <w:szCs w:val="22"/>
          <w:lang w:eastAsia="sv-SE"/>
        </w:rPr>
        <w:tab/>
      </w:r>
      <w:r>
        <w:t>Versionsinformation</w:t>
      </w:r>
      <w:r>
        <w:tab/>
      </w:r>
      <w:r>
        <w:fldChar w:fldCharType="begin"/>
      </w:r>
      <w:r>
        <w:instrText xml:space="preserve"> PAGEREF _Toc378235694 \h </w:instrText>
      </w:r>
      <w:r>
        <w:fldChar w:fldCharType="separate"/>
      </w:r>
      <w:r>
        <w:t>5</w:t>
      </w:r>
      <w:r>
        <w:fldChar w:fldCharType="end"/>
      </w:r>
    </w:p>
    <w:p w:rsidR="00372669" w:rsidRDefault="00372669">
      <w:pPr>
        <w:pStyle w:val="TOC2"/>
        <w:tabs>
          <w:tab w:val="left" w:pos="800"/>
          <w:tab w:val="right" w:leader="dot" w:pos="9912"/>
        </w:tabs>
        <w:rPr>
          <w:rFonts w:asciiTheme="minorHAnsi" w:eastAsiaTheme="minorEastAsia" w:hAnsiTheme="minorHAnsi" w:cstheme="minorBidi"/>
          <w:b w:val="0"/>
          <w:color w:val="auto"/>
          <w:lang w:eastAsia="sv-SE"/>
        </w:rPr>
      </w:pPr>
      <w:r w:rsidRPr="00FC4C9D">
        <w:rPr>
          <w:color w:val="auto"/>
        </w:rPr>
        <w:t>2.1</w:t>
      </w:r>
      <w:r>
        <w:rPr>
          <w:rFonts w:asciiTheme="minorHAnsi" w:eastAsiaTheme="minorEastAsia" w:hAnsiTheme="minorHAnsi" w:cstheme="minorBidi"/>
          <w:b w:val="0"/>
          <w:color w:val="auto"/>
          <w:lang w:eastAsia="sv-SE"/>
        </w:rPr>
        <w:tab/>
      </w:r>
      <w:r w:rsidRPr="00FC4C9D">
        <w:rPr>
          <w:color w:val="auto"/>
        </w:rPr>
        <w:t xml:space="preserve">Version </w:t>
      </w:r>
      <w:r w:rsidRPr="00FC4C9D">
        <w:rPr>
          <w:color w:val="9BBB59" w:themeColor="accent3"/>
        </w:rPr>
        <w:t>PA2</w:t>
      </w:r>
      <w:r>
        <w:tab/>
      </w:r>
      <w:r>
        <w:fldChar w:fldCharType="begin"/>
      </w:r>
      <w:r>
        <w:instrText xml:space="preserve"> PAGEREF _Toc378235695 \h </w:instrText>
      </w:r>
      <w:r>
        <w:fldChar w:fldCharType="separate"/>
      </w:r>
      <w:r>
        <w:t>5</w:t>
      </w:r>
      <w:r>
        <w:fldChar w:fldCharType="end"/>
      </w:r>
    </w:p>
    <w:p w:rsidR="00372669" w:rsidRDefault="00372669">
      <w:pPr>
        <w:pStyle w:val="TOC2"/>
        <w:tabs>
          <w:tab w:val="left" w:pos="800"/>
          <w:tab w:val="right" w:leader="dot" w:pos="9912"/>
        </w:tabs>
        <w:rPr>
          <w:rFonts w:asciiTheme="minorHAnsi" w:eastAsiaTheme="minorEastAsia" w:hAnsiTheme="minorHAnsi" w:cstheme="minorBidi"/>
          <w:b w:val="0"/>
          <w:color w:val="auto"/>
          <w:lang w:eastAsia="sv-SE"/>
        </w:rPr>
      </w:pPr>
      <w:r w:rsidRPr="00FC4C9D">
        <w:rPr>
          <w:color w:val="auto"/>
        </w:rPr>
        <w:t>2.2</w:t>
      </w:r>
      <w:r>
        <w:rPr>
          <w:rFonts w:asciiTheme="minorHAnsi" w:eastAsiaTheme="minorEastAsia" w:hAnsiTheme="minorHAnsi" w:cstheme="minorBidi"/>
          <w:b w:val="0"/>
          <w:color w:val="auto"/>
          <w:lang w:eastAsia="sv-SE"/>
        </w:rPr>
        <w:tab/>
      </w:r>
      <w:r w:rsidRPr="00FC4C9D">
        <w:rPr>
          <w:color w:val="auto"/>
        </w:rPr>
        <w:t>Version tidigare</w:t>
      </w:r>
      <w:r>
        <w:tab/>
      </w:r>
      <w:r>
        <w:fldChar w:fldCharType="begin"/>
      </w:r>
      <w:r>
        <w:instrText xml:space="preserve"> PAGEREF _Toc378235696 \h </w:instrText>
      </w:r>
      <w:r>
        <w:fldChar w:fldCharType="separate"/>
      </w:r>
      <w:r>
        <w:t>5</w:t>
      </w:r>
      <w:r>
        <w:fldChar w:fldCharType="end"/>
      </w:r>
    </w:p>
    <w:p w:rsidR="00372669" w:rsidRDefault="00372669">
      <w:pPr>
        <w:pStyle w:val="TOC1"/>
        <w:tabs>
          <w:tab w:val="left" w:pos="400"/>
          <w:tab w:val="right" w:leader="dot" w:pos="9912"/>
        </w:tabs>
        <w:rPr>
          <w:rFonts w:asciiTheme="minorHAnsi" w:eastAsiaTheme="minorEastAsia" w:hAnsiTheme="minorHAnsi" w:cstheme="minorBidi"/>
          <w:b w:val="0"/>
          <w:color w:val="auto"/>
          <w:sz w:val="22"/>
          <w:szCs w:val="22"/>
          <w:lang w:eastAsia="sv-SE"/>
        </w:rPr>
      </w:pPr>
      <w:r>
        <w:t>3</w:t>
      </w:r>
      <w:r>
        <w:rPr>
          <w:rFonts w:asciiTheme="minorHAnsi" w:eastAsiaTheme="minorEastAsia" w:hAnsiTheme="minorHAnsi" w:cstheme="minorBidi"/>
          <w:b w:val="0"/>
          <w:color w:val="auto"/>
          <w:sz w:val="22"/>
          <w:szCs w:val="22"/>
          <w:lang w:eastAsia="sv-SE"/>
        </w:rPr>
        <w:tab/>
      </w:r>
      <w:r>
        <w:t>Tjänstedomänens arkitektur</w:t>
      </w:r>
      <w:r>
        <w:tab/>
      </w:r>
      <w:r>
        <w:fldChar w:fldCharType="begin"/>
      </w:r>
      <w:r>
        <w:instrText xml:space="preserve"> PAGEREF _Toc378235697 \h </w:instrText>
      </w:r>
      <w:r>
        <w:fldChar w:fldCharType="separate"/>
      </w:r>
      <w:r>
        <w:t>6</w:t>
      </w:r>
      <w:r>
        <w:fldChar w:fldCharType="end"/>
      </w:r>
    </w:p>
    <w:p w:rsidR="00372669" w:rsidRDefault="00372669">
      <w:pPr>
        <w:pStyle w:val="TOC2"/>
        <w:tabs>
          <w:tab w:val="left" w:pos="800"/>
          <w:tab w:val="right" w:leader="dot" w:pos="9912"/>
        </w:tabs>
        <w:rPr>
          <w:rFonts w:asciiTheme="minorHAnsi" w:eastAsiaTheme="minorEastAsia" w:hAnsiTheme="minorHAnsi" w:cstheme="minorBidi"/>
          <w:b w:val="0"/>
          <w:color w:val="auto"/>
          <w:lang w:eastAsia="sv-SE"/>
        </w:rPr>
      </w:pPr>
      <w:r w:rsidRPr="00FC4C9D">
        <w:rPr>
          <w:color w:val="auto"/>
        </w:rPr>
        <w:t>3.1</w:t>
      </w:r>
      <w:r>
        <w:rPr>
          <w:rFonts w:asciiTheme="minorHAnsi" w:eastAsiaTheme="minorEastAsia" w:hAnsiTheme="minorHAnsi" w:cstheme="minorBidi"/>
          <w:b w:val="0"/>
          <w:color w:val="auto"/>
          <w:lang w:eastAsia="sv-SE"/>
        </w:rPr>
        <w:tab/>
      </w:r>
      <w:r w:rsidRPr="00FC4C9D">
        <w:rPr>
          <w:color w:val="auto"/>
        </w:rPr>
        <w:t>Flöde – Hämta behörighetsgrundande egenskaper</w:t>
      </w:r>
      <w:r>
        <w:tab/>
      </w:r>
      <w:r>
        <w:fldChar w:fldCharType="begin"/>
      </w:r>
      <w:r>
        <w:instrText xml:space="preserve"> PAGEREF _Toc378235698 \h </w:instrText>
      </w:r>
      <w:r>
        <w:fldChar w:fldCharType="separate"/>
      </w:r>
      <w:r>
        <w:t>6</w:t>
      </w:r>
      <w:r>
        <w:fldChar w:fldCharType="end"/>
      </w:r>
    </w:p>
    <w:p w:rsidR="00372669" w:rsidRDefault="00372669">
      <w:pPr>
        <w:pStyle w:val="TOC2"/>
        <w:tabs>
          <w:tab w:val="left" w:pos="800"/>
          <w:tab w:val="right" w:leader="dot" w:pos="9912"/>
        </w:tabs>
        <w:rPr>
          <w:rFonts w:asciiTheme="minorHAnsi" w:eastAsiaTheme="minorEastAsia" w:hAnsiTheme="minorHAnsi" w:cstheme="minorBidi"/>
          <w:b w:val="0"/>
          <w:color w:val="auto"/>
          <w:lang w:eastAsia="sv-SE"/>
        </w:rPr>
      </w:pPr>
      <w:r w:rsidRPr="00FC4C9D">
        <w:rPr>
          <w:color w:val="auto"/>
        </w:rPr>
        <w:t>3.2</w:t>
      </w:r>
      <w:r>
        <w:rPr>
          <w:rFonts w:asciiTheme="minorHAnsi" w:eastAsiaTheme="minorEastAsia" w:hAnsiTheme="minorHAnsi" w:cstheme="minorBidi"/>
          <w:b w:val="0"/>
          <w:color w:val="auto"/>
          <w:lang w:eastAsia="sv-SE"/>
        </w:rPr>
        <w:tab/>
      </w:r>
      <w:r w:rsidRPr="00FC4C9D">
        <w:rPr>
          <w:color w:val="auto"/>
        </w:rPr>
        <w:t>Adressering</w:t>
      </w:r>
      <w:r>
        <w:tab/>
      </w:r>
      <w:r>
        <w:fldChar w:fldCharType="begin"/>
      </w:r>
      <w:r>
        <w:instrText xml:space="preserve"> PAGEREF _Toc378235699 \h </w:instrText>
      </w:r>
      <w:r>
        <w:fldChar w:fldCharType="separate"/>
      </w:r>
      <w:r>
        <w:t>8</w:t>
      </w:r>
      <w:r>
        <w:fldChar w:fldCharType="end"/>
      </w:r>
    </w:p>
    <w:p w:rsidR="00372669" w:rsidRDefault="00372669">
      <w:pPr>
        <w:pStyle w:val="TOC2"/>
        <w:tabs>
          <w:tab w:val="left" w:pos="800"/>
          <w:tab w:val="right" w:leader="dot" w:pos="9912"/>
        </w:tabs>
        <w:rPr>
          <w:rFonts w:asciiTheme="minorHAnsi" w:eastAsiaTheme="minorEastAsia" w:hAnsiTheme="minorHAnsi" w:cstheme="minorBidi"/>
          <w:b w:val="0"/>
          <w:color w:val="auto"/>
          <w:lang w:eastAsia="sv-SE"/>
        </w:rPr>
      </w:pPr>
      <w:r w:rsidRPr="00FC4C9D">
        <w:rPr>
          <w:color w:val="auto"/>
        </w:rPr>
        <w:t>3.3</w:t>
      </w:r>
      <w:r>
        <w:rPr>
          <w:rFonts w:asciiTheme="minorHAnsi" w:eastAsiaTheme="minorEastAsia" w:hAnsiTheme="minorHAnsi" w:cstheme="minorBidi"/>
          <w:b w:val="0"/>
          <w:color w:val="auto"/>
          <w:lang w:eastAsia="sv-SE"/>
        </w:rPr>
        <w:tab/>
      </w:r>
      <w:r w:rsidRPr="00FC4C9D">
        <w:rPr>
          <w:color w:val="auto"/>
        </w:rPr>
        <w:t>Aggregering och engagemangsindex</w:t>
      </w:r>
      <w:r>
        <w:tab/>
      </w:r>
      <w:r>
        <w:fldChar w:fldCharType="begin"/>
      </w:r>
      <w:r>
        <w:instrText xml:space="preserve"> PAGEREF _Toc378235700 \h </w:instrText>
      </w:r>
      <w:r>
        <w:fldChar w:fldCharType="separate"/>
      </w:r>
      <w:r>
        <w:t>8</w:t>
      </w:r>
      <w:r>
        <w:fldChar w:fldCharType="end"/>
      </w:r>
    </w:p>
    <w:p w:rsidR="00372669" w:rsidRDefault="00372669">
      <w:pPr>
        <w:pStyle w:val="TOC1"/>
        <w:tabs>
          <w:tab w:val="left" w:pos="400"/>
          <w:tab w:val="right" w:leader="dot" w:pos="9912"/>
        </w:tabs>
        <w:rPr>
          <w:rFonts w:asciiTheme="minorHAnsi" w:eastAsiaTheme="minorEastAsia" w:hAnsiTheme="minorHAnsi" w:cstheme="minorBidi"/>
          <w:b w:val="0"/>
          <w:color w:val="auto"/>
          <w:sz w:val="22"/>
          <w:szCs w:val="22"/>
          <w:lang w:eastAsia="sv-SE"/>
        </w:rPr>
      </w:pPr>
      <w:r>
        <w:t>4</w:t>
      </w:r>
      <w:r>
        <w:rPr>
          <w:rFonts w:asciiTheme="minorHAnsi" w:eastAsiaTheme="minorEastAsia" w:hAnsiTheme="minorHAnsi" w:cstheme="minorBidi"/>
          <w:b w:val="0"/>
          <w:color w:val="auto"/>
          <w:sz w:val="22"/>
          <w:szCs w:val="22"/>
          <w:lang w:eastAsia="sv-SE"/>
        </w:rPr>
        <w:tab/>
      </w:r>
      <w:r>
        <w:t>Tjänstedomänens krav och regler</w:t>
      </w:r>
      <w:r>
        <w:tab/>
      </w:r>
      <w:r>
        <w:fldChar w:fldCharType="begin"/>
      </w:r>
      <w:r>
        <w:instrText xml:space="preserve"> PAGEREF _Toc378235701 \h </w:instrText>
      </w:r>
      <w:r>
        <w:fldChar w:fldCharType="separate"/>
      </w:r>
      <w:r>
        <w:t>10</w:t>
      </w:r>
      <w:r>
        <w:fldChar w:fldCharType="end"/>
      </w:r>
    </w:p>
    <w:p w:rsidR="00372669" w:rsidRDefault="00372669">
      <w:pPr>
        <w:pStyle w:val="TOC2"/>
        <w:tabs>
          <w:tab w:val="left" w:pos="800"/>
          <w:tab w:val="right" w:leader="dot" w:pos="9912"/>
        </w:tabs>
        <w:rPr>
          <w:rFonts w:asciiTheme="minorHAnsi" w:eastAsiaTheme="minorEastAsia" w:hAnsiTheme="minorHAnsi" w:cstheme="minorBidi"/>
          <w:b w:val="0"/>
          <w:color w:val="auto"/>
          <w:lang w:eastAsia="sv-SE"/>
        </w:rPr>
      </w:pPr>
      <w:r w:rsidRPr="00FC4C9D">
        <w:rPr>
          <w:color w:val="auto"/>
        </w:rPr>
        <w:t>4.1</w:t>
      </w:r>
      <w:r>
        <w:rPr>
          <w:rFonts w:asciiTheme="minorHAnsi" w:eastAsiaTheme="minorEastAsia" w:hAnsiTheme="minorHAnsi" w:cstheme="minorBidi"/>
          <w:b w:val="0"/>
          <w:color w:val="auto"/>
          <w:lang w:eastAsia="sv-SE"/>
        </w:rPr>
        <w:tab/>
      </w:r>
      <w:r w:rsidRPr="00FC4C9D">
        <w:rPr>
          <w:color w:val="auto"/>
        </w:rPr>
        <w:t>Informationssäkerhet och juridik</w:t>
      </w:r>
      <w:r>
        <w:tab/>
      </w:r>
      <w:r>
        <w:fldChar w:fldCharType="begin"/>
      </w:r>
      <w:r>
        <w:instrText xml:space="preserve"> PAGEREF _Toc378235702 \h </w:instrText>
      </w:r>
      <w:r>
        <w:fldChar w:fldCharType="separate"/>
      </w:r>
      <w:r>
        <w:t>10</w:t>
      </w:r>
      <w:r>
        <w:fldChar w:fldCharType="end"/>
      </w:r>
    </w:p>
    <w:p w:rsidR="00372669" w:rsidRDefault="00372669">
      <w:pPr>
        <w:pStyle w:val="TOC2"/>
        <w:tabs>
          <w:tab w:val="left" w:pos="800"/>
          <w:tab w:val="right" w:leader="dot" w:pos="9912"/>
        </w:tabs>
        <w:rPr>
          <w:rFonts w:asciiTheme="minorHAnsi" w:eastAsiaTheme="minorEastAsia" w:hAnsiTheme="minorHAnsi" w:cstheme="minorBidi"/>
          <w:b w:val="0"/>
          <w:color w:val="auto"/>
          <w:lang w:eastAsia="sv-SE"/>
        </w:rPr>
      </w:pPr>
      <w:r w:rsidRPr="00FC4C9D">
        <w:rPr>
          <w:color w:val="auto"/>
        </w:rPr>
        <w:t>4.2</w:t>
      </w:r>
      <w:r>
        <w:rPr>
          <w:rFonts w:asciiTheme="minorHAnsi" w:eastAsiaTheme="minorEastAsia" w:hAnsiTheme="minorHAnsi" w:cstheme="minorBidi"/>
          <w:b w:val="0"/>
          <w:color w:val="auto"/>
          <w:lang w:eastAsia="sv-SE"/>
        </w:rPr>
        <w:tab/>
      </w:r>
      <w:r w:rsidRPr="00FC4C9D">
        <w:rPr>
          <w:color w:val="auto"/>
        </w:rPr>
        <w:t>Felhantering</w:t>
      </w:r>
      <w:r>
        <w:tab/>
      </w:r>
      <w:r>
        <w:fldChar w:fldCharType="begin"/>
      </w:r>
      <w:r>
        <w:instrText xml:space="preserve"> PAGEREF _Toc378235703 \h </w:instrText>
      </w:r>
      <w:r>
        <w:fldChar w:fldCharType="separate"/>
      </w:r>
      <w:r>
        <w:t>10</w:t>
      </w:r>
      <w:r>
        <w:fldChar w:fldCharType="end"/>
      </w:r>
    </w:p>
    <w:p w:rsidR="00372669" w:rsidRDefault="00372669">
      <w:pPr>
        <w:pStyle w:val="TOC2"/>
        <w:tabs>
          <w:tab w:val="left" w:pos="800"/>
          <w:tab w:val="right" w:leader="dot" w:pos="9912"/>
        </w:tabs>
        <w:rPr>
          <w:rFonts w:asciiTheme="minorHAnsi" w:eastAsiaTheme="minorEastAsia" w:hAnsiTheme="minorHAnsi" w:cstheme="minorBidi"/>
          <w:b w:val="0"/>
          <w:color w:val="auto"/>
          <w:lang w:eastAsia="sv-SE"/>
        </w:rPr>
      </w:pPr>
      <w:r w:rsidRPr="00FC4C9D">
        <w:rPr>
          <w:color w:val="auto"/>
        </w:rPr>
        <w:t>4.3</w:t>
      </w:r>
      <w:r>
        <w:rPr>
          <w:rFonts w:asciiTheme="minorHAnsi" w:eastAsiaTheme="minorEastAsia" w:hAnsiTheme="minorHAnsi" w:cstheme="minorBidi"/>
          <w:b w:val="0"/>
          <w:color w:val="auto"/>
          <w:lang w:eastAsia="sv-SE"/>
        </w:rPr>
        <w:tab/>
      </w:r>
      <w:r w:rsidRPr="00FC4C9D">
        <w:rPr>
          <w:color w:val="auto"/>
        </w:rPr>
        <w:t>Krav på en tjänstekonsument</w:t>
      </w:r>
      <w:r>
        <w:tab/>
      </w:r>
      <w:r>
        <w:fldChar w:fldCharType="begin"/>
      </w:r>
      <w:r>
        <w:instrText xml:space="preserve"> PAGEREF _Toc378235704 \h </w:instrText>
      </w:r>
      <w:r>
        <w:fldChar w:fldCharType="separate"/>
      </w:r>
      <w:r>
        <w:t>11</w:t>
      </w:r>
      <w:r>
        <w:fldChar w:fldCharType="end"/>
      </w:r>
    </w:p>
    <w:p w:rsidR="00372669" w:rsidRDefault="00372669">
      <w:pPr>
        <w:pStyle w:val="TOC2"/>
        <w:tabs>
          <w:tab w:val="left" w:pos="800"/>
          <w:tab w:val="right" w:leader="dot" w:pos="9912"/>
        </w:tabs>
        <w:rPr>
          <w:rFonts w:asciiTheme="minorHAnsi" w:eastAsiaTheme="minorEastAsia" w:hAnsiTheme="minorHAnsi" w:cstheme="minorBidi"/>
          <w:b w:val="0"/>
          <w:color w:val="auto"/>
          <w:lang w:eastAsia="sv-SE"/>
        </w:rPr>
      </w:pPr>
      <w:r w:rsidRPr="00FC4C9D">
        <w:rPr>
          <w:color w:val="auto"/>
        </w:rPr>
        <w:t>4.4</w:t>
      </w:r>
      <w:r>
        <w:rPr>
          <w:rFonts w:asciiTheme="minorHAnsi" w:eastAsiaTheme="minorEastAsia" w:hAnsiTheme="minorHAnsi" w:cstheme="minorBidi"/>
          <w:b w:val="0"/>
          <w:color w:val="auto"/>
          <w:lang w:eastAsia="sv-SE"/>
        </w:rPr>
        <w:tab/>
      </w:r>
      <w:r w:rsidRPr="00FC4C9D">
        <w:rPr>
          <w:color w:val="auto"/>
        </w:rPr>
        <w:t>Krav på en tjänsteproducent</w:t>
      </w:r>
      <w:r>
        <w:tab/>
      </w:r>
      <w:r>
        <w:fldChar w:fldCharType="begin"/>
      </w:r>
      <w:r>
        <w:instrText xml:space="preserve"> PAGEREF _Toc378235705 \h </w:instrText>
      </w:r>
      <w:r>
        <w:fldChar w:fldCharType="separate"/>
      </w:r>
      <w:r>
        <w:t>12</w:t>
      </w:r>
      <w:r>
        <w:fldChar w:fldCharType="end"/>
      </w:r>
    </w:p>
    <w:p w:rsidR="00372669" w:rsidRDefault="00372669">
      <w:pPr>
        <w:pStyle w:val="TOC1"/>
        <w:tabs>
          <w:tab w:val="left" w:pos="400"/>
          <w:tab w:val="right" w:leader="dot" w:pos="9912"/>
        </w:tabs>
        <w:rPr>
          <w:rFonts w:asciiTheme="minorHAnsi" w:eastAsiaTheme="minorEastAsia" w:hAnsiTheme="minorHAnsi" w:cstheme="minorBidi"/>
          <w:b w:val="0"/>
          <w:color w:val="auto"/>
          <w:sz w:val="22"/>
          <w:szCs w:val="22"/>
          <w:lang w:eastAsia="sv-SE"/>
        </w:rPr>
      </w:pPr>
      <w:r>
        <w:t>5</w:t>
      </w:r>
      <w:r>
        <w:rPr>
          <w:rFonts w:asciiTheme="minorHAnsi" w:eastAsiaTheme="minorEastAsia" w:hAnsiTheme="minorHAnsi" w:cstheme="minorBidi"/>
          <w:b w:val="0"/>
          <w:color w:val="auto"/>
          <w:sz w:val="22"/>
          <w:szCs w:val="22"/>
          <w:lang w:eastAsia="sv-SE"/>
        </w:rPr>
        <w:tab/>
      </w:r>
      <w:r>
        <w:t>Tjänstedomänens meddelandemodeller</w:t>
      </w:r>
      <w:r>
        <w:tab/>
      </w:r>
      <w:r>
        <w:fldChar w:fldCharType="begin"/>
      </w:r>
      <w:r>
        <w:instrText xml:space="preserve"> PAGEREF _Toc378235706 \h </w:instrText>
      </w:r>
      <w:r>
        <w:fldChar w:fldCharType="separate"/>
      </w:r>
      <w:r>
        <w:t>14</w:t>
      </w:r>
      <w:r>
        <w:fldChar w:fldCharType="end"/>
      </w:r>
    </w:p>
    <w:p w:rsidR="00372669" w:rsidRDefault="00372669">
      <w:pPr>
        <w:pStyle w:val="TOC2"/>
        <w:tabs>
          <w:tab w:val="left" w:pos="800"/>
          <w:tab w:val="right" w:leader="dot" w:pos="9912"/>
        </w:tabs>
        <w:rPr>
          <w:rFonts w:asciiTheme="minorHAnsi" w:eastAsiaTheme="minorEastAsia" w:hAnsiTheme="minorHAnsi" w:cstheme="minorBidi"/>
          <w:b w:val="0"/>
          <w:color w:val="auto"/>
          <w:lang w:eastAsia="sv-SE"/>
        </w:rPr>
      </w:pPr>
      <w:r w:rsidRPr="00FC4C9D">
        <w:rPr>
          <w:color w:val="auto"/>
        </w:rPr>
        <w:t>5.1</w:t>
      </w:r>
      <w:r>
        <w:rPr>
          <w:rFonts w:asciiTheme="minorHAnsi" w:eastAsiaTheme="minorEastAsia" w:hAnsiTheme="minorHAnsi" w:cstheme="minorBidi"/>
          <w:b w:val="0"/>
          <w:color w:val="auto"/>
          <w:lang w:eastAsia="sv-SE"/>
        </w:rPr>
        <w:tab/>
      </w:r>
      <w:r w:rsidRPr="00FC4C9D">
        <w:rPr>
          <w:color w:val="auto"/>
        </w:rPr>
        <w:t>V-MIM</w:t>
      </w:r>
      <w:r>
        <w:tab/>
      </w:r>
      <w:r>
        <w:fldChar w:fldCharType="begin"/>
      </w:r>
      <w:r>
        <w:instrText xml:space="preserve"> PAGEREF _Toc378235707 \h </w:instrText>
      </w:r>
      <w:r>
        <w:fldChar w:fldCharType="separate"/>
      </w:r>
      <w:r>
        <w:t>14</w:t>
      </w:r>
      <w:r>
        <w:fldChar w:fldCharType="end"/>
      </w:r>
    </w:p>
    <w:p w:rsidR="00372669" w:rsidRDefault="00372669">
      <w:pPr>
        <w:pStyle w:val="TOC2"/>
        <w:tabs>
          <w:tab w:val="left" w:pos="800"/>
          <w:tab w:val="right" w:leader="dot" w:pos="9912"/>
        </w:tabs>
        <w:rPr>
          <w:rFonts w:asciiTheme="minorHAnsi" w:eastAsiaTheme="minorEastAsia" w:hAnsiTheme="minorHAnsi" w:cstheme="minorBidi"/>
          <w:b w:val="0"/>
          <w:color w:val="auto"/>
          <w:lang w:eastAsia="sv-SE"/>
        </w:rPr>
      </w:pPr>
      <w:r w:rsidRPr="00FC4C9D">
        <w:rPr>
          <w:color w:val="auto"/>
        </w:rPr>
        <w:t>5.2</w:t>
      </w:r>
      <w:r>
        <w:rPr>
          <w:rFonts w:asciiTheme="minorHAnsi" w:eastAsiaTheme="minorEastAsia" w:hAnsiTheme="minorHAnsi" w:cstheme="minorBidi"/>
          <w:b w:val="0"/>
          <w:color w:val="auto"/>
          <w:lang w:eastAsia="sv-SE"/>
        </w:rPr>
        <w:tab/>
      </w:r>
      <w:r w:rsidRPr="00FC4C9D">
        <w:rPr>
          <w:color w:val="auto"/>
        </w:rPr>
        <w:t>Formatregler</w:t>
      </w:r>
      <w:r>
        <w:tab/>
      </w:r>
      <w:r>
        <w:fldChar w:fldCharType="begin"/>
      </w:r>
      <w:r>
        <w:instrText xml:space="preserve"> PAGEREF _Toc378235708 \h </w:instrText>
      </w:r>
      <w:r>
        <w:fldChar w:fldCharType="separate"/>
      </w:r>
      <w:r>
        <w:t>14</w:t>
      </w:r>
      <w:r>
        <w:fldChar w:fldCharType="end"/>
      </w:r>
    </w:p>
    <w:p w:rsidR="00372669" w:rsidRDefault="00372669">
      <w:pPr>
        <w:pStyle w:val="TOC1"/>
        <w:tabs>
          <w:tab w:val="left" w:pos="400"/>
          <w:tab w:val="right" w:leader="dot" w:pos="9912"/>
        </w:tabs>
        <w:rPr>
          <w:rFonts w:asciiTheme="minorHAnsi" w:eastAsiaTheme="minorEastAsia" w:hAnsiTheme="minorHAnsi" w:cstheme="minorBidi"/>
          <w:b w:val="0"/>
          <w:color w:val="auto"/>
          <w:sz w:val="22"/>
          <w:szCs w:val="22"/>
          <w:lang w:eastAsia="sv-SE"/>
        </w:rPr>
      </w:pPr>
      <w:r w:rsidRPr="00FC4C9D">
        <w:rPr>
          <w:i/>
          <w:color w:val="auto"/>
        </w:rPr>
        <w:t>6</w:t>
      </w:r>
      <w:r>
        <w:rPr>
          <w:rFonts w:asciiTheme="minorHAnsi" w:eastAsiaTheme="minorEastAsia" w:hAnsiTheme="minorHAnsi" w:cstheme="minorBidi"/>
          <w:b w:val="0"/>
          <w:color w:val="auto"/>
          <w:sz w:val="22"/>
          <w:szCs w:val="22"/>
          <w:lang w:eastAsia="sv-SE"/>
        </w:rPr>
        <w:tab/>
      </w:r>
      <w:r w:rsidRPr="00FC4C9D">
        <w:rPr>
          <w:color w:val="auto"/>
        </w:rPr>
        <w:t>Tjänstekontrakt</w:t>
      </w:r>
      <w:r>
        <w:tab/>
      </w:r>
      <w:r>
        <w:fldChar w:fldCharType="begin"/>
      </w:r>
      <w:r>
        <w:instrText xml:space="preserve"> PAGEREF _Toc378235709 \h </w:instrText>
      </w:r>
      <w:r>
        <w:fldChar w:fldCharType="separate"/>
      </w:r>
      <w:r>
        <w:t>15</w:t>
      </w:r>
      <w:r>
        <w:fldChar w:fldCharType="end"/>
      </w:r>
    </w:p>
    <w:p w:rsidR="00372669" w:rsidRDefault="00372669">
      <w:pPr>
        <w:pStyle w:val="TOC2"/>
        <w:tabs>
          <w:tab w:val="left" w:pos="800"/>
          <w:tab w:val="right" w:leader="dot" w:pos="9912"/>
        </w:tabs>
        <w:rPr>
          <w:rFonts w:asciiTheme="minorHAnsi" w:eastAsiaTheme="minorEastAsia" w:hAnsiTheme="minorHAnsi" w:cstheme="minorBidi"/>
          <w:b w:val="0"/>
          <w:color w:val="auto"/>
          <w:lang w:eastAsia="sv-SE"/>
        </w:rPr>
      </w:pPr>
      <w:r w:rsidRPr="00FC4C9D">
        <w:rPr>
          <w:color w:val="auto"/>
        </w:rPr>
        <w:t>6.1</w:t>
      </w:r>
      <w:r>
        <w:rPr>
          <w:rFonts w:asciiTheme="minorHAnsi" w:eastAsiaTheme="minorEastAsia" w:hAnsiTheme="minorHAnsi" w:cstheme="minorBidi"/>
          <w:b w:val="0"/>
          <w:color w:val="auto"/>
          <w:lang w:eastAsia="sv-SE"/>
        </w:rPr>
        <w:tab/>
      </w:r>
      <w:r w:rsidRPr="00FC4C9D">
        <w:rPr>
          <w:color w:val="auto"/>
        </w:rPr>
        <w:t>GetCredentialsForPersonIncludingProtectedPerson</w:t>
      </w:r>
      <w:r>
        <w:tab/>
      </w:r>
      <w:r>
        <w:fldChar w:fldCharType="begin"/>
      </w:r>
      <w:r>
        <w:instrText xml:space="preserve"> PAGEREF _Toc378235710 \h </w:instrText>
      </w:r>
      <w:r>
        <w:fldChar w:fldCharType="separate"/>
      </w:r>
      <w:r>
        <w:t>15</w:t>
      </w:r>
      <w:r>
        <w:fldChar w:fldCharType="end"/>
      </w:r>
    </w:p>
    <w:p w:rsidR="00372669" w:rsidRDefault="00372669">
      <w:pPr>
        <w:pStyle w:val="TOC2"/>
        <w:tabs>
          <w:tab w:val="left" w:pos="800"/>
          <w:tab w:val="right" w:leader="dot" w:pos="9912"/>
        </w:tabs>
        <w:rPr>
          <w:rFonts w:asciiTheme="minorHAnsi" w:eastAsiaTheme="minorEastAsia" w:hAnsiTheme="minorHAnsi" w:cstheme="minorBidi"/>
          <w:b w:val="0"/>
          <w:color w:val="auto"/>
          <w:lang w:eastAsia="sv-SE"/>
        </w:rPr>
      </w:pPr>
      <w:r w:rsidRPr="00FC4C9D">
        <w:rPr>
          <w:color w:val="auto"/>
        </w:rPr>
        <w:t>6.2</w:t>
      </w:r>
      <w:r>
        <w:rPr>
          <w:rFonts w:asciiTheme="minorHAnsi" w:eastAsiaTheme="minorEastAsia" w:hAnsiTheme="minorHAnsi" w:cstheme="minorBidi"/>
          <w:b w:val="0"/>
          <w:color w:val="auto"/>
          <w:lang w:eastAsia="sv-SE"/>
        </w:rPr>
        <w:tab/>
      </w:r>
      <w:r w:rsidRPr="00FC4C9D">
        <w:rPr>
          <w:color w:val="auto"/>
        </w:rPr>
        <w:t>GetCredentialsForPerson</w:t>
      </w:r>
      <w:r>
        <w:tab/>
      </w:r>
      <w:r>
        <w:fldChar w:fldCharType="begin"/>
      </w:r>
      <w:r>
        <w:instrText xml:space="preserve"> PAGEREF _Toc378235711 \h </w:instrText>
      </w:r>
      <w:r>
        <w:fldChar w:fldCharType="separate"/>
      </w:r>
      <w:r>
        <w:t>20</w:t>
      </w:r>
      <w:r>
        <w:fldChar w:fldCharType="end"/>
      </w:r>
    </w:p>
    <w:p w:rsidR="00372669" w:rsidRDefault="00372669">
      <w:pPr>
        <w:pStyle w:val="TOC2"/>
        <w:tabs>
          <w:tab w:val="left" w:pos="800"/>
          <w:tab w:val="right" w:leader="dot" w:pos="9912"/>
        </w:tabs>
        <w:rPr>
          <w:rFonts w:asciiTheme="minorHAnsi" w:eastAsiaTheme="minorEastAsia" w:hAnsiTheme="minorHAnsi" w:cstheme="minorBidi"/>
          <w:b w:val="0"/>
          <w:color w:val="auto"/>
          <w:lang w:eastAsia="sv-SE"/>
        </w:rPr>
      </w:pPr>
      <w:r w:rsidRPr="00FC4C9D">
        <w:rPr>
          <w:color w:val="auto"/>
        </w:rPr>
        <w:t>6.3</w:t>
      </w:r>
      <w:r>
        <w:rPr>
          <w:rFonts w:asciiTheme="minorHAnsi" w:eastAsiaTheme="minorEastAsia" w:hAnsiTheme="minorHAnsi" w:cstheme="minorBidi"/>
          <w:b w:val="0"/>
          <w:color w:val="auto"/>
          <w:lang w:eastAsia="sv-SE"/>
        </w:rPr>
        <w:tab/>
      </w:r>
      <w:r w:rsidRPr="00FC4C9D">
        <w:rPr>
          <w:color w:val="auto"/>
        </w:rPr>
        <w:t>GetPersonAuthorizedToSystemIncludingProtectedPerson</w:t>
      </w:r>
      <w:r>
        <w:tab/>
      </w:r>
      <w:r>
        <w:fldChar w:fldCharType="begin"/>
      </w:r>
      <w:r>
        <w:instrText xml:space="preserve"> PAGEREF _Toc378235712 \h </w:instrText>
      </w:r>
      <w:r>
        <w:fldChar w:fldCharType="separate"/>
      </w:r>
      <w:r>
        <w:t>21</w:t>
      </w:r>
      <w:r>
        <w:fldChar w:fldCharType="end"/>
      </w:r>
    </w:p>
    <w:p w:rsidR="00372669" w:rsidRDefault="00372669">
      <w:pPr>
        <w:pStyle w:val="TOC2"/>
        <w:tabs>
          <w:tab w:val="left" w:pos="800"/>
          <w:tab w:val="right" w:leader="dot" w:pos="9912"/>
        </w:tabs>
        <w:rPr>
          <w:rFonts w:asciiTheme="minorHAnsi" w:eastAsiaTheme="minorEastAsia" w:hAnsiTheme="minorHAnsi" w:cstheme="minorBidi"/>
          <w:b w:val="0"/>
          <w:color w:val="auto"/>
          <w:lang w:eastAsia="sv-SE"/>
        </w:rPr>
      </w:pPr>
      <w:r w:rsidRPr="00FC4C9D">
        <w:rPr>
          <w:color w:val="auto"/>
        </w:rPr>
        <w:t>6.4</w:t>
      </w:r>
      <w:r>
        <w:rPr>
          <w:rFonts w:asciiTheme="minorHAnsi" w:eastAsiaTheme="minorEastAsia" w:hAnsiTheme="minorHAnsi" w:cstheme="minorBidi"/>
          <w:b w:val="0"/>
          <w:color w:val="auto"/>
          <w:lang w:eastAsia="sv-SE"/>
        </w:rPr>
        <w:tab/>
      </w:r>
      <w:r w:rsidRPr="00FC4C9D">
        <w:rPr>
          <w:color w:val="auto"/>
        </w:rPr>
        <w:t>GetPersonAuthorizedToSystem</w:t>
      </w:r>
      <w:r>
        <w:tab/>
      </w:r>
      <w:r>
        <w:fldChar w:fldCharType="begin"/>
      </w:r>
      <w:r>
        <w:instrText xml:space="preserve"> PAGEREF _Toc378235713 \h </w:instrText>
      </w:r>
      <w:r>
        <w:fldChar w:fldCharType="separate"/>
      </w:r>
      <w:r>
        <w:t>26</w:t>
      </w:r>
      <w:r>
        <w:fldChar w:fldCharType="end"/>
      </w:r>
    </w:p>
    <w:p w:rsidR="00725117" w:rsidRPr="00DF7196" w:rsidRDefault="006032FB" w:rsidP="00B91AA5">
      <w:r w:rsidRPr="00DF7196">
        <w:rPr>
          <w:rFonts w:ascii="Cambria" w:hAnsi="Cambria"/>
          <w:sz w:val="24"/>
        </w:rPr>
        <w:fldChar w:fldCharType="end"/>
      </w:r>
    </w:p>
    <w:p w:rsidR="00533A31" w:rsidRPr="00DF7196" w:rsidRDefault="00533A31" w:rsidP="00B91AA5"/>
    <w:p w:rsidR="00533A31" w:rsidRPr="00DF7196" w:rsidRDefault="00533A31" w:rsidP="00B91AA5">
      <w:pPr>
        <w:pStyle w:val="Heading1"/>
        <w:ind w:right="0"/>
      </w:pPr>
      <w:bookmarkStart w:id="6" w:name="_Toc163963305"/>
      <w:bookmarkStart w:id="7" w:name="_Toc199311100"/>
      <w:bookmarkStart w:id="8" w:name="_Toc199552311"/>
      <w:bookmarkStart w:id="9" w:name="_Toc199552341"/>
      <w:bookmarkStart w:id="10" w:name="_Toc199552434"/>
      <w:bookmarkStart w:id="11" w:name="_Toc224960917"/>
      <w:bookmarkStart w:id="12" w:name="_Ref360177432"/>
      <w:bookmarkStart w:id="13" w:name="_Toc358185718"/>
      <w:bookmarkStart w:id="14" w:name="_Toc378235693"/>
      <w:r w:rsidRPr="00DF7196">
        <w:lastRenderedPageBreak/>
        <w:t>Inledning</w:t>
      </w:r>
      <w:bookmarkEnd w:id="6"/>
      <w:bookmarkEnd w:id="7"/>
      <w:bookmarkEnd w:id="8"/>
      <w:bookmarkEnd w:id="9"/>
      <w:bookmarkEnd w:id="10"/>
      <w:bookmarkEnd w:id="11"/>
      <w:bookmarkEnd w:id="12"/>
      <w:bookmarkEnd w:id="13"/>
      <w:bookmarkEnd w:id="14"/>
    </w:p>
    <w:p w:rsidR="00954E69" w:rsidRPr="00DF7196" w:rsidRDefault="00533A31" w:rsidP="00B91AA5">
      <w:r w:rsidRPr="00DF7196">
        <w:t xml:space="preserve">Detta är beskrivningen av tjänstekontrakten i </w:t>
      </w:r>
      <w:r w:rsidR="001E3F5B" w:rsidRPr="007C52A2">
        <w:rPr>
          <w:color w:val="auto"/>
        </w:rPr>
        <w:t>tjänstedomänen</w:t>
      </w:r>
      <w:r w:rsidR="001E3F5B" w:rsidRPr="00DF7196">
        <w:rPr>
          <w:color w:val="auto"/>
        </w:rPr>
        <w:t xml:space="preserve"> infrastructure:directory:</w:t>
      </w:r>
      <w:r w:rsidR="00C85670" w:rsidRPr="00C85670">
        <w:t>authorizationManagement</w:t>
      </w:r>
      <w:r w:rsidR="001E3F5B" w:rsidRPr="00DF7196">
        <w:rPr>
          <w:color w:val="auto"/>
        </w:rPr>
        <w:t>.</w:t>
      </w:r>
      <w:r w:rsidRPr="00DF7196">
        <w:rPr>
          <w:color w:val="auto"/>
        </w:rPr>
        <w:t xml:space="preserve"> </w:t>
      </w:r>
      <w:r w:rsidRPr="00DF7196">
        <w:t>Den svenska benämningen är ”</w:t>
      </w:r>
      <w:r w:rsidR="00797388" w:rsidRPr="00DF7196">
        <w:t>Infrastruk</w:t>
      </w:r>
      <w:r w:rsidR="00631949">
        <w:t xml:space="preserve">tur Katalogtjänster </w:t>
      </w:r>
      <w:r w:rsidR="00C85670">
        <w:t>Behörighetshantering</w:t>
      </w:r>
      <w:r w:rsidRPr="00DF7196">
        <w:t xml:space="preserve">”. </w:t>
      </w:r>
      <w:r w:rsidR="00954E69" w:rsidRPr="00DF7196">
        <w:t>Tjänstekontrakt</w:t>
      </w:r>
      <w:r w:rsidR="002808F6" w:rsidRPr="00DF7196">
        <w:t>en är baserade på RIV TA 2.1 [</w:t>
      </w:r>
      <w:r w:rsidR="006032FB" w:rsidRPr="00DF7196">
        <w:fldChar w:fldCharType="begin"/>
      </w:r>
      <w:r w:rsidR="002808F6" w:rsidRPr="00DF7196">
        <w:instrText xml:space="preserve"> REF R1 \h </w:instrText>
      </w:r>
      <w:r w:rsidR="006032FB" w:rsidRPr="00DF7196">
        <w:fldChar w:fldCharType="separate"/>
      </w:r>
      <w:r w:rsidR="00372669" w:rsidRPr="00DF7196">
        <w:t>R1</w:t>
      </w:r>
      <w:r w:rsidR="006032FB" w:rsidRPr="00DF7196">
        <w:fldChar w:fldCharType="end"/>
      </w:r>
      <w:r w:rsidR="00954E69" w:rsidRPr="00DF7196">
        <w:t>] och reglerade</w:t>
      </w:r>
      <w:r w:rsidR="002808F6" w:rsidRPr="00DF7196">
        <w:t xml:space="preserve"> genom arkitekturella beslut [</w:t>
      </w:r>
      <w:r w:rsidR="006032FB" w:rsidRPr="00DF7196">
        <w:fldChar w:fldCharType="begin"/>
      </w:r>
      <w:r w:rsidR="002808F6" w:rsidRPr="00DF7196">
        <w:instrText xml:space="preserve"> REF R2 \h </w:instrText>
      </w:r>
      <w:r w:rsidR="006032FB" w:rsidRPr="00DF7196">
        <w:fldChar w:fldCharType="separate"/>
      </w:r>
      <w:r w:rsidR="00372669" w:rsidRPr="00DF7196">
        <w:t>R2</w:t>
      </w:r>
      <w:r w:rsidR="006032FB" w:rsidRPr="00DF7196">
        <w:fldChar w:fldCharType="end"/>
      </w:r>
      <w:r w:rsidR="00954E69" w:rsidRPr="00DF7196">
        <w:t>].</w:t>
      </w:r>
    </w:p>
    <w:p w:rsidR="0077723D" w:rsidRPr="00DF7196" w:rsidRDefault="0077723D" w:rsidP="00B91AA5"/>
    <w:p w:rsidR="00C85670" w:rsidRPr="00DF7196" w:rsidRDefault="00EA2E29" w:rsidP="00C85670">
      <w:pPr>
        <w:rPr>
          <w:color w:val="auto"/>
        </w:rPr>
      </w:pPr>
      <w:r w:rsidRPr="00DF7196">
        <w:rPr>
          <w:color w:val="auto"/>
        </w:rPr>
        <w:t xml:space="preserve">Tjänstedomänens ändamål är att förse övriga tjänster med </w:t>
      </w:r>
      <w:r w:rsidR="0001036C">
        <w:rPr>
          <w:color w:val="auto"/>
        </w:rPr>
        <w:t xml:space="preserve">kvalitetssäkrade och aktuella </w:t>
      </w:r>
      <w:r w:rsidR="00C85670">
        <w:rPr>
          <w:color w:val="auto"/>
        </w:rPr>
        <w:t>behörighetsgrundande information.</w:t>
      </w:r>
    </w:p>
    <w:p w:rsidR="00EA2E29" w:rsidRPr="00C85670" w:rsidRDefault="0029723D" w:rsidP="00C85670">
      <w:pPr>
        <w:rPr>
          <w:color w:val="auto"/>
        </w:rPr>
      </w:pPr>
      <w:r w:rsidRPr="00C85670">
        <w:rPr>
          <w:color w:val="auto"/>
        </w:rPr>
        <w:t>Användningsområden utgörs främst av</w:t>
      </w:r>
      <w:r w:rsidR="00C85670">
        <w:rPr>
          <w:color w:val="auto"/>
        </w:rPr>
        <w:t xml:space="preserve"> s</w:t>
      </w:r>
      <w:r w:rsidR="00022FD4" w:rsidRPr="00C85670">
        <w:rPr>
          <w:color w:val="auto"/>
        </w:rPr>
        <w:t>ökningar efter behörighetsgrundande egenskaper</w:t>
      </w:r>
      <w:r w:rsidR="003E0376" w:rsidRPr="00C85670">
        <w:rPr>
          <w:color w:val="auto"/>
        </w:rPr>
        <w:t xml:space="preserve"> i form av </w:t>
      </w:r>
      <w:r w:rsidR="00A8658E" w:rsidRPr="00C85670">
        <w:rPr>
          <w:color w:val="auto"/>
        </w:rPr>
        <w:t>information om personers uppdrag kopplade till organisation samt anställningsrelaterade och personliga egenskaper av betydelse för åtkomst till information</w:t>
      </w:r>
      <w:r w:rsidR="00C85670">
        <w:rPr>
          <w:color w:val="auto"/>
        </w:rPr>
        <w:t xml:space="preserve">, vilket </w:t>
      </w:r>
      <w:r w:rsidR="00A8658E" w:rsidRPr="00C85670">
        <w:rPr>
          <w:color w:val="auto"/>
        </w:rPr>
        <w:t xml:space="preserve">ofta, men inte alltid, </w:t>
      </w:r>
      <w:r w:rsidR="00C85670">
        <w:rPr>
          <w:color w:val="auto"/>
        </w:rPr>
        <w:t xml:space="preserve">är </w:t>
      </w:r>
      <w:r w:rsidR="00A8658E" w:rsidRPr="00C85670">
        <w:rPr>
          <w:color w:val="auto"/>
        </w:rPr>
        <w:t xml:space="preserve">relaterat till </w:t>
      </w:r>
      <w:r w:rsidR="00C85670">
        <w:rPr>
          <w:color w:val="auto"/>
        </w:rPr>
        <w:t xml:space="preserve">Patientdatalagen, </w:t>
      </w:r>
      <w:r w:rsidR="00A8658E" w:rsidRPr="00C85670">
        <w:rPr>
          <w:color w:val="auto"/>
        </w:rPr>
        <w:t>PDL</w:t>
      </w:r>
      <w:r w:rsidR="00C85670">
        <w:rPr>
          <w:color w:val="auto"/>
        </w:rPr>
        <w:t>.</w:t>
      </w:r>
    </w:p>
    <w:p w:rsidR="0077723D" w:rsidRPr="00DF7196" w:rsidRDefault="0077723D" w:rsidP="00B91AA5"/>
    <w:p w:rsidR="00533A31" w:rsidRPr="00DF7196" w:rsidRDefault="00533A31" w:rsidP="00B91AA5">
      <w:r w:rsidRPr="00DF7196">
        <w:t xml:space="preserve">Tjänstekontraktsbeskrivningen är </w:t>
      </w:r>
      <w:r w:rsidR="00DD1B84" w:rsidRPr="00DF7196">
        <w:t>ett</w:t>
      </w:r>
      <w:r w:rsidR="00D11ED9" w:rsidRPr="00DF7196">
        <w:t xml:space="preserve"> teknikneutralt</w:t>
      </w:r>
      <w:r w:rsidRPr="00DF7196">
        <w:t xml:space="preserve">, formellt regelverk som reglerar integrationskrav för parter (tjänstekonsumenter och tjänsteproducenter) som avser ansluta system för samverkan enligt dessa </w:t>
      </w:r>
      <w:r w:rsidR="00F676DE" w:rsidRPr="00DF7196">
        <w:t>tjänstekontrakt.</w:t>
      </w:r>
      <w:r w:rsidRPr="00DF7196">
        <w:t xml:space="preserve"> Tjänsteko</w:t>
      </w:r>
      <w:r w:rsidR="00133C3C" w:rsidRPr="00DF7196">
        <w:t>ntraktsbeskrivningen är också</w:t>
      </w:r>
      <w:r w:rsidRPr="00DF7196">
        <w:t xml:space="preserve"> ett viktigt underlag för skapande </w:t>
      </w:r>
      <w:r w:rsidR="00CE16F1" w:rsidRPr="00DF7196">
        <w:t xml:space="preserve">av </w:t>
      </w:r>
      <w:r w:rsidRPr="00DF7196">
        <w:t xml:space="preserve">de tekniska </w:t>
      </w:r>
      <w:r w:rsidR="00133C3C" w:rsidRPr="00DF7196">
        <w:t xml:space="preserve">kontrakten </w:t>
      </w:r>
      <w:r w:rsidRPr="00DF7196">
        <w:t xml:space="preserve">(scheman och WSDL-filer). </w:t>
      </w:r>
    </w:p>
    <w:p w:rsidR="00804D41" w:rsidRPr="00DF7196" w:rsidRDefault="00533A31" w:rsidP="00B91AA5">
      <w:r w:rsidRPr="00DF7196">
        <w:t>Detta dokument komplettera</w:t>
      </w:r>
      <w:r w:rsidR="0058014B" w:rsidRPr="00DF7196">
        <w:t>r</w:t>
      </w:r>
      <w:r w:rsidRPr="00DF7196">
        <w:t xml:space="preserve"> </w:t>
      </w:r>
      <w:r w:rsidR="002B7BD4" w:rsidRPr="00DF7196">
        <w:t xml:space="preserve">reglerna i </w:t>
      </w:r>
      <w:r w:rsidRPr="00DF7196">
        <w:t>de tekniska kontrakten</w:t>
      </w:r>
      <w:r w:rsidR="002B7BD4" w:rsidRPr="00DF7196">
        <w:t>. Tjänsteproducenter och tjänstekonsumenter ska m.a.o. följa såväl de maskintolkbara reglerna i de tekniska kontrakten, så väl som de regler som uttrycks verbalt i detta dokument.</w:t>
      </w:r>
    </w:p>
    <w:p w:rsidR="00506468" w:rsidRPr="00DF7196" w:rsidRDefault="00506468" w:rsidP="00B91AA5"/>
    <w:p w:rsidR="001F0E99" w:rsidRPr="00DF7196" w:rsidRDefault="006032FB" w:rsidP="007641D4">
      <w:pPr>
        <w:tabs>
          <w:tab w:val="left" w:pos="7110"/>
        </w:tabs>
      </w:pPr>
      <w:r>
        <w:rPr>
          <w:noProof/>
          <w:lang w:eastAsia="sv-SE"/>
        </w:rPr>
      </w:r>
      <w:r>
        <w:rPr>
          <w:noProof/>
          <w:lang w:eastAsia="sv-SE"/>
        </w:rPr>
        <w:pict>
          <v:shapetype id="_x0000_t202" coordsize="21600,21600" o:spt="202" path="m,l,21600r21600,l21600,xe">
            <v:stroke joinstyle="miter"/>
            <v:path gradientshapeok="t" o:connecttype="rect"/>
          </v:shapetype>
          <v:shape id="Text Box 11" o:spid="_x0000_s1029" type="#_x0000_t202" style="width:453pt;height:173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" fillcolor="#ddd">
            <v:textbox>
              <w:txbxContent>
                <w:p w:rsidR="00496568" w:rsidRPr="00FE3AAD" w:rsidRDefault="00496568" w:rsidP="001F0E99">
                  <w:pPr>
                    <w:pStyle w:val="Footer"/>
                    <w:rPr>
                      <w:b/>
                      <w:i/>
                      <w:lang w:val="sv-SE"/>
                    </w:rPr>
                  </w:pPr>
                  <w:r w:rsidRPr="00FE3AAD">
                    <w:rPr>
                      <w:b/>
                      <w:i/>
                      <w:lang w:val="sv-SE"/>
                    </w:rPr>
                    <w:t>I arbetet har följande personer deltagit:</w:t>
                  </w:r>
                </w:p>
                <w:p w:rsidR="00496568" w:rsidRDefault="00496568" w:rsidP="001F0E99"/>
                <w:p w:rsidR="00496568" w:rsidRPr="00FE3AAD" w:rsidRDefault="00496568" w:rsidP="001F0E99">
                  <w:pPr>
                    <w:pStyle w:val="Footer"/>
                    <w:rPr>
                      <w:lang w:val="sv-SE"/>
                    </w:rPr>
                  </w:pPr>
                  <w:r>
                    <w:rPr>
                      <w:i/>
                      <w:lang w:val="sv-SE"/>
                    </w:rPr>
                    <w:t>Tjänstedomänansvarig</w:t>
                  </w:r>
                  <w:r w:rsidRPr="00FE3AAD">
                    <w:rPr>
                      <w:lang w:val="sv-SE"/>
                    </w:rPr>
                    <w:t>:</w:t>
                  </w:r>
                </w:p>
                <w:p w:rsidR="00496568" w:rsidRDefault="00496568" w:rsidP="001F0E99">
                  <w:pPr>
                    <w:rPr>
                      <w:i/>
                    </w:rPr>
                  </w:pPr>
                  <w:r>
                    <w:t>Henrika Littorin</w:t>
                  </w:r>
                  <w:r w:rsidR="00C85670">
                    <w:t>, Inera AB</w:t>
                  </w:r>
                </w:p>
                <w:p w:rsidR="00496568" w:rsidRPr="00FE3AAD" w:rsidRDefault="00496568" w:rsidP="001F0E99">
                  <w:pPr>
                    <w:pStyle w:val="Footer"/>
                    <w:rPr>
                      <w:i/>
                      <w:lang w:val="sv-SE"/>
                    </w:rPr>
                  </w:pPr>
                </w:p>
                <w:p w:rsidR="00496568" w:rsidRPr="003B1BAE" w:rsidRDefault="00496568" w:rsidP="00A8658E">
                  <w:pPr>
                    <w:pStyle w:val="Footer"/>
                    <w:rPr>
                      <w:lang w:val="sv-SE"/>
                    </w:rPr>
                  </w:pPr>
                  <w:r w:rsidRPr="009B4414">
                    <w:rPr>
                      <w:i/>
                      <w:lang w:val="sv-SE"/>
                    </w:rPr>
                    <w:t>Projektgrupp</w:t>
                  </w:r>
                  <w:r>
                    <w:rPr>
                      <w:i/>
                      <w:lang w:val="sv-SE"/>
                    </w:rPr>
                    <w:t xml:space="preserve"> 2013-05-07 – 2013-08-16</w:t>
                  </w:r>
                </w:p>
                <w:p w:rsidR="00496568" w:rsidRPr="000F5212" w:rsidRDefault="00496568" w:rsidP="001F0E99">
                  <w:pPr>
                    <w:pStyle w:val="Footer"/>
                    <w:rPr>
                      <w:sz w:val="20"/>
                      <w:lang w:val="sv-SE"/>
                    </w:rPr>
                  </w:pPr>
                  <w:r w:rsidRPr="000F5212">
                    <w:rPr>
                      <w:sz w:val="20"/>
                      <w:lang w:val="sv-SE"/>
                    </w:rPr>
                    <w:t xml:space="preserve">Johan </w:t>
                  </w:r>
                  <w:proofErr w:type="spellStart"/>
                  <w:r w:rsidRPr="000F5212">
                    <w:rPr>
                      <w:sz w:val="20"/>
                      <w:lang w:val="sv-SE"/>
                    </w:rPr>
                    <w:t>Zenk</w:t>
                  </w:r>
                  <w:proofErr w:type="spellEnd"/>
                  <w:r w:rsidRPr="000F5212">
                    <w:rPr>
                      <w:sz w:val="20"/>
                      <w:lang w:val="sv-SE"/>
                    </w:rPr>
                    <w:t>, Landstinget i Östergötland, ordförande HSA Förvaltningsgrupp</w:t>
                  </w:r>
                </w:p>
                <w:p w:rsidR="00496568" w:rsidRPr="000F5212" w:rsidRDefault="00496568" w:rsidP="001F0E99">
                  <w:pPr>
                    <w:pStyle w:val="Footer"/>
                    <w:rPr>
                      <w:sz w:val="20"/>
                      <w:lang w:val="sv-SE"/>
                    </w:rPr>
                  </w:pPr>
                  <w:r w:rsidRPr="000F5212">
                    <w:rPr>
                      <w:sz w:val="20"/>
                      <w:lang w:val="sv-SE"/>
                    </w:rPr>
                    <w:t>Henrika Littorin, Inera AB, tjänsteansvarig HSA</w:t>
                  </w:r>
                </w:p>
                <w:p w:rsidR="00496568" w:rsidRPr="000F5212" w:rsidRDefault="00496568" w:rsidP="001F0E99">
                  <w:pPr>
                    <w:pStyle w:val="Footer"/>
                    <w:rPr>
                      <w:sz w:val="20"/>
                      <w:lang w:val="sv-SE"/>
                    </w:rPr>
                  </w:pPr>
                  <w:r w:rsidRPr="000F5212">
                    <w:rPr>
                      <w:sz w:val="20"/>
                      <w:lang w:val="sv-SE"/>
                    </w:rPr>
                    <w:t>Ronny Nilsson, Inera AB, konsult och teknisk expert HSA</w:t>
                  </w:r>
                </w:p>
                <w:p w:rsidR="00496568" w:rsidRPr="000F5212" w:rsidRDefault="00496568" w:rsidP="001F0E99">
                  <w:pPr>
                    <w:pStyle w:val="Footer"/>
                    <w:rPr>
                      <w:sz w:val="20"/>
                      <w:lang w:val="sv-SE"/>
                    </w:rPr>
                  </w:pPr>
                  <w:r w:rsidRPr="000F5212">
                    <w:rPr>
                      <w:sz w:val="20"/>
                      <w:lang w:val="sv-SE"/>
                    </w:rPr>
                    <w:t xml:space="preserve">Björn </w:t>
                  </w:r>
                  <w:proofErr w:type="spellStart"/>
                  <w:r w:rsidRPr="000F5212">
                    <w:rPr>
                      <w:sz w:val="20"/>
                      <w:lang w:val="sv-SE"/>
                    </w:rPr>
                    <w:t>Skeppner</w:t>
                  </w:r>
                  <w:proofErr w:type="spellEnd"/>
                  <w:r w:rsidRPr="000F5212">
                    <w:rPr>
                      <w:sz w:val="20"/>
                      <w:lang w:val="sv-SE"/>
                    </w:rPr>
                    <w:t>, Inera AB, IT-arkitekt</w:t>
                  </w:r>
                </w:p>
              </w:txbxContent>
            </v:textbox>
            <w10:wrap type="none"/>
            <w10:anchorlock/>
          </v:shape>
        </w:pict>
      </w:r>
      <w:r w:rsidR="007641D4" w:rsidRPr="00DF7196">
        <w:tab/>
      </w:r>
    </w:p>
    <w:p w:rsidR="001E3F5B" w:rsidRPr="00DF7196" w:rsidRDefault="001E3F5B" w:rsidP="001E3F5B">
      <w:pPr>
        <w:pStyle w:val="Heading1"/>
        <w:ind w:right="0"/>
      </w:pPr>
      <w:bookmarkStart w:id="15" w:name="_Toc198086678"/>
      <w:bookmarkStart w:id="16" w:name="_Toc224960918"/>
      <w:bookmarkStart w:id="17" w:name="_Toc358185719"/>
      <w:bookmarkStart w:id="18" w:name="_Toc163300578"/>
      <w:bookmarkStart w:id="19" w:name="_Toc163300880"/>
      <w:bookmarkStart w:id="20" w:name="_Toc198366954"/>
      <w:bookmarkStart w:id="21" w:name="_Toc378235694"/>
      <w:r w:rsidRPr="00DF7196">
        <w:lastRenderedPageBreak/>
        <w:t>Versionsinformation</w:t>
      </w:r>
      <w:bookmarkEnd w:id="21"/>
    </w:p>
    <w:bookmarkEnd w:id="15"/>
    <w:bookmarkEnd w:id="16"/>
    <w:bookmarkEnd w:id="17"/>
    <w:p w:rsidR="00702636" w:rsidRPr="00DF7196" w:rsidRDefault="00A33E77" w:rsidP="00B91AA5">
      <w:r w:rsidRPr="00DF7196">
        <w:t>Denna revision av tjänstekontraktsbe</w:t>
      </w:r>
      <w:r w:rsidR="00C85AB0" w:rsidRPr="00DF7196">
        <w:t xml:space="preserve">skrivningen handlar om version </w:t>
      </w:r>
      <w:r w:rsidR="00163C3A">
        <w:rPr>
          <w:color w:val="9BBB59" w:themeColor="accent3"/>
        </w:rPr>
        <w:t>PA</w:t>
      </w:r>
      <w:r w:rsidR="00B33003">
        <w:rPr>
          <w:color w:val="9BBB59" w:themeColor="accent3"/>
        </w:rPr>
        <w:t>2</w:t>
      </w:r>
      <w:r w:rsidRPr="00DF7196">
        <w:t xml:space="preserve">. </w:t>
      </w:r>
    </w:p>
    <w:p w:rsidR="00DE0A27" w:rsidRPr="00DF7196" w:rsidRDefault="00DE0A27" w:rsidP="00670695">
      <w:pPr>
        <w:pStyle w:val="Heading2"/>
        <w:rPr>
          <w:color w:val="auto"/>
        </w:rPr>
      </w:pPr>
      <w:bookmarkStart w:id="22" w:name="_Toc358185720"/>
      <w:bookmarkStart w:id="23" w:name="_Toc163300882"/>
      <w:bookmarkStart w:id="24" w:name="_Toc378235695"/>
      <w:r w:rsidRPr="00DF7196">
        <w:rPr>
          <w:color w:val="auto"/>
        </w:rPr>
        <w:t xml:space="preserve">Version </w:t>
      </w:r>
      <w:bookmarkEnd w:id="22"/>
      <w:r w:rsidR="00022FD4" w:rsidRPr="00DF7196">
        <w:rPr>
          <w:color w:val="9BBB59" w:themeColor="accent3"/>
        </w:rPr>
        <w:t>PA</w:t>
      </w:r>
      <w:r w:rsidR="00B33003">
        <w:rPr>
          <w:color w:val="9BBB59" w:themeColor="accent3"/>
        </w:rPr>
        <w:t>2</w:t>
      </w:r>
      <w:bookmarkEnd w:id="24"/>
    </w:p>
    <w:p w:rsidR="00DE0A27" w:rsidRPr="00DF7196" w:rsidRDefault="00DE0A27" w:rsidP="00670695">
      <w:pPr>
        <w:pStyle w:val="Heading3"/>
      </w:pPr>
      <w:r w:rsidRPr="00DF7196">
        <w:t>Oförändrade tjänstekontrakt</w:t>
      </w:r>
    </w:p>
    <w:p w:rsidR="00EA2E29" w:rsidRPr="00DF7196" w:rsidRDefault="00EA2E29" w:rsidP="00EA2E29">
      <w:r w:rsidRPr="00DF7196">
        <w:t>Inga kontrakt har tidigare varit publicerade.</w:t>
      </w:r>
    </w:p>
    <w:p w:rsidR="00DE0A27" w:rsidRPr="00DF7196" w:rsidRDefault="00DE0A27" w:rsidP="00670695">
      <w:pPr>
        <w:pStyle w:val="Heading3"/>
      </w:pPr>
      <w:r w:rsidRPr="00DF7196">
        <w:t>Nya tjänstekontrakt</w:t>
      </w:r>
    </w:p>
    <w:p w:rsidR="00DE0A27" w:rsidRPr="00DF7196" w:rsidRDefault="00DE0A27" w:rsidP="00B91AA5">
      <w:r w:rsidRPr="00DF7196">
        <w:t>Följande nya tjänstekont</w:t>
      </w:r>
      <w:r w:rsidR="00DC5529" w:rsidRPr="00DF7196">
        <w:t>rakt finns från och med denna version</w:t>
      </w:r>
      <w:r w:rsidRPr="00DF7196">
        <w:t>:</w:t>
      </w:r>
    </w:p>
    <w:p w:rsidR="00BF78C9" w:rsidRPr="00DF7196" w:rsidRDefault="00BF78C9" w:rsidP="00BF78C9">
      <w:pPr>
        <w:numPr>
          <w:ilvl w:val="0"/>
          <w:numId w:val="21"/>
        </w:numPr>
        <w:rPr>
          <w:rFonts w:cs="Arial"/>
          <w:color w:val="auto"/>
          <w:szCs w:val="20"/>
        </w:rPr>
      </w:pPr>
      <w:r w:rsidRPr="00DF7196">
        <w:rPr>
          <w:rFonts w:cs="Arial"/>
          <w:color w:val="auto"/>
          <w:szCs w:val="20"/>
        </w:rPr>
        <w:t>GetCredentialsForPersonIncludingProtectedPerson</w:t>
      </w:r>
    </w:p>
    <w:p w:rsidR="00BF78C9" w:rsidRPr="00DF7196" w:rsidRDefault="00BF78C9" w:rsidP="00BF78C9">
      <w:pPr>
        <w:numPr>
          <w:ilvl w:val="0"/>
          <w:numId w:val="21"/>
        </w:numPr>
        <w:rPr>
          <w:rFonts w:cs="Arial"/>
          <w:color w:val="auto"/>
          <w:szCs w:val="20"/>
        </w:rPr>
      </w:pPr>
      <w:r w:rsidRPr="00DF7196">
        <w:rPr>
          <w:rFonts w:cs="Arial"/>
          <w:color w:val="auto"/>
          <w:szCs w:val="20"/>
        </w:rPr>
        <w:t>GetCredentialsForPerson</w:t>
      </w:r>
    </w:p>
    <w:p w:rsidR="00EA2E29" w:rsidRPr="00DF7196" w:rsidRDefault="00EA2E29" w:rsidP="00BF3280">
      <w:pPr>
        <w:numPr>
          <w:ilvl w:val="0"/>
          <w:numId w:val="21"/>
        </w:numPr>
        <w:rPr>
          <w:color w:val="auto"/>
        </w:rPr>
      </w:pPr>
      <w:r w:rsidRPr="00DF7196">
        <w:rPr>
          <w:color w:val="auto"/>
        </w:rPr>
        <w:t>GetPe</w:t>
      </w:r>
      <w:r w:rsidR="00E25766" w:rsidRPr="00DF7196">
        <w:rPr>
          <w:color w:val="auto"/>
        </w:rPr>
        <w:t>rsonAuthorizedToSystemIncludingProtectedPerson</w:t>
      </w:r>
    </w:p>
    <w:p w:rsidR="00FA30ED" w:rsidRPr="00DF7196" w:rsidRDefault="00FA30ED" w:rsidP="00FA30ED">
      <w:pPr>
        <w:numPr>
          <w:ilvl w:val="0"/>
          <w:numId w:val="21"/>
        </w:numPr>
        <w:rPr>
          <w:rFonts w:cs="Arial"/>
          <w:color w:val="auto"/>
          <w:szCs w:val="20"/>
        </w:rPr>
      </w:pPr>
      <w:r w:rsidRPr="00DF7196">
        <w:rPr>
          <w:rFonts w:cs="Arial"/>
          <w:color w:val="auto"/>
          <w:szCs w:val="20"/>
        </w:rPr>
        <w:t>GetPersonAuthorizedToSystem</w:t>
      </w:r>
    </w:p>
    <w:p w:rsidR="00424A93" w:rsidRPr="00DF7196" w:rsidRDefault="00424A93" w:rsidP="00424A93">
      <w:pPr>
        <w:rPr>
          <w:rFonts w:cs="Arial"/>
          <w:color w:val="auto"/>
          <w:szCs w:val="20"/>
        </w:rPr>
      </w:pPr>
      <w:r w:rsidRPr="00DF7196">
        <w:rPr>
          <w:rFonts w:cs="Arial"/>
          <w:color w:val="auto"/>
          <w:szCs w:val="20"/>
        </w:rPr>
        <w:t xml:space="preserve">Se kontraktsbeskrivningar under kap </w:t>
      </w:r>
      <w:r w:rsidR="006032FB" w:rsidRPr="00DF7196">
        <w:rPr>
          <w:rFonts w:cs="Arial"/>
          <w:color w:val="auto"/>
          <w:szCs w:val="20"/>
        </w:rPr>
        <w:fldChar w:fldCharType="begin"/>
      </w:r>
      <w:r w:rsidRPr="00DF7196">
        <w:rPr>
          <w:rFonts w:cs="Arial"/>
          <w:color w:val="auto"/>
          <w:szCs w:val="20"/>
        </w:rPr>
        <w:instrText xml:space="preserve"> REF _Ref360177409 \w \h </w:instrText>
      </w:r>
      <w:r w:rsidR="006032FB" w:rsidRPr="00DF7196">
        <w:rPr>
          <w:rFonts w:cs="Arial"/>
          <w:color w:val="auto"/>
          <w:szCs w:val="20"/>
        </w:rPr>
      </w:r>
      <w:r w:rsidR="006032FB" w:rsidRPr="00DF7196">
        <w:rPr>
          <w:rFonts w:cs="Arial"/>
          <w:color w:val="auto"/>
          <w:szCs w:val="20"/>
        </w:rPr>
        <w:fldChar w:fldCharType="separate"/>
      </w:r>
      <w:r w:rsidR="00372669">
        <w:rPr>
          <w:rFonts w:cs="Arial"/>
          <w:color w:val="auto"/>
          <w:szCs w:val="20"/>
        </w:rPr>
        <w:t>6</w:t>
      </w:r>
      <w:r w:rsidR="006032FB" w:rsidRPr="00DF7196">
        <w:rPr>
          <w:rFonts w:cs="Arial"/>
          <w:color w:val="auto"/>
          <w:szCs w:val="20"/>
        </w:rPr>
        <w:fldChar w:fldCharType="end"/>
      </w:r>
      <w:r w:rsidRPr="00DF7196">
        <w:rPr>
          <w:rFonts w:cs="Arial"/>
          <w:color w:val="auto"/>
          <w:szCs w:val="20"/>
        </w:rPr>
        <w:t xml:space="preserve"> </w:t>
      </w:r>
      <w:r w:rsidR="006032FB" w:rsidRPr="00DF7196">
        <w:rPr>
          <w:rFonts w:cs="Arial"/>
          <w:color w:val="auto"/>
          <w:szCs w:val="20"/>
        </w:rPr>
        <w:fldChar w:fldCharType="begin"/>
      </w:r>
      <w:r w:rsidRPr="00DF7196">
        <w:rPr>
          <w:rFonts w:cs="Arial"/>
          <w:color w:val="auto"/>
          <w:szCs w:val="20"/>
        </w:rPr>
        <w:instrText xml:space="preserve"> REF _Ref360177440 \h </w:instrText>
      </w:r>
      <w:r w:rsidR="006032FB" w:rsidRPr="00DF7196">
        <w:rPr>
          <w:rFonts w:cs="Arial"/>
          <w:color w:val="auto"/>
          <w:szCs w:val="20"/>
        </w:rPr>
      </w:r>
      <w:r w:rsidR="006032FB" w:rsidRPr="00DF7196">
        <w:rPr>
          <w:rFonts w:cs="Arial"/>
          <w:color w:val="auto"/>
          <w:szCs w:val="20"/>
        </w:rPr>
        <w:fldChar w:fldCharType="separate"/>
      </w:r>
      <w:r w:rsidR="00372669" w:rsidRPr="00915D3B">
        <w:rPr>
          <w:color w:val="auto"/>
        </w:rPr>
        <w:t>Tjänstekontrakt</w:t>
      </w:r>
      <w:r w:rsidR="006032FB" w:rsidRPr="00DF7196">
        <w:rPr>
          <w:rFonts w:cs="Arial"/>
          <w:color w:val="auto"/>
          <w:szCs w:val="20"/>
        </w:rPr>
        <w:fldChar w:fldCharType="end"/>
      </w:r>
      <w:r w:rsidRPr="00DF7196">
        <w:rPr>
          <w:rFonts w:cs="Arial"/>
          <w:color w:val="auto"/>
          <w:szCs w:val="20"/>
        </w:rPr>
        <w:t>.</w:t>
      </w:r>
      <w:r w:rsidR="00EE53E0">
        <w:rPr>
          <w:rFonts w:cs="Arial"/>
          <w:color w:val="auto"/>
          <w:szCs w:val="20"/>
        </w:rPr>
        <w:t xml:space="preserve"> Se även </w:t>
      </w:r>
      <w:r w:rsidR="000E17F8">
        <w:rPr>
          <w:rFonts w:cs="Arial"/>
          <w:color w:val="auto"/>
          <w:szCs w:val="20"/>
        </w:rPr>
        <w:t>AB-2.</w:t>
      </w:r>
      <w:r w:rsidR="00496568">
        <w:rPr>
          <w:rFonts w:cs="Arial"/>
          <w:color w:val="auto"/>
          <w:szCs w:val="20"/>
        </w:rPr>
        <w:t xml:space="preserve">1 och </w:t>
      </w:r>
      <w:r w:rsidR="00EE53E0">
        <w:rPr>
          <w:rFonts w:cs="Arial"/>
          <w:color w:val="auto"/>
          <w:szCs w:val="20"/>
        </w:rPr>
        <w:t>AB</w:t>
      </w:r>
      <w:r w:rsidR="000E17F8">
        <w:rPr>
          <w:rFonts w:cs="Arial"/>
          <w:color w:val="auto"/>
          <w:szCs w:val="20"/>
        </w:rPr>
        <w:t>-</w:t>
      </w:r>
      <w:r w:rsidR="00EE53E0">
        <w:rPr>
          <w:rFonts w:cs="Arial"/>
          <w:color w:val="auto"/>
          <w:szCs w:val="20"/>
        </w:rPr>
        <w:t>2</w:t>
      </w:r>
      <w:r w:rsidR="000E17F8">
        <w:rPr>
          <w:rFonts w:cs="Arial"/>
          <w:color w:val="auto"/>
          <w:szCs w:val="20"/>
        </w:rPr>
        <w:t>.</w:t>
      </w:r>
      <w:r w:rsidR="00496568">
        <w:rPr>
          <w:rFonts w:cs="Arial"/>
          <w:color w:val="auto"/>
          <w:szCs w:val="20"/>
        </w:rPr>
        <w:t>2</w:t>
      </w:r>
      <w:r w:rsidR="007526AD">
        <w:rPr>
          <w:rFonts w:cs="Arial"/>
          <w:color w:val="auto"/>
          <w:szCs w:val="20"/>
        </w:rPr>
        <w:t xml:space="preserve"> [</w:t>
      </w:r>
      <w:r w:rsidR="006032FB">
        <w:rPr>
          <w:rFonts w:cs="Arial"/>
          <w:color w:val="auto"/>
          <w:szCs w:val="20"/>
        </w:rPr>
        <w:fldChar w:fldCharType="begin"/>
      </w:r>
      <w:r w:rsidR="007526AD">
        <w:rPr>
          <w:rFonts w:cs="Arial"/>
          <w:color w:val="auto"/>
          <w:szCs w:val="20"/>
        </w:rPr>
        <w:instrText xml:space="preserve"> REF R2 \h </w:instrText>
      </w:r>
      <w:r w:rsidR="006032FB">
        <w:rPr>
          <w:rFonts w:cs="Arial"/>
          <w:color w:val="auto"/>
          <w:szCs w:val="20"/>
        </w:rPr>
      </w:r>
      <w:r w:rsidR="006032FB">
        <w:rPr>
          <w:rFonts w:cs="Arial"/>
          <w:color w:val="auto"/>
          <w:szCs w:val="20"/>
        </w:rPr>
        <w:fldChar w:fldCharType="separate"/>
      </w:r>
      <w:r w:rsidR="00372669" w:rsidRPr="00DF7196">
        <w:t>R2</w:t>
      </w:r>
      <w:r w:rsidR="006032FB">
        <w:rPr>
          <w:rFonts w:cs="Arial"/>
          <w:color w:val="auto"/>
          <w:szCs w:val="20"/>
        </w:rPr>
        <w:fldChar w:fldCharType="end"/>
      </w:r>
      <w:r w:rsidR="007526AD">
        <w:rPr>
          <w:rFonts w:cs="Arial"/>
          <w:color w:val="auto"/>
          <w:szCs w:val="20"/>
        </w:rPr>
        <w:t>]</w:t>
      </w:r>
      <w:r w:rsidR="00186D36">
        <w:rPr>
          <w:rFonts w:cs="Arial"/>
          <w:color w:val="auto"/>
          <w:szCs w:val="20"/>
        </w:rPr>
        <w:t>.</w:t>
      </w:r>
    </w:p>
    <w:p w:rsidR="001E3F5B" w:rsidRPr="00DF7196" w:rsidRDefault="001E3F5B" w:rsidP="00424A93">
      <w:pPr>
        <w:rPr>
          <w:rFonts w:cs="Arial"/>
          <w:color w:val="auto"/>
          <w:szCs w:val="20"/>
        </w:rPr>
      </w:pPr>
    </w:p>
    <w:p w:rsidR="00DE0A27" w:rsidRPr="00DF7196" w:rsidRDefault="00DE0A27" w:rsidP="00670695">
      <w:pPr>
        <w:pStyle w:val="Heading3"/>
      </w:pPr>
      <w:r w:rsidRPr="00DF7196">
        <w:t>Förändrade tjänstekontrakt</w:t>
      </w:r>
    </w:p>
    <w:p w:rsidR="001E3F5B" w:rsidRDefault="00B33003" w:rsidP="001E3F5B">
      <w:r>
        <w:t>Följande tjänstekontrakt har förändrats.</w:t>
      </w:r>
    </w:p>
    <w:p w:rsidR="00B33003" w:rsidRDefault="00B33003" w:rsidP="00B33003">
      <w:pPr>
        <w:numPr>
          <w:ilvl w:val="0"/>
          <w:numId w:val="21"/>
        </w:numPr>
      </w:pPr>
      <w:r>
        <w:t>GetPersonAuthorizedToSystemIncludingProtectedPerson</w:t>
      </w:r>
    </w:p>
    <w:p w:rsidR="00B33003" w:rsidRDefault="00B33003" w:rsidP="00B33003">
      <w:pPr>
        <w:numPr>
          <w:ilvl w:val="0"/>
          <w:numId w:val="21"/>
        </w:numPr>
      </w:pPr>
      <w:r>
        <w:t>GetPersonAuthorizedToSystem</w:t>
      </w:r>
    </w:p>
    <w:p w:rsidR="00B33003" w:rsidRPr="00DF7196" w:rsidRDefault="00B33003" w:rsidP="00B33003">
      <w:r>
        <w:t>Båda tjänstekontrakten har fått nytt format för specialityCode och specialityName där attributen inte längre är kopplade till varandra.</w:t>
      </w:r>
    </w:p>
    <w:p w:rsidR="0040590B" w:rsidRPr="00DF7196" w:rsidRDefault="0040590B" w:rsidP="00B91AA5"/>
    <w:p w:rsidR="00DE0A27" w:rsidRPr="00DF7196" w:rsidRDefault="00DE0A27" w:rsidP="00670695">
      <w:pPr>
        <w:pStyle w:val="Heading3"/>
      </w:pPr>
      <w:r w:rsidRPr="00DF7196">
        <w:t>Utgångna tjänstekontrakt</w:t>
      </w:r>
    </w:p>
    <w:p w:rsidR="00DE0A27" w:rsidRPr="00DF7196" w:rsidRDefault="00DE0A27" w:rsidP="00B91AA5">
      <w:r w:rsidRPr="00DF7196">
        <w:t>Inga tjänstekontrakt har utgått.</w:t>
      </w:r>
    </w:p>
    <w:p w:rsidR="00C63695" w:rsidRPr="00DF7196" w:rsidRDefault="00C63695" w:rsidP="00670695">
      <w:pPr>
        <w:pStyle w:val="Heading2"/>
        <w:rPr>
          <w:color w:val="auto"/>
        </w:rPr>
      </w:pPr>
      <w:bookmarkStart w:id="25" w:name="_Toc358185721"/>
      <w:bookmarkStart w:id="26" w:name="_Toc378235696"/>
      <w:r w:rsidRPr="00DF7196">
        <w:rPr>
          <w:color w:val="auto"/>
        </w:rPr>
        <w:t xml:space="preserve">Version </w:t>
      </w:r>
      <w:r w:rsidR="00DC5529" w:rsidRPr="00DF7196">
        <w:rPr>
          <w:color w:val="auto"/>
        </w:rPr>
        <w:t>tidigare</w:t>
      </w:r>
      <w:bookmarkEnd w:id="25"/>
      <w:bookmarkEnd w:id="26"/>
    </w:p>
    <w:p w:rsidR="001E3F5B" w:rsidRDefault="00B33003" w:rsidP="005A5B97">
      <w:pPr>
        <w:rPr>
          <w:color w:val="auto"/>
        </w:rPr>
      </w:pPr>
      <w:r>
        <w:rPr>
          <w:color w:val="auto"/>
        </w:rPr>
        <w:t>Följande tjänstekontrakt med version 1.0 har ersatts av ny version 1.1.</w:t>
      </w:r>
    </w:p>
    <w:p w:rsidR="00B33003" w:rsidRPr="00DF7196" w:rsidRDefault="00B33003" w:rsidP="00B33003">
      <w:pPr>
        <w:numPr>
          <w:ilvl w:val="0"/>
          <w:numId w:val="21"/>
        </w:numPr>
        <w:rPr>
          <w:rFonts w:cs="Arial"/>
          <w:color w:val="auto"/>
          <w:szCs w:val="20"/>
        </w:rPr>
      </w:pPr>
      <w:r w:rsidRPr="00DF7196">
        <w:rPr>
          <w:rFonts w:cs="Arial"/>
          <w:color w:val="auto"/>
          <w:szCs w:val="20"/>
        </w:rPr>
        <w:t>GetCredentialsForPersonIncludingProtectedPerson</w:t>
      </w:r>
    </w:p>
    <w:p w:rsidR="00B33003" w:rsidRPr="00DF7196" w:rsidRDefault="00B33003" w:rsidP="00B33003">
      <w:pPr>
        <w:numPr>
          <w:ilvl w:val="0"/>
          <w:numId w:val="21"/>
        </w:numPr>
        <w:rPr>
          <w:rFonts w:cs="Arial"/>
          <w:color w:val="auto"/>
          <w:szCs w:val="20"/>
        </w:rPr>
      </w:pPr>
      <w:r w:rsidRPr="00DF7196">
        <w:rPr>
          <w:rFonts w:cs="Arial"/>
          <w:color w:val="auto"/>
          <w:szCs w:val="20"/>
        </w:rPr>
        <w:t>GetCredentialsForPerson</w:t>
      </w:r>
    </w:p>
    <w:p w:rsidR="00B33003" w:rsidRPr="00DF7196" w:rsidRDefault="00B33003" w:rsidP="00B33003">
      <w:pPr>
        <w:numPr>
          <w:ilvl w:val="0"/>
          <w:numId w:val="21"/>
        </w:numPr>
        <w:rPr>
          <w:color w:val="auto"/>
        </w:rPr>
      </w:pPr>
      <w:r w:rsidRPr="00DF7196">
        <w:rPr>
          <w:color w:val="auto"/>
        </w:rPr>
        <w:t>GetPersonAuthorizedToSystemIncludingProtectedPerson</w:t>
      </w:r>
    </w:p>
    <w:p w:rsidR="00B33003" w:rsidRPr="00DF7196" w:rsidRDefault="00B33003" w:rsidP="00B33003">
      <w:pPr>
        <w:numPr>
          <w:ilvl w:val="0"/>
          <w:numId w:val="21"/>
        </w:numPr>
        <w:rPr>
          <w:color w:val="auto"/>
        </w:rPr>
      </w:pPr>
      <w:r w:rsidRPr="00B33003">
        <w:rPr>
          <w:color w:val="auto"/>
        </w:rPr>
        <w:t>GetPersonAuthorizedToSystem</w:t>
      </w:r>
    </w:p>
    <w:p w:rsidR="00C63695" w:rsidRPr="00DF7196" w:rsidRDefault="00C63695" w:rsidP="005329FA">
      <w:pPr>
        <w:pStyle w:val="BodyText"/>
      </w:pPr>
    </w:p>
    <w:p w:rsidR="001E3F5B" w:rsidRPr="00DF7196" w:rsidRDefault="001E3F5B" w:rsidP="001E3F5B">
      <w:pPr>
        <w:pStyle w:val="Heading1"/>
        <w:ind w:right="0"/>
      </w:pPr>
      <w:bookmarkStart w:id="27" w:name="_Ref369705736"/>
      <w:bookmarkStart w:id="28" w:name="_Toc358185722"/>
      <w:bookmarkStart w:id="29" w:name="_Toc378235697"/>
      <w:bookmarkEnd w:id="23"/>
      <w:r w:rsidRPr="00DF7196">
        <w:lastRenderedPageBreak/>
        <w:t>Tjänstedomänens arkitektur</w:t>
      </w:r>
      <w:bookmarkEnd w:id="27"/>
      <w:bookmarkEnd w:id="29"/>
    </w:p>
    <w:bookmarkEnd w:id="28"/>
    <w:p w:rsidR="00B91AA5" w:rsidRPr="00DF7196" w:rsidRDefault="00B91AA5" w:rsidP="00B91AA5">
      <w:pPr>
        <w:rPr>
          <w:color w:val="auto"/>
        </w:rPr>
      </w:pPr>
      <w:r w:rsidRPr="00DF7196">
        <w:rPr>
          <w:color w:val="auto"/>
        </w:rPr>
        <w:t xml:space="preserve">Detta kapitel beskriver de flöden som är relevanta för tjänstedomänen. </w:t>
      </w:r>
    </w:p>
    <w:p w:rsidR="00B91AA5" w:rsidRPr="00DF7196" w:rsidRDefault="0085644F" w:rsidP="00670695">
      <w:pPr>
        <w:pStyle w:val="Heading2"/>
        <w:rPr>
          <w:color w:val="auto"/>
        </w:rPr>
      </w:pPr>
      <w:bookmarkStart w:id="30" w:name="_Toc358185723"/>
      <w:bookmarkStart w:id="31" w:name="_Toc378235698"/>
      <w:r w:rsidRPr="00DF7196">
        <w:rPr>
          <w:color w:val="auto"/>
        </w:rPr>
        <w:t>Flöde</w:t>
      </w:r>
      <w:bookmarkEnd w:id="30"/>
      <w:r w:rsidR="0036154F" w:rsidRPr="00DF7196">
        <w:rPr>
          <w:color w:val="auto"/>
        </w:rPr>
        <w:t xml:space="preserve"> </w:t>
      </w:r>
      <w:r w:rsidR="00E61F66" w:rsidRPr="00DF7196">
        <w:rPr>
          <w:color w:val="auto"/>
        </w:rPr>
        <w:t>–</w:t>
      </w:r>
      <w:r w:rsidR="0036154F" w:rsidRPr="00DF7196">
        <w:rPr>
          <w:color w:val="auto"/>
        </w:rPr>
        <w:t xml:space="preserve"> </w:t>
      </w:r>
      <w:r w:rsidR="00E61F66" w:rsidRPr="00DF7196">
        <w:rPr>
          <w:color w:val="auto"/>
        </w:rPr>
        <w:t>Hämta behörighetsgrundande egenskaper</w:t>
      </w:r>
      <w:bookmarkEnd w:id="31"/>
    </w:p>
    <w:p w:rsidR="00B91AA5" w:rsidRPr="00DF7196" w:rsidRDefault="006A5C19" w:rsidP="00B91AA5">
      <w:pPr>
        <w:rPr>
          <w:color w:val="auto"/>
        </w:rPr>
      </w:pPr>
      <w:r>
        <w:rPr>
          <w:color w:val="auto"/>
        </w:rPr>
        <w:t>D</w:t>
      </w:r>
      <w:r w:rsidR="00243BEA" w:rsidRPr="00DF7196">
        <w:rPr>
          <w:color w:val="auto"/>
        </w:rPr>
        <w:t>e</w:t>
      </w:r>
      <w:r>
        <w:rPr>
          <w:color w:val="auto"/>
        </w:rPr>
        <w:t>t viktigaste syftet</w:t>
      </w:r>
      <w:r w:rsidR="00243BEA" w:rsidRPr="00DF7196">
        <w:rPr>
          <w:color w:val="auto"/>
        </w:rPr>
        <w:t xml:space="preserve"> för tjänstedomänen är att medverka till att rätt person får åtkomst till rätt information och/eller rätt funktionalitet vid rätt tillfälle. Detta görs genom att tjänsteproducenten förser tjänstekonsumenten med relevanta personliga och uppdragsrelaterade egenskaper som sedan kan utvärderas mot ett regelverk för åt</w:t>
      </w:r>
      <w:r w:rsidR="000E547F" w:rsidRPr="00DF7196">
        <w:rPr>
          <w:color w:val="auto"/>
        </w:rPr>
        <w:t>komst i tjänsteproducentens tjänst.</w:t>
      </w:r>
    </w:p>
    <w:p w:rsidR="000E547F" w:rsidRPr="00DF7196" w:rsidRDefault="000E547F" w:rsidP="00B91AA5">
      <w:pPr>
        <w:rPr>
          <w:color w:val="auto"/>
        </w:rPr>
      </w:pPr>
      <w:r w:rsidRPr="00DF7196">
        <w:rPr>
          <w:color w:val="auto"/>
        </w:rPr>
        <w:t>En säker autentisering och auktorisering av användare är en viktig grundkomponent i både administrativa och vårdprocesser av olika slag.</w:t>
      </w:r>
      <w:r w:rsidR="00265DD2" w:rsidRPr="00DF7196">
        <w:rPr>
          <w:color w:val="auto"/>
        </w:rPr>
        <w:t xml:space="preserve"> Genom att inhämta egenskaper för användare från en gemensam källa istället för att varje system lagrar och underhåller sin egen användardatabas får man både en säkrare hantering av behörigheter och en minskad administration. Det underlättar också för användaren som kan logga </w:t>
      </w:r>
      <w:r w:rsidR="00372669">
        <w:rPr>
          <w:color w:val="auto"/>
        </w:rPr>
        <w:t>in med hjälp av sitt SITHS-kort (</w:t>
      </w:r>
      <w:r w:rsidR="00265DD2" w:rsidRPr="00DF7196">
        <w:rPr>
          <w:color w:val="auto"/>
        </w:rPr>
        <w:t>sin e-legitimation</w:t>
      </w:r>
      <w:r w:rsidR="00372669">
        <w:rPr>
          <w:color w:val="auto"/>
        </w:rPr>
        <w:t>)</w:t>
      </w:r>
      <w:r w:rsidR="00265DD2" w:rsidRPr="00DF7196">
        <w:rPr>
          <w:color w:val="auto"/>
        </w:rPr>
        <w:t xml:space="preserve"> och därmed slipper hålla ordning på ytterligare ett användar-id och lösenord. Slutligen är det också, i fallet vårdprocesser, ett sätt för vårdgivaren att uppfylla kraven i t.ex. Patientdatalagen.</w:t>
      </w:r>
    </w:p>
    <w:p w:rsidR="00BA1432" w:rsidRPr="00DF7196" w:rsidRDefault="00BA1432" w:rsidP="00BA1432">
      <w:pPr>
        <w:rPr>
          <w:color w:val="auto"/>
        </w:rPr>
      </w:pPr>
      <w:r w:rsidRPr="00DF7196">
        <w:rPr>
          <w:color w:val="auto"/>
        </w:rPr>
        <w:t xml:space="preserve">Tjänstekontrakten som stödjer detta flöde är </w:t>
      </w:r>
    </w:p>
    <w:p w:rsidR="00BA1432" w:rsidRPr="00DF7196" w:rsidRDefault="00BA1432" w:rsidP="00BA1432">
      <w:pPr>
        <w:pStyle w:val="ListParagraph"/>
        <w:numPr>
          <w:ilvl w:val="0"/>
          <w:numId w:val="21"/>
        </w:numPr>
        <w:rPr>
          <w:color w:val="auto"/>
        </w:rPr>
      </w:pPr>
      <w:r w:rsidRPr="00DF7196">
        <w:rPr>
          <w:color w:val="auto"/>
        </w:rPr>
        <w:t xml:space="preserve">GetCredentialsForPersonIncludingProtectedPerson (se avsnitt </w:t>
      </w:r>
      <w:r w:rsidR="006032FB" w:rsidRPr="00DF7196">
        <w:rPr>
          <w:color w:val="auto"/>
        </w:rPr>
        <w:fldChar w:fldCharType="begin"/>
      </w:r>
      <w:r w:rsidRPr="00DF7196">
        <w:rPr>
          <w:color w:val="auto"/>
        </w:rPr>
        <w:instrText xml:space="preserve"> REF _Ref361918830 \r \h </w:instrText>
      </w:r>
      <w:r w:rsidR="006032FB" w:rsidRPr="00DF7196">
        <w:rPr>
          <w:color w:val="auto"/>
        </w:rPr>
      </w:r>
      <w:r w:rsidR="006032FB" w:rsidRPr="00DF7196">
        <w:rPr>
          <w:color w:val="auto"/>
        </w:rPr>
        <w:fldChar w:fldCharType="separate"/>
      </w:r>
      <w:r w:rsidR="00372669">
        <w:rPr>
          <w:color w:val="auto"/>
        </w:rPr>
        <w:t>6.1</w:t>
      </w:r>
      <w:r w:rsidR="006032FB" w:rsidRPr="00DF7196">
        <w:rPr>
          <w:color w:val="auto"/>
        </w:rPr>
        <w:fldChar w:fldCharType="end"/>
      </w:r>
      <w:r w:rsidRPr="00DF7196">
        <w:rPr>
          <w:color w:val="auto"/>
        </w:rPr>
        <w:t xml:space="preserve">) och GetCredentialsForPerson (se avsnitt </w:t>
      </w:r>
      <w:r w:rsidR="006032FB" w:rsidRPr="00DF7196">
        <w:rPr>
          <w:color w:val="auto"/>
        </w:rPr>
        <w:fldChar w:fldCharType="begin"/>
      </w:r>
      <w:r w:rsidRPr="00DF7196">
        <w:rPr>
          <w:color w:val="auto"/>
        </w:rPr>
        <w:instrText xml:space="preserve"> REF _Ref361148941 \r \h </w:instrText>
      </w:r>
      <w:r w:rsidR="006032FB" w:rsidRPr="00DF7196">
        <w:rPr>
          <w:color w:val="auto"/>
        </w:rPr>
      </w:r>
      <w:r w:rsidR="006032FB" w:rsidRPr="00DF7196">
        <w:rPr>
          <w:color w:val="auto"/>
        </w:rPr>
        <w:fldChar w:fldCharType="separate"/>
      </w:r>
      <w:r w:rsidR="00372669">
        <w:rPr>
          <w:color w:val="auto"/>
        </w:rPr>
        <w:t>6.2</w:t>
      </w:r>
      <w:r w:rsidR="006032FB" w:rsidRPr="00DF7196">
        <w:rPr>
          <w:color w:val="auto"/>
        </w:rPr>
        <w:fldChar w:fldCharType="end"/>
      </w:r>
      <w:r w:rsidRPr="00DF7196">
        <w:rPr>
          <w:color w:val="auto"/>
        </w:rPr>
        <w:t>)</w:t>
      </w:r>
    </w:p>
    <w:p w:rsidR="00BA1432" w:rsidRPr="00DF7196" w:rsidRDefault="00BA1432" w:rsidP="00BA1432">
      <w:pPr>
        <w:pStyle w:val="ListParagraph"/>
        <w:numPr>
          <w:ilvl w:val="1"/>
          <w:numId w:val="21"/>
        </w:numPr>
        <w:rPr>
          <w:color w:val="auto"/>
        </w:rPr>
      </w:pPr>
      <w:r w:rsidRPr="00DF7196">
        <w:rPr>
          <w:color w:val="auto"/>
        </w:rPr>
        <w:t>Levererar bland annat information om medarbetaruppdrag och legitimerad yrkesgrupp.</w:t>
      </w:r>
    </w:p>
    <w:p w:rsidR="00BA1432" w:rsidRPr="00DF7196" w:rsidRDefault="00BA1432" w:rsidP="00BA1432">
      <w:pPr>
        <w:pStyle w:val="ListParagraph"/>
        <w:numPr>
          <w:ilvl w:val="0"/>
          <w:numId w:val="21"/>
        </w:numPr>
        <w:rPr>
          <w:color w:val="auto"/>
        </w:rPr>
      </w:pPr>
      <w:r w:rsidRPr="00DF7196">
        <w:rPr>
          <w:color w:val="auto"/>
        </w:rPr>
        <w:t xml:space="preserve">GetPersonAuthorizedToSystemIncludingProtectedPerson (se avsnitt </w:t>
      </w:r>
      <w:r w:rsidR="006032FB" w:rsidRPr="00DF7196">
        <w:rPr>
          <w:color w:val="auto"/>
        </w:rPr>
        <w:fldChar w:fldCharType="begin"/>
      </w:r>
      <w:r w:rsidRPr="00DF7196">
        <w:rPr>
          <w:color w:val="auto"/>
        </w:rPr>
        <w:instrText xml:space="preserve"> REF _Ref361918841 \r \h </w:instrText>
      </w:r>
      <w:r w:rsidR="006032FB" w:rsidRPr="00DF7196">
        <w:rPr>
          <w:color w:val="auto"/>
        </w:rPr>
      </w:r>
      <w:r w:rsidR="006032FB" w:rsidRPr="00DF7196">
        <w:rPr>
          <w:color w:val="auto"/>
        </w:rPr>
        <w:fldChar w:fldCharType="separate"/>
      </w:r>
      <w:r w:rsidR="00372669">
        <w:rPr>
          <w:color w:val="auto"/>
        </w:rPr>
        <w:t>6.3</w:t>
      </w:r>
      <w:r w:rsidR="006032FB" w:rsidRPr="00DF7196">
        <w:rPr>
          <w:color w:val="auto"/>
        </w:rPr>
        <w:fldChar w:fldCharType="end"/>
      </w:r>
      <w:r w:rsidRPr="00DF7196">
        <w:rPr>
          <w:color w:val="auto"/>
        </w:rPr>
        <w:t xml:space="preserve">) och GetPersonAuthorizedToSystem (se avsnitt </w:t>
      </w:r>
      <w:r w:rsidR="006032FB" w:rsidRPr="00DF7196">
        <w:rPr>
          <w:color w:val="auto"/>
        </w:rPr>
        <w:fldChar w:fldCharType="begin"/>
      </w:r>
      <w:r w:rsidRPr="00DF7196">
        <w:rPr>
          <w:color w:val="auto"/>
        </w:rPr>
        <w:instrText xml:space="preserve"> REF _Ref361149176 \r \h </w:instrText>
      </w:r>
      <w:r w:rsidR="006032FB" w:rsidRPr="00DF7196">
        <w:rPr>
          <w:color w:val="auto"/>
        </w:rPr>
      </w:r>
      <w:r w:rsidR="006032FB" w:rsidRPr="00DF7196">
        <w:rPr>
          <w:color w:val="auto"/>
        </w:rPr>
        <w:fldChar w:fldCharType="separate"/>
      </w:r>
      <w:r w:rsidR="00372669">
        <w:rPr>
          <w:color w:val="auto"/>
        </w:rPr>
        <w:t>6.4</w:t>
      </w:r>
      <w:r w:rsidR="006032FB" w:rsidRPr="00DF7196">
        <w:rPr>
          <w:color w:val="auto"/>
        </w:rPr>
        <w:fldChar w:fldCharType="end"/>
      </w:r>
      <w:r w:rsidRPr="00DF7196">
        <w:rPr>
          <w:color w:val="auto"/>
        </w:rPr>
        <w:t>)</w:t>
      </w:r>
    </w:p>
    <w:p w:rsidR="00BA1432" w:rsidRPr="00DF7196" w:rsidRDefault="00BA1432" w:rsidP="00BA1432">
      <w:pPr>
        <w:pStyle w:val="ListParagraph"/>
        <w:numPr>
          <w:ilvl w:val="1"/>
          <w:numId w:val="21"/>
        </w:numPr>
        <w:rPr>
          <w:color w:val="auto"/>
        </w:rPr>
      </w:pPr>
      <w:r w:rsidRPr="00DF7196">
        <w:rPr>
          <w:color w:val="auto"/>
        </w:rPr>
        <w:t>Levererar bland annat information om tilldelad behörighet vid rollbaserad accesskontroll.</w:t>
      </w:r>
    </w:p>
    <w:p w:rsidR="00B91AA5" w:rsidRPr="00DF7196" w:rsidRDefault="00B91AA5" w:rsidP="00670695">
      <w:pPr>
        <w:pStyle w:val="Heading3"/>
      </w:pPr>
      <w:r w:rsidRPr="00DF7196">
        <w:t>Arbetsflöde</w:t>
      </w:r>
    </w:p>
    <w:p w:rsidR="00802341" w:rsidRPr="00DF7196" w:rsidRDefault="00802341" w:rsidP="00407F8D">
      <w:pPr>
        <w:pStyle w:val="ListParagraph"/>
        <w:numPr>
          <w:ilvl w:val="0"/>
          <w:numId w:val="42"/>
        </w:numPr>
        <w:tabs>
          <w:tab w:val="left" w:pos="3912"/>
        </w:tabs>
        <w:rPr>
          <w:color w:val="auto"/>
        </w:rPr>
      </w:pPr>
      <w:r w:rsidRPr="00DF7196">
        <w:rPr>
          <w:color w:val="auto"/>
        </w:rPr>
        <w:t>Flödet startar generellt när en användare önskar åtkomst till information och/eller funk</w:t>
      </w:r>
      <w:r w:rsidR="00B352B8" w:rsidRPr="00DF7196">
        <w:rPr>
          <w:color w:val="auto"/>
        </w:rPr>
        <w:t>tionalitet i tjänstekonsumentens</w:t>
      </w:r>
      <w:r w:rsidRPr="00DF7196">
        <w:rPr>
          <w:color w:val="auto"/>
        </w:rPr>
        <w:t xml:space="preserve"> tjänst (nedan kallad Tjänsten)</w:t>
      </w:r>
    </w:p>
    <w:p w:rsidR="00802341" w:rsidRPr="00DF7196" w:rsidRDefault="00B352B8" w:rsidP="00407F8D">
      <w:pPr>
        <w:pStyle w:val="ListParagraph"/>
        <w:numPr>
          <w:ilvl w:val="1"/>
          <w:numId w:val="42"/>
        </w:numPr>
        <w:tabs>
          <w:tab w:val="left" w:pos="3912"/>
        </w:tabs>
        <w:rPr>
          <w:color w:val="auto"/>
        </w:rPr>
      </w:pPr>
      <w:r w:rsidRPr="00DF7196">
        <w:rPr>
          <w:color w:val="auto"/>
        </w:rPr>
        <w:t>Tjänstekonsumenten</w:t>
      </w:r>
      <w:r w:rsidR="00802341" w:rsidRPr="00DF7196">
        <w:rPr>
          <w:color w:val="auto"/>
        </w:rPr>
        <w:t xml:space="preserve"> kan här antingen hämta de behörighetsgrundande egenskaperna i det ögonblick då användaren försöker få åtkomst till informationen eller i förväg genom regelbunden (ofta dygnsvis) inhämtning av behörighetsgrundande egenskaper för samtliga registrerade användare</w:t>
      </w:r>
    </w:p>
    <w:p w:rsidR="00802341" w:rsidRPr="00DF7196" w:rsidRDefault="00802341" w:rsidP="00407F8D">
      <w:pPr>
        <w:pStyle w:val="ListParagraph"/>
        <w:numPr>
          <w:ilvl w:val="0"/>
          <w:numId w:val="42"/>
        </w:numPr>
        <w:tabs>
          <w:tab w:val="left" w:pos="3912"/>
        </w:tabs>
        <w:rPr>
          <w:color w:val="auto"/>
        </w:rPr>
      </w:pPr>
      <w:r w:rsidRPr="00DF7196">
        <w:rPr>
          <w:color w:val="auto"/>
        </w:rPr>
        <w:t xml:space="preserve">Användaren loggar in i Tjänsten, oftast med </w:t>
      </w:r>
      <w:r w:rsidR="00407F8D" w:rsidRPr="00DF7196">
        <w:rPr>
          <w:color w:val="auto"/>
        </w:rPr>
        <w:t>SITHS-kort eller e-legitimation/bank-ID</w:t>
      </w:r>
    </w:p>
    <w:p w:rsidR="00407F8D" w:rsidRPr="00DF7196" w:rsidRDefault="00407F8D" w:rsidP="00407F8D">
      <w:pPr>
        <w:pStyle w:val="ListParagraph"/>
        <w:numPr>
          <w:ilvl w:val="0"/>
          <w:numId w:val="42"/>
        </w:numPr>
        <w:tabs>
          <w:tab w:val="left" w:pos="3912"/>
        </w:tabs>
        <w:rPr>
          <w:color w:val="auto"/>
        </w:rPr>
      </w:pPr>
      <w:r w:rsidRPr="00DF7196">
        <w:rPr>
          <w:color w:val="auto"/>
        </w:rPr>
        <w:t>Användarens HSA-id eller personnummer extraheras och skickas i överenskommet tjänstekontrakt till tjänsteproducentens tjänst (nedan kallad Katalogen)</w:t>
      </w:r>
    </w:p>
    <w:p w:rsidR="00407F8D" w:rsidRPr="00DF7196" w:rsidRDefault="00407F8D" w:rsidP="00407F8D">
      <w:pPr>
        <w:pStyle w:val="ListParagraph"/>
        <w:numPr>
          <w:ilvl w:val="1"/>
          <w:numId w:val="42"/>
        </w:numPr>
        <w:tabs>
          <w:tab w:val="left" w:pos="3912"/>
        </w:tabs>
        <w:rPr>
          <w:color w:val="auto"/>
        </w:rPr>
      </w:pPr>
      <w:r w:rsidRPr="00DF7196">
        <w:rPr>
          <w:color w:val="auto"/>
        </w:rPr>
        <w:t>Om inloggning skett med användar-id och lösenord måste en översättning till HSA-id eller personnummer ske i Tjänsten</w:t>
      </w:r>
    </w:p>
    <w:p w:rsidR="00407F8D" w:rsidRPr="00DF7196" w:rsidRDefault="00407F8D" w:rsidP="00407F8D">
      <w:pPr>
        <w:pStyle w:val="ListParagraph"/>
        <w:numPr>
          <w:ilvl w:val="1"/>
          <w:numId w:val="42"/>
        </w:numPr>
        <w:tabs>
          <w:tab w:val="left" w:pos="3912"/>
        </w:tabs>
        <w:rPr>
          <w:color w:val="auto"/>
        </w:rPr>
      </w:pPr>
      <w:r w:rsidRPr="00DF7196">
        <w:rPr>
          <w:color w:val="auto"/>
        </w:rPr>
        <w:t>Extraheringen kan göras av tjänsten själv eller i en IdP</w:t>
      </w:r>
      <w:r w:rsidR="00F676DE">
        <w:rPr>
          <w:color w:val="auto"/>
        </w:rPr>
        <w:t>, Identity Provider</w:t>
      </w:r>
    </w:p>
    <w:p w:rsidR="00407F8D" w:rsidRPr="00DF7196" w:rsidRDefault="00407F8D" w:rsidP="00407F8D">
      <w:pPr>
        <w:pStyle w:val="ListParagraph"/>
        <w:numPr>
          <w:ilvl w:val="0"/>
          <w:numId w:val="42"/>
        </w:numPr>
        <w:tabs>
          <w:tab w:val="left" w:pos="3912"/>
        </w:tabs>
        <w:rPr>
          <w:color w:val="auto"/>
        </w:rPr>
      </w:pPr>
      <w:r w:rsidRPr="00DF7196">
        <w:rPr>
          <w:color w:val="auto"/>
        </w:rPr>
        <w:t>Katalogen verifierar om aktuellt HSA-id/personnummer återfinns i Katalogen</w:t>
      </w:r>
    </w:p>
    <w:p w:rsidR="00407F8D" w:rsidRPr="00DF7196" w:rsidRDefault="00407F8D" w:rsidP="00407F8D">
      <w:pPr>
        <w:pStyle w:val="ListParagraph"/>
        <w:numPr>
          <w:ilvl w:val="1"/>
          <w:numId w:val="42"/>
        </w:numPr>
        <w:tabs>
          <w:tab w:val="left" w:pos="3912"/>
        </w:tabs>
        <w:rPr>
          <w:color w:val="auto"/>
        </w:rPr>
      </w:pPr>
      <w:r w:rsidRPr="00DF7196">
        <w:rPr>
          <w:color w:val="auto"/>
        </w:rPr>
        <w:t>Om så inte är fallet skickas ett meddelande till Tjänsten att användaren saknas</w:t>
      </w:r>
      <w:r w:rsidR="00FA4E8E" w:rsidRPr="00DF7196">
        <w:rPr>
          <w:color w:val="auto"/>
        </w:rPr>
        <w:t xml:space="preserve"> och flödet fortsätter då enligt punkt </w:t>
      </w:r>
      <w:r w:rsidR="006032FB" w:rsidRPr="00DF7196">
        <w:rPr>
          <w:color w:val="auto"/>
        </w:rPr>
        <w:fldChar w:fldCharType="begin"/>
      </w:r>
      <w:r w:rsidR="00FA4E8E" w:rsidRPr="00DF7196">
        <w:rPr>
          <w:color w:val="auto"/>
        </w:rPr>
        <w:instrText xml:space="preserve"> REF _Ref362007925 \r \h </w:instrText>
      </w:r>
      <w:r w:rsidR="006032FB" w:rsidRPr="00DF7196">
        <w:rPr>
          <w:color w:val="auto"/>
        </w:rPr>
      </w:r>
      <w:r w:rsidR="006032FB" w:rsidRPr="00DF7196">
        <w:rPr>
          <w:color w:val="auto"/>
        </w:rPr>
        <w:fldChar w:fldCharType="separate"/>
      </w:r>
      <w:r w:rsidR="00372669">
        <w:rPr>
          <w:color w:val="auto"/>
        </w:rPr>
        <w:t>7</w:t>
      </w:r>
      <w:r w:rsidR="006032FB" w:rsidRPr="00DF7196">
        <w:rPr>
          <w:color w:val="auto"/>
        </w:rPr>
        <w:fldChar w:fldCharType="end"/>
      </w:r>
      <w:r w:rsidR="00FA4E8E" w:rsidRPr="00DF7196">
        <w:rPr>
          <w:color w:val="auto"/>
        </w:rPr>
        <w:t xml:space="preserve"> </w:t>
      </w:r>
      <w:r w:rsidR="006032FB" w:rsidRPr="00DF7196">
        <w:rPr>
          <w:color w:val="auto"/>
        </w:rPr>
        <w:fldChar w:fldCharType="begin"/>
      </w:r>
      <w:r w:rsidR="00FA4E8E" w:rsidRPr="00DF7196">
        <w:rPr>
          <w:color w:val="auto"/>
        </w:rPr>
        <w:instrText xml:space="preserve"> REF _Ref362007925 \p \h </w:instrText>
      </w:r>
      <w:r w:rsidR="006032FB" w:rsidRPr="00DF7196">
        <w:rPr>
          <w:color w:val="auto"/>
        </w:rPr>
      </w:r>
      <w:r w:rsidR="006032FB" w:rsidRPr="00DF7196">
        <w:rPr>
          <w:color w:val="auto"/>
        </w:rPr>
        <w:fldChar w:fldCharType="separate"/>
      </w:r>
      <w:r w:rsidR="00372669">
        <w:rPr>
          <w:color w:val="auto"/>
        </w:rPr>
        <w:t>nedan</w:t>
      </w:r>
      <w:r w:rsidR="006032FB" w:rsidRPr="00DF7196">
        <w:rPr>
          <w:color w:val="auto"/>
        </w:rPr>
        <w:fldChar w:fldCharType="end"/>
      </w:r>
    </w:p>
    <w:p w:rsidR="00407F8D" w:rsidRPr="00DF7196" w:rsidRDefault="00407F8D" w:rsidP="00407F8D">
      <w:pPr>
        <w:pStyle w:val="ListParagraph"/>
        <w:numPr>
          <w:ilvl w:val="0"/>
          <w:numId w:val="42"/>
        </w:numPr>
        <w:tabs>
          <w:tab w:val="left" w:pos="3912"/>
        </w:tabs>
        <w:rPr>
          <w:color w:val="auto"/>
        </w:rPr>
      </w:pPr>
      <w:r w:rsidRPr="00DF7196">
        <w:rPr>
          <w:color w:val="auto"/>
        </w:rPr>
        <w:t xml:space="preserve">Om användaren återfinns i Katalogen extraheras de egenskaper som specificerats i aktuellt tjänstekontrakt och skickas </w:t>
      </w:r>
      <w:r w:rsidR="00195B2B" w:rsidRPr="00DF7196">
        <w:rPr>
          <w:color w:val="auto"/>
        </w:rPr>
        <w:t xml:space="preserve">till </w:t>
      </w:r>
      <w:r w:rsidRPr="00DF7196">
        <w:rPr>
          <w:color w:val="auto"/>
        </w:rPr>
        <w:t>Tjänsten</w:t>
      </w:r>
    </w:p>
    <w:p w:rsidR="00407F8D" w:rsidRPr="00DF7196" w:rsidRDefault="00407F8D" w:rsidP="00407F8D">
      <w:pPr>
        <w:pStyle w:val="ListParagraph"/>
        <w:numPr>
          <w:ilvl w:val="1"/>
          <w:numId w:val="42"/>
        </w:numPr>
        <w:tabs>
          <w:tab w:val="left" w:pos="3912"/>
        </w:tabs>
        <w:rPr>
          <w:color w:val="auto"/>
        </w:rPr>
      </w:pPr>
      <w:r w:rsidRPr="00DF7196">
        <w:rPr>
          <w:color w:val="auto"/>
        </w:rPr>
        <w:t>I flera fall ompaketeras egenskaperna i en IdP till en biljett enligt nationell standard innan de skickas vidare till Tjänsten</w:t>
      </w:r>
    </w:p>
    <w:p w:rsidR="00407F8D" w:rsidRPr="00DF7196" w:rsidRDefault="00407F8D" w:rsidP="00407F8D">
      <w:pPr>
        <w:pStyle w:val="ListParagraph"/>
        <w:numPr>
          <w:ilvl w:val="0"/>
          <w:numId w:val="42"/>
        </w:numPr>
        <w:tabs>
          <w:tab w:val="left" w:pos="3912"/>
        </w:tabs>
        <w:rPr>
          <w:color w:val="auto"/>
        </w:rPr>
      </w:pPr>
      <w:r w:rsidRPr="00DF7196">
        <w:rPr>
          <w:color w:val="auto"/>
        </w:rPr>
        <w:t>Användarens egenskaper från Katalogen värderas mot det regelverk som fastställts för åtkomst till information/funktionalitet i Tjänsten</w:t>
      </w:r>
    </w:p>
    <w:p w:rsidR="00407F8D" w:rsidRPr="00DF7196" w:rsidRDefault="00F676DE" w:rsidP="00407F8D">
      <w:pPr>
        <w:pStyle w:val="ListParagraph"/>
        <w:numPr>
          <w:ilvl w:val="1"/>
          <w:numId w:val="42"/>
        </w:numPr>
        <w:tabs>
          <w:tab w:val="left" w:pos="3912"/>
        </w:tabs>
        <w:rPr>
          <w:color w:val="auto"/>
        </w:rPr>
      </w:pPr>
      <w:r w:rsidRPr="00DF7196">
        <w:rPr>
          <w:color w:val="auto"/>
        </w:rPr>
        <w:t>För tjänster som lyder under Patientdatalagen inhämtas till värderingen även egenska</w:t>
      </w:r>
      <w:r>
        <w:rPr>
          <w:color w:val="auto"/>
        </w:rPr>
        <w:t>per för den information användaren</w:t>
      </w:r>
      <w:r w:rsidRPr="00DF7196">
        <w:rPr>
          <w:color w:val="auto"/>
        </w:rPr>
        <w:t xml:space="preserve"> önskar åtkomst till samt information om samtycke och spärr</w:t>
      </w:r>
    </w:p>
    <w:p w:rsidR="00FA4E8E" w:rsidRPr="00DF7196" w:rsidRDefault="00407F8D" w:rsidP="00407F8D">
      <w:pPr>
        <w:pStyle w:val="ListParagraph"/>
        <w:numPr>
          <w:ilvl w:val="0"/>
          <w:numId w:val="42"/>
        </w:numPr>
        <w:tabs>
          <w:tab w:val="left" w:pos="3912"/>
        </w:tabs>
        <w:rPr>
          <w:color w:val="auto"/>
        </w:rPr>
      </w:pPr>
      <w:bookmarkStart w:id="32" w:name="_Ref362007925"/>
      <w:r w:rsidRPr="00DF7196">
        <w:rPr>
          <w:color w:val="auto"/>
        </w:rPr>
        <w:lastRenderedPageBreak/>
        <w:t>Tjänsten meddelar användaren</w:t>
      </w:r>
      <w:bookmarkEnd w:id="32"/>
      <w:r w:rsidR="00FA4E8E" w:rsidRPr="00DF7196">
        <w:rPr>
          <w:color w:val="auto"/>
        </w:rPr>
        <w:t xml:space="preserve"> om vilken åtkomst användaren har samt ger åtkomst enligt gällande regelverk</w:t>
      </w:r>
    </w:p>
    <w:p w:rsidR="00407F8D" w:rsidRPr="00DF7196" w:rsidRDefault="00FA4E8E" w:rsidP="00FA4E8E">
      <w:pPr>
        <w:pStyle w:val="ListParagraph"/>
        <w:numPr>
          <w:ilvl w:val="1"/>
          <w:numId w:val="42"/>
        </w:numPr>
        <w:tabs>
          <w:tab w:val="left" w:pos="3912"/>
        </w:tabs>
        <w:rPr>
          <w:color w:val="auto"/>
        </w:rPr>
      </w:pPr>
      <w:r w:rsidRPr="00DF7196">
        <w:rPr>
          <w:color w:val="auto"/>
        </w:rPr>
        <w:t>Även en användare som inte hittats i Katalogen</w:t>
      </w:r>
      <w:r w:rsidR="00407F8D" w:rsidRPr="00DF7196">
        <w:rPr>
          <w:color w:val="auto"/>
        </w:rPr>
        <w:t xml:space="preserve"> </w:t>
      </w:r>
      <w:r w:rsidRPr="00DF7196">
        <w:rPr>
          <w:color w:val="auto"/>
        </w:rPr>
        <w:t>skulle kunna ges åtkomst till information/funktionalitet som inte kräver en autentiserad användare, det är upp till den som definierar regelverket för Tjänsten</w:t>
      </w:r>
    </w:p>
    <w:p w:rsidR="00B91AA5" w:rsidRPr="00DF7196" w:rsidRDefault="00163C3A" w:rsidP="00670695">
      <w:pPr>
        <w:pStyle w:val="Heading3"/>
      </w:pPr>
      <w:r>
        <w:t>Flödes</w:t>
      </w:r>
      <w:r w:rsidR="00B91AA5" w:rsidRPr="00DF7196">
        <w:t>diagram</w:t>
      </w:r>
    </w:p>
    <w:p w:rsidR="00B91AA5" w:rsidRPr="00DF7196" w:rsidRDefault="00802341" w:rsidP="00B91AA5">
      <w:r w:rsidRPr="00DF7196">
        <w:object w:dxaOrig="15778" w:dyaOrig="1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5.75pt;height:348pt" o:ole="">
            <v:imagedata r:id="rId14" o:title=""/>
          </v:shape>
          <o:OLEObject Type="Embed" ProgID="Visio.Drawing.11" ShapeID="_x0000_i1026" DrawAspect="Content" ObjectID="_1451977798" r:id="rId15"/>
        </w:object>
      </w:r>
    </w:p>
    <w:p w:rsidR="00E6232A" w:rsidRPr="00DF7196" w:rsidRDefault="00E6232A" w:rsidP="007B79AC">
      <w:pPr>
        <w:rPr>
          <w:color w:val="4F81BD" w:themeColor="accent1"/>
        </w:rPr>
      </w:pPr>
    </w:p>
    <w:p w:rsidR="00E6232A" w:rsidRPr="00DF7196" w:rsidRDefault="00E6232A" w:rsidP="0094683C">
      <w:pPr>
        <w:pStyle w:val="Heading2"/>
        <w:pageBreakBefore/>
        <w:ind w:left="578" w:hanging="578"/>
        <w:rPr>
          <w:color w:val="auto"/>
        </w:rPr>
      </w:pPr>
      <w:bookmarkStart w:id="33" w:name="_Toc358185725"/>
      <w:bookmarkStart w:id="34" w:name="_Toc378235699"/>
      <w:r w:rsidRPr="00DF7196">
        <w:rPr>
          <w:color w:val="auto"/>
        </w:rPr>
        <w:lastRenderedPageBreak/>
        <w:t>Adressering</w:t>
      </w:r>
      <w:bookmarkEnd w:id="33"/>
      <w:bookmarkEnd w:id="34"/>
    </w:p>
    <w:p w:rsidR="009E0253" w:rsidRPr="00DF7196" w:rsidRDefault="005329FA" w:rsidP="009E0253">
      <w:pPr>
        <w:pStyle w:val="BodyText"/>
      </w:pPr>
      <w:r w:rsidRPr="00DF7196">
        <w:t xml:space="preserve">Tjänstedomänen tillämpar </w:t>
      </w:r>
      <w:r w:rsidR="009E0253" w:rsidRPr="00DF7196">
        <w:t xml:space="preserve">Tjänsteplattformens </w:t>
      </w:r>
      <w:r w:rsidRPr="00DF7196">
        <w:t xml:space="preserve">systemadressering. Tjänstekonsumenten adresserar </w:t>
      </w:r>
      <w:r w:rsidR="00E80412">
        <w:t xml:space="preserve">Tjänsteplattformen, Tjänsteplattformen adresserar tjänsteproducenten </w:t>
      </w:r>
      <w:r w:rsidRPr="00DF7196">
        <w:t>med HSA-id för tjänsteproducenten</w:t>
      </w:r>
      <w:r w:rsidR="009E0253" w:rsidRPr="00DF7196">
        <w:t>.</w:t>
      </w:r>
      <w:r w:rsidR="009C6BB6" w:rsidRPr="00DF7196">
        <w:t xml:space="preserve"> </w:t>
      </w:r>
    </w:p>
    <w:p w:rsidR="00E6232A" w:rsidRPr="00DF7196" w:rsidRDefault="00E6232A" w:rsidP="00670695">
      <w:pPr>
        <w:pStyle w:val="Heading2"/>
        <w:rPr>
          <w:color w:val="auto"/>
        </w:rPr>
      </w:pPr>
      <w:bookmarkStart w:id="35" w:name="_Toc358185726"/>
      <w:bookmarkStart w:id="36" w:name="_Toc378235700"/>
      <w:r w:rsidRPr="00DF7196">
        <w:rPr>
          <w:color w:val="auto"/>
        </w:rPr>
        <w:t>Aggregering och engagemangsindex</w:t>
      </w:r>
      <w:bookmarkEnd w:id="35"/>
      <w:bookmarkEnd w:id="36"/>
    </w:p>
    <w:p w:rsidR="009E0253" w:rsidRDefault="009E0253" w:rsidP="00E6232A">
      <w:pPr>
        <w:rPr>
          <w:color w:val="auto"/>
        </w:rPr>
      </w:pPr>
      <w:r w:rsidRPr="00DF7196">
        <w:rPr>
          <w:color w:val="auto"/>
        </w:rPr>
        <w:t xml:space="preserve">För närvarande är aggregering </w:t>
      </w:r>
      <w:r w:rsidR="003314AF">
        <w:rPr>
          <w:color w:val="auto"/>
        </w:rPr>
        <w:t xml:space="preserve">eller engagemangsindex </w:t>
      </w:r>
      <w:r w:rsidRPr="00DF7196">
        <w:rPr>
          <w:color w:val="auto"/>
        </w:rPr>
        <w:t>ej aktuellt, då endast en tjänsteproducent är ansluten till tjänstedomänen.</w:t>
      </w:r>
      <w:r w:rsidR="003314AF">
        <w:rPr>
          <w:color w:val="auto"/>
        </w:rPr>
        <w:t xml:space="preserve"> </w:t>
      </w:r>
      <w:r w:rsidR="00E80412">
        <w:rPr>
          <w:color w:val="auto"/>
        </w:rPr>
        <w:t>Därmed ser anropet ut enligt nedanstående bild.</w:t>
      </w:r>
    </w:p>
    <w:p w:rsidR="00364822" w:rsidRDefault="00364822" w:rsidP="00E6232A">
      <w:pPr>
        <w:rPr>
          <w:color w:val="auto"/>
        </w:rPr>
      </w:pPr>
    </w:p>
    <w:p w:rsidR="00E80412" w:rsidRDefault="00364822" w:rsidP="00364822">
      <w:pPr>
        <w:jc w:val="center"/>
        <w:rPr>
          <w:color w:val="auto"/>
        </w:rPr>
      </w:pPr>
      <w:r>
        <w:rPr>
          <w:noProof/>
          <w:color w:val="auto"/>
          <w:lang w:eastAsia="sv-SE"/>
        </w:rPr>
        <w:drawing>
          <wp:inline distT="0" distB="0" distL="0" distR="0">
            <wp:extent cx="1536065" cy="2962411"/>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ressering1.png"/>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36065" cy="2962411"/>
                    </a:xfrm>
                    <a:prstGeom prst="rect">
                      <a:avLst/>
                    </a:prstGeom>
                  </pic:spPr>
                </pic:pic>
              </a:graphicData>
            </a:graphic>
          </wp:inline>
        </w:drawing>
      </w:r>
    </w:p>
    <w:p w:rsidR="00364822" w:rsidRPr="00364822" w:rsidRDefault="00364822" w:rsidP="00364822">
      <w:pPr>
        <w:jc w:val="center"/>
        <w:rPr>
          <w:i/>
          <w:color w:val="auto"/>
        </w:rPr>
      </w:pPr>
      <w:r>
        <w:rPr>
          <w:i/>
          <w:color w:val="auto"/>
        </w:rPr>
        <w:t>Bild 1 – Initialt läge med endast en tjänsteproducent</w:t>
      </w:r>
    </w:p>
    <w:p w:rsidR="00364822" w:rsidRDefault="00364822" w:rsidP="00364822">
      <w:pPr>
        <w:jc w:val="center"/>
        <w:rPr>
          <w:color w:val="auto"/>
        </w:rPr>
      </w:pPr>
    </w:p>
    <w:p w:rsidR="003314AF" w:rsidRPr="00DF7196" w:rsidRDefault="003314AF" w:rsidP="00C16BC9">
      <w:pPr>
        <w:rPr>
          <w:color w:val="auto"/>
        </w:rPr>
      </w:pPr>
      <w:r>
        <w:rPr>
          <w:color w:val="auto"/>
        </w:rPr>
        <w:t xml:space="preserve">I samband med att fler tjänsteproducenter ansluter till tjänstedomänen behöver </w:t>
      </w:r>
      <w:r w:rsidR="00364822">
        <w:rPr>
          <w:color w:val="auto"/>
        </w:rPr>
        <w:t xml:space="preserve">sökningen från </w:t>
      </w:r>
      <w:r>
        <w:rPr>
          <w:color w:val="auto"/>
        </w:rPr>
        <w:t xml:space="preserve">anropande tjänstekonsument </w:t>
      </w:r>
      <w:r w:rsidR="00364822">
        <w:rPr>
          <w:color w:val="auto"/>
        </w:rPr>
        <w:t xml:space="preserve">realiseras mot flera tjänsteproducenter. </w:t>
      </w:r>
    </w:p>
    <w:p w:rsidR="00E6232A" w:rsidRDefault="00364822" w:rsidP="00C16BC9">
      <w:pPr>
        <w:keepNext/>
        <w:rPr>
          <w:color w:val="auto"/>
        </w:rPr>
      </w:pPr>
      <w:r>
        <w:rPr>
          <w:color w:val="auto"/>
        </w:rPr>
        <w:lastRenderedPageBreak/>
        <w:t xml:space="preserve">Ett index för katalogobjekt behöver då skapas. </w:t>
      </w:r>
      <w:r w:rsidR="003314AF">
        <w:rPr>
          <w:color w:val="auto"/>
        </w:rPr>
        <w:t xml:space="preserve">Detta index </w:t>
      </w:r>
      <w:r w:rsidR="00C16BC9">
        <w:rPr>
          <w:color w:val="auto"/>
        </w:rPr>
        <w:t>behöver</w:t>
      </w:r>
      <w:r w:rsidR="003314AF">
        <w:rPr>
          <w:color w:val="auto"/>
        </w:rPr>
        <w:t xml:space="preserve"> innehålla unik identitet för katalogobjektet – HSA-id </w:t>
      </w:r>
      <w:r w:rsidR="00C16BC9">
        <w:rPr>
          <w:color w:val="auto"/>
        </w:rPr>
        <w:t>samt</w:t>
      </w:r>
      <w:r w:rsidR="003314AF">
        <w:rPr>
          <w:color w:val="auto"/>
        </w:rPr>
        <w:t xml:space="preserve"> personnummer</w:t>
      </w:r>
      <w:r w:rsidR="00C16BC9">
        <w:rPr>
          <w:color w:val="auto"/>
        </w:rPr>
        <w:t xml:space="preserve"> för personobjekt</w:t>
      </w:r>
      <w:r w:rsidR="003314AF">
        <w:rPr>
          <w:color w:val="auto"/>
        </w:rPr>
        <w:t xml:space="preserve"> – kopplat till </w:t>
      </w:r>
      <w:r w:rsidR="00C16BC9">
        <w:rPr>
          <w:color w:val="auto"/>
        </w:rPr>
        <w:t>tjänsteproducentens logiska id, som utgörs av HSA-I</w:t>
      </w:r>
      <w:r w:rsidR="003314AF">
        <w:rPr>
          <w:color w:val="auto"/>
        </w:rPr>
        <w:t>d för den/de tjänsteproducenter som har information om objektet. Nedanstående bild visar översiktligt hur kopplingen då kommer att se ut.</w:t>
      </w:r>
      <w:r w:rsidR="00535A70">
        <w:rPr>
          <w:color w:val="auto"/>
        </w:rPr>
        <w:t xml:space="preserve"> Notera att förfrågningar endast kommer att göras mot de tjänsteproducenter som tjänstekonsumenten har godkänts för.</w:t>
      </w:r>
    </w:p>
    <w:p w:rsidR="003314AF" w:rsidRDefault="00BB1186" w:rsidP="00C16BC9">
      <w:pPr>
        <w:keepNext/>
        <w:rPr>
          <w:color w:val="auto"/>
        </w:rPr>
      </w:pPr>
      <w:r>
        <w:rPr>
          <w:color w:val="auto"/>
        </w:rPr>
        <w:t>Se även AB</w:t>
      </w:r>
      <w:r w:rsidR="000E17F8">
        <w:rPr>
          <w:color w:val="auto"/>
        </w:rPr>
        <w:t>-</w:t>
      </w:r>
      <w:r>
        <w:rPr>
          <w:color w:val="auto"/>
        </w:rPr>
        <w:t>2</w:t>
      </w:r>
      <w:r w:rsidR="000E17F8">
        <w:rPr>
          <w:color w:val="auto"/>
        </w:rPr>
        <w:t>.</w:t>
      </w:r>
      <w:r w:rsidR="003314AF">
        <w:rPr>
          <w:color w:val="auto"/>
        </w:rPr>
        <w:t xml:space="preserve">3 </w:t>
      </w:r>
      <w:r>
        <w:rPr>
          <w:color w:val="auto"/>
        </w:rPr>
        <w:t xml:space="preserve">och </w:t>
      </w:r>
      <w:r w:rsidR="000E17F8">
        <w:rPr>
          <w:color w:val="auto"/>
        </w:rPr>
        <w:t>AB-</w:t>
      </w:r>
      <w:r>
        <w:rPr>
          <w:color w:val="auto"/>
        </w:rPr>
        <w:t>2</w:t>
      </w:r>
      <w:r w:rsidR="000E17F8">
        <w:rPr>
          <w:color w:val="auto"/>
        </w:rPr>
        <w:t>.</w:t>
      </w:r>
      <w:r>
        <w:rPr>
          <w:color w:val="auto"/>
        </w:rPr>
        <w:t xml:space="preserve">4 </w:t>
      </w:r>
      <w:r w:rsidR="003314AF">
        <w:rPr>
          <w:color w:val="auto"/>
        </w:rPr>
        <w:t>[R2].</w:t>
      </w:r>
    </w:p>
    <w:p w:rsidR="00535A70" w:rsidRDefault="00535A70" w:rsidP="00C16BC9">
      <w:pPr>
        <w:keepNext/>
        <w:rPr>
          <w:color w:val="auto"/>
        </w:rPr>
      </w:pPr>
    </w:p>
    <w:p w:rsidR="003314AF" w:rsidRDefault="00535A70" w:rsidP="00535A70">
      <w:pPr>
        <w:jc w:val="center"/>
        <w:rPr>
          <w:color w:val="auto"/>
        </w:rPr>
      </w:pPr>
      <w:r>
        <w:rPr>
          <w:noProof/>
          <w:color w:val="auto"/>
          <w:lang w:eastAsia="sv-SE"/>
        </w:rPr>
        <w:drawing>
          <wp:inline distT="0" distB="0" distL="0" distR="0">
            <wp:extent cx="3791399" cy="343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ering och engagemangsindex.png"/>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91399" cy="3431765"/>
                    </a:xfrm>
                    <a:prstGeom prst="rect">
                      <a:avLst/>
                    </a:prstGeom>
                  </pic:spPr>
                </pic:pic>
              </a:graphicData>
            </a:graphic>
          </wp:inline>
        </w:drawing>
      </w:r>
    </w:p>
    <w:p w:rsidR="00364822" w:rsidRPr="00364822" w:rsidRDefault="00364822" w:rsidP="00364822">
      <w:pPr>
        <w:jc w:val="center"/>
        <w:rPr>
          <w:i/>
          <w:color w:val="auto"/>
        </w:rPr>
      </w:pPr>
      <w:r>
        <w:rPr>
          <w:i/>
          <w:color w:val="auto"/>
        </w:rPr>
        <w:t>Bild 2 – Hantering av anrop vid fler anslutna tjänsteproducenter</w:t>
      </w:r>
      <w:r w:rsidRPr="00364822">
        <w:rPr>
          <w:b/>
          <w:i/>
          <w:color w:val="FF0000"/>
        </w:rPr>
        <w:t xml:space="preserve"> – OBS! Ej realiserad</w:t>
      </w:r>
    </w:p>
    <w:p w:rsidR="00364822" w:rsidRPr="00DF7196" w:rsidRDefault="00364822" w:rsidP="00535A70">
      <w:pPr>
        <w:jc w:val="center"/>
        <w:rPr>
          <w:color w:val="auto"/>
        </w:rPr>
      </w:pPr>
    </w:p>
    <w:p w:rsidR="00E536DB" w:rsidRPr="00DF7196" w:rsidRDefault="00DD15ED" w:rsidP="00B91AA5">
      <w:pPr>
        <w:pStyle w:val="Heading1"/>
        <w:ind w:right="0"/>
      </w:pPr>
      <w:bookmarkStart w:id="37" w:name="_Toc224960921"/>
      <w:bookmarkStart w:id="38" w:name="_Toc358185728"/>
      <w:bookmarkStart w:id="39" w:name="_Toc378235701"/>
      <w:r w:rsidRPr="00DF7196">
        <w:lastRenderedPageBreak/>
        <w:t>Tjänstedomänens</w:t>
      </w:r>
      <w:r w:rsidR="00EE00AA" w:rsidRPr="00DF7196">
        <w:t xml:space="preserve"> k</w:t>
      </w:r>
      <w:r w:rsidR="00E536DB" w:rsidRPr="00DF7196">
        <w:t>rav och regler</w:t>
      </w:r>
      <w:bookmarkEnd w:id="37"/>
      <w:bookmarkEnd w:id="38"/>
      <w:bookmarkEnd w:id="39"/>
    </w:p>
    <w:p w:rsidR="00AD4350" w:rsidRPr="00DF7196" w:rsidRDefault="00E536DB" w:rsidP="00B91AA5">
      <w:r w:rsidRPr="00DF7196">
        <w:t xml:space="preserve">Dessa gäller </w:t>
      </w:r>
      <w:r w:rsidR="002F575C" w:rsidRPr="00DF7196">
        <w:t xml:space="preserve">alla tjänstekontrakt i </w:t>
      </w:r>
      <w:r w:rsidRPr="00DF7196">
        <w:t>hela tjänstedomänen</w:t>
      </w:r>
      <w:r w:rsidR="002F575C" w:rsidRPr="00DF7196">
        <w:t xml:space="preserve"> om inte undantag görs för specifika tjänstekontrakt s</w:t>
      </w:r>
      <w:r w:rsidR="006A69F2" w:rsidRPr="00DF7196">
        <w:t>en</w:t>
      </w:r>
      <w:r w:rsidR="002F575C" w:rsidRPr="00DF7196">
        <w:t>are i dokumentet</w:t>
      </w:r>
      <w:r w:rsidRPr="00DF7196">
        <w:t>.</w:t>
      </w:r>
    </w:p>
    <w:p w:rsidR="00784980" w:rsidRPr="00DF7196" w:rsidRDefault="00784980" w:rsidP="00670695">
      <w:pPr>
        <w:pStyle w:val="Heading2"/>
        <w:rPr>
          <w:color w:val="auto"/>
        </w:rPr>
      </w:pPr>
      <w:bookmarkStart w:id="40" w:name="_Toc358185730"/>
      <w:bookmarkStart w:id="41" w:name="_Ref369705914"/>
      <w:bookmarkStart w:id="42" w:name="_Toc378235702"/>
      <w:r w:rsidRPr="00DF7196">
        <w:rPr>
          <w:color w:val="auto"/>
        </w:rPr>
        <w:t>Informationssäkerhet och juridik</w:t>
      </w:r>
      <w:bookmarkEnd w:id="40"/>
      <w:bookmarkEnd w:id="41"/>
      <w:bookmarkEnd w:id="42"/>
    </w:p>
    <w:p w:rsidR="00147248" w:rsidRPr="00DF7196" w:rsidRDefault="00147248" w:rsidP="000F5212">
      <w:pPr>
        <w:spacing w:after="0"/>
      </w:pPr>
      <w:r w:rsidRPr="00DF7196">
        <w:t>Informationsinnehållet i de katalogtjänster som är anslutna som tjänsteproducenter ägs och förvaltas av respektive ansluten organisa</w:t>
      </w:r>
      <w:r w:rsidR="00FD7DAD">
        <w:t>tion/juridisk person. Informationsägarskapet beskrivs ytterligare i utredning utförd av Arkitektur och Regelverk Säkerhet (se avsnitt 4 i</w:t>
      </w:r>
      <w:r w:rsidRPr="00DF7196">
        <w:t xml:space="preserve"> </w:t>
      </w:r>
      <w:r w:rsidR="002808F6" w:rsidRPr="00DF7196">
        <w:t>[</w:t>
      </w:r>
      <w:r w:rsidR="006032FB">
        <w:fldChar w:fldCharType="begin"/>
      </w:r>
      <w:r w:rsidR="00186D36">
        <w:instrText xml:space="preserve"> REF R3 \h </w:instrText>
      </w:r>
      <w:r w:rsidR="006032FB">
        <w:fldChar w:fldCharType="separate"/>
      </w:r>
      <w:r w:rsidR="00372669" w:rsidRPr="00DF7196">
        <w:t>R3</w:t>
      </w:r>
      <w:r w:rsidR="006032FB">
        <w:fldChar w:fldCharType="end"/>
      </w:r>
      <w:r w:rsidR="006604B9" w:rsidRPr="00DF7196">
        <w:t>]</w:t>
      </w:r>
      <w:r w:rsidR="00FD7DAD">
        <w:t>). I de fall som producenten i sin katalogtjänst lagrar information för flera informationsägare</w:t>
      </w:r>
      <w:r w:rsidRPr="00DF7196">
        <w:t xml:space="preserve"> är det upp till varje ansluten organisation att avgöra vilken information som ska lämnas ut till vilken mottagare. </w:t>
      </w:r>
    </w:p>
    <w:p w:rsidR="00784980" w:rsidRPr="00DF7196" w:rsidRDefault="00784980" w:rsidP="000F5212">
      <w:pPr>
        <w:spacing w:after="0"/>
      </w:pPr>
    </w:p>
    <w:p w:rsidR="000F5212" w:rsidRPr="00DF7196" w:rsidRDefault="00147248" w:rsidP="005329FA">
      <w:pPr>
        <w:pStyle w:val="BodyText"/>
        <w:rPr>
          <w:noProof/>
        </w:rPr>
      </w:pPr>
      <w:r w:rsidRPr="00DF7196">
        <w:rPr>
          <w:noProof/>
        </w:rPr>
        <w:t xml:space="preserve">Tjänsteproducenten ansvarar därmed för att information endast lämnas ut till de tjänstekonsumenter som respektive informationsägare godkänt. Det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tjänsteproducentens identitet (d.v.s. ursprunglig tjänstekonsument i anropskedjan) får bara användas för teknisk åtkomstbegränsning på så sätt att svaret blir som om de </w:t>
      </w:r>
      <w:r w:rsidR="000F5212" w:rsidRPr="00DF7196">
        <w:rPr>
          <w:noProof/>
        </w:rPr>
        <w:t>vårdgivare/vård</w:t>
      </w:r>
      <w:r w:rsidRPr="00DF7196">
        <w:rPr>
          <w:noProof/>
        </w:rPr>
        <w:t>enheter vars verksamhetschef inte godkänner aktuell tjänsteproduc</w:t>
      </w:r>
      <w:r w:rsidR="000F5212" w:rsidRPr="00DF7196">
        <w:rPr>
          <w:noProof/>
        </w:rPr>
        <w:t>ent varit exkluderade i frågan.</w:t>
      </w:r>
    </w:p>
    <w:p w:rsidR="00CD57EC" w:rsidRPr="00DF7196" w:rsidRDefault="00894F7B" w:rsidP="00B91AA5">
      <w:pPr>
        <w:pStyle w:val="Heading2"/>
        <w:rPr>
          <w:color w:val="auto"/>
        </w:rPr>
      </w:pPr>
      <w:bookmarkStart w:id="43" w:name="_Toc358185731"/>
      <w:bookmarkStart w:id="44" w:name="_Ref369705921"/>
      <w:bookmarkStart w:id="45" w:name="_Toc378235703"/>
      <w:r w:rsidRPr="00DF7196">
        <w:rPr>
          <w:color w:val="auto"/>
        </w:rPr>
        <w:t>Felhantering</w:t>
      </w:r>
      <w:bookmarkEnd w:id="43"/>
      <w:bookmarkEnd w:id="44"/>
      <w:bookmarkEnd w:id="45"/>
    </w:p>
    <w:p w:rsidR="003B1DAD" w:rsidRPr="00DF7196" w:rsidRDefault="00D3073F" w:rsidP="00670695">
      <w:pPr>
        <w:pStyle w:val="Heading3"/>
      </w:pPr>
      <w:r w:rsidRPr="00DF7196">
        <w:t>Logiska</w:t>
      </w:r>
      <w:r w:rsidR="00CE1433" w:rsidRPr="00DF7196">
        <w:t xml:space="preserve"> fel </w:t>
      </w:r>
    </w:p>
    <w:p w:rsidR="00A611E4" w:rsidRPr="00DF7196" w:rsidRDefault="00A611E4" w:rsidP="00A611E4">
      <w:pPr>
        <w:pStyle w:val="BodyText"/>
      </w:pPr>
      <w:r w:rsidRPr="00DF7196">
        <w:t xml:space="preserve">Vid ett </w:t>
      </w:r>
      <w:r w:rsidRPr="00DF7196">
        <w:rPr>
          <w:b/>
        </w:rPr>
        <w:t>logiskt fel</w:t>
      </w:r>
      <w:r w:rsidR="001006DC" w:rsidRPr="00DF7196">
        <w:t xml:space="preserve">, </w:t>
      </w:r>
      <w:r w:rsidR="00F676DE" w:rsidRPr="00DF7196">
        <w:t>d.v.s.</w:t>
      </w:r>
      <w:r w:rsidR="001006DC" w:rsidRPr="00DF7196">
        <w:t xml:space="preserve"> förutsättning för att kunna besvara anropet saknas, t ex för att visst nödvändigt objekt eller attributvärde saknas,</w:t>
      </w:r>
      <w:r w:rsidRPr="00DF7196">
        <w:rPr>
          <w:b/>
        </w:rPr>
        <w:t xml:space="preserve"> </w:t>
      </w:r>
      <w:r w:rsidRPr="00DF7196">
        <w:t>i de uppdaterande tjänsterna levereras resultCode, resultText.</w:t>
      </w:r>
      <w:r w:rsidRPr="00DF7196">
        <w:br/>
        <w:t>Syftet med resultText är att tjänstekonsumenten av tjänsten ska kunna visa upp informationen för användaren.</w:t>
      </w:r>
    </w:p>
    <w:p w:rsidR="00A611E4" w:rsidRPr="00DF7196" w:rsidRDefault="00A611E4" w:rsidP="00A611E4">
      <w:pPr>
        <w:pStyle w:val="BodyText"/>
      </w:pPr>
      <w:r w:rsidRPr="00DF7196">
        <w:t>De värden som resultCode kan returnera är:</w:t>
      </w:r>
    </w:p>
    <w:p w:rsidR="00A611E4" w:rsidRPr="00DF7196" w:rsidRDefault="00A611E4" w:rsidP="00EC0CBC">
      <w:pPr>
        <w:pStyle w:val="BodyText"/>
        <w:numPr>
          <w:ilvl w:val="0"/>
          <w:numId w:val="21"/>
        </w:numPr>
      </w:pPr>
      <w:r w:rsidRPr="00DF7196">
        <w:rPr>
          <w:b/>
        </w:rPr>
        <w:t>OK</w:t>
      </w:r>
      <w:r w:rsidRPr="00DF7196">
        <w:t xml:space="preserve"> </w:t>
      </w:r>
      <w:r w:rsidRPr="00DF7196">
        <w:br/>
        <w:t>Transaktionen har utförts enligt uppdraget i frågemeddelandet.</w:t>
      </w:r>
    </w:p>
    <w:p w:rsidR="00A611E4" w:rsidRPr="00DF7196" w:rsidRDefault="00A611E4" w:rsidP="00EC0CBC">
      <w:pPr>
        <w:pStyle w:val="BodyText"/>
        <w:numPr>
          <w:ilvl w:val="0"/>
          <w:numId w:val="21"/>
        </w:numPr>
      </w:pPr>
      <w:r w:rsidRPr="00DF7196">
        <w:rPr>
          <w:b/>
        </w:rPr>
        <w:t>ERROR</w:t>
      </w:r>
      <w:r w:rsidRPr="00DF7196">
        <w:br/>
        <w:t>Transaktionen har INTE kunnat utföras enligt uppdrag i frågemeddelandet</w:t>
      </w:r>
      <w:r w:rsidR="00A9061E" w:rsidRPr="00DF7196">
        <w:t xml:space="preserve"> p.g.a. logiskt fel</w:t>
      </w:r>
      <w:r w:rsidR="00EC0CBC" w:rsidRPr="00DF7196">
        <w:t>.</w:t>
      </w:r>
    </w:p>
    <w:p w:rsidR="00503A39" w:rsidRDefault="00EB37F3" w:rsidP="00EB37F3">
      <w:r w:rsidRPr="00DF7196">
        <w:t xml:space="preserve">De </w:t>
      </w:r>
      <w:r w:rsidR="00F676DE" w:rsidRPr="00DF7196">
        <w:t>felkoder/felmeddelanden</w:t>
      </w:r>
      <w:r w:rsidRPr="00DF7196">
        <w:t xml:space="preserve"> som används och som returneras i resultText beskrivs under respektive tjänstekontrakt i </w:t>
      </w:r>
      <w:r w:rsidR="00DD5E6B" w:rsidRPr="00DF7196">
        <w:t>kapitel</w:t>
      </w:r>
      <w:r w:rsidRPr="00DF7196">
        <w:t xml:space="preserve"> </w:t>
      </w:r>
      <w:r w:rsidR="006032FB" w:rsidRPr="00DF7196">
        <w:fldChar w:fldCharType="begin"/>
      </w:r>
      <w:r w:rsidRPr="00DF7196">
        <w:instrText xml:space="preserve"> REF _Ref360177402 \r \h </w:instrText>
      </w:r>
      <w:r w:rsidR="006032FB" w:rsidRPr="00DF7196">
        <w:fldChar w:fldCharType="separate"/>
      </w:r>
      <w:r w:rsidR="00372669">
        <w:t>6</w:t>
      </w:r>
      <w:r w:rsidR="006032FB" w:rsidRPr="00DF7196">
        <w:fldChar w:fldCharType="end"/>
      </w:r>
      <w:r w:rsidRPr="00DF7196">
        <w:t>.</w:t>
      </w:r>
    </w:p>
    <w:p w:rsidR="00E63283" w:rsidRDefault="00E63283" w:rsidP="00EB37F3"/>
    <w:p w:rsidR="00E63283" w:rsidRPr="00581BE4" w:rsidRDefault="00E63283" w:rsidP="00E63283">
      <w:pPr>
        <w:spacing w:after="120"/>
        <w:rPr>
          <w:color w:val="auto"/>
        </w:rPr>
      </w:pPr>
      <w:r w:rsidRPr="00581BE4">
        <w:rPr>
          <w:color w:val="auto"/>
        </w:rPr>
        <w:t xml:space="preserve">I möjligaste mån ska resultatet från anropet returneras även om </w:t>
      </w:r>
      <w:r w:rsidR="00F676DE" w:rsidRPr="00581BE4">
        <w:rPr>
          <w:color w:val="auto"/>
        </w:rPr>
        <w:t>visst/vissa</w:t>
      </w:r>
      <w:r w:rsidRPr="00581BE4">
        <w:rPr>
          <w:color w:val="auto"/>
        </w:rPr>
        <w:t xml:space="preserve"> logiska fel förekommer, men då med </w:t>
      </w:r>
      <w:proofErr w:type="spellStart"/>
      <w:r w:rsidRPr="00581BE4">
        <w:rPr>
          <w:color w:val="auto"/>
        </w:rPr>
        <w:t>resultCode=ERROR</w:t>
      </w:r>
      <w:proofErr w:type="spellEnd"/>
      <w:r w:rsidRPr="00581BE4">
        <w:rPr>
          <w:color w:val="auto"/>
        </w:rPr>
        <w:t xml:space="preserve"> och en resultText som anger ”Varning”. Då kan anropande program avgöra om uppgifterna ändå kan användas eller inte och på vilket sätt en slutanvändare ska meddelas.</w:t>
      </w:r>
    </w:p>
    <w:p w:rsidR="00E63283" w:rsidRPr="00581BE4" w:rsidRDefault="005045E3" w:rsidP="00E63283">
      <w:pPr>
        <w:spacing w:after="120"/>
        <w:rPr>
          <w:color w:val="auto"/>
        </w:rPr>
      </w:pPr>
      <w:r w:rsidRPr="00581BE4">
        <w:rPr>
          <w:color w:val="auto"/>
        </w:rPr>
        <w:t xml:space="preserve">Om resultat inte alls kan returneras, flaggas detta med </w:t>
      </w:r>
      <w:proofErr w:type="spellStart"/>
      <w:r w:rsidRPr="00581BE4">
        <w:rPr>
          <w:color w:val="auto"/>
        </w:rPr>
        <w:t>resultCode=ERROR</w:t>
      </w:r>
      <w:proofErr w:type="spellEnd"/>
      <w:r w:rsidRPr="00581BE4">
        <w:rPr>
          <w:color w:val="auto"/>
        </w:rPr>
        <w:t xml:space="preserve"> och en resultText som anger ”Fel”.</w:t>
      </w:r>
      <w:r w:rsidRPr="00581BE4">
        <w:rPr>
          <w:color w:val="auto"/>
        </w:rPr>
        <w:br/>
        <w:t>Exempel på f</w:t>
      </w:r>
      <w:r w:rsidR="00E63283" w:rsidRPr="00581BE4">
        <w:rPr>
          <w:color w:val="auto"/>
        </w:rPr>
        <w:t xml:space="preserve">el där resultat inte kan returneras är t ex </w:t>
      </w:r>
    </w:p>
    <w:p w:rsidR="00E63283" w:rsidRPr="00581BE4" w:rsidRDefault="00E63283" w:rsidP="00E63283">
      <w:pPr>
        <w:pStyle w:val="ListParagraph"/>
        <w:numPr>
          <w:ilvl w:val="0"/>
          <w:numId w:val="30"/>
        </w:numPr>
        <w:spacing w:after="120"/>
        <w:rPr>
          <w:color w:val="auto"/>
        </w:rPr>
      </w:pPr>
      <w:r w:rsidRPr="00581BE4">
        <w:rPr>
          <w:color w:val="auto"/>
        </w:rPr>
        <w:t xml:space="preserve">Om sökt identitet saknas i katalogen, eller om identiteten inte avser </w:t>
      </w:r>
      <w:r w:rsidR="005045E3" w:rsidRPr="00581BE4">
        <w:rPr>
          <w:color w:val="auto"/>
        </w:rPr>
        <w:t>rätt objekttyp eller felaktigt tillhör flera olika objekt.</w:t>
      </w:r>
    </w:p>
    <w:p w:rsidR="005045E3" w:rsidRPr="00581BE4" w:rsidRDefault="005045E3" w:rsidP="005045E3">
      <w:pPr>
        <w:spacing w:after="120"/>
        <w:rPr>
          <w:color w:val="auto"/>
        </w:rPr>
      </w:pPr>
    </w:p>
    <w:p w:rsidR="005045E3" w:rsidRPr="00581BE4" w:rsidRDefault="005045E3" w:rsidP="005045E3">
      <w:pPr>
        <w:spacing w:after="120"/>
        <w:rPr>
          <w:color w:val="auto"/>
        </w:rPr>
      </w:pPr>
      <w:r w:rsidRPr="00581BE4">
        <w:rPr>
          <w:color w:val="auto"/>
        </w:rPr>
        <w:t xml:space="preserve">Exempel på mindre fel där resultat ändå kan returneras, tillsammans med en varning och utpekning av felet är: </w:t>
      </w:r>
    </w:p>
    <w:p w:rsidR="005045E3" w:rsidRPr="00581BE4" w:rsidRDefault="005045E3" w:rsidP="005045E3">
      <w:pPr>
        <w:pStyle w:val="ListParagraph"/>
        <w:numPr>
          <w:ilvl w:val="0"/>
          <w:numId w:val="30"/>
        </w:numPr>
        <w:spacing w:before="80" w:after="0"/>
        <w:ind w:left="714" w:hanging="357"/>
        <w:contextualSpacing w:val="0"/>
        <w:rPr>
          <w:color w:val="auto"/>
        </w:rPr>
      </w:pPr>
      <w:r w:rsidRPr="00581BE4">
        <w:rPr>
          <w:color w:val="auto"/>
        </w:rPr>
        <w:t>Då obligatoriska attribut (som skulle returnerats) saknas</w:t>
      </w:r>
    </w:p>
    <w:p w:rsidR="005045E3" w:rsidRPr="00581BE4" w:rsidRDefault="005045E3" w:rsidP="005045E3">
      <w:pPr>
        <w:pStyle w:val="ListParagraph"/>
        <w:numPr>
          <w:ilvl w:val="0"/>
          <w:numId w:val="30"/>
        </w:numPr>
        <w:spacing w:before="80" w:after="0"/>
        <w:ind w:left="714" w:hanging="357"/>
        <w:contextualSpacing w:val="0"/>
        <w:rPr>
          <w:color w:val="auto"/>
        </w:rPr>
      </w:pPr>
      <w:r w:rsidRPr="00581BE4">
        <w:rPr>
          <w:color w:val="auto"/>
        </w:rPr>
        <w:t xml:space="preserve">Attribut med värde som inte följer gällande </w:t>
      </w:r>
      <w:proofErr w:type="spellStart"/>
      <w:r w:rsidRPr="00581BE4">
        <w:rPr>
          <w:color w:val="auto"/>
        </w:rPr>
        <w:t>värdemängd</w:t>
      </w:r>
      <w:proofErr w:type="spellEnd"/>
    </w:p>
    <w:p w:rsidR="005045E3" w:rsidRPr="00581BE4" w:rsidRDefault="005045E3" w:rsidP="005045E3">
      <w:pPr>
        <w:pStyle w:val="ListParagraph"/>
        <w:numPr>
          <w:ilvl w:val="0"/>
          <w:numId w:val="30"/>
        </w:numPr>
        <w:spacing w:before="80" w:after="0"/>
        <w:ind w:left="714" w:hanging="357"/>
        <w:contextualSpacing w:val="0"/>
        <w:rPr>
          <w:color w:val="auto"/>
        </w:rPr>
      </w:pPr>
      <w:proofErr w:type="spellStart"/>
      <w:r w:rsidRPr="00581BE4">
        <w:rPr>
          <w:color w:val="auto"/>
        </w:rPr>
        <w:t>Värdemängdsattribut</w:t>
      </w:r>
      <w:proofErr w:type="spellEnd"/>
      <w:r w:rsidRPr="00581BE4">
        <w:rPr>
          <w:color w:val="auto"/>
        </w:rPr>
        <w:t xml:space="preserve"> med både </w:t>
      </w:r>
      <w:proofErr w:type="spellStart"/>
      <w:r w:rsidRPr="00581BE4">
        <w:rPr>
          <w:color w:val="auto"/>
        </w:rPr>
        <w:t>kod-del</w:t>
      </w:r>
      <w:proofErr w:type="spellEnd"/>
      <w:r w:rsidRPr="00581BE4">
        <w:rPr>
          <w:color w:val="auto"/>
        </w:rPr>
        <w:t xml:space="preserve"> och </w:t>
      </w:r>
      <w:proofErr w:type="spellStart"/>
      <w:r w:rsidRPr="00581BE4">
        <w:rPr>
          <w:color w:val="auto"/>
        </w:rPr>
        <w:t>klartext-del</w:t>
      </w:r>
      <w:proofErr w:type="spellEnd"/>
      <w:r w:rsidRPr="00581BE4">
        <w:rPr>
          <w:color w:val="auto"/>
        </w:rPr>
        <w:t xml:space="preserve"> men där dessa inte matchar varandra enligt gällande </w:t>
      </w:r>
      <w:proofErr w:type="spellStart"/>
      <w:r w:rsidRPr="00581BE4">
        <w:rPr>
          <w:color w:val="auto"/>
        </w:rPr>
        <w:t>värdemängd</w:t>
      </w:r>
      <w:proofErr w:type="spellEnd"/>
    </w:p>
    <w:p w:rsidR="00E63283" w:rsidRPr="00581BE4" w:rsidRDefault="005045E3" w:rsidP="005045E3">
      <w:pPr>
        <w:pStyle w:val="ListParagraph"/>
        <w:numPr>
          <w:ilvl w:val="0"/>
          <w:numId w:val="30"/>
        </w:numPr>
        <w:spacing w:before="80" w:after="0"/>
        <w:ind w:left="714" w:hanging="357"/>
        <w:rPr>
          <w:color w:val="auto"/>
        </w:rPr>
      </w:pPr>
      <w:r w:rsidRPr="00581BE4">
        <w:rPr>
          <w:color w:val="auto"/>
        </w:rPr>
        <w:t xml:space="preserve">Attribut med felaktig syntax, t ex </w:t>
      </w:r>
      <w:r w:rsidR="00E63283" w:rsidRPr="00581BE4">
        <w:rPr>
          <w:color w:val="auto"/>
        </w:rPr>
        <w:t xml:space="preserve"> </w:t>
      </w:r>
    </w:p>
    <w:p w:rsidR="00E63283" w:rsidRPr="00581BE4" w:rsidRDefault="00E63283" w:rsidP="005045E3">
      <w:pPr>
        <w:pStyle w:val="ListParagraph"/>
        <w:numPr>
          <w:ilvl w:val="1"/>
          <w:numId w:val="30"/>
        </w:numPr>
        <w:spacing w:after="0"/>
        <w:ind w:left="1434" w:hanging="357"/>
        <w:contextualSpacing w:val="0"/>
        <w:rPr>
          <w:color w:val="auto"/>
        </w:rPr>
      </w:pPr>
      <w:r w:rsidRPr="00581BE4">
        <w:rPr>
          <w:color w:val="auto"/>
        </w:rPr>
        <w:t>Sammansatta attribut saknad någon del (t ex öppettider)</w:t>
      </w:r>
    </w:p>
    <w:p w:rsidR="00E63283" w:rsidRPr="00581BE4" w:rsidRDefault="00E63283" w:rsidP="005045E3">
      <w:pPr>
        <w:pStyle w:val="ListParagraph"/>
        <w:numPr>
          <w:ilvl w:val="1"/>
          <w:numId w:val="30"/>
        </w:numPr>
        <w:spacing w:after="0"/>
        <w:ind w:left="1434" w:hanging="357"/>
        <w:contextualSpacing w:val="0"/>
        <w:rPr>
          <w:color w:val="auto"/>
        </w:rPr>
      </w:pPr>
      <w:r w:rsidRPr="00581BE4">
        <w:rPr>
          <w:color w:val="auto"/>
        </w:rPr>
        <w:t>Telefonnummer med bokstäver i</w:t>
      </w:r>
    </w:p>
    <w:p w:rsidR="00E63283" w:rsidRPr="00581BE4" w:rsidRDefault="00E63283" w:rsidP="005045E3">
      <w:pPr>
        <w:pStyle w:val="ListParagraph"/>
        <w:numPr>
          <w:ilvl w:val="1"/>
          <w:numId w:val="30"/>
        </w:numPr>
        <w:spacing w:after="0"/>
        <w:ind w:left="1434" w:hanging="357"/>
        <w:contextualSpacing w:val="0"/>
        <w:rPr>
          <w:color w:val="auto"/>
        </w:rPr>
      </w:pPr>
      <w:r w:rsidRPr="00581BE4">
        <w:rPr>
          <w:color w:val="auto"/>
        </w:rPr>
        <w:t xml:space="preserve">Öppettider med </w:t>
      </w:r>
      <w:proofErr w:type="spellStart"/>
      <w:r w:rsidRPr="00581BE4">
        <w:rPr>
          <w:color w:val="auto"/>
        </w:rPr>
        <w:t>tim-del</w:t>
      </w:r>
      <w:proofErr w:type="spellEnd"/>
      <w:r w:rsidRPr="00581BE4">
        <w:rPr>
          <w:color w:val="auto"/>
        </w:rPr>
        <w:t xml:space="preserve"> med bokstäver eller utanför 0-24</w:t>
      </w:r>
    </w:p>
    <w:p w:rsidR="00E63283" w:rsidRPr="00581BE4" w:rsidRDefault="00865638" w:rsidP="005045E3">
      <w:pPr>
        <w:pStyle w:val="ListParagraph"/>
        <w:numPr>
          <w:ilvl w:val="1"/>
          <w:numId w:val="30"/>
        </w:numPr>
        <w:spacing w:after="0"/>
        <w:ind w:left="1434" w:hanging="357"/>
        <w:contextualSpacing w:val="0"/>
        <w:rPr>
          <w:color w:val="auto"/>
        </w:rPr>
      </w:pPr>
      <w:r>
        <w:rPr>
          <w:color w:val="auto"/>
        </w:rPr>
        <w:t>E-postadress</w:t>
      </w:r>
      <w:r w:rsidR="00E63283" w:rsidRPr="00581BE4">
        <w:rPr>
          <w:color w:val="auto"/>
        </w:rPr>
        <w:t xml:space="preserve"> utan @</w:t>
      </w:r>
      <w:r w:rsidR="005045E3" w:rsidRPr="00581BE4">
        <w:rPr>
          <w:color w:val="auto"/>
        </w:rPr>
        <w:t xml:space="preserve"> eller </w:t>
      </w:r>
      <w:r>
        <w:rPr>
          <w:color w:val="auto"/>
        </w:rPr>
        <w:t>w</w:t>
      </w:r>
      <w:r w:rsidR="00E63283" w:rsidRPr="00581BE4">
        <w:rPr>
          <w:color w:val="auto"/>
        </w:rPr>
        <w:t>eb</w:t>
      </w:r>
      <w:r>
        <w:rPr>
          <w:color w:val="auto"/>
        </w:rPr>
        <w:t>b</w:t>
      </w:r>
      <w:r w:rsidR="00E63283" w:rsidRPr="00581BE4">
        <w:rPr>
          <w:color w:val="auto"/>
        </w:rPr>
        <w:t>adress utan http</w:t>
      </w:r>
      <w:proofErr w:type="gramStart"/>
      <w:r w:rsidR="00E63283" w:rsidRPr="00581BE4">
        <w:rPr>
          <w:color w:val="auto"/>
        </w:rPr>
        <w:t>://</w:t>
      </w:r>
      <w:proofErr w:type="gramEnd"/>
      <w:r w:rsidR="00E63283" w:rsidRPr="00581BE4">
        <w:rPr>
          <w:color w:val="auto"/>
        </w:rPr>
        <w:t xml:space="preserve"> </w:t>
      </w:r>
    </w:p>
    <w:p w:rsidR="00E63283" w:rsidRPr="00581BE4" w:rsidRDefault="00E63283" w:rsidP="005045E3">
      <w:pPr>
        <w:pStyle w:val="ListParagraph"/>
        <w:numPr>
          <w:ilvl w:val="1"/>
          <w:numId w:val="30"/>
        </w:numPr>
        <w:spacing w:after="0"/>
        <w:ind w:left="1434" w:hanging="357"/>
        <w:contextualSpacing w:val="0"/>
        <w:rPr>
          <w:color w:val="auto"/>
        </w:rPr>
      </w:pPr>
      <w:r w:rsidRPr="00581BE4">
        <w:rPr>
          <w:color w:val="auto"/>
        </w:rPr>
        <w:t>Felaktigt format för datum</w:t>
      </w:r>
    </w:p>
    <w:p w:rsidR="00E63283" w:rsidRPr="00581BE4" w:rsidRDefault="00E63283" w:rsidP="005045E3">
      <w:pPr>
        <w:pStyle w:val="ListParagraph"/>
        <w:numPr>
          <w:ilvl w:val="1"/>
          <w:numId w:val="30"/>
        </w:numPr>
        <w:spacing w:after="0"/>
        <w:ind w:left="1434" w:hanging="357"/>
        <w:contextualSpacing w:val="0"/>
        <w:rPr>
          <w:color w:val="auto"/>
        </w:rPr>
      </w:pPr>
      <w:r w:rsidRPr="00581BE4">
        <w:rPr>
          <w:color w:val="auto"/>
        </w:rPr>
        <w:t xml:space="preserve">Foto eller </w:t>
      </w:r>
      <w:proofErr w:type="spellStart"/>
      <w:r w:rsidR="001B22CA" w:rsidRPr="00581BE4">
        <w:rPr>
          <w:color w:val="auto"/>
        </w:rPr>
        <w:t>L</w:t>
      </w:r>
      <w:r w:rsidRPr="00581BE4">
        <w:rPr>
          <w:color w:val="auto"/>
        </w:rPr>
        <w:t>ogotype</w:t>
      </w:r>
      <w:proofErr w:type="spellEnd"/>
      <w:r w:rsidRPr="00581BE4">
        <w:rPr>
          <w:color w:val="auto"/>
        </w:rPr>
        <w:t xml:space="preserve"> inte </w:t>
      </w:r>
      <w:r w:rsidR="001B22CA" w:rsidRPr="00581BE4">
        <w:rPr>
          <w:color w:val="auto"/>
        </w:rPr>
        <w:t xml:space="preserve">är </w:t>
      </w:r>
      <w:r w:rsidRPr="00581BE4">
        <w:rPr>
          <w:color w:val="auto"/>
        </w:rPr>
        <w:t xml:space="preserve">i jpeg-format eller </w:t>
      </w:r>
      <w:r w:rsidR="001B22CA" w:rsidRPr="00581BE4">
        <w:rPr>
          <w:color w:val="auto"/>
        </w:rPr>
        <w:t xml:space="preserve">är </w:t>
      </w:r>
      <w:r w:rsidRPr="00581BE4">
        <w:rPr>
          <w:color w:val="auto"/>
        </w:rPr>
        <w:t>&gt;</w:t>
      </w:r>
      <w:r w:rsidR="001B22CA" w:rsidRPr="00581BE4">
        <w:rPr>
          <w:color w:val="auto"/>
        </w:rPr>
        <w:t xml:space="preserve"> </w:t>
      </w:r>
      <w:r w:rsidRPr="00581BE4">
        <w:rPr>
          <w:color w:val="auto"/>
        </w:rPr>
        <w:t>50kb</w:t>
      </w:r>
    </w:p>
    <w:p w:rsidR="0097540F" w:rsidRPr="00581BE4" w:rsidRDefault="00F676DE" w:rsidP="0097540F">
      <w:pPr>
        <w:pStyle w:val="ListParagraph"/>
        <w:numPr>
          <w:ilvl w:val="1"/>
          <w:numId w:val="30"/>
        </w:numPr>
        <w:spacing w:after="0"/>
        <w:ind w:left="1434" w:hanging="357"/>
        <w:contextualSpacing w:val="0"/>
        <w:rPr>
          <w:color w:val="auto"/>
        </w:rPr>
      </w:pPr>
      <w:r w:rsidRPr="00581BE4">
        <w:rPr>
          <w:color w:val="auto"/>
        </w:rPr>
        <w:t>Etc.</w:t>
      </w:r>
      <w:r w:rsidR="00E63283" w:rsidRPr="00581BE4">
        <w:rPr>
          <w:color w:val="auto"/>
        </w:rPr>
        <w:t xml:space="preserve"> </w:t>
      </w:r>
      <w:r w:rsidRPr="00581BE4">
        <w:rPr>
          <w:color w:val="auto"/>
        </w:rPr>
        <w:t>etc.</w:t>
      </w:r>
    </w:p>
    <w:p w:rsidR="003B1DAD" w:rsidRPr="00DF7196" w:rsidRDefault="00D3073F" w:rsidP="00670695">
      <w:pPr>
        <w:pStyle w:val="Heading3"/>
      </w:pPr>
      <w:r w:rsidRPr="00DF7196">
        <w:t>Tekniska</w:t>
      </w:r>
      <w:r w:rsidR="0097540F" w:rsidRPr="00DF7196">
        <w:t xml:space="preserve"> fel</w:t>
      </w:r>
    </w:p>
    <w:p w:rsidR="000F1864" w:rsidRPr="00DF7196" w:rsidRDefault="00A9061E" w:rsidP="00A9061E">
      <w:pPr>
        <w:pStyle w:val="BodyText"/>
      </w:pPr>
      <w:r w:rsidRPr="00DF7196">
        <w:t xml:space="preserve">Vid ett tekniskt fel levereras </w:t>
      </w:r>
      <w:r w:rsidR="00DD5E6B" w:rsidRPr="00DF7196">
        <w:t xml:space="preserve">normalt </w:t>
      </w:r>
      <w:r w:rsidRPr="00DF7196">
        <w:t>ett generellt undantag (</w:t>
      </w:r>
      <w:proofErr w:type="spellStart"/>
      <w:r w:rsidRPr="00DF7196">
        <w:t>SOAP-fault</w:t>
      </w:r>
      <w:proofErr w:type="spellEnd"/>
      <w:r w:rsidRPr="00DF7196">
        <w:t xml:space="preserve">). </w:t>
      </w:r>
    </w:p>
    <w:p w:rsidR="005C521A" w:rsidRPr="00DF7196" w:rsidRDefault="005C521A" w:rsidP="005C521A">
      <w:pPr>
        <w:pStyle w:val="BodyText"/>
      </w:pPr>
      <w:r w:rsidRPr="00DF7196">
        <w:t xml:space="preserve">Exempel på tekniska fel vid anrop till någon av tjänstedomänens tjänstekontrakt </w:t>
      </w:r>
      <w:r w:rsidR="009404BF" w:rsidRPr="00DF7196">
        <w:t xml:space="preserve">där </w:t>
      </w:r>
      <w:proofErr w:type="spellStart"/>
      <w:r w:rsidR="009404BF" w:rsidRPr="00DF7196">
        <w:t>SOAP-fault</w:t>
      </w:r>
      <w:proofErr w:type="spellEnd"/>
      <w:r w:rsidR="009404BF" w:rsidRPr="00DF7196">
        <w:t xml:space="preserve"> returneras </w:t>
      </w:r>
      <w:r w:rsidRPr="00DF7196">
        <w:t>är:</w:t>
      </w:r>
    </w:p>
    <w:p w:rsidR="005C521A" w:rsidRPr="00DF7196" w:rsidRDefault="009404BF" w:rsidP="005C521A">
      <w:pPr>
        <w:pStyle w:val="BodyText"/>
        <w:numPr>
          <w:ilvl w:val="0"/>
          <w:numId w:val="21"/>
        </w:numPr>
      </w:pPr>
      <w:r w:rsidRPr="00DF7196">
        <w:t>K</w:t>
      </w:r>
      <w:r w:rsidR="005C521A" w:rsidRPr="00DF7196">
        <w:t>atalogen</w:t>
      </w:r>
      <w:r w:rsidRPr="00DF7196">
        <w:t xml:space="preserve"> (eller ev. läskopia)</w:t>
      </w:r>
      <w:r w:rsidR="005C521A" w:rsidRPr="00DF7196">
        <w:t xml:space="preserve"> är inte nåbar (ur funktion</w:t>
      </w:r>
      <w:r w:rsidRPr="00DF7196">
        <w:t>, överlastad, kommunikationsmässigt eller på annat sätt onåbar)</w:t>
      </w:r>
    </w:p>
    <w:p w:rsidR="009404BF" w:rsidRPr="00DF7196" w:rsidRDefault="009404BF" w:rsidP="005C521A">
      <w:pPr>
        <w:pStyle w:val="BodyText"/>
        <w:numPr>
          <w:ilvl w:val="0"/>
          <w:numId w:val="21"/>
        </w:numPr>
      </w:pPr>
      <w:r w:rsidRPr="00DF7196">
        <w:t>Katalogen returnerar att det blev ett intern</w:t>
      </w:r>
      <w:r w:rsidR="00865638">
        <w:t>t</w:t>
      </w:r>
      <w:r w:rsidRPr="00DF7196">
        <w:t xml:space="preserve"> fel vid sökningen</w:t>
      </w:r>
    </w:p>
    <w:p w:rsidR="009404BF" w:rsidRPr="00DF7196" w:rsidRDefault="009404BF" w:rsidP="005C521A">
      <w:pPr>
        <w:pStyle w:val="BodyText"/>
        <w:numPr>
          <w:ilvl w:val="0"/>
          <w:numId w:val="21"/>
        </w:numPr>
      </w:pPr>
      <w:r w:rsidRPr="00DF7196">
        <w:t>Grundläggande information i katalogen, t ex kodtabeller, innehåller felaktig information eller felaktigt strukturerad information.</w:t>
      </w:r>
    </w:p>
    <w:p w:rsidR="000F1864" w:rsidRPr="00DF7196" w:rsidRDefault="00A9061E" w:rsidP="00A9061E">
      <w:pPr>
        <w:pStyle w:val="BodyText"/>
      </w:pPr>
      <w:r w:rsidRPr="00DF7196">
        <w:t xml:space="preserve">Exempel på </w:t>
      </w:r>
      <w:r w:rsidR="009404BF" w:rsidRPr="00DF7196">
        <w:t xml:space="preserve">andra </w:t>
      </w:r>
      <w:r w:rsidR="000F1864" w:rsidRPr="00DF7196">
        <w:t>tekniska fel är:</w:t>
      </w:r>
    </w:p>
    <w:p w:rsidR="000F1864" w:rsidRPr="00DF7196" w:rsidRDefault="000F1864" w:rsidP="000F1864">
      <w:pPr>
        <w:pStyle w:val="BodyText"/>
        <w:numPr>
          <w:ilvl w:val="0"/>
          <w:numId w:val="21"/>
        </w:numPr>
      </w:pPr>
      <w:r w:rsidRPr="00DF7196">
        <w:t>Anslutande tjänst är inte behörig att anropa det aktuella tjänstekontraktet</w:t>
      </w:r>
      <w:r w:rsidR="00DD5E6B" w:rsidRPr="00DF7196">
        <w:t xml:space="preserve">. För denna typ av fel returneras </w:t>
      </w:r>
      <w:r w:rsidR="00DD5E6B" w:rsidRPr="00DF7196">
        <w:rPr>
          <w:color w:val="auto"/>
        </w:rPr>
        <w:t>”</w:t>
      </w:r>
      <w:r w:rsidR="00C57426">
        <w:rPr>
          <w:color w:val="auto"/>
        </w:rPr>
        <w:t>http</w:t>
      </w:r>
      <w:r w:rsidR="00DD5E6B" w:rsidRPr="00DF7196">
        <w:rPr>
          <w:color w:val="auto"/>
        </w:rPr>
        <w:t xml:space="preserve"> Status 403 </w:t>
      </w:r>
      <w:r w:rsidR="00C57426">
        <w:rPr>
          <w:color w:val="auto"/>
        </w:rPr>
        <w:t>–</w:t>
      </w:r>
      <w:r w:rsidR="00DD5E6B" w:rsidRPr="00DF7196">
        <w:rPr>
          <w:color w:val="auto"/>
        </w:rPr>
        <w:t xml:space="preserve"> Access is </w:t>
      </w:r>
      <w:proofErr w:type="spellStart"/>
      <w:r w:rsidR="00DD5E6B" w:rsidRPr="00DF7196">
        <w:rPr>
          <w:color w:val="auto"/>
        </w:rPr>
        <w:t>denied</w:t>
      </w:r>
      <w:proofErr w:type="spellEnd"/>
      <w:r w:rsidR="00DD5E6B" w:rsidRPr="00DF7196">
        <w:rPr>
          <w:color w:val="auto"/>
        </w:rPr>
        <w:t>”.</w:t>
      </w:r>
    </w:p>
    <w:p w:rsidR="00DD5E6B" w:rsidRPr="00DF7196" w:rsidRDefault="000F1864" w:rsidP="000F1864">
      <w:pPr>
        <w:pStyle w:val="BodyText"/>
        <w:numPr>
          <w:ilvl w:val="0"/>
          <w:numId w:val="21"/>
        </w:numPr>
      </w:pPr>
      <w:r w:rsidRPr="00DF7196">
        <w:t>Tjänstekont</w:t>
      </w:r>
      <w:r w:rsidR="00882087" w:rsidRPr="00DF7196">
        <w:t>raktsprogramvaran</w:t>
      </w:r>
      <w:r w:rsidRPr="00DF7196">
        <w:t xml:space="preserve"> har slutat fungera</w:t>
      </w:r>
      <w:r w:rsidR="00882087" w:rsidRPr="00DF7196">
        <w:t xml:space="preserve">. </w:t>
      </w:r>
      <w:r w:rsidR="00DD5E6B" w:rsidRPr="00DF7196">
        <w:t xml:space="preserve">För denna typ av fel </w:t>
      </w:r>
      <w:r w:rsidR="00DD5E6B" w:rsidRPr="00DF7196">
        <w:rPr>
          <w:color w:val="auto"/>
        </w:rPr>
        <w:t>returneras ”</w:t>
      </w:r>
      <w:r w:rsidR="00C57426">
        <w:rPr>
          <w:color w:val="auto"/>
        </w:rPr>
        <w:t>http</w:t>
      </w:r>
      <w:r w:rsidR="00DD5E6B" w:rsidRPr="00DF7196">
        <w:rPr>
          <w:color w:val="auto"/>
        </w:rPr>
        <w:t xml:space="preserve"> Status 503 – Service </w:t>
      </w:r>
      <w:proofErr w:type="spellStart"/>
      <w:r w:rsidR="00DD5E6B" w:rsidRPr="00DF7196">
        <w:rPr>
          <w:color w:val="auto"/>
        </w:rPr>
        <w:t>Temporarily</w:t>
      </w:r>
      <w:proofErr w:type="spellEnd"/>
      <w:r w:rsidR="00DD5E6B" w:rsidRPr="00DF7196">
        <w:rPr>
          <w:color w:val="auto"/>
        </w:rPr>
        <w:t xml:space="preserve"> </w:t>
      </w:r>
      <w:proofErr w:type="spellStart"/>
      <w:r w:rsidR="00DD5E6B" w:rsidRPr="00DF7196">
        <w:rPr>
          <w:color w:val="auto"/>
        </w:rPr>
        <w:t>Unavailable</w:t>
      </w:r>
      <w:proofErr w:type="spellEnd"/>
      <w:r w:rsidR="00DD5E6B" w:rsidRPr="00DF7196">
        <w:rPr>
          <w:color w:val="auto"/>
        </w:rPr>
        <w:t>”</w:t>
      </w:r>
      <w:r w:rsidR="00DD5E6B" w:rsidRPr="00DF7196">
        <w:t xml:space="preserve">. </w:t>
      </w:r>
    </w:p>
    <w:p w:rsidR="000F1864" w:rsidRPr="00DF7196" w:rsidRDefault="00882087" w:rsidP="000F1864">
      <w:pPr>
        <w:pStyle w:val="BodyText"/>
        <w:numPr>
          <w:ilvl w:val="0"/>
          <w:numId w:val="21"/>
        </w:numPr>
      </w:pPr>
      <w:r w:rsidRPr="00DF7196">
        <w:t>F</w:t>
      </w:r>
      <w:r w:rsidR="000F1864" w:rsidRPr="00DF7196">
        <w:t xml:space="preserve">ör </w:t>
      </w:r>
      <w:r w:rsidR="00DD5E6B" w:rsidRPr="00DF7196">
        <w:t xml:space="preserve">fatala tekniska fel t ex server-fel, fel på kommunikationsutrustning, fel i </w:t>
      </w:r>
      <w:proofErr w:type="spellStart"/>
      <w:r w:rsidR="00DD5E6B" w:rsidRPr="00DF7196">
        <w:t>webb-tjänst-systemprogramvaran</w:t>
      </w:r>
      <w:proofErr w:type="spellEnd"/>
      <w:r w:rsidR="009C1D2C" w:rsidRPr="00DF7196">
        <w:t>,</w:t>
      </w:r>
      <w:r w:rsidR="00DD5E6B" w:rsidRPr="00DF7196">
        <w:t xml:space="preserve"> </w:t>
      </w:r>
      <w:r w:rsidR="000F1864" w:rsidRPr="00DF7196">
        <w:t xml:space="preserve">kan svar </w:t>
      </w:r>
      <w:r w:rsidRPr="00DF7196">
        <w:t>helt utebli</w:t>
      </w:r>
      <w:r w:rsidR="000F1864" w:rsidRPr="00DF7196">
        <w:t xml:space="preserve">, </w:t>
      </w:r>
      <w:r w:rsidRPr="00DF7196">
        <w:t xml:space="preserve">därför måste </w:t>
      </w:r>
      <w:r w:rsidR="000F1864" w:rsidRPr="00DF7196">
        <w:t xml:space="preserve">konsumenten ha hantering för </w:t>
      </w:r>
      <w:r w:rsidRPr="00DF7196">
        <w:t>uteblivet svar (</w:t>
      </w:r>
      <w:r w:rsidR="000F1864" w:rsidRPr="00DF7196">
        <w:t>time-out)</w:t>
      </w:r>
      <w:r w:rsidRPr="00DF7196">
        <w:t xml:space="preserve"> för sådant fall.</w:t>
      </w:r>
    </w:p>
    <w:p w:rsidR="0097540F" w:rsidRPr="00DF7196" w:rsidRDefault="00EC0CBC" w:rsidP="009404BF">
      <w:pPr>
        <w:pStyle w:val="BodyText"/>
      </w:pPr>
      <w:r w:rsidRPr="00DF7196">
        <w:t>Vid t</w:t>
      </w:r>
      <w:r w:rsidR="00A9061E" w:rsidRPr="00DF7196">
        <w:t xml:space="preserve">ekniska </w:t>
      </w:r>
      <w:r w:rsidRPr="00DF7196">
        <w:t xml:space="preserve">fel </w:t>
      </w:r>
      <w:r w:rsidR="00A9061E" w:rsidRPr="00DF7196">
        <w:t>förmedla</w:t>
      </w:r>
      <w:r w:rsidRPr="00DF7196">
        <w:t>s</w:t>
      </w:r>
      <w:r w:rsidR="00882087" w:rsidRPr="00DF7196">
        <w:t xml:space="preserve"> inga</w:t>
      </w:r>
      <w:r w:rsidR="00A9061E" w:rsidRPr="00DF7196">
        <w:t xml:space="preserve"> </w:t>
      </w:r>
      <w:r w:rsidR="00882087" w:rsidRPr="00DF7196">
        <w:t>katalog</w:t>
      </w:r>
      <w:r w:rsidR="009404BF" w:rsidRPr="00DF7196">
        <w:t>uppgifter till konsumenten.</w:t>
      </w:r>
    </w:p>
    <w:p w:rsidR="00A7201A" w:rsidRPr="00DF7196" w:rsidRDefault="00A7201A" w:rsidP="00670695">
      <w:pPr>
        <w:pStyle w:val="Heading2"/>
        <w:rPr>
          <w:color w:val="auto"/>
        </w:rPr>
      </w:pPr>
      <w:bookmarkStart w:id="46" w:name="_Toc358185732"/>
      <w:bookmarkStart w:id="47" w:name="_Toc378235704"/>
      <w:r w:rsidRPr="00DF7196">
        <w:rPr>
          <w:color w:val="auto"/>
        </w:rPr>
        <w:t>Krav på en tjänstekonsument</w:t>
      </w:r>
      <w:bookmarkEnd w:id="46"/>
      <w:bookmarkEnd w:id="47"/>
    </w:p>
    <w:p w:rsidR="00624204" w:rsidRPr="00DF7196" w:rsidRDefault="00624204" w:rsidP="00624204">
      <w:r w:rsidRPr="00DF7196">
        <w:t>Följande krav skall beaktas då ett system agerar som en tjänstekonsument för tjänstedomänens ingående tjänster.</w:t>
      </w:r>
    </w:p>
    <w:p w:rsidR="00C3306D" w:rsidRPr="00DF7196" w:rsidRDefault="00C3306D" w:rsidP="00C3306D">
      <w:pPr>
        <w:rPr>
          <w:color w:val="auto"/>
        </w:rPr>
      </w:pPr>
    </w:p>
    <w:p w:rsidR="00C3306D" w:rsidRDefault="00C3306D" w:rsidP="00C3306D">
      <w:pPr>
        <w:rPr>
          <w:color w:val="auto"/>
        </w:rPr>
      </w:pPr>
      <w:r w:rsidRPr="00DF7196">
        <w:rPr>
          <w:color w:val="auto"/>
        </w:rPr>
        <w:t xml:space="preserve">Autentisering av tjänstekonsument ska alltid ske med SITHS Funktionscertifikat. </w:t>
      </w:r>
    </w:p>
    <w:p w:rsidR="004F4A7B" w:rsidRDefault="004F4A7B" w:rsidP="00C3306D">
      <w:pPr>
        <w:rPr>
          <w:color w:val="auto"/>
        </w:rPr>
      </w:pPr>
    </w:p>
    <w:p w:rsidR="004F4A7B" w:rsidRDefault="004F4A7B" w:rsidP="00C3306D">
      <w:pPr>
        <w:rPr>
          <w:color w:val="auto"/>
        </w:rPr>
      </w:pPr>
      <w:r>
        <w:rPr>
          <w:color w:val="auto"/>
        </w:rPr>
        <w:t>Tjänstekonsumenten ansvarar för att ha en kontinuitetsplan för det fall att tjänsteproducentens tjänst inte skulle vara tillgänglig.</w:t>
      </w:r>
    </w:p>
    <w:p w:rsidR="00D516FC" w:rsidRDefault="00D516FC" w:rsidP="00C3306D">
      <w:pPr>
        <w:rPr>
          <w:color w:val="auto"/>
        </w:rPr>
      </w:pPr>
    </w:p>
    <w:p w:rsidR="00D516FC" w:rsidRPr="00DF7196" w:rsidRDefault="00D516FC" w:rsidP="00C3306D">
      <w:pPr>
        <w:rPr>
          <w:color w:val="auto"/>
        </w:rPr>
      </w:pPr>
      <w:r>
        <w:rPr>
          <w:color w:val="auto"/>
        </w:rPr>
        <w:lastRenderedPageBreak/>
        <w:t>Tjänstekonsumenten skall redovisa sin belastning på tjänstedomänen (antalet anrop) till såväl tjänstedomänansvarig som till ansvarig för den/de tjänsteproducenter som tjänstekonsumenten anropar. Eventuella väsentliga ändringar av belastning ska kommuniceras i god tid före effektuering så att tillgänglighet och prestanda kan upprätthållas över tid.</w:t>
      </w:r>
    </w:p>
    <w:p w:rsidR="0064422D" w:rsidRPr="00DF7196" w:rsidRDefault="0064422D" w:rsidP="00624204"/>
    <w:p w:rsidR="00D337C3" w:rsidRPr="00DF7196" w:rsidRDefault="00D337C3" w:rsidP="00624204">
      <w:r w:rsidRPr="00DF7196">
        <w:t>Tjänstekonsument</w:t>
      </w:r>
      <w:r w:rsidR="00C43291" w:rsidRPr="00DF7196">
        <w:t>en</w:t>
      </w:r>
      <w:r w:rsidRPr="00DF7196">
        <w:t xml:space="preserve"> skall följa vid var</w:t>
      </w:r>
      <w:r w:rsidR="002808F6" w:rsidRPr="00DF7196">
        <w:t xml:space="preserve"> tid gällande</w:t>
      </w:r>
      <w:r w:rsidR="00C3306D">
        <w:t xml:space="preserve"> villkor för den/de tjänsteproducenter från vilka tjänstekonsumenten hämtar information. Ett exempel på sådana villkor är HSA-policy</w:t>
      </w:r>
      <w:r w:rsidR="002808F6" w:rsidRPr="00DF7196">
        <w:t xml:space="preserve"> [</w:t>
      </w:r>
      <w:r w:rsidR="006032FB">
        <w:fldChar w:fldCharType="begin"/>
      </w:r>
      <w:r w:rsidR="00186D36">
        <w:instrText xml:space="preserve"> REF R4 \h </w:instrText>
      </w:r>
      <w:r w:rsidR="006032FB">
        <w:fldChar w:fldCharType="separate"/>
      </w:r>
      <w:r w:rsidR="00372669" w:rsidRPr="00DF7196">
        <w:t>R4</w:t>
      </w:r>
      <w:r w:rsidR="006032FB">
        <w:fldChar w:fldCharType="end"/>
      </w:r>
      <w:r w:rsidR="00C3306D">
        <w:t xml:space="preserve">], där </w:t>
      </w:r>
      <w:proofErr w:type="spellStart"/>
      <w:r w:rsidR="00C3306D">
        <w:t>informationsägarna</w:t>
      </w:r>
      <w:proofErr w:type="spellEnd"/>
      <w:r w:rsidRPr="00DF7196">
        <w:t xml:space="preserve"> bland annat </w:t>
      </w:r>
      <w:r w:rsidR="00C3306D">
        <w:t xml:space="preserve">ställer </w:t>
      </w:r>
      <w:r w:rsidRPr="00DF7196">
        <w:t>krav på</w:t>
      </w:r>
    </w:p>
    <w:p w:rsidR="00D337C3" w:rsidRPr="00DF7196" w:rsidRDefault="00D337C3" w:rsidP="00D337C3">
      <w:pPr>
        <w:pStyle w:val="ListParagraph"/>
        <w:numPr>
          <w:ilvl w:val="0"/>
          <w:numId w:val="21"/>
        </w:numPr>
      </w:pPr>
      <w:r w:rsidRPr="00DF7196">
        <w:t xml:space="preserve">att all användning av informationen erhållen från tjänsteproducenten ska beskrivas i godkänd HPTB, </w:t>
      </w:r>
      <w:proofErr w:type="spellStart"/>
      <w:r w:rsidRPr="00DF7196">
        <w:t>HSA-policytillämpning</w:t>
      </w:r>
      <w:proofErr w:type="spellEnd"/>
      <w:r w:rsidRPr="00DF7196">
        <w:t xml:space="preserve"> för brukarorganisation</w:t>
      </w:r>
    </w:p>
    <w:p w:rsidR="00D337C3" w:rsidRPr="00DF7196" w:rsidRDefault="00D337C3" w:rsidP="00D337C3">
      <w:pPr>
        <w:pStyle w:val="ListParagraph"/>
        <w:numPr>
          <w:ilvl w:val="0"/>
          <w:numId w:val="21"/>
        </w:numPr>
      </w:pPr>
      <w:r w:rsidRPr="00DF7196">
        <w:t xml:space="preserve">att tillämpliga lagar och regelverk, t.ex. Personuppgiftslagen PUL, </w:t>
      </w:r>
      <w:proofErr w:type="gramStart"/>
      <w:r w:rsidRPr="00DF7196">
        <w:t>efterlevs</w:t>
      </w:r>
      <w:proofErr w:type="gramEnd"/>
    </w:p>
    <w:p w:rsidR="00D337C3" w:rsidRPr="00DF7196" w:rsidRDefault="00D337C3" w:rsidP="00D337C3">
      <w:pPr>
        <w:pStyle w:val="ListParagraph"/>
        <w:numPr>
          <w:ilvl w:val="0"/>
          <w:numId w:val="21"/>
        </w:numPr>
      </w:pPr>
      <w:r w:rsidRPr="00DF7196">
        <w:t>att information som lagras i egen applikation ska skyddas på tillfredställande sätt</w:t>
      </w:r>
    </w:p>
    <w:p w:rsidR="00D337C3" w:rsidRPr="00DF7196" w:rsidRDefault="00D337C3" w:rsidP="00D337C3">
      <w:pPr>
        <w:pStyle w:val="ListParagraph"/>
        <w:numPr>
          <w:ilvl w:val="0"/>
          <w:numId w:val="21"/>
        </w:numPr>
      </w:pPr>
      <w:r w:rsidRPr="00DF7196">
        <w:t>att information som lagras i egen applikation ska hållas uppdaterad mot ursprungskällan</w:t>
      </w:r>
    </w:p>
    <w:p w:rsidR="00D337C3" w:rsidRPr="00DF7196" w:rsidRDefault="00D337C3" w:rsidP="00D337C3">
      <w:pPr>
        <w:pStyle w:val="ListParagraph"/>
        <w:numPr>
          <w:ilvl w:val="0"/>
          <w:numId w:val="21"/>
        </w:numPr>
      </w:pPr>
      <w:r w:rsidRPr="00DF7196">
        <w:t>att informationen inte får användas för massutskick eller i någon form av betaltjänst</w:t>
      </w:r>
      <w:r w:rsidR="00C43291" w:rsidRPr="00DF7196">
        <w:t xml:space="preserve"> samt att informationen eller behörighet till informationen inte får lämnas vidare till tredje part utan särskild överenskommelse</w:t>
      </w:r>
    </w:p>
    <w:p w:rsidR="00E6609A" w:rsidRDefault="00E6609A" w:rsidP="00D337C3">
      <w:pPr>
        <w:pStyle w:val="ListParagraph"/>
        <w:numPr>
          <w:ilvl w:val="0"/>
          <w:numId w:val="21"/>
        </w:numPr>
      </w:pPr>
      <w:r w:rsidRPr="00DF7196">
        <w:t>att kontinuitetsplan finns för den händelse att tjänsteproducentens tjänst inte skulle vara tillgänglig</w:t>
      </w:r>
    </w:p>
    <w:p w:rsidR="00D516FC" w:rsidRPr="00DF7196" w:rsidRDefault="00D516FC" w:rsidP="00D337C3">
      <w:pPr>
        <w:pStyle w:val="ListParagraph"/>
        <w:numPr>
          <w:ilvl w:val="0"/>
          <w:numId w:val="21"/>
        </w:numPr>
      </w:pPr>
      <w:r>
        <w:t xml:space="preserve">att intern revision genomförs årligen för kontroll av </w:t>
      </w:r>
      <w:proofErr w:type="gramStart"/>
      <w:r>
        <w:t>efterlevnad</w:t>
      </w:r>
      <w:proofErr w:type="gramEnd"/>
      <w:r>
        <w:t xml:space="preserve"> till HSA-policy</w:t>
      </w:r>
    </w:p>
    <w:p w:rsidR="00C43291" w:rsidRDefault="00C43291" w:rsidP="00D337C3">
      <w:pPr>
        <w:rPr>
          <w:color w:val="auto"/>
        </w:rPr>
      </w:pPr>
    </w:p>
    <w:p w:rsidR="00C3306D" w:rsidRDefault="00C3306D" w:rsidP="00C3306D">
      <w:pPr>
        <w:rPr>
          <w:color w:val="auto"/>
        </w:rPr>
      </w:pPr>
      <w:r>
        <w:t xml:space="preserve">Anslutna tjänstekonsumenter kan ha egna processer för godkännande av tjänstekonsumenter som anropar tjänsteproducentens katalogtjänst. </w:t>
      </w:r>
    </w:p>
    <w:p w:rsidR="00A7201A" w:rsidRPr="00DF7196" w:rsidRDefault="00A7201A" w:rsidP="00670695">
      <w:pPr>
        <w:pStyle w:val="Heading2"/>
        <w:rPr>
          <w:color w:val="auto"/>
        </w:rPr>
      </w:pPr>
      <w:bookmarkStart w:id="48" w:name="_Toc358185733"/>
      <w:bookmarkStart w:id="49" w:name="_Toc378235705"/>
      <w:r w:rsidRPr="00DF7196">
        <w:rPr>
          <w:color w:val="auto"/>
        </w:rPr>
        <w:t>Krav på en tjänsteproducent</w:t>
      </w:r>
      <w:bookmarkEnd w:id="48"/>
      <w:bookmarkEnd w:id="49"/>
    </w:p>
    <w:p w:rsidR="00434298" w:rsidRPr="00DF7196" w:rsidRDefault="009B7579" w:rsidP="00434298">
      <w:r w:rsidRPr="00DF7196">
        <w:t>Följande krav skall beaktas då ett system agerar som en tjänsteproducent för tjänstedomänens ingående tjänster.</w:t>
      </w:r>
    </w:p>
    <w:p w:rsidR="00B21C52" w:rsidRPr="00DF7196" w:rsidRDefault="00B21C52" w:rsidP="00B21C52"/>
    <w:p w:rsidR="00B21C52" w:rsidRPr="00DF7196" w:rsidRDefault="00B21C52" w:rsidP="00B21C52">
      <w:r w:rsidRPr="00DF7196">
        <w:t xml:space="preserve">Tjänsteproducenten ansvarar för </w:t>
      </w:r>
    </w:p>
    <w:p w:rsidR="007F6A7E" w:rsidRDefault="00FC66E3" w:rsidP="00B21C52">
      <w:pPr>
        <w:pStyle w:val="ListParagraph"/>
        <w:numPr>
          <w:ilvl w:val="0"/>
          <w:numId w:val="21"/>
        </w:numPr>
      </w:pPr>
      <w:r w:rsidRPr="00DF7196">
        <w:t>att t</w:t>
      </w:r>
      <w:r w:rsidR="00B21C52" w:rsidRPr="00DF7196">
        <w:t>illhandahålla tjänsten i enlighet med denna tjä</w:t>
      </w:r>
      <w:r w:rsidR="00C3306D">
        <w:t>nstekontraktsb</w:t>
      </w:r>
      <w:r w:rsidR="007F6A7E">
        <w:t>eskrivning</w:t>
      </w:r>
      <w:r w:rsidR="00C3306D">
        <w:t xml:space="preserve"> </w:t>
      </w:r>
      <w:r w:rsidR="00B21C52" w:rsidRPr="00DF7196">
        <w:t xml:space="preserve">med avseende på </w:t>
      </w:r>
    </w:p>
    <w:p w:rsidR="007F6A7E" w:rsidRDefault="007F6A7E" w:rsidP="007F6A7E">
      <w:pPr>
        <w:pStyle w:val="ListParagraph"/>
        <w:numPr>
          <w:ilvl w:val="1"/>
          <w:numId w:val="21"/>
        </w:numPr>
      </w:pPr>
      <w:r>
        <w:t xml:space="preserve">tjänstedomänens arkitektur (se avsnitt </w:t>
      </w:r>
      <w:r w:rsidR="006032FB">
        <w:fldChar w:fldCharType="begin"/>
      </w:r>
      <w:r>
        <w:instrText xml:space="preserve"> REF _Ref369705736 \r \h </w:instrText>
      </w:r>
      <w:r w:rsidR="006032FB">
        <w:fldChar w:fldCharType="separate"/>
      </w:r>
      <w:r w:rsidR="00372669">
        <w:t>3</w:t>
      </w:r>
      <w:r w:rsidR="006032FB">
        <w:fldChar w:fldCharType="end"/>
      </w:r>
      <w:r>
        <w:t>)</w:t>
      </w:r>
    </w:p>
    <w:p w:rsidR="007F6A7E" w:rsidRDefault="007F6A7E" w:rsidP="007F6A7E">
      <w:pPr>
        <w:pStyle w:val="ListParagraph"/>
        <w:numPr>
          <w:ilvl w:val="1"/>
          <w:numId w:val="21"/>
        </w:numPr>
      </w:pPr>
      <w:r>
        <w:t xml:space="preserve">informationssäkerhet och juridik (se avsnitt </w:t>
      </w:r>
      <w:r w:rsidR="006032FB">
        <w:fldChar w:fldCharType="begin"/>
      </w:r>
      <w:r>
        <w:instrText xml:space="preserve"> REF _Ref369705914 \r \h </w:instrText>
      </w:r>
      <w:r w:rsidR="006032FB">
        <w:fldChar w:fldCharType="separate"/>
      </w:r>
      <w:r w:rsidR="00372669">
        <w:t>4.1</w:t>
      </w:r>
      <w:r w:rsidR="006032FB">
        <w:fldChar w:fldCharType="end"/>
      </w:r>
      <w:r>
        <w:t xml:space="preserve">) </w:t>
      </w:r>
    </w:p>
    <w:p w:rsidR="007F6A7E" w:rsidRDefault="007F6A7E" w:rsidP="007F6A7E">
      <w:pPr>
        <w:pStyle w:val="ListParagraph"/>
        <w:numPr>
          <w:ilvl w:val="1"/>
          <w:numId w:val="21"/>
        </w:numPr>
      </w:pPr>
      <w:r>
        <w:t xml:space="preserve">felhantering (se avsnitt </w:t>
      </w:r>
      <w:r w:rsidR="006032FB">
        <w:fldChar w:fldCharType="begin"/>
      </w:r>
      <w:r>
        <w:instrText xml:space="preserve"> REF _Ref369705921 \r \h </w:instrText>
      </w:r>
      <w:r w:rsidR="006032FB">
        <w:fldChar w:fldCharType="separate"/>
      </w:r>
      <w:r w:rsidR="00372669">
        <w:t>4.2</w:t>
      </w:r>
      <w:r w:rsidR="006032FB">
        <w:fldChar w:fldCharType="end"/>
      </w:r>
      <w:r>
        <w:t>)</w:t>
      </w:r>
    </w:p>
    <w:p w:rsidR="007F6A7E" w:rsidRDefault="00B21C52" w:rsidP="007F6A7E">
      <w:pPr>
        <w:pStyle w:val="ListParagraph"/>
        <w:numPr>
          <w:ilvl w:val="1"/>
          <w:numId w:val="21"/>
        </w:numPr>
      </w:pPr>
      <w:proofErr w:type="spellStart"/>
      <w:proofErr w:type="gramStart"/>
      <w:r w:rsidRPr="00DF7196">
        <w:t>SLA:er</w:t>
      </w:r>
      <w:proofErr w:type="spellEnd"/>
      <w:proofErr w:type="gramEnd"/>
      <w:r w:rsidR="007F6A7E">
        <w:t xml:space="preserve"> (se avsnitt </w:t>
      </w:r>
      <w:r w:rsidR="006032FB">
        <w:fldChar w:fldCharType="begin"/>
      </w:r>
      <w:r w:rsidR="007F6A7E">
        <w:instrText xml:space="preserve"> REF _Ref369705931 \r \h </w:instrText>
      </w:r>
      <w:r w:rsidR="006032FB">
        <w:fldChar w:fldCharType="separate"/>
      </w:r>
      <w:r w:rsidR="00372669">
        <w:t>4.4.1</w:t>
      </w:r>
      <w:r w:rsidR="006032FB">
        <w:fldChar w:fldCharType="end"/>
      </w:r>
      <w:r w:rsidR="007F6A7E">
        <w:t>)</w:t>
      </w:r>
    </w:p>
    <w:p w:rsidR="00C43291" w:rsidRDefault="00C3306D" w:rsidP="007F6A7E">
      <w:pPr>
        <w:pStyle w:val="ListParagraph"/>
        <w:numPr>
          <w:ilvl w:val="1"/>
          <w:numId w:val="21"/>
        </w:numPr>
      </w:pPr>
      <w:r>
        <w:t xml:space="preserve">informationsinnehåll (specificeras för resp. tjänstekontrakt under avsnitt </w:t>
      </w:r>
      <w:r w:rsidR="006032FB">
        <w:fldChar w:fldCharType="begin"/>
      </w:r>
      <w:r w:rsidR="007F6A7E">
        <w:instrText xml:space="preserve"> REF _Ref360177402 \r \h </w:instrText>
      </w:r>
      <w:r w:rsidR="006032FB">
        <w:fldChar w:fldCharType="separate"/>
      </w:r>
      <w:r w:rsidR="00372669">
        <w:t>6</w:t>
      </w:r>
      <w:r w:rsidR="006032FB">
        <w:fldChar w:fldCharType="end"/>
      </w:r>
      <w:r w:rsidR="007F6A7E">
        <w:t>)</w:t>
      </w:r>
    </w:p>
    <w:p w:rsidR="007F6A7E" w:rsidRPr="00DF7196" w:rsidRDefault="007F6A7E" w:rsidP="007F6A7E">
      <w:pPr>
        <w:pStyle w:val="ListParagraph"/>
        <w:numPr>
          <w:ilvl w:val="1"/>
          <w:numId w:val="21"/>
        </w:numPr>
      </w:pPr>
      <w:r>
        <w:t xml:space="preserve">tjänstedomänens meddelandemodeller (se avsnitt </w:t>
      </w:r>
      <w:r w:rsidR="006032FB">
        <w:fldChar w:fldCharType="begin"/>
      </w:r>
      <w:r>
        <w:instrText xml:space="preserve"> REF _Ref369705957 \r \h </w:instrText>
      </w:r>
      <w:r w:rsidR="006032FB">
        <w:fldChar w:fldCharType="separate"/>
      </w:r>
      <w:r w:rsidR="00372669">
        <w:t>5</w:t>
      </w:r>
      <w:r w:rsidR="006032FB">
        <w:fldChar w:fldCharType="end"/>
      </w:r>
      <w:r>
        <w:t>)</w:t>
      </w:r>
    </w:p>
    <w:p w:rsidR="00FC66E3" w:rsidRDefault="00FC66E3" w:rsidP="00B21C52">
      <w:pPr>
        <w:pStyle w:val="ListParagraph"/>
        <w:numPr>
          <w:ilvl w:val="0"/>
          <w:numId w:val="21"/>
        </w:numPr>
      </w:pPr>
      <w:r w:rsidRPr="00DF7196">
        <w:t>att vid behov förmedla kontakt mellan tjänstekonsument och informationsägare, t.ex. i frågor som rör förändring av innehåll</w:t>
      </w:r>
    </w:p>
    <w:p w:rsidR="00C43291" w:rsidRPr="00DF7196" w:rsidRDefault="006A4249" w:rsidP="00B21C52">
      <w:pPr>
        <w:pStyle w:val="ListParagraph"/>
        <w:numPr>
          <w:ilvl w:val="0"/>
          <w:numId w:val="21"/>
        </w:numPr>
      </w:pPr>
      <w:r>
        <w:t xml:space="preserve">att (vid behov genom kravställning på </w:t>
      </w:r>
      <w:r w:rsidR="004F4A7B">
        <w:t>anslutna organisationer/</w:t>
      </w:r>
      <w:r w:rsidR="001A2FD9" w:rsidRPr="00DF7196">
        <w:t xml:space="preserve">informationsägare) </w:t>
      </w:r>
      <w:proofErr w:type="gramStart"/>
      <w:r>
        <w:t>tillse</w:t>
      </w:r>
      <w:proofErr w:type="gramEnd"/>
      <w:r>
        <w:t xml:space="preserve"> att </w:t>
      </w:r>
    </w:p>
    <w:p w:rsidR="008D1E57" w:rsidRDefault="001A2FD9" w:rsidP="006A4249">
      <w:pPr>
        <w:pStyle w:val="ListParagraph"/>
        <w:numPr>
          <w:ilvl w:val="1"/>
          <w:numId w:val="21"/>
        </w:numPr>
      </w:pPr>
      <w:r w:rsidRPr="00DF7196">
        <w:t xml:space="preserve">den information som tillhandahålls vid var tid </w:t>
      </w:r>
      <w:r w:rsidR="004F4A7B">
        <w:t>är</w:t>
      </w:r>
      <w:r w:rsidRPr="00DF7196">
        <w:t xml:space="preserve"> uppdaterad och korrekt</w:t>
      </w:r>
      <w:r w:rsidR="004F4A7B">
        <w:t xml:space="preserve"> </w:t>
      </w:r>
    </w:p>
    <w:p w:rsidR="00C43291" w:rsidRDefault="008D1E57" w:rsidP="006A4249">
      <w:pPr>
        <w:pStyle w:val="ListParagraph"/>
        <w:numPr>
          <w:ilvl w:val="1"/>
          <w:numId w:val="21"/>
        </w:numPr>
      </w:pPr>
      <w:r>
        <w:t>den information som tillhandahålls vid var tid i</w:t>
      </w:r>
      <w:r w:rsidR="004F4A7B">
        <w:t xml:space="preserve"> möjligaste mån </w:t>
      </w:r>
      <w:r>
        <w:t xml:space="preserve">är </w:t>
      </w:r>
      <w:r w:rsidR="004F4A7B">
        <w:t>säkrad mot ursprungskällor</w:t>
      </w:r>
    </w:p>
    <w:p w:rsidR="008D1E57" w:rsidRPr="00DF7196" w:rsidRDefault="008D1E57" w:rsidP="008D1E57">
      <w:pPr>
        <w:pStyle w:val="ListParagraph"/>
        <w:numPr>
          <w:ilvl w:val="2"/>
          <w:numId w:val="21"/>
        </w:numPr>
      </w:pPr>
      <w:r>
        <w:t xml:space="preserve">minst omfattar </w:t>
      </w:r>
      <w:proofErr w:type="gramStart"/>
      <w:r>
        <w:t>detta</w:t>
      </w:r>
      <w:proofErr w:type="gramEnd"/>
      <w:r>
        <w:t xml:space="preserve"> kontroll av namnuppgifter mot Skatteverket samt kontroll av legitimerad yrkesgrupp mot Socialstyrelsens register minst en gång per månad</w:t>
      </w:r>
    </w:p>
    <w:p w:rsidR="004F4A7B" w:rsidRPr="00DF7196" w:rsidRDefault="004F4A7B" w:rsidP="004F4A7B">
      <w:pPr>
        <w:pStyle w:val="ListParagraph"/>
        <w:numPr>
          <w:ilvl w:val="1"/>
          <w:numId w:val="21"/>
        </w:numPr>
      </w:pPr>
      <w:r w:rsidRPr="00DF7196">
        <w:t xml:space="preserve">tillämpliga lagar och regelverk, t.ex. Personuppgiftslagen PUL, </w:t>
      </w:r>
      <w:proofErr w:type="gramStart"/>
      <w:r w:rsidRPr="00DF7196">
        <w:t>efterlevs</w:t>
      </w:r>
      <w:proofErr w:type="gramEnd"/>
    </w:p>
    <w:p w:rsidR="004F4A7B" w:rsidRDefault="004F4A7B" w:rsidP="006A4249">
      <w:pPr>
        <w:pStyle w:val="ListParagraph"/>
        <w:numPr>
          <w:ilvl w:val="1"/>
          <w:numId w:val="21"/>
        </w:numPr>
      </w:pPr>
      <w:r>
        <w:t>det finns ett dokumenterat regelverk för hur administratörsbehörigheter tilldelas och tas bort</w:t>
      </w:r>
    </w:p>
    <w:p w:rsidR="001A2FD9" w:rsidRDefault="00A2271B" w:rsidP="006A4249">
      <w:pPr>
        <w:pStyle w:val="ListParagraph"/>
        <w:numPr>
          <w:ilvl w:val="1"/>
          <w:numId w:val="21"/>
        </w:numPr>
      </w:pPr>
      <w:r>
        <w:t>uppgifter om koppling mellan HSA-id och individ/organisation samt mellan HSA-id och vårdgivare/vårdenhet arkiveras i minst 10 år</w:t>
      </w:r>
      <w:r w:rsidR="008D1E57">
        <w:t xml:space="preserve"> efter det att anställning och/eller verksamhet upphört </w:t>
      </w:r>
    </w:p>
    <w:p w:rsidR="007D47B9" w:rsidRPr="00DF7196" w:rsidRDefault="007D47B9" w:rsidP="006A4249">
      <w:pPr>
        <w:pStyle w:val="ListParagraph"/>
        <w:numPr>
          <w:ilvl w:val="1"/>
          <w:numId w:val="21"/>
        </w:numPr>
      </w:pPr>
      <w:r>
        <w:t xml:space="preserve">HSA-id behålls då en person byter </w:t>
      </w:r>
      <w:proofErr w:type="spellStart"/>
      <w:r>
        <w:t>person-identitet</w:t>
      </w:r>
      <w:proofErr w:type="spellEnd"/>
      <w:r>
        <w:t xml:space="preserve"> (t.ex. från samordningsnummer till personnummer)</w:t>
      </w:r>
    </w:p>
    <w:p w:rsidR="00C43291" w:rsidRDefault="00C43291" w:rsidP="00C43291">
      <w:pPr>
        <w:pStyle w:val="ListParagraph"/>
        <w:numPr>
          <w:ilvl w:val="0"/>
          <w:numId w:val="21"/>
        </w:numPr>
      </w:pPr>
      <w:r w:rsidRPr="00DF7196">
        <w:t xml:space="preserve">att </w:t>
      </w:r>
      <w:r w:rsidR="00E6609A" w:rsidRPr="00DF7196">
        <w:t>upprätthålla en organisation för administration samt för mottagande av driftstörningsinformation</w:t>
      </w:r>
    </w:p>
    <w:p w:rsidR="007D47B9" w:rsidRDefault="007D47B9" w:rsidP="00C43291">
      <w:pPr>
        <w:pStyle w:val="ListParagraph"/>
        <w:numPr>
          <w:ilvl w:val="0"/>
          <w:numId w:val="21"/>
        </w:numPr>
      </w:pPr>
      <w:r>
        <w:t>att förändringar som görs i tjänsten loggas så att det går att spåra vem som gjort en förändring och när</w:t>
      </w:r>
    </w:p>
    <w:p w:rsidR="007D47B9" w:rsidRDefault="007D47B9" w:rsidP="00C43291">
      <w:pPr>
        <w:pStyle w:val="ListParagraph"/>
        <w:numPr>
          <w:ilvl w:val="0"/>
          <w:numId w:val="21"/>
        </w:numPr>
      </w:pPr>
      <w:r>
        <w:lastRenderedPageBreak/>
        <w:t>att särskild hantering av personer med skyddade personuppgifter finns dokumenterad och tillämpas</w:t>
      </w:r>
    </w:p>
    <w:p w:rsidR="00D516FC" w:rsidRDefault="00D516FC" w:rsidP="00C43291">
      <w:pPr>
        <w:pStyle w:val="ListParagraph"/>
        <w:numPr>
          <w:ilvl w:val="0"/>
          <w:numId w:val="21"/>
        </w:numPr>
      </w:pPr>
      <w:r>
        <w:t>att årligen genomföra intern revision för att säkerställa att tjänsteproducenten verkligen uppfyller samtliga krav beskrivna i denna tjänstekontraktsbeskrivning</w:t>
      </w:r>
    </w:p>
    <w:p w:rsidR="00E9088C" w:rsidRDefault="00E9088C" w:rsidP="00E9088C"/>
    <w:p w:rsidR="00E9088C" w:rsidRPr="00DF7196" w:rsidRDefault="00E9088C" w:rsidP="00E9088C">
      <w:r>
        <w:t>Ovanstående krav är till större delen hämtade ur HSA-policy [</w:t>
      </w:r>
      <w:r w:rsidR="006032FB">
        <w:fldChar w:fldCharType="begin"/>
      </w:r>
      <w:r w:rsidR="00186D36">
        <w:instrText xml:space="preserve"> REF R4 \h </w:instrText>
      </w:r>
      <w:r w:rsidR="006032FB">
        <w:fldChar w:fldCharType="separate"/>
      </w:r>
      <w:r w:rsidR="00372669" w:rsidRPr="00DF7196">
        <w:t>R4</w:t>
      </w:r>
      <w:r w:rsidR="006032FB">
        <w:fldChar w:fldCharType="end"/>
      </w:r>
      <w:r w:rsidR="00186D36">
        <w:t>]. Se även AB-2.5</w:t>
      </w:r>
      <w:r>
        <w:t xml:space="preserve"> [</w:t>
      </w:r>
      <w:r w:rsidR="006032FB">
        <w:fldChar w:fldCharType="begin"/>
      </w:r>
      <w:r>
        <w:instrText xml:space="preserve"> REF R2 \h </w:instrText>
      </w:r>
      <w:r w:rsidR="006032FB">
        <w:fldChar w:fldCharType="separate"/>
      </w:r>
      <w:r w:rsidR="00372669" w:rsidRPr="00DF7196">
        <w:t>R2</w:t>
      </w:r>
      <w:r w:rsidR="006032FB">
        <w:fldChar w:fldCharType="end"/>
      </w:r>
      <w:r>
        <w:t>].</w:t>
      </w:r>
    </w:p>
    <w:p w:rsidR="00D57870" w:rsidRPr="00DF7196" w:rsidRDefault="00D57870" w:rsidP="007012A9">
      <w:pPr>
        <w:rPr>
          <w:color w:val="FF0000"/>
        </w:rPr>
      </w:pPr>
    </w:p>
    <w:p w:rsidR="00E3668E" w:rsidRPr="00DF7196" w:rsidRDefault="00C3306D" w:rsidP="00670695">
      <w:pPr>
        <w:pStyle w:val="Heading3"/>
      </w:pPr>
      <w:bookmarkStart w:id="50" w:name="_Ref369705931"/>
      <w:r>
        <w:t>SLA-</w:t>
      </w:r>
      <w:r w:rsidR="00E3668E" w:rsidRPr="00DF7196">
        <w:t>krav</w:t>
      </w:r>
      <w:bookmarkEnd w:id="50"/>
    </w:p>
    <w:p w:rsidR="00434298" w:rsidRPr="00DF7196" w:rsidRDefault="00434298" w:rsidP="00434298">
      <w:r w:rsidRPr="00DF7196">
        <w:t xml:space="preserve">Följande generella SLA-krav gäller för alla </w:t>
      </w:r>
      <w:r w:rsidR="00735AB8" w:rsidRPr="00DF7196">
        <w:t>tjänsteproducen</w:t>
      </w:r>
      <w:r w:rsidR="00400041">
        <w:t>ter som tillhandahåller tjänstekontrakt inom domänen</w:t>
      </w:r>
      <w:r w:rsidR="009B7579" w:rsidRPr="00DF7196">
        <w:t>.</w:t>
      </w:r>
      <w:r w:rsidR="00735AB8" w:rsidRPr="00DF7196">
        <w:t xml:space="preserve"> </w:t>
      </w:r>
      <w:r w:rsidR="00400041">
        <w:t>Obs</w:t>
      </w:r>
      <w:r w:rsidR="00C3306D">
        <w:t>ervera att</w:t>
      </w:r>
      <w:r w:rsidR="00400041">
        <w:t xml:space="preserve"> för en konsument kan tillgängligheten bli något lägre </w:t>
      </w:r>
      <w:r w:rsidR="006B4ED7">
        <w:t xml:space="preserve">utifrån </w:t>
      </w:r>
      <w:r w:rsidR="00C3306D">
        <w:t xml:space="preserve">t.ex. </w:t>
      </w:r>
      <w:r w:rsidR="006B4ED7">
        <w:t xml:space="preserve">mellanliggande </w:t>
      </w:r>
      <w:r w:rsidR="00F676DE">
        <w:t>kommunikationsutrustning, kommunikationsnät</w:t>
      </w:r>
      <w:r w:rsidR="00400041">
        <w:t xml:space="preserve"> och användning </w:t>
      </w:r>
      <w:r w:rsidR="00C3306D">
        <w:t>av regional t</w:t>
      </w:r>
      <w:r w:rsidR="006B4ED7">
        <w:t>jänsteplattform</w:t>
      </w:r>
      <w:r w:rsidR="00400041">
        <w:t xml:space="preserve">. </w:t>
      </w:r>
    </w:p>
    <w:p w:rsidR="00434298" w:rsidRPr="00DF7196" w:rsidRDefault="00434298" w:rsidP="00434298"/>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2127"/>
        <w:gridCol w:w="5293"/>
      </w:tblGrid>
      <w:tr w:rsidR="00E3668E" w:rsidRPr="00DF7196" w:rsidTr="007012A9">
        <w:tc>
          <w:tcPr>
            <w:tcW w:w="2268" w:type="dxa"/>
          </w:tcPr>
          <w:p w:rsidR="00E3668E" w:rsidRPr="00DF7196" w:rsidRDefault="00E3668E" w:rsidP="00B91AA5">
            <w:pPr>
              <w:rPr>
                <w:b/>
              </w:rPr>
            </w:pPr>
            <w:r w:rsidRPr="00DF7196">
              <w:rPr>
                <w:b/>
              </w:rPr>
              <w:t>Kategori</w:t>
            </w:r>
          </w:p>
        </w:tc>
        <w:tc>
          <w:tcPr>
            <w:tcW w:w="2127" w:type="dxa"/>
          </w:tcPr>
          <w:p w:rsidR="00E3668E" w:rsidRPr="00DF7196" w:rsidRDefault="00E3668E" w:rsidP="00B91AA5">
            <w:pPr>
              <w:rPr>
                <w:b/>
              </w:rPr>
            </w:pPr>
            <w:r w:rsidRPr="00DF7196">
              <w:rPr>
                <w:b/>
              </w:rPr>
              <w:t>Värde</w:t>
            </w:r>
          </w:p>
        </w:tc>
        <w:tc>
          <w:tcPr>
            <w:tcW w:w="5293" w:type="dxa"/>
          </w:tcPr>
          <w:p w:rsidR="00E3668E" w:rsidRPr="00DF7196" w:rsidRDefault="00E67C58" w:rsidP="00B91AA5">
            <w:pPr>
              <w:rPr>
                <w:b/>
              </w:rPr>
            </w:pPr>
            <w:r w:rsidRPr="00DF7196">
              <w:rPr>
                <w:b/>
              </w:rPr>
              <w:t>Beskrivning</w:t>
            </w:r>
          </w:p>
        </w:tc>
      </w:tr>
      <w:tr w:rsidR="00E3668E" w:rsidRPr="00DF7196" w:rsidTr="007012A9">
        <w:tc>
          <w:tcPr>
            <w:tcW w:w="2268" w:type="dxa"/>
          </w:tcPr>
          <w:p w:rsidR="00E3668E" w:rsidRPr="00DF7196" w:rsidRDefault="00E3668E" w:rsidP="00B91AA5">
            <w:r w:rsidRPr="00DF7196">
              <w:t>Svarstid</w:t>
            </w:r>
          </w:p>
        </w:tc>
        <w:tc>
          <w:tcPr>
            <w:tcW w:w="2127" w:type="dxa"/>
          </w:tcPr>
          <w:p w:rsidR="00E3668E" w:rsidRPr="00C3306D" w:rsidRDefault="00E3668E" w:rsidP="00B91AA5">
            <w:pPr>
              <w:rPr>
                <w:color w:val="auto"/>
                <w:highlight w:val="yellow"/>
              </w:rPr>
            </w:pPr>
          </w:p>
        </w:tc>
        <w:tc>
          <w:tcPr>
            <w:tcW w:w="5293" w:type="dxa"/>
          </w:tcPr>
          <w:p w:rsidR="00E3668E" w:rsidRPr="00C3306D" w:rsidRDefault="006B4ED7" w:rsidP="00C16BC9">
            <w:pPr>
              <w:rPr>
                <w:color w:val="auto"/>
              </w:rPr>
            </w:pPr>
            <w:r w:rsidRPr="00C3306D">
              <w:rPr>
                <w:color w:val="auto"/>
              </w:rPr>
              <w:t>Definieras per tjänstekontrakt i avsnitt 6.</w:t>
            </w:r>
          </w:p>
        </w:tc>
      </w:tr>
      <w:tr w:rsidR="00E3668E" w:rsidRPr="00DF7196" w:rsidTr="007012A9">
        <w:tc>
          <w:tcPr>
            <w:tcW w:w="2268" w:type="dxa"/>
          </w:tcPr>
          <w:p w:rsidR="00E3668E" w:rsidRPr="00DF7196" w:rsidRDefault="00E3668E" w:rsidP="00B91AA5">
            <w:pPr>
              <w:rPr>
                <w:color w:val="auto"/>
              </w:rPr>
            </w:pPr>
            <w:r w:rsidRPr="00DF7196">
              <w:rPr>
                <w:color w:val="auto"/>
              </w:rPr>
              <w:t>Tillgänglighet</w:t>
            </w:r>
          </w:p>
        </w:tc>
        <w:tc>
          <w:tcPr>
            <w:tcW w:w="2127" w:type="dxa"/>
          </w:tcPr>
          <w:p w:rsidR="00E3668E" w:rsidRPr="00C3306D" w:rsidRDefault="006C5051" w:rsidP="00B91AA5">
            <w:pPr>
              <w:rPr>
                <w:color w:val="auto"/>
              </w:rPr>
            </w:pPr>
            <w:r w:rsidRPr="00C3306D">
              <w:rPr>
                <w:color w:val="auto"/>
              </w:rPr>
              <w:t>24x7, 99,9</w:t>
            </w:r>
            <w:r w:rsidR="00E3668E" w:rsidRPr="00C3306D">
              <w:rPr>
                <w:color w:val="auto"/>
              </w:rPr>
              <w:t>%</w:t>
            </w:r>
          </w:p>
        </w:tc>
        <w:tc>
          <w:tcPr>
            <w:tcW w:w="5293" w:type="dxa"/>
          </w:tcPr>
          <w:p w:rsidR="00E3668E" w:rsidRPr="00C3306D" w:rsidRDefault="00E3668E" w:rsidP="00B91AA5">
            <w:pPr>
              <w:rPr>
                <w:color w:val="auto"/>
              </w:rPr>
            </w:pPr>
          </w:p>
        </w:tc>
      </w:tr>
      <w:tr w:rsidR="00E3668E" w:rsidRPr="00DF7196" w:rsidTr="007012A9">
        <w:tc>
          <w:tcPr>
            <w:tcW w:w="2268" w:type="dxa"/>
          </w:tcPr>
          <w:p w:rsidR="00E3668E" w:rsidRPr="00DF7196" w:rsidRDefault="00E3668E" w:rsidP="00B91AA5">
            <w:r w:rsidRPr="00DF7196">
              <w:t>Last</w:t>
            </w:r>
          </w:p>
        </w:tc>
        <w:tc>
          <w:tcPr>
            <w:tcW w:w="2127" w:type="dxa"/>
          </w:tcPr>
          <w:p w:rsidR="00E3668E" w:rsidRPr="00C3306D" w:rsidRDefault="00E3668E" w:rsidP="00B91AA5">
            <w:pPr>
              <w:rPr>
                <w:color w:val="auto"/>
                <w:highlight w:val="yellow"/>
              </w:rPr>
            </w:pPr>
          </w:p>
        </w:tc>
        <w:tc>
          <w:tcPr>
            <w:tcW w:w="5293" w:type="dxa"/>
          </w:tcPr>
          <w:p w:rsidR="00E3668E" w:rsidRPr="00C3306D" w:rsidRDefault="006B4ED7" w:rsidP="00B91AA5">
            <w:pPr>
              <w:rPr>
                <w:color w:val="auto"/>
              </w:rPr>
            </w:pPr>
            <w:r w:rsidRPr="00C3306D">
              <w:rPr>
                <w:color w:val="auto"/>
              </w:rPr>
              <w:t>Definieras per tjänstekontrakt i avsnitt 6.</w:t>
            </w:r>
          </w:p>
        </w:tc>
      </w:tr>
      <w:tr w:rsidR="00DF1D74" w:rsidRPr="00DF7196" w:rsidTr="007012A9">
        <w:tc>
          <w:tcPr>
            <w:tcW w:w="2268" w:type="dxa"/>
          </w:tcPr>
          <w:p w:rsidR="00DF1D74" w:rsidRPr="00DF7196" w:rsidRDefault="00DF1D74" w:rsidP="00B91AA5">
            <w:r w:rsidRPr="00DF7196">
              <w:t>Aktualitet</w:t>
            </w:r>
          </w:p>
        </w:tc>
        <w:tc>
          <w:tcPr>
            <w:tcW w:w="2127" w:type="dxa"/>
          </w:tcPr>
          <w:p w:rsidR="00DF1D74" w:rsidRPr="00C3306D" w:rsidRDefault="006B4ED7" w:rsidP="006375A1">
            <w:pPr>
              <w:rPr>
                <w:color w:val="auto"/>
                <w:highlight w:val="yellow"/>
              </w:rPr>
            </w:pPr>
            <w:r w:rsidRPr="00C3306D">
              <w:rPr>
                <w:color w:val="auto"/>
              </w:rPr>
              <w:t>10 minuter</w:t>
            </w:r>
          </w:p>
        </w:tc>
        <w:tc>
          <w:tcPr>
            <w:tcW w:w="5293" w:type="dxa"/>
          </w:tcPr>
          <w:p w:rsidR="00DF1D74" w:rsidRPr="00C3306D" w:rsidRDefault="006B4ED7" w:rsidP="00404ABC">
            <w:pPr>
              <w:rPr>
                <w:color w:val="auto"/>
              </w:rPr>
            </w:pPr>
            <w:r w:rsidRPr="00C3306D">
              <w:rPr>
                <w:color w:val="auto"/>
              </w:rPr>
              <w:t>Vid uppdatering av information i katalog</w:t>
            </w:r>
            <w:r w:rsidR="00404ABC" w:rsidRPr="00C3306D">
              <w:rPr>
                <w:color w:val="auto"/>
              </w:rPr>
              <w:t>tjänsten</w:t>
            </w:r>
            <w:r w:rsidRPr="00C3306D">
              <w:rPr>
                <w:color w:val="auto"/>
              </w:rPr>
              <w:t xml:space="preserve"> får det maximalt ta så lång tid innan den informationen används av och returneras </w:t>
            </w:r>
            <w:r w:rsidR="00404ABC" w:rsidRPr="00C3306D">
              <w:rPr>
                <w:color w:val="auto"/>
              </w:rPr>
              <w:t>via</w:t>
            </w:r>
            <w:r w:rsidRPr="00C3306D">
              <w:rPr>
                <w:color w:val="auto"/>
              </w:rPr>
              <w:t xml:space="preserve"> tjänstekontrakten.</w:t>
            </w:r>
          </w:p>
        </w:tc>
      </w:tr>
      <w:tr w:rsidR="00D14337" w:rsidRPr="00DF7196" w:rsidTr="007012A9">
        <w:tc>
          <w:tcPr>
            <w:tcW w:w="2268" w:type="dxa"/>
          </w:tcPr>
          <w:p w:rsidR="00D14337" w:rsidRPr="00DF7196" w:rsidRDefault="00D14337" w:rsidP="00B91AA5">
            <w:pPr>
              <w:rPr>
                <w:highlight w:val="yellow"/>
              </w:rPr>
            </w:pPr>
            <w:r w:rsidRPr="00DF7196">
              <w:t>Återställningstid</w:t>
            </w:r>
          </w:p>
        </w:tc>
        <w:tc>
          <w:tcPr>
            <w:tcW w:w="2127" w:type="dxa"/>
          </w:tcPr>
          <w:p w:rsidR="00D14337" w:rsidRPr="00C3306D" w:rsidRDefault="0000795D" w:rsidP="00D14337">
            <w:pPr>
              <w:tabs>
                <w:tab w:val="left" w:pos="2935"/>
              </w:tabs>
              <w:jc w:val="both"/>
              <w:rPr>
                <w:color w:val="auto"/>
                <w:highlight w:val="yellow"/>
              </w:rPr>
            </w:pPr>
            <w:r w:rsidRPr="00C3306D">
              <w:rPr>
                <w:color w:val="auto"/>
              </w:rPr>
              <w:t>1 dygn</w:t>
            </w:r>
          </w:p>
        </w:tc>
        <w:tc>
          <w:tcPr>
            <w:tcW w:w="5293" w:type="dxa"/>
          </w:tcPr>
          <w:p w:rsidR="00D14337" w:rsidRPr="00C3306D" w:rsidRDefault="0000795D" w:rsidP="00B91AA5">
            <w:pPr>
              <w:rPr>
                <w:color w:val="auto"/>
              </w:rPr>
            </w:pPr>
            <w:r w:rsidRPr="00C3306D">
              <w:rPr>
                <w:color w:val="auto"/>
              </w:rPr>
              <w:t>Vid katast</w:t>
            </w:r>
            <w:r w:rsidR="00600D95" w:rsidRPr="00C3306D">
              <w:rPr>
                <w:color w:val="auto"/>
              </w:rPr>
              <w:t>r</w:t>
            </w:r>
            <w:r w:rsidRPr="00C3306D">
              <w:rPr>
                <w:color w:val="auto"/>
              </w:rPr>
              <w:t xml:space="preserve">of som bortfall av </w:t>
            </w:r>
            <w:r w:rsidR="00600D95" w:rsidRPr="00C3306D">
              <w:rPr>
                <w:color w:val="auto"/>
              </w:rPr>
              <w:t>driftshall</w:t>
            </w:r>
          </w:p>
        </w:tc>
      </w:tr>
      <w:tr w:rsidR="007C7B21" w:rsidRPr="00DF7196" w:rsidTr="007012A9">
        <w:tc>
          <w:tcPr>
            <w:tcW w:w="2268" w:type="dxa"/>
          </w:tcPr>
          <w:p w:rsidR="007C7B21" w:rsidRPr="00DF7196" w:rsidRDefault="006C5051" w:rsidP="00B91AA5">
            <w:pPr>
              <w:rPr>
                <w:highlight w:val="yellow"/>
              </w:rPr>
            </w:pPr>
            <w:r w:rsidRPr="00DF7196">
              <w:t>Antal Avbrott</w:t>
            </w:r>
          </w:p>
        </w:tc>
        <w:tc>
          <w:tcPr>
            <w:tcW w:w="2127" w:type="dxa"/>
          </w:tcPr>
          <w:p w:rsidR="007C7B21" w:rsidRPr="00DF7196" w:rsidRDefault="006C5051" w:rsidP="00B91AA5">
            <w:pPr>
              <w:rPr>
                <w:highlight w:val="yellow"/>
              </w:rPr>
            </w:pPr>
            <w:r w:rsidRPr="00DF7196">
              <w:t>&lt; 5 per kvartal</w:t>
            </w:r>
          </w:p>
        </w:tc>
        <w:tc>
          <w:tcPr>
            <w:tcW w:w="5293" w:type="dxa"/>
          </w:tcPr>
          <w:p w:rsidR="007C7B21" w:rsidRPr="00DF7196" w:rsidRDefault="007C7B21" w:rsidP="00B91AA5"/>
        </w:tc>
      </w:tr>
      <w:tr w:rsidR="006C5051" w:rsidRPr="00DF7196" w:rsidTr="007012A9">
        <w:tc>
          <w:tcPr>
            <w:tcW w:w="2268" w:type="dxa"/>
          </w:tcPr>
          <w:p w:rsidR="006C5051" w:rsidRPr="00DF7196" w:rsidRDefault="006C5051" w:rsidP="00B91AA5">
            <w:r w:rsidRPr="00DF7196">
              <w:t>Längd på avbrott</w:t>
            </w:r>
          </w:p>
        </w:tc>
        <w:tc>
          <w:tcPr>
            <w:tcW w:w="2127" w:type="dxa"/>
          </w:tcPr>
          <w:p w:rsidR="006C5051" w:rsidRPr="00DF7196" w:rsidRDefault="006C5051" w:rsidP="00B91AA5">
            <w:pPr>
              <w:rPr>
                <w:highlight w:val="yellow"/>
              </w:rPr>
            </w:pPr>
            <w:r w:rsidRPr="00DF7196">
              <w:t>&lt; 30 minuter</w:t>
            </w:r>
          </w:p>
        </w:tc>
        <w:tc>
          <w:tcPr>
            <w:tcW w:w="5293" w:type="dxa"/>
          </w:tcPr>
          <w:p w:rsidR="006C5051" w:rsidRPr="00DF7196" w:rsidRDefault="006C5051" w:rsidP="00B91AA5"/>
        </w:tc>
      </w:tr>
    </w:tbl>
    <w:p w:rsidR="00894F7B" w:rsidRPr="00DF7196" w:rsidRDefault="00894F7B" w:rsidP="005329FA">
      <w:pPr>
        <w:pStyle w:val="BodyText"/>
      </w:pPr>
    </w:p>
    <w:p w:rsidR="003A0235" w:rsidRPr="00DF7196" w:rsidRDefault="003A0235" w:rsidP="00B91AA5">
      <w:pPr>
        <w:pStyle w:val="Heading1"/>
        <w:ind w:right="0"/>
      </w:pPr>
      <w:bookmarkStart w:id="51" w:name="_Toc224960922"/>
      <w:bookmarkStart w:id="52" w:name="_Toc358185734"/>
      <w:bookmarkStart w:id="53" w:name="_Ref369705957"/>
      <w:bookmarkStart w:id="54" w:name="_Toc378235706"/>
      <w:bookmarkEnd w:id="18"/>
      <w:bookmarkEnd w:id="19"/>
      <w:bookmarkEnd w:id="20"/>
      <w:r w:rsidRPr="00DF7196">
        <w:lastRenderedPageBreak/>
        <w:t xml:space="preserve">Tjänstedomänens </w:t>
      </w:r>
      <w:bookmarkEnd w:id="51"/>
      <w:r w:rsidR="00472626" w:rsidRPr="00DF7196">
        <w:t>meddelandemodeller</w:t>
      </w:r>
      <w:bookmarkEnd w:id="52"/>
      <w:bookmarkEnd w:id="53"/>
      <w:bookmarkEnd w:id="54"/>
    </w:p>
    <w:p w:rsidR="0090269A" w:rsidRPr="00DF7196" w:rsidRDefault="0090269A" w:rsidP="00472626">
      <w:bookmarkStart w:id="55" w:name="_Toc224960923"/>
      <w:r w:rsidRPr="00DF7196">
        <w:t>Här beskrivs de meddelandemodeller som tjänstekontrakten bygger på. För varje meddelandemodell beskrivs hur mappning ser ut d</w:t>
      </w:r>
      <w:r w:rsidR="002043A3" w:rsidRPr="00DF7196">
        <w:t>elvis mot V-TIM, här version 2.2</w:t>
      </w:r>
      <w:r w:rsidRPr="00DF7196">
        <w:t xml:space="preserve"> samt mot </w:t>
      </w:r>
      <w:r w:rsidR="002043A3" w:rsidRPr="00DF7196">
        <w:t>schema (</w:t>
      </w:r>
      <w:r w:rsidRPr="00DF7196">
        <w:t>XSD</w:t>
      </w:r>
      <w:r w:rsidR="002043A3" w:rsidRPr="00DF7196">
        <w:t>)</w:t>
      </w:r>
      <w:r w:rsidRPr="00DF7196">
        <w:t xml:space="preserve"> för tjänstekontrakt.</w:t>
      </w:r>
    </w:p>
    <w:p w:rsidR="0090269A" w:rsidRPr="00DF7196" w:rsidRDefault="0090269A" w:rsidP="00670695">
      <w:pPr>
        <w:pStyle w:val="Heading2"/>
        <w:rPr>
          <w:color w:val="auto"/>
        </w:rPr>
      </w:pPr>
      <w:bookmarkStart w:id="56" w:name="_Toc358185735"/>
      <w:bookmarkStart w:id="57" w:name="_Toc378235707"/>
      <w:r w:rsidRPr="00DF7196">
        <w:rPr>
          <w:color w:val="auto"/>
        </w:rPr>
        <w:t>V-MIM</w:t>
      </w:r>
      <w:bookmarkEnd w:id="56"/>
      <w:bookmarkEnd w:id="57"/>
      <w:r w:rsidRPr="00DF7196">
        <w:rPr>
          <w:color w:val="auto"/>
        </w:rPr>
        <w:t xml:space="preserve"> </w:t>
      </w:r>
    </w:p>
    <w:p w:rsidR="004A3756" w:rsidRDefault="00E9088C" w:rsidP="0090269A">
      <w:pPr>
        <w:rPr>
          <w:color w:val="auto"/>
        </w:rPr>
      </w:pPr>
      <w:r>
        <w:rPr>
          <w:color w:val="auto"/>
        </w:rPr>
        <w:t xml:space="preserve">För tjänstedomänen utnyttjas befintliga strukturer inom HSA för förvaltning och vidareutveckling av informations- och meddelandemodeller, se </w:t>
      </w:r>
      <w:r w:rsidRPr="0022201E">
        <w:rPr>
          <w:color w:val="auto"/>
        </w:rPr>
        <w:t>även AB-</w:t>
      </w:r>
      <w:r w:rsidR="0022201E" w:rsidRPr="0022201E">
        <w:rPr>
          <w:color w:val="auto"/>
        </w:rPr>
        <w:t>2.6</w:t>
      </w:r>
      <w:r w:rsidR="0022201E">
        <w:rPr>
          <w:color w:val="auto"/>
        </w:rPr>
        <w:t xml:space="preserve"> [</w:t>
      </w:r>
      <w:r w:rsidR="006032FB">
        <w:rPr>
          <w:color w:val="auto"/>
        </w:rPr>
        <w:fldChar w:fldCharType="begin"/>
      </w:r>
      <w:r w:rsidR="0022201E">
        <w:rPr>
          <w:color w:val="auto"/>
        </w:rPr>
        <w:instrText xml:space="preserve"> REF R2 \h </w:instrText>
      </w:r>
      <w:r w:rsidR="006032FB">
        <w:rPr>
          <w:color w:val="auto"/>
        </w:rPr>
      </w:r>
      <w:r w:rsidR="006032FB">
        <w:rPr>
          <w:color w:val="auto"/>
        </w:rPr>
        <w:fldChar w:fldCharType="separate"/>
      </w:r>
      <w:r w:rsidR="00372669" w:rsidRPr="00DF7196">
        <w:t>R2</w:t>
      </w:r>
      <w:r w:rsidR="006032FB">
        <w:rPr>
          <w:color w:val="auto"/>
        </w:rPr>
        <w:fldChar w:fldCharType="end"/>
      </w:r>
      <w:r w:rsidR="0022201E">
        <w:rPr>
          <w:color w:val="auto"/>
        </w:rPr>
        <w:t>]</w:t>
      </w:r>
      <w:r w:rsidR="00587F18">
        <w:rPr>
          <w:color w:val="auto"/>
        </w:rPr>
        <w:t xml:space="preserve">. </w:t>
      </w:r>
      <w:r w:rsidR="0022201E" w:rsidRPr="00821A37">
        <w:rPr>
          <w:color w:val="auto"/>
          <w:szCs w:val="20"/>
          <w:lang w:eastAsia="ar-SA"/>
        </w:rPr>
        <w:t>Två gånger per år införs genomarbetade och beslutade ändringar i informationsmodellen enligt särskild process.</w:t>
      </w:r>
    </w:p>
    <w:p w:rsidR="00E9088C" w:rsidRDefault="00E9088C" w:rsidP="0090269A">
      <w:pPr>
        <w:rPr>
          <w:color w:val="auto"/>
        </w:rPr>
      </w:pPr>
    </w:p>
    <w:p w:rsidR="0090269A" w:rsidRPr="00DF7196" w:rsidRDefault="004A3756" w:rsidP="0090269A">
      <w:pPr>
        <w:rPr>
          <w:color w:val="auto"/>
        </w:rPr>
      </w:pPr>
      <w:r w:rsidRPr="00DF7196">
        <w:rPr>
          <w:color w:val="auto"/>
        </w:rPr>
        <w:t>Nuvarande informationsmodell beskrivs i RIV Informationsspecifikati</w:t>
      </w:r>
      <w:r w:rsidR="00B40466" w:rsidRPr="00DF7196">
        <w:rPr>
          <w:color w:val="auto"/>
        </w:rPr>
        <w:t xml:space="preserve">on HSA Struktur och Innehåll </w:t>
      </w:r>
      <w:r w:rsidR="00B40466" w:rsidRPr="00457C02">
        <w:rPr>
          <w:color w:val="auto"/>
        </w:rPr>
        <w:t>[</w:t>
      </w:r>
      <w:r w:rsidR="006032FB">
        <w:rPr>
          <w:color w:val="auto"/>
        </w:rPr>
        <w:fldChar w:fldCharType="begin"/>
      </w:r>
      <w:r w:rsidR="00915D3B">
        <w:rPr>
          <w:color w:val="auto"/>
        </w:rPr>
        <w:instrText xml:space="preserve"> REF R5 \h </w:instrText>
      </w:r>
      <w:r w:rsidR="006032FB">
        <w:rPr>
          <w:color w:val="auto"/>
        </w:rPr>
      </w:r>
      <w:r w:rsidR="006032FB">
        <w:rPr>
          <w:color w:val="auto"/>
        </w:rPr>
        <w:fldChar w:fldCharType="separate"/>
      </w:r>
      <w:r w:rsidR="00372669" w:rsidRPr="00DF7196">
        <w:t>R</w:t>
      </w:r>
      <w:r w:rsidR="00372669">
        <w:t>5</w:t>
      </w:r>
      <w:r w:rsidR="006032FB">
        <w:rPr>
          <w:color w:val="auto"/>
        </w:rPr>
        <w:fldChar w:fldCharType="end"/>
      </w:r>
      <w:r w:rsidRPr="00457C02">
        <w:rPr>
          <w:color w:val="auto"/>
        </w:rPr>
        <w:t>].</w:t>
      </w:r>
      <w:r w:rsidRPr="00DF7196">
        <w:rPr>
          <w:color w:val="auto"/>
        </w:rPr>
        <w:t xml:space="preserve"> </w:t>
      </w:r>
      <w:r w:rsidR="00587F18" w:rsidRPr="00DF7196">
        <w:rPr>
          <w:color w:val="auto"/>
        </w:rPr>
        <w:t>Mappningen mot V-TIM 2.2 ströks ur förvaltningsplanen för HSA 2012 och 2013 och finns därför inte i detta dokument</w:t>
      </w:r>
      <w:r w:rsidR="0022201E">
        <w:rPr>
          <w:color w:val="auto"/>
        </w:rPr>
        <w:t xml:space="preserve"> i nuvarande version</w:t>
      </w:r>
      <w:r w:rsidR="00587F18" w:rsidRPr="00DF7196">
        <w:rPr>
          <w:color w:val="auto"/>
        </w:rPr>
        <w:t xml:space="preserve">.  </w:t>
      </w:r>
    </w:p>
    <w:p w:rsidR="00864141" w:rsidRPr="00DF7196" w:rsidRDefault="00683EF9" w:rsidP="00670695">
      <w:pPr>
        <w:pStyle w:val="Heading2"/>
        <w:rPr>
          <w:color w:val="auto"/>
        </w:rPr>
      </w:pPr>
      <w:bookmarkStart w:id="58" w:name="_Toc358185736"/>
      <w:bookmarkStart w:id="59" w:name="_Toc378235708"/>
      <w:proofErr w:type="spellStart"/>
      <w:r w:rsidRPr="00DF7196">
        <w:rPr>
          <w:color w:val="auto"/>
        </w:rPr>
        <w:t>Format</w:t>
      </w:r>
      <w:r w:rsidR="00864141" w:rsidRPr="00DF7196">
        <w:rPr>
          <w:color w:val="auto"/>
        </w:rPr>
        <w:t>regler</w:t>
      </w:r>
      <w:bookmarkEnd w:id="58"/>
      <w:bookmarkEnd w:id="59"/>
      <w:proofErr w:type="spellEnd"/>
    </w:p>
    <w:p w:rsidR="00864141" w:rsidRPr="00DF7196" w:rsidRDefault="00E43C16" w:rsidP="00670695">
      <w:pPr>
        <w:pStyle w:val="Heading3"/>
      </w:pPr>
      <w:r w:rsidRPr="00DF7196">
        <w:t>RIV-specifikation</w:t>
      </w:r>
    </w:p>
    <w:p w:rsidR="00E43C16" w:rsidRPr="00DF7196" w:rsidRDefault="00E43C16" w:rsidP="00E43C16">
      <w:pPr>
        <w:rPr>
          <w:color w:val="auto"/>
        </w:rPr>
      </w:pPr>
      <w:proofErr w:type="spellStart"/>
      <w:r w:rsidRPr="00DF7196">
        <w:rPr>
          <w:color w:val="auto"/>
        </w:rPr>
        <w:t>Formatregler</w:t>
      </w:r>
      <w:proofErr w:type="spellEnd"/>
      <w:r w:rsidRPr="00DF7196">
        <w:rPr>
          <w:color w:val="auto"/>
        </w:rPr>
        <w:t xml:space="preserve"> för tjänstedomänen specificeras i RIV Informationsspecifikati</w:t>
      </w:r>
      <w:r w:rsidR="00B40466" w:rsidRPr="00DF7196">
        <w:rPr>
          <w:color w:val="auto"/>
        </w:rPr>
        <w:t>on HSA Struktur och Innehåll [</w:t>
      </w:r>
      <w:r w:rsidR="006032FB">
        <w:rPr>
          <w:color w:val="auto"/>
        </w:rPr>
        <w:fldChar w:fldCharType="begin"/>
      </w:r>
      <w:r w:rsidR="00915D3B">
        <w:rPr>
          <w:color w:val="auto"/>
        </w:rPr>
        <w:instrText xml:space="preserve"> REF R5 \h </w:instrText>
      </w:r>
      <w:r w:rsidR="006032FB">
        <w:rPr>
          <w:color w:val="auto"/>
        </w:rPr>
      </w:r>
      <w:r w:rsidR="006032FB">
        <w:rPr>
          <w:color w:val="auto"/>
        </w:rPr>
        <w:fldChar w:fldCharType="separate"/>
      </w:r>
      <w:r w:rsidR="00372669" w:rsidRPr="00DF7196">
        <w:t>R</w:t>
      </w:r>
      <w:r w:rsidR="00372669">
        <w:t>5</w:t>
      </w:r>
      <w:r w:rsidR="006032FB">
        <w:rPr>
          <w:color w:val="auto"/>
        </w:rPr>
        <w:fldChar w:fldCharType="end"/>
      </w:r>
      <w:r w:rsidR="00587F18">
        <w:rPr>
          <w:color w:val="auto"/>
        </w:rPr>
        <w:t xml:space="preserve">], se </w:t>
      </w:r>
      <w:r w:rsidR="00587F18" w:rsidRPr="0092589B">
        <w:rPr>
          <w:color w:val="auto"/>
        </w:rPr>
        <w:t xml:space="preserve">även </w:t>
      </w:r>
      <w:r w:rsidR="0092589B" w:rsidRPr="0092589B">
        <w:rPr>
          <w:color w:val="auto"/>
        </w:rPr>
        <w:t>AB-2.7</w:t>
      </w:r>
      <w:r w:rsidR="0092589B">
        <w:rPr>
          <w:color w:val="auto"/>
        </w:rPr>
        <w:t xml:space="preserve"> [</w:t>
      </w:r>
      <w:r w:rsidR="006032FB">
        <w:rPr>
          <w:color w:val="auto"/>
        </w:rPr>
        <w:fldChar w:fldCharType="begin"/>
      </w:r>
      <w:r w:rsidR="0092589B">
        <w:rPr>
          <w:color w:val="auto"/>
        </w:rPr>
        <w:instrText xml:space="preserve"> REF R2 \h </w:instrText>
      </w:r>
      <w:r w:rsidR="006032FB">
        <w:rPr>
          <w:color w:val="auto"/>
        </w:rPr>
      </w:r>
      <w:r w:rsidR="006032FB">
        <w:rPr>
          <w:color w:val="auto"/>
        </w:rPr>
        <w:fldChar w:fldCharType="separate"/>
      </w:r>
      <w:r w:rsidR="00372669" w:rsidRPr="00DF7196">
        <w:t>R2</w:t>
      </w:r>
      <w:r w:rsidR="006032FB">
        <w:rPr>
          <w:color w:val="auto"/>
        </w:rPr>
        <w:fldChar w:fldCharType="end"/>
      </w:r>
      <w:r w:rsidR="0092589B">
        <w:rPr>
          <w:color w:val="auto"/>
        </w:rPr>
        <w:t>]</w:t>
      </w:r>
      <w:r w:rsidR="00587F18">
        <w:rPr>
          <w:color w:val="auto"/>
        </w:rPr>
        <w:t>.</w:t>
      </w:r>
      <w:r w:rsidR="0092589B" w:rsidRPr="0092589B">
        <w:rPr>
          <w:color w:val="auto"/>
        </w:rPr>
        <w:t xml:space="preserve"> </w:t>
      </w:r>
      <w:r w:rsidR="0092589B" w:rsidRPr="00DF7196">
        <w:rPr>
          <w:color w:val="auto"/>
        </w:rPr>
        <w:t xml:space="preserve">Ytterligare detaljer finns i </w:t>
      </w:r>
      <w:r w:rsidR="0092589B">
        <w:rPr>
          <w:color w:val="auto"/>
        </w:rPr>
        <w:t xml:space="preserve">även </w:t>
      </w:r>
      <w:r w:rsidR="0092589B" w:rsidRPr="00DF7196">
        <w:rPr>
          <w:color w:val="auto"/>
        </w:rPr>
        <w:t xml:space="preserve">schemabeskrivningen för </w:t>
      </w:r>
      <w:r w:rsidR="0092589B">
        <w:rPr>
          <w:color w:val="auto"/>
        </w:rPr>
        <w:t xml:space="preserve">respektive tjänstekontrakt, se avsnitt </w:t>
      </w:r>
      <w:r w:rsidR="006032FB">
        <w:rPr>
          <w:color w:val="auto"/>
        </w:rPr>
        <w:fldChar w:fldCharType="begin"/>
      </w:r>
      <w:r w:rsidR="0092589B">
        <w:rPr>
          <w:color w:val="auto"/>
        </w:rPr>
        <w:instrText xml:space="preserve"> REF _Ref360177402 \r \h </w:instrText>
      </w:r>
      <w:r w:rsidR="006032FB">
        <w:rPr>
          <w:color w:val="auto"/>
        </w:rPr>
      </w:r>
      <w:r w:rsidR="006032FB">
        <w:rPr>
          <w:color w:val="auto"/>
        </w:rPr>
        <w:fldChar w:fldCharType="separate"/>
      </w:r>
      <w:r w:rsidR="00372669">
        <w:rPr>
          <w:color w:val="auto"/>
        </w:rPr>
        <w:t>6</w:t>
      </w:r>
      <w:r w:rsidR="006032FB">
        <w:rPr>
          <w:color w:val="auto"/>
        </w:rPr>
        <w:fldChar w:fldCharType="end"/>
      </w:r>
      <w:r w:rsidR="0092589B">
        <w:rPr>
          <w:color w:val="auto"/>
        </w:rPr>
        <w:t>.</w:t>
      </w:r>
    </w:p>
    <w:p w:rsidR="00864141" w:rsidRPr="00DF7196" w:rsidRDefault="00864141" w:rsidP="00864141">
      <w:pPr>
        <w:rPr>
          <w:color w:val="4F81BD" w:themeColor="accent1"/>
        </w:rPr>
      </w:pPr>
    </w:p>
    <w:p w:rsidR="00DF3CC7" w:rsidRPr="00915D3B" w:rsidRDefault="00DF3CC7" w:rsidP="00DF3CC7">
      <w:pPr>
        <w:pStyle w:val="Heading1"/>
        <w:ind w:right="0"/>
        <w:rPr>
          <w:i/>
          <w:color w:val="auto"/>
        </w:rPr>
      </w:pPr>
      <w:bookmarkStart w:id="60" w:name="_Ref360177402"/>
      <w:bookmarkStart w:id="61" w:name="_Ref360177409"/>
      <w:bookmarkStart w:id="62" w:name="_Ref360177440"/>
      <w:bookmarkStart w:id="63" w:name="_Toc378235709"/>
      <w:r w:rsidRPr="00915D3B">
        <w:rPr>
          <w:color w:val="auto"/>
        </w:rPr>
        <w:lastRenderedPageBreak/>
        <w:t>Tjänstekontrakt</w:t>
      </w:r>
      <w:bookmarkEnd w:id="60"/>
      <w:bookmarkEnd w:id="61"/>
      <w:bookmarkEnd w:id="62"/>
      <w:bookmarkEnd w:id="63"/>
    </w:p>
    <w:p w:rsidR="00DF3CC7" w:rsidRPr="00915D3B" w:rsidRDefault="00DF3CC7" w:rsidP="00DF3CC7">
      <w:pPr>
        <w:pStyle w:val="Heading2"/>
        <w:rPr>
          <w:color w:val="auto"/>
        </w:rPr>
      </w:pPr>
      <w:bookmarkStart w:id="64" w:name="_Ref359414967"/>
      <w:bookmarkStart w:id="65" w:name="_Ref361918830"/>
      <w:bookmarkStart w:id="66" w:name="_Toc378235710"/>
      <w:r w:rsidRPr="00915D3B">
        <w:rPr>
          <w:color w:val="auto"/>
        </w:rPr>
        <w:t>GetCredentialsForPersonIncludingProtectedPerson</w:t>
      </w:r>
      <w:bookmarkEnd w:id="64"/>
      <w:bookmarkEnd w:id="65"/>
      <w:bookmarkEnd w:id="66"/>
    </w:p>
    <w:p w:rsidR="00DF3CC7" w:rsidRPr="00915D3B" w:rsidRDefault="00DF3CC7" w:rsidP="00DF3CC7">
      <w:pPr>
        <w:rPr>
          <w:color w:val="auto"/>
        </w:rPr>
      </w:pPr>
      <w:r w:rsidRPr="00915D3B">
        <w:rPr>
          <w:color w:val="auto"/>
        </w:rPr>
        <w:t>GetCredentialsForPersonIncludingProtectedPerson används för att söka ut behörighets</w:t>
      </w:r>
      <w:r w:rsidR="00E43C16" w:rsidRPr="00915D3B">
        <w:rPr>
          <w:color w:val="auto"/>
        </w:rPr>
        <w:t xml:space="preserve">grundande </w:t>
      </w:r>
      <w:r w:rsidRPr="00915D3B">
        <w:rPr>
          <w:color w:val="auto"/>
        </w:rPr>
        <w:t xml:space="preserve">egenskaper för angiven person. </w:t>
      </w:r>
      <w:r w:rsidR="009A08CB" w:rsidRPr="00915D3B">
        <w:rPr>
          <w:color w:val="auto"/>
        </w:rPr>
        <w:t xml:space="preserve">Informationen används som regel av </w:t>
      </w:r>
      <w:r w:rsidR="00E43C16" w:rsidRPr="00915D3B">
        <w:rPr>
          <w:color w:val="auto"/>
        </w:rPr>
        <w:t>e-tjänster (eventuellt via en IdP) för att auktorisera användare</w:t>
      </w:r>
      <w:r w:rsidR="009A08CB" w:rsidRPr="00915D3B">
        <w:rPr>
          <w:color w:val="auto"/>
        </w:rPr>
        <w:t xml:space="preserve"> mot den egna tjänstens regelverk för åtkomst till information/funktionalitet</w:t>
      </w:r>
      <w:r w:rsidR="001614FD" w:rsidRPr="00915D3B">
        <w:rPr>
          <w:color w:val="auto"/>
        </w:rPr>
        <w:t>, normalt</w:t>
      </w:r>
      <w:r w:rsidR="009A08CB" w:rsidRPr="00915D3B">
        <w:rPr>
          <w:color w:val="auto"/>
        </w:rPr>
        <w:t xml:space="preserve"> i enlighet med den na</w:t>
      </w:r>
      <w:r w:rsidR="00B40466" w:rsidRPr="00915D3B">
        <w:rPr>
          <w:color w:val="auto"/>
        </w:rPr>
        <w:t>tionella behörighetsmodellen [</w:t>
      </w:r>
      <w:r w:rsidR="006032FB">
        <w:rPr>
          <w:color w:val="auto"/>
        </w:rPr>
        <w:fldChar w:fldCharType="begin"/>
      </w:r>
      <w:r w:rsidR="000E17F8">
        <w:rPr>
          <w:color w:val="auto"/>
        </w:rPr>
        <w:instrText xml:space="preserve"> REF R6 \h </w:instrText>
      </w:r>
      <w:r w:rsidR="006032FB">
        <w:rPr>
          <w:color w:val="auto"/>
        </w:rPr>
      </w:r>
      <w:r w:rsidR="006032FB">
        <w:rPr>
          <w:color w:val="auto"/>
        </w:rPr>
        <w:fldChar w:fldCharType="separate"/>
      </w:r>
      <w:r w:rsidR="00372669" w:rsidRPr="00DF7196">
        <w:t>R</w:t>
      </w:r>
      <w:r w:rsidR="00372669">
        <w:t>6</w:t>
      </w:r>
      <w:r w:rsidR="006032FB">
        <w:rPr>
          <w:color w:val="auto"/>
        </w:rPr>
        <w:fldChar w:fldCharType="end"/>
      </w:r>
      <w:r w:rsidR="009A08CB" w:rsidRPr="00915D3B">
        <w:rPr>
          <w:color w:val="auto"/>
        </w:rPr>
        <w:t>].</w:t>
      </w:r>
    </w:p>
    <w:p w:rsidR="00DF3CC7" w:rsidRPr="00915D3B" w:rsidRDefault="00DF3CC7" w:rsidP="00DF3CC7">
      <w:pPr>
        <w:rPr>
          <w:color w:val="auto"/>
        </w:rPr>
      </w:pPr>
      <w:r w:rsidRPr="00915D3B">
        <w:rPr>
          <w:color w:val="auto"/>
        </w:rPr>
        <w:t xml:space="preserve">De behörighetsegenskaper som returneras är </w:t>
      </w:r>
    </w:p>
    <w:p w:rsidR="00DF3CC7" w:rsidRPr="00915D3B" w:rsidRDefault="00DF3CC7" w:rsidP="00DF3CC7">
      <w:pPr>
        <w:pStyle w:val="ListParagraph"/>
        <w:numPr>
          <w:ilvl w:val="0"/>
          <w:numId w:val="30"/>
        </w:numPr>
        <w:rPr>
          <w:color w:val="auto"/>
        </w:rPr>
      </w:pPr>
      <w:r w:rsidRPr="00915D3B">
        <w:rPr>
          <w:color w:val="auto"/>
        </w:rPr>
        <w:t>De Medarbetaruppdrag s</w:t>
      </w:r>
      <w:r w:rsidR="00F676DE" w:rsidRPr="00915D3B">
        <w:rPr>
          <w:color w:val="auto"/>
        </w:rPr>
        <w:t xml:space="preserve">om personen är knuten till </w:t>
      </w:r>
      <w:r w:rsidRPr="00915D3B">
        <w:rPr>
          <w:color w:val="auto"/>
        </w:rPr>
        <w:t>inklusive information om vårdgivaren och vårdenheten, samt</w:t>
      </w:r>
    </w:p>
    <w:p w:rsidR="00DF3CC7" w:rsidRPr="00915D3B" w:rsidRDefault="00DF3CC7" w:rsidP="00DF3CC7">
      <w:pPr>
        <w:pStyle w:val="ListParagraph"/>
        <w:numPr>
          <w:ilvl w:val="0"/>
          <w:numId w:val="30"/>
        </w:numPr>
        <w:rPr>
          <w:color w:val="auto"/>
        </w:rPr>
      </w:pPr>
      <w:r w:rsidRPr="00915D3B">
        <w:rPr>
          <w:color w:val="auto"/>
        </w:rPr>
        <w:t>Person</w:t>
      </w:r>
      <w:r w:rsidR="009A08CB" w:rsidRPr="00915D3B">
        <w:rPr>
          <w:color w:val="auto"/>
        </w:rPr>
        <w:t xml:space="preserve">liga </w:t>
      </w:r>
      <w:r w:rsidRPr="00915D3B">
        <w:rPr>
          <w:color w:val="auto"/>
        </w:rPr>
        <w:t>e</w:t>
      </w:r>
      <w:r w:rsidR="009A08CB" w:rsidRPr="00915D3B">
        <w:rPr>
          <w:color w:val="auto"/>
        </w:rPr>
        <w:t>ge</w:t>
      </w:r>
      <w:r w:rsidRPr="00915D3B">
        <w:rPr>
          <w:color w:val="auto"/>
        </w:rPr>
        <w:t>ns</w:t>
      </w:r>
      <w:r w:rsidR="009A08CB" w:rsidRPr="00915D3B">
        <w:rPr>
          <w:color w:val="auto"/>
        </w:rPr>
        <w:t>kaper:</w:t>
      </w:r>
      <w:r w:rsidRPr="00915D3B">
        <w:rPr>
          <w:color w:val="auto"/>
        </w:rPr>
        <w:t xml:space="preserve"> Legitimerad yrkestitel, Förskrivarkod(</w:t>
      </w:r>
      <w:proofErr w:type="spellStart"/>
      <w:r w:rsidRPr="00915D3B">
        <w:rPr>
          <w:color w:val="auto"/>
        </w:rPr>
        <w:t>-er</w:t>
      </w:r>
      <w:proofErr w:type="spellEnd"/>
      <w:r w:rsidRPr="00915D3B">
        <w:rPr>
          <w:color w:val="auto"/>
        </w:rPr>
        <w:t xml:space="preserve">), Befattning och </w:t>
      </w:r>
      <w:r w:rsidRPr="00915D3B">
        <w:rPr>
          <w:color w:val="auto"/>
        </w:rPr>
        <w:br/>
        <w:t>Individuell behörighetsegenskap för IT-tjänster</w:t>
      </w:r>
    </w:p>
    <w:p w:rsidR="000409CF" w:rsidRPr="00915D3B" w:rsidRDefault="000409CF" w:rsidP="000409CF">
      <w:pPr>
        <w:rPr>
          <w:color w:val="auto"/>
        </w:rPr>
      </w:pPr>
      <w:r w:rsidRPr="00915D3B">
        <w:rPr>
          <w:color w:val="auto"/>
        </w:rPr>
        <w:t xml:space="preserve">Detta tjänstekontrakt skiljer sig från kontraktet beskrivet i </w:t>
      </w:r>
      <w:r w:rsidR="006032FB" w:rsidRPr="00915D3B">
        <w:rPr>
          <w:color w:val="auto"/>
        </w:rPr>
        <w:fldChar w:fldCharType="begin"/>
      </w:r>
      <w:r w:rsidRPr="00915D3B">
        <w:rPr>
          <w:color w:val="auto"/>
        </w:rPr>
        <w:instrText xml:space="preserve"> REF _Ref361148941 \r \h </w:instrText>
      </w:r>
      <w:r w:rsidR="006032FB" w:rsidRPr="00915D3B">
        <w:rPr>
          <w:color w:val="auto"/>
        </w:rPr>
      </w:r>
      <w:r w:rsidR="006032FB" w:rsidRPr="00915D3B">
        <w:rPr>
          <w:color w:val="auto"/>
        </w:rPr>
        <w:fldChar w:fldCharType="separate"/>
      </w:r>
      <w:r w:rsidR="00372669">
        <w:rPr>
          <w:color w:val="auto"/>
        </w:rPr>
        <w:t>6.2</w:t>
      </w:r>
      <w:r w:rsidR="006032FB" w:rsidRPr="00915D3B">
        <w:rPr>
          <w:color w:val="auto"/>
        </w:rPr>
        <w:fldChar w:fldCharType="end"/>
      </w:r>
      <w:r w:rsidRPr="00915D3B">
        <w:rPr>
          <w:color w:val="auto"/>
        </w:rPr>
        <w:t xml:space="preserve"> på så sätt att det även ger åtkomst till personer med skyddade personuppgifter. </w:t>
      </w:r>
      <w:r w:rsidR="00457C02" w:rsidRPr="00915D3B">
        <w:rPr>
          <w:color w:val="auto"/>
        </w:rPr>
        <w:t>Se AB-2.8</w:t>
      </w:r>
      <w:r w:rsidR="007526AD" w:rsidRPr="00915D3B">
        <w:rPr>
          <w:color w:val="auto"/>
        </w:rPr>
        <w:t xml:space="preserve"> [</w:t>
      </w:r>
      <w:r w:rsidR="006032FB" w:rsidRPr="00915D3B">
        <w:rPr>
          <w:color w:val="auto"/>
        </w:rPr>
        <w:fldChar w:fldCharType="begin"/>
      </w:r>
      <w:r w:rsidR="007526AD" w:rsidRPr="00915D3B">
        <w:rPr>
          <w:color w:val="auto"/>
        </w:rPr>
        <w:instrText xml:space="preserve"> REF R2 \h </w:instrText>
      </w:r>
      <w:r w:rsidR="006032FB" w:rsidRPr="00915D3B">
        <w:rPr>
          <w:color w:val="auto"/>
        </w:rPr>
      </w:r>
      <w:r w:rsidR="006032FB" w:rsidRPr="00915D3B">
        <w:rPr>
          <w:color w:val="auto"/>
        </w:rPr>
        <w:fldChar w:fldCharType="separate"/>
      </w:r>
      <w:r w:rsidR="00372669" w:rsidRPr="00DF7196">
        <w:t>R2</w:t>
      </w:r>
      <w:r w:rsidR="006032FB" w:rsidRPr="00915D3B">
        <w:rPr>
          <w:color w:val="auto"/>
        </w:rPr>
        <w:fldChar w:fldCharType="end"/>
      </w:r>
      <w:r w:rsidR="007526AD" w:rsidRPr="00915D3B">
        <w:rPr>
          <w:color w:val="auto"/>
        </w:rPr>
        <w:t xml:space="preserve">]. </w:t>
      </w:r>
      <w:proofErr w:type="spellStart"/>
      <w:r w:rsidR="00F676DE" w:rsidRPr="00915D3B">
        <w:rPr>
          <w:color w:val="auto"/>
        </w:rPr>
        <w:t>Informationsägaren</w:t>
      </w:r>
      <w:proofErr w:type="spellEnd"/>
      <w:r w:rsidRPr="00915D3B">
        <w:rPr>
          <w:color w:val="auto"/>
        </w:rPr>
        <w:t xml:space="preserve"> avgör om tjänstekonsumenten ska beviljas åtkomst till personer med skyddade personuppgifter.</w:t>
      </w:r>
    </w:p>
    <w:p w:rsidR="00DF3CC7" w:rsidRPr="00915D3B" w:rsidRDefault="00DF3CC7" w:rsidP="00DF3CC7">
      <w:pPr>
        <w:pStyle w:val="Heading3"/>
      </w:pPr>
      <w:r w:rsidRPr="00915D3B">
        <w:t>Version</w:t>
      </w:r>
    </w:p>
    <w:p w:rsidR="00DF3CC7" w:rsidRPr="00915D3B" w:rsidRDefault="00DF3CC7" w:rsidP="00DF3CC7">
      <w:pPr>
        <w:rPr>
          <w:color w:val="auto"/>
        </w:rPr>
      </w:pPr>
      <w:r w:rsidRPr="00915D3B">
        <w:rPr>
          <w:color w:val="auto"/>
        </w:rPr>
        <w:t>Version på detta kontrakt är 1.0</w:t>
      </w:r>
      <w:r w:rsidR="00457C02" w:rsidRPr="00915D3B">
        <w:rPr>
          <w:color w:val="auto"/>
        </w:rPr>
        <w:t>.</w:t>
      </w:r>
    </w:p>
    <w:p w:rsidR="00DF3CC7" w:rsidRPr="00915D3B" w:rsidRDefault="00DF3CC7" w:rsidP="00DF3CC7">
      <w:pPr>
        <w:pStyle w:val="Heading3"/>
      </w:pPr>
      <w:bookmarkStart w:id="67" w:name="_Ref359415241"/>
      <w:r w:rsidRPr="00915D3B">
        <w:t>Fältregler</w:t>
      </w:r>
      <w:bookmarkEnd w:id="67"/>
    </w:p>
    <w:p w:rsidR="00915D3B" w:rsidRPr="00915D3B" w:rsidRDefault="00915D3B" w:rsidP="00915D3B">
      <w:pPr>
        <w:rPr>
          <w:color w:val="auto"/>
        </w:rPr>
      </w:pPr>
      <w:r w:rsidRPr="00915D3B">
        <w:rPr>
          <w:color w:val="auto"/>
        </w:rPr>
        <w:t xml:space="preserve">Nedanstående tabell beskriver varje element i begäran och svar. Har namnet en * finns ytterligare regler för detta element och beskrivs mer i detalj i stycket Regler. Attributen som levereras beskrivs mer ingående i nedan inklippta </w:t>
      </w:r>
      <w:proofErr w:type="spellStart"/>
      <w:r w:rsidRPr="00915D3B">
        <w:rPr>
          <w:color w:val="auto"/>
        </w:rPr>
        <w:t>Exceldokument</w:t>
      </w:r>
      <w:proofErr w:type="spellEnd"/>
      <w:r w:rsidRPr="00915D3B">
        <w:rPr>
          <w:color w:val="auto"/>
        </w:rPr>
        <w:t>, med avseende på t.ex. fältlängder och krav på innehållet</w:t>
      </w:r>
      <w:r w:rsidRPr="00915D3B">
        <w:rPr>
          <w:rStyle w:val="FootnoteReference"/>
          <w:color w:val="auto"/>
        </w:rPr>
        <w:footnoteReference w:id="2"/>
      </w:r>
      <w:r w:rsidRPr="00915D3B">
        <w:rPr>
          <w:color w:val="auto"/>
        </w:rPr>
        <w:t xml:space="preserve">. </w:t>
      </w:r>
    </w:p>
    <w:p w:rsidR="00DF3CC7" w:rsidRPr="00915D3B" w:rsidRDefault="00915D3B" w:rsidP="00915D3B">
      <w:pPr>
        <w:rPr>
          <w:color w:val="auto"/>
        </w:rPr>
      </w:pPr>
      <w:r w:rsidRPr="00915D3B">
        <w:rPr>
          <w:color w:val="auto"/>
        </w:rPr>
        <w:object w:dxaOrig="1550" w:dyaOrig="991">
          <v:shape id="_x0000_i1027" type="#_x0000_t75" style="width:77.25pt;height:49.5pt" o:ole="">
            <v:imagedata r:id="rId18" o:title=""/>
          </v:shape>
          <o:OLEObject Type="Embed" ProgID="Excel.Sheet.8" ShapeID="_x0000_i1027" DrawAspect="Icon" ObjectID="_1451977799" r:id="rId19"/>
        </w:object>
      </w:r>
    </w:p>
    <w:tbl>
      <w:tblPr>
        <w:tblStyle w:val="TableGrid"/>
        <w:tblW w:w="9606" w:type="dxa"/>
        <w:tblLayout w:type="fixed"/>
        <w:tblLook w:val="04A0"/>
      </w:tblPr>
      <w:tblGrid>
        <w:gridCol w:w="3227"/>
        <w:gridCol w:w="1276"/>
        <w:gridCol w:w="3685"/>
        <w:gridCol w:w="1418"/>
      </w:tblGrid>
      <w:tr w:rsidR="00DF3CC7" w:rsidRPr="00915D3B" w:rsidTr="001E3F5B">
        <w:trPr>
          <w:cantSplit/>
          <w:trHeight w:val="384"/>
        </w:trPr>
        <w:tc>
          <w:tcPr>
            <w:tcW w:w="3227" w:type="dxa"/>
            <w:shd w:val="clear" w:color="auto" w:fill="D9D9D9" w:themeFill="background1" w:themeFillShade="D9"/>
            <w:vAlign w:val="bottom"/>
          </w:tcPr>
          <w:p w:rsidR="00DF3CC7" w:rsidRPr="00915D3B" w:rsidRDefault="00DF3CC7" w:rsidP="001E3F5B">
            <w:pPr>
              <w:rPr>
                <w:b/>
                <w:color w:val="auto"/>
              </w:rPr>
            </w:pPr>
            <w:r w:rsidRPr="00915D3B">
              <w:rPr>
                <w:b/>
                <w:color w:val="auto"/>
              </w:rPr>
              <w:t>Namn</w:t>
            </w:r>
          </w:p>
        </w:tc>
        <w:tc>
          <w:tcPr>
            <w:tcW w:w="1276" w:type="dxa"/>
            <w:shd w:val="clear" w:color="auto" w:fill="D9D9D9" w:themeFill="background1" w:themeFillShade="D9"/>
            <w:vAlign w:val="bottom"/>
          </w:tcPr>
          <w:p w:rsidR="00DF3CC7" w:rsidRPr="00915D3B" w:rsidRDefault="00DF3CC7" w:rsidP="001E3F5B">
            <w:pPr>
              <w:rPr>
                <w:b/>
                <w:color w:val="auto"/>
              </w:rPr>
            </w:pPr>
            <w:r w:rsidRPr="00915D3B">
              <w:rPr>
                <w:b/>
                <w:color w:val="auto"/>
              </w:rPr>
              <w:t>Typ</w:t>
            </w:r>
          </w:p>
        </w:tc>
        <w:tc>
          <w:tcPr>
            <w:tcW w:w="3685" w:type="dxa"/>
            <w:shd w:val="clear" w:color="auto" w:fill="D9D9D9" w:themeFill="background1" w:themeFillShade="D9"/>
            <w:vAlign w:val="bottom"/>
          </w:tcPr>
          <w:p w:rsidR="00DF3CC7" w:rsidRPr="00915D3B" w:rsidRDefault="00DF3CC7" w:rsidP="001E3F5B">
            <w:pPr>
              <w:rPr>
                <w:b/>
                <w:color w:val="auto"/>
              </w:rPr>
            </w:pPr>
            <w:r w:rsidRPr="00915D3B">
              <w:rPr>
                <w:b/>
                <w:color w:val="auto"/>
              </w:rPr>
              <w:t>Beskrivning</w:t>
            </w:r>
          </w:p>
        </w:tc>
        <w:tc>
          <w:tcPr>
            <w:tcW w:w="1418" w:type="dxa"/>
            <w:shd w:val="clear" w:color="auto" w:fill="D9D9D9" w:themeFill="background1" w:themeFillShade="D9"/>
            <w:vAlign w:val="bottom"/>
          </w:tcPr>
          <w:p w:rsidR="00DF3CC7" w:rsidRPr="00915D3B" w:rsidRDefault="00DF3CC7" w:rsidP="001E3F5B">
            <w:pPr>
              <w:rPr>
                <w:b/>
                <w:color w:val="auto"/>
              </w:rPr>
            </w:pPr>
            <w:proofErr w:type="spellStart"/>
            <w:r w:rsidRPr="00915D3B">
              <w:rPr>
                <w:b/>
                <w:color w:val="auto"/>
              </w:rPr>
              <w:t>Kardinalitet</w:t>
            </w:r>
            <w:proofErr w:type="spellEnd"/>
          </w:p>
        </w:tc>
      </w:tr>
      <w:tr w:rsidR="00DF3CC7" w:rsidRPr="00915D3B" w:rsidTr="001E3F5B">
        <w:trPr>
          <w:cantSplit/>
        </w:trPr>
        <w:tc>
          <w:tcPr>
            <w:tcW w:w="3227"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368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E3F5B">
        <w:trPr>
          <w:cantSplit/>
        </w:trPr>
        <w:tc>
          <w:tcPr>
            <w:tcW w:w="3227" w:type="dxa"/>
          </w:tcPr>
          <w:p w:rsidR="00DF3CC7" w:rsidRPr="00915D3B" w:rsidRDefault="00DF3CC7" w:rsidP="001E3F5B">
            <w:pPr>
              <w:pStyle w:val="TableParagraph"/>
              <w:spacing w:line="229" w:lineRule="exact"/>
              <w:ind w:left="102"/>
              <w:rPr>
                <w:rFonts w:ascii="Times New Roman" w:eastAsia="Times New Roman" w:hAnsi="Times New Roman" w:cs="Times New Roman"/>
                <w:sz w:val="20"/>
                <w:szCs w:val="20"/>
              </w:rPr>
            </w:pPr>
            <w:proofErr w:type="spellStart"/>
            <w:r w:rsidRPr="00915D3B">
              <w:rPr>
                <w:rFonts w:ascii="Times New Roman" w:eastAsia="Times New Roman" w:hAnsi="Times New Roman" w:cs="Times New Roman"/>
                <w:spacing w:val="-1"/>
                <w:sz w:val="20"/>
                <w:szCs w:val="20"/>
              </w:rPr>
              <w:t>personHsaId</w:t>
            </w:r>
            <w:proofErr w:type="spellEnd"/>
            <w:r w:rsidRPr="00915D3B">
              <w:rPr>
                <w:rFonts w:ascii="Times New Roman" w:eastAsia="Times New Roman" w:hAnsi="Times New Roman" w:cs="Times New Roman"/>
                <w:spacing w:val="-1"/>
                <w:sz w:val="20"/>
                <w:szCs w:val="20"/>
              </w:rPr>
              <w:t xml:space="preserve"> *</w:t>
            </w:r>
            <w:r w:rsidR="00735566" w:rsidRPr="00915D3B">
              <w:rPr>
                <w:rFonts w:ascii="Times New Roman" w:eastAsia="Times New Roman" w:hAnsi="Times New Roman" w:cs="Times New Roman"/>
                <w:spacing w:val="-1"/>
                <w:sz w:val="20"/>
                <w:szCs w:val="20"/>
              </w:rPr>
              <w:t>1</w:t>
            </w:r>
            <w:r w:rsidRPr="00915D3B">
              <w:rPr>
                <w:rFonts w:ascii="Times New Roman" w:eastAsia="Times New Roman" w:hAnsi="Times New Roman" w:cs="Times New Roman"/>
                <w:spacing w:val="-1"/>
                <w:sz w:val="20"/>
                <w:szCs w:val="20"/>
              </w:rPr>
              <w:t xml:space="preserve">)  </w:t>
            </w:r>
          </w:p>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String</w:t>
            </w:r>
          </w:p>
        </w:tc>
        <w:tc>
          <w:tcPr>
            <w:tcW w:w="368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Unik identifierare för den person vars behörighetsegenskaper ska sökas ut.</w:t>
            </w:r>
          </w:p>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1</w:t>
            </w:r>
          </w:p>
        </w:tc>
      </w:tr>
      <w:tr w:rsidR="00DF3CC7" w:rsidRPr="00915D3B" w:rsidTr="001E3F5B">
        <w:trPr>
          <w:cantSplit/>
        </w:trPr>
        <w:tc>
          <w:tcPr>
            <w:tcW w:w="3227"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proofErr w:type="spellStart"/>
            <w:r w:rsidRPr="00915D3B">
              <w:rPr>
                <w:rFonts w:ascii="Times New Roman" w:hAnsi="Times New Roman" w:cs="Times New Roman"/>
                <w:sz w:val="20"/>
                <w:szCs w:val="20"/>
              </w:rPr>
              <w:t>personalIdentityNumber</w:t>
            </w:r>
            <w:proofErr w:type="spellEnd"/>
            <w:r w:rsidRPr="00915D3B">
              <w:rPr>
                <w:rFonts w:ascii="Times New Roman" w:hAnsi="Times New Roman" w:cs="Times New Roman"/>
                <w:sz w:val="20"/>
                <w:szCs w:val="20"/>
              </w:rPr>
              <w:t xml:space="preserve"> </w:t>
            </w:r>
            <w:r w:rsidRPr="00915D3B">
              <w:rPr>
                <w:rFonts w:ascii="Times New Roman" w:eastAsia="Times New Roman" w:hAnsi="Times New Roman" w:cs="Times New Roman"/>
                <w:spacing w:val="-1"/>
                <w:sz w:val="20"/>
                <w:szCs w:val="20"/>
              </w:rPr>
              <w:t>*</w:t>
            </w:r>
            <w:r w:rsidR="00735566" w:rsidRPr="00915D3B">
              <w:rPr>
                <w:rFonts w:ascii="Times New Roman" w:eastAsia="Times New Roman" w:hAnsi="Times New Roman" w:cs="Times New Roman"/>
                <w:spacing w:val="-1"/>
                <w:sz w:val="20"/>
                <w:szCs w:val="20"/>
              </w:rPr>
              <w:t>1</w:t>
            </w:r>
            <w:r w:rsidRPr="00915D3B">
              <w:rPr>
                <w:rFonts w:ascii="Times New Roman" w:eastAsia="Times New Roman" w:hAnsi="Times New Roman" w:cs="Times New Roman"/>
                <w:spacing w:val="-1"/>
                <w:sz w:val="20"/>
                <w:szCs w:val="20"/>
              </w:rPr>
              <w:t>)</w:t>
            </w: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String</w:t>
            </w:r>
          </w:p>
        </w:tc>
        <w:tc>
          <w:tcPr>
            <w:tcW w:w="368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Personnummer för den person vars behörighetsegenskaper ska sökas ut.</w:t>
            </w:r>
          </w:p>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1</w:t>
            </w:r>
          </w:p>
        </w:tc>
      </w:tr>
      <w:tr w:rsidR="00DF3CC7" w:rsidRPr="00915D3B" w:rsidTr="001E3F5B">
        <w:trPr>
          <w:cantSplit/>
        </w:trPr>
        <w:tc>
          <w:tcPr>
            <w:tcW w:w="3227" w:type="dxa"/>
          </w:tcPr>
          <w:p w:rsidR="00DF3CC7" w:rsidRPr="00915D3B" w:rsidRDefault="00DF3CC7" w:rsidP="001E3F5B">
            <w:pPr>
              <w:pStyle w:val="TableParagraph"/>
              <w:spacing w:line="229" w:lineRule="exact"/>
              <w:ind w:left="102"/>
              <w:rPr>
                <w:rFonts w:ascii="Times New Roman" w:hAnsi="Times New Roman" w:cs="Times New Roman"/>
                <w:sz w:val="20"/>
                <w:szCs w:val="20"/>
              </w:rPr>
            </w:pPr>
            <w:proofErr w:type="spellStart"/>
            <w:r w:rsidRPr="00915D3B">
              <w:rPr>
                <w:rFonts w:ascii="Times New Roman" w:hAnsi="Times New Roman" w:cs="Times New Roman"/>
                <w:sz w:val="20"/>
                <w:szCs w:val="20"/>
              </w:rPr>
              <w:t>searchBase</w:t>
            </w:r>
            <w:proofErr w:type="spellEnd"/>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DN</w:t>
            </w:r>
          </w:p>
        </w:tc>
        <w:tc>
          <w:tcPr>
            <w:tcW w:w="368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hAnsi="Times New Roman" w:cs="Times New Roman"/>
                <w:sz w:val="20"/>
                <w:szCs w:val="20"/>
              </w:rPr>
              <w:t xml:space="preserve">Sökbas. Om ingen sökbas anges används </w:t>
            </w:r>
            <w:r w:rsidRPr="00915D3B">
              <w:rPr>
                <w:rFonts w:ascii="Times New Roman" w:hAnsi="Times New Roman" w:cs="Times New Roman"/>
                <w:i/>
                <w:sz w:val="20"/>
                <w:szCs w:val="20"/>
              </w:rPr>
              <w:t>c=SE</w:t>
            </w:r>
            <w:r w:rsidRPr="00915D3B">
              <w:rPr>
                <w:rFonts w:ascii="Times New Roman" w:hAnsi="Times New Roman" w:cs="Times New Roman"/>
                <w:sz w:val="20"/>
                <w:szCs w:val="20"/>
              </w:rPr>
              <w:t xml:space="preserve"> som sökbas.</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1</w:t>
            </w:r>
          </w:p>
        </w:tc>
      </w:tr>
      <w:tr w:rsidR="00DF3CC7" w:rsidRPr="00915D3B" w:rsidTr="001E3F5B">
        <w:trPr>
          <w:cantSplit/>
        </w:trPr>
        <w:tc>
          <w:tcPr>
            <w:tcW w:w="3227"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368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E3F5B">
        <w:trPr>
          <w:cantSplit/>
        </w:trPr>
        <w:tc>
          <w:tcPr>
            <w:tcW w:w="3227"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proofErr w:type="spellStart"/>
            <w:r w:rsidRPr="00915D3B">
              <w:rPr>
                <w:rFonts w:ascii="Times New Roman" w:eastAsia="Times New Roman" w:hAnsi="Times New Roman" w:cs="Times New Roman"/>
                <w:spacing w:val="-1"/>
                <w:sz w:val="20"/>
                <w:szCs w:val="20"/>
              </w:rPr>
              <w:t>credentialInformation</w:t>
            </w:r>
            <w:proofErr w:type="spellEnd"/>
            <w:r w:rsidRPr="00915D3B">
              <w:rPr>
                <w:rFonts w:ascii="Times New Roman" w:eastAsia="Times New Roman" w:hAnsi="Times New Roman" w:cs="Times New Roman"/>
                <w:spacing w:val="-1"/>
                <w:sz w:val="20"/>
                <w:szCs w:val="20"/>
              </w:rPr>
              <w:t xml:space="preserve"> *2)</w:t>
            </w:r>
          </w:p>
        </w:tc>
        <w:tc>
          <w:tcPr>
            <w:tcW w:w="1276" w:type="dxa"/>
          </w:tcPr>
          <w:p w:rsidR="00DF3CC7" w:rsidRPr="00915D3B" w:rsidRDefault="00F676DE" w:rsidP="001E3F5B">
            <w:pPr>
              <w:pStyle w:val="TableParagraph"/>
              <w:spacing w:line="226" w:lineRule="exact"/>
              <w:ind w:left="102"/>
              <w:rPr>
                <w:rFonts w:ascii="Times New Roman" w:eastAsia="Times New Roman" w:hAnsi="Times New Roman" w:cs="Times New Roman"/>
                <w:spacing w:val="-1"/>
                <w:sz w:val="20"/>
                <w:szCs w:val="20"/>
              </w:rPr>
            </w:pPr>
            <w:proofErr w:type="spellStart"/>
            <w:r w:rsidRPr="00915D3B">
              <w:rPr>
                <w:rFonts w:ascii="Times New Roman" w:eastAsia="Times New Roman" w:hAnsi="Times New Roman" w:cs="Times New Roman"/>
                <w:spacing w:val="-1"/>
                <w:sz w:val="20"/>
                <w:szCs w:val="20"/>
              </w:rPr>
              <w:t>CredentialInformationType</w:t>
            </w:r>
            <w:proofErr w:type="spellEnd"/>
          </w:p>
        </w:tc>
        <w:tc>
          <w:tcPr>
            <w:tcW w:w="368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Behörighetsegenskaper för sökt person</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n</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lastRenderedPageBreak/>
              <w:t>..</w:t>
            </w:r>
            <w:proofErr w:type="spellStart"/>
            <w:proofErr w:type="gramEnd"/>
            <w:r w:rsidRPr="00915D3B">
              <w:rPr>
                <w:rFonts w:ascii="Times New Roman" w:eastAsia="Times New Roman" w:hAnsi="Times New Roman"/>
                <w:color w:val="auto"/>
                <w:szCs w:val="20"/>
                <w:lang w:eastAsia="sv-SE"/>
              </w:rPr>
              <w:t>givenName</w:t>
            </w:r>
            <w:proofErr w:type="spellEnd"/>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xml:space="preserve">Personens Förnamn </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w:t>
            </w: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1</w:t>
            </w:r>
          </w:p>
        </w:tc>
      </w:tr>
      <w:tr w:rsidR="00DF3CC7" w:rsidRPr="00915D3B" w:rsidTr="001E3F5B">
        <w:trPr>
          <w:cantSplit/>
          <w:trHeight w:val="49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spellStart"/>
            <w:proofErr w:type="gramEnd"/>
            <w:r w:rsidRPr="00915D3B">
              <w:rPr>
                <w:rFonts w:ascii="Times New Roman" w:eastAsia="Times New Roman" w:hAnsi="Times New Roman"/>
                <w:color w:val="auto"/>
                <w:szCs w:val="20"/>
                <w:lang w:eastAsia="sv-SE"/>
              </w:rPr>
              <w:t>middleAndSurName</w:t>
            </w:r>
            <w:proofErr w:type="spellEnd"/>
            <w:r w:rsidRPr="00915D3B">
              <w:rPr>
                <w:rFonts w:ascii="Times New Roman" w:eastAsia="Times New Roman" w:hAnsi="Times New Roman"/>
                <w:i/>
                <w:iCs/>
                <w:color w:val="auto"/>
                <w:szCs w:val="20"/>
                <w:lang w:eastAsia="sv-SE"/>
              </w:rPr>
              <w:t> </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Personens Mellannamn och efternamn.  Namnen är separerade med mellanslag.</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w:t>
            </w: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spellStart"/>
            <w:proofErr w:type="gramEnd"/>
            <w:r w:rsidRPr="00915D3B">
              <w:rPr>
                <w:rFonts w:ascii="Times New Roman" w:eastAsia="Times New Roman" w:hAnsi="Times New Roman"/>
                <w:color w:val="auto"/>
                <w:szCs w:val="20"/>
                <w:lang w:eastAsia="sv-SE"/>
              </w:rPr>
              <w:t>personHsaId</w:t>
            </w:r>
            <w:proofErr w:type="spellEnd"/>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xml:space="preserve">Personens </w:t>
            </w:r>
            <w:r w:rsidR="00750770" w:rsidRPr="00915D3B">
              <w:rPr>
                <w:rFonts w:ascii="Times New Roman" w:eastAsia="Times New Roman" w:hAnsi="Times New Roman"/>
                <w:color w:val="auto"/>
                <w:szCs w:val="20"/>
                <w:lang w:eastAsia="sv-SE"/>
              </w:rPr>
              <w:t>HSA-id</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w:t>
            </w: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spellStart"/>
            <w:proofErr w:type="gramEnd"/>
            <w:r w:rsidR="00DB1198" w:rsidRPr="00915D3B">
              <w:rPr>
                <w:rFonts w:ascii="Times New Roman" w:eastAsia="Times New Roman" w:hAnsi="Times New Roman"/>
                <w:color w:val="auto"/>
                <w:szCs w:val="20"/>
                <w:lang w:eastAsia="sv-SE"/>
              </w:rPr>
              <w:t>healthCareProfessional</w:t>
            </w:r>
            <w:r w:rsidRPr="00915D3B">
              <w:rPr>
                <w:rFonts w:ascii="Times New Roman" w:eastAsia="Times New Roman" w:hAnsi="Times New Roman"/>
                <w:color w:val="auto"/>
                <w:szCs w:val="20"/>
                <w:lang w:eastAsia="sv-SE"/>
              </w:rPr>
              <w:t>Licence</w:t>
            </w:r>
            <w:proofErr w:type="spellEnd"/>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Personens Legitimerade yrkestitel(</w:t>
            </w:r>
            <w:proofErr w:type="spellStart"/>
            <w:r w:rsidRPr="00915D3B">
              <w:rPr>
                <w:rFonts w:ascii="Times New Roman" w:eastAsia="Times New Roman" w:hAnsi="Times New Roman"/>
                <w:color w:val="auto"/>
                <w:szCs w:val="20"/>
                <w:lang w:eastAsia="sv-SE"/>
              </w:rPr>
              <w:t>-lar</w:t>
            </w:r>
            <w:proofErr w:type="spellEnd"/>
            <w:r w:rsidRPr="00915D3B">
              <w:rPr>
                <w:rFonts w:ascii="Times New Roman" w:eastAsia="Times New Roman" w:hAnsi="Times New Roman"/>
                <w:color w:val="auto"/>
                <w:szCs w:val="20"/>
                <w:lang w:eastAsia="sv-SE"/>
              </w:rPr>
              <w:t>).</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w:t>
            </w: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n</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spellStart"/>
            <w:proofErr w:type="gramEnd"/>
            <w:r w:rsidRPr="00915D3B">
              <w:rPr>
                <w:rFonts w:ascii="Times New Roman" w:eastAsia="Times New Roman" w:hAnsi="Times New Roman"/>
                <w:color w:val="auto"/>
                <w:szCs w:val="20"/>
                <w:lang w:eastAsia="sv-SE"/>
              </w:rPr>
              <w:t>personalPrescriptionCode</w:t>
            </w:r>
            <w:proofErr w:type="spellEnd"/>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Personens förskrivarkod.</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w:t>
            </w: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groupPrescriptionCode</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Gruppförskrivarkod (er) som personen tilldelats av sin arbetsgivare</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w:t>
            </w: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n</w:t>
            </w:r>
          </w:p>
        </w:tc>
      </w:tr>
      <w:tr w:rsidR="001614FD" w:rsidRPr="00915D3B" w:rsidTr="001E3F5B">
        <w:trPr>
          <w:cantSplit/>
          <w:trHeight w:val="315"/>
        </w:trPr>
        <w:tc>
          <w:tcPr>
            <w:tcW w:w="3227" w:type="dxa"/>
          </w:tcPr>
          <w:p w:rsidR="001614FD" w:rsidRPr="00915D3B" w:rsidRDefault="00DB1198"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spellStart"/>
            <w:proofErr w:type="gramEnd"/>
            <w:r w:rsidR="00735566" w:rsidRPr="00915D3B">
              <w:rPr>
                <w:rFonts w:ascii="Times New Roman" w:eastAsia="Times New Roman" w:hAnsi="Times New Roman"/>
                <w:color w:val="auto"/>
                <w:szCs w:val="20"/>
                <w:lang w:eastAsia="sv-SE"/>
              </w:rPr>
              <w:t>n</w:t>
            </w:r>
            <w:r w:rsidR="001614FD" w:rsidRPr="00915D3B">
              <w:rPr>
                <w:rFonts w:ascii="Times New Roman" w:eastAsia="Times New Roman" w:hAnsi="Times New Roman"/>
                <w:color w:val="auto"/>
                <w:szCs w:val="20"/>
                <w:lang w:eastAsia="sv-SE"/>
              </w:rPr>
              <w:t>ursePrescriptionRight</w:t>
            </w:r>
            <w:proofErr w:type="spellEnd"/>
          </w:p>
        </w:tc>
        <w:tc>
          <w:tcPr>
            <w:tcW w:w="1276" w:type="dxa"/>
          </w:tcPr>
          <w:p w:rsidR="001614FD" w:rsidRPr="00915D3B" w:rsidRDefault="00735566" w:rsidP="001E3F5B">
            <w:pPr>
              <w:spacing w:after="0" w:line="240" w:lineRule="exact"/>
              <w:ind w:left="102"/>
              <w:rPr>
                <w:rFonts w:ascii="Times New Roman" w:eastAsia="Times New Roman" w:hAnsi="Times New Roman"/>
                <w:color w:val="auto"/>
                <w:szCs w:val="20"/>
                <w:lang w:eastAsia="sv-SE"/>
              </w:rPr>
            </w:pPr>
            <w:proofErr w:type="spellStart"/>
            <w:r w:rsidRPr="00915D3B">
              <w:rPr>
                <w:rFonts w:ascii="Times New Roman" w:eastAsia="Times New Roman" w:hAnsi="Times New Roman"/>
                <w:color w:val="auto"/>
                <w:szCs w:val="20"/>
                <w:lang w:eastAsia="sv-SE"/>
              </w:rPr>
              <w:t>NursePrescriptionRightType</w:t>
            </w:r>
            <w:proofErr w:type="spellEnd"/>
          </w:p>
        </w:tc>
        <w:tc>
          <w:tcPr>
            <w:tcW w:w="3685" w:type="dxa"/>
          </w:tcPr>
          <w:p w:rsidR="00735566" w:rsidRPr="00915D3B" w:rsidRDefault="001614FD" w:rsidP="00735566">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Förskrivningsrätt för barnmorska/sjuksköterska</w:t>
            </w:r>
          </w:p>
        </w:tc>
        <w:tc>
          <w:tcPr>
            <w:tcW w:w="1418" w:type="dxa"/>
          </w:tcPr>
          <w:p w:rsidR="001614FD" w:rsidRPr="00915D3B" w:rsidRDefault="001614FD"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w:t>
            </w: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n</w:t>
            </w:r>
          </w:p>
        </w:tc>
      </w:tr>
      <w:tr w:rsidR="00DB1198" w:rsidRPr="00915D3B" w:rsidTr="001E3F5B">
        <w:trPr>
          <w:cantSplit/>
          <w:trHeight w:val="315"/>
        </w:trPr>
        <w:tc>
          <w:tcPr>
            <w:tcW w:w="3227" w:type="dxa"/>
          </w:tcPr>
          <w:p w:rsidR="00DB1198" w:rsidRPr="00915D3B" w:rsidRDefault="00DB1198"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 xml:space="preserve"> ..</w:t>
            </w:r>
            <w:proofErr w:type="spellStart"/>
            <w:r w:rsidRPr="00915D3B">
              <w:rPr>
                <w:rFonts w:ascii="Times New Roman" w:eastAsia="Times New Roman" w:hAnsi="Times New Roman"/>
                <w:color w:val="auto"/>
                <w:szCs w:val="20"/>
                <w:lang w:eastAsia="sv-SE"/>
              </w:rPr>
              <w:t>healthCareProfessionalLicence</w:t>
            </w:r>
            <w:proofErr w:type="spellEnd"/>
          </w:p>
        </w:tc>
        <w:tc>
          <w:tcPr>
            <w:tcW w:w="1276" w:type="dxa"/>
          </w:tcPr>
          <w:p w:rsidR="00DB1198" w:rsidRPr="00915D3B" w:rsidRDefault="00DB1198"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tcPr>
          <w:p w:rsidR="00DB1198" w:rsidRPr="00915D3B" w:rsidRDefault="00DB1198" w:rsidP="00735566">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Personens Legitimerade yrkestitel</w:t>
            </w:r>
            <w:r w:rsidRPr="00915D3B">
              <w:rPr>
                <w:rFonts w:ascii="Times New Roman" w:eastAsia="Times New Roman" w:hAnsi="Times New Roman"/>
                <w:color w:val="auto"/>
                <w:szCs w:val="20"/>
                <w:lang w:eastAsia="sv-SE"/>
              </w:rPr>
              <w:br/>
              <w:t>(Barnmorska eller Sjuksköterska)</w:t>
            </w:r>
          </w:p>
        </w:tc>
        <w:tc>
          <w:tcPr>
            <w:tcW w:w="1418" w:type="dxa"/>
          </w:tcPr>
          <w:p w:rsidR="00DB1198" w:rsidRPr="00915D3B" w:rsidRDefault="00DB1198"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w:t>
            </w: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1</w:t>
            </w:r>
          </w:p>
        </w:tc>
      </w:tr>
      <w:tr w:rsidR="00DB1198" w:rsidRPr="00915D3B" w:rsidTr="001E3F5B">
        <w:trPr>
          <w:cantSplit/>
          <w:trHeight w:val="315"/>
        </w:trPr>
        <w:tc>
          <w:tcPr>
            <w:tcW w:w="3227" w:type="dxa"/>
          </w:tcPr>
          <w:p w:rsidR="00DB1198" w:rsidRPr="00915D3B" w:rsidRDefault="00DB1198"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 xml:space="preserve"> ..</w:t>
            </w:r>
            <w:proofErr w:type="spellStart"/>
            <w:r w:rsidRPr="00915D3B">
              <w:rPr>
                <w:rFonts w:ascii="Times New Roman" w:eastAsia="Times New Roman" w:hAnsi="Times New Roman"/>
                <w:color w:val="auto"/>
                <w:szCs w:val="20"/>
                <w:lang w:eastAsia="sv-SE"/>
              </w:rPr>
              <w:t>prescriptionRight</w:t>
            </w:r>
            <w:proofErr w:type="spellEnd"/>
          </w:p>
        </w:tc>
        <w:tc>
          <w:tcPr>
            <w:tcW w:w="1276" w:type="dxa"/>
          </w:tcPr>
          <w:p w:rsidR="00DB1198" w:rsidRPr="00915D3B" w:rsidRDefault="00DB1198" w:rsidP="001E3F5B">
            <w:pPr>
              <w:spacing w:after="0" w:line="240" w:lineRule="exact"/>
              <w:ind w:left="102"/>
              <w:rPr>
                <w:rFonts w:ascii="Times New Roman" w:eastAsia="Times New Roman" w:hAnsi="Times New Roman"/>
                <w:color w:val="auto"/>
                <w:szCs w:val="20"/>
                <w:lang w:eastAsia="sv-SE"/>
              </w:rPr>
            </w:pPr>
            <w:proofErr w:type="spellStart"/>
            <w:r w:rsidRPr="00915D3B">
              <w:rPr>
                <w:rFonts w:ascii="Times New Roman" w:eastAsia="Times New Roman" w:hAnsi="Times New Roman"/>
                <w:color w:val="auto"/>
                <w:szCs w:val="20"/>
                <w:lang w:eastAsia="sv-SE"/>
              </w:rPr>
              <w:t>Boolean</w:t>
            </w:r>
            <w:proofErr w:type="spellEnd"/>
          </w:p>
        </w:tc>
        <w:tc>
          <w:tcPr>
            <w:tcW w:w="3685" w:type="dxa"/>
          </w:tcPr>
          <w:p w:rsidR="00DB1198" w:rsidRPr="00915D3B" w:rsidRDefault="00DB1198" w:rsidP="00DB1198">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Personen har förskrivningsrätt inom den angivna Legitimerade yrkestiteln</w:t>
            </w:r>
          </w:p>
        </w:tc>
        <w:tc>
          <w:tcPr>
            <w:tcW w:w="1418" w:type="dxa"/>
          </w:tcPr>
          <w:p w:rsidR="00DB1198" w:rsidRPr="00915D3B" w:rsidRDefault="00DB1198"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w:t>
            </w: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spellStart"/>
            <w:proofErr w:type="gramEnd"/>
            <w:r w:rsidRPr="00915D3B">
              <w:rPr>
                <w:rFonts w:ascii="Times New Roman" w:eastAsia="Times New Roman" w:hAnsi="Times New Roman"/>
                <w:color w:val="auto"/>
                <w:szCs w:val="20"/>
                <w:lang w:eastAsia="sv-SE"/>
              </w:rPr>
              <w:t>hsaSystemRole</w:t>
            </w:r>
            <w:proofErr w:type="spellEnd"/>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spellStart"/>
            <w:r w:rsidRPr="00915D3B">
              <w:rPr>
                <w:rFonts w:ascii="Times New Roman" w:eastAsia="Times New Roman" w:hAnsi="Times New Roman"/>
                <w:color w:val="auto"/>
                <w:szCs w:val="20"/>
                <w:lang w:eastAsia="sv-SE"/>
              </w:rPr>
              <w:t>HsaSystemRoleType</w:t>
            </w:r>
            <w:proofErr w:type="spellEnd"/>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Personens Individuella behörighetsegenskaper för IT-tjänster.</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w:t>
            </w: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n</w:t>
            </w:r>
          </w:p>
        </w:tc>
      </w:tr>
      <w:tr w:rsidR="00DF3CC7" w:rsidRPr="00915D3B" w:rsidTr="001E3F5B">
        <w:trPr>
          <w:cantSplit/>
          <w:trHeight w:val="315"/>
        </w:trPr>
        <w:tc>
          <w:tcPr>
            <w:tcW w:w="3227"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 xml:space="preserve"> ..</w:t>
            </w:r>
            <w:proofErr w:type="spellStart"/>
            <w:r w:rsidRPr="00915D3B">
              <w:rPr>
                <w:rFonts w:ascii="Times New Roman" w:eastAsia="Times New Roman" w:hAnsi="Times New Roman"/>
                <w:color w:val="auto"/>
                <w:szCs w:val="20"/>
                <w:lang w:eastAsia="sv-SE"/>
              </w:rPr>
              <w:t>systemId</w:t>
            </w:r>
            <w:proofErr w:type="spellEnd"/>
          </w:p>
        </w:tc>
        <w:tc>
          <w:tcPr>
            <w:tcW w:w="1276"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xml:space="preserve">IT-tjänstens </w:t>
            </w:r>
            <w:proofErr w:type="spellStart"/>
            <w:r w:rsidRPr="00915D3B">
              <w:rPr>
                <w:rFonts w:ascii="Times New Roman" w:eastAsia="Times New Roman" w:hAnsi="Times New Roman"/>
                <w:color w:val="auto"/>
                <w:szCs w:val="20"/>
                <w:lang w:eastAsia="sv-SE"/>
              </w:rPr>
              <w:t>SystemId</w:t>
            </w:r>
            <w:proofErr w:type="spellEnd"/>
          </w:p>
        </w:tc>
        <w:tc>
          <w:tcPr>
            <w:tcW w:w="1418"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w:t>
            </w: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1</w:t>
            </w:r>
          </w:p>
        </w:tc>
      </w:tr>
      <w:tr w:rsidR="00DF3CC7" w:rsidRPr="00915D3B" w:rsidTr="001E3F5B">
        <w:trPr>
          <w:cantSplit/>
          <w:trHeight w:val="315"/>
        </w:trPr>
        <w:tc>
          <w:tcPr>
            <w:tcW w:w="3227"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 xml:space="preserve"> ..</w:t>
            </w:r>
            <w:proofErr w:type="spellStart"/>
            <w:r w:rsidRPr="00915D3B">
              <w:rPr>
                <w:rFonts w:ascii="Times New Roman" w:eastAsia="Times New Roman" w:hAnsi="Times New Roman"/>
                <w:color w:val="auto"/>
                <w:szCs w:val="20"/>
                <w:lang w:eastAsia="sv-SE"/>
              </w:rPr>
              <w:t>role</w:t>
            </w:r>
            <w:proofErr w:type="spellEnd"/>
          </w:p>
        </w:tc>
        <w:tc>
          <w:tcPr>
            <w:tcW w:w="1276"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Personens Roll inom IT-tjänsten</w:t>
            </w:r>
          </w:p>
        </w:tc>
        <w:tc>
          <w:tcPr>
            <w:tcW w:w="1418"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w:t>
            </w: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spellStart"/>
            <w:proofErr w:type="gramEnd"/>
            <w:r w:rsidRPr="00915D3B">
              <w:rPr>
                <w:rFonts w:ascii="Times New Roman" w:eastAsia="Times New Roman" w:hAnsi="Times New Roman"/>
                <w:color w:val="auto"/>
                <w:szCs w:val="20"/>
                <w:lang w:eastAsia="sv-SE"/>
              </w:rPr>
              <w:t>paTitleCode</w:t>
            </w:r>
            <w:proofErr w:type="spellEnd"/>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Personens Befattningskoder</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w:t>
            </w: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n</w:t>
            </w:r>
          </w:p>
        </w:tc>
      </w:tr>
      <w:tr w:rsidR="00DF3CC7" w:rsidRPr="00915D3B" w:rsidTr="001E3F5B">
        <w:trPr>
          <w:cantSplit/>
          <w:trHeight w:val="300"/>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spellStart"/>
            <w:proofErr w:type="gramEnd"/>
            <w:r w:rsidRPr="00915D3B">
              <w:rPr>
                <w:rFonts w:ascii="Times New Roman" w:eastAsia="Times New Roman" w:hAnsi="Times New Roman"/>
                <w:color w:val="auto"/>
                <w:szCs w:val="20"/>
                <w:lang w:eastAsia="sv-SE"/>
              </w:rPr>
              <w:t>protectedPerson</w:t>
            </w:r>
            <w:proofErr w:type="spellEnd"/>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spellStart"/>
            <w:r w:rsidRPr="00915D3B">
              <w:rPr>
                <w:rFonts w:ascii="Times New Roman" w:eastAsia="Times New Roman" w:hAnsi="Times New Roman"/>
                <w:color w:val="auto"/>
                <w:szCs w:val="20"/>
                <w:lang w:eastAsia="sv-SE"/>
              </w:rPr>
              <w:t>Boolean</w:t>
            </w:r>
            <w:proofErr w:type="spellEnd"/>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spellStart"/>
            <w:r w:rsidRPr="00915D3B">
              <w:rPr>
                <w:rFonts w:ascii="Times New Roman" w:eastAsia="Times New Roman" w:hAnsi="Times New Roman"/>
                <w:color w:val="auto"/>
                <w:szCs w:val="20"/>
                <w:lang w:eastAsia="sv-SE"/>
              </w:rPr>
              <w:t>true</w:t>
            </w:r>
            <w:proofErr w:type="spellEnd"/>
            <w:r w:rsidRPr="00915D3B">
              <w:rPr>
                <w:rFonts w:ascii="Times New Roman" w:eastAsia="Times New Roman" w:hAnsi="Times New Roman"/>
                <w:color w:val="auto"/>
                <w:szCs w:val="20"/>
                <w:lang w:eastAsia="sv-SE"/>
              </w:rPr>
              <w:t>: om person har skyddad identitet</w:t>
            </w:r>
          </w:p>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(om personen inte har skyddad identitet kommer inget värde att returneras)</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w:t>
            </w: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1</w:t>
            </w:r>
          </w:p>
        </w:tc>
      </w:tr>
      <w:tr w:rsidR="00DF3CC7" w:rsidRPr="00915D3B" w:rsidTr="001E3F5B">
        <w:trPr>
          <w:cantSplit/>
          <w:trHeight w:val="315"/>
        </w:trPr>
        <w:tc>
          <w:tcPr>
            <w:tcW w:w="3227"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spellStart"/>
            <w:proofErr w:type="gramEnd"/>
            <w:r w:rsidRPr="00915D3B">
              <w:rPr>
                <w:rFonts w:ascii="Times New Roman" w:eastAsia="Times New Roman" w:hAnsi="Times New Roman"/>
                <w:color w:val="auto"/>
                <w:szCs w:val="20"/>
                <w:lang w:eastAsia="sv-SE"/>
              </w:rPr>
              <w:t>commission</w:t>
            </w:r>
            <w:proofErr w:type="spellEnd"/>
          </w:p>
        </w:tc>
        <w:tc>
          <w:tcPr>
            <w:tcW w:w="1276"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spellStart"/>
            <w:r w:rsidRPr="00915D3B">
              <w:rPr>
                <w:rFonts w:ascii="Times New Roman" w:eastAsia="Times New Roman" w:hAnsi="Times New Roman"/>
                <w:color w:val="auto"/>
                <w:szCs w:val="20"/>
                <w:lang w:eastAsia="sv-SE"/>
              </w:rPr>
              <w:t>CommissionType</w:t>
            </w:r>
            <w:proofErr w:type="spellEnd"/>
          </w:p>
        </w:tc>
        <w:tc>
          <w:tcPr>
            <w:tcW w:w="3685"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De medarbetaruppdrag som personen är kopplad till</w:t>
            </w:r>
          </w:p>
        </w:tc>
        <w:tc>
          <w:tcPr>
            <w:tcW w:w="1418"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w:t>
            </w: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n</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 xml:space="preserve"> ..</w:t>
            </w:r>
            <w:proofErr w:type="spellStart"/>
            <w:r w:rsidRPr="00915D3B">
              <w:rPr>
                <w:rFonts w:ascii="Times New Roman" w:eastAsia="Times New Roman" w:hAnsi="Times New Roman"/>
                <w:color w:val="auto"/>
                <w:szCs w:val="20"/>
                <w:lang w:eastAsia="sv-SE"/>
              </w:rPr>
              <w:t>commissionName</w:t>
            </w:r>
            <w:proofErr w:type="spellEnd"/>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Medarbetaruppdragets Namn</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w:t>
            </w: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 xml:space="preserve"> ..</w:t>
            </w:r>
            <w:proofErr w:type="spellStart"/>
            <w:r w:rsidRPr="00915D3B">
              <w:rPr>
                <w:rFonts w:ascii="Times New Roman" w:eastAsia="Times New Roman" w:hAnsi="Times New Roman"/>
                <w:color w:val="auto"/>
                <w:szCs w:val="20"/>
                <w:lang w:eastAsia="sv-SE"/>
              </w:rPr>
              <w:t>commissionHsaId</w:t>
            </w:r>
            <w:proofErr w:type="spellEnd"/>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xml:space="preserve">Medarbetaruppdragets </w:t>
            </w:r>
            <w:r w:rsidR="00750770" w:rsidRPr="00915D3B">
              <w:rPr>
                <w:rFonts w:ascii="Times New Roman" w:eastAsia="Times New Roman" w:hAnsi="Times New Roman"/>
                <w:color w:val="auto"/>
                <w:szCs w:val="20"/>
                <w:lang w:eastAsia="sv-SE"/>
              </w:rPr>
              <w:t>HSA-id</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w:t>
            </w: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 xml:space="preserve"> ..</w:t>
            </w:r>
            <w:proofErr w:type="spellStart"/>
            <w:r w:rsidRPr="00915D3B">
              <w:rPr>
                <w:rFonts w:ascii="Times New Roman" w:eastAsia="Times New Roman" w:hAnsi="Times New Roman"/>
                <w:color w:val="auto"/>
                <w:szCs w:val="20"/>
                <w:lang w:eastAsia="sv-SE"/>
              </w:rPr>
              <w:t>commissionPurpose</w:t>
            </w:r>
            <w:proofErr w:type="spellEnd"/>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xml:space="preserve">Medarbetaruppdragets ändamål </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w:t>
            </w: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 xml:space="preserve"> ..</w:t>
            </w:r>
            <w:proofErr w:type="spellStart"/>
            <w:r w:rsidRPr="00915D3B">
              <w:rPr>
                <w:rFonts w:ascii="Times New Roman" w:eastAsia="Times New Roman" w:hAnsi="Times New Roman"/>
                <w:color w:val="auto"/>
                <w:szCs w:val="20"/>
                <w:lang w:eastAsia="sv-SE"/>
              </w:rPr>
              <w:t>commissionRight</w:t>
            </w:r>
            <w:proofErr w:type="spellEnd"/>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spellStart"/>
            <w:r w:rsidRPr="00915D3B">
              <w:rPr>
                <w:rFonts w:ascii="Times New Roman" w:eastAsia="Times New Roman" w:hAnsi="Times New Roman"/>
                <w:color w:val="auto"/>
                <w:szCs w:val="20"/>
                <w:lang w:eastAsia="sv-SE"/>
              </w:rPr>
              <w:t>CommissionRightType</w:t>
            </w:r>
            <w:proofErr w:type="spellEnd"/>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Medarbetaruppdragets rättigheter</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w:t>
            </w: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n</w:t>
            </w:r>
          </w:p>
        </w:tc>
      </w:tr>
      <w:tr w:rsidR="00DF3CC7" w:rsidRPr="00915D3B" w:rsidTr="001E3F5B">
        <w:trPr>
          <w:cantSplit/>
          <w:trHeight w:val="315"/>
        </w:trPr>
        <w:tc>
          <w:tcPr>
            <w:tcW w:w="3227"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 xml:space="preserve"> .. ..activity</w:t>
            </w:r>
          </w:p>
        </w:tc>
        <w:tc>
          <w:tcPr>
            <w:tcW w:w="1276"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Rättighet aktivitet</w:t>
            </w:r>
          </w:p>
        </w:tc>
        <w:tc>
          <w:tcPr>
            <w:tcW w:w="1418"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w:t>
            </w: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1</w:t>
            </w:r>
          </w:p>
        </w:tc>
      </w:tr>
      <w:tr w:rsidR="00DF3CC7" w:rsidRPr="00915D3B" w:rsidTr="001E3F5B">
        <w:trPr>
          <w:cantSplit/>
          <w:trHeight w:val="315"/>
        </w:trPr>
        <w:tc>
          <w:tcPr>
            <w:tcW w:w="3227"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 xml:space="preserve"> .. ..</w:t>
            </w:r>
            <w:proofErr w:type="spellStart"/>
            <w:r w:rsidRPr="00915D3B">
              <w:rPr>
                <w:rFonts w:ascii="Times New Roman" w:eastAsia="Times New Roman" w:hAnsi="Times New Roman"/>
                <w:color w:val="auto"/>
                <w:szCs w:val="20"/>
                <w:lang w:eastAsia="sv-SE"/>
              </w:rPr>
              <w:t>informationClass</w:t>
            </w:r>
            <w:proofErr w:type="spellEnd"/>
          </w:p>
        </w:tc>
        <w:tc>
          <w:tcPr>
            <w:tcW w:w="1276"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Rättighet informationstyp</w:t>
            </w:r>
          </w:p>
        </w:tc>
        <w:tc>
          <w:tcPr>
            <w:tcW w:w="1418"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w:t>
            </w: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1</w:t>
            </w:r>
          </w:p>
        </w:tc>
      </w:tr>
      <w:tr w:rsidR="00DF3CC7" w:rsidRPr="00915D3B" w:rsidTr="001E3F5B">
        <w:trPr>
          <w:cantSplit/>
          <w:trHeight w:val="315"/>
        </w:trPr>
        <w:tc>
          <w:tcPr>
            <w:tcW w:w="3227"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 xml:space="preserve"> .. ..</w:t>
            </w:r>
            <w:proofErr w:type="spellStart"/>
            <w:r w:rsidRPr="00915D3B">
              <w:rPr>
                <w:rFonts w:ascii="Times New Roman" w:eastAsia="Times New Roman" w:hAnsi="Times New Roman"/>
                <w:color w:val="auto"/>
                <w:szCs w:val="20"/>
                <w:lang w:eastAsia="sv-SE"/>
              </w:rPr>
              <w:t>scope</w:t>
            </w:r>
            <w:proofErr w:type="spellEnd"/>
          </w:p>
        </w:tc>
        <w:tc>
          <w:tcPr>
            <w:tcW w:w="1276"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Rättighet omfång</w:t>
            </w:r>
          </w:p>
        </w:tc>
        <w:tc>
          <w:tcPr>
            <w:tcW w:w="1418"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w:t>
            </w: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1</w:t>
            </w:r>
          </w:p>
        </w:tc>
      </w:tr>
      <w:tr w:rsidR="00DF3CC7" w:rsidRPr="00915D3B" w:rsidTr="001E3F5B">
        <w:trPr>
          <w:cantSplit/>
          <w:trHeight w:val="313"/>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 xml:space="preserve"> ..</w:t>
            </w:r>
            <w:proofErr w:type="spellStart"/>
            <w:r w:rsidRPr="00915D3B">
              <w:rPr>
                <w:rFonts w:ascii="Times New Roman" w:eastAsia="Times New Roman" w:hAnsi="Times New Roman"/>
                <w:color w:val="auto"/>
                <w:szCs w:val="20"/>
                <w:lang w:eastAsia="sv-SE"/>
              </w:rPr>
              <w:t>healthCareUnitHsaId</w:t>
            </w:r>
            <w:proofErr w:type="spellEnd"/>
            <w:r w:rsidRPr="00915D3B">
              <w:rPr>
                <w:rFonts w:ascii="Times New Roman" w:eastAsia="Times New Roman" w:hAnsi="Times New Roman"/>
                <w:color w:val="auto"/>
                <w:szCs w:val="20"/>
                <w:lang w:eastAsia="sv-SE"/>
              </w:rPr>
              <w:t xml:space="preserve"> *3)</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750770"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HSA-id</w:t>
            </w:r>
            <w:r w:rsidR="00B43C97" w:rsidRPr="00915D3B">
              <w:rPr>
                <w:rFonts w:ascii="Times New Roman" w:eastAsia="Times New Roman" w:hAnsi="Times New Roman"/>
                <w:color w:val="auto"/>
                <w:szCs w:val="20"/>
                <w:lang w:eastAsia="sv-SE"/>
              </w:rPr>
              <w:t xml:space="preserve"> för vårdenhet enligt PDL</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w:t>
            </w: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 xml:space="preserve"> ..</w:t>
            </w:r>
            <w:proofErr w:type="spellStart"/>
            <w:r w:rsidRPr="00915D3B">
              <w:rPr>
                <w:rFonts w:ascii="Times New Roman" w:eastAsia="Times New Roman" w:hAnsi="Times New Roman"/>
                <w:color w:val="auto"/>
                <w:szCs w:val="20"/>
                <w:lang w:eastAsia="sv-SE"/>
              </w:rPr>
              <w:t>healthCareUnitName</w:t>
            </w:r>
            <w:proofErr w:type="spellEnd"/>
            <w:r w:rsidRPr="00915D3B">
              <w:rPr>
                <w:rFonts w:ascii="Times New Roman" w:eastAsia="Times New Roman" w:hAnsi="Times New Roman"/>
                <w:color w:val="auto"/>
                <w:szCs w:val="20"/>
                <w:lang w:eastAsia="sv-SE"/>
              </w:rPr>
              <w:t xml:space="preserve"> *3)</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Vårdenhetens namn</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w:t>
            </w: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 xml:space="preserve"> ..</w:t>
            </w:r>
            <w:proofErr w:type="spellStart"/>
            <w:r w:rsidRPr="00915D3B">
              <w:rPr>
                <w:rFonts w:ascii="Times New Roman" w:eastAsia="Times New Roman" w:hAnsi="Times New Roman"/>
                <w:color w:val="auto"/>
                <w:szCs w:val="20"/>
                <w:lang w:eastAsia="sv-SE"/>
              </w:rPr>
              <w:t>healthCareUnitStartDate</w:t>
            </w:r>
            <w:proofErr w:type="spellEnd"/>
            <w:r w:rsidRPr="00915D3B">
              <w:rPr>
                <w:rFonts w:ascii="Times New Roman" w:eastAsia="Times New Roman" w:hAnsi="Times New Roman"/>
                <w:color w:val="auto"/>
                <w:szCs w:val="20"/>
                <w:lang w:eastAsia="sv-SE"/>
              </w:rPr>
              <w:t xml:space="preserve"> *3)</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spellStart"/>
            <w:r w:rsidRPr="00915D3B">
              <w:rPr>
                <w:rFonts w:ascii="Times New Roman" w:eastAsia="Times New Roman" w:hAnsi="Times New Roman"/>
                <w:color w:val="auto"/>
                <w:szCs w:val="20"/>
                <w:lang w:eastAsia="sv-SE"/>
              </w:rPr>
              <w:t>dateTime</w:t>
            </w:r>
            <w:proofErr w:type="spellEnd"/>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Startdatum för vårdenhetens verksamhet</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w:t>
            </w: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 xml:space="preserve"> ..</w:t>
            </w:r>
            <w:proofErr w:type="spellStart"/>
            <w:r w:rsidRPr="00915D3B">
              <w:rPr>
                <w:rFonts w:ascii="Times New Roman" w:eastAsia="Times New Roman" w:hAnsi="Times New Roman"/>
                <w:color w:val="auto"/>
                <w:szCs w:val="20"/>
                <w:lang w:eastAsia="sv-SE"/>
              </w:rPr>
              <w:t>healthCareUnitEndDate</w:t>
            </w:r>
            <w:proofErr w:type="spellEnd"/>
            <w:r w:rsidRPr="00915D3B">
              <w:rPr>
                <w:rFonts w:ascii="Times New Roman" w:eastAsia="Times New Roman" w:hAnsi="Times New Roman"/>
                <w:color w:val="auto"/>
                <w:szCs w:val="20"/>
                <w:lang w:eastAsia="sv-SE"/>
              </w:rPr>
              <w:t xml:space="preserve"> *3)</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spellStart"/>
            <w:r w:rsidRPr="00915D3B">
              <w:rPr>
                <w:rFonts w:ascii="Times New Roman" w:eastAsia="Times New Roman" w:hAnsi="Times New Roman"/>
                <w:color w:val="auto"/>
                <w:szCs w:val="20"/>
                <w:lang w:eastAsia="sv-SE"/>
              </w:rPr>
              <w:t>dateTime</w:t>
            </w:r>
            <w:proofErr w:type="spellEnd"/>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Slutdatum för vårdenhetens verksamhet</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w:t>
            </w: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1</w:t>
            </w:r>
          </w:p>
        </w:tc>
      </w:tr>
      <w:tr w:rsidR="00DF3CC7" w:rsidRPr="00915D3B" w:rsidTr="001E3F5B">
        <w:trPr>
          <w:cantSplit/>
          <w:trHeight w:val="36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 xml:space="preserve"> ..</w:t>
            </w:r>
            <w:proofErr w:type="spellStart"/>
            <w:r w:rsidRPr="00915D3B">
              <w:rPr>
                <w:rFonts w:ascii="Times New Roman" w:eastAsia="Times New Roman" w:hAnsi="Times New Roman"/>
                <w:color w:val="auto"/>
                <w:szCs w:val="20"/>
                <w:lang w:eastAsia="sv-SE"/>
              </w:rPr>
              <w:t>healthCareProviderHsaId</w:t>
            </w:r>
            <w:proofErr w:type="spellEnd"/>
            <w:r w:rsidRPr="00915D3B">
              <w:rPr>
                <w:rFonts w:ascii="Times New Roman" w:eastAsia="Times New Roman" w:hAnsi="Times New Roman"/>
                <w:i/>
                <w:iCs/>
                <w:color w:val="auto"/>
                <w:szCs w:val="20"/>
                <w:lang w:eastAsia="sv-SE"/>
              </w:rPr>
              <w:t> </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xml:space="preserve">Vårdgivarens </w:t>
            </w:r>
            <w:r w:rsidR="00750770" w:rsidRPr="00915D3B">
              <w:rPr>
                <w:rFonts w:ascii="Times New Roman" w:eastAsia="Times New Roman" w:hAnsi="Times New Roman"/>
                <w:color w:val="auto"/>
                <w:szCs w:val="20"/>
                <w:lang w:eastAsia="sv-SE"/>
              </w:rPr>
              <w:t>HSA-id</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w:t>
            </w: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 xml:space="preserve"> ..</w:t>
            </w:r>
            <w:proofErr w:type="spellStart"/>
            <w:r w:rsidRPr="00915D3B">
              <w:rPr>
                <w:rFonts w:ascii="Times New Roman" w:eastAsia="Times New Roman" w:hAnsi="Times New Roman"/>
                <w:color w:val="auto"/>
                <w:szCs w:val="20"/>
                <w:lang w:eastAsia="sv-SE"/>
              </w:rPr>
              <w:t>healthCareProviderName</w:t>
            </w:r>
            <w:proofErr w:type="spellEnd"/>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Vårdgivarens Namn</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w:t>
            </w: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 xml:space="preserve"> ..</w:t>
            </w:r>
            <w:proofErr w:type="spellStart"/>
            <w:r w:rsidRPr="00915D3B">
              <w:rPr>
                <w:rFonts w:ascii="Times New Roman" w:eastAsia="Times New Roman" w:hAnsi="Times New Roman"/>
                <w:color w:val="auto"/>
                <w:szCs w:val="20"/>
                <w:lang w:eastAsia="sv-SE"/>
              </w:rPr>
              <w:t>healthCareProviderOrgNo</w:t>
            </w:r>
            <w:proofErr w:type="spellEnd"/>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Vårdgivarens organisationsnummer</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w:t>
            </w: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 xml:space="preserve"> ..</w:t>
            </w:r>
            <w:proofErr w:type="spellStart"/>
            <w:r w:rsidRPr="00915D3B">
              <w:rPr>
                <w:rFonts w:ascii="Times New Roman" w:eastAsia="Times New Roman" w:hAnsi="Times New Roman"/>
                <w:color w:val="auto"/>
                <w:szCs w:val="20"/>
                <w:lang w:eastAsia="sv-SE"/>
              </w:rPr>
              <w:t>healthCareProviderStartDate</w:t>
            </w:r>
            <w:proofErr w:type="spellEnd"/>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spellStart"/>
            <w:r w:rsidRPr="00915D3B">
              <w:rPr>
                <w:rFonts w:ascii="Times New Roman" w:eastAsia="Times New Roman" w:hAnsi="Times New Roman"/>
                <w:color w:val="auto"/>
                <w:szCs w:val="20"/>
                <w:lang w:eastAsia="sv-SE"/>
              </w:rPr>
              <w:t>dateTime</w:t>
            </w:r>
            <w:proofErr w:type="spellEnd"/>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Startdatum för vårdgivarens verksamhet</w:t>
            </w:r>
          </w:p>
        </w:tc>
        <w:tc>
          <w:tcPr>
            <w:tcW w:w="1418" w:type="dxa"/>
            <w:hideMark/>
          </w:tcPr>
          <w:p w:rsidR="00DF3CC7" w:rsidRPr="00915D3B" w:rsidRDefault="00EC0CBC"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w:t>
            </w:r>
            <w:proofErr w:type="gramStart"/>
            <w:r w:rsidR="00DF3CC7" w:rsidRPr="00915D3B">
              <w:rPr>
                <w:rFonts w:ascii="Times New Roman" w:eastAsia="Times New Roman" w:hAnsi="Times New Roman"/>
                <w:color w:val="auto"/>
                <w:szCs w:val="20"/>
                <w:lang w:eastAsia="sv-SE"/>
              </w:rPr>
              <w:t>..</w:t>
            </w:r>
            <w:proofErr w:type="gramEnd"/>
            <w:r w:rsidR="00DF3CC7" w:rsidRPr="00915D3B">
              <w:rPr>
                <w:rFonts w:ascii="Times New Roman" w:eastAsia="Times New Roman" w:hAnsi="Times New Roman"/>
                <w:color w:val="auto"/>
                <w:szCs w:val="20"/>
                <w:lang w:eastAsia="sv-SE"/>
              </w:rPr>
              <w:t>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 xml:space="preserve"> ..</w:t>
            </w:r>
            <w:proofErr w:type="spellStart"/>
            <w:r w:rsidRPr="00915D3B">
              <w:rPr>
                <w:rFonts w:ascii="Times New Roman" w:eastAsia="Times New Roman" w:hAnsi="Times New Roman"/>
                <w:color w:val="auto"/>
                <w:szCs w:val="20"/>
                <w:lang w:eastAsia="sv-SE"/>
              </w:rPr>
              <w:t>healthCareProviderEndDate</w:t>
            </w:r>
            <w:proofErr w:type="spellEnd"/>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spellStart"/>
            <w:r w:rsidRPr="00915D3B">
              <w:rPr>
                <w:rFonts w:ascii="Times New Roman" w:eastAsia="Times New Roman" w:hAnsi="Times New Roman"/>
                <w:color w:val="auto"/>
                <w:szCs w:val="20"/>
                <w:lang w:eastAsia="sv-SE"/>
              </w:rPr>
              <w:t>dateTime</w:t>
            </w:r>
            <w:proofErr w:type="spellEnd"/>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Slutdatum för vårdgivarens verksamhet</w:t>
            </w:r>
          </w:p>
        </w:tc>
        <w:tc>
          <w:tcPr>
            <w:tcW w:w="1418" w:type="dxa"/>
            <w:hideMark/>
          </w:tcPr>
          <w:p w:rsidR="00DF3CC7" w:rsidRPr="00915D3B" w:rsidRDefault="00EC0CBC"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w:t>
            </w:r>
            <w:proofErr w:type="gramStart"/>
            <w:r w:rsidR="00DF3CC7" w:rsidRPr="00915D3B">
              <w:rPr>
                <w:rFonts w:ascii="Times New Roman" w:eastAsia="Times New Roman" w:hAnsi="Times New Roman"/>
                <w:color w:val="auto"/>
                <w:szCs w:val="20"/>
                <w:lang w:eastAsia="sv-SE"/>
              </w:rPr>
              <w:t>..</w:t>
            </w:r>
            <w:proofErr w:type="gramEnd"/>
            <w:r w:rsidR="00DF3CC7" w:rsidRPr="00915D3B">
              <w:rPr>
                <w:rFonts w:ascii="Times New Roman" w:eastAsia="Times New Roman" w:hAnsi="Times New Roman"/>
                <w:color w:val="auto"/>
                <w:szCs w:val="20"/>
                <w:lang w:eastAsia="sv-SE"/>
              </w:rPr>
              <w:t>1</w:t>
            </w:r>
          </w:p>
        </w:tc>
      </w:tr>
      <w:tr w:rsidR="00DF3CC7" w:rsidRPr="00915D3B" w:rsidTr="001E3F5B">
        <w:trPr>
          <w:cantSplit/>
        </w:trPr>
        <w:tc>
          <w:tcPr>
            <w:tcW w:w="3227"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hAnsi="Times New Roman" w:cs="Times New Roman"/>
                <w:sz w:val="20"/>
                <w:szCs w:val="20"/>
              </w:rPr>
              <w:lastRenderedPageBreak/>
              <w:t>resultCode</w:t>
            </w: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368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Resultat av metodanrop (OK eller ERROR).</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1</w:t>
            </w:r>
            <w:proofErr w:type="gramStart"/>
            <w:r w:rsidRPr="00915D3B">
              <w:rPr>
                <w:rFonts w:ascii="Times New Roman" w:hAnsi="Times New Roman" w:cs="Times New Roman"/>
                <w:sz w:val="20"/>
                <w:szCs w:val="20"/>
              </w:rPr>
              <w:t>..</w:t>
            </w:r>
            <w:proofErr w:type="gramEnd"/>
            <w:r w:rsidRPr="00915D3B">
              <w:rPr>
                <w:rFonts w:ascii="Times New Roman" w:hAnsi="Times New Roman" w:cs="Times New Roman"/>
                <w:sz w:val="20"/>
                <w:szCs w:val="20"/>
              </w:rPr>
              <w:t>1</w:t>
            </w:r>
          </w:p>
        </w:tc>
      </w:tr>
      <w:tr w:rsidR="00DF3CC7" w:rsidRPr="00915D3B" w:rsidTr="001E3F5B">
        <w:trPr>
          <w:cantSplit/>
        </w:trPr>
        <w:tc>
          <w:tcPr>
            <w:tcW w:w="3227" w:type="dxa"/>
          </w:tcPr>
          <w:p w:rsidR="00DF3CC7" w:rsidRPr="00915D3B" w:rsidRDefault="00DF3CC7" w:rsidP="001E3F5B">
            <w:pPr>
              <w:pStyle w:val="TableParagraph"/>
              <w:spacing w:line="229" w:lineRule="exact"/>
              <w:ind w:left="102"/>
              <w:rPr>
                <w:rFonts w:ascii="Times New Roman" w:hAnsi="Times New Roman" w:cs="Times New Roman"/>
                <w:sz w:val="20"/>
                <w:szCs w:val="20"/>
              </w:rPr>
            </w:pPr>
            <w:r w:rsidRPr="00915D3B">
              <w:rPr>
                <w:rFonts w:ascii="Times New Roman" w:hAnsi="Times New Roman" w:cs="Times New Roman"/>
                <w:sz w:val="20"/>
                <w:szCs w:val="20"/>
              </w:rPr>
              <w:t>resultText</w:t>
            </w:r>
          </w:p>
        </w:tc>
        <w:tc>
          <w:tcPr>
            <w:tcW w:w="1276" w:type="dxa"/>
          </w:tcPr>
          <w:p w:rsidR="00DF3CC7" w:rsidRPr="00915D3B" w:rsidRDefault="00DF3CC7" w:rsidP="001E3F5B">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String</w:t>
            </w:r>
          </w:p>
        </w:tc>
        <w:tc>
          <w:tcPr>
            <w:tcW w:w="3685" w:type="dxa"/>
          </w:tcPr>
          <w:p w:rsidR="00DF3CC7" w:rsidRPr="00915D3B" w:rsidRDefault="00DF3CC7" w:rsidP="001E3F5B">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 xml:space="preserve">Beskrivning av fel vid </w:t>
            </w:r>
            <w:proofErr w:type="spellStart"/>
            <w:r w:rsidRPr="00915D3B">
              <w:rPr>
                <w:rFonts w:ascii="Times New Roman" w:hAnsi="Times New Roman" w:cs="Times New Roman"/>
                <w:sz w:val="20"/>
                <w:szCs w:val="20"/>
              </w:rPr>
              <w:t>resultCode=ERROR</w:t>
            </w:r>
            <w:proofErr w:type="spellEnd"/>
            <w:r w:rsidRPr="00915D3B">
              <w:rPr>
                <w:rFonts w:ascii="Times New Roman" w:hAnsi="Times New Roman" w:cs="Times New Roman"/>
                <w:sz w:val="20"/>
                <w:szCs w:val="20"/>
              </w:rPr>
              <w:t>.</w:t>
            </w:r>
          </w:p>
        </w:tc>
        <w:tc>
          <w:tcPr>
            <w:tcW w:w="1418" w:type="dxa"/>
          </w:tcPr>
          <w:p w:rsidR="00DF3CC7" w:rsidRPr="00915D3B" w:rsidRDefault="00DF3CC7" w:rsidP="001E3F5B">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0</w:t>
            </w:r>
            <w:proofErr w:type="gramStart"/>
            <w:r w:rsidRPr="00915D3B">
              <w:rPr>
                <w:rFonts w:ascii="Times New Roman" w:hAnsi="Times New Roman" w:cs="Times New Roman"/>
                <w:sz w:val="20"/>
                <w:szCs w:val="20"/>
              </w:rPr>
              <w:t>..</w:t>
            </w:r>
            <w:proofErr w:type="gramEnd"/>
            <w:r w:rsidRPr="00915D3B">
              <w:rPr>
                <w:rFonts w:ascii="Times New Roman" w:hAnsi="Times New Roman" w:cs="Times New Roman"/>
                <w:sz w:val="20"/>
                <w:szCs w:val="20"/>
              </w:rPr>
              <w:t>1</w:t>
            </w:r>
          </w:p>
        </w:tc>
      </w:tr>
    </w:tbl>
    <w:p w:rsidR="00DF3CC7" w:rsidRPr="00915D3B" w:rsidRDefault="00DF3CC7" w:rsidP="005329FA">
      <w:pPr>
        <w:pStyle w:val="BodyText"/>
        <w:rPr>
          <w:color w:val="auto"/>
        </w:rPr>
      </w:pPr>
    </w:p>
    <w:p w:rsidR="00DF3CC7" w:rsidRPr="00915D3B" w:rsidRDefault="00DF3CC7" w:rsidP="00DF3CC7">
      <w:pPr>
        <w:pStyle w:val="Heading3"/>
      </w:pPr>
      <w:r w:rsidRPr="00915D3B">
        <w:t>Tjänstekontraktsspecifika krav och regler</w:t>
      </w:r>
    </w:p>
    <w:p w:rsidR="00DF3CC7" w:rsidRPr="00915D3B" w:rsidRDefault="00DF3CC7" w:rsidP="00DF3CC7">
      <w:pPr>
        <w:rPr>
          <w:color w:val="auto"/>
        </w:rPr>
      </w:pPr>
      <w:r w:rsidRPr="00915D3B">
        <w:rPr>
          <w:color w:val="auto"/>
        </w:rPr>
        <w:t xml:space="preserve">Till denna informationsmängd finns regler som ej uttrycks i schemafilerna och tabellen ovan. Dessa återfinns nedan. </w:t>
      </w:r>
    </w:p>
    <w:p w:rsidR="00DF3CC7" w:rsidRPr="00915D3B" w:rsidRDefault="00DF3CC7" w:rsidP="00DF3CC7">
      <w:pPr>
        <w:rPr>
          <w:color w:val="auto"/>
          <w:sz w:val="22"/>
          <w:u w:val="single"/>
        </w:rPr>
      </w:pPr>
    </w:p>
    <w:p w:rsidR="00DF3CC7" w:rsidRPr="00915D3B" w:rsidRDefault="00DF3CC7" w:rsidP="00DF3CC7">
      <w:pPr>
        <w:rPr>
          <w:color w:val="auto"/>
          <w:sz w:val="22"/>
          <w:u w:val="single"/>
        </w:rPr>
      </w:pPr>
      <w:r w:rsidRPr="00915D3B">
        <w:rPr>
          <w:color w:val="auto"/>
          <w:sz w:val="22"/>
          <w:u w:val="single"/>
        </w:rPr>
        <w:t>*</w:t>
      </w:r>
      <w:r w:rsidR="009C6BB6" w:rsidRPr="00915D3B">
        <w:rPr>
          <w:color w:val="auto"/>
          <w:sz w:val="22"/>
          <w:u w:val="single"/>
        </w:rPr>
        <w:t>1</w:t>
      </w:r>
      <w:r w:rsidRPr="00915D3B">
        <w:rPr>
          <w:color w:val="auto"/>
          <w:sz w:val="22"/>
          <w:u w:val="single"/>
        </w:rPr>
        <w:t xml:space="preserve">) </w:t>
      </w:r>
      <w:proofErr w:type="spellStart"/>
      <w:r w:rsidRPr="00915D3B">
        <w:rPr>
          <w:color w:val="auto"/>
          <w:sz w:val="22"/>
          <w:u w:val="single"/>
        </w:rPr>
        <w:t>person</w:t>
      </w:r>
      <w:r w:rsidRPr="00915D3B">
        <w:rPr>
          <w:rFonts w:eastAsia="Times New Roman" w:cs="Arial"/>
          <w:color w:val="auto"/>
          <w:spacing w:val="-1"/>
          <w:sz w:val="22"/>
          <w:szCs w:val="22"/>
          <w:u w:val="single"/>
        </w:rPr>
        <w:t>HsaId</w:t>
      </w:r>
      <w:proofErr w:type="spellEnd"/>
      <w:r w:rsidRPr="00915D3B">
        <w:rPr>
          <w:rFonts w:eastAsia="Times New Roman" w:cs="Arial"/>
          <w:color w:val="auto"/>
          <w:spacing w:val="-1"/>
          <w:sz w:val="22"/>
          <w:szCs w:val="22"/>
          <w:u w:val="single"/>
        </w:rPr>
        <w:t xml:space="preserve"> </w:t>
      </w:r>
      <w:r w:rsidRPr="00915D3B">
        <w:rPr>
          <w:rFonts w:cs="Arial"/>
          <w:color w:val="auto"/>
          <w:sz w:val="22"/>
          <w:szCs w:val="22"/>
          <w:u w:val="single"/>
        </w:rPr>
        <w:t xml:space="preserve">och </w:t>
      </w:r>
      <w:proofErr w:type="spellStart"/>
      <w:r w:rsidRPr="00915D3B">
        <w:rPr>
          <w:rFonts w:cs="Arial"/>
          <w:color w:val="auto"/>
          <w:sz w:val="22"/>
          <w:szCs w:val="22"/>
          <w:u w:val="single"/>
        </w:rPr>
        <w:t>personalIdentityNumber</w:t>
      </w:r>
      <w:proofErr w:type="spellEnd"/>
    </w:p>
    <w:p w:rsidR="00DF3CC7" w:rsidRPr="00915D3B" w:rsidRDefault="00DF3CC7" w:rsidP="00DF3CC7">
      <w:pPr>
        <w:rPr>
          <w:rFonts w:cs="Arial"/>
          <w:color w:val="auto"/>
        </w:rPr>
      </w:pPr>
      <w:r w:rsidRPr="00915D3B">
        <w:rPr>
          <w:rFonts w:cs="Arial"/>
          <w:color w:val="auto"/>
        </w:rPr>
        <w:t xml:space="preserve">Exakt ett av fälten </w:t>
      </w:r>
      <w:proofErr w:type="spellStart"/>
      <w:r w:rsidRPr="00915D3B">
        <w:rPr>
          <w:rFonts w:eastAsia="Times New Roman" w:cs="Arial"/>
          <w:color w:val="auto"/>
          <w:spacing w:val="-1"/>
          <w:szCs w:val="20"/>
        </w:rPr>
        <w:t>personHsaId</w:t>
      </w:r>
      <w:proofErr w:type="spellEnd"/>
      <w:r w:rsidRPr="00915D3B">
        <w:rPr>
          <w:rFonts w:eastAsia="Times New Roman" w:cs="Arial"/>
          <w:color w:val="auto"/>
          <w:spacing w:val="-1"/>
          <w:szCs w:val="20"/>
        </w:rPr>
        <w:t xml:space="preserve"> </w:t>
      </w:r>
      <w:r w:rsidRPr="00915D3B">
        <w:rPr>
          <w:rFonts w:cs="Arial"/>
          <w:color w:val="auto"/>
        </w:rPr>
        <w:t xml:space="preserve">och </w:t>
      </w:r>
      <w:proofErr w:type="spellStart"/>
      <w:r w:rsidRPr="00915D3B">
        <w:rPr>
          <w:rFonts w:cs="Arial"/>
          <w:color w:val="auto"/>
        </w:rPr>
        <w:t>personalIdentityNumber</w:t>
      </w:r>
      <w:proofErr w:type="spellEnd"/>
      <w:r w:rsidRPr="00915D3B">
        <w:rPr>
          <w:rFonts w:cs="Arial"/>
          <w:color w:val="auto"/>
        </w:rPr>
        <w:t xml:space="preserve"> ska anges.</w:t>
      </w:r>
    </w:p>
    <w:p w:rsidR="00DF3CC7" w:rsidRPr="00915D3B" w:rsidRDefault="00DF3CC7" w:rsidP="00DF3CC7">
      <w:pPr>
        <w:rPr>
          <w:rFonts w:cs="Arial"/>
          <w:color w:val="auto"/>
        </w:rPr>
      </w:pPr>
    </w:p>
    <w:p w:rsidR="00DF3CC7" w:rsidRPr="00915D3B" w:rsidRDefault="00DF3CC7" w:rsidP="00DF3CC7">
      <w:pPr>
        <w:rPr>
          <w:color w:val="auto"/>
          <w:sz w:val="22"/>
          <w:u w:val="single"/>
        </w:rPr>
      </w:pPr>
      <w:r w:rsidRPr="00915D3B">
        <w:rPr>
          <w:color w:val="auto"/>
          <w:sz w:val="22"/>
          <w:u w:val="single"/>
        </w:rPr>
        <w:t>*</w:t>
      </w:r>
      <w:r w:rsidR="009C6BB6" w:rsidRPr="00915D3B">
        <w:rPr>
          <w:color w:val="auto"/>
          <w:sz w:val="22"/>
          <w:u w:val="single"/>
        </w:rPr>
        <w:t>2</w:t>
      </w:r>
      <w:r w:rsidRPr="00915D3B">
        <w:rPr>
          <w:color w:val="auto"/>
          <w:sz w:val="22"/>
          <w:u w:val="single"/>
        </w:rPr>
        <w:t xml:space="preserve">) </w:t>
      </w:r>
      <w:proofErr w:type="spellStart"/>
      <w:r w:rsidRPr="00915D3B">
        <w:rPr>
          <w:color w:val="auto"/>
          <w:sz w:val="22"/>
          <w:u w:val="single"/>
        </w:rPr>
        <w:t>credentialInformation</w:t>
      </w:r>
      <w:proofErr w:type="spellEnd"/>
    </w:p>
    <w:p w:rsidR="00DF3CC7" w:rsidRPr="00915D3B" w:rsidRDefault="00DF3CC7" w:rsidP="00DF3CC7">
      <w:pPr>
        <w:rPr>
          <w:rFonts w:cs="Arial"/>
          <w:color w:val="auto"/>
        </w:rPr>
      </w:pPr>
      <w:r w:rsidRPr="00915D3B">
        <w:rPr>
          <w:rFonts w:cs="Arial"/>
          <w:color w:val="auto"/>
        </w:rPr>
        <w:t xml:space="preserve">En person kan ha flera olika </w:t>
      </w:r>
      <w:r w:rsidR="00750770" w:rsidRPr="00915D3B">
        <w:rPr>
          <w:rFonts w:cs="Arial"/>
          <w:color w:val="auto"/>
        </w:rPr>
        <w:t>HSA-id</w:t>
      </w:r>
      <w:r w:rsidRPr="00915D3B">
        <w:rPr>
          <w:rFonts w:cs="Arial"/>
          <w:color w:val="auto"/>
        </w:rPr>
        <w:t xml:space="preserve"> om personen har lagts upp i olika organisationers grenar av katalogen.</w:t>
      </w:r>
    </w:p>
    <w:p w:rsidR="00DF3CC7" w:rsidRPr="00915D3B" w:rsidRDefault="00F676DE" w:rsidP="00DF3CC7">
      <w:pPr>
        <w:rPr>
          <w:rFonts w:cs="Arial"/>
          <w:color w:val="auto"/>
        </w:rPr>
      </w:pPr>
      <w:r w:rsidRPr="00915D3B">
        <w:rPr>
          <w:rFonts w:cs="Arial"/>
          <w:color w:val="auto"/>
        </w:rPr>
        <w:t xml:space="preserve">Vid sökning med personnummer så kommer i sådant fall en </w:t>
      </w:r>
      <w:proofErr w:type="spellStart"/>
      <w:r w:rsidRPr="00915D3B">
        <w:rPr>
          <w:rFonts w:cs="Arial"/>
          <w:color w:val="auto"/>
        </w:rPr>
        <w:t>credentialInformation</w:t>
      </w:r>
      <w:proofErr w:type="spellEnd"/>
      <w:r w:rsidRPr="00915D3B">
        <w:rPr>
          <w:rFonts w:cs="Arial"/>
          <w:color w:val="auto"/>
        </w:rPr>
        <w:t xml:space="preserve"> returneras per HSA-id (bl.a. eftersom kopplingen mellan personobjekt och medarbetaruppdrag görs via personens HSA-id).</w:t>
      </w:r>
    </w:p>
    <w:p w:rsidR="00DF3CC7" w:rsidRPr="00915D3B" w:rsidRDefault="00DF3CC7" w:rsidP="00DF3CC7">
      <w:pPr>
        <w:rPr>
          <w:rFonts w:cs="Arial"/>
          <w:color w:val="auto"/>
        </w:rPr>
      </w:pPr>
    </w:p>
    <w:p w:rsidR="00DF3CC7" w:rsidRPr="00915D3B" w:rsidRDefault="00DF3CC7" w:rsidP="00DF3CC7">
      <w:pPr>
        <w:keepNext/>
        <w:rPr>
          <w:rFonts w:cs="Arial"/>
          <w:color w:val="auto"/>
          <w:sz w:val="22"/>
          <w:u w:val="single"/>
        </w:rPr>
      </w:pPr>
      <w:r w:rsidRPr="00915D3B">
        <w:rPr>
          <w:rFonts w:cs="Arial"/>
          <w:color w:val="auto"/>
          <w:sz w:val="22"/>
          <w:u w:val="single"/>
        </w:rPr>
        <w:t>*3) Vårdenhets- (</w:t>
      </w:r>
      <w:proofErr w:type="spellStart"/>
      <w:r w:rsidRPr="00915D3B">
        <w:rPr>
          <w:rFonts w:cs="Arial"/>
          <w:color w:val="auto"/>
          <w:sz w:val="22"/>
          <w:u w:val="single"/>
        </w:rPr>
        <w:t>healthCareUnit-</w:t>
      </w:r>
      <w:proofErr w:type="spellEnd"/>
      <w:r w:rsidRPr="00915D3B">
        <w:rPr>
          <w:rFonts w:cs="Arial"/>
          <w:color w:val="auto"/>
          <w:sz w:val="22"/>
          <w:u w:val="single"/>
        </w:rPr>
        <w:t>) attribut</w:t>
      </w:r>
    </w:p>
    <w:p w:rsidR="00DF3CC7" w:rsidRPr="00915D3B" w:rsidRDefault="00DF3CC7" w:rsidP="00DF3CC7">
      <w:pPr>
        <w:rPr>
          <w:rFonts w:cs="Arial"/>
          <w:color w:val="auto"/>
        </w:rPr>
      </w:pPr>
      <w:r w:rsidRPr="00915D3B">
        <w:rPr>
          <w:rFonts w:cs="Arial"/>
          <w:color w:val="auto"/>
        </w:rPr>
        <w:t xml:space="preserve">I det fall ett Medarbetaruppdrag ligger direkt under Vårdgivaren så returneras inga Vårdenhetsattribut, </w:t>
      </w:r>
      <w:r w:rsidR="00F676DE" w:rsidRPr="00915D3B">
        <w:rPr>
          <w:rFonts w:cs="Arial"/>
          <w:color w:val="auto"/>
        </w:rPr>
        <w:t>d.v.s.</w:t>
      </w:r>
      <w:r w:rsidRPr="00915D3B">
        <w:rPr>
          <w:rFonts w:cs="Arial"/>
          <w:color w:val="auto"/>
        </w:rPr>
        <w:t xml:space="preserve"> </w:t>
      </w:r>
      <w:r w:rsidR="00DA1FDC" w:rsidRPr="00915D3B">
        <w:rPr>
          <w:rFonts w:cs="Arial"/>
          <w:color w:val="auto"/>
        </w:rPr>
        <w:t xml:space="preserve">inga värden returneras för </w:t>
      </w:r>
      <w:r w:rsidRPr="00915D3B">
        <w:rPr>
          <w:rFonts w:cs="Arial"/>
          <w:color w:val="auto"/>
        </w:rPr>
        <w:t xml:space="preserve">de attribut vars namn inleds med </w:t>
      </w:r>
      <w:proofErr w:type="spellStart"/>
      <w:r w:rsidRPr="00915D3B">
        <w:rPr>
          <w:rFonts w:cs="Arial"/>
          <w:color w:val="auto"/>
        </w:rPr>
        <w:t>healthCareUnit</w:t>
      </w:r>
      <w:proofErr w:type="spellEnd"/>
      <w:r w:rsidRPr="00915D3B">
        <w:rPr>
          <w:rFonts w:cs="Arial"/>
          <w:color w:val="auto"/>
        </w:rPr>
        <w:t>.</w:t>
      </w:r>
    </w:p>
    <w:p w:rsidR="00DF3CC7" w:rsidRPr="00915D3B" w:rsidRDefault="00DF3CC7" w:rsidP="00DF3CC7">
      <w:pPr>
        <w:pStyle w:val="Heading3"/>
        <w:keepLines/>
      </w:pPr>
      <w:r w:rsidRPr="00915D3B">
        <w:t>SLA-krav</w:t>
      </w:r>
    </w:p>
    <w:p w:rsidR="00DF3CC7" w:rsidRPr="00915D3B" w:rsidRDefault="00DF3CC7" w:rsidP="00DF3CC7">
      <w:pPr>
        <w:rPr>
          <w:color w:val="auto"/>
        </w:rPr>
      </w:pPr>
      <w:r w:rsidRPr="00915D3B">
        <w:rPr>
          <w:color w:val="auto"/>
        </w:rPr>
        <w:t xml:space="preserve">Krav på svarstider </w:t>
      </w:r>
      <w:r w:rsidR="00FF31D2" w:rsidRPr="00915D3B">
        <w:rPr>
          <w:color w:val="auto"/>
        </w:rPr>
        <w:t>anges under förutsä</w:t>
      </w:r>
      <w:r w:rsidRPr="00915D3B">
        <w:rPr>
          <w:color w:val="auto"/>
        </w:rPr>
        <w:t>tt</w:t>
      </w:r>
      <w:r w:rsidR="00FF31D2" w:rsidRPr="00915D3B">
        <w:rPr>
          <w:color w:val="auto"/>
        </w:rPr>
        <w:t>ning att</w:t>
      </w:r>
      <w:r w:rsidRPr="00915D3B">
        <w:rPr>
          <w:color w:val="auto"/>
        </w:rPr>
        <w:t xml:space="preserve"> SSL-uppkoppling</w:t>
      </w:r>
      <w:r w:rsidR="00FF31D2" w:rsidRPr="00915D3B">
        <w:rPr>
          <w:color w:val="auto"/>
        </w:rPr>
        <w:t xml:space="preserve"> är etablerad, </w:t>
      </w:r>
      <w:r w:rsidR="00F676DE" w:rsidRPr="00915D3B">
        <w:rPr>
          <w:color w:val="auto"/>
        </w:rPr>
        <w:t>d.v.s.</w:t>
      </w:r>
      <w:r w:rsidR="00FF31D2" w:rsidRPr="00915D3B">
        <w:rPr>
          <w:color w:val="auto"/>
        </w:rPr>
        <w:t xml:space="preserve"> SSL-förhandlingstid tillkommer vid start av ny SSL-session. Angivna krav på svarstid utgår ifrån mätning från Tjänsteplattformen</w:t>
      </w:r>
      <w:r w:rsidR="00400041" w:rsidRPr="00915D3B">
        <w:rPr>
          <w:color w:val="auto"/>
        </w:rPr>
        <w:t xml:space="preserve"> mot Katalogtjänsten</w:t>
      </w:r>
      <w:r w:rsidR="00FF31D2" w:rsidRPr="00915D3B">
        <w:rPr>
          <w:color w:val="auto"/>
        </w:rPr>
        <w:t xml:space="preserve">, </w:t>
      </w:r>
      <w:r w:rsidR="00400041" w:rsidRPr="00915D3B">
        <w:rPr>
          <w:color w:val="auto"/>
        </w:rPr>
        <w:t>och</w:t>
      </w:r>
      <w:r w:rsidR="00FF31D2" w:rsidRPr="00915D3B">
        <w:rPr>
          <w:color w:val="auto"/>
        </w:rPr>
        <w:t xml:space="preserve"> exklusive den tid som tjänsteplattformen behöver för att förmedla fråga och svar.</w:t>
      </w:r>
    </w:p>
    <w:p w:rsidR="00FF31D2" w:rsidRPr="00915D3B" w:rsidRDefault="00FF31D2" w:rsidP="00DF3CC7">
      <w:pPr>
        <w:rPr>
          <w:color w:val="auto"/>
        </w:rPr>
      </w:pPr>
      <w:r w:rsidRPr="00915D3B">
        <w:rPr>
          <w:color w:val="auto"/>
        </w:rPr>
        <w:t>Svarstid ska kunna garanteras upp till angiven last.</w:t>
      </w:r>
    </w:p>
    <w:p w:rsidR="00FF31D2" w:rsidRPr="00915D3B" w:rsidRDefault="00FF31D2" w:rsidP="00DF3CC7">
      <w:pPr>
        <w:rPr>
          <w:color w:val="auto"/>
        </w:rPr>
      </w:pPr>
    </w:p>
    <w:tbl>
      <w:tblPr>
        <w:tblStyle w:val="TableGrid"/>
        <w:tblW w:w="0" w:type="auto"/>
        <w:tblLook w:val="04A0"/>
      </w:tblPr>
      <w:tblGrid>
        <w:gridCol w:w="4786"/>
        <w:gridCol w:w="1956"/>
        <w:gridCol w:w="2438"/>
      </w:tblGrid>
      <w:tr w:rsidR="00DF3CC7" w:rsidRPr="00915D3B" w:rsidTr="001E3F5B">
        <w:tc>
          <w:tcPr>
            <w:tcW w:w="4786" w:type="dxa"/>
          </w:tcPr>
          <w:p w:rsidR="00DF3CC7" w:rsidRPr="00915D3B" w:rsidRDefault="00DF3CC7" w:rsidP="001E3F5B">
            <w:pPr>
              <w:rPr>
                <w:b/>
                <w:color w:val="auto"/>
              </w:rPr>
            </w:pPr>
            <w:r w:rsidRPr="00915D3B">
              <w:rPr>
                <w:b/>
                <w:color w:val="auto"/>
              </w:rPr>
              <w:t>Antal returnerade medarbetaruppdrag</w:t>
            </w:r>
          </w:p>
        </w:tc>
        <w:tc>
          <w:tcPr>
            <w:tcW w:w="1956" w:type="dxa"/>
          </w:tcPr>
          <w:p w:rsidR="00DF3CC7" w:rsidRPr="00915D3B" w:rsidRDefault="00FF31D2" w:rsidP="006E0815">
            <w:pPr>
              <w:rPr>
                <w:b/>
                <w:color w:val="auto"/>
              </w:rPr>
            </w:pPr>
            <w:r w:rsidRPr="00915D3B">
              <w:rPr>
                <w:b/>
                <w:color w:val="auto"/>
              </w:rPr>
              <w:t xml:space="preserve">Svarstider </w:t>
            </w:r>
            <w:r w:rsidR="008E1D37" w:rsidRPr="00915D3B">
              <w:rPr>
                <w:b/>
                <w:color w:val="auto"/>
              </w:rPr>
              <w:t xml:space="preserve">måste </w:t>
            </w:r>
            <w:r w:rsidRPr="00915D3B">
              <w:rPr>
                <w:b/>
                <w:color w:val="auto"/>
              </w:rPr>
              <w:t xml:space="preserve">garanteras upp till </w:t>
            </w:r>
            <w:r w:rsidR="006E0815" w:rsidRPr="00915D3B">
              <w:rPr>
                <w:b/>
                <w:color w:val="auto"/>
              </w:rPr>
              <w:t>följande</w:t>
            </w:r>
            <w:r w:rsidRPr="00915D3B">
              <w:rPr>
                <w:b/>
                <w:color w:val="auto"/>
              </w:rPr>
              <w:t xml:space="preserve"> last</w:t>
            </w:r>
          </w:p>
        </w:tc>
        <w:tc>
          <w:tcPr>
            <w:tcW w:w="2438" w:type="dxa"/>
          </w:tcPr>
          <w:p w:rsidR="00DF3CC7" w:rsidRPr="00915D3B" w:rsidRDefault="00DF3CC7" w:rsidP="001E3F5B">
            <w:pPr>
              <w:rPr>
                <w:b/>
                <w:color w:val="auto"/>
              </w:rPr>
            </w:pPr>
            <w:r w:rsidRPr="00915D3B">
              <w:rPr>
                <w:b/>
                <w:color w:val="auto"/>
              </w:rPr>
              <w:t>Svar</w:t>
            </w:r>
            <w:r w:rsidR="007012A9" w:rsidRPr="00915D3B">
              <w:rPr>
                <w:b/>
                <w:color w:val="auto"/>
              </w:rPr>
              <w:t>s</w:t>
            </w:r>
            <w:r w:rsidRPr="00915D3B">
              <w:rPr>
                <w:b/>
                <w:color w:val="auto"/>
              </w:rPr>
              <w:t xml:space="preserve">tid för </w:t>
            </w:r>
            <w:r w:rsidR="00F676DE" w:rsidRPr="00915D3B">
              <w:rPr>
                <w:b/>
                <w:color w:val="auto"/>
              </w:rPr>
              <w:t>95 %</w:t>
            </w:r>
            <w:r w:rsidRPr="00915D3B">
              <w:rPr>
                <w:b/>
                <w:color w:val="auto"/>
              </w:rPr>
              <w:t xml:space="preserve"> av alla anrop</w:t>
            </w:r>
            <w:r w:rsidR="00FF31D2" w:rsidRPr="00915D3B">
              <w:rPr>
                <w:b/>
                <w:color w:val="auto"/>
              </w:rPr>
              <w:t>en ska ligga</w:t>
            </w:r>
            <w:r w:rsidRPr="00915D3B">
              <w:rPr>
                <w:b/>
                <w:color w:val="auto"/>
              </w:rPr>
              <w:t xml:space="preserve"> inom</w:t>
            </w:r>
          </w:p>
        </w:tc>
      </w:tr>
      <w:tr w:rsidR="00DF3CC7" w:rsidRPr="00915D3B" w:rsidTr="001E3F5B">
        <w:tc>
          <w:tcPr>
            <w:tcW w:w="4786" w:type="dxa"/>
          </w:tcPr>
          <w:p w:rsidR="00DF3CC7" w:rsidRPr="00915D3B" w:rsidRDefault="00DF3CC7" w:rsidP="001E3F5B">
            <w:pPr>
              <w:rPr>
                <w:color w:val="auto"/>
              </w:rPr>
            </w:pPr>
            <w:r w:rsidRPr="00915D3B">
              <w:rPr>
                <w:color w:val="auto"/>
              </w:rPr>
              <w:t xml:space="preserve">Person med </w:t>
            </w:r>
            <w:r w:rsidR="006E0815" w:rsidRPr="00915D3B">
              <w:rPr>
                <w:color w:val="auto"/>
              </w:rPr>
              <w:t>0-</w:t>
            </w:r>
            <w:r w:rsidRPr="00915D3B">
              <w:rPr>
                <w:color w:val="auto"/>
              </w:rPr>
              <w:t>1 medarbetaruppdrag</w:t>
            </w:r>
          </w:p>
        </w:tc>
        <w:tc>
          <w:tcPr>
            <w:tcW w:w="1956" w:type="dxa"/>
          </w:tcPr>
          <w:p w:rsidR="00DF3CC7" w:rsidRPr="00915D3B" w:rsidRDefault="00CC196A" w:rsidP="00430014">
            <w:pPr>
              <w:rPr>
                <w:color w:val="auto"/>
              </w:rPr>
            </w:pPr>
            <w:r w:rsidRPr="00915D3B">
              <w:rPr>
                <w:color w:val="auto"/>
              </w:rPr>
              <w:t>1</w:t>
            </w:r>
            <w:r w:rsidR="008E1D37" w:rsidRPr="00915D3B">
              <w:rPr>
                <w:color w:val="auto"/>
              </w:rPr>
              <w:t>0</w:t>
            </w:r>
            <w:r w:rsidR="00DC78FE" w:rsidRPr="00915D3B">
              <w:rPr>
                <w:color w:val="auto"/>
              </w:rPr>
              <w:t xml:space="preserve"> anrop/s</w:t>
            </w:r>
          </w:p>
        </w:tc>
        <w:tc>
          <w:tcPr>
            <w:tcW w:w="2438" w:type="dxa"/>
          </w:tcPr>
          <w:p w:rsidR="00DF3CC7" w:rsidRPr="00915D3B" w:rsidRDefault="00DF3CC7" w:rsidP="00017E3A">
            <w:pPr>
              <w:rPr>
                <w:color w:val="auto"/>
              </w:rPr>
            </w:pPr>
            <w:r w:rsidRPr="00915D3B">
              <w:rPr>
                <w:color w:val="auto"/>
              </w:rPr>
              <w:t xml:space="preserve">  </w:t>
            </w:r>
            <w:r w:rsidR="00017E3A" w:rsidRPr="00915D3B">
              <w:rPr>
                <w:color w:val="auto"/>
              </w:rPr>
              <w:t>15</w:t>
            </w:r>
            <w:r w:rsidR="008E1D37" w:rsidRPr="00915D3B">
              <w:rPr>
                <w:color w:val="auto"/>
              </w:rPr>
              <w:t>0</w:t>
            </w:r>
            <w:r w:rsidRPr="00915D3B">
              <w:rPr>
                <w:color w:val="auto"/>
              </w:rPr>
              <w:t xml:space="preserve"> </w:t>
            </w:r>
            <w:r w:rsidR="007012A9" w:rsidRPr="00915D3B">
              <w:rPr>
                <w:color w:val="auto"/>
              </w:rPr>
              <w:t>ms</w:t>
            </w:r>
          </w:p>
        </w:tc>
      </w:tr>
      <w:tr w:rsidR="00DF3CC7" w:rsidRPr="00915D3B" w:rsidTr="001E3F5B">
        <w:tc>
          <w:tcPr>
            <w:tcW w:w="4786" w:type="dxa"/>
          </w:tcPr>
          <w:p w:rsidR="00DF3CC7" w:rsidRPr="00915D3B" w:rsidRDefault="00DF3CC7" w:rsidP="008E1D37">
            <w:pPr>
              <w:rPr>
                <w:color w:val="auto"/>
              </w:rPr>
            </w:pPr>
            <w:r w:rsidRPr="00915D3B">
              <w:rPr>
                <w:color w:val="auto"/>
              </w:rPr>
              <w:t>Person med 2-</w:t>
            </w:r>
            <w:r w:rsidR="008E1D37" w:rsidRPr="00915D3B">
              <w:rPr>
                <w:color w:val="auto"/>
              </w:rPr>
              <w:t>9</w:t>
            </w:r>
            <w:r w:rsidRPr="00915D3B">
              <w:rPr>
                <w:color w:val="auto"/>
              </w:rPr>
              <w:t xml:space="preserve"> medarbetaruppdrag</w:t>
            </w:r>
          </w:p>
        </w:tc>
        <w:tc>
          <w:tcPr>
            <w:tcW w:w="1956" w:type="dxa"/>
          </w:tcPr>
          <w:p w:rsidR="00DF3CC7" w:rsidRPr="00915D3B" w:rsidRDefault="008E1D37" w:rsidP="00CC196A">
            <w:pPr>
              <w:rPr>
                <w:color w:val="auto"/>
              </w:rPr>
            </w:pPr>
            <w:r w:rsidRPr="00915D3B">
              <w:rPr>
                <w:color w:val="auto"/>
              </w:rPr>
              <w:t>5</w:t>
            </w:r>
            <w:r w:rsidR="00DC78FE" w:rsidRPr="00915D3B">
              <w:rPr>
                <w:color w:val="auto"/>
              </w:rPr>
              <w:t xml:space="preserve"> anrop/s</w:t>
            </w:r>
          </w:p>
        </w:tc>
        <w:tc>
          <w:tcPr>
            <w:tcW w:w="2438" w:type="dxa"/>
          </w:tcPr>
          <w:p w:rsidR="00DF3CC7" w:rsidRPr="00915D3B" w:rsidRDefault="00DF3CC7" w:rsidP="00017E3A">
            <w:pPr>
              <w:rPr>
                <w:color w:val="auto"/>
              </w:rPr>
            </w:pPr>
            <w:r w:rsidRPr="00915D3B">
              <w:rPr>
                <w:color w:val="auto"/>
              </w:rPr>
              <w:t xml:space="preserve">  </w:t>
            </w:r>
            <w:r w:rsidR="00017E3A" w:rsidRPr="00915D3B">
              <w:rPr>
                <w:color w:val="auto"/>
              </w:rPr>
              <w:t>3</w:t>
            </w:r>
            <w:r w:rsidRPr="00915D3B">
              <w:rPr>
                <w:color w:val="auto"/>
              </w:rPr>
              <w:t xml:space="preserve">00 </w:t>
            </w:r>
            <w:r w:rsidR="007012A9" w:rsidRPr="00915D3B">
              <w:rPr>
                <w:color w:val="auto"/>
              </w:rPr>
              <w:t>ms</w:t>
            </w:r>
          </w:p>
        </w:tc>
      </w:tr>
      <w:tr w:rsidR="008E1D37" w:rsidRPr="00915D3B" w:rsidTr="00400041">
        <w:tc>
          <w:tcPr>
            <w:tcW w:w="4786" w:type="dxa"/>
          </w:tcPr>
          <w:p w:rsidR="008E1D37" w:rsidRPr="00915D3B" w:rsidRDefault="008E1D37" w:rsidP="00400041">
            <w:pPr>
              <w:rPr>
                <w:color w:val="auto"/>
              </w:rPr>
            </w:pPr>
            <w:r w:rsidRPr="00915D3B">
              <w:rPr>
                <w:color w:val="auto"/>
              </w:rPr>
              <w:t>Person med 10-199 medarbetaruppdrag</w:t>
            </w:r>
          </w:p>
        </w:tc>
        <w:tc>
          <w:tcPr>
            <w:tcW w:w="1956" w:type="dxa"/>
          </w:tcPr>
          <w:p w:rsidR="008E1D37" w:rsidRPr="00915D3B" w:rsidRDefault="00CC196A" w:rsidP="00430014">
            <w:pPr>
              <w:rPr>
                <w:color w:val="auto"/>
              </w:rPr>
            </w:pPr>
            <w:r w:rsidRPr="00915D3B">
              <w:rPr>
                <w:color w:val="auto"/>
              </w:rPr>
              <w:t>1</w:t>
            </w:r>
            <w:r w:rsidR="008E1D37" w:rsidRPr="00915D3B">
              <w:rPr>
                <w:color w:val="auto"/>
              </w:rPr>
              <w:t xml:space="preserve"> anrop/s</w:t>
            </w:r>
          </w:p>
        </w:tc>
        <w:tc>
          <w:tcPr>
            <w:tcW w:w="2438" w:type="dxa"/>
          </w:tcPr>
          <w:p w:rsidR="008E1D37" w:rsidRPr="00915D3B" w:rsidRDefault="008E1D37" w:rsidP="008E1D37">
            <w:pPr>
              <w:rPr>
                <w:color w:val="auto"/>
              </w:rPr>
            </w:pPr>
            <w:r w:rsidRPr="00915D3B">
              <w:rPr>
                <w:color w:val="auto"/>
              </w:rPr>
              <w:t xml:space="preserve">  2000 ms</w:t>
            </w:r>
          </w:p>
        </w:tc>
      </w:tr>
    </w:tbl>
    <w:p w:rsidR="00DC78FE" w:rsidRPr="00915D3B" w:rsidRDefault="00DC78FE" w:rsidP="00DF3CC7">
      <w:pPr>
        <w:rPr>
          <w:color w:val="auto"/>
        </w:rPr>
      </w:pPr>
    </w:p>
    <w:p w:rsidR="003326B2" w:rsidRPr="00915D3B" w:rsidRDefault="003326B2" w:rsidP="00DF3CC7">
      <w:pPr>
        <w:pStyle w:val="Heading3"/>
      </w:pPr>
      <w:r w:rsidRPr="00915D3B">
        <w:t>Logiska fel</w:t>
      </w:r>
    </w:p>
    <w:p w:rsidR="00E1394A" w:rsidRDefault="00E1394A" w:rsidP="00E1394A">
      <w:pPr>
        <w:rPr>
          <w:rFonts w:cs="Arial"/>
          <w:szCs w:val="20"/>
        </w:rPr>
      </w:pPr>
      <w:r w:rsidRPr="00DF7196">
        <w:t xml:space="preserve">För alla logiska fel returneras </w:t>
      </w:r>
      <w:proofErr w:type="spellStart"/>
      <w:r w:rsidRPr="00DF7196">
        <w:rPr>
          <w:rFonts w:ascii="Times New Roman" w:hAnsi="Times New Roman"/>
          <w:szCs w:val="20"/>
        </w:rPr>
        <w:t>resultCode=ERROR</w:t>
      </w:r>
      <w:proofErr w:type="spellEnd"/>
      <w:r w:rsidRPr="00DF7196">
        <w:t xml:space="preserve"> och en förklarande text i </w:t>
      </w:r>
      <w:r w:rsidRPr="00DF7196">
        <w:rPr>
          <w:rFonts w:ascii="Times New Roman" w:hAnsi="Times New Roman"/>
          <w:szCs w:val="20"/>
        </w:rPr>
        <w:t xml:space="preserve">resultText. </w:t>
      </w:r>
      <w:r w:rsidRPr="00C2237D">
        <w:rPr>
          <w:rFonts w:cs="Arial"/>
          <w:szCs w:val="20"/>
        </w:rPr>
        <w:t>Följande logiska fel har identifierats för detta kontrakt:</w:t>
      </w:r>
    </w:p>
    <w:p w:rsidR="00E1394A" w:rsidRPr="00017E3A" w:rsidRDefault="00E1394A" w:rsidP="00E1394A">
      <w:pPr>
        <w:rPr>
          <w:rFonts w:cs="Arial"/>
          <w:color w:val="548DD4" w:themeColor="text2" w:themeTint="99"/>
        </w:rPr>
      </w:pPr>
      <w:r w:rsidRPr="00017E3A">
        <w:rPr>
          <w:rFonts w:cs="Arial"/>
          <w:color w:val="548DD4" w:themeColor="text2" w:themeTint="99"/>
          <w:szCs w:val="20"/>
        </w:rPr>
        <w:t>Fel för vilka ingen information returneras.</w:t>
      </w:r>
    </w:p>
    <w:p w:rsidR="00E1394A" w:rsidRPr="00DF7196" w:rsidRDefault="00E1394A" w:rsidP="00E1394A">
      <w:pPr>
        <w:pStyle w:val="ListParagraph"/>
        <w:numPr>
          <w:ilvl w:val="0"/>
          <w:numId w:val="30"/>
        </w:numPr>
        <w:spacing w:after="120"/>
        <w:contextualSpacing w:val="0"/>
      </w:pPr>
      <w:r w:rsidRPr="00DF7196">
        <w:t>Angiven sökbas finns inte i katalogen.</w:t>
      </w:r>
      <w:r w:rsidRPr="00DF7196">
        <w:br/>
      </w:r>
      <w:proofErr w:type="spellStart"/>
      <w:r w:rsidRPr="00DF7196">
        <w:rPr>
          <w:rFonts w:ascii="Times New Roman" w:hAnsi="Times New Roman"/>
          <w:szCs w:val="20"/>
        </w:rPr>
        <w:t>resultText=</w:t>
      </w:r>
      <w:r w:rsidRPr="00DF7196">
        <w:t>”</w:t>
      </w:r>
      <w:r>
        <w:t>&lt;katalog-id</w:t>
      </w:r>
      <w:proofErr w:type="spellEnd"/>
      <w:r>
        <w:t xml:space="preserve">&gt;; </w:t>
      </w:r>
      <w:r w:rsidRPr="00DF7196">
        <w:t xml:space="preserve">Fel </w:t>
      </w:r>
      <w:proofErr w:type="spellStart"/>
      <w:r w:rsidRPr="00DF7196">
        <w:t>GetCredentialsForPersonIncludingProtectedPersons</w:t>
      </w:r>
      <w:proofErr w:type="spellEnd"/>
      <w:r>
        <w:t>; 1;</w:t>
      </w:r>
      <w:r w:rsidRPr="00DF7196">
        <w:t xml:space="preserve"> Angiven sökbas</w:t>
      </w:r>
      <w:r>
        <w:t xml:space="preserve">: </w:t>
      </w:r>
      <w:r w:rsidRPr="00CC196A">
        <w:rPr>
          <w:color w:val="0070C0"/>
        </w:rPr>
        <w:t xml:space="preserve">&lt;värde&gt; </w:t>
      </w:r>
      <w:r w:rsidRPr="00DF7196">
        <w:t>kan inte hittas”.</w:t>
      </w:r>
    </w:p>
    <w:p w:rsidR="00E1394A" w:rsidRDefault="00E1394A" w:rsidP="00E1394A">
      <w:pPr>
        <w:pStyle w:val="ListParagraph"/>
        <w:numPr>
          <w:ilvl w:val="0"/>
          <w:numId w:val="30"/>
        </w:numPr>
        <w:spacing w:after="120"/>
        <w:contextualSpacing w:val="0"/>
      </w:pPr>
      <w:r w:rsidRPr="00DF7196">
        <w:t>Sökt person finns inte i katalogen (det går inte att hitta något personobjekt med angivet HSA-id).</w:t>
      </w:r>
      <w:r w:rsidRPr="00DF7196">
        <w:br/>
      </w:r>
      <w:proofErr w:type="spellStart"/>
      <w:r w:rsidRPr="00DF7196">
        <w:rPr>
          <w:rFonts w:ascii="Times New Roman" w:hAnsi="Times New Roman"/>
          <w:szCs w:val="20"/>
        </w:rPr>
        <w:t>resultText=</w:t>
      </w:r>
      <w:r w:rsidRPr="00DF7196">
        <w:t>”</w:t>
      </w:r>
      <w:r>
        <w:t>&lt;katalog-id</w:t>
      </w:r>
      <w:proofErr w:type="spellEnd"/>
      <w:r>
        <w:t xml:space="preserve">&gt;; </w:t>
      </w:r>
      <w:r w:rsidRPr="00DF7196">
        <w:t xml:space="preserve">Fel </w:t>
      </w:r>
      <w:proofErr w:type="spellStart"/>
      <w:r w:rsidRPr="00DF7196">
        <w:t>GetCredentialsForPersonIncludingProtectedPersons</w:t>
      </w:r>
      <w:proofErr w:type="spellEnd"/>
      <w:r>
        <w:t>; 2;</w:t>
      </w:r>
      <w:r w:rsidRPr="00DF7196">
        <w:t xml:space="preserve"> Det går inte att hitta något personobjekt med angivet </w:t>
      </w:r>
      <w:r w:rsidRPr="00CC196A">
        <w:rPr>
          <w:color w:val="0070C0"/>
        </w:rPr>
        <w:t>[HSA-id: &lt;värde&gt;]</w:t>
      </w:r>
      <w:r w:rsidRPr="00DF7196">
        <w:t>”.</w:t>
      </w:r>
    </w:p>
    <w:p w:rsidR="00E1394A" w:rsidRPr="00DF7196" w:rsidRDefault="00E1394A" w:rsidP="00E1394A">
      <w:pPr>
        <w:pStyle w:val="ListParagraph"/>
        <w:numPr>
          <w:ilvl w:val="0"/>
          <w:numId w:val="30"/>
        </w:numPr>
        <w:spacing w:after="120"/>
        <w:contextualSpacing w:val="0"/>
      </w:pPr>
      <w:r w:rsidRPr="00DF7196">
        <w:lastRenderedPageBreak/>
        <w:t>Sökt person finns inte i katalogen (det går inte att hitta något personobjekt med angivet personnummer).</w:t>
      </w:r>
      <w:r w:rsidRPr="00DF7196">
        <w:br/>
      </w:r>
      <w:proofErr w:type="spellStart"/>
      <w:r w:rsidRPr="00DF7196">
        <w:rPr>
          <w:rFonts w:ascii="Times New Roman" w:hAnsi="Times New Roman"/>
          <w:szCs w:val="20"/>
        </w:rPr>
        <w:t>resultText=</w:t>
      </w:r>
      <w:r w:rsidRPr="00DF7196">
        <w:t>”</w:t>
      </w:r>
      <w:r>
        <w:t>&lt;katalog-id</w:t>
      </w:r>
      <w:proofErr w:type="spellEnd"/>
      <w:r>
        <w:t xml:space="preserve">&gt;; </w:t>
      </w:r>
      <w:r w:rsidRPr="00DF7196">
        <w:t xml:space="preserve">Fel </w:t>
      </w:r>
      <w:proofErr w:type="spellStart"/>
      <w:r w:rsidRPr="00DF7196">
        <w:t>GetCredentialsForPersonIncludingProtectedPersons</w:t>
      </w:r>
      <w:proofErr w:type="spellEnd"/>
      <w:r>
        <w:t>; 3;</w:t>
      </w:r>
      <w:r w:rsidRPr="00DF7196">
        <w:t xml:space="preserve"> Det går inte att hitta något personobjekt med angivet </w:t>
      </w:r>
      <w:r w:rsidRPr="00CC196A">
        <w:rPr>
          <w:color w:val="0070C0"/>
        </w:rPr>
        <w:t>[personnummer: &lt;värde&gt;]</w:t>
      </w:r>
      <w:r w:rsidRPr="00DF7196">
        <w:t>”.</w:t>
      </w:r>
    </w:p>
    <w:p w:rsidR="00E1394A" w:rsidRPr="00DF7196" w:rsidRDefault="00E1394A" w:rsidP="00E1394A">
      <w:pPr>
        <w:pStyle w:val="ListParagraph"/>
        <w:numPr>
          <w:ilvl w:val="0"/>
          <w:numId w:val="30"/>
        </w:numPr>
        <w:spacing w:after="120"/>
        <w:contextualSpacing w:val="0"/>
      </w:pPr>
      <w:r w:rsidRPr="00DF7196">
        <w:t>Personens förnamn saknas</w:t>
      </w:r>
      <w:r w:rsidRPr="00DF7196">
        <w:br/>
      </w:r>
      <w:proofErr w:type="spellStart"/>
      <w:r w:rsidRPr="00DF7196">
        <w:rPr>
          <w:rFonts w:ascii="Times New Roman" w:hAnsi="Times New Roman"/>
          <w:szCs w:val="20"/>
        </w:rPr>
        <w:t>resultText=</w:t>
      </w:r>
      <w:r w:rsidRPr="00DF7196">
        <w:t>”</w:t>
      </w:r>
      <w:r>
        <w:t>&lt;katalog-id</w:t>
      </w:r>
      <w:proofErr w:type="spellEnd"/>
      <w:r>
        <w:t xml:space="preserve">&gt;; </w:t>
      </w:r>
      <w:r w:rsidRPr="00DF7196">
        <w:t xml:space="preserve">Fel </w:t>
      </w:r>
      <w:proofErr w:type="spellStart"/>
      <w:r w:rsidRPr="00DF7196">
        <w:t>GetCredentialsForPersonIncludingProtectedPersons</w:t>
      </w:r>
      <w:proofErr w:type="spellEnd"/>
      <w:r>
        <w:t>;</w:t>
      </w:r>
      <w:r w:rsidRPr="00DF7196">
        <w:t xml:space="preserve"> 4</w:t>
      </w:r>
      <w:r>
        <w:t>;</w:t>
      </w:r>
      <w:r w:rsidRPr="00DF7196">
        <w:t xml:space="preserve"> Personobjektet saknar obligatorisk information om personens förnamn</w:t>
      </w:r>
      <w:r>
        <w:t>. Gäller personobjekt &lt;</w:t>
      </w:r>
      <w:proofErr w:type="spellStart"/>
      <w:r>
        <w:t>path</w:t>
      </w:r>
      <w:proofErr w:type="spellEnd"/>
      <w:r>
        <w:t>&gt;</w:t>
      </w:r>
      <w:r w:rsidRPr="00DF7196">
        <w:t>”</w:t>
      </w:r>
    </w:p>
    <w:p w:rsidR="00E1394A" w:rsidRPr="00DF7196" w:rsidRDefault="00E1394A" w:rsidP="00E1394A">
      <w:pPr>
        <w:pStyle w:val="ListParagraph"/>
        <w:numPr>
          <w:ilvl w:val="0"/>
          <w:numId w:val="30"/>
        </w:numPr>
        <w:spacing w:after="120"/>
        <w:contextualSpacing w:val="0"/>
      </w:pPr>
      <w:r w:rsidRPr="00DF7196">
        <w:t>Personens efternamn saknas</w:t>
      </w:r>
      <w:r w:rsidRPr="00DF7196">
        <w:br/>
      </w:r>
      <w:proofErr w:type="spellStart"/>
      <w:r w:rsidRPr="00DF7196">
        <w:rPr>
          <w:rFonts w:ascii="Times New Roman" w:hAnsi="Times New Roman"/>
          <w:szCs w:val="20"/>
        </w:rPr>
        <w:t>resultText=</w:t>
      </w:r>
      <w:r w:rsidRPr="00DF7196">
        <w:t>”</w:t>
      </w:r>
      <w:r>
        <w:t>&lt;katalog-id</w:t>
      </w:r>
      <w:proofErr w:type="spellEnd"/>
      <w:r>
        <w:t xml:space="preserve">&gt;; </w:t>
      </w:r>
      <w:r w:rsidRPr="00DF7196">
        <w:t xml:space="preserve">Fel </w:t>
      </w:r>
      <w:proofErr w:type="spellStart"/>
      <w:r w:rsidRPr="00DF7196">
        <w:t>GetCredentialsForPersonIncludingProtectedPersons</w:t>
      </w:r>
      <w:proofErr w:type="spellEnd"/>
      <w:r>
        <w:t>;</w:t>
      </w:r>
      <w:r w:rsidRPr="00DF7196">
        <w:t xml:space="preserve"> 5</w:t>
      </w:r>
      <w:r>
        <w:t>;</w:t>
      </w:r>
      <w:r w:rsidRPr="00DF7196">
        <w:t xml:space="preserve"> Personobjektet saknar obligatorisk information om personens efternamn</w:t>
      </w:r>
      <w:r>
        <w:t>. Gäller personobjekt &lt;</w:t>
      </w:r>
      <w:proofErr w:type="spellStart"/>
      <w:r>
        <w:t>path</w:t>
      </w:r>
      <w:proofErr w:type="spellEnd"/>
      <w:r>
        <w:t>&gt;</w:t>
      </w:r>
      <w:r w:rsidRPr="00DF7196">
        <w:t>”</w:t>
      </w:r>
    </w:p>
    <w:p w:rsidR="00E1394A" w:rsidRDefault="00E1394A" w:rsidP="00E1394A">
      <w:pPr>
        <w:pStyle w:val="ListParagraph"/>
        <w:numPr>
          <w:ilvl w:val="0"/>
          <w:numId w:val="30"/>
        </w:numPr>
        <w:spacing w:after="120"/>
        <w:contextualSpacing w:val="0"/>
      </w:pPr>
      <w:r w:rsidRPr="00DF7196">
        <w:t>Personens HSA-id saknas</w:t>
      </w:r>
      <w:r w:rsidRPr="00DF7196">
        <w:br/>
      </w:r>
      <w:proofErr w:type="spellStart"/>
      <w:r w:rsidRPr="00DF7196">
        <w:rPr>
          <w:rFonts w:ascii="Times New Roman" w:hAnsi="Times New Roman"/>
          <w:szCs w:val="20"/>
        </w:rPr>
        <w:t>resultText=</w:t>
      </w:r>
      <w:r w:rsidRPr="00DF7196">
        <w:t>”</w:t>
      </w:r>
      <w:r>
        <w:t>&lt;katalog-id</w:t>
      </w:r>
      <w:proofErr w:type="spellEnd"/>
      <w:r>
        <w:t xml:space="preserve">&gt;; </w:t>
      </w:r>
      <w:r w:rsidRPr="00DF7196">
        <w:t xml:space="preserve">Fel </w:t>
      </w:r>
      <w:proofErr w:type="spellStart"/>
      <w:r w:rsidRPr="00DF7196">
        <w:t>GetCredentialsForPersonIncludingProtectedPersons</w:t>
      </w:r>
      <w:proofErr w:type="spellEnd"/>
      <w:r>
        <w:t>;</w:t>
      </w:r>
      <w:r w:rsidRPr="00DF7196">
        <w:t xml:space="preserve"> </w:t>
      </w:r>
      <w:r>
        <w:t>5;</w:t>
      </w:r>
      <w:r w:rsidRPr="00DF7196">
        <w:t xml:space="preserve"> Personobjektet saknar obligatorisk information om personens HSA-id</w:t>
      </w:r>
      <w:r>
        <w:t>. Gäller personobjekt &lt;</w:t>
      </w:r>
      <w:proofErr w:type="spellStart"/>
      <w:r>
        <w:t>path</w:t>
      </w:r>
      <w:proofErr w:type="spellEnd"/>
      <w:r>
        <w:t>&gt;</w:t>
      </w:r>
      <w:r w:rsidRPr="00DF7196">
        <w:t>”</w:t>
      </w:r>
    </w:p>
    <w:p w:rsidR="00E1394A" w:rsidRPr="00B8702F" w:rsidRDefault="00E1394A" w:rsidP="00E1394A">
      <w:pPr>
        <w:spacing w:after="120"/>
        <w:rPr>
          <w:color w:val="0070C0"/>
        </w:rPr>
      </w:pPr>
      <w:r w:rsidRPr="00B8702F">
        <w:rPr>
          <w:color w:val="0070C0"/>
        </w:rPr>
        <w:t>Varnande fel för vilka fullständigt svar ändå ska returneras, men där en eller flera uppgifter pekas ut som felaktiga:</w:t>
      </w:r>
    </w:p>
    <w:p w:rsidR="00E1394A" w:rsidRPr="00B8702F" w:rsidRDefault="00E1394A" w:rsidP="00E1394A">
      <w:pPr>
        <w:pStyle w:val="ListParagraph"/>
        <w:numPr>
          <w:ilvl w:val="0"/>
          <w:numId w:val="30"/>
        </w:numPr>
        <w:spacing w:after="120"/>
        <w:contextualSpacing w:val="0"/>
        <w:rPr>
          <w:color w:val="0070C0"/>
        </w:rPr>
      </w:pPr>
      <w:r w:rsidRPr="00B8702F">
        <w:rPr>
          <w:color w:val="0070C0"/>
        </w:rPr>
        <w:t xml:space="preserve">Personens </w:t>
      </w:r>
      <w:r w:rsidR="00560D04">
        <w:rPr>
          <w:color w:val="0070C0"/>
        </w:rPr>
        <w:t>Legitimerad Yrkesgrupp</w:t>
      </w:r>
      <w:r w:rsidRPr="00B8702F">
        <w:rPr>
          <w:color w:val="0070C0"/>
        </w:rPr>
        <w:t xml:space="preserve"> innehåller värde som inte följer gällande </w:t>
      </w:r>
      <w:proofErr w:type="spellStart"/>
      <w:r w:rsidRPr="00B8702F">
        <w:rPr>
          <w:color w:val="0070C0"/>
        </w:rPr>
        <w:t>värdemängd</w:t>
      </w:r>
      <w:proofErr w:type="spellEnd"/>
      <w:r w:rsidRPr="00B8702F">
        <w:rPr>
          <w:color w:val="0070C0"/>
        </w:rPr>
        <w:t>.</w:t>
      </w:r>
      <w:r w:rsidRPr="00B8702F">
        <w:rPr>
          <w:color w:val="0070C0"/>
        </w:rPr>
        <w:br/>
      </w:r>
      <w:proofErr w:type="spellStart"/>
      <w:r w:rsidRPr="00B8702F">
        <w:rPr>
          <w:rFonts w:ascii="Times New Roman" w:hAnsi="Times New Roman"/>
          <w:color w:val="0070C0"/>
          <w:szCs w:val="20"/>
        </w:rPr>
        <w:t>resultText=</w:t>
      </w:r>
      <w:r w:rsidRPr="00B8702F">
        <w:rPr>
          <w:color w:val="0070C0"/>
        </w:rPr>
        <w:t>”&lt;katalog-id</w:t>
      </w:r>
      <w:proofErr w:type="spellEnd"/>
      <w:r w:rsidRPr="00B8702F">
        <w:rPr>
          <w:color w:val="0070C0"/>
        </w:rPr>
        <w:t xml:space="preserve">&gt;; Varning </w:t>
      </w:r>
      <w:proofErr w:type="spellStart"/>
      <w:r w:rsidRPr="00B8702F">
        <w:rPr>
          <w:color w:val="0070C0"/>
        </w:rPr>
        <w:t>GetCredentialsForPersonIncludingProtectedPersons</w:t>
      </w:r>
      <w:proofErr w:type="spellEnd"/>
      <w:r w:rsidRPr="00B8702F">
        <w:rPr>
          <w:color w:val="0070C0"/>
        </w:rPr>
        <w:t>;</w:t>
      </w:r>
      <w:r>
        <w:rPr>
          <w:color w:val="0070C0"/>
        </w:rPr>
        <w:t xml:space="preserve"> 10</w:t>
      </w:r>
      <w:r w:rsidRPr="00B8702F">
        <w:rPr>
          <w:color w:val="0070C0"/>
        </w:rPr>
        <w:t xml:space="preserve">; Personobjektets värde för </w:t>
      </w:r>
      <w:r w:rsidR="00560D04">
        <w:rPr>
          <w:color w:val="0070C0"/>
        </w:rPr>
        <w:t>Legitimerad Yrkesgrupp</w:t>
      </w:r>
      <w:r w:rsidRPr="00B8702F">
        <w:rPr>
          <w:color w:val="0070C0"/>
        </w:rPr>
        <w:t xml:space="preserve"> följer inte gällande </w:t>
      </w:r>
      <w:proofErr w:type="spellStart"/>
      <w:r w:rsidRPr="00B8702F">
        <w:rPr>
          <w:color w:val="0070C0"/>
        </w:rPr>
        <w:t>värdemängd</w:t>
      </w:r>
      <w:proofErr w:type="spellEnd"/>
      <w:r w:rsidRPr="00B8702F">
        <w:rPr>
          <w:color w:val="0070C0"/>
        </w:rPr>
        <w:t>: &lt;värde&gt;. Gäller personobjekt &lt;</w:t>
      </w:r>
      <w:proofErr w:type="spellStart"/>
      <w:r w:rsidRPr="00B8702F">
        <w:rPr>
          <w:color w:val="0070C0"/>
        </w:rPr>
        <w:t>path</w:t>
      </w:r>
      <w:proofErr w:type="spellEnd"/>
      <w:r w:rsidRPr="00B8702F">
        <w:rPr>
          <w:color w:val="0070C0"/>
        </w:rPr>
        <w:t>&gt;”</w:t>
      </w:r>
    </w:p>
    <w:p w:rsidR="00E1394A" w:rsidRPr="00B8702F" w:rsidRDefault="00E1394A" w:rsidP="00E1394A">
      <w:pPr>
        <w:pStyle w:val="ListParagraph"/>
        <w:numPr>
          <w:ilvl w:val="0"/>
          <w:numId w:val="30"/>
        </w:numPr>
        <w:spacing w:after="120"/>
        <w:contextualSpacing w:val="0"/>
        <w:rPr>
          <w:color w:val="0070C0"/>
        </w:rPr>
      </w:pPr>
      <w:r w:rsidRPr="00B8702F">
        <w:rPr>
          <w:color w:val="0070C0"/>
        </w:rPr>
        <w:t xml:space="preserve">Personens </w:t>
      </w:r>
      <w:proofErr w:type="spellStart"/>
      <w:r w:rsidRPr="00B8702F">
        <w:rPr>
          <w:color w:val="0070C0"/>
        </w:rPr>
        <w:t>personalPrescriptionCode</w:t>
      </w:r>
      <w:proofErr w:type="spellEnd"/>
      <w:r w:rsidRPr="00B8702F">
        <w:rPr>
          <w:color w:val="0070C0"/>
        </w:rPr>
        <w:t xml:space="preserve"> innehåller ett felaktigt eller icke-numeriskt värde.</w:t>
      </w:r>
      <w:r w:rsidRPr="00B8702F">
        <w:rPr>
          <w:color w:val="0070C0"/>
        </w:rPr>
        <w:br/>
      </w:r>
      <w:proofErr w:type="spellStart"/>
      <w:r w:rsidRPr="00B8702F">
        <w:rPr>
          <w:rFonts w:ascii="Times New Roman" w:hAnsi="Times New Roman"/>
          <w:color w:val="0070C0"/>
          <w:szCs w:val="20"/>
        </w:rPr>
        <w:t>resultText=</w:t>
      </w:r>
      <w:r w:rsidRPr="00B8702F">
        <w:rPr>
          <w:color w:val="0070C0"/>
        </w:rPr>
        <w:t>”&lt;katalog-id</w:t>
      </w:r>
      <w:proofErr w:type="spellEnd"/>
      <w:r w:rsidRPr="00B8702F">
        <w:rPr>
          <w:color w:val="0070C0"/>
        </w:rPr>
        <w:t xml:space="preserve">&gt;; Varning </w:t>
      </w:r>
      <w:proofErr w:type="spellStart"/>
      <w:r w:rsidRPr="00B8702F">
        <w:rPr>
          <w:color w:val="0070C0"/>
        </w:rPr>
        <w:t>GetCredentialsForPersonIncludingProtectedPersons</w:t>
      </w:r>
      <w:proofErr w:type="spellEnd"/>
      <w:r w:rsidRPr="00B8702F">
        <w:rPr>
          <w:color w:val="0070C0"/>
        </w:rPr>
        <w:t xml:space="preserve">; </w:t>
      </w:r>
      <w:r>
        <w:rPr>
          <w:color w:val="0070C0"/>
        </w:rPr>
        <w:t>11</w:t>
      </w:r>
      <w:r w:rsidRPr="00B8702F">
        <w:rPr>
          <w:color w:val="0070C0"/>
        </w:rPr>
        <w:t>; Personobjektets värde för Förskrivarkod innehåller ett felaktigt eller icke-numeriskt värde: &lt;värde&gt;. Gäller personobjekt &lt;</w:t>
      </w:r>
      <w:proofErr w:type="spellStart"/>
      <w:r w:rsidRPr="00B8702F">
        <w:rPr>
          <w:color w:val="0070C0"/>
        </w:rPr>
        <w:t>path</w:t>
      </w:r>
      <w:proofErr w:type="spellEnd"/>
      <w:r w:rsidRPr="00B8702F">
        <w:rPr>
          <w:color w:val="0070C0"/>
        </w:rPr>
        <w:t>&gt;”</w:t>
      </w:r>
    </w:p>
    <w:p w:rsidR="00E1394A" w:rsidRPr="00B8702F" w:rsidRDefault="00E1394A" w:rsidP="00E1394A">
      <w:pPr>
        <w:pStyle w:val="ListParagraph"/>
        <w:numPr>
          <w:ilvl w:val="0"/>
          <w:numId w:val="30"/>
        </w:numPr>
        <w:spacing w:after="120"/>
        <w:contextualSpacing w:val="0"/>
        <w:rPr>
          <w:color w:val="0070C0"/>
        </w:rPr>
      </w:pPr>
      <w:r w:rsidRPr="00B8702F">
        <w:rPr>
          <w:color w:val="0070C0"/>
        </w:rPr>
        <w:t>Personens groupPrescriptionCode innehåller ett felaktigt eller icke-numeriskt värde.</w:t>
      </w:r>
      <w:r w:rsidRPr="00B8702F">
        <w:rPr>
          <w:color w:val="0070C0"/>
        </w:rPr>
        <w:br/>
      </w:r>
      <w:proofErr w:type="spellStart"/>
      <w:r w:rsidRPr="00B8702F">
        <w:rPr>
          <w:rFonts w:ascii="Times New Roman" w:hAnsi="Times New Roman"/>
          <w:color w:val="0070C0"/>
          <w:szCs w:val="20"/>
        </w:rPr>
        <w:t>resultText=</w:t>
      </w:r>
      <w:r w:rsidRPr="00B8702F">
        <w:rPr>
          <w:color w:val="0070C0"/>
        </w:rPr>
        <w:t>”&lt;katalog-id</w:t>
      </w:r>
      <w:proofErr w:type="spellEnd"/>
      <w:r w:rsidRPr="00B8702F">
        <w:rPr>
          <w:color w:val="0070C0"/>
        </w:rPr>
        <w:t xml:space="preserve">&gt;; Varning </w:t>
      </w:r>
      <w:proofErr w:type="spellStart"/>
      <w:r w:rsidRPr="00B8702F">
        <w:rPr>
          <w:color w:val="0070C0"/>
        </w:rPr>
        <w:t>GetCredentialsForPersonIncludingProtectedPersons</w:t>
      </w:r>
      <w:proofErr w:type="spellEnd"/>
      <w:r w:rsidRPr="00B8702F">
        <w:rPr>
          <w:color w:val="0070C0"/>
        </w:rPr>
        <w:t>;</w:t>
      </w:r>
      <w:r>
        <w:rPr>
          <w:color w:val="0070C0"/>
        </w:rPr>
        <w:t xml:space="preserve"> 12</w:t>
      </w:r>
      <w:r w:rsidRPr="00B8702F">
        <w:rPr>
          <w:color w:val="0070C0"/>
        </w:rPr>
        <w:t>; Personobjektets värde för Gruppförskrivarkod innehåller ett felaktigt eller icke-numeriskt värde: &lt;värde&gt;. Gäller personobjekt &lt;</w:t>
      </w:r>
      <w:proofErr w:type="spellStart"/>
      <w:r w:rsidRPr="00B8702F">
        <w:rPr>
          <w:color w:val="0070C0"/>
        </w:rPr>
        <w:t>path</w:t>
      </w:r>
      <w:proofErr w:type="spellEnd"/>
      <w:r w:rsidRPr="00B8702F">
        <w:rPr>
          <w:color w:val="0070C0"/>
        </w:rPr>
        <w:t>&gt;”</w:t>
      </w:r>
    </w:p>
    <w:p w:rsidR="00E1394A" w:rsidRPr="00B8702F" w:rsidRDefault="00E1394A" w:rsidP="00E1394A">
      <w:pPr>
        <w:pStyle w:val="ListParagraph"/>
        <w:numPr>
          <w:ilvl w:val="0"/>
          <w:numId w:val="30"/>
        </w:numPr>
        <w:spacing w:after="120"/>
        <w:contextualSpacing w:val="0"/>
        <w:rPr>
          <w:color w:val="0070C0"/>
        </w:rPr>
      </w:pPr>
      <w:r>
        <w:rPr>
          <w:color w:val="0070C0"/>
        </w:rPr>
        <w:t xml:space="preserve">Personens </w:t>
      </w:r>
      <w:proofErr w:type="spellStart"/>
      <w:r>
        <w:rPr>
          <w:color w:val="0070C0"/>
        </w:rPr>
        <w:t>nurs</w:t>
      </w:r>
      <w:r w:rsidRPr="00B8702F">
        <w:rPr>
          <w:color w:val="0070C0"/>
        </w:rPr>
        <w:t>ePrescriptionRight</w:t>
      </w:r>
      <w:proofErr w:type="spellEnd"/>
      <w:r w:rsidRPr="00B8702F">
        <w:rPr>
          <w:color w:val="0070C0"/>
        </w:rPr>
        <w:t xml:space="preserve"> innehåller felaktigt värde som inte följer gällande syntax.</w:t>
      </w:r>
      <w:r w:rsidRPr="00B8702F">
        <w:rPr>
          <w:color w:val="0070C0"/>
        </w:rPr>
        <w:br/>
      </w:r>
      <w:proofErr w:type="spellStart"/>
      <w:r w:rsidRPr="00B8702F">
        <w:rPr>
          <w:rFonts w:ascii="Times New Roman" w:hAnsi="Times New Roman"/>
          <w:color w:val="0070C0"/>
          <w:szCs w:val="20"/>
        </w:rPr>
        <w:t>resultText=</w:t>
      </w:r>
      <w:r w:rsidRPr="00B8702F">
        <w:rPr>
          <w:color w:val="0070C0"/>
        </w:rPr>
        <w:t>”&lt;katalog-id</w:t>
      </w:r>
      <w:proofErr w:type="spellEnd"/>
      <w:r w:rsidRPr="00B8702F">
        <w:rPr>
          <w:color w:val="0070C0"/>
        </w:rPr>
        <w:t xml:space="preserve">&gt;; Varning </w:t>
      </w:r>
      <w:proofErr w:type="spellStart"/>
      <w:r w:rsidRPr="00B8702F">
        <w:rPr>
          <w:color w:val="0070C0"/>
        </w:rPr>
        <w:t>GetCredentialsForPersonIncludingProtectedPersons</w:t>
      </w:r>
      <w:proofErr w:type="spellEnd"/>
      <w:r w:rsidRPr="00B8702F">
        <w:rPr>
          <w:color w:val="0070C0"/>
        </w:rPr>
        <w:t xml:space="preserve">; </w:t>
      </w:r>
      <w:r>
        <w:rPr>
          <w:color w:val="0070C0"/>
        </w:rPr>
        <w:t>13</w:t>
      </w:r>
      <w:r w:rsidRPr="00B8702F">
        <w:rPr>
          <w:color w:val="0070C0"/>
        </w:rPr>
        <w:t>; Personobjektets värde för Förskrivningsrätt för barnmorska/sjuksköterska följer inte gällande syntax: &lt;värde&gt;. Gäller personobjekt &lt;</w:t>
      </w:r>
      <w:proofErr w:type="spellStart"/>
      <w:r w:rsidRPr="00B8702F">
        <w:rPr>
          <w:color w:val="0070C0"/>
        </w:rPr>
        <w:t>path</w:t>
      </w:r>
      <w:proofErr w:type="spellEnd"/>
      <w:r w:rsidRPr="00B8702F">
        <w:rPr>
          <w:color w:val="0070C0"/>
        </w:rPr>
        <w:t>&gt;”</w:t>
      </w:r>
    </w:p>
    <w:p w:rsidR="00E1394A" w:rsidRPr="00560D04" w:rsidRDefault="00E1394A" w:rsidP="00E1394A">
      <w:pPr>
        <w:pStyle w:val="ListParagraph"/>
        <w:numPr>
          <w:ilvl w:val="0"/>
          <w:numId w:val="30"/>
        </w:numPr>
        <w:spacing w:after="120"/>
        <w:contextualSpacing w:val="0"/>
        <w:rPr>
          <w:color w:val="0070C0"/>
        </w:rPr>
      </w:pPr>
      <w:r w:rsidRPr="00560D04">
        <w:rPr>
          <w:color w:val="0070C0"/>
        </w:rPr>
        <w:t xml:space="preserve">Personens </w:t>
      </w:r>
      <w:proofErr w:type="spellStart"/>
      <w:r w:rsidRPr="00560D04">
        <w:rPr>
          <w:color w:val="0070C0"/>
        </w:rPr>
        <w:t>nurcePrescriptionRight/healthCareProfessionalLicence</w:t>
      </w:r>
      <w:proofErr w:type="spellEnd"/>
      <w:r w:rsidRPr="00560D04">
        <w:rPr>
          <w:color w:val="0070C0"/>
        </w:rPr>
        <w:t xml:space="preserve"> innehåller värde som inte följer gällande </w:t>
      </w:r>
      <w:proofErr w:type="spellStart"/>
      <w:r w:rsidRPr="00560D04">
        <w:rPr>
          <w:color w:val="0070C0"/>
        </w:rPr>
        <w:t>värdemängd</w:t>
      </w:r>
      <w:proofErr w:type="spellEnd"/>
      <w:r w:rsidRPr="00560D04">
        <w:rPr>
          <w:color w:val="0070C0"/>
        </w:rPr>
        <w:t>.</w:t>
      </w:r>
      <w:r w:rsidRPr="00560D04">
        <w:rPr>
          <w:color w:val="0070C0"/>
        </w:rPr>
        <w:br/>
      </w:r>
      <w:proofErr w:type="spellStart"/>
      <w:r w:rsidRPr="00560D04">
        <w:rPr>
          <w:rFonts w:ascii="Times New Roman" w:hAnsi="Times New Roman"/>
          <w:color w:val="0070C0"/>
          <w:szCs w:val="20"/>
        </w:rPr>
        <w:t>resultText=</w:t>
      </w:r>
      <w:r w:rsidRPr="00560D04">
        <w:rPr>
          <w:color w:val="0070C0"/>
        </w:rPr>
        <w:t>”&lt;katalog-id</w:t>
      </w:r>
      <w:proofErr w:type="spellEnd"/>
      <w:r w:rsidRPr="00560D04">
        <w:rPr>
          <w:color w:val="0070C0"/>
        </w:rPr>
        <w:t xml:space="preserve">&gt;; Varning </w:t>
      </w:r>
      <w:proofErr w:type="spellStart"/>
      <w:r w:rsidRPr="00560D04">
        <w:rPr>
          <w:color w:val="0070C0"/>
        </w:rPr>
        <w:t>GetCredentialsForPersonIncludingProtectedPersons</w:t>
      </w:r>
      <w:proofErr w:type="spellEnd"/>
      <w:r w:rsidRPr="00560D04">
        <w:rPr>
          <w:color w:val="0070C0"/>
        </w:rPr>
        <w:t xml:space="preserve">; 14; Personobjektets värde för Förskrivningsrätt för barnmorska/sjuksköterska följer inte gällande </w:t>
      </w:r>
      <w:proofErr w:type="spellStart"/>
      <w:r w:rsidRPr="00560D04">
        <w:rPr>
          <w:color w:val="0070C0"/>
        </w:rPr>
        <w:t>värdemängd</w:t>
      </w:r>
      <w:proofErr w:type="spellEnd"/>
      <w:r w:rsidRPr="00560D04">
        <w:rPr>
          <w:color w:val="0070C0"/>
        </w:rPr>
        <w:t xml:space="preserve"> för Legitimation: &lt;värde&gt;. Gäller personobjekt &lt;</w:t>
      </w:r>
      <w:proofErr w:type="spellStart"/>
      <w:r w:rsidRPr="00560D04">
        <w:rPr>
          <w:color w:val="0070C0"/>
        </w:rPr>
        <w:t>path</w:t>
      </w:r>
      <w:proofErr w:type="spellEnd"/>
      <w:r w:rsidRPr="00560D04">
        <w:rPr>
          <w:color w:val="0070C0"/>
        </w:rPr>
        <w:t>&gt;”</w:t>
      </w:r>
    </w:p>
    <w:p w:rsidR="00E1394A" w:rsidRPr="00B8702F" w:rsidRDefault="00E1394A" w:rsidP="00E1394A">
      <w:pPr>
        <w:pStyle w:val="ListParagraph"/>
        <w:numPr>
          <w:ilvl w:val="0"/>
          <w:numId w:val="30"/>
        </w:numPr>
        <w:spacing w:after="120"/>
        <w:contextualSpacing w:val="0"/>
        <w:rPr>
          <w:color w:val="0070C0"/>
        </w:rPr>
      </w:pPr>
      <w:r w:rsidRPr="00B8702F">
        <w:rPr>
          <w:color w:val="0070C0"/>
        </w:rPr>
        <w:t xml:space="preserve">Personens </w:t>
      </w:r>
      <w:proofErr w:type="spellStart"/>
      <w:r w:rsidRPr="00B8702F">
        <w:rPr>
          <w:color w:val="0070C0"/>
        </w:rPr>
        <w:t>hsaSystemRole</w:t>
      </w:r>
      <w:proofErr w:type="spellEnd"/>
      <w:r w:rsidRPr="00B8702F">
        <w:rPr>
          <w:color w:val="0070C0"/>
        </w:rPr>
        <w:t xml:space="preserve"> innehåller felaktigt värde som inte följer gällande syntax.</w:t>
      </w:r>
      <w:r w:rsidRPr="00B8702F">
        <w:rPr>
          <w:color w:val="0070C0"/>
        </w:rPr>
        <w:br/>
      </w:r>
      <w:proofErr w:type="spellStart"/>
      <w:r w:rsidRPr="00B8702F">
        <w:rPr>
          <w:rFonts w:ascii="Times New Roman" w:hAnsi="Times New Roman"/>
          <w:color w:val="0070C0"/>
          <w:szCs w:val="20"/>
        </w:rPr>
        <w:t>resultText=</w:t>
      </w:r>
      <w:r w:rsidRPr="00B8702F">
        <w:rPr>
          <w:color w:val="0070C0"/>
        </w:rPr>
        <w:t>”&lt;katalog-id</w:t>
      </w:r>
      <w:proofErr w:type="spellEnd"/>
      <w:r w:rsidRPr="00B8702F">
        <w:rPr>
          <w:color w:val="0070C0"/>
        </w:rPr>
        <w:t xml:space="preserve">&gt;; Varning </w:t>
      </w:r>
      <w:proofErr w:type="spellStart"/>
      <w:r w:rsidRPr="00B8702F">
        <w:rPr>
          <w:color w:val="0070C0"/>
        </w:rPr>
        <w:t>GetCredentialsForPersonIncludingProtectedPersons</w:t>
      </w:r>
      <w:proofErr w:type="spellEnd"/>
      <w:r w:rsidRPr="00B8702F">
        <w:rPr>
          <w:color w:val="0070C0"/>
        </w:rPr>
        <w:t xml:space="preserve">; </w:t>
      </w:r>
      <w:r>
        <w:rPr>
          <w:color w:val="0070C0"/>
        </w:rPr>
        <w:t>14</w:t>
      </w:r>
      <w:r w:rsidRPr="00B8702F">
        <w:rPr>
          <w:color w:val="0070C0"/>
        </w:rPr>
        <w:t>; Personobjektets värde för Individuell behörighetsegenskap för IT-tjänster följer inte gällande syntax: &lt;värde&gt;. Gäller personobjekt &lt;</w:t>
      </w:r>
      <w:proofErr w:type="spellStart"/>
      <w:r w:rsidRPr="00B8702F">
        <w:rPr>
          <w:color w:val="0070C0"/>
        </w:rPr>
        <w:t>path</w:t>
      </w:r>
      <w:proofErr w:type="spellEnd"/>
      <w:r w:rsidRPr="00B8702F">
        <w:rPr>
          <w:color w:val="0070C0"/>
        </w:rPr>
        <w:t>&gt;”</w:t>
      </w:r>
    </w:p>
    <w:p w:rsidR="00E1394A" w:rsidRPr="00B8702F" w:rsidRDefault="00E1394A" w:rsidP="00E1394A">
      <w:pPr>
        <w:pStyle w:val="ListParagraph"/>
        <w:numPr>
          <w:ilvl w:val="0"/>
          <w:numId w:val="30"/>
        </w:numPr>
        <w:spacing w:after="120"/>
        <w:contextualSpacing w:val="0"/>
        <w:rPr>
          <w:color w:val="0070C0"/>
        </w:rPr>
      </w:pPr>
      <w:r w:rsidRPr="00B8702F">
        <w:rPr>
          <w:color w:val="0070C0"/>
        </w:rPr>
        <w:t xml:space="preserve">Personens </w:t>
      </w:r>
      <w:proofErr w:type="spellStart"/>
      <w:r w:rsidRPr="00B8702F">
        <w:rPr>
          <w:color w:val="0070C0"/>
        </w:rPr>
        <w:t>paTitleCode</w:t>
      </w:r>
      <w:proofErr w:type="spellEnd"/>
      <w:r w:rsidRPr="00B8702F">
        <w:rPr>
          <w:color w:val="0070C0"/>
        </w:rPr>
        <w:t xml:space="preserve"> innehåller värde som inte följer gällande </w:t>
      </w:r>
      <w:proofErr w:type="spellStart"/>
      <w:r w:rsidRPr="00B8702F">
        <w:rPr>
          <w:color w:val="0070C0"/>
        </w:rPr>
        <w:t>värdemängd</w:t>
      </w:r>
      <w:proofErr w:type="spellEnd"/>
      <w:r w:rsidRPr="00B8702F">
        <w:rPr>
          <w:color w:val="0070C0"/>
        </w:rPr>
        <w:t>.</w:t>
      </w:r>
      <w:r w:rsidRPr="00B8702F">
        <w:rPr>
          <w:color w:val="0070C0"/>
        </w:rPr>
        <w:br/>
      </w:r>
      <w:proofErr w:type="spellStart"/>
      <w:r w:rsidRPr="00B8702F">
        <w:rPr>
          <w:rFonts w:ascii="Times New Roman" w:hAnsi="Times New Roman"/>
          <w:color w:val="0070C0"/>
          <w:szCs w:val="20"/>
        </w:rPr>
        <w:t>resultText=</w:t>
      </w:r>
      <w:r w:rsidRPr="00B8702F">
        <w:rPr>
          <w:color w:val="0070C0"/>
        </w:rPr>
        <w:t>”&lt;katalog-id</w:t>
      </w:r>
      <w:proofErr w:type="spellEnd"/>
      <w:r w:rsidRPr="00B8702F">
        <w:rPr>
          <w:color w:val="0070C0"/>
        </w:rPr>
        <w:t xml:space="preserve">&gt;; Varning </w:t>
      </w:r>
      <w:proofErr w:type="spellStart"/>
      <w:r w:rsidRPr="00B8702F">
        <w:rPr>
          <w:color w:val="0070C0"/>
        </w:rPr>
        <w:t>GetCredentialsForPersonIncludingProtectedPersons</w:t>
      </w:r>
      <w:proofErr w:type="spellEnd"/>
      <w:r w:rsidRPr="00B8702F">
        <w:rPr>
          <w:color w:val="0070C0"/>
        </w:rPr>
        <w:t xml:space="preserve">; </w:t>
      </w:r>
      <w:r>
        <w:rPr>
          <w:color w:val="0070C0"/>
        </w:rPr>
        <w:t>15</w:t>
      </w:r>
      <w:r w:rsidRPr="00B8702F">
        <w:rPr>
          <w:color w:val="0070C0"/>
        </w:rPr>
        <w:t xml:space="preserve">; Personobjektets värde för Befattningskod följer inte gällande </w:t>
      </w:r>
      <w:proofErr w:type="spellStart"/>
      <w:r w:rsidRPr="00B8702F">
        <w:rPr>
          <w:color w:val="0070C0"/>
        </w:rPr>
        <w:t>värdemängd</w:t>
      </w:r>
      <w:proofErr w:type="spellEnd"/>
      <w:r w:rsidRPr="00B8702F">
        <w:rPr>
          <w:color w:val="0070C0"/>
        </w:rPr>
        <w:t>: &lt;värde&gt;. Gäller personobjekt &lt;</w:t>
      </w:r>
      <w:proofErr w:type="spellStart"/>
      <w:r w:rsidRPr="00B8702F">
        <w:rPr>
          <w:color w:val="0070C0"/>
        </w:rPr>
        <w:t>path</w:t>
      </w:r>
      <w:proofErr w:type="spellEnd"/>
      <w:r w:rsidRPr="00B8702F">
        <w:rPr>
          <w:color w:val="0070C0"/>
        </w:rPr>
        <w:t>&gt;”</w:t>
      </w:r>
    </w:p>
    <w:p w:rsidR="00E1394A" w:rsidRPr="00B8702F" w:rsidRDefault="00E1394A" w:rsidP="00E1394A">
      <w:pPr>
        <w:pStyle w:val="ListParagraph"/>
        <w:numPr>
          <w:ilvl w:val="0"/>
          <w:numId w:val="30"/>
        </w:numPr>
        <w:spacing w:after="120"/>
        <w:contextualSpacing w:val="0"/>
        <w:rPr>
          <w:color w:val="0070C0"/>
        </w:rPr>
      </w:pPr>
      <w:r w:rsidRPr="00B8702F">
        <w:rPr>
          <w:color w:val="0070C0"/>
        </w:rPr>
        <w:t>Ett uppdrags HSA-Id saknas</w:t>
      </w:r>
      <w:r w:rsidRPr="00B8702F">
        <w:rPr>
          <w:color w:val="0070C0"/>
        </w:rPr>
        <w:br/>
      </w:r>
      <w:proofErr w:type="spellStart"/>
      <w:r w:rsidRPr="00B8702F">
        <w:rPr>
          <w:rFonts w:ascii="Times New Roman" w:hAnsi="Times New Roman"/>
          <w:color w:val="0070C0"/>
          <w:szCs w:val="20"/>
        </w:rPr>
        <w:t>resultText=</w:t>
      </w:r>
      <w:r w:rsidRPr="00B8702F">
        <w:rPr>
          <w:color w:val="0070C0"/>
        </w:rPr>
        <w:t>”&lt;katalog-id</w:t>
      </w:r>
      <w:proofErr w:type="spellEnd"/>
      <w:r w:rsidRPr="00B8702F">
        <w:rPr>
          <w:color w:val="0070C0"/>
        </w:rPr>
        <w:t xml:space="preserve">&gt;; Varning </w:t>
      </w:r>
      <w:proofErr w:type="spellStart"/>
      <w:r w:rsidRPr="00B8702F">
        <w:rPr>
          <w:color w:val="0070C0"/>
        </w:rPr>
        <w:t>GetCredentialsForPersonIncludingProtectedPersons</w:t>
      </w:r>
      <w:proofErr w:type="spellEnd"/>
      <w:r w:rsidRPr="00B8702F">
        <w:rPr>
          <w:color w:val="0070C0"/>
        </w:rPr>
        <w:t xml:space="preserve">; 20; </w:t>
      </w:r>
      <w:r w:rsidRPr="00B8702F">
        <w:rPr>
          <w:color w:val="0070C0"/>
        </w:rPr>
        <w:lastRenderedPageBreak/>
        <w:t>Medarbetaruppdraget med Namn: &lt;värde&gt; saknar obligatoriskt uppgift om HSA-Id. Gäller uppdraget &lt;</w:t>
      </w:r>
      <w:proofErr w:type="spellStart"/>
      <w:r w:rsidRPr="00B8702F">
        <w:rPr>
          <w:color w:val="0070C0"/>
        </w:rPr>
        <w:t>path</w:t>
      </w:r>
      <w:proofErr w:type="spellEnd"/>
      <w:r w:rsidRPr="00B8702F">
        <w:rPr>
          <w:color w:val="0070C0"/>
        </w:rPr>
        <w:t>&gt;”</w:t>
      </w:r>
    </w:p>
    <w:p w:rsidR="00E1394A" w:rsidRDefault="00E1394A" w:rsidP="00E1394A">
      <w:pPr>
        <w:pStyle w:val="ListParagraph"/>
        <w:numPr>
          <w:ilvl w:val="0"/>
          <w:numId w:val="30"/>
        </w:numPr>
        <w:spacing w:after="120"/>
        <w:contextualSpacing w:val="0"/>
        <w:rPr>
          <w:color w:val="0070C0"/>
        </w:rPr>
      </w:pPr>
      <w:r w:rsidRPr="00B8702F">
        <w:rPr>
          <w:color w:val="0070C0"/>
        </w:rPr>
        <w:t>Ett uppdrags Ändamål saknas</w:t>
      </w:r>
      <w:r w:rsidRPr="00B8702F">
        <w:rPr>
          <w:color w:val="0070C0"/>
        </w:rPr>
        <w:br/>
      </w:r>
      <w:proofErr w:type="spellStart"/>
      <w:r w:rsidRPr="00B8702F">
        <w:rPr>
          <w:rFonts w:ascii="Times New Roman" w:hAnsi="Times New Roman"/>
          <w:color w:val="0070C0"/>
          <w:szCs w:val="20"/>
        </w:rPr>
        <w:t>resultText=</w:t>
      </w:r>
      <w:r w:rsidRPr="00B8702F">
        <w:rPr>
          <w:color w:val="0070C0"/>
        </w:rPr>
        <w:t>”&lt;katalog-id</w:t>
      </w:r>
      <w:proofErr w:type="spellEnd"/>
      <w:r w:rsidRPr="00B8702F">
        <w:rPr>
          <w:color w:val="0070C0"/>
        </w:rPr>
        <w:t xml:space="preserve">&gt;; Varning </w:t>
      </w:r>
      <w:proofErr w:type="spellStart"/>
      <w:r w:rsidRPr="00B8702F">
        <w:rPr>
          <w:color w:val="0070C0"/>
        </w:rPr>
        <w:t>GetCredentialsForPersonIncludingProtectedPersons</w:t>
      </w:r>
      <w:proofErr w:type="spellEnd"/>
      <w:r w:rsidRPr="00B8702F">
        <w:rPr>
          <w:color w:val="0070C0"/>
        </w:rPr>
        <w:t>; 21; Medarbetaruppdraget med HSA-Id: &lt;värde&gt; och namn: &lt;värde&gt; saknar obligatoriskt uppgift om Ändamål. Gäller uppdraget &lt;</w:t>
      </w:r>
      <w:proofErr w:type="spellStart"/>
      <w:r w:rsidRPr="00B8702F">
        <w:rPr>
          <w:color w:val="0070C0"/>
        </w:rPr>
        <w:t>path</w:t>
      </w:r>
      <w:proofErr w:type="spellEnd"/>
      <w:r w:rsidRPr="00B8702F">
        <w:rPr>
          <w:color w:val="0070C0"/>
        </w:rPr>
        <w:t>&gt;”</w:t>
      </w:r>
    </w:p>
    <w:p w:rsidR="00E1394A" w:rsidRPr="00476B70" w:rsidRDefault="00E1394A" w:rsidP="00E1394A">
      <w:pPr>
        <w:pStyle w:val="ListParagraph"/>
        <w:numPr>
          <w:ilvl w:val="0"/>
          <w:numId w:val="30"/>
        </w:numPr>
        <w:spacing w:after="120"/>
        <w:contextualSpacing w:val="0"/>
        <w:rPr>
          <w:color w:val="0070C0"/>
        </w:rPr>
      </w:pPr>
      <w:r w:rsidRPr="00B8702F">
        <w:rPr>
          <w:color w:val="0070C0"/>
        </w:rPr>
        <w:t xml:space="preserve">Ett uppdrags Ändamål </w:t>
      </w:r>
      <w:r>
        <w:rPr>
          <w:color w:val="0070C0"/>
        </w:rPr>
        <w:t xml:space="preserve">innehåller värde som inte följer gällande </w:t>
      </w:r>
      <w:proofErr w:type="spellStart"/>
      <w:r>
        <w:rPr>
          <w:color w:val="0070C0"/>
        </w:rPr>
        <w:t>värdemängd</w:t>
      </w:r>
      <w:proofErr w:type="spellEnd"/>
      <w:r w:rsidRPr="00B8702F">
        <w:rPr>
          <w:color w:val="0070C0"/>
        </w:rPr>
        <w:br/>
      </w:r>
      <w:proofErr w:type="spellStart"/>
      <w:r w:rsidRPr="00B8702F">
        <w:rPr>
          <w:rFonts w:ascii="Times New Roman" w:hAnsi="Times New Roman"/>
          <w:color w:val="0070C0"/>
          <w:szCs w:val="20"/>
        </w:rPr>
        <w:t>resultText=</w:t>
      </w:r>
      <w:r w:rsidRPr="00B8702F">
        <w:rPr>
          <w:color w:val="0070C0"/>
        </w:rPr>
        <w:t>”&lt;katalog-id</w:t>
      </w:r>
      <w:proofErr w:type="spellEnd"/>
      <w:r w:rsidRPr="00B8702F">
        <w:rPr>
          <w:color w:val="0070C0"/>
        </w:rPr>
        <w:t xml:space="preserve">&gt;; Varning </w:t>
      </w:r>
      <w:proofErr w:type="spellStart"/>
      <w:r w:rsidRPr="00B8702F">
        <w:rPr>
          <w:color w:val="0070C0"/>
        </w:rPr>
        <w:t>GetCredentialsForPersonIncludingProtectedPersons</w:t>
      </w:r>
      <w:proofErr w:type="spellEnd"/>
      <w:r w:rsidRPr="00B8702F">
        <w:rPr>
          <w:color w:val="0070C0"/>
        </w:rPr>
        <w:t>;</w:t>
      </w:r>
      <w:r>
        <w:rPr>
          <w:color w:val="0070C0"/>
        </w:rPr>
        <w:t xml:space="preserve"> 22</w:t>
      </w:r>
      <w:r w:rsidRPr="00B8702F">
        <w:rPr>
          <w:color w:val="0070C0"/>
        </w:rPr>
        <w:t xml:space="preserve">; Medarbetaruppdraget med HSA-Id: &lt;värde&gt; och namn: &lt;värde&gt; </w:t>
      </w:r>
      <w:r>
        <w:rPr>
          <w:color w:val="0070C0"/>
        </w:rPr>
        <w:t xml:space="preserve">har ett värde för Ändamål som ej följer gällande </w:t>
      </w:r>
      <w:proofErr w:type="spellStart"/>
      <w:r>
        <w:rPr>
          <w:color w:val="0070C0"/>
        </w:rPr>
        <w:t>värdemängd</w:t>
      </w:r>
      <w:proofErr w:type="spellEnd"/>
      <w:r>
        <w:rPr>
          <w:color w:val="0070C0"/>
        </w:rPr>
        <w:t xml:space="preserve">: &lt;värde&gt;.  </w:t>
      </w:r>
      <w:r w:rsidRPr="00B8702F">
        <w:rPr>
          <w:color w:val="0070C0"/>
        </w:rPr>
        <w:t>Gäller uppdraget &lt;</w:t>
      </w:r>
      <w:proofErr w:type="spellStart"/>
      <w:r w:rsidRPr="00B8702F">
        <w:rPr>
          <w:color w:val="0070C0"/>
        </w:rPr>
        <w:t>path</w:t>
      </w:r>
      <w:proofErr w:type="spellEnd"/>
      <w:r w:rsidRPr="00B8702F">
        <w:rPr>
          <w:color w:val="0070C0"/>
        </w:rPr>
        <w:t>&gt;”</w:t>
      </w:r>
    </w:p>
    <w:p w:rsidR="00E1394A" w:rsidRPr="00B8702F" w:rsidRDefault="00E1394A" w:rsidP="00E1394A">
      <w:pPr>
        <w:pStyle w:val="ListParagraph"/>
        <w:numPr>
          <w:ilvl w:val="0"/>
          <w:numId w:val="30"/>
        </w:numPr>
        <w:spacing w:after="120"/>
        <w:contextualSpacing w:val="0"/>
        <w:rPr>
          <w:color w:val="0070C0"/>
        </w:rPr>
      </w:pPr>
      <w:r w:rsidRPr="00B8702F">
        <w:rPr>
          <w:color w:val="0070C0"/>
        </w:rPr>
        <w:t>Ett uppdrags Rättigheter innehåller felaktigt värde som inte följer gällande syntax.</w:t>
      </w:r>
      <w:r w:rsidRPr="00B8702F">
        <w:rPr>
          <w:color w:val="0070C0"/>
        </w:rPr>
        <w:br/>
      </w:r>
      <w:proofErr w:type="spellStart"/>
      <w:r w:rsidRPr="00B8702F">
        <w:rPr>
          <w:rFonts w:ascii="Times New Roman" w:hAnsi="Times New Roman"/>
          <w:color w:val="0070C0"/>
          <w:szCs w:val="20"/>
        </w:rPr>
        <w:t>resultText=</w:t>
      </w:r>
      <w:r w:rsidRPr="00B8702F">
        <w:rPr>
          <w:color w:val="0070C0"/>
        </w:rPr>
        <w:t>”&lt;katalog-id</w:t>
      </w:r>
      <w:proofErr w:type="spellEnd"/>
      <w:r w:rsidRPr="00B8702F">
        <w:rPr>
          <w:color w:val="0070C0"/>
        </w:rPr>
        <w:t xml:space="preserve">&gt;; Varning </w:t>
      </w:r>
      <w:proofErr w:type="spellStart"/>
      <w:r w:rsidRPr="00B8702F">
        <w:rPr>
          <w:color w:val="0070C0"/>
        </w:rPr>
        <w:t>GetCredentialsForPersonIncludingProtectedPersons</w:t>
      </w:r>
      <w:proofErr w:type="spellEnd"/>
      <w:r w:rsidRPr="00B8702F">
        <w:rPr>
          <w:color w:val="0070C0"/>
        </w:rPr>
        <w:t>; 2</w:t>
      </w:r>
      <w:r>
        <w:rPr>
          <w:color w:val="0070C0"/>
        </w:rPr>
        <w:t>3</w:t>
      </w:r>
      <w:r w:rsidRPr="00B8702F">
        <w:rPr>
          <w:color w:val="0070C0"/>
        </w:rPr>
        <w:t>; Medarbetaruppdraget med HSA-Id: &lt;värde&gt; och namn: &lt;värde&gt; följer inte gällande syntax för Rättigheter: &lt;värde&gt;. Gäller uppdraget &lt;</w:t>
      </w:r>
      <w:proofErr w:type="spellStart"/>
      <w:r w:rsidRPr="00B8702F">
        <w:rPr>
          <w:color w:val="0070C0"/>
        </w:rPr>
        <w:t>path</w:t>
      </w:r>
      <w:proofErr w:type="spellEnd"/>
      <w:r w:rsidRPr="00B8702F">
        <w:rPr>
          <w:color w:val="0070C0"/>
        </w:rPr>
        <w:t>&gt;”</w:t>
      </w:r>
    </w:p>
    <w:p w:rsidR="00E1394A" w:rsidRPr="00B8702F" w:rsidRDefault="00E1394A" w:rsidP="00E1394A">
      <w:pPr>
        <w:pStyle w:val="ListParagraph"/>
        <w:numPr>
          <w:ilvl w:val="0"/>
          <w:numId w:val="30"/>
        </w:numPr>
        <w:spacing w:after="120"/>
        <w:contextualSpacing w:val="0"/>
        <w:rPr>
          <w:color w:val="0070C0"/>
        </w:rPr>
      </w:pPr>
      <w:r w:rsidRPr="00B8702F">
        <w:rPr>
          <w:color w:val="0070C0"/>
        </w:rPr>
        <w:t xml:space="preserve">Ett uppdrags Rättigheter/Aktivitet innehåller värde som inte följer gällande </w:t>
      </w:r>
      <w:proofErr w:type="spellStart"/>
      <w:r w:rsidRPr="00B8702F">
        <w:rPr>
          <w:color w:val="0070C0"/>
        </w:rPr>
        <w:t>värdemängd</w:t>
      </w:r>
      <w:proofErr w:type="spellEnd"/>
      <w:r w:rsidRPr="00B8702F">
        <w:rPr>
          <w:color w:val="0070C0"/>
        </w:rPr>
        <w:t>.</w:t>
      </w:r>
      <w:r w:rsidRPr="00B8702F">
        <w:rPr>
          <w:color w:val="0070C0"/>
        </w:rPr>
        <w:br/>
      </w:r>
      <w:proofErr w:type="spellStart"/>
      <w:r w:rsidRPr="00B8702F">
        <w:rPr>
          <w:rFonts w:ascii="Times New Roman" w:hAnsi="Times New Roman"/>
          <w:color w:val="0070C0"/>
          <w:szCs w:val="20"/>
        </w:rPr>
        <w:t>resultText=</w:t>
      </w:r>
      <w:r w:rsidRPr="00B8702F">
        <w:rPr>
          <w:color w:val="0070C0"/>
        </w:rPr>
        <w:t>”&lt;katalog-id</w:t>
      </w:r>
      <w:proofErr w:type="spellEnd"/>
      <w:r w:rsidRPr="00B8702F">
        <w:rPr>
          <w:color w:val="0070C0"/>
        </w:rPr>
        <w:t xml:space="preserve">&gt;; Varning </w:t>
      </w:r>
      <w:proofErr w:type="spellStart"/>
      <w:r w:rsidRPr="00B8702F">
        <w:rPr>
          <w:color w:val="0070C0"/>
        </w:rPr>
        <w:t>GetCredentialsForPersonIncludingProtectedPersons</w:t>
      </w:r>
      <w:proofErr w:type="spellEnd"/>
      <w:r>
        <w:rPr>
          <w:color w:val="0070C0"/>
        </w:rPr>
        <w:t>; 24</w:t>
      </w:r>
      <w:r w:rsidRPr="00B8702F">
        <w:rPr>
          <w:color w:val="0070C0"/>
        </w:rPr>
        <w:t xml:space="preserve">; Medarbetaruppdraget med HSA-Id: &lt;värde&gt; och namn: &lt;värde&gt; följer inte gällande </w:t>
      </w:r>
      <w:proofErr w:type="spellStart"/>
      <w:r w:rsidRPr="00B8702F">
        <w:rPr>
          <w:color w:val="0070C0"/>
        </w:rPr>
        <w:t>värdemängd</w:t>
      </w:r>
      <w:proofErr w:type="spellEnd"/>
      <w:r w:rsidRPr="00B8702F">
        <w:rPr>
          <w:color w:val="0070C0"/>
        </w:rPr>
        <w:t xml:space="preserve"> för Rättigheter/Aktivitet: &lt;värde&gt;. Gäller uppdraget &lt;</w:t>
      </w:r>
      <w:proofErr w:type="spellStart"/>
      <w:r w:rsidRPr="00B8702F">
        <w:rPr>
          <w:color w:val="0070C0"/>
        </w:rPr>
        <w:t>path</w:t>
      </w:r>
      <w:proofErr w:type="spellEnd"/>
      <w:r w:rsidRPr="00B8702F">
        <w:rPr>
          <w:color w:val="0070C0"/>
        </w:rPr>
        <w:t>&gt;”</w:t>
      </w:r>
    </w:p>
    <w:p w:rsidR="00E1394A" w:rsidRPr="00B8702F" w:rsidRDefault="00E1394A" w:rsidP="00E1394A">
      <w:pPr>
        <w:pStyle w:val="ListParagraph"/>
        <w:numPr>
          <w:ilvl w:val="0"/>
          <w:numId w:val="30"/>
        </w:numPr>
        <w:spacing w:after="120"/>
        <w:contextualSpacing w:val="0"/>
        <w:rPr>
          <w:color w:val="0070C0"/>
        </w:rPr>
      </w:pPr>
      <w:r w:rsidRPr="00B8702F">
        <w:rPr>
          <w:color w:val="0070C0"/>
        </w:rPr>
        <w:t xml:space="preserve">Ett uppdrags Rättigheter/Informationstyp innehåller värde som inte följer gällande </w:t>
      </w:r>
      <w:proofErr w:type="spellStart"/>
      <w:r w:rsidRPr="00B8702F">
        <w:rPr>
          <w:color w:val="0070C0"/>
        </w:rPr>
        <w:t>värdemängd</w:t>
      </w:r>
      <w:proofErr w:type="spellEnd"/>
      <w:r w:rsidRPr="00B8702F">
        <w:rPr>
          <w:color w:val="0070C0"/>
        </w:rPr>
        <w:t>.</w:t>
      </w:r>
      <w:r w:rsidRPr="00B8702F">
        <w:rPr>
          <w:color w:val="0070C0"/>
        </w:rPr>
        <w:br/>
      </w:r>
      <w:proofErr w:type="spellStart"/>
      <w:r w:rsidRPr="00B8702F">
        <w:rPr>
          <w:rFonts w:ascii="Times New Roman" w:hAnsi="Times New Roman"/>
          <w:color w:val="0070C0"/>
          <w:szCs w:val="20"/>
        </w:rPr>
        <w:t>resultText=</w:t>
      </w:r>
      <w:r w:rsidRPr="00B8702F">
        <w:rPr>
          <w:color w:val="0070C0"/>
        </w:rPr>
        <w:t>”&lt;katalog-id</w:t>
      </w:r>
      <w:proofErr w:type="spellEnd"/>
      <w:r w:rsidRPr="00B8702F">
        <w:rPr>
          <w:color w:val="0070C0"/>
        </w:rPr>
        <w:t xml:space="preserve">&gt;; Varning </w:t>
      </w:r>
      <w:proofErr w:type="spellStart"/>
      <w:r w:rsidRPr="00B8702F">
        <w:rPr>
          <w:color w:val="0070C0"/>
        </w:rPr>
        <w:t>GetCredentialsForPersonIncludingProtectedPersons</w:t>
      </w:r>
      <w:proofErr w:type="spellEnd"/>
      <w:r>
        <w:rPr>
          <w:color w:val="0070C0"/>
        </w:rPr>
        <w:t>; 25</w:t>
      </w:r>
      <w:r w:rsidRPr="00B8702F">
        <w:rPr>
          <w:color w:val="0070C0"/>
        </w:rPr>
        <w:t xml:space="preserve">; Medarbetaruppdraget med HSA-Id: &lt;värde&gt; och namn: &lt;värde&gt; följer inte gällande </w:t>
      </w:r>
      <w:proofErr w:type="spellStart"/>
      <w:r w:rsidRPr="00B8702F">
        <w:rPr>
          <w:color w:val="0070C0"/>
        </w:rPr>
        <w:t>värdemängd</w:t>
      </w:r>
      <w:proofErr w:type="spellEnd"/>
      <w:r w:rsidRPr="00B8702F">
        <w:rPr>
          <w:color w:val="0070C0"/>
        </w:rPr>
        <w:t xml:space="preserve"> för Rättigheter/Informationstyp: &lt;värde&gt;. Gäller uppdraget &lt;</w:t>
      </w:r>
      <w:proofErr w:type="spellStart"/>
      <w:r w:rsidRPr="00B8702F">
        <w:rPr>
          <w:color w:val="0070C0"/>
        </w:rPr>
        <w:t>path</w:t>
      </w:r>
      <w:proofErr w:type="spellEnd"/>
      <w:r w:rsidRPr="00B8702F">
        <w:rPr>
          <w:color w:val="0070C0"/>
        </w:rPr>
        <w:t>&gt;”</w:t>
      </w:r>
    </w:p>
    <w:p w:rsidR="00E1394A" w:rsidRPr="00B8702F" w:rsidRDefault="00E1394A" w:rsidP="00E1394A">
      <w:pPr>
        <w:pStyle w:val="ListParagraph"/>
        <w:numPr>
          <w:ilvl w:val="0"/>
          <w:numId w:val="30"/>
        </w:numPr>
        <w:spacing w:after="120"/>
        <w:contextualSpacing w:val="0"/>
        <w:rPr>
          <w:color w:val="0070C0"/>
        </w:rPr>
      </w:pPr>
      <w:r w:rsidRPr="00B8702F">
        <w:rPr>
          <w:color w:val="0070C0"/>
        </w:rPr>
        <w:t xml:space="preserve">Ett uppdrags Rättigheter/Omfattning innehåller värde som inte följer gällande </w:t>
      </w:r>
      <w:proofErr w:type="spellStart"/>
      <w:r w:rsidRPr="00B8702F">
        <w:rPr>
          <w:color w:val="0070C0"/>
        </w:rPr>
        <w:t>värdemängd</w:t>
      </w:r>
      <w:proofErr w:type="spellEnd"/>
      <w:r w:rsidRPr="00B8702F">
        <w:rPr>
          <w:color w:val="0070C0"/>
        </w:rPr>
        <w:t>.</w:t>
      </w:r>
      <w:r w:rsidRPr="00B8702F">
        <w:rPr>
          <w:color w:val="0070C0"/>
        </w:rPr>
        <w:br/>
      </w:r>
      <w:proofErr w:type="spellStart"/>
      <w:r w:rsidRPr="00B8702F">
        <w:rPr>
          <w:rFonts w:ascii="Times New Roman" w:hAnsi="Times New Roman"/>
          <w:color w:val="0070C0"/>
          <w:szCs w:val="20"/>
        </w:rPr>
        <w:t>resultText=</w:t>
      </w:r>
      <w:r w:rsidRPr="00B8702F">
        <w:rPr>
          <w:color w:val="0070C0"/>
        </w:rPr>
        <w:t>”&lt;katalog-id</w:t>
      </w:r>
      <w:proofErr w:type="spellEnd"/>
      <w:r w:rsidRPr="00B8702F">
        <w:rPr>
          <w:color w:val="0070C0"/>
        </w:rPr>
        <w:t xml:space="preserve">&gt;; Varning </w:t>
      </w:r>
      <w:proofErr w:type="spellStart"/>
      <w:r w:rsidRPr="00B8702F">
        <w:rPr>
          <w:color w:val="0070C0"/>
        </w:rPr>
        <w:t>GetCredentialsForPersonIncludingProtectedPersons</w:t>
      </w:r>
      <w:proofErr w:type="spellEnd"/>
      <w:r>
        <w:rPr>
          <w:color w:val="0070C0"/>
        </w:rPr>
        <w:t>; 26</w:t>
      </w:r>
      <w:r w:rsidRPr="00B8702F">
        <w:rPr>
          <w:color w:val="0070C0"/>
        </w:rPr>
        <w:t xml:space="preserve">; Medarbetaruppdraget med HSA-Id: &lt;värde&gt; och namn: &lt;värde&gt; följer inte gällande </w:t>
      </w:r>
      <w:proofErr w:type="spellStart"/>
      <w:r w:rsidRPr="00B8702F">
        <w:rPr>
          <w:color w:val="0070C0"/>
        </w:rPr>
        <w:t>värdemängd</w:t>
      </w:r>
      <w:proofErr w:type="spellEnd"/>
      <w:r w:rsidRPr="00B8702F">
        <w:rPr>
          <w:color w:val="0070C0"/>
        </w:rPr>
        <w:t xml:space="preserve"> för Rättigheter/Omfattning: &lt;värde&gt;. Gäller uppdraget &lt;</w:t>
      </w:r>
      <w:proofErr w:type="spellStart"/>
      <w:r w:rsidRPr="00B8702F">
        <w:rPr>
          <w:color w:val="0070C0"/>
        </w:rPr>
        <w:t>path</w:t>
      </w:r>
      <w:proofErr w:type="spellEnd"/>
      <w:r w:rsidRPr="00B8702F">
        <w:rPr>
          <w:color w:val="0070C0"/>
        </w:rPr>
        <w:t>&gt;”</w:t>
      </w:r>
    </w:p>
    <w:p w:rsidR="00E1394A" w:rsidRPr="00B8702F" w:rsidRDefault="00E1394A" w:rsidP="00E1394A">
      <w:pPr>
        <w:pStyle w:val="ListParagraph"/>
        <w:numPr>
          <w:ilvl w:val="0"/>
          <w:numId w:val="30"/>
        </w:numPr>
        <w:spacing w:after="120"/>
        <w:contextualSpacing w:val="0"/>
        <w:rPr>
          <w:color w:val="0070C0"/>
        </w:rPr>
      </w:pPr>
      <w:r w:rsidRPr="00B8702F">
        <w:rPr>
          <w:color w:val="0070C0"/>
        </w:rPr>
        <w:t>E</w:t>
      </w:r>
      <w:r>
        <w:rPr>
          <w:color w:val="0070C0"/>
        </w:rPr>
        <w:t xml:space="preserve">n </w:t>
      </w:r>
      <w:r w:rsidRPr="00B8702F">
        <w:rPr>
          <w:color w:val="0070C0"/>
        </w:rPr>
        <w:t xml:space="preserve">enhet saknar HSA-Id </w:t>
      </w:r>
      <w:r w:rsidRPr="00B8702F">
        <w:rPr>
          <w:color w:val="0070C0"/>
        </w:rPr>
        <w:br/>
      </w:r>
      <w:proofErr w:type="spellStart"/>
      <w:r w:rsidRPr="00B8702F">
        <w:rPr>
          <w:rFonts w:ascii="Times New Roman" w:hAnsi="Times New Roman"/>
          <w:color w:val="0070C0"/>
          <w:szCs w:val="20"/>
        </w:rPr>
        <w:t>resultText=</w:t>
      </w:r>
      <w:r w:rsidRPr="00B8702F">
        <w:rPr>
          <w:color w:val="0070C0"/>
        </w:rPr>
        <w:t>”&lt;katalog-id</w:t>
      </w:r>
      <w:proofErr w:type="spellEnd"/>
      <w:r w:rsidRPr="00B8702F">
        <w:rPr>
          <w:color w:val="0070C0"/>
        </w:rPr>
        <w:t xml:space="preserve">&gt;; Varning </w:t>
      </w:r>
      <w:proofErr w:type="spellStart"/>
      <w:r w:rsidRPr="00B8702F">
        <w:rPr>
          <w:color w:val="0070C0"/>
        </w:rPr>
        <w:t>GetCredentialsForPersonIncludingProtectedPersons</w:t>
      </w:r>
      <w:proofErr w:type="spellEnd"/>
      <w:r w:rsidRPr="00B8702F">
        <w:rPr>
          <w:color w:val="0070C0"/>
        </w:rPr>
        <w:t xml:space="preserve">; </w:t>
      </w:r>
      <w:r>
        <w:rPr>
          <w:color w:val="0070C0"/>
        </w:rPr>
        <w:t>30</w:t>
      </w:r>
      <w:r w:rsidRPr="00B8702F">
        <w:rPr>
          <w:color w:val="0070C0"/>
        </w:rPr>
        <w:t xml:space="preserve">; </w:t>
      </w:r>
      <w:r>
        <w:rPr>
          <w:color w:val="0070C0"/>
        </w:rPr>
        <w:t xml:space="preserve">En enhet </w:t>
      </w:r>
      <w:r w:rsidRPr="00B8702F">
        <w:rPr>
          <w:color w:val="0070C0"/>
        </w:rPr>
        <w:t>saknar obligatoriskt uppgift om HSA-Id. Gäller vårdenheten &lt;</w:t>
      </w:r>
      <w:proofErr w:type="spellStart"/>
      <w:r w:rsidRPr="00B8702F">
        <w:rPr>
          <w:color w:val="0070C0"/>
        </w:rPr>
        <w:t>path</w:t>
      </w:r>
      <w:proofErr w:type="spellEnd"/>
      <w:r w:rsidRPr="00B8702F">
        <w:rPr>
          <w:color w:val="0070C0"/>
        </w:rPr>
        <w:t>&gt;.</w:t>
      </w:r>
    </w:p>
    <w:p w:rsidR="00E1394A" w:rsidRPr="00560D04" w:rsidRDefault="00E1394A" w:rsidP="00E1394A">
      <w:pPr>
        <w:pStyle w:val="ListParagraph"/>
        <w:numPr>
          <w:ilvl w:val="0"/>
          <w:numId w:val="30"/>
        </w:numPr>
        <w:spacing w:after="120"/>
        <w:contextualSpacing w:val="0"/>
        <w:rPr>
          <w:color w:val="0070C0"/>
        </w:rPr>
      </w:pPr>
      <w:r w:rsidRPr="00560D04">
        <w:rPr>
          <w:color w:val="0070C0"/>
        </w:rPr>
        <w:t xml:space="preserve">Ett uppdrag ligger under en vårdenhet vars </w:t>
      </w:r>
      <w:proofErr w:type="spellStart"/>
      <w:r w:rsidRPr="00560D04">
        <w:rPr>
          <w:color w:val="0070C0"/>
        </w:rPr>
        <w:t>Start-datum</w:t>
      </w:r>
      <w:proofErr w:type="spellEnd"/>
      <w:r w:rsidRPr="00560D04">
        <w:rPr>
          <w:color w:val="0070C0"/>
        </w:rPr>
        <w:t xml:space="preserve"> inte följer gällande syntax.</w:t>
      </w:r>
      <w:r w:rsidRPr="00560D04">
        <w:rPr>
          <w:color w:val="0070C0"/>
        </w:rPr>
        <w:br/>
      </w:r>
      <w:proofErr w:type="spellStart"/>
      <w:r w:rsidRPr="00560D04">
        <w:rPr>
          <w:rFonts w:ascii="Times New Roman" w:hAnsi="Times New Roman"/>
          <w:color w:val="0070C0"/>
          <w:szCs w:val="20"/>
        </w:rPr>
        <w:t>resultText=</w:t>
      </w:r>
      <w:r w:rsidRPr="00560D04">
        <w:rPr>
          <w:color w:val="0070C0"/>
        </w:rPr>
        <w:t>”&lt;katalog-id</w:t>
      </w:r>
      <w:proofErr w:type="spellEnd"/>
      <w:r w:rsidRPr="00560D04">
        <w:rPr>
          <w:color w:val="0070C0"/>
        </w:rPr>
        <w:t xml:space="preserve">&gt;; Varning </w:t>
      </w:r>
      <w:proofErr w:type="spellStart"/>
      <w:r w:rsidRPr="00560D04">
        <w:rPr>
          <w:color w:val="0070C0"/>
        </w:rPr>
        <w:t>GetCredentialsForPersonIncludingProtectedPersons</w:t>
      </w:r>
      <w:proofErr w:type="spellEnd"/>
      <w:r w:rsidRPr="00560D04">
        <w:rPr>
          <w:color w:val="0070C0"/>
        </w:rPr>
        <w:t xml:space="preserve">; 31; Medarbetaruppdraget med HSA-Id: &lt;värde&gt; och namn: &lt;värde&gt; ligger under en vårdenhet vars </w:t>
      </w:r>
      <w:proofErr w:type="spellStart"/>
      <w:r w:rsidRPr="00560D04">
        <w:rPr>
          <w:color w:val="0070C0"/>
        </w:rPr>
        <w:t>Start-datum</w:t>
      </w:r>
      <w:proofErr w:type="spellEnd"/>
      <w:r w:rsidRPr="00560D04">
        <w:rPr>
          <w:color w:val="0070C0"/>
        </w:rPr>
        <w:t xml:space="preserve"> inte följer gällande syntax: &lt;värde&gt;. Gäller vårdenheten &lt;</w:t>
      </w:r>
      <w:proofErr w:type="spellStart"/>
      <w:r w:rsidRPr="00560D04">
        <w:rPr>
          <w:color w:val="0070C0"/>
        </w:rPr>
        <w:t>path</w:t>
      </w:r>
      <w:proofErr w:type="spellEnd"/>
      <w:r w:rsidRPr="00560D04">
        <w:rPr>
          <w:color w:val="0070C0"/>
        </w:rPr>
        <w:t>&gt;”</w:t>
      </w:r>
    </w:p>
    <w:p w:rsidR="00E1394A" w:rsidRPr="00560D04" w:rsidRDefault="00E1394A" w:rsidP="00E1394A">
      <w:pPr>
        <w:pStyle w:val="ListParagraph"/>
        <w:numPr>
          <w:ilvl w:val="0"/>
          <w:numId w:val="30"/>
        </w:numPr>
        <w:spacing w:after="120"/>
        <w:contextualSpacing w:val="0"/>
        <w:rPr>
          <w:color w:val="0070C0"/>
        </w:rPr>
      </w:pPr>
      <w:r w:rsidRPr="00560D04">
        <w:rPr>
          <w:color w:val="0070C0"/>
        </w:rPr>
        <w:t xml:space="preserve">Ett uppdrag ligger under en vårdenhet vars </w:t>
      </w:r>
      <w:proofErr w:type="spellStart"/>
      <w:r w:rsidRPr="00560D04">
        <w:rPr>
          <w:color w:val="0070C0"/>
        </w:rPr>
        <w:t>Slut-datum</w:t>
      </w:r>
      <w:proofErr w:type="spellEnd"/>
      <w:r w:rsidRPr="00560D04">
        <w:rPr>
          <w:color w:val="0070C0"/>
        </w:rPr>
        <w:t xml:space="preserve"> inte följer gällande syntax.</w:t>
      </w:r>
      <w:r w:rsidRPr="00560D04">
        <w:rPr>
          <w:color w:val="0070C0"/>
        </w:rPr>
        <w:br/>
      </w:r>
      <w:proofErr w:type="spellStart"/>
      <w:r w:rsidRPr="00560D04">
        <w:rPr>
          <w:rFonts w:ascii="Times New Roman" w:hAnsi="Times New Roman"/>
          <w:color w:val="0070C0"/>
          <w:szCs w:val="20"/>
        </w:rPr>
        <w:t>resultText=</w:t>
      </w:r>
      <w:r w:rsidRPr="00560D04">
        <w:rPr>
          <w:color w:val="0070C0"/>
        </w:rPr>
        <w:t>”&lt;katalog-id</w:t>
      </w:r>
      <w:proofErr w:type="spellEnd"/>
      <w:r w:rsidRPr="00560D04">
        <w:rPr>
          <w:color w:val="0070C0"/>
        </w:rPr>
        <w:t xml:space="preserve">&gt;; Varning </w:t>
      </w:r>
      <w:proofErr w:type="spellStart"/>
      <w:r w:rsidRPr="00560D04">
        <w:rPr>
          <w:color w:val="0070C0"/>
        </w:rPr>
        <w:t>GetCredentialsForPersonIncludingProtectedPersons</w:t>
      </w:r>
      <w:proofErr w:type="spellEnd"/>
      <w:r w:rsidRPr="00560D04">
        <w:rPr>
          <w:color w:val="0070C0"/>
        </w:rPr>
        <w:t xml:space="preserve">; 32; Medarbetaruppdraget med HSA-Id: &lt;värde&gt; och namn: &lt;värde&gt; ligger under en vårdenhet vars </w:t>
      </w:r>
      <w:proofErr w:type="spellStart"/>
      <w:r w:rsidRPr="00560D04">
        <w:rPr>
          <w:color w:val="0070C0"/>
        </w:rPr>
        <w:t>Slut-datum</w:t>
      </w:r>
      <w:proofErr w:type="spellEnd"/>
      <w:r w:rsidRPr="00560D04">
        <w:rPr>
          <w:color w:val="0070C0"/>
        </w:rPr>
        <w:t xml:space="preserve"> inte följer gällande syntax: &lt;värde&gt;. Gäller vårdenheten &lt;</w:t>
      </w:r>
      <w:proofErr w:type="spellStart"/>
      <w:r w:rsidRPr="00560D04">
        <w:rPr>
          <w:color w:val="0070C0"/>
        </w:rPr>
        <w:t>path</w:t>
      </w:r>
      <w:proofErr w:type="spellEnd"/>
      <w:r w:rsidRPr="00560D04">
        <w:rPr>
          <w:color w:val="0070C0"/>
        </w:rPr>
        <w:t>&gt;”</w:t>
      </w:r>
    </w:p>
    <w:p w:rsidR="00E1394A" w:rsidRPr="00B8702F" w:rsidRDefault="00E1394A" w:rsidP="00E1394A">
      <w:pPr>
        <w:pStyle w:val="ListParagraph"/>
        <w:numPr>
          <w:ilvl w:val="0"/>
          <w:numId w:val="30"/>
        </w:numPr>
        <w:spacing w:after="120"/>
        <w:contextualSpacing w:val="0"/>
        <w:rPr>
          <w:color w:val="0070C0"/>
        </w:rPr>
      </w:pPr>
      <w:r>
        <w:rPr>
          <w:color w:val="0070C0"/>
        </w:rPr>
        <w:t>V</w:t>
      </w:r>
      <w:r w:rsidRPr="00B8702F">
        <w:rPr>
          <w:color w:val="0070C0"/>
        </w:rPr>
        <w:t>årdenhet saknar obligatorisk uppgift om vårdgivartillhörighet.</w:t>
      </w:r>
      <w:r w:rsidRPr="00B8702F">
        <w:rPr>
          <w:color w:val="0070C0"/>
        </w:rPr>
        <w:br/>
      </w:r>
      <w:proofErr w:type="spellStart"/>
      <w:r w:rsidRPr="00B8702F">
        <w:rPr>
          <w:rFonts w:ascii="Times New Roman" w:hAnsi="Times New Roman"/>
          <w:color w:val="0070C0"/>
          <w:szCs w:val="20"/>
        </w:rPr>
        <w:t>resultText=</w:t>
      </w:r>
      <w:r w:rsidRPr="00B8702F">
        <w:rPr>
          <w:color w:val="0070C0"/>
        </w:rPr>
        <w:t>”&lt;katalog-id</w:t>
      </w:r>
      <w:proofErr w:type="spellEnd"/>
      <w:r w:rsidRPr="00B8702F">
        <w:rPr>
          <w:color w:val="0070C0"/>
        </w:rPr>
        <w:t xml:space="preserve">&gt;; Varning </w:t>
      </w:r>
      <w:proofErr w:type="spellStart"/>
      <w:r w:rsidRPr="00B8702F">
        <w:rPr>
          <w:color w:val="0070C0"/>
        </w:rPr>
        <w:t>GetCredentialsForPer</w:t>
      </w:r>
      <w:r>
        <w:rPr>
          <w:color w:val="0070C0"/>
        </w:rPr>
        <w:t>sonIncludingProtectedPersons</w:t>
      </w:r>
      <w:proofErr w:type="spellEnd"/>
      <w:r>
        <w:rPr>
          <w:color w:val="0070C0"/>
        </w:rPr>
        <w:t>; 31</w:t>
      </w:r>
      <w:r w:rsidRPr="00B8702F">
        <w:rPr>
          <w:color w:val="0070C0"/>
        </w:rPr>
        <w:t xml:space="preserve">; </w:t>
      </w:r>
      <w:r>
        <w:rPr>
          <w:color w:val="0070C0"/>
        </w:rPr>
        <w:t>V</w:t>
      </w:r>
      <w:r w:rsidRPr="00B8702F">
        <w:rPr>
          <w:color w:val="0070C0"/>
        </w:rPr>
        <w:t>årdenhet saknar obligatorisk uppgift om vårdgivartillhörighet. Gäller vårdenheten &lt;</w:t>
      </w:r>
      <w:proofErr w:type="spellStart"/>
      <w:r w:rsidRPr="00B8702F">
        <w:rPr>
          <w:color w:val="0070C0"/>
        </w:rPr>
        <w:t>path</w:t>
      </w:r>
      <w:proofErr w:type="spellEnd"/>
      <w:r w:rsidRPr="00B8702F">
        <w:rPr>
          <w:color w:val="0070C0"/>
        </w:rPr>
        <w:t>&gt;”</w:t>
      </w:r>
    </w:p>
    <w:p w:rsidR="00E1394A" w:rsidRPr="00560D04" w:rsidRDefault="00E1394A" w:rsidP="00560D04">
      <w:pPr>
        <w:pStyle w:val="ListParagraph"/>
        <w:numPr>
          <w:ilvl w:val="0"/>
          <w:numId w:val="30"/>
        </w:numPr>
        <w:spacing w:after="120"/>
        <w:contextualSpacing w:val="0"/>
        <w:rPr>
          <w:color w:val="0070C0"/>
        </w:rPr>
      </w:pPr>
      <w:r w:rsidRPr="00B8702F">
        <w:rPr>
          <w:color w:val="0070C0"/>
        </w:rPr>
        <w:t>Ett uppdrag ligger under en vårdenhet som har felaktig uppgift om vårdgivartillhörighet.</w:t>
      </w:r>
      <w:r w:rsidRPr="00B8702F">
        <w:rPr>
          <w:color w:val="0070C0"/>
        </w:rPr>
        <w:br/>
      </w:r>
      <w:proofErr w:type="spellStart"/>
      <w:r w:rsidRPr="00B8702F">
        <w:rPr>
          <w:rFonts w:ascii="Times New Roman" w:hAnsi="Times New Roman"/>
          <w:color w:val="0070C0"/>
          <w:szCs w:val="20"/>
        </w:rPr>
        <w:t>resultText=</w:t>
      </w:r>
      <w:r w:rsidRPr="00B8702F">
        <w:rPr>
          <w:color w:val="0070C0"/>
        </w:rPr>
        <w:t>”&lt;katalog-id</w:t>
      </w:r>
      <w:proofErr w:type="spellEnd"/>
      <w:r w:rsidRPr="00B8702F">
        <w:rPr>
          <w:color w:val="0070C0"/>
        </w:rPr>
        <w:t xml:space="preserve">&gt;; Varning </w:t>
      </w:r>
      <w:proofErr w:type="spellStart"/>
      <w:r w:rsidRPr="00B8702F">
        <w:rPr>
          <w:color w:val="0070C0"/>
        </w:rPr>
        <w:t>GetCredentialsForPer</w:t>
      </w:r>
      <w:r>
        <w:rPr>
          <w:color w:val="0070C0"/>
        </w:rPr>
        <w:t>sonIncludingProtectedPersons</w:t>
      </w:r>
      <w:proofErr w:type="spellEnd"/>
      <w:r>
        <w:rPr>
          <w:color w:val="0070C0"/>
        </w:rPr>
        <w:t>; 32</w:t>
      </w:r>
      <w:r w:rsidRPr="00B8702F">
        <w:rPr>
          <w:color w:val="0070C0"/>
        </w:rPr>
        <w:t>; Medarbetaruppdraget med HSA-Id: &lt;värde&gt; och namn: &lt;värde&gt; ligger under en vårdenhet som har felaktig uppgift om vårdgivartillhörighet: &lt;värde&gt;. Gäller vårdenheten &lt;</w:t>
      </w:r>
      <w:proofErr w:type="spellStart"/>
      <w:r w:rsidRPr="00B8702F">
        <w:rPr>
          <w:color w:val="0070C0"/>
        </w:rPr>
        <w:t>path</w:t>
      </w:r>
      <w:proofErr w:type="spellEnd"/>
      <w:r w:rsidRPr="00B8702F">
        <w:rPr>
          <w:color w:val="0070C0"/>
        </w:rPr>
        <w:t>&gt;”</w:t>
      </w:r>
    </w:p>
    <w:p w:rsidR="00E1394A" w:rsidRPr="00B8702F" w:rsidRDefault="00E1394A" w:rsidP="00E1394A">
      <w:pPr>
        <w:pStyle w:val="ListParagraph"/>
        <w:numPr>
          <w:ilvl w:val="0"/>
          <w:numId w:val="30"/>
        </w:numPr>
        <w:spacing w:after="120"/>
        <w:contextualSpacing w:val="0"/>
        <w:rPr>
          <w:color w:val="0070C0"/>
        </w:rPr>
      </w:pPr>
      <w:r>
        <w:rPr>
          <w:color w:val="0070C0"/>
        </w:rPr>
        <w:t>V</w:t>
      </w:r>
      <w:r w:rsidRPr="00B8702F">
        <w:rPr>
          <w:color w:val="0070C0"/>
        </w:rPr>
        <w:t>årdgivare som saknar obligatorisk uppgift om organisationsnummer.</w:t>
      </w:r>
      <w:r w:rsidRPr="00B8702F">
        <w:rPr>
          <w:color w:val="0070C0"/>
        </w:rPr>
        <w:br/>
      </w:r>
      <w:proofErr w:type="spellStart"/>
      <w:r w:rsidRPr="00B8702F">
        <w:rPr>
          <w:rFonts w:ascii="Times New Roman" w:hAnsi="Times New Roman"/>
          <w:color w:val="0070C0"/>
          <w:szCs w:val="20"/>
        </w:rPr>
        <w:t>resultText=</w:t>
      </w:r>
      <w:r w:rsidRPr="00B8702F">
        <w:rPr>
          <w:color w:val="0070C0"/>
        </w:rPr>
        <w:t>”&lt;katalog-id</w:t>
      </w:r>
      <w:proofErr w:type="spellEnd"/>
      <w:r w:rsidRPr="00B8702F">
        <w:rPr>
          <w:color w:val="0070C0"/>
        </w:rPr>
        <w:t xml:space="preserve">&gt;; Varning </w:t>
      </w:r>
      <w:proofErr w:type="spellStart"/>
      <w:r w:rsidRPr="00B8702F">
        <w:rPr>
          <w:color w:val="0070C0"/>
        </w:rPr>
        <w:t>GetCredentialsForPer</w:t>
      </w:r>
      <w:r>
        <w:rPr>
          <w:color w:val="0070C0"/>
        </w:rPr>
        <w:t>sonIncludingProtectedPersons</w:t>
      </w:r>
      <w:proofErr w:type="spellEnd"/>
      <w:r>
        <w:rPr>
          <w:color w:val="0070C0"/>
        </w:rPr>
        <w:t>; 40</w:t>
      </w:r>
      <w:r w:rsidRPr="00B8702F">
        <w:rPr>
          <w:color w:val="0070C0"/>
        </w:rPr>
        <w:t xml:space="preserve">; </w:t>
      </w:r>
      <w:r>
        <w:rPr>
          <w:color w:val="0070C0"/>
        </w:rPr>
        <w:t>V</w:t>
      </w:r>
      <w:r w:rsidRPr="00B8702F">
        <w:rPr>
          <w:color w:val="0070C0"/>
        </w:rPr>
        <w:t>årdgivare saknar obligatorisk uppgift om organisationsnummer. Gäller vårdgivaren &lt;</w:t>
      </w:r>
      <w:proofErr w:type="spellStart"/>
      <w:r w:rsidRPr="00B8702F">
        <w:rPr>
          <w:color w:val="0070C0"/>
        </w:rPr>
        <w:t>path</w:t>
      </w:r>
      <w:proofErr w:type="spellEnd"/>
      <w:r w:rsidRPr="00B8702F">
        <w:rPr>
          <w:color w:val="0070C0"/>
        </w:rPr>
        <w:t>&gt;”</w:t>
      </w:r>
    </w:p>
    <w:p w:rsidR="00E1394A" w:rsidRPr="00B8702F" w:rsidRDefault="00E1394A" w:rsidP="00E1394A">
      <w:pPr>
        <w:pStyle w:val="ListParagraph"/>
        <w:numPr>
          <w:ilvl w:val="0"/>
          <w:numId w:val="30"/>
        </w:numPr>
        <w:spacing w:after="120"/>
        <w:contextualSpacing w:val="0"/>
        <w:rPr>
          <w:color w:val="0070C0"/>
        </w:rPr>
      </w:pPr>
      <w:r>
        <w:rPr>
          <w:color w:val="0070C0"/>
        </w:rPr>
        <w:lastRenderedPageBreak/>
        <w:t>V</w:t>
      </w:r>
      <w:r w:rsidRPr="00B8702F">
        <w:rPr>
          <w:color w:val="0070C0"/>
        </w:rPr>
        <w:t>årdgivare vars uppgift om organisationsnummer inte följer gällande syntax.</w:t>
      </w:r>
      <w:r w:rsidRPr="00B8702F">
        <w:rPr>
          <w:color w:val="0070C0"/>
        </w:rPr>
        <w:br/>
      </w:r>
      <w:proofErr w:type="spellStart"/>
      <w:r w:rsidRPr="00B8702F">
        <w:rPr>
          <w:rFonts w:ascii="Times New Roman" w:hAnsi="Times New Roman"/>
          <w:color w:val="0070C0"/>
          <w:szCs w:val="20"/>
        </w:rPr>
        <w:t>resultText=</w:t>
      </w:r>
      <w:r w:rsidRPr="00B8702F">
        <w:rPr>
          <w:color w:val="0070C0"/>
        </w:rPr>
        <w:t>”&lt;katalog-id</w:t>
      </w:r>
      <w:proofErr w:type="spellEnd"/>
      <w:r w:rsidRPr="00B8702F">
        <w:rPr>
          <w:color w:val="0070C0"/>
        </w:rPr>
        <w:t xml:space="preserve">&gt;; Varning </w:t>
      </w:r>
      <w:proofErr w:type="spellStart"/>
      <w:r w:rsidRPr="00B8702F">
        <w:rPr>
          <w:color w:val="0070C0"/>
        </w:rPr>
        <w:t>GetCredentialsForPer</w:t>
      </w:r>
      <w:r>
        <w:rPr>
          <w:color w:val="0070C0"/>
        </w:rPr>
        <w:t>sonIncludingProtectedPersons</w:t>
      </w:r>
      <w:proofErr w:type="spellEnd"/>
      <w:r>
        <w:rPr>
          <w:color w:val="0070C0"/>
        </w:rPr>
        <w:t>; 41</w:t>
      </w:r>
      <w:r w:rsidRPr="00B8702F">
        <w:rPr>
          <w:color w:val="0070C0"/>
        </w:rPr>
        <w:t xml:space="preserve">; </w:t>
      </w:r>
      <w:r>
        <w:rPr>
          <w:color w:val="0070C0"/>
        </w:rPr>
        <w:t>V</w:t>
      </w:r>
      <w:r w:rsidRPr="00B8702F">
        <w:rPr>
          <w:color w:val="0070C0"/>
        </w:rPr>
        <w:t>årdgivare vars organisationsnummer inte följer gällande syntax: &lt;värde&gt;. Gäller vårdgivaren &lt;</w:t>
      </w:r>
      <w:proofErr w:type="spellStart"/>
      <w:r w:rsidRPr="00B8702F">
        <w:rPr>
          <w:color w:val="0070C0"/>
        </w:rPr>
        <w:t>path</w:t>
      </w:r>
      <w:proofErr w:type="spellEnd"/>
      <w:r w:rsidRPr="00B8702F">
        <w:rPr>
          <w:color w:val="0070C0"/>
        </w:rPr>
        <w:t>&gt;”</w:t>
      </w:r>
    </w:p>
    <w:p w:rsidR="00A93875" w:rsidRPr="00E1394A" w:rsidRDefault="00E1394A" w:rsidP="00E1394A">
      <w:pPr>
        <w:pStyle w:val="ListParagraph"/>
        <w:numPr>
          <w:ilvl w:val="0"/>
          <w:numId w:val="30"/>
        </w:numPr>
        <w:spacing w:after="120"/>
        <w:contextualSpacing w:val="0"/>
        <w:rPr>
          <w:color w:val="0070C0"/>
        </w:rPr>
      </w:pPr>
      <w:r>
        <w:rPr>
          <w:color w:val="0070C0"/>
        </w:rPr>
        <w:t>Det finns flera objekt med samma HSA-Id som en vårdgivare</w:t>
      </w:r>
      <w:r w:rsidRPr="00CC196A">
        <w:rPr>
          <w:color w:val="0070C0"/>
        </w:rPr>
        <w:br/>
      </w:r>
      <w:proofErr w:type="spellStart"/>
      <w:r w:rsidRPr="00CC196A">
        <w:rPr>
          <w:rFonts w:ascii="Times New Roman" w:hAnsi="Times New Roman"/>
          <w:color w:val="0070C0"/>
          <w:szCs w:val="20"/>
        </w:rPr>
        <w:t>resultText=</w:t>
      </w:r>
      <w:r w:rsidRPr="00CC196A">
        <w:rPr>
          <w:color w:val="0070C0"/>
        </w:rPr>
        <w:t>”&lt;katalog-id</w:t>
      </w:r>
      <w:proofErr w:type="spellEnd"/>
      <w:r w:rsidRPr="00CC196A">
        <w:rPr>
          <w:color w:val="0070C0"/>
        </w:rPr>
        <w:t xml:space="preserve">&gt;; </w:t>
      </w:r>
      <w:r w:rsidRPr="00B8702F">
        <w:rPr>
          <w:color w:val="0070C0"/>
        </w:rPr>
        <w:t xml:space="preserve">Varning </w:t>
      </w:r>
      <w:proofErr w:type="spellStart"/>
      <w:r w:rsidRPr="00DF7196">
        <w:t>GetCredentialsForPersonIncludingProtectedPersons</w:t>
      </w:r>
      <w:proofErr w:type="spellEnd"/>
      <w:r w:rsidRPr="00B8702F">
        <w:rPr>
          <w:color w:val="0070C0"/>
        </w:rPr>
        <w:t xml:space="preserve">; </w:t>
      </w:r>
      <w:r>
        <w:rPr>
          <w:color w:val="0070C0"/>
        </w:rPr>
        <w:t>42</w:t>
      </w:r>
      <w:r w:rsidRPr="00B8702F">
        <w:rPr>
          <w:color w:val="0070C0"/>
        </w:rPr>
        <w:t xml:space="preserve">; Medarbetaruppdraget med HSA-Id: &lt;värde&gt; och namn: &lt;värde&gt; </w:t>
      </w:r>
      <w:r>
        <w:rPr>
          <w:color w:val="0070C0"/>
        </w:rPr>
        <w:t>tillhör</w:t>
      </w:r>
      <w:r w:rsidRPr="00B8702F">
        <w:rPr>
          <w:color w:val="0070C0"/>
        </w:rPr>
        <w:t xml:space="preserve"> en vårdgivare med samma HSA-Id som andra objekt: &lt;värde&gt;”</w:t>
      </w:r>
    </w:p>
    <w:p w:rsidR="006E0815" w:rsidRPr="00915D3B" w:rsidRDefault="006E0815" w:rsidP="008E1D37">
      <w:pPr>
        <w:pStyle w:val="ListParagraph"/>
        <w:spacing w:after="120"/>
        <w:contextualSpacing w:val="0"/>
        <w:rPr>
          <w:color w:val="auto"/>
        </w:rPr>
      </w:pPr>
    </w:p>
    <w:p w:rsidR="00DF3CC7" w:rsidRPr="00915D3B" w:rsidRDefault="00DF3CC7" w:rsidP="00DF3CC7">
      <w:pPr>
        <w:pStyle w:val="Heading3"/>
      </w:pPr>
      <w:r w:rsidRPr="00915D3B">
        <w:t>Annan information om kontraktet</w:t>
      </w:r>
    </w:p>
    <w:p w:rsidR="00DF3CC7" w:rsidRPr="00915D3B" w:rsidRDefault="003326B2" w:rsidP="00DF3CC7">
      <w:pPr>
        <w:rPr>
          <w:color w:val="auto"/>
        </w:rPr>
      </w:pPr>
      <w:r w:rsidRPr="00915D3B">
        <w:rPr>
          <w:color w:val="auto"/>
        </w:rPr>
        <w:t>-</w:t>
      </w:r>
    </w:p>
    <w:p w:rsidR="00DF3CC7" w:rsidRPr="00915D3B" w:rsidRDefault="00DF3CC7" w:rsidP="00DF3CC7">
      <w:pPr>
        <w:pStyle w:val="Heading2"/>
        <w:rPr>
          <w:color w:val="auto"/>
        </w:rPr>
      </w:pPr>
      <w:bookmarkStart w:id="68" w:name="_Ref361148941"/>
      <w:bookmarkStart w:id="69" w:name="_Toc378235711"/>
      <w:r w:rsidRPr="00915D3B">
        <w:rPr>
          <w:color w:val="auto"/>
        </w:rPr>
        <w:t>GetCredentialsForPerson</w:t>
      </w:r>
      <w:bookmarkEnd w:id="68"/>
      <w:bookmarkEnd w:id="69"/>
    </w:p>
    <w:p w:rsidR="00DF3CC7" w:rsidRPr="00915D3B" w:rsidRDefault="00DF3CC7" w:rsidP="00DF3CC7">
      <w:pPr>
        <w:rPr>
          <w:rFonts w:cs="Arial"/>
          <w:color w:val="auto"/>
        </w:rPr>
      </w:pPr>
      <w:r w:rsidRPr="00915D3B">
        <w:rPr>
          <w:rFonts w:cs="Arial"/>
          <w:color w:val="auto"/>
        </w:rPr>
        <w:t xml:space="preserve">Metoden är identisk med GetCredentialsForPersonIncludingProtectedPerson, förutom att information om skyddade personer aldrig returneras. </w:t>
      </w:r>
    </w:p>
    <w:p w:rsidR="00DF3CC7" w:rsidRPr="00915D3B" w:rsidRDefault="00DF3CC7" w:rsidP="00DF3CC7">
      <w:pPr>
        <w:rPr>
          <w:rFonts w:cs="Arial"/>
          <w:color w:val="auto"/>
        </w:rPr>
      </w:pPr>
      <w:r w:rsidRPr="00915D3B">
        <w:rPr>
          <w:rFonts w:cs="Arial"/>
          <w:color w:val="auto"/>
        </w:rPr>
        <w:t xml:space="preserve">Det innebär också att fältet </w:t>
      </w:r>
      <w:proofErr w:type="spellStart"/>
      <w:r w:rsidRPr="00915D3B">
        <w:rPr>
          <w:rFonts w:eastAsia="Times New Roman" w:cs="Arial"/>
          <w:color w:val="auto"/>
          <w:szCs w:val="20"/>
          <w:lang w:eastAsia="sv-SE"/>
        </w:rPr>
        <w:t>protectedPerson</w:t>
      </w:r>
      <w:proofErr w:type="spellEnd"/>
      <w:r w:rsidRPr="00915D3B">
        <w:rPr>
          <w:rFonts w:cs="Arial"/>
          <w:color w:val="auto"/>
        </w:rPr>
        <w:t xml:space="preserve"> aldrig </w:t>
      </w:r>
      <w:r w:rsidR="000409CF" w:rsidRPr="00915D3B">
        <w:rPr>
          <w:rFonts w:cs="Arial"/>
          <w:color w:val="auto"/>
        </w:rPr>
        <w:t xml:space="preserve">kommer </w:t>
      </w:r>
      <w:r w:rsidRPr="00915D3B">
        <w:rPr>
          <w:rFonts w:cs="Arial"/>
          <w:color w:val="auto"/>
        </w:rPr>
        <w:t>att returneras.</w:t>
      </w:r>
    </w:p>
    <w:p w:rsidR="00DF3CC7" w:rsidRPr="00915D3B" w:rsidRDefault="00DF3CC7" w:rsidP="00DF3CC7">
      <w:pPr>
        <w:rPr>
          <w:rFonts w:cs="Arial"/>
          <w:color w:val="auto"/>
        </w:rPr>
      </w:pPr>
      <w:r w:rsidRPr="00915D3B">
        <w:rPr>
          <w:rFonts w:cs="Arial"/>
          <w:color w:val="auto"/>
        </w:rPr>
        <w:t xml:space="preserve">För beskrivning av metoden se kap </w:t>
      </w:r>
      <w:fldSimple w:instr=" REF _Ref359414967 \r \h  \* MERGEFORMAT ">
        <w:r w:rsidR="00372669" w:rsidRPr="00372669">
          <w:rPr>
            <w:rFonts w:cs="Arial"/>
            <w:color w:val="auto"/>
          </w:rPr>
          <w:t>6.1</w:t>
        </w:r>
      </w:fldSimple>
      <w:r w:rsidRPr="00915D3B">
        <w:rPr>
          <w:rFonts w:cs="Arial"/>
          <w:color w:val="auto"/>
        </w:rPr>
        <w:t xml:space="preserve"> </w:t>
      </w:r>
      <w:fldSimple w:instr=" REF _Ref359414967 \h  \* MERGEFORMAT ">
        <w:r w:rsidR="00372669" w:rsidRPr="00372669">
          <w:rPr>
            <w:rFonts w:cs="Arial"/>
            <w:color w:val="auto"/>
          </w:rPr>
          <w:t>GetCredentialsForPersonIncludingProtectedPerson</w:t>
        </w:r>
      </w:fldSimple>
      <w:r w:rsidRPr="00915D3B">
        <w:rPr>
          <w:rFonts w:cs="Arial"/>
          <w:color w:val="auto"/>
        </w:rPr>
        <w:t xml:space="preserve"> ovan.</w:t>
      </w:r>
    </w:p>
    <w:p w:rsidR="00DF3CC7" w:rsidRPr="00915D3B" w:rsidRDefault="00DF3CC7" w:rsidP="00DF3CC7">
      <w:pPr>
        <w:pStyle w:val="Heading3"/>
      </w:pPr>
      <w:r w:rsidRPr="00915D3B">
        <w:t>Version</w:t>
      </w:r>
    </w:p>
    <w:p w:rsidR="00DF3CC7" w:rsidRPr="00915D3B" w:rsidRDefault="00DF3CC7" w:rsidP="00DF3CC7">
      <w:pPr>
        <w:rPr>
          <w:color w:val="auto"/>
        </w:rPr>
      </w:pPr>
      <w:r w:rsidRPr="00915D3B">
        <w:rPr>
          <w:color w:val="auto"/>
        </w:rPr>
        <w:t>Version på detta kontrakt är 1.0</w:t>
      </w:r>
      <w:r w:rsidR="00457C02" w:rsidRPr="00915D3B">
        <w:rPr>
          <w:color w:val="auto"/>
        </w:rPr>
        <w:t>.</w:t>
      </w:r>
    </w:p>
    <w:p w:rsidR="00DF3CC7" w:rsidRPr="00915D3B" w:rsidRDefault="00DF3CC7" w:rsidP="00DF3CC7">
      <w:pPr>
        <w:pStyle w:val="Heading3"/>
      </w:pPr>
      <w:r w:rsidRPr="00915D3B">
        <w:t>Fältregler</w:t>
      </w:r>
    </w:p>
    <w:p w:rsidR="00DF3CC7" w:rsidRPr="00915D3B" w:rsidRDefault="00DF3CC7" w:rsidP="00DF3CC7">
      <w:pPr>
        <w:rPr>
          <w:color w:val="auto"/>
        </w:rPr>
      </w:pPr>
      <w:r w:rsidRPr="00915D3B">
        <w:rPr>
          <w:color w:val="auto"/>
        </w:rPr>
        <w:t>Eftersom att skyddade personer aldrig returneras, så innebär det att fältet</w:t>
      </w:r>
      <w:r w:rsidRPr="00915D3B">
        <w:rPr>
          <w:rFonts w:cs="Arial"/>
          <w:color w:val="auto"/>
        </w:rPr>
        <w:t xml:space="preserve"> </w:t>
      </w:r>
      <w:proofErr w:type="spellStart"/>
      <w:r w:rsidRPr="00915D3B">
        <w:rPr>
          <w:rFonts w:eastAsia="Times New Roman" w:cs="Arial"/>
          <w:color w:val="auto"/>
          <w:szCs w:val="20"/>
          <w:lang w:eastAsia="sv-SE"/>
        </w:rPr>
        <w:t>protectedPerson</w:t>
      </w:r>
      <w:proofErr w:type="spellEnd"/>
      <w:r w:rsidRPr="00915D3B">
        <w:rPr>
          <w:color w:val="auto"/>
        </w:rPr>
        <w:t xml:space="preserve"> (se </w:t>
      </w:r>
      <w:r w:rsidR="006032FB" w:rsidRPr="00915D3B">
        <w:rPr>
          <w:color w:val="auto"/>
        </w:rPr>
        <w:fldChar w:fldCharType="begin"/>
      </w:r>
      <w:r w:rsidRPr="00915D3B">
        <w:rPr>
          <w:color w:val="auto"/>
        </w:rPr>
        <w:instrText xml:space="preserve"> REF _Ref359415241 \w \h </w:instrText>
      </w:r>
      <w:r w:rsidR="006032FB" w:rsidRPr="00915D3B">
        <w:rPr>
          <w:color w:val="auto"/>
        </w:rPr>
      </w:r>
      <w:r w:rsidR="006032FB" w:rsidRPr="00915D3B">
        <w:rPr>
          <w:color w:val="auto"/>
        </w:rPr>
        <w:fldChar w:fldCharType="separate"/>
      </w:r>
      <w:r w:rsidR="00372669">
        <w:rPr>
          <w:color w:val="auto"/>
        </w:rPr>
        <w:t>6.1.2</w:t>
      </w:r>
      <w:r w:rsidR="006032FB" w:rsidRPr="00915D3B">
        <w:rPr>
          <w:color w:val="auto"/>
        </w:rPr>
        <w:fldChar w:fldCharType="end"/>
      </w:r>
      <w:r w:rsidRPr="00915D3B">
        <w:rPr>
          <w:color w:val="auto"/>
        </w:rPr>
        <w:t xml:space="preserve"> </w:t>
      </w:r>
      <w:r w:rsidR="006032FB" w:rsidRPr="00915D3B">
        <w:rPr>
          <w:color w:val="auto"/>
        </w:rPr>
        <w:fldChar w:fldCharType="begin"/>
      </w:r>
      <w:r w:rsidRPr="00915D3B">
        <w:rPr>
          <w:color w:val="auto"/>
        </w:rPr>
        <w:instrText xml:space="preserve"> REF _Ref359415241 \h </w:instrText>
      </w:r>
      <w:r w:rsidR="006032FB" w:rsidRPr="00915D3B">
        <w:rPr>
          <w:color w:val="auto"/>
        </w:rPr>
      </w:r>
      <w:r w:rsidR="006032FB" w:rsidRPr="00915D3B">
        <w:rPr>
          <w:color w:val="auto"/>
        </w:rPr>
        <w:fldChar w:fldCharType="separate"/>
      </w:r>
      <w:r w:rsidR="00372669" w:rsidRPr="00915D3B">
        <w:t>Fältregler</w:t>
      </w:r>
      <w:r w:rsidR="006032FB" w:rsidRPr="00915D3B">
        <w:rPr>
          <w:color w:val="auto"/>
        </w:rPr>
        <w:fldChar w:fldCharType="end"/>
      </w:r>
      <w:r w:rsidRPr="00915D3B">
        <w:rPr>
          <w:color w:val="auto"/>
        </w:rPr>
        <w:t>) aldrig kommer att returneras.</w:t>
      </w:r>
    </w:p>
    <w:p w:rsidR="00DF3CC7" w:rsidRPr="00915D3B" w:rsidRDefault="00DF3CC7" w:rsidP="00DF3CC7">
      <w:pPr>
        <w:rPr>
          <w:color w:val="auto"/>
        </w:rPr>
      </w:pPr>
    </w:p>
    <w:p w:rsidR="00DF3CC7" w:rsidRPr="00915D3B" w:rsidRDefault="00DF3CC7" w:rsidP="00DF3CC7">
      <w:pPr>
        <w:pStyle w:val="Heading2"/>
        <w:pageBreakBefore/>
        <w:ind w:left="578" w:hanging="578"/>
        <w:rPr>
          <w:color w:val="auto"/>
        </w:rPr>
      </w:pPr>
      <w:bookmarkStart w:id="70" w:name="_Ref359438778"/>
      <w:bookmarkStart w:id="71" w:name="_Ref361918841"/>
      <w:bookmarkStart w:id="72" w:name="_Toc378235712"/>
      <w:r w:rsidRPr="00915D3B">
        <w:rPr>
          <w:color w:val="auto"/>
        </w:rPr>
        <w:lastRenderedPageBreak/>
        <w:t>GetPersonAuthorizedToSystem</w:t>
      </w:r>
      <w:bookmarkEnd w:id="70"/>
      <w:r w:rsidR="008B6392" w:rsidRPr="00915D3B">
        <w:rPr>
          <w:color w:val="auto"/>
        </w:rPr>
        <w:t>IncludingProtectedPerson</w:t>
      </w:r>
      <w:bookmarkEnd w:id="71"/>
      <w:bookmarkEnd w:id="72"/>
    </w:p>
    <w:p w:rsidR="00DF3CC7" w:rsidRPr="00915D3B" w:rsidRDefault="00F676DE" w:rsidP="00DF3CC7">
      <w:pPr>
        <w:rPr>
          <w:color w:val="auto"/>
        </w:rPr>
      </w:pPr>
      <w:r w:rsidRPr="00915D3B">
        <w:rPr>
          <w:color w:val="auto"/>
        </w:rPr>
        <w:t>GetPersonAuthorizedToSystemIncludingProtectedPerson</w:t>
      </w:r>
      <w:r w:rsidR="00DF3CC7" w:rsidRPr="00915D3B">
        <w:rPr>
          <w:color w:val="auto"/>
        </w:rPr>
        <w:t xml:space="preserve"> kontrollerar om angiven person har ett attribut ”Individuell behörighetsegenskap för IT-tjänster” som matchar angivet </w:t>
      </w:r>
      <w:proofErr w:type="spellStart"/>
      <w:r w:rsidR="00DF3CC7" w:rsidRPr="00915D3B">
        <w:rPr>
          <w:color w:val="auto"/>
        </w:rPr>
        <w:t>SystemId</w:t>
      </w:r>
      <w:proofErr w:type="spellEnd"/>
      <w:r w:rsidR="00DF3CC7" w:rsidRPr="00915D3B">
        <w:rPr>
          <w:color w:val="auto"/>
        </w:rPr>
        <w:t>, om så är fallet returneras information, som kontaktinformation samt legitimation och specialitet, för personen.</w:t>
      </w:r>
      <w:r w:rsidR="00A938E8" w:rsidRPr="00915D3B">
        <w:rPr>
          <w:color w:val="auto"/>
        </w:rPr>
        <w:t xml:space="preserve"> Metoden kan användas av en tjänstekonsument för att verifiera behörighet där rollbaserad accesskontroll tillämpas.</w:t>
      </w:r>
    </w:p>
    <w:p w:rsidR="000409CF" w:rsidRPr="00915D3B" w:rsidRDefault="000409CF" w:rsidP="00DF3CC7">
      <w:pPr>
        <w:rPr>
          <w:color w:val="auto"/>
        </w:rPr>
      </w:pPr>
      <w:r w:rsidRPr="00915D3B">
        <w:rPr>
          <w:color w:val="auto"/>
        </w:rPr>
        <w:t xml:space="preserve">Detta tjänstekontrakt skiljer sig från kontraktet beskrivet i </w:t>
      </w:r>
      <w:r w:rsidR="006032FB" w:rsidRPr="00915D3B">
        <w:rPr>
          <w:color w:val="auto"/>
        </w:rPr>
        <w:fldChar w:fldCharType="begin"/>
      </w:r>
      <w:r w:rsidRPr="00915D3B">
        <w:rPr>
          <w:color w:val="auto"/>
        </w:rPr>
        <w:instrText xml:space="preserve"> REF _Ref361149176 \r \h </w:instrText>
      </w:r>
      <w:r w:rsidR="006032FB" w:rsidRPr="00915D3B">
        <w:rPr>
          <w:color w:val="auto"/>
        </w:rPr>
      </w:r>
      <w:r w:rsidR="006032FB" w:rsidRPr="00915D3B">
        <w:rPr>
          <w:color w:val="auto"/>
        </w:rPr>
        <w:fldChar w:fldCharType="separate"/>
      </w:r>
      <w:r w:rsidR="00372669">
        <w:rPr>
          <w:color w:val="auto"/>
        </w:rPr>
        <w:t>6.4</w:t>
      </w:r>
      <w:r w:rsidR="006032FB" w:rsidRPr="00915D3B">
        <w:rPr>
          <w:color w:val="auto"/>
        </w:rPr>
        <w:fldChar w:fldCharType="end"/>
      </w:r>
      <w:r w:rsidRPr="00915D3B">
        <w:rPr>
          <w:color w:val="auto"/>
        </w:rPr>
        <w:t xml:space="preserve"> på så sätt att det även ger åtkomst till personer med skyddade personuppgifter.</w:t>
      </w:r>
      <w:r w:rsidR="007526AD" w:rsidRPr="00915D3B">
        <w:rPr>
          <w:color w:val="auto"/>
        </w:rPr>
        <w:t xml:space="preserve"> Se </w:t>
      </w:r>
      <w:r w:rsidR="00457C02" w:rsidRPr="00915D3B">
        <w:rPr>
          <w:color w:val="auto"/>
        </w:rPr>
        <w:t xml:space="preserve">AB-2.8 </w:t>
      </w:r>
      <w:r w:rsidR="007526AD" w:rsidRPr="00915D3B">
        <w:rPr>
          <w:color w:val="auto"/>
        </w:rPr>
        <w:t>[</w:t>
      </w:r>
      <w:r w:rsidR="006032FB" w:rsidRPr="00915D3B">
        <w:rPr>
          <w:color w:val="auto"/>
        </w:rPr>
        <w:fldChar w:fldCharType="begin"/>
      </w:r>
      <w:r w:rsidR="007526AD" w:rsidRPr="00915D3B">
        <w:rPr>
          <w:color w:val="auto"/>
        </w:rPr>
        <w:instrText xml:space="preserve"> REF R2 \h </w:instrText>
      </w:r>
      <w:r w:rsidR="006032FB" w:rsidRPr="00915D3B">
        <w:rPr>
          <w:color w:val="auto"/>
        </w:rPr>
      </w:r>
      <w:r w:rsidR="006032FB" w:rsidRPr="00915D3B">
        <w:rPr>
          <w:color w:val="auto"/>
        </w:rPr>
        <w:fldChar w:fldCharType="separate"/>
      </w:r>
      <w:r w:rsidR="00372669" w:rsidRPr="00DF7196">
        <w:t>R2</w:t>
      </w:r>
      <w:r w:rsidR="006032FB" w:rsidRPr="00915D3B">
        <w:rPr>
          <w:color w:val="auto"/>
        </w:rPr>
        <w:fldChar w:fldCharType="end"/>
      </w:r>
      <w:r w:rsidR="007526AD" w:rsidRPr="00915D3B">
        <w:rPr>
          <w:color w:val="auto"/>
        </w:rPr>
        <w:t>]. I</w:t>
      </w:r>
      <w:r w:rsidRPr="00915D3B">
        <w:rPr>
          <w:color w:val="auto"/>
        </w:rPr>
        <w:t xml:space="preserve"> </w:t>
      </w:r>
      <w:proofErr w:type="spellStart"/>
      <w:r w:rsidRPr="00915D3B">
        <w:rPr>
          <w:color w:val="auto"/>
        </w:rPr>
        <w:t>Informationsägaren</w:t>
      </w:r>
      <w:proofErr w:type="spellEnd"/>
      <w:r w:rsidRPr="00915D3B">
        <w:rPr>
          <w:color w:val="auto"/>
        </w:rPr>
        <w:t xml:space="preserve"> avgör om tjänstekonsumenten ska beviljas åtkomst till personer med skyddade personuppgifter.</w:t>
      </w:r>
    </w:p>
    <w:p w:rsidR="00DF3CC7" w:rsidRPr="00915D3B" w:rsidRDefault="00DF3CC7" w:rsidP="00DF3CC7">
      <w:pPr>
        <w:pStyle w:val="Heading3"/>
      </w:pPr>
      <w:r w:rsidRPr="00915D3B">
        <w:t>Version</w:t>
      </w:r>
    </w:p>
    <w:p w:rsidR="00DF3CC7" w:rsidRPr="00915D3B" w:rsidRDefault="00DF3CC7" w:rsidP="00DF3CC7">
      <w:pPr>
        <w:rPr>
          <w:color w:val="auto"/>
        </w:rPr>
      </w:pPr>
      <w:r w:rsidRPr="00915D3B">
        <w:rPr>
          <w:color w:val="auto"/>
        </w:rPr>
        <w:t>Version på detta kontrakt är 1.0</w:t>
      </w:r>
    </w:p>
    <w:p w:rsidR="00DF3CC7" w:rsidRPr="00915D3B" w:rsidRDefault="00DF3CC7" w:rsidP="00DF3CC7">
      <w:pPr>
        <w:pStyle w:val="Heading3"/>
      </w:pPr>
      <w:bookmarkStart w:id="73" w:name="_Ref359438848"/>
      <w:r w:rsidRPr="00915D3B">
        <w:t>Fältregler</w:t>
      </w:r>
      <w:bookmarkEnd w:id="73"/>
    </w:p>
    <w:p w:rsidR="00DF3CC7" w:rsidRPr="00915D3B" w:rsidRDefault="00DF3CC7" w:rsidP="00DF3CC7">
      <w:pPr>
        <w:rPr>
          <w:color w:val="auto"/>
        </w:rPr>
      </w:pPr>
      <w:r w:rsidRPr="00915D3B">
        <w:rPr>
          <w:color w:val="auto"/>
        </w:rPr>
        <w:t xml:space="preserve">Nedanstående tabell beskriver varje element i begäran och svar. Har namnet en * finns </w:t>
      </w:r>
      <w:r w:rsidR="00750770" w:rsidRPr="00915D3B">
        <w:rPr>
          <w:color w:val="auto"/>
        </w:rPr>
        <w:t>ytterligare</w:t>
      </w:r>
      <w:r w:rsidRPr="00915D3B">
        <w:rPr>
          <w:color w:val="auto"/>
        </w:rPr>
        <w:t xml:space="preserve"> regler för detta element och beskrivs mer i detalj i stycket Regler. </w:t>
      </w:r>
      <w:r w:rsidR="00B40466" w:rsidRPr="00915D3B">
        <w:rPr>
          <w:color w:val="auto"/>
        </w:rPr>
        <w:t>Attributen som levereras beskrivs mer ingående i</w:t>
      </w:r>
      <w:r w:rsidR="00457C02" w:rsidRPr="00915D3B">
        <w:rPr>
          <w:color w:val="auto"/>
        </w:rPr>
        <w:t xml:space="preserve"> nedan inklippta </w:t>
      </w:r>
      <w:proofErr w:type="spellStart"/>
      <w:r w:rsidR="00457C02" w:rsidRPr="00915D3B">
        <w:rPr>
          <w:color w:val="auto"/>
        </w:rPr>
        <w:t>Exceldokument</w:t>
      </w:r>
      <w:proofErr w:type="spellEnd"/>
      <w:r w:rsidR="00B40466" w:rsidRPr="00915D3B">
        <w:rPr>
          <w:color w:val="auto"/>
        </w:rPr>
        <w:t>, med avseende på t.ex. fältlängder och krav på innehållet</w:t>
      </w:r>
      <w:r w:rsidR="00457C02" w:rsidRPr="00915D3B">
        <w:rPr>
          <w:rStyle w:val="FootnoteReference"/>
          <w:color w:val="auto"/>
        </w:rPr>
        <w:footnoteReference w:id="3"/>
      </w:r>
      <w:r w:rsidR="00B40466" w:rsidRPr="00915D3B">
        <w:rPr>
          <w:color w:val="auto"/>
        </w:rPr>
        <w:t>.</w:t>
      </w:r>
      <w:r w:rsidR="00457C02" w:rsidRPr="00915D3B">
        <w:rPr>
          <w:color w:val="auto"/>
        </w:rPr>
        <w:t xml:space="preserve"> </w:t>
      </w:r>
    </w:p>
    <w:p w:rsidR="00457C02" w:rsidRPr="00915D3B" w:rsidRDefault="00457C02" w:rsidP="00DF3CC7">
      <w:pPr>
        <w:rPr>
          <w:color w:val="auto"/>
        </w:rPr>
      </w:pPr>
      <w:r w:rsidRPr="00915D3B">
        <w:rPr>
          <w:color w:val="auto"/>
        </w:rPr>
        <w:object w:dxaOrig="1550" w:dyaOrig="991">
          <v:shape id="_x0000_i1028" type="#_x0000_t75" style="width:77.25pt;height:49.5pt" o:ole="">
            <v:imagedata r:id="rId18" o:title=""/>
          </v:shape>
          <o:OLEObject Type="Embed" ProgID="Excel.Sheet.8" ShapeID="_x0000_i1028" DrawAspect="Icon" ObjectID="_1451977800" r:id="rId20"/>
        </w:object>
      </w:r>
    </w:p>
    <w:p w:rsidR="00DF3CC7" w:rsidRPr="00915D3B" w:rsidRDefault="00DF3CC7" w:rsidP="00DF3CC7">
      <w:pPr>
        <w:rPr>
          <w:color w:val="auto"/>
        </w:rPr>
      </w:pPr>
    </w:p>
    <w:tbl>
      <w:tblPr>
        <w:tblStyle w:val="TableGrid"/>
        <w:tblW w:w="9606" w:type="dxa"/>
        <w:tblLayout w:type="fixed"/>
        <w:tblLook w:val="04A0"/>
      </w:tblPr>
      <w:tblGrid>
        <w:gridCol w:w="2802"/>
        <w:gridCol w:w="1275"/>
        <w:gridCol w:w="4111"/>
        <w:gridCol w:w="1418"/>
      </w:tblGrid>
      <w:tr w:rsidR="00DF3CC7" w:rsidRPr="00915D3B" w:rsidTr="001E3F5B">
        <w:trPr>
          <w:cantSplit/>
          <w:trHeight w:val="384"/>
        </w:trPr>
        <w:tc>
          <w:tcPr>
            <w:tcW w:w="2802" w:type="dxa"/>
            <w:shd w:val="clear" w:color="auto" w:fill="D9D9D9" w:themeFill="background1" w:themeFillShade="D9"/>
            <w:vAlign w:val="bottom"/>
          </w:tcPr>
          <w:p w:rsidR="00DF3CC7" w:rsidRPr="00915D3B" w:rsidRDefault="00DF3CC7" w:rsidP="001E3F5B">
            <w:pPr>
              <w:rPr>
                <w:b/>
                <w:color w:val="auto"/>
              </w:rPr>
            </w:pPr>
            <w:r w:rsidRPr="00915D3B">
              <w:rPr>
                <w:b/>
                <w:color w:val="auto"/>
              </w:rPr>
              <w:t>Namn</w:t>
            </w:r>
          </w:p>
        </w:tc>
        <w:tc>
          <w:tcPr>
            <w:tcW w:w="1275" w:type="dxa"/>
            <w:shd w:val="clear" w:color="auto" w:fill="D9D9D9" w:themeFill="background1" w:themeFillShade="D9"/>
            <w:vAlign w:val="bottom"/>
          </w:tcPr>
          <w:p w:rsidR="00DF3CC7" w:rsidRPr="00915D3B" w:rsidRDefault="00DF3CC7" w:rsidP="001E3F5B">
            <w:pPr>
              <w:rPr>
                <w:b/>
                <w:color w:val="auto"/>
              </w:rPr>
            </w:pPr>
            <w:r w:rsidRPr="00915D3B">
              <w:rPr>
                <w:b/>
                <w:color w:val="auto"/>
              </w:rPr>
              <w:t>Typ</w:t>
            </w:r>
          </w:p>
        </w:tc>
        <w:tc>
          <w:tcPr>
            <w:tcW w:w="4111" w:type="dxa"/>
            <w:shd w:val="clear" w:color="auto" w:fill="D9D9D9" w:themeFill="background1" w:themeFillShade="D9"/>
            <w:vAlign w:val="bottom"/>
          </w:tcPr>
          <w:p w:rsidR="00DF3CC7" w:rsidRPr="00915D3B" w:rsidRDefault="00DF3CC7" w:rsidP="001E3F5B">
            <w:pPr>
              <w:rPr>
                <w:b/>
                <w:color w:val="auto"/>
              </w:rPr>
            </w:pPr>
            <w:r w:rsidRPr="00915D3B">
              <w:rPr>
                <w:b/>
                <w:color w:val="auto"/>
              </w:rPr>
              <w:t>Beskrivning</w:t>
            </w:r>
          </w:p>
        </w:tc>
        <w:tc>
          <w:tcPr>
            <w:tcW w:w="1418" w:type="dxa"/>
            <w:shd w:val="clear" w:color="auto" w:fill="D9D9D9" w:themeFill="background1" w:themeFillShade="D9"/>
            <w:vAlign w:val="bottom"/>
          </w:tcPr>
          <w:p w:rsidR="00DF3CC7" w:rsidRPr="00915D3B" w:rsidRDefault="00DF3CC7" w:rsidP="001E3F5B">
            <w:pPr>
              <w:rPr>
                <w:b/>
                <w:color w:val="auto"/>
              </w:rPr>
            </w:pPr>
            <w:proofErr w:type="spellStart"/>
            <w:r w:rsidRPr="00915D3B">
              <w:rPr>
                <w:b/>
                <w:color w:val="auto"/>
              </w:rPr>
              <w:t>Kardinalitet</w:t>
            </w:r>
            <w:proofErr w:type="spellEnd"/>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4111"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highlight w:val="yellow"/>
              </w:rPr>
            </w:pPr>
            <w:proofErr w:type="spellStart"/>
            <w:r w:rsidRPr="00915D3B">
              <w:rPr>
                <w:rFonts w:ascii="Times New Roman" w:hAnsi="Times New Roman" w:cs="Times New Roman"/>
                <w:sz w:val="20"/>
                <w:szCs w:val="20"/>
              </w:rPr>
              <w:t>personHsaId</w:t>
            </w:r>
            <w:proofErr w:type="spellEnd"/>
            <w:r w:rsidRPr="00915D3B">
              <w:rPr>
                <w:rFonts w:ascii="Times New Roman" w:hAnsi="Times New Roman" w:cs="Times New Roman"/>
                <w:sz w:val="20"/>
                <w:szCs w:val="20"/>
              </w:rPr>
              <w:t xml:space="preserve"> *)</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4111" w:type="dxa"/>
          </w:tcPr>
          <w:p w:rsidR="00DF3CC7" w:rsidRPr="00915D3B" w:rsidRDefault="00DF3CC7" w:rsidP="001E3F5B">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 xml:space="preserve">Sökt persons </w:t>
            </w:r>
            <w:r w:rsidR="00750770" w:rsidRPr="00915D3B">
              <w:rPr>
                <w:rFonts w:ascii="Times New Roman" w:hAnsi="Times New Roman" w:cs="Times New Roman"/>
                <w:sz w:val="20"/>
                <w:szCs w:val="20"/>
              </w:rPr>
              <w:t>HSA-id</w:t>
            </w:r>
            <w:r w:rsidRPr="00915D3B">
              <w:rPr>
                <w:rFonts w:ascii="Times New Roman" w:hAnsi="Times New Roman" w:cs="Times New Roman"/>
                <w:sz w:val="20"/>
                <w:szCs w:val="20"/>
              </w:rPr>
              <w:t>.</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w:t>
            </w:r>
            <w:proofErr w:type="gramStart"/>
            <w:r w:rsidRPr="00915D3B">
              <w:rPr>
                <w:rFonts w:ascii="Times New Roman" w:hAnsi="Times New Roman" w:cs="Times New Roman"/>
                <w:sz w:val="20"/>
                <w:szCs w:val="20"/>
              </w:rPr>
              <w:t>..</w:t>
            </w:r>
            <w:proofErr w:type="gramEnd"/>
            <w:r w:rsidRPr="00915D3B">
              <w:rPr>
                <w:rFonts w:ascii="Times New Roman" w:hAnsi="Times New Roman" w:cs="Times New Roman"/>
                <w:sz w:val="20"/>
                <w:szCs w:val="20"/>
              </w:rPr>
              <w:t>1</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highlight w:val="yellow"/>
              </w:rPr>
            </w:pPr>
            <w:proofErr w:type="spellStart"/>
            <w:r w:rsidRPr="00915D3B">
              <w:rPr>
                <w:rFonts w:ascii="Times New Roman" w:hAnsi="Times New Roman" w:cs="Times New Roman"/>
                <w:sz w:val="20"/>
                <w:szCs w:val="20"/>
              </w:rPr>
              <w:t>personalIdentityNumber</w:t>
            </w:r>
            <w:proofErr w:type="spellEnd"/>
            <w:r w:rsidRPr="00915D3B">
              <w:rPr>
                <w:rFonts w:ascii="Times New Roman" w:hAnsi="Times New Roman" w:cs="Times New Roman"/>
                <w:sz w:val="20"/>
                <w:szCs w:val="20"/>
              </w:rPr>
              <w:t xml:space="preserve"> *)</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4111" w:type="dxa"/>
          </w:tcPr>
          <w:p w:rsidR="00DF3CC7" w:rsidRPr="00915D3B" w:rsidRDefault="00DF3CC7" w:rsidP="001E3F5B">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 xml:space="preserve">Sökt persons Personnummer </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w:t>
            </w:r>
            <w:proofErr w:type="gramStart"/>
            <w:r w:rsidRPr="00915D3B">
              <w:rPr>
                <w:rFonts w:ascii="Times New Roman" w:hAnsi="Times New Roman" w:cs="Times New Roman"/>
                <w:sz w:val="20"/>
                <w:szCs w:val="20"/>
              </w:rPr>
              <w:t>..</w:t>
            </w:r>
            <w:proofErr w:type="gramEnd"/>
            <w:r w:rsidRPr="00915D3B">
              <w:rPr>
                <w:rFonts w:ascii="Times New Roman" w:hAnsi="Times New Roman" w:cs="Times New Roman"/>
                <w:sz w:val="20"/>
                <w:szCs w:val="20"/>
              </w:rPr>
              <w:t>1</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hAnsi="Times New Roman" w:cs="Times New Roman"/>
                <w:sz w:val="20"/>
                <w:szCs w:val="20"/>
              </w:rPr>
            </w:pPr>
            <w:proofErr w:type="spellStart"/>
            <w:r w:rsidRPr="00915D3B">
              <w:rPr>
                <w:rFonts w:ascii="Times New Roman" w:hAnsi="Times New Roman" w:cs="Times New Roman"/>
                <w:sz w:val="20"/>
                <w:szCs w:val="20"/>
              </w:rPr>
              <w:t>systemId</w:t>
            </w:r>
            <w:proofErr w:type="spellEnd"/>
          </w:p>
        </w:tc>
        <w:tc>
          <w:tcPr>
            <w:tcW w:w="1275" w:type="dxa"/>
          </w:tcPr>
          <w:p w:rsidR="00DF3CC7" w:rsidRPr="00915D3B" w:rsidRDefault="00DF3CC7" w:rsidP="001E3F5B">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String</w:t>
            </w:r>
          </w:p>
        </w:tc>
        <w:tc>
          <w:tcPr>
            <w:tcW w:w="4111" w:type="dxa"/>
          </w:tcPr>
          <w:p w:rsidR="00DF3CC7" w:rsidRPr="00915D3B" w:rsidRDefault="00DF3CC7" w:rsidP="001E3F5B">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Namn på den IT-tjänst som behörighet ska kontrolleras för</w:t>
            </w:r>
          </w:p>
        </w:tc>
        <w:tc>
          <w:tcPr>
            <w:tcW w:w="1418" w:type="dxa"/>
          </w:tcPr>
          <w:p w:rsidR="00DF3CC7" w:rsidRPr="00915D3B" w:rsidRDefault="00DF3CC7" w:rsidP="001E3F5B">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1</w:t>
            </w:r>
            <w:proofErr w:type="gramStart"/>
            <w:r w:rsidRPr="00915D3B">
              <w:rPr>
                <w:rFonts w:ascii="Times New Roman" w:hAnsi="Times New Roman" w:cs="Times New Roman"/>
                <w:sz w:val="20"/>
                <w:szCs w:val="20"/>
              </w:rPr>
              <w:t>..</w:t>
            </w:r>
            <w:proofErr w:type="gramEnd"/>
            <w:r w:rsidRPr="00915D3B">
              <w:rPr>
                <w:rFonts w:ascii="Times New Roman" w:hAnsi="Times New Roman" w:cs="Times New Roman"/>
                <w:sz w:val="20"/>
                <w:szCs w:val="20"/>
              </w:rPr>
              <w:t>1</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highlight w:val="yellow"/>
              </w:rPr>
            </w:pPr>
            <w:proofErr w:type="spellStart"/>
            <w:r w:rsidRPr="00915D3B">
              <w:rPr>
                <w:rFonts w:ascii="Times New Roman" w:hAnsi="Times New Roman" w:cs="Times New Roman"/>
                <w:sz w:val="20"/>
                <w:szCs w:val="20"/>
              </w:rPr>
              <w:t>searchBase</w:t>
            </w:r>
            <w:proofErr w:type="spellEnd"/>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DN</w:t>
            </w:r>
          </w:p>
        </w:tc>
        <w:tc>
          <w:tcPr>
            <w:tcW w:w="4111" w:type="dxa"/>
          </w:tcPr>
          <w:p w:rsidR="00DF3CC7" w:rsidRPr="00915D3B" w:rsidRDefault="00DF3CC7" w:rsidP="005329FA">
            <w:pPr>
              <w:pStyle w:val="TableTextsmall"/>
            </w:pPr>
            <w:r w:rsidRPr="00915D3B">
              <w:t xml:space="preserve">Sökbas. Om ingen sökbas anges används </w:t>
            </w:r>
            <w:r w:rsidRPr="00915D3B">
              <w:rPr>
                <w:i/>
              </w:rPr>
              <w:t>c=SE</w:t>
            </w:r>
            <w:r w:rsidRPr="00915D3B">
              <w:t xml:space="preserve"> som sökbas.</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w:t>
            </w:r>
            <w:proofErr w:type="gramStart"/>
            <w:r w:rsidRPr="00915D3B">
              <w:rPr>
                <w:rFonts w:ascii="Times New Roman" w:hAnsi="Times New Roman" w:cs="Times New Roman"/>
                <w:sz w:val="20"/>
                <w:szCs w:val="20"/>
              </w:rPr>
              <w:t>..</w:t>
            </w:r>
            <w:proofErr w:type="gramEnd"/>
            <w:r w:rsidRPr="00915D3B">
              <w:rPr>
                <w:rFonts w:ascii="Times New Roman" w:hAnsi="Times New Roman" w:cs="Times New Roman"/>
                <w:sz w:val="20"/>
                <w:szCs w:val="20"/>
              </w:rPr>
              <w:t>1</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4111"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proofErr w:type="spellStart"/>
            <w:r w:rsidRPr="00915D3B">
              <w:rPr>
                <w:rFonts w:ascii="Times New Roman" w:eastAsia="Times New Roman" w:hAnsi="Times New Roman" w:cs="Times New Roman"/>
                <w:spacing w:val="-1"/>
                <w:sz w:val="20"/>
                <w:szCs w:val="20"/>
              </w:rPr>
              <w:t>isAuthorized</w:t>
            </w:r>
            <w:proofErr w:type="spellEnd"/>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roofErr w:type="spellStart"/>
            <w:r w:rsidRPr="00915D3B">
              <w:rPr>
                <w:rFonts w:ascii="Times New Roman" w:eastAsia="Times New Roman" w:hAnsi="Times New Roman" w:cs="Times New Roman"/>
                <w:spacing w:val="-1"/>
                <w:sz w:val="20"/>
                <w:szCs w:val="20"/>
              </w:rPr>
              <w:t>Boolean</w:t>
            </w:r>
            <w:proofErr w:type="spellEnd"/>
          </w:p>
        </w:tc>
        <w:tc>
          <w:tcPr>
            <w:tcW w:w="4111"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roofErr w:type="spellStart"/>
            <w:r w:rsidRPr="00915D3B">
              <w:rPr>
                <w:rFonts w:ascii="Times New Roman" w:eastAsia="Times New Roman" w:hAnsi="Times New Roman" w:cs="Times New Roman"/>
                <w:i/>
                <w:spacing w:val="-1"/>
                <w:sz w:val="20"/>
                <w:szCs w:val="20"/>
              </w:rPr>
              <w:t>true</w:t>
            </w:r>
            <w:proofErr w:type="spellEnd"/>
            <w:r w:rsidRPr="00915D3B">
              <w:rPr>
                <w:rFonts w:ascii="Times New Roman" w:eastAsia="Times New Roman" w:hAnsi="Times New Roman" w:cs="Times New Roman"/>
                <w:spacing w:val="-1"/>
                <w:sz w:val="20"/>
                <w:szCs w:val="20"/>
              </w:rPr>
              <w:t xml:space="preserve"> om personen är behörig, </w:t>
            </w:r>
            <w:r w:rsidR="00F676DE" w:rsidRPr="00915D3B">
              <w:rPr>
                <w:rFonts w:ascii="Times New Roman" w:eastAsia="Times New Roman" w:hAnsi="Times New Roman" w:cs="Times New Roman"/>
                <w:spacing w:val="-1"/>
                <w:sz w:val="20"/>
                <w:szCs w:val="20"/>
              </w:rPr>
              <w:t>d.v.s.</w:t>
            </w:r>
            <w:r w:rsidRPr="00915D3B">
              <w:rPr>
                <w:rFonts w:ascii="Times New Roman" w:eastAsia="Times New Roman" w:hAnsi="Times New Roman" w:cs="Times New Roman"/>
                <w:spacing w:val="-1"/>
                <w:sz w:val="20"/>
                <w:szCs w:val="20"/>
              </w:rPr>
              <w:t xml:space="preserve"> har matchande </w:t>
            </w:r>
            <w:proofErr w:type="spellStart"/>
            <w:r w:rsidRPr="00915D3B">
              <w:rPr>
                <w:rFonts w:ascii="Times New Roman" w:eastAsia="Times New Roman" w:hAnsi="Times New Roman" w:cs="Times New Roman"/>
                <w:spacing w:val="-1"/>
                <w:sz w:val="20"/>
                <w:szCs w:val="20"/>
              </w:rPr>
              <w:t>SystemId</w:t>
            </w:r>
            <w:proofErr w:type="spellEnd"/>
            <w:r w:rsidRPr="00915D3B">
              <w:rPr>
                <w:rFonts w:ascii="Times New Roman" w:eastAsia="Times New Roman" w:hAnsi="Times New Roman" w:cs="Times New Roman"/>
                <w:spacing w:val="-1"/>
                <w:sz w:val="20"/>
                <w:szCs w:val="20"/>
              </w:rPr>
              <w:t xml:space="preserve"> i attributet ”Individuell behörighetsegenskap för IT-tjänster”, annars </w:t>
            </w:r>
            <w:proofErr w:type="spellStart"/>
            <w:r w:rsidRPr="00915D3B">
              <w:rPr>
                <w:rFonts w:ascii="Times New Roman" w:eastAsia="Times New Roman" w:hAnsi="Times New Roman" w:cs="Times New Roman"/>
                <w:i/>
                <w:spacing w:val="-1"/>
                <w:sz w:val="20"/>
                <w:szCs w:val="20"/>
              </w:rPr>
              <w:t>false</w:t>
            </w:r>
            <w:proofErr w:type="spellEnd"/>
            <w:r w:rsidRPr="00915D3B">
              <w:rPr>
                <w:rFonts w:ascii="Times New Roman" w:eastAsia="Times New Roman" w:hAnsi="Times New Roman" w:cs="Times New Roman"/>
                <w:spacing w:val="-1"/>
                <w:sz w:val="20"/>
                <w:szCs w:val="20"/>
              </w:rPr>
              <w:t>.</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1</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1</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proofErr w:type="spellStart"/>
            <w:r w:rsidRPr="00915D3B">
              <w:rPr>
                <w:rFonts w:ascii="Times New Roman" w:eastAsia="Times New Roman" w:hAnsi="Times New Roman" w:cs="Times New Roman"/>
                <w:spacing w:val="-1"/>
                <w:sz w:val="20"/>
                <w:szCs w:val="20"/>
              </w:rPr>
              <w:t>personInformation</w:t>
            </w:r>
            <w:proofErr w:type="spellEnd"/>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roofErr w:type="spellStart"/>
            <w:r w:rsidRPr="00915D3B">
              <w:rPr>
                <w:rFonts w:ascii="Times New Roman" w:eastAsia="Times New Roman" w:hAnsi="Times New Roman" w:cs="Times New Roman"/>
                <w:spacing w:val="-1"/>
                <w:sz w:val="20"/>
                <w:szCs w:val="20"/>
              </w:rPr>
              <w:t>PersonType</w:t>
            </w:r>
            <w:proofErr w:type="spellEnd"/>
          </w:p>
        </w:tc>
        <w:tc>
          <w:tcPr>
            <w:tcW w:w="4111" w:type="dxa"/>
          </w:tcPr>
          <w:p w:rsidR="00DF3CC7" w:rsidRPr="00915D3B" w:rsidRDefault="00DF3CC7" w:rsidP="005329FA">
            <w:pPr>
              <w:pStyle w:val="TableTextsmall"/>
            </w:pPr>
            <w:r w:rsidRPr="00915D3B">
              <w:t>Information om personen.</w:t>
            </w:r>
          </w:p>
          <w:p w:rsidR="00DF3CC7" w:rsidRPr="00915D3B" w:rsidRDefault="00DF3CC7" w:rsidP="001E3F5B">
            <w:pPr>
              <w:pStyle w:val="TableParagraph"/>
              <w:spacing w:line="240" w:lineRule="exact"/>
              <w:ind w:left="102"/>
              <w:rPr>
                <w:rFonts w:ascii="Times New Roman" w:eastAsia="Times New Roman" w:hAnsi="Times New Roman" w:cs="Times New Roman"/>
                <w:spacing w:val="-1"/>
                <w:sz w:val="20"/>
                <w:szCs w:val="20"/>
              </w:rPr>
            </w:pPr>
            <w:r w:rsidRPr="00915D3B">
              <w:rPr>
                <w:rFonts w:ascii="Times New Roman" w:hAnsi="Times New Roman" w:cs="Times New Roman"/>
                <w:sz w:val="20"/>
                <w:szCs w:val="20"/>
              </w:rPr>
              <w:t xml:space="preserve">Om personen har flera behöriga </w:t>
            </w:r>
            <w:proofErr w:type="spellStart"/>
            <w:r w:rsidRPr="00915D3B">
              <w:rPr>
                <w:rFonts w:ascii="Times New Roman" w:hAnsi="Times New Roman" w:cs="Times New Roman"/>
                <w:sz w:val="20"/>
                <w:szCs w:val="20"/>
              </w:rPr>
              <w:t>person-objekt</w:t>
            </w:r>
            <w:proofErr w:type="spellEnd"/>
            <w:r w:rsidRPr="00915D3B">
              <w:rPr>
                <w:rFonts w:ascii="Times New Roman" w:hAnsi="Times New Roman" w:cs="Times New Roman"/>
                <w:sz w:val="20"/>
                <w:szCs w:val="20"/>
              </w:rPr>
              <w:t xml:space="preserve"> returneras en instans per objekt</w:t>
            </w:r>
            <w:r w:rsidRPr="00915D3B">
              <w:t>.</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n</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personHsaId</w:t>
            </w:r>
            <w:proofErr w:type="spellEnd"/>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DF3CC7" w:rsidRPr="00915D3B" w:rsidRDefault="00DF3CC7" w:rsidP="005329FA">
            <w:pPr>
              <w:pStyle w:val="TableTextsmall"/>
            </w:pPr>
            <w:r w:rsidRPr="00915D3B">
              <w:t xml:space="preserve">Personens </w:t>
            </w:r>
            <w:r w:rsidR="00750770" w:rsidRPr="00915D3B">
              <w:t>HSA-id</w:t>
            </w:r>
            <w:r w:rsidRPr="00915D3B">
              <w:t>.</w:t>
            </w:r>
          </w:p>
        </w:tc>
        <w:tc>
          <w:tcPr>
            <w:tcW w:w="1418"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1</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givenName</w:t>
            </w:r>
            <w:proofErr w:type="spellEnd"/>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DF3CC7" w:rsidRPr="00915D3B" w:rsidRDefault="00DF3CC7" w:rsidP="005329FA">
            <w:pPr>
              <w:pStyle w:val="TableTextsmall"/>
            </w:pPr>
            <w:r w:rsidRPr="00915D3B">
              <w:t>Tilltalsnamn.</w:t>
            </w:r>
          </w:p>
        </w:tc>
        <w:tc>
          <w:tcPr>
            <w:tcW w:w="1418"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1</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lastRenderedPageBreak/>
              <w:t>..</w:t>
            </w:r>
            <w:proofErr w:type="spellStart"/>
            <w:proofErr w:type="gramEnd"/>
            <w:r w:rsidRPr="00915D3B">
              <w:rPr>
                <w:rFonts w:ascii="Times New Roman" w:hAnsi="Times New Roman"/>
                <w:sz w:val="20"/>
                <w:szCs w:val="20"/>
              </w:rPr>
              <w:t>middleAndSurName</w:t>
            </w:r>
            <w:proofErr w:type="spellEnd"/>
            <w:r w:rsidRPr="00915D3B">
              <w:rPr>
                <w:rFonts w:ascii="Times New Roman" w:hAnsi="Times New Roman"/>
                <w:i/>
                <w:iCs/>
                <w:sz w:val="20"/>
                <w:szCs w:val="20"/>
              </w:rPr>
              <w:t> </w:t>
            </w:r>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DF3CC7" w:rsidRPr="00915D3B" w:rsidRDefault="00DF3CC7" w:rsidP="005329FA">
            <w:pPr>
              <w:pStyle w:val="TableTextsmall"/>
            </w:pPr>
            <w:r w:rsidRPr="00915D3B">
              <w:t>Mellan och Efternamn separerade med mellanslag</w:t>
            </w:r>
          </w:p>
        </w:tc>
        <w:tc>
          <w:tcPr>
            <w:tcW w:w="1418"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1</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nickName</w:t>
            </w:r>
            <w:proofErr w:type="spellEnd"/>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DF3CC7" w:rsidRPr="00915D3B" w:rsidRDefault="00DF3CC7" w:rsidP="005329FA">
            <w:pPr>
              <w:pStyle w:val="TableTextsmall"/>
            </w:pPr>
            <w:r w:rsidRPr="00915D3B">
              <w:t>Smeknamn. Används då tilltalsnamn inte är det namn som personen vill använda/bli tilltalad med.</w:t>
            </w:r>
          </w:p>
        </w:tc>
        <w:tc>
          <w:tcPr>
            <w:tcW w:w="1418" w:type="dxa"/>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mail</w:t>
            </w:r>
            <w:proofErr w:type="spellEnd"/>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DF3CC7" w:rsidRPr="00915D3B" w:rsidRDefault="00DF3CC7" w:rsidP="005329FA">
            <w:pPr>
              <w:pStyle w:val="TableTextsmall"/>
            </w:pPr>
            <w:proofErr w:type="spellStart"/>
            <w:r w:rsidRPr="00915D3B">
              <w:t>Epostadress</w:t>
            </w:r>
            <w:proofErr w:type="spellEnd"/>
            <w:r w:rsidRPr="00915D3B">
              <w:t>.</w:t>
            </w:r>
          </w:p>
        </w:tc>
        <w:tc>
          <w:tcPr>
            <w:tcW w:w="1418" w:type="dxa"/>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proofErr w:type="gramStart"/>
            <w:r w:rsidRPr="00915D3B">
              <w:rPr>
                <w:rFonts w:ascii="Times New Roman" w:hAnsi="Times New Roman"/>
                <w:color w:val="auto"/>
                <w:szCs w:val="20"/>
              </w:rPr>
              <w:t>..</w:t>
            </w:r>
            <w:proofErr w:type="spellStart"/>
            <w:proofErr w:type="gramEnd"/>
            <w:r w:rsidRPr="00915D3B">
              <w:rPr>
                <w:rFonts w:ascii="Times New Roman" w:hAnsi="Times New Roman"/>
                <w:color w:val="auto"/>
                <w:szCs w:val="20"/>
              </w:rPr>
              <w:t>telephoneNumber</w:t>
            </w:r>
            <w:proofErr w:type="spellEnd"/>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Publikt direkttelefonnummer.</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w:t>
            </w:r>
            <w:proofErr w:type="gramStart"/>
            <w:r w:rsidRPr="00915D3B">
              <w:rPr>
                <w:rFonts w:ascii="Times New Roman" w:hAnsi="Times New Roman"/>
                <w:color w:val="auto"/>
                <w:szCs w:val="20"/>
              </w:rPr>
              <w:t>..</w:t>
            </w:r>
            <w:proofErr w:type="gramEnd"/>
            <w:r w:rsidRPr="00915D3B">
              <w:rPr>
                <w:rFonts w:ascii="Times New Roman" w:hAnsi="Times New Roman"/>
                <w:color w:val="auto"/>
                <w:szCs w:val="20"/>
              </w:rPr>
              <w:t>n</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switchboardNumber</w:t>
            </w:r>
            <w:proofErr w:type="spellEnd"/>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Telefon</w:t>
            </w:r>
          </w:p>
        </w:tc>
        <w:tc>
          <w:tcPr>
            <w:tcW w:w="4111" w:type="dxa"/>
            <w:vAlign w:val="center"/>
          </w:tcPr>
          <w:p w:rsidR="00DF3CC7" w:rsidRPr="00915D3B" w:rsidRDefault="00DF3CC7" w:rsidP="005329FA">
            <w:pPr>
              <w:pStyle w:val="TableTextsmall"/>
            </w:pPr>
            <w:r w:rsidRPr="00915D3B">
              <w:t>Telefonnummer till växel.</w:t>
            </w:r>
          </w:p>
        </w:tc>
        <w:tc>
          <w:tcPr>
            <w:tcW w:w="1418" w:type="dxa"/>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nonPublicTelephoneNumber</w:t>
            </w:r>
            <w:proofErr w:type="spellEnd"/>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Telefon</w:t>
            </w:r>
          </w:p>
        </w:tc>
        <w:tc>
          <w:tcPr>
            <w:tcW w:w="4111" w:type="dxa"/>
            <w:vAlign w:val="center"/>
          </w:tcPr>
          <w:p w:rsidR="00DF3CC7" w:rsidRPr="00915D3B" w:rsidRDefault="00DF3CC7" w:rsidP="005329FA">
            <w:pPr>
              <w:pStyle w:val="TableTextsmall"/>
            </w:pPr>
            <w:r w:rsidRPr="00915D3B">
              <w:t>Tjänstetelefonnummer.</w:t>
            </w:r>
          </w:p>
        </w:tc>
        <w:tc>
          <w:tcPr>
            <w:tcW w:w="1418" w:type="dxa"/>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mobileNumber</w:t>
            </w:r>
            <w:proofErr w:type="spellEnd"/>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DF3CC7" w:rsidRPr="00915D3B" w:rsidRDefault="00DF3CC7" w:rsidP="005329FA">
            <w:pPr>
              <w:pStyle w:val="TableTextsmall"/>
            </w:pPr>
            <w:r w:rsidRPr="00915D3B">
              <w:t>Mobiltelefonnummer.</w:t>
            </w:r>
          </w:p>
        </w:tc>
        <w:tc>
          <w:tcPr>
            <w:tcW w:w="1418"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n</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smsTelephoneNumber</w:t>
            </w:r>
            <w:proofErr w:type="spellEnd"/>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Telefon</w:t>
            </w:r>
          </w:p>
        </w:tc>
        <w:tc>
          <w:tcPr>
            <w:tcW w:w="4111" w:type="dxa"/>
            <w:vAlign w:val="center"/>
          </w:tcPr>
          <w:p w:rsidR="00DF3CC7" w:rsidRPr="00915D3B" w:rsidRDefault="00DF3CC7" w:rsidP="005329FA">
            <w:pPr>
              <w:pStyle w:val="TableTextsmall"/>
            </w:pPr>
            <w:r w:rsidRPr="00915D3B">
              <w:t>Telefonnummer för SMS-meddelanden.</w:t>
            </w:r>
          </w:p>
        </w:tc>
        <w:tc>
          <w:tcPr>
            <w:tcW w:w="1418" w:type="dxa"/>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proofErr w:type="gramStart"/>
            <w:r w:rsidRPr="00915D3B">
              <w:rPr>
                <w:rFonts w:ascii="Times New Roman" w:hAnsi="Times New Roman"/>
                <w:color w:val="auto"/>
                <w:szCs w:val="20"/>
              </w:rPr>
              <w:t>..</w:t>
            </w:r>
            <w:proofErr w:type="spellStart"/>
            <w:proofErr w:type="gramEnd"/>
            <w:r w:rsidRPr="00915D3B">
              <w:rPr>
                <w:rFonts w:ascii="Times New Roman" w:hAnsi="Times New Roman"/>
                <w:color w:val="auto"/>
                <w:szCs w:val="20"/>
              </w:rPr>
              <w:t>telephoneHour</w:t>
            </w:r>
            <w:proofErr w:type="spellEnd"/>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proofErr w:type="spellStart"/>
            <w:r w:rsidRPr="00915D3B">
              <w:rPr>
                <w:rFonts w:ascii="Times New Roman" w:hAnsi="Times New Roman"/>
                <w:color w:val="auto"/>
                <w:szCs w:val="20"/>
              </w:rPr>
              <w:t>TimeSpan</w:t>
            </w:r>
            <w:proofErr w:type="spellEnd"/>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Telefontider för publik telefon (</w:t>
            </w:r>
            <w:proofErr w:type="spellStart"/>
            <w:r w:rsidR="00F676DE" w:rsidRPr="00915D3B">
              <w:rPr>
                <w:rFonts w:ascii="Times New Roman" w:hAnsi="Times New Roman"/>
                <w:color w:val="auto"/>
                <w:szCs w:val="20"/>
              </w:rPr>
              <w:t>telephoneNumber</w:t>
            </w:r>
            <w:proofErr w:type="spellEnd"/>
            <w:r w:rsidRPr="00915D3B">
              <w:rPr>
                <w:rFonts w:ascii="Times New Roman" w:hAnsi="Times New Roman"/>
                <w:color w:val="auto"/>
                <w:szCs w:val="20"/>
              </w:rPr>
              <w: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w:t>
            </w:r>
            <w:proofErr w:type="gramStart"/>
            <w:r w:rsidRPr="00915D3B">
              <w:rPr>
                <w:rFonts w:ascii="Times New Roman" w:hAnsi="Times New Roman"/>
                <w:color w:val="auto"/>
                <w:szCs w:val="20"/>
              </w:rPr>
              <w:t>..</w:t>
            </w:r>
            <w:proofErr w:type="gramEnd"/>
            <w:r w:rsidRPr="00915D3B">
              <w:rPr>
                <w:rFonts w:ascii="Times New Roman" w:hAnsi="Times New Roman"/>
                <w:color w:val="auto"/>
                <w:szCs w:val="20"/>
              </w:rPr>
              <w:t>n</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proofErr w:type="gramStart"/>
            <w:r w:rsidRPr="00915D3B">
              <w:rPr>
                <w:rFonts w:ascii="Times New Roman" w:hAnsi="Times New Roman"/>
                <w:color w:val="auto"/>
                <w:szCs w:val="20"/>
              </w:rPr>
              <w:t>..</w:t>
            </w:r>
            <w:proofErr w:type="gramEnd"/>
            <w:r w:rsidRPr="00915D3B">
              <w:rPr>
                <w:rFonts w:ascii="Times New Roman" w:hAnsi="Times New Roman"/>
                <w:color w:val="auto"/>
                <w:szCs w:val="20"/>
              </w:rPr>
              <w:t xml:space="preserve"> ..</w:t>
            </w:r>
            <w:proofErr w:type="spellStart"/>
            <w:r w:rsidRPr="00915D3B">
              <w:rPr>
                <w:rFonts w:ascii="Times New Roman" w:hAnsi="Times New Roman"/>
                <w:color w:val="auto"/>
                <w:szCs w:val="20"/>
              </w:rPr>
              <w:t>fromDay</w:t>
            </w:r>
            <w:proofErr w:type="spellEnd"/>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Från dag. Måndag (1) – </w:t>
            </w:r>
            <w:proofErr w:type="gramStart"/>
            <w:r w:rsidRPr="00915D3B">
              <w:rPr>
                <w:rFonts w:ascii="Times New Roman" w:hAnsi="Times New Roman"/>
                <w:color w:val="auto"/>
                <w:szCs w:val="20"/>
              </w:rPr>
              <w:t>Söndag</w:t>
            </w:r>
            <w:proofErr w:type="gramEnd"/>
            <w:r w:rsidRPr="00915D3B">
              <w:rPr>
                <w:rFonts w:ascii="Times New Roman" w:hAnsi="Times New Roman"/>
                <w:color w:val="auto"/>
                <w:szCs w:val="20"/>
              </w:rPr>
              <w:t xml:space="preserve"> (7).</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w:t>
            </w:r>
            <w:proofErr w:type="gramStart"/>
            <w:r w:rsidRPr="00915D3B">
              <w:rPr>
                <w:rFonts w:ascii="Times New Roman" w:hAnsi="Times New Roman"/>
                <w:color w:val="auto"/>
                <w:szCs w:val="20"/>
              </w:rPr>
              <w:t>..</w:t>
            </w:r>
            <w:proofErr w:type="gramEnd"/>
            <w:r w:rsidRPr="00915D3B">
              <w:rPr>
                <w:rFonts w:ascii="Times New Roman" w:hAnsi="Times New Roman"/>
                <w:color w:val="auto"/>
                <w:szCs w:val="20"/>
              </w:rPr>
              <w:t>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proofErr w:type="gramStart"/>
            <w:r w:rsidRPr="00915D3B">
              <w:rPr>
                <w:rFonts w:ascii="Times New Roman" w:hAnsi="Times New Roman"/>
                <w:color w:val="auto"/>
                <w:szCs w:val="20"/>
              </w:rPr>
              <w:t>..</w:t>
            </w:r>
            <w:proofErr w:type="gramEnd"/>
            <w:r w:rsidRPr="00915D3B">
              <w:rPr>
                <w:rFonts w:ascii="Times New Roman" w:hAnsi="Times New Roman"/>
                <w:color w:val="auto"/>
                <w:szCs w:val="20"/>
              </w:rPr>
              <w:t xml:space="preserve"> ..</w:t>
            </w:r>
            <w:proofErr w:type="spellStart"/>
            <w:r w:rsidRPr="00915D3B">
              <w:rPr>
                <w:rFonts w:ascii="Times New Roman" w:hAnsi="Times New Roman"/>
                <w:color w:val="auto"/>
                <w:szCs w:val="20"/>
              </w:rPr>
              <w:t>fromTime</w:t>
            </w:r>
            <w:proofErr w:type="spellEnd"/>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tid. Format enligt ISO-8601.</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w:t>
            </w:r>
            <w:proofErr w:type="gramStart"/>
            <w:r w:rsidRPr="00915D3B">
              <w:rPr>
                <w:rFonts w:ascii="Times New Roman" w:hAnsi="Times New Roman"/>
                <w:color w:val="auto"/>
                <w:szCs w:val="20"/>
              </w:rPr>
              <w:t>..</w:t>
            </w:r>
            <w:proofErr w:type="gramEnd"/>
            <w:r w:rsidRPr="00915D3B">
              <w:rPr>
                <w:rFonts w:ascii="Times New Roman" w:hAnsi="Times New Roman"/>
                <w:color w:val="auto"/>
                <w:szCs w:val="20"/>
              </w:rPr>
              <w:t>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proofErr w:type="gramStart"/>
            <w:r w:rsidRPr="00915D3B">
              <w:rPr>
                <w:rFonts w:ascii="Times New Roman" w:hAnsi="Times New Roman"/>
                <w:color w:val="auto"/>
                <w:szCs w:val="20"/>
              </w:rPr>
              <w:t>..</w:t>
            </w:r>
            <w:proofErr w:type="gramEnd"/>
            <w:r w:rsidRPr="00915D3B">
              <w:rPr>
                <w:rFonts w:ascii="Times New Roman" w:hAnsi="Times New Roman"/>
                <w:color w:val="auto"/>
                <w:szCs w:val="20"/>
              </w:rPr>
              <w:t xml:space="preserve"> ..</w:t>
            </w:r>
            <w:proofErr w:type="spellStart"/>
            <w:r w:rsidRPr="00915D3B">
              <w:rPr>
                <w:rFonts w:ascii="Times New Roman" w:hAnsi="Times New Roman"/>
                <w:color w:val="auto"/>
                <w:szCs w:val="20"/>
              </w:rPr>
              <w:t>toDay</w:t>
            </w:r>
            <w:proofErr w:type="spellEnd"/>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Till dag. Måndag (1) – </w:t>
            </w:r>
            <w:proofErr w:type="gramStart"/>
            <w:r w:rsidRPr="00915D3B">
              <w:rPr>
                <w:rFonts w:ascii="Times New Roman" w:hAnsi="Times New Roman"/>
                <w:color w:val="auto"/>
                <w:szCs w:val="20"/>
              </w:rPr>
              <w:t>Söndag</w:t>
            </w:r>
            <w:proofErr w:type="gramEnd"/>
            <w:r w:rsidRPr="00915D3B">
              <w:rPr>
                <w:rFonts w:ascii="Times New Roman" w:hAnsi="Times New Roman"/>
                <w:color w:val="auto"/>
                <w:szCs w:val="20"/>
              </w:rPr>
              <w:t xml:space="preserve"> (7).</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w:t>
            </w:r>
            <w:proofErr w:type="gramStart"/>
            <w:r w:rsidRPr="00915D3B">
              <w:rPr>
                <w:rFonts w:ascii="Times New Roman" w:hAnsi="Times New Roman"/>
                <w:color w:val="auto"/>
                <w:szCs w:val="20"/>
              </w:rPr>
              <w:t>..</w:t>
            </w:r>
            <w:proofErr w:type="gramEnd"/>
            <w:r w:rsidRPr="00915D3B">
              <w:rPr>
                <w:rFonts w:ascii="Times New Roman" w:hAnsi="Times New Roman"/>
                <w:color w:val="auto"/>
                <w:szCs w:val="20"/>
              </w:rPr>
              <w:t>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proofErr w:type="gramStart"/>
            <w:r w:rsidRPr="00915D3B">
              <w:rPr>
                <w:rFonts w:ascii="Times New Roman" w:hAnsi="Times New Roman"/>
                <w:color w:val="auto"/>
                <w:szCs w:val="20"/>
              </w:rPr>
              <w:t>..</w:t>
            </w:r>
            <w:proofErr w:type="gramEnd"/>
            <w:r w:rsidRPr="00915D3B">
              <w:rPr>
                <w:rFonts w:ascii="Times New Roman" w:hAnsi="Times New Roman"/>
                <w:color w:val="auto"/>
                <w:szCs w:val="20"/>
              </w:rPr>
              <w:t xml:space="preserve"> ..</w:t>
            </w:r>
            <w:proofErr w:type="spellStart"/>
            <w:r w:rsidRPr="00915D3B">
              <w:rPr>
                <w:rFonts w:ascii="Times New Roman" w:hAnsi="Times New Roman"/>
                <w:color w:val="auto"/>
                <w:szCs w:val="20"/>
              </w:rPr>
              <w:t>toTime</w:t>
            </w:r>
            <w:proofErr w:type="spellEnd"/>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tid. Format enligt ISO-8601.</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w:t>
            </w:r>
            <w:proofErr w:type="gramStart"/>
            <w:r w:rsidRPr="00915D3B">
              <w:rPr>
                <w:rFonts w:ascii="Times New Roman" w:hAnsi="Times New Roman"/>
                <w:color w:val="auto"/>
                <w:szCs w:val="20"/>
              </w:rPr>
              <w:t>..</w:t>
            </w:r>
            <w:proofErr w:type="gramEnd"/>
            <w:r w:rsidRPr="00915D3B">
              <w:rPr>
                <w:rFonts w:ascii="Times New Roman" w:hAnsi="Times New Roman"/>
                <w:color w:val="auto"/>
                <w:szCs w:val="20"/>
              </w:rPr>
              <w:t>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proofErr w:type="gramStart"/>
            <w:r w:rsidRPr="00915D3B">
              <w:rPr>
                <w:rFonts w:ascii="Times New Roman" w:hAnsi="Times New Roman"/>
                <w:color w:val="auto"/>
                <w:szCs w:val="20"/>
              </w:rPr>
              <w:t>..</w:t>
            </w:r>
            <w:proofErr w:type="gramEnd"/>
            <w:r w:rsidRPr="00915D3B">
              <w:rPr>
                <w:rFonts w:ascii="Times New Roman" w:hAnsi="Times New Roman"/>
                <w:color w:val="auto"/>
                <w:szCs w:val="20"/>
              </w:rPr>
              <w:t xml:space="preserve"> ..</w:t>
            </w:r>
            <w:proofErr w:type="spellStart"/>
            <w:r w:rsidRPr="00915D3B">
              <w:rPr>
                <w:rFonts w:ascii="Times New Roman" w:hAnsi="Times New Roman"/>
                <w:color w:val="auto"/>
                <w:szCs w:val="20"/>
              </w:rPr>
              <w:t>comment</w:t>
            </w:r>
            <w:proofErr w:type="spellEnd"/>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Information om aktuellt tidsintervall.</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w:t>
            </w:r>
            <w:proofErr w:type="gramStart"/>
            <w:r w:rsidRPr="00915D3B">
              <w:rPr>
                <w:rFonts w:ascii="Times New Roman" w:hAnsi="Times New Roman"/>
                <w:color w:val="auto"/>
                <w:szCs w:val="20"/>
              </w:rPr>
              <w:t>..</w:t>
            </w:r>
            <w:proofErr w:type="gramEnd"/>
            <w:r w:rsidRPr="00915D3B">
              <w:rPr>
                <w:rFonts w:ascii="Times New Roman" w:hAnsi="Times New Roman"/>
                <w:color w:val="auto"/>
                <w:szCs w:val="20"/>
              </w:rPr>
              <w:t>1</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labeledUri</w:t>
            </w:r>
            <w:proofErr w:type="spellEnd"/>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DF3CC7" w:rsidRPr="00915D3B" w:rsidRDefault="00DF3CC7" w:rsidP="005329FA">
            <w:pPr>
              <w:pStyle w:val="TableTextsmall"/>
            </w:pPr>
            <w:r w:rsidRPr="00915D3B">
              <w:t>Webbadress.</w:t>
            </w:r>
          </w:p>
        </w:tc>
        <w:tc>
          <w:tcPr>
            <w:tcW w:w="1418"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description</w:t>
            </w:r>
            <w:proofErr w:type="spellEnd"/>
          </w:p>
        </w:tc>
        <w:tc>
          <w:tcPr>
            <w:tcW w:w="1275" w:type="dxa"/>
            <w:vAlign w:val="center"/>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hAnsi="Times New Roman"/>
                <w:sz w:val="20"/>
                <w:szCs w:val="20"/>
              </w:rPr>
              <w:t>String</w:t>
            </w:r>
          </w:p>
        </w:tc>
        <w:tc>
          <w:tcPr>
            <w:tcW w:w="4111" w:type="dxa"/>
            <w:vAlign w:val="center"/>
          </w:tcPr>
          <w:p w:rsidR="00DF3CC7" w:rsidRPr="00915D3B" w:rsidRDefault="00DF3CC7" w:rsidP="005329FA">
            <w:pPr>
              <w:pStyle w:val="TableTextsmall"/>
            </w:pPr>
            <w:r w:rsidRPr="00915D3B">
              <w:t>Generell beskrivning.</w:t>
            </w:r>
          </w:p>
        </w:tc>
        <w:tc>
          <w:tcPr>
            <w:tcW w:w="1418" w:type="dxa"/>
            <w:vAlign w:val="center"/>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1</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spellStart"/>
            <w:proofErr w:type="gramEnd"/>
            <w:r w:rsidRPr="00915D3B">
              <w:rPr>
                <w:rFonts w:ascii="Times New Roman" w:hAnsi="Times New Roman"/>
                <w:sz w:val="20"/>
                <w:szCs w:val="20"/>
              </w:rPr>
              <w:t>languageKnowledgeCode</w:t>
            </w:r>
            <w:proofErr w:type="spellEnd"/>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DF3CC7" w:rsidRPr="00915D3B" w:rsidRDefault="00DF3CC7" w:rsidP="005329FA">
            <w:pPr>
              <w:pStyle w:val="TableTextsmall"/>
            </w:pPr>
            <w:r w:rsidRPr="00915D3B">
              <w:t>Kod för språk personen har tillräcklig kunskap om för att kunna ta emot patienter som talar detta språk.</w:t>
            </w:r>
          </w:p>
        </w:tc>
        <w:tc>
          <w:tcPr>
            <w:tcW w:w="1418"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w:t>
            </w:r>
            <w:proofErr w:type="gramStart"/>
            <w:r w:rsidRPr="00915D3B">
              <w:rPr>
                <w:rFonts w:ascii="Times New Roman" w:hAnsi="Times New Roman"/>
                <w:sz w:val="20"/>
                <w:szCs w:val="20"/>
              </w:rPr>
              <w:t>..</w:t>
            </w:r>
            <w:proofErr w:type="gramEnd"/>
            <w:r w:rsidRPr="00915D3B">
              <w:rPr>
                <w:rFonts w:ascii="Times New Roman" w:hAnsi="Times New Roman"/>
                <w:sz w:val="20"/>
                <w:szCs w:val="20"/>
              </w:rPr>
              <w:t>n</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proofErr w:type="gramStart"/>
            <w:r w:rsidRPr="00915D3B">
              <w:rPr>
                <w:rFonts w:ascii="Times New Roman" w:hAnsi="Times New Roman"/>
                <w:color w:val="auto"/>
                <w:szCs w:val="20"/>
              </w:rPr>
              <w:t>..</w:t>
            </w:r>
            <w:proofErr w:type="spellStart"/>
            <w:proofErr w:type="gramEnd"/>
            <w:r w:rsidRPr="00915D3B">
              <w:rPr>
                <w:rFonts w:ascii="Times New Roman" w:hAnsi="Times New Roman"/>
                <w:color w:val="auto"/>
                <w:szCs w:val="20"/>
              </w:rPr>
              <w:t>title</w:t>
            </w:r>
            <w:proofErr w:type="spellEnd"/>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Titel i fritext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w:t>
            </w:r>
            <w:proofErr w:type="gramStart"/>
            <w:r w:rsidRPr="00915D3B">
              <w:rPr>
                <w:rFonts w:ascii="Times New Roman" w:hAnsi="Times New Roman"/>
                <w:color w:val="auto"/>
                <w:szCs w:val="20"/>
              </w:rPr>
              <w:t>..</w:t>
            </w:r>
            <w:proofErr w:type="gramEnd"/>
            <w:r w:rsidRPr="00915D3B">
              <w:rPr>
                <w:rFonts w:ascii="Times New Roman" w:hAnsi="Times New Roman"/>
                <w:color w:val="auto"/>
                <w:szCs w:val="20"/>
              </w:rPr>
              <w:t>1</w:t>
            </w:r>
          </w:p>
        </w:tc>
      </w:tr>
      <w:tr w:rsidR="00DF3CC7" w:rsidRPr="00915D3B" w:rsidTr="001E3F5B">
        <w:trPr>
          <w:cantSplit/>
        </w:trPr>
        <w:tc>
          <w:tcPr>
            <w:tcW w:w="2802" w:type="dxa"/>
            <w:vAlign w:val="center"/>
          </w:tcPr>
          <w:p w:rsidR="00DF3CC7" w:rsidRPr="00915D3B" w:rsidRDefault="00F676DE" w:rsidP="001E3F5B">
            <w:pPr>
              <w:spacing w:after="0" w:line="240" w:lineRule="exact"/>
              <w:ind w:left="102"/>
              <w:rPr>
                <w:rFonts w:ascii="Times New Roman" w:hAnsi="Times New Roman"/>
                <w:color w:val="auto"/>
                <w:szCs w:val="20"/>
              </w:rPr>
            </w:pPr>
            <w:proofErr w:type="gramStart"/>
            <w:r w:rsidRPr="00915D3B">
              <w:rPr>
                <w:rFonts w:ascii="Times New Roman" w:hAnsi="Times New Roman"/>
                <w:color w:val="auto"/>
                <w:szCs w:val="20"/>
              </w:rPr>
              <w:t>..</w:t>
            </w:r>
            <w:proofErr w:type="spellStart"/>
            <w:proofErr w:type="gramEnd"/>
            <w:r w:rsidRPr="00915D3B">
              <w:rPr>
                <w:rFonts w:ascii="Times New Roman" w:hAnsi="Times New Roman"/>
                <w:color w:val="auto"/>
                <w:szCs w:val="20"/>
              </w:rPr>
              <w:t>healthCareProfessionalLicence</w:t>
            </w:r>
            <w:proofErr w:type="spellEnd"/>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Legitimerad yrkesgrupp</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w:t>
            </w:r>
            <w:proofErr w:type="gramStart"/>
            <w:r w:rsidRPr="00915D3B">
              <w:rPr>
                <w:rFonts w:ascii="Times New Roman" w:hAnsi="Times New Roman"/>
                <w:color w:val="auto"/>
                <w:szCs w:val="20"/>
              </w:rPr>
              <w:t>..</w:t>
            </w:r>
            <w:proofErr w:type="gramEnd"/>
            <w:r w:rsidRPr="00915D3B">
              <w:rPr>
                <w:rFonts w:ascii="Times New Roman" w:hAnsi="Times New Roman"/>
                <w:color w:val="auto"/>
                <w:szCs w:val="20"/>
              </w:rPr>
              <w:t>n</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gramEnd"/>
            <w:r w:rsidRPr="00915D3B">
              <w:rPr>
                <w:rFonts w:ascii="Times New Roman" w:hAnsi="Times New Roman"/>
                <w:sz w:val="20"/>
                <w:szCs w:val="20"/>
              </w:rPr>
              <w:t>specialityCode</w:t>
            </w:r>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DF3CC7" w:rsidRPr="00915D3B" w:rsidRDefault="00DF3CC7" w:rsidP="005329FA">
            <w:pPr>
              <w:pStyle w:val="TableTextsmall"/>
            </w:pPr>
            <w:r w:rsidRPr="00915D3B">
              <w:t>Klassificeringskod för specialistutbildning utöver grundutbildning.</w:t>
            </w:r>
          </w:p>
        </w:tc>
        <w:tc>
          <w:tcPr>
            <w:tcW w:w="1418" w:type="dxa"/>
            <w:vAlign w:val="center"/>
          </w:tcPr>
          <w:p w:rsidR="00DF3CC7" w:rsidRPr="00915D3B" w:rsidRDefault="00900F98" w:rsidP="001E3F5B">
            <w:pPr>
              <w:pStyle w:val="TableParagraph"/>
              <w:spacing w:line="226" w:lineRule="exact"/>
              <w:ind w:left="102"/>
              <w:rPr>
                <w:rFonts w:ascii="Times New Roman" w:hAnsi="Times New Roman"/>
                <w:sz w:val="20"/>
                <w:szCs w:val="20"/>
              </w:rPr>
            </w:pPr>
            <w:r>
              <w:rPr>
                <w:rFonts w:ascii="Times New Roman" w:hAnsi="Times New Roman"/>
                <w:sz w:val="20"/>
                <w:szCs w:val="20"/>
              </w:rPr>
              <w:t>0</w:t>
            </w:r>
            <w:proofErr w:type="gramStart"/>
            <w:r w:rsidR="00051120" w:rsidRPr="00915D3B">
              <w:rPr>
                <w:rFonts w:ascii="Times New Roman" w:hAnsi="Times New Roman"/>
                <w:sz w:val="20"/>
                <w:szCs w:val="20"/>
              </w:rPr>
              <w:t>..</w:t>
            </w:r>
            <w:proofErr w:type="gramEnd"/>
            <w:r>
              <w:rPr>
                <w:rFonts w:ascii="Times New Roman" w:hAnsi="Times New Roman"/>
                <w:sz w:val="20"/>
                <w:szCs w:val="20"/>
              </w:rPr>
              <w:t>n</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proofErr w:type="gramStart"/>
            <w:r w:rsidRPr="00915D3B">
              <w:rPr>
                <w:rFonts w:ascii="Times New Roman" w:hAnsi="Times New Roman"/>
                <w:sz w:val="20"/>
                <w:szCs w:val="20"/>
              </w:rPr>
              <w:t>..</w:t>
            </w:r>
            <w:proofErr w:type="gramEnd"/>
            <w:r w:rsidRPr="00915D3B">
              <w:rPr>
                <w:rFonts w:ascii="Times New Roman" w:hAnsi="Times New Roman"/>
                <w:sz w:val="20"/>
                <w:szCs w:val="20"/>
              </w:rPr>
              <w:t>specialityName</w:t>
            </w:r>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DF3CC7" w:rsidRPr="00915D3B" w:rsidRDefault="00DF3CC7" w:rsidP="005329FA">
            <w:pPr>
              <w:pStyle w:val="TableTextsmall"/>
            </w:pPr>
            <w:r w:rsidRPr="00915D3B">
              <w:t>Specialistutbildning utöver grundutbildning.</w:t>
            </w:r>
          </w:p>
        </w:tc>
        <w:tc>
          <w:tcPr>
            <w:tcW w:w="1418" w:type="dxa"/>
            <w:vAlign w:val="center"/>
          </w:tcPr>
          <w:p w:rsidR="00DF3CC7" w:rsidRPr="00915D3B" w:rsidRDefault="00900F98" w:rsidP="001E3F5B">
            <w:pPr>
              <w:pStyle w:val="TableParagraph"/>
              <w:spacing w:line="226" w:lineRule="exact"/>
              <w:ind w:left="102"/>
              <w:rPr>
                <w:rFonts w:ascii="Times New Roman" w:hAnsi="Times New Roman"/>
                <w:sz w:val="20"/>
                <w:szCs w:val="20"/>
              </w:rPr>
            </w:pPr>
            <w:r>
              <w:rPr>
                <w:rFonts w:ascii="Times New Roman" w:hAnsi="Times New Roman"/>
                <w:sz w:val="20"/>
                <w:szCs w:val="20"/>
              </w:rPr>
              <w:t>0</w:t>
            </w:r>
            <w:proofErr w:type="gramStart"/>
            <w:r w:rsidR="00051120" w:rsidRPr="00915D3B">
              <w:rPr>
                <w:rFonts w:ascii="Times New Roman" w:hAnsi="Times New Roman"/>
                <w:sz w:val="20"/>
                <w:szCs w:val="20"/>
              </w:rPr>
              <w:t>..</w:t>
            </w:r>
            <w:proofErr w:type="gramEnd"/>
            <w:r>
              <w:rPr>
                <w:rFonts w:ascii="Times New Roman" w:hAnsi="Times New Roman"/>
                <w:sz w:val="20"/>
                <w:szCs w:val="20"/>
              </w:rPr>
              <w:t>n</w:t>
            </w:r>
          </w:p>
        </w:tc>
      </w:tr>
      <w:tr w:rsidR="00DF3CC7" w:rsidRPr="00915D3B" w:rsidTr="001E3F5B">
        <w:trPr>
          <w:cantSplit/>
          <w:trHeight w:val="315"/>
        </w:trPr>
        <w:tc>
          <w:tcPr>
            <w:tcW w:w="2802"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spellStart"/>
            <w:proofErr w:type="gramEnd"/>
            <w:r w:rsidRPr="00915D3B">
              <w:rPr>
                <w:rFonts w:ascii="Times New Roman" w:eastAsia="Times New Roman" w:hAnsi="Times New Roman"/>
                <w:color w:val="auto"/>
                <w:szCs w:val="20"/>
                <w:lang w:eastAsia="sv-SE"/>
              </w:rPr>
              <w:t>hsaSystemRole</w:t>
            </w:r>
            <w:proofErr w:type="spellEnd"/>
          </w:p>
        </w:tc>
        <w:tc>
          <w:tcPr>
            <w:tcW w:w="127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spellStart"/>
            <w:r w:rsidRPr="00915D3B">
              <w:rPr>
                <w:rFonts w:ascii="Times New Roman" w:eastAsia="Times New Roman" w:hAnsi="Times New Roman"/>
                <w:color w:val="auto"/>
                <w:szCs w:val="20"/>
                <w:lang w:eastAsia="sv-SE"/>
              </w:rPr>
              <w:t>HsaSystemRoleType</w:t>
            </w:r>
            <w:proofErr w:type="spellEnd"/>
          </w:p>
        </w:tc>
        <w:tc>
          <w:tcPr>
            <w:tcW w:w="4111"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w:t>
            </w: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n</w:t>
            </w:r>
          </w:p>
        </w:tc>
      </w:tr>
      <w:tr w:rsidR="00DF3CC7" w:rsidRPr="00915D3B" w:rsidTr="001E3F5B">
        <w:trPr>
          <w:cantSplit/>
          <w:trHeight w:val="315"/>
        </w:trPr>
        <w:tc>
          <w:tcPr>
            <w:tcW w:w="2802"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 xml:space="preserve"> ..</w:t>
            </w:r>
            <w:proofErr w:type="spellStart"/>
            <w:r w:rsidRPr="00915D3B">
              <w:rPr>
                <w:rFonts w:ascii="Times New Roman" w:eastAsia="Times New Roman" w:hAnsi="Times New Roman"/>
                <w:color w:val="auto"/>
                <w:szCs w:val="20"/>
                <w:lang w:eastAsia="sv-SE"/>
              </w:rPr>
              <w:t>systemId</w:t>
            </w:r>
            <w:proofErr w:type="spellEnd"/>
          </w:p>
        </w:tc>
        <w:tc>
          <w:tcPr>
            <w:tcW w:w="1275"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4111"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xml:space="preserve">Tjänstens </w:t>
            </w:r>
            <w:proofErr w:type="spellStart"/>
            <w:r w:rsidRPr="00915D3B">
              <w:rPr>
                <w:rFonts w:ascii="Times New Roman" w:eastAsia="Times New Roman" w:hAnsi="Times New Roman"/>
                <w:color w:val="auto"/>
                <w:szCs w:val="20"/>
                <w:lang w:eastAsia="sv-SE"/>
              </w:rPr>
              <w:t>SystemId</w:t>
            </w:r>
            <w:proofErr w:type="spellEnd"/>
          </w:p>
        </w:tc>
        <w:tc>
          <w:tcPr>
            <w:tcW w:w="1418"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w:t>
            </w: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1</w:t>
            </w:r>
          </w:p>
        </w:tc>
      </w:tr>
      <w:tr w:rsidR="00DF3CC7" w:rsidRPr="00915D3B" w:rsidTr="001E3F5B">
        <w:trPr>
          <w:cantSplit/>
          <w:trHeight w:val="315"/>
        </w:trPr>
        <w:tc>
          <w:tcPr>
            <w:tcW w:w="2802"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 xml:space="preserve"> ..</w:t>
            </w:r>
            <w:proofErr w:type="spellStart"/>
            <w:r w:rsidRPr="00915D3B">
              <w:rPr>
                <w:rFonts w:ascii="Times New Roman" w:eastAsia="Times New Roman" w:hAnsi="Times New Roman"/>
                <w:color w:val="auto"/>
                <w:szCs w:val="20"/>
                <w:lang w:eastAsia="sv-SE"/>
              </w:rPr>
              <w:t>role</w:t>
            </w:r>
            <w:proofErr w:type="spellEnd"/>
          </w:p>
        </w:tc>
        <w:tc>
          <w:tcPr>
            <w:tcW w:w="1275"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4111"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Personens Roll inom tjänsten</w:t>
            </w:r>
          </w:p>
        </w:tc>
        <w:tc>
          <w:tcPr>
            <w:tcW w:w="1418"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w:t>
            </w: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highlight w:val="yellow"/>
              </w:rPr>
            </w:pPr>
            <w:proofErr w:type="gramStart"/>
            <w:r w:rsidRPr="00915D3B">
              <w:rPr>
                <w:rFonts w:ascii="Times New Roman" w:hAnsi="Times New Roman"/>
                <w:color w:val="auto"/>
                <w:szCs w:val="20"/>
              </w:rPr>
              <w:t>..</w:t>
            </w:r>
            <w:proofErr w:type="spellStart"/>
            <w:proofErr w:type="gramEnd"/>
            <w:r w:rsidRPr="00915D3B">
              <w:rPr>
                <w:rFonts w:ascii="Times New Roman" w:hAnsi="Times New Roman"/>
                <w:color w:val="auto"/>
                <w:szCs w:val="20"/>
              </w:rPr>
              <w:t>dn</w:t>
            </w:r>
            <w:proofErr w:type="spellEnd"/>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DN</w:t>
            </w:r>
          </w:p>
        </w:tc>
        <w:tc>
          <w:tcPr>
            <w:tcW w:w="4111" w:type="dxa"/>
            <w:vAlign w:val="center"/>
          </w:tcPr>
          <w:p w:rsidR="00DF3CC7" w:rsidRPr="00915D3B" w:rsidRDefault="007011C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w:t>
            </w:r>
            <w:proofErr w:type="spellStart"/>
            <w:r w:rsidRPr="00915D3B">
              <w:rPr>
                <w:rFonts w:ascii="Times New Roman" w:hAnsi="Times New Roman"/>
                <w:color w:val="auto"/>
                <w:szCs w:val="20"/>
              </w:rPr>
              <w:t>Distinguished</w:t>
            </w:r>
            <w:proofErr w:type="spellEnd"/>
            <w:r w:rsidRPr="00915D3B">
              <w:rPr>
                <w:rFonts w:ascii="Times New Roman" w:hAnsi="Times New Roman"/>
                <w:color w:val="auto"/>
                <w:szCs w:val="20"/>
              </w:rPr>
              <w:t xml:space="preserve"> </w:t>
            </w:r>
            <w:proofErr w:type="spellStart"/>
            <w:r w:rsidRPr="00915D3B">
              <w:rPr>
                <w:rFonts w:ascii="Times New Roman" w:hAnsi="Times New Roman"/>
                <w:color w:val="auto"/>
                <w:szCs w:val="20"/>
              </w:rPr>
              <w:t>Name</w:t>
            </w:r>
            <w:proofErr w:type="spellEnd"/>
            <w:r w:rsidRPr="00915D3B">
              <w:rPr>
                <w:rFonts w:ascii="Times New Roman" w:hAnsi="Times New Roman"/>
                <w:color w:val="auto"/>
                <w:szCs w:val="20"/>
              </w:rPr>
              <w:t xml:space="preserve">”. Objektets placering (sökväg) i katalogen, t.ex. </w:t>
            </w:r>
            <w:proofErr w:type="spellStart"/>
            <w:r w:rsidRPr="00915D3B">
              <w:rPr>
                <w:rFonts w:ascii="Times New Roman" w:hAnsi="Times New Roman"/>
                <w:color w:val="auto"/>
                <w:szCs w:val="20"/>
              </w:rPr>
              <w:t>cn=Henrika</w:t>
            </w:r>
            <w:proofErr w:type="spellEnd"/>
            <w:r w:rsidRPr="00915D3B">
              <w:rPr>
                <w:rFonts w:ascii="Times New Roman" w:hAnsi="Times New Roman"/>
                <w:color w:val="auto"/>
                <w:szCs w:val="20"/>
              </w:rPr>
              <w:t xml:space="preserve"> </w:t>
            </w:r>
            <w:proofErr w:type="spellStart"/>
            <w:proofErr w:type="gramStart"/>
            <w:r w:rsidRPr="00915D3B">
              <w:rPr>
                <w:rFonts w:ascii="Times New Roman" w:hAnsi="Times New Roman"/>
                <w:color w:val="auto"/>
                <w:szCs w:val="20"/>
              </w:rPr>
              <w:t>Littorin,ou</w:t>
            </w:r>
            <w:proofErr w:type="gramEnd"/>
            <w:r w:rsidRPr="00915D3B">
              <w:rPr>
                <w:rFonts w:ascii="Times New Roman" w:hAnsi="Times New Roman"/>
                <w:color w:val="auto"/>
                <w:szCs w:val="20"/>
              </w:rPr>
              <w:t>=Anställda,ou=Enhet</w:t>
            </w:r>
            <w:proofErr w:type="spellEnd"/>
            <w:r w:rsidRPr="00915D3B">
              <w:rPr>
                <w:rFonts w:ascii="Times New Roman" w:hAnsi="Times New Roman"/>
                <w:color w:val="auto"/>
                <w:szCs w:val="20"/>
              </w:rPr>
              <w:t xml:space="preserve"> </w:t>
            </w:r>
            <w:proofErr w:type="spellStart"/>
            <w:r w:rsidRPr="00915D3B">
              <w:rPr>
                <w:rFonts w:ascii="Times New Roman" w:hAnsi="Times New Roman"/>
                <w:color w:val="auto"/>
                <w:szCs w:val="20"/>
              </w:rPr>
              <w:t>Systemförvaltning,ou=Område</w:t>
            </w:r>
            <w:proofErr w:type="spellEnd"/>
            <w:r w:rsidRPr="00915D3B">
              <w:rPr>
                <w:rFonts w:ascii="Times New Roman" w:hAnsi="Times New Roman"/>
                <w:color w:val="auto"/>
                <w:szCs w:val="20"/>
              </w:rPr>
              <w:t xml:space="preserve"> e-tjänster Drift och </w:t>
            </w:r>
            <w:proofErr w:type="spellStart"/>
            <w:r w:rsidRPr="00915D3B">
              <w:rPr>
                <w:rFonts w:ascii="Times New Roman" w:hAnsi="Times New Roman"/>
                <w:color w:val="auto"/>
                <w:szCs w:val="20"/>
              </w:rPr>
              <w:t>Förvaltning,o=Inera</w:t>
            </w:r>
            <w:proofErr w:type="spellEnd"/>
            <w:r w:rsidRPr="00915D3B">
              <w:rPr>
                <w:rFonts w:ascii="Times New Roman" w:hAnsi="Times New Roman"/>
                <w:color w:val="auto"/>
                <w:szCs w:val="20"/>
              </w:rPr>
              <w:t xml:space="preserve"> </w:t>
            </w:r>
            <w:proofErr w:type="spellStart"/>
            <w:r w:rsidRPr="00915D3B">
              <w:rPr>
                <w:rFonts w:ascii="Times New Roman" w:hAnsi="Times New Roman"/>
                <w:color w:val="auto"/>
                <w:szCs w:val="20"/>
              </w:rPr>
              <w:t>AB,c=SE</w:t>
            </w:r>
            <w:proofErr w:type="spellEnd"/>
            <w:r w:rsidRPr="00915D3B">
              <w:rPr>
                <w:rFonts w:ascii="Times New Roman" w:hAnsi="Times New Roman"/>
                <w:i/>
                <w:iCs/>
                <w:color w:val="auto"/>
                <w:szCs w:val="20"/>
              </w:rPr>
              <w:t> </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w:t>
            </w:r>
            <w:proofErr w:type="gramStart"/>
            <w:r w:rsidRPr="00915D3B">
              <w:rPr>
                <w:rFonts w:ascii="Times New Roman" w:hAnsi="Times New Roman"/>
                <w:color w:val="auto"/>
                <w:szCs w:val="20"/>
              </w:rPr>
              <w:t>..</w:t>
            </w:r>
            <w:proofErr w:type="gramEnd"/>
            <w:r w:rsidRPr="00915D3B">
              <w:rPr>
                <w:rFonts w:ascii="Times New Roman" w:hAnsi="Times New Roman"/>
                <w:color w:val="auto"/>
                <w:szCs w:val="20"/>
              </w:rPr>
              <w:t>1</w:t>
            </w:r>
          </w:p>
        </w:tc>
      </w:tr>
      <w:tr w:rsidR="00DF3CC7" w:rsidRPr="00915D3B" w:rsidTr="001E3F5B">
        <w:trPr>
          <w:cantSplit/>
        </w:trPr>
        <w:tc>
          <w:tcPr>
            <w:tcW w:w="2802"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gramStart"/>
            <w:r w:rsidRPr="00915D3B">
              <w:rPr>
                <w:rFonts w:ascii="Times New Roman" w:eastAsia="Times New Roman" w:hAnsi="Times New Roman"/>
                <w:color w:val="auto"/>
                <w:szCs w:val="20"/>
                <w:lang w:eastAsia="sv-SE"/>
              </w:rPr>
              <w:t>..</w:t>
            </w:r>
            <w:proofErr w:type="spellStart"/>
            <w:proofErr w:type="gramEnd"/>
            <w:r w:rsidRPr="00915D3B">
              <w:rPr>
                <w:rFonts w:ascii="Times New Roman" w:eastAsia="Times New Roman" w:hAnsi="Times New Roman"/>
                <w:color w:val="auto"/>
                <w:szCs w:val="20"/>
                <w:lang w:eastAsia="sv-SE"/>
              </w:rPr>
              <w:t>protectedPerson</w:t>
            </w:r>
            <w:proofErr w:type="spellEnd"/>
          </w:p>
        </w:tc>
        <w:tc>
          <w:tcPr>
            <w:tcW w:w="1275"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spellStart"/>
            <w:r w:rsidRPr="00915D3B">
              <w:rPr>
                <w:rFonts w:ascii="Times New Roman" w:eastAsia="Times New Roman" w:hAnsi="Times New Roman"/>
                <w:color w:val="auto"/>
                <w:szCs w:val="20"/>
                <w:lang w:eastAsia="sv-SE"/>
              </w:rPr>
              <w:t>Boolean</w:t>
            </w:r>
            <w:proofErr w:type="spellEnd"/>
          </w:p>
        </w:tc>
        <w:tc>
          <w:tcPr>
            <w:tcW w:w="4111"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proofErr w:type="spellStart"/>
            <w:r w:rsidRPr="00915D3B">
              <w:rPr>
                <w:rFonts w:ascii="Times New Roman" w:eastAsia="Times New Roman" w:hAnsi="Times New Roman"/>
                <w:color w:val="auto"/>
                <w:szCs w:val="20"/>
                <w:lang w:eastAsia="sv-SE"/>
              </w:rPr>
              <w:t>true</w:t>
            </w:r>
            <w:proofErr w:type="spellEnd"/>
            <w:r w:rsidRPr="00915D3B">
              <w:rPr>
                <w:rFonts w:ascii="Times New Roman" w:eastAsia="Times New Roman" w:hAnsi="Times New Roman"/>
                <w:color w:val="auto"/>
                <w:szCs w:val="20"/>
                <w:lang w:eastAsia="sv-SE"/>
              </w:rPr>
              <w:t>: om person har skyddad identitet</w:t>
            </w:r>
          </w:p>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(om personen inte har skyddad identitet kommer inget värde att returneras)</w:t>
            </w:r>
          </w:p>
        </w:tc>
        <w:tc>
          <w:tcPr>
            <w:tcW w:w="1418"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w:t>
            </w:r>
            <w:proofErr w:type="gramStart"/>
            <w:r w:rsidRPr="00915D3B">
              <w:rPr>
                <w:rFonts w:ascii="Times New Roman" w:eastAsia="Times New Roman" w:hAnsi="Times New Roman"/>
                <w:color w:val="auto"/>
                <w:szCs w:val="20"/>
                <w:lang w:eastAsia="sv-SE"/>
              </w:rPr>
              <w:t>..</w:t>
            </w:r>
            <w:proofErr w:type="gramEnd"/>
            <w:r w:rsidRPr="00915D3B">
              <w:rPr>
                <w:rFonts w:ascii="Times New Roman" w:eastAsia="Times New Roman" w:hAnsi="Times New Roman"/>
                <w:color w:val="auto"/>
                <w:szCs w:val="20"/>
                <w:lang w:eastAsia="sv-SE"/>
              </w:rPr>
              <w:t>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lastRenderedPageBreak/>
              <w:t>resultCode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Resultat av metodanrop (OK eller ERROR).</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w:t>
            </w:r>
            <w:proofErr w:type="gramStart"/>
            <w:r w:rsidRPr="00915D3B">
              <w:rPr>
                <w:rFonts w:ascii="Times New Roman" w:hAnsi="Times New Roman"/>
                <w:color w:val="auto"/>
                <w:szCs w:val="20"/>
              </w:rPr>
              <w:t>..</w:t>
            </w:r>
            <w:proofErr w:type="gramEnd"/>
            <w:r w:rsidRPr="00915D3B">
              <w:rPr>
                <w:rFonts w:ascii="Times New Roman" w:hAnsi="Times New Roman"/>
                <w:color w:val="auto"/>
                <w:szCs w:val="20"/>
              </w:rPr>
              <w:t>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resultText</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Beskrivning av felet.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w:t>
            </w:r>
            <w:proofErr w:type="gramStart"/>
            <w:r w:rsidRPr="00915D3B">
              <w:rPr>
                <w:rFonts w:ascii="Times New Roman" w:hAnsi="Times New Roman"/>
                <w:color w:val="auto"/>
                <w:szCs w:val="20"/>
              </w:rPr>
              <w:t>..</w:t>
            </w:r>
            <w:proofErr w:type="gramEnd"/>
            <w:r w:rsidRPr="00915D3B">
              <w:rPr>
                <w:rFonts w:ascii="Times New Roman" w:hAnsi="Times New Roman"/>
                <w:color w:val="auto"/>
                <w:szCs w:val="20"/>
              </w:rPr>
              <w:t>1</w:t>
            </w:r>
          </w:p>
        </w:tc>
      </w:tr>
    </w:tbl>
    <w:p w:rsidR="00DF3CC7" w:rsidRPr="00915D3B" w:rsidRDefault="00DF3CC7" w:rsidP="00DF3CC7">
      <w:pPr>
        <w:rPr>
          <w:color w:val="auto"/>
        </w:rPr>
      </w:pPr>
    </w:p>
    <w:p w:rsidR="00DF3CC7" w:rsidRPr="00915D3B" w:rsidRDefault="00DF3CC7" w:rsidP="005329FA">
      <w:pPr>
        <w:pStyle w:val="BodyText"/>
        <w:rPr>
          <w:color w:val="auto"/>
        </w:rPr>
      </w:pPr>
    </w:p>
    <w:p w:rsidR="00DF3CC7" w:rsidRPr="00915D3B" w:rsidRDefault="00DF3CC7" w:rsidP="00DF3CC7">
      <w:pPr>
        <w:pStyle w:val="Heading3"/>
      </w:pPr>
      <w:r w:rsidRPr="00915D3B">
        <w:t>Tjänstekontraktsspecifika krav och regler</w:t>
      </w:r>
    </w:p>
    <w:p w:rsidR="00DF3CC7" w:rsidRPr="00915D3B" w:rsidRDefault="00DF3CC7" w:rsidP="00DF3CC7">
      <w:pPr>
        <w:rPr>
          <w:color w:val="auto"/>
        </w:rPr>
      </w:pPr>
      <w:r w:rsidRPr="00915D3B">
        <w:rPr>
          <w:color w:val="auto"/>
        </w:rPr>
        <w:t xml:space="preserve">Till denna informationsmängd finns regler som ej uttrycks i schemafilerna och tabellen ovan. Dessa återfinns nedan. </w:t>
      </w:r>
    </w:p>
    <w:p w:rsidR="00DF3CC7" w:rsidRPr="00915D3B" w:rsidRDefault="00DF3CC7" w:rsidP="00DF3CC7">
      <w:pPr>
        <w:rPr>
          <w:color w:val="auto"/>
          <w:sz w:val="22"/>
          <w:u w:val="single"/>
        </w:rPr>
      </w:pPr>
    </w:p>
    <w:p w:rsidR="00DF3CC7" w:rsidRPr="00915D3B" w:rsidRDefault="00DF3CC7" w:rsidP="00DF3CC7">
      <w:pPr>
        <w:rPr>
          <w:color w:val="auto"/>
          <w:sz w:val="22"/>
          <w:u w:val="single"/>
        </w:rPr>
      </w:pPr>
      <w:r w:rsidRPr="00915D3B">
        <w:rPr>
          <w:color w:val="auto"/>
          <w:sz w:val="22"/>
          <w:u w:val="single"/>
        </w:rPr>
        <w:t xml:space="preserve">*) </w:t>
      </w:r>
      <w:proofErr w:type="spellStart"/>
      <w:r w:rsidRPr="00915D3B">
        <w:rPr>
          <w:color w:val="auto"/>
          <w:sz w:val="22"/>
          <w:u w:val="single"/>
        </w:rPr>
        <w:t>person</w:t>
      </w:r>
      <w:r w:rsidRPr="00915D3B">
        <w:rPr>
          <w:rFonts w:eastAsia="Times New Roman" w:cs="Arial"/>
          <w:color w:val="auto"/>
          <w:spacing w:val="-1"/>
          <w:sz w:val="22"/>
          <w:szCs w:val="22"/>
          <w:u w:val="single"/>
        </w:rPr>
        <w:t>HsaId</w:t>
      </w:r>
      <w:proofErr w:type="spellEnd"/>
      <w:r w:rsidRPr="00915D3B">
        <w:rPr>
          <w:rFonts w:eastAsia="Times New Roman" w:cs="Arial"/>
          <w:color w:val="auto"/>
          <w:spacing w:val="-1"/>
          <w:sz w:val="22"/>
          <w:szCs w:val="22"/>
          <w:u w:val="single"/>
        </w:rPr>
        <w:t xml:space="preserve"> </w:t>
      </w:r>
      <w:r w:rsidRPr="00915D3B">
        <w:rPr>
          <w:rFonts w:cs="Arial"/>
          <w:color w:val="auto"/>
          <w:sz w:val="22"/>
          <w:szCs w:val="22"/>
          <w:u w:val="single"/>
        </w:rPr>
        <w:t xml:space="preserve">och </w:t>
      </w:r>
      <w:proofErr w:type="spellStart"/>
      <w:r w:rsidRPr="00915D3B">
        <w:rPr>
          <w:rFonts w:cs="Arial"/>
          <w:color w:val="auto"/>
          <w:sz w:val="22"/>
          <w:szCs w:val="22"/>
          <w:u w:val="single"/>
        </w:rPr>
        <w:t>personalIdentityNumber</w:t>
      </w:r>
      <w:proofErr w:type="spellEnd"/>
    </w:p>
    <w:p w:rsidR="00DF3CC7" w:rsidRPr="00915D3B" w:rsidRDefault="00DF3CC7" w:rsidP="00DF3CC7">
      <w:pPr>
        <w:rPr>
          <w:rFonts w:cs="Arial"/>
          <w:color w:val="auto"/>
        </w:rPr>
      </w:pPr>
      <w:r w:rsidRPr="00915D3B">
        <w:rPr>
          <w:rFonts w:cs="Arial"/>
          <w:color w:val="auto"/>
        </w:rPr>
        <w:t xml:space="preserve">Exakt ett av fälten </w:t>
      </w:r>
      <w:proofErr w:type="spellStart"/>
      <w:r w:rsidRPr="00915D3B">
        <w:rPr>
          <w:rFonts w:eastAsia="Times New Roman" w:cs="Arial"/>
          <w:color w:val="auto"/>
          <w:spacing w:val="-1"/>
          <w:szCs w:val="20"/>
        </w:rPr>
        <w:t>personHsaId</w:t>
      </w:r>
      <w:proofErr w:type="spellEnd"/>
      <w:r w:rsidRPr="00915D3B">
        <w:rPr>
          <w:rFonts w:eastAsia="Times New Roman" w:cs="Arial"/>
          <w:color w:val="auto"/>
          <w:spacing w:val="-1"/>
          <w:szCs w:val="20"/>
        </w:rPr>
        <w:t xml:space="preserve"> </w:t>
      </w:r>
      <w:r w:rsidRPr="00915D3B">
        <w:rPr>
          <w:rFonts w:cs="Arial"/>
          <w:color w:val="auto"/>
        </w:rPr>
        <w:t xml:space="preserve">och </w:t>
      </w:r>
      <w:proofErr w:type="spellStart"/>
      <w:r w:rsidRPr="00915D3B">
        <w:rPr>
          <w:rFonts w:cs="Arial"/>
          <w:color w:val="auto"/>
        </w:rPr>
        <w:t>personalIdentityNumber</w:t>
      </w:r>
      <w:proofErr w:type="spellEnd"/>
      <w:r w:rsidRPr="00915D3B">
        <w:rPr>
          <w:rFonts w:cs="Arial"/>
          <w:color w:val="auto"/>
        </w:rPr>
        <w:t xml:space="preserve"> ska anges.</w:t>
      </w:r>
    </w:p>
    <w:p w:rsidR="00DF3CC7" w:rsidRPr="00915D3B" w:rsidRDefault="00DF3CC7" w:rsidP="00DF3CC7">
      <w:pPr>
        <w:rPr>
          <w:rFonts w:cs="Arial"/>
          <w:color w:val="auto"/>
        </w:rPr>
      </w:pPr>
    </w:p>
    <w:p w:rsidR="00DF3CC7" w:rsidRPr="00915D3B" w:rsidRDefault="00DF3CC7" w:rsidP="00DF3CC7">
      <w:pPr>
        <w:pStyle w:val="Heading3"/>
      </w:pPr>
      <w:r w:rsidRPr="00915D3B">
        <w:t>SLA-krav</w:t>
      </w:r>
    </w:p>
    <w:p w:rsidR="00DF3CC7" w:rsidRPr="00915D3B" w:rsidRDefault="00DF3CC7" w:rsidP="00DF3CC7">
      <w:pPr>
        <w:keepNext/>
        <w:rPr>
          <w:color w:val="auto"/>
        </w:rPr>
      </w:pPr>
      <w:r w:rsidRPr="00915D3B">
        <w:rPr>
          <w:color w:val="auto"/>
        </w:rPr>
        <w:t xml:space="preserve">Svarstider är specifika för respektive tjänstekontrakt. </w:t>
      </w:r>
    </w:p>
    <w:p w:rsidR="00DF3CC7" w:rsidRPr="00915D3B" w:rsidRDefault="00DF3CC7" w:rsidP="00DF3CC7">
      <w:pPr>
        <w:keepNext/>
        <w:rPr>
          <w:color w:val="auto"/>
        </w:rPr>
      </w:pPr>
      <w:r w:rsidRPr="00915D3B">
        <w:rPr>
          <w:color w:val="auto"/>
        </w:rPr>
        <w:t>Krav på svarstider är dock inte definierade idag, men följande svarstidsnivå uppfylls idag (förutsatt SSL-uppkoppling):</w:t>
      </w:r>
    </w:p>
    <w:tbl>
      <w:tblPr>
        <w:tblStyle w:val="TableGrid"/>
        <w:tblW w:w="0" w:type="auto"/>
        <w:tblLook w:val="04A0"/>
      </w:tblPr>
      <w:tblGrid>
        <w:gridCol w:w="5319"/>
        <w:gridCol w:w="2244"/>
        <w:gridCol w:w="2473"/>
      </w:tblGrid>
      <w:tr w:rsidR="00430014" w:rsidRPr="00915D3B" w:rsidTr="001E3F5B">
        <w:tc>
          <w:tcPr>
            <w:tcW w:w="5314" w:type="dxa"/>
          </w:tcPr>
          <w:p w:rsidR="00430014" w:rsidRPr="00915D3B" w:rsidRDefault="00430014" w:rsidP="001E3F5B">
            <w:pPr>
              <w:keepNext/>
              <w:rPr>
                <w:b/>
                <w:color w:val="auto"/>
              </w:rPr>
            </w:pPr>
            <w:r w:rsidRPr="00915D3B">
              <w:rPr>
                <w:b/>
                <w:color w:val="auto"/>
              </w:rPr>
              <w:t>Metod</w:t>
            </w:r>
          </w:p>
        </w:tc>
        <w:tc>
          <w:tcPr>
            <w:tcW w:w="2244" w:type="dxa"/>
          </w:tcPr>
          <w:p w:rsidR="00430014" w:rsidRPr="00915D3B" w:rsidRDefault="00430014" w:rsidP="001E3F5B">
            <w:pPr>
              <w:keepNext/>
              <w:rPr>
                <w:b/>
                <w:color w:val="auto"/>
              </w:rPr>
            </w:pPr>
            <w:r w:rsidRPr="00915D3B">
              <w:rPr>
                <w:b/>
                <w:color w:val="auto"/>
              </w:rPr>
              <w:t>Svarstider måste garanteras upp till följande last</w:t>
            </w:r>
          </w:p>
        </w:tc>
        <w:tc>
          <w:tcPr>
            <w:tcW w:w="2473" w:type="dxa"/>
          </w:tcPr>
          <w:p w:rsidR="00430014" w:rsidRPr="00915D3B" w:rsidRDefault="00430014" w:rsidP="001E3F5B">
            <w:pPr>
              <w:keepNext/>
              <w:rPr>
                <w:b/>
                <w:color w:val="auto"/>
              </w:rPr>
            </w:pPr>
            <w:r w:rsidRPr="00915D3B">
              <w:rPr>
                <w:b/>
                <w:color w:val="auto"/>
              </w:rPr>
              <w:t xml:space="preserve">Svarstid för </w:t>
            </w:r>
            <w:r w:rsidR="00F676DE" w:rsidRPr="00915D3B">
              <w:rPr>
                <w:b/>
                <w:color w:val="auto"/>
              </w:rPr>
              <w:t>95 %</w:t>
            </w:r>
            <w:r w:rsidRPr="00915D3B">
              <w:rPr>
                <w:b/>
                <w:color w:val="auto"/>
              </w:rPr>
              <w:t xml:space="preserve"> av alla anrop ligger inom</w:t>
            </w:r>
          </w:p>
        </w:tc>
      </w:tr>
      <w:tr w:rsidR="00430014" w:rsidRPr="00915D3B" w:rsidTr="001E3F5B">
        <w:tc>
          <w:tcPr>
            <w:tcW w:w="5314" w:type="dxa"/>
          </w:tcPr>
          <w:p w:rsidR="00430014" w:rsidRPr="00915D3B" w:rsidRDefault="00F676DE" w:rsidP="001E3F5B">
            <w:pPr>
              <w:rPr>
                <w:color w:val="auto"/>
              </w:rPr>
            </w:pPr>
            <w:r w:rsidRPr="00915D3B">
              <w:rPr>
                <w:color w:val="auto"/>
              </w:rPr>
              <w:t>GetPersonAuthorizedToSystemIncludingProtectedPerson</w:t>
            </w:r>
          </w:p>
        </w:tc>
        <w:tc>
          <w:tcPr>
            <w:tcW w:w="2244" w:type="dxa"/>
          </w:tcPr>
          <w:p w:rsidR="00430014" w:rsidRPr="00915D3B" w:rsidRDefault="00D929E0" w:rsidP="001E3F5B">
            <w:pPr>
              <w:rPr>
                <w:color w:val="auto"/>
              </w:rPr>
            </w:pPr>
            <w:r w:rsidRPr="00915D3B">
              <w:rPr>
                <w:color w:val="auto"/>
              </w:rPr>
              <w:t>1</w:t>
            </w:r>
            <w:r w:rsidR="00430014" w:rsidRPr="00915D3B">
              <w:rPr>
                <w:color w:val="auto"/>
              </w:rPr>
              <w:t>0 anrop/s</w:t>
            </w:r>
          </w:p>
        </w:tc>
        <w:tc>
          <w:tcPr>
            <w:tcW w:w="2473" w:type="dxa"/>
          </w:tcPr>
          <w:p w:rsidR="00430014" w:rsidRPr="00915D3B" w:rsidRDefault="00430014" w:rsidP="001E3F5B">
            <w:pPr>
              <w:rPr>
                <w:color w:val="auto"/>
              </w:rPr>
            </w:pPr>
            <w:r w:rsidRPr="00915D3B">
              <w:rPr>
                <w:color w:val="auto"/>
              </w:rPr>
              <w:t xml:space="preserve">  100 ms</w:t>
            </w:r>
          </w:p>
        </w:tc>
      </w:tr>
    </w:tbl>
    <w:p w:rsidR="00DF3CC7" w:rsidRPr="00915D3B" w:rsidRDefault="00DF3CC7" w:rsidP="00DF3CC7">
      <w:pPr>
        <w:rPr>
          <w:color w:val="auto"/>
        </w:rPr>
      </w:pPr>
    </w:p>
    <w:p w:rsidR="003D0D6D" w:rsidRPr="00915D3B" w:rsidRDefault="003D0D6D" w:rsidP="003D0D6D">
      <w:pPr>
        <w:pStyle w:val="Heading3"/>
      </w:pPr>
      <w:r w:rsidRPr="00915D3B">
        <w:t>Logiska fel</w:t>
      </w:r>
    </w:p>
    <w:p w:rsidR="003D0D6D" w:rsidRPr="00915D3B" w:rsidRDefault="003D0D6D" w:rsidP="003D0D6D">
      <w:pPr>
        <w:rPr>
          <w:color w:val="auto"/>
        </w:rPr>
      </w:pPr>
      <w:r w:rsidRPr="00915D3B">
        <w:rPr>
          <w:color w:val="auto"/>
        </w:rPr>
        <w:t xml:space="preserve">För alla logiska fel returneras </w:t>
      </w:r>
      <w:proofErr w:type="spellStart"/>
      <w:r w:rsidRPr="00915D3B">
        <w:rPr>
          <w:rFonts w:ascii="Times New Roman" w:hAnsi="Times New Roman"/>
          <w:color w:val="auto"/>
          <w:szCs w:val="20"/>
        </w:rPr>
        <w:t>resultCode=ERROR</w:t>
      </w:r>
      <w:proofErr w:type="spellEnd"/>
      <w:r w:rsidRPr="00915D3B">
        <w:rPr>
          <w:color w:val="auto"/>
        </w:rPr>
        <w:t xml:space="preserve"> och en förklarande text i </w:t>
      </w:r>
      <w:r w:rsidRPr="00915D3B">
        <w:rPr>
          <w:rFonts w:ascii="Times New Roman" w:hAnsi="Times New Roman"/>
          <w:color w:val="auto"/>
          <w:szCs w:val="20"/>
        </w:rPr>
        <w:t>resultText.</w:t>
      </w:r>
      <w:r w:rsidR="000A32A6" w:rsidRPr="00915D3B">
        <w:rPr>
          <w:rFonts w:ascii="Times New Roman" w:hAnsi="Times New Roman"/>
          <w:color w:val="auto"/>
          <w:szCs w:val="20"/>
        </w:rPr>
        <w:t xml:space="preserve"> Följande logiska fel har identifierats för detta kontrakt:</w:t>
      </w:r>
    </w:p>
    <w:p w:rsidR="008573AF" w:rsidRPr="00915D3B" w:rsidRDefault="008573AF" w:rsidP="008573AF">
      <w:pPr>
        <w:rPr>
          <w:rFonts w:cs="Arial"/>
          <w:color w:val="auto"/>
        </w:rPr>
      </w:pPr>
      <w:r w:rsidRPr="00915D3B">
        <w:rPr>
          <w:rFonts w:cs="Arial"/>
          <w:color w:val="auto"/>
          <w:szCs w:val="20"/>
        </w:rPr>
        <w:t>Fel för vilka ingen information returneras.</w:t>
      </w:r>
    </w:p>
    <w:p w:rsidR="008573AF" w:rsidRPr="00915D3B" w:rsidRDefault="008573AF" w:rsidP="008573AF">
      <w:pPr>
        <w:pStyle w:val="ListParagraph"/>
        <w:numPr>
          <w:ilvl w:val="0"/>
          <w:numId w:val="30"/>
        </w:numPr>
        <w:spacing w:after="120"/>
        <w:contextualSpacing w:val="0"/>
        <w:rPr>
          <w:color w:val="auto"/>
        </w:rPr>
      </w:pPr>
      <w:r w:rsidRPr="00915D3B">
        <w:rPr>
          <w:color w:val="auto"/>
        </w:rPr>
        <w:t>Angiven sökbas finns inte i katalogen.</w:t>
      </w:r>
      <w:r w:rsidRPr="00915D3B">
        <w:rPr>
          <w:color w:val="auto"/>
        </w:rPr>
        <w:br/>
      </w:r>
      <w:proofErr w:type="spellStart"/>
      <w:r w:rsidRPr="00915D3B">
        <w:rPr>
          <w:rFonts w:ascii="Times New Roman" w:hAnsi="Times New Roman"/>
          <w:color w:val="auto"/>
          <w:szCs w:val="20"/>
        </w:rPr>
        <w:t>resultText=</w:t>
      </w:r>
      <w:r w:rsidRPr="00915D3B">
        <w:rPr>
          <w:color w:val="auto"/>
        </w:rPr>
        <w:t>”&lt;katalog-id</w:t>
      </w:r>
      <w:proofErr w:type="spellEnd"/>
      <w:r w:rsidRPr="00915D3B">
        <w:rPr>
          <w:color w:val="auto"/>
        </w:rPr>
        <w:t xml:space="preserve">&gt;; Fel </w:t>
      </w:r>
      <w:r w:rsidR="00F676DE" w:rsidRPr="00915D3B">
        <w:rPr>
          <w:color w:val="auto"/>
        </w:rPr>
        <w:t>GetPersonAuthorizedToSystemIncludingProtectedPerson</w:t>
      </w:r>
      <w:r w:rsidRPr="00915D3B">
        <w:rPr>
          <w:color w:val="auto"/>
        </w:rPr>
        <w:t>; 1; Angiven sökbas: &lt;värde&gt; kan inte hittas”.</w:t>
      </w:r>
    </w:p>
    <w:p w:rsidR="008573AF" w:rsidRPr="00915D3B" w:rsidRDefault="008573AF" w:rsidP="008573AF">
      <w:pPr>
        <w:pStyle w:val="ListParagraph"/>
        <w:numPr>
          <w:ilvl w:val="0"/>
          <w:numId w:val="30"/>
        </w:numPr>
        <w:spacing w:after="120"/>
        <w:contextualSpacing w:val="0"/>
        <w:rPr>
          <w:color w:val="auto"/>
        </w:rPr>
      </w:pPr>
      <w:r w:rsidRPr="00915D3B">
        <w:rPr>
          <w:color w:val="auto"/>
        </w:rPr>
        <w:t>Sökt person finns inte i katalogen (det går inte att hitta något objekt med angivet HSA-id eller personnummer).</w:t>
      </w:r>
      <w:r w:rsidRPr="00915D3B">
        <w:rPr>
          <w:color w:val="auto"/>
        </w:rPr>
        <w:br/>
      </w:r>
      <w:proofErr w:type="spellStart"/>
      <w:r w:rsidRPr="00915D3B">
        <w:rPr>
          <w:rFonts w:ascii="Times New Roman" w:hAnsi="Times New Roman"/>
          <w:color w:val="auto"/>
          <w:szCs w:val="20"/>
        </w:rPr>
        <w:t>resultText=</w:t>
      </w:r>
      <w:r w:rsidRPr="00915D3B">
        <w:rPr>
          <w:color w:val="auto"/>
        </w:rPr>
        <w:t>”&lt;katalog-id</w:t>
      </w:r>
      <w:proofErr w:type="spellEnd"/>
      <w:r w:rsidRPr="00915D3B">
        <w:rPr>
          <w:color w:val="auto"/>
        </w:rPr>
        <w:t xml:space="preserve">&gt;; Fel </w:t>
      </w:r>
      <w:r w:rsidR="00F676DE" w:rsidRPr="00915D3B">
        <w:rPr>
          <w:color w:val="auto"/>
        </w:rPr>
        <w:t>GetPersonAuthorizedToSystemIncludingProtectedPerson</w:t>
      </w:r>
      <w:r w:rsidRPr="00915D3B">
        <w:rPr>
          <w:color w:val="auto"/>
        </w:rPr>
        <w:t>; 2; Det går inte att hitta något objekt med angivet [HSA-id: &lt;värde&gt;][personnummer: &lt;värde&gt;]”.</w:t>
      </w:r>
    </w:p>
    <w:p w:rsidR="008573AF" w:rsidRPr="00915D3B" w:rsidRDefault="00F676DE" w:rsidP="008573AF">
      <w:pPr>
        <w:pStyle w:val="ListParagraph"/>
        <w:numPr>
          <w:ilvl w:val="0"/>
          <w:numId w:val="30"/>
        </w:numPr>
        <w:spacing w:after="120"/>
        <w:contextualSpacing w:val="0"/>
        <w:rPr>
          <w:color w:val="auto"/>
        </w:rPr>
      </w:pPr>
      <w:r w:rsidRPr="00915D3B">
        <w:rPr>
          <w:color w:val="auto"/>
        </w:rPr>
        <w:t>Objektet med angivet HSA-id är inget personobjekt.</w:t>
      </w:r>
      <w:r w:rsidRPr="00915D3B">
        <w:rPr>
          <w:color w:val="auto"/>
        </w:rPr>
        <w:br/>
      </w:r>
      <w:proofErr w:type="spellStart"/>
      <w:r w:rsidR="008573AF" w:rsidRPr="00915D3B">
        <w:rPr>
          <w:rFonts w:ascii="Times New Roman" w:hAnsi="Times New Roman"/>
          <w:color w:val="auto"/>
          <w:szCs w:val="20"/>
        </w:rPr>
        <w:t>resultText=</w:t>
      </w:r>
      <w:r w:rsidR="008573AF" w:rsidRPr="00915D3B">
        <w:rPr>
          <w:color w:val="auto"/>
        </w:rPr>
        <w:t>”&lt;katalog-id</w:t>
      </w:r>
      <w:proofErr w:type="spellEnd"/>
      <w:r w:rsidR="008573AF" w:rsidRPr="00915D3B">
        <w:rPr>
          <w:color w:val="auto"/>
        </w:rPr>
        <w:t xml:space="preserve">&gt;; Fel </w:t>
      </w:r>
      <w:r w:rsidRPr="00915D3B">
        <w:rPr>
          <w:color w:val="auto"/>
        </w:rPr>
        <w:t>GetPersonAuthorizedToSystemIncludingProtectedPerson</w:t>
      </w:r>
      <w:r w:rsidR="008573AF" w:rsidRPr="00915D3B">
        <w:rPr>
          <w:color w:val="auto"/>
        </w:rPr>
        <w:t>; 3; Objektet med angivet HSA-id: &lt;värde&gt; är inget person objekt.”</w:t>
      </w:r>
    </w:p>
    <w:p w:rsidR="008573AF" w:rsidRPr="00915D3B" w:rsidRDefault="008573AF" w:rsidP="008573AF">
      <w:pPr>
        <w:pStyle w:val="ListParagraph"/>
        <w:numPr>
          <w:ilvl w:val="0"/>
          <w:numId w:val="30"/>
        </w:numPr>
        <w:spacing w:after="120"/>
        <w:contextualSpacing w:val="0"/>
        <w:rPr>
          <w:color w:val="auto"/>
        </w:rPr>
      </w:pPr>
      <w:r w:rsidRPr="00915D3B">
        <w:rPr>
          <w:color w:val="auto"/>
        </w:rPr>
        <w:t>Det finns andra typer av objekt med angivet HSA-Id</w:t>
      </w:r>
      <w:r w:rsidRPr="00915D3B">
        <w:rPr>
          <w:color w:val="auto"/>
        </w:rPr>
        <w:br/>
      </w:r>
      <w:proofErr w:type="spellStart"/>
      <w:r w:rsidRPr="00915D3B">
        <w:rPr>
          <w:rFonts w:ascii="Times New Roman" w:hAnsi="Times New Roman"/>
          <w:color w:val="auto"/>
          <w:szCs w:val="20"/>
        </w:rPr>
        <w:t>resultText=</w:t>
      </w:r>
      <w:r w:rsidRPr="00915D3B">
        <w:rPr>
          <w:color w:val="auto"/>
        </w:rPr>
        <w:t>”&lt;katalog-id</w:t>
      </w:r>
      <w:proofErr w:type="spellEnd"/>
      <w:r w:rsidRPr="00915D3B">
        <w:rPr>
          <w:color w:val="auto"/>
        </w:rPr>
        <w:t xml:space="preserve">&gt;; Fel </w:t>
      </w:r>
      <w:r w:rsidR="00F676DE" w:rsidRPr="00915D3B">
        <w:rPr>
          <w:color w:val="auto"/>
        </w:rPr>
        <w:t>GetPersonAuthorizedToSystemIncludingProtectedPerson</w:t>
      </w:r>
      <w:r w:rsidRPr="00915D3B">
        <w:rPr>
          <w:color w:val="auto"/>
        </w:rPr>
        <w:t>; 4; Det finns andra typer av objekt med angivet HSA-Id: &lt;värde&gt;”</w:t>
      </w:r>
    </w:p>
    <w:p w:rsidR="008573AF" w:rsidRPr="00915D3B" w:rsidRDefault="008573AF" w:rsidP="008573AF">
      <w:pPr>
        <w:spacing w:after="120"/>
        <w:rPr>
          <w:color w:val="auto"/>
        </w:rPr>
      </w:pPr>
      <w:r w:rsidRPr="00915D3B">
        <w:rPr>
          <w:color w:val="auto"/>
        </w:rPr>
        <w:t>Varnande fel för vilka fullständigt svar ändå ska returneras, men där en eller flera uppgifter pekas ut som felaktiga:</w:t>
      </w:r>
    </w:p>
    <w:p w:rsidR="008573AF" w:rsidRPr="00915D3B" w:rsidRDefault="008573AF" w:rsidP="008573AF">
      <w:pPr>
        <w:pStyle w:val="ListParagraph"/>
        <w:numPr>
          <w:ilvl w:val="0"/>
          <w:numId w:val="30"/>
        </w:numPr>
        <w:spacing w:after="120"/>
        <w:contextualSpacing w:val="0"/>
        <w:rPr>
          <w:color w:val="auto"/>
        </w:rPr>
      </w:pPr>
      <w:r w:rsidRPr="00915D3B">
        <w:rPr>
          <w:color w:val="auto"/>
        </w:rPr>
        <w:t>Personens förnamn saknas</w:t>
      </w:r>
      <w:r w:rsidRPr="00915D3B">
        <w:rPr>
          <w:color w:val="auto"/>
        </w:rPr>
        <w:br/>
      </w:r>
      <w:proofErr w:type="spellStart"/>
      <w:r w:rsidRPr="00915D3B">
        <w:rPr>
          <w:rFonts w:ascii="Times New Roman" w:hAnsi="Times New Roman"/>
          <w:color w:val="auto"/>
          <w:szCs w:val="20"/>
        </w:rPr>
        <w:t>resultText=</w:t>
      </w:r>
      <w:r w:rsidRPr="00915D3B">
        <w:rPr>
          <w:color w:val="auto"/>
        </w:rPr>
        <w:t>”&lt;katalog-id</w:t>
      </w:r>
      <w:proofErr w:type="spellEnd"/>
      <w:r w:rsidRPr="00915D3B">
        <w:rPr>
          <w:color w:val="auto"/>
        </w:rPr>
        <w:t xml:space="preserve">&gt;; Varning </w:t>
      </w:r>
      <w:r w:rsidR="00F676DE" w:rsidRPr="00915D3B">
        <w:rPr>
          <w:color w:val="auto"/>
        </w:rPr>
        <w:t>GetPersonAuthorizedToSystemIncludingProtectedPerson</w:t>
      </w:r>
      <w:r w:rsidRPr="00915D3B">
        <w:rPr>
          <w:color w:val="auto"/>
        </w:rPr>
        <w:t>; 10; Personobjektet saknar obligatorisk information om personens förnamn. Gäller personobjekt: &lt;</w:t>
      </w:r>
      <w:proofErr w:type="spellStart"/>
      <w:r w:rsidRPr="00915D3B">
        <w:rPr>
          <w:color w:val="auto"/>
        </w:rPr>
        <w:t>path</w:t>
      </w:r>
      <w:proofErr w:type="spellEnd"/>
      <w:r w:rsidRPr="00915D3B">
        <w:rPr>
          <w:color w:val="auto"/>
        </w:rPr>
        <w:t>&gt;”</w:t>
      </w:r>
    </w:p>
    <w:p w:rsidR="008573AF" w:rsidRPr="00915D3B" w:rsidRDefault="008573AF" w:rsidP="008573AF">
      <w:pPr>
        <w:pStyle w:val="ListParagraph"/>
        <w:numPr>
          <w:ilvl w:val="0"/>
          <w:numId w:val="30"/>
        </w:numPr>
        <w:spacing w:after="120"/>
        <w:contextualSpacing w:val="0"/>
        <w:rPr>
          <w:color w:val="auto"/>
        </w:rPr>
      </w:pPr>
      <w:r w:rsidRPr="00915D3B">
        <w:rPr>
          <w:color w:val="auto"/>
        </w:rPr>
        <w:lastRenderedPageBreak/>
        <w:t>Personens efternamn saknas</w:t>
      </w:r>
      <w:r w:rsidRPr="00915D3B">
        <w:rPr>
          <w:color w:val="auto"/>
        </w:rPr>
        <w:br/>
      </w:r>
      <w:proofErr w:type="spellStart"/>
      <w:r w:rsidRPr="00915D3B">
        <w:rPr>
          <w:rFonts w:ascii="Times New Roman" w:hAnsi="Times New Roman"/>
          <w:color w:val="auto"/>
          <w:szCs w:val="20"/>
        </w:rPr>
        <w:t>resultText=</w:t>
      </w:r>
      <w:r w:rsidRPr="00915D3B">
        <w:rPr>
          <w:color w:val="auto"/>
        </w:rPr>
        <w:t>”&lt;katalog-id</w:t>
      </w:r>
      <w:proofErr w:type="spellEnd"/>
      <w:r w:rsidRPr="00915D3B">
        <w:rPr>
          <w:color w:val="auto"/>
        </w:rPr>
        <w:t xml:space="preserve">&gt;; Varning </w:t>
      </w:r>
      <w:r w:rsidR="00F676DE" w:rsidRPr="00915D3B">
        <w:rPr>
          <w:color w:val="auto"/>
        </w:rPr>
        <w:t>GetPersonAuthorizedToSystemIncludingProtectedPerson</w:t>
      </w:r>
      <w:r w:rsidRPr="00915D3B">
        <w:rPr>
          <w:color w:val="auto"/>
        </w:rPr>
        <w:t>; 11; Personobjektet saknar obligatorisk information om personens efternamn. Gäller personobjekt: &lt;</w:t>
      </w:r>
      <w:proofErr w:type="spellStart"/>
      <w:r w:rsidRPr="00915D3B">
        <w:rPr>
          <w:color w:val="auto"/>
        </w:rPr>
        <w:t>path</w:t>
      </w:r>
      <w:proofErr w:type="spellEnd"/>
      <w:r w:rsidRPr="00915D3B">
        <w:rPr>
          <w:color w:val="auto"/>
        </w:rPr>
        <w:t>&gt;”</w:t>
      </w:r>
    </w:p>
    <w:p w:rsidR="008573AF" w:rsidRPr="00915D3B" w:rsidRDefault="008573AF" w:rsidP="008573AF">
      <w:pPr>
        <w:pStyle w:val="ListParagraph"/>
        <w:numPr>
          <w:ilvl w:val="0"/>
          <w:numId w:val="30"/>
        </w:numPr>
        <w:spacing w:after="120"/>
        <w:contextualSpacing w:val="0"/>
        <w:rPr>
          <w:color w:val="auto"/>
        </w:rPr>
      </w:pPr>
      <w:r w:rsidRPr="00915D3B">
        <w:rPr>
          <w:color w:val="auto"/>
        </w:rPr>
        <w:t>Personens HSA-id saknas</w:t>
      </w:r>
      <w:r w:rsidRPr="00915D3B">
        <w:rPr>
          <w:color w:val="auto"/>
        </w:rPr>
        <w:br/>
      </w:r>
      <w:proofErr w:type="spellStart"/>
      <w:r w:rsidRPr="00915D3B">
        <w:rPr>
          <w:rFonts w:ascii="Times New Roman" w:hAnsi="Times New Roman"/>
          <w:color w:val="auto"/>
          <w:szCs w:val="20"/>
        </w:rPr>
        <w:t>resultText=</w:t>
      </w:r>
      <w:r w:rsidRPr="00915D3B">
        <w:rPr>
          <w:color w:val="auto"/>
        </w:rPr>
        <w:t>”&lt;katalog-id</w:t>
      </w:r>
      <w:proofErr w:type="spellEnd"/>
      <w:r w:rsidRPr="00915D3B">
        <w:rPr>
          <w:color w:val="auto"/>
        </w:rPr>
        <w:t xml:space="preserve">&gt;; Varning </w:t>
      </w:r>
      <w:r w:rsidR="00F676DE" w:rsidRPr="00915D3B">
        <w:rPr>
          <w:color w:val="auto"/>
        </w:rPr>
        <w:t>GetPersonAuthorizedToSystemIncludingProtectedPerson</w:t>
      </w:r>
      <w:r w:rsidRPr="00915D3B">
        <w:rPr>
          <w:color w:val="auto"/>
        </w:rPr>
        <w:t>; 12; Personobjektet saknar obligatorisk information om personens HSA-id. Gäller personobjekt: &lt;</w:t>
      </w:r>
      <w:proofErr w:type="spellStart"/>
      <w:r w:rsidRPr="00915D3B">
        <w:rPr>
          <w:color w:val="auto"/>
        </w:rPr>
        <w:t>path</w:t>
      </w:r>
      <w:proofErr w:type="spellEnd"/>
      <w:r w:rsidRPr="00915D3B">
        <w:rPr>
          <w:color w:val="auto"/>
        </w:rPr>
        <w:t>&gt;”</w:t>
      </w:r>
    </w:p>
    <w:p w:rsidR="008573AF" w:rsidRPr="00915D3B" w:rsidRDefault="008573AF" w:rsidP="008573AF">
      <w:pPr>
        <w:pStyle w:val="ListParagraph"/>
        <w:numPr>
          <w:ilvl w:val="0"/>
          <w:numId w:val="30"/>
        </w:numPr>
        <w:spacing w:after="120"/>
        <w:contextualSpacing w:val="0"/>
        <w:rPr>
          <w:color w:val="auto"/>
        </w:rPr>
      </w:pPr>
      <w:r w:rsidRPr="00915D3B">
        <w:rPr>
          <w:color w:val="auto"/>
        </w:rPr>
        <w:t xml:space="preserve">Felaktig syntax för personens </w:t>
      </w:r>
      <w:proofErr w:type="spellStart"/>
      <w:r w:rsidRPr="00915D3B">
        <w:rPr>
          <w:color w:val="auto"/>
        </w:rPr>
        <w:t>epostadress</w:t>
      </w:r>
      <w:proofErr w:type="spellEnd"/>
      <w:r w:rsidRPr="00915D3B">
        <w:rPr>
          <w:color w:val="auto"/>
        </w:rPr>
        <w:br/>
      </w:r>
      <w:proofErr w:type="spellStart"/>
      <w:r w:rsidRPr="00915D3B">
        <w:rPr>
          <w:rFonts w:ascii="Times New Roman" w:hAnsi="Times New Roman"/>
          <w:color w:val="auto"/>
          <w:szCs w:val="20"/>
        </w:rPr>
        <w:t>resultText=</w:t>
      </w:r>
      <w:r w:rsidRPr="00915D3B">
        <w:rPr>
          <w:color w:val="auto"/>
        </w:rPr>
        <w:t>”&lt;katalog-id</w:t>
      </w:r>
      <w:proofErr w:type="spellEnd"/>
      <w:r w:rsidRPr="00915D3B">
        <w:rPr>
          <w:color w:val="auto"/>
        </w:rPr>
        <w:t xml:space="preserve">&gt;; Varning </w:t>
      </w:r>
      <w:r w:rsidR="00F676DE" w:rsidRPr="00915D3B">
        <w:rPr>
          <w:color w:val="auto"/>
        </w:rPr>
        <w:t>GetPersonAuthorizedToSystemIncludingProtectedPerson</w:t>
      </w:r>
      <w:r w:rsidRPr="00915D3B">
        <w:rPr>
          <w:color w:val="auto"/>
        </w:rPr>
        <w:t xml:space="preserve">; 13; Felaktig syntax för personens </w:t>
      </w:r>
      <w:proofErr w:type="spellStart"/>
      <w:r w:rsidRPr="00915D3B">
        <w:rPr>
          <w:color w:val="auto"/>
        </w:rPr>
        <w:t>epostadress</w:t>
      </w:r>
      <w:proofErr w:type="spellEnd"/>
      <w:r w:rsidRPr="00915D3B">
        <w:rPr>
          <w:color w:val="auto"/>
        </w:rPr>
        <w:t>: &lt;värde&gt;. Gäller personobjekt: &lt;</w:t>
      </w:r>
      <w:proofErr w:type="spellStart"/>
      <w:r w:rsidRPr="00915D3B">
        <w:rPr>
          <w:color w:val="auto"/>
        </w:rPr>
        <w:t>path</w:t>
      </w:r>
      <w:proofErr w:type="spellEnd"/>
      <w:r w:rsidRPr="00915D3B">
        <w:rPr>
          <w:color w:val="auto"/>
        </w:rPr>
        <w:t>&gt;”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telefonnummer</w:t>
      </w:r>
      <w:r w:rsidRPr="00915D3B">
        <w:rPr>
          <w:color w:val="auto"/>
        </w:rPr>
        <w:br/>
      </w:r>
      <w:proofErr w:type="spellStart"/>
      <w:r w:rsidRPr="00915D3B">
        <w:rPr>
          <w:rFonts w:ascii="Times New Roman" w:hAnsi="Times New Roman"/>
          <w:color w:val="auto"/>
          <w:szCs w:val="20"/>
        </w:rPr>
        <w:t>resultText=</w:t>
      </w:r>
      <w:r w:rsidRPr="00915D3B">
        <w:rPr>
          <w:color w:val="auto"/>
        </w:rPr>
        <w:t>”&lt;katalog-id</w:t>
      </w:r>
      <w:proofErr w:type="spellEnd"/>
      <w:r w:rsidRPr="00915D3B">
        <w:rPr>
          <w:color w:val="auto"/>
        </w:rPr>
        <w:t xml:space="preserve">&gt;; Varning </w:t>
      </w:r>
      <w:r w:rsidR="00F676DE" w:rsidRPr="00915D3B">
        <w:rPr>
          <w:color w:val="auto"/>
        </w:rPr>
        <w:t>GetPersonAuthorizedToSystemIncludingProtectedPerson</w:t>
      </w:r>
      <w:r w:rsidRPr="00915D3B">
        <w:rPr>
          <w:color w:val="auto"/>
        </w:rPr>
        <w:t>; 14; Felaktig syntax för personens telefonnummer: &lt;värde&gt;. Gäller personobjekt: &lt;</w:t>
      </w:r>
      <w:proofErr w:type="spellStart"/>
      <w:r w:rsidRPr="00915D3B">
        <w:rPr>
          <w:color w:val="auto"/>
        </w:rPr>
        <w:t>path</w:t>
      </w:r>
      <w:proofErr w:type="spellEnd"/>
      <w:r w:rsidRPr="00915D3B">
        <w:rPr>
          <w:color w:val="auto"/>
        </w:rPr>
        <w:t>&gt;”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växeltelefonnummer</w:t>
      </w:r>
      <w:r w:rsidRPr="00915D3B">
        <w:rPr>
          <w:color w:val="auto"/>
        </w:rPr>
        <w:br/>
      </w:r>
      <w:proofErr w:type="spellStart"/>
      <w:r w:rsidRPr="00915D3B">
        <w:rPr>
          <w:rFonts w:ascii="Times New Roman" w:hAnsi="Times New Roman"/>
          <w:color w:val="auto"/>
          <w:szCs w:val="20"/>
        </w:rPr>
        <w:t>resultText=</w:t>
      </w:r>
      <w:r w:rsidRPr="00915D3B">
        <w:rPr>
          <w:color w:val="auto"/>
        </w:rPr>
        <w:t>”&lt;katalog-id</w:t>
      </w:r>
      <w:proofErr w:type="spellEnd"/>
      <w:r w:rsidRPr="00915D3B">
        <w:rPr>
          <w:color w:val="auto"/>
        </w:rPr>
        <w:t xml:space="preserve">&gt;; Varning </w:t>
      </w:r>
      <w:r w:rsidR="00F676DE" w:rsidRPr="00915D3B">
        <w:rPr>
          <w:color w:val="auto"/>
        </w:rPr>
        <w:t>GetPersonAuthorizedToSystemIncludingProtectedPerson</w:t>
      </w:r>
      <w:r w:rsidRPr="00915D3B">
        <w:rPr>
          <w:color w:val="auto"/>
        </w:rPr>
        <w:t>; 15; Felaktig syntax för personens växeltelefonnummer: &lt;värde&gt;. Gäller personobjekt: &lt;</w:t>
      </w:r>
      <w:proofErr w:type="spellStart"/>
      <w:r w:rsidRPr="00915D3B">
        <w:rPr>
          <w:color w:val="auto"/>
        </w:rPr>
        <w:t>path</w:t>
      </w:r>
      <w:proofErr w:type="spellEnd"/>
      <w:r w:rsidRPr="00915D3B">
        <w:rPr>
          <w:color w:val="auto"/>
        </w:rPr>
        <w:t>&gt;”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tjänstetelefonnummer</w:t>
      </w:r>
      <w:r w:rsidRPr="00915D3B">
        <w:rPr>
          <w:color w:val="auto"/>
        </w:rPr>
        <w:br/>
      </w:r>
      <w:proofErr w:type="spellStart"/>
      <w:r w:rsidRPr="00915D3B">
        <w:rPr>
          <w:rFonts w:ascii="Times New Roman" w:hAnsi="Times New Roman"/>
          <w:color w:val="auto"/>
          <w:szCs w:val="20"/>
        </w:rPr>
        <w:t>resultText=</w:t>
      </w:r>
      <w:r w:rsidRPr="00915D3B">
        <w:rPr>
          <w:color w:val="auto"/>
        </w:rPr>
        <w:t>”&lt;katalog-id</w:t>
      </w:r>
      <w:proofErr w:type="spellEnd"/>
      <w:r w:rsidRPr="00915D3B">
        <w:rPr>
          <w:color w:val="auto"/>
        </w:rPr>
        <w:t xml:space="preserve">&gt;; Varning </w:t>
      </w:r>
      <w:r w:rsidR="00F676DE" w:rsidRPr="00915D3B">
        <w:rPr>
          <w:color w:val="auto"/>
        </w:rPr>
        <w:t>GetPersonAuthorizedToSystemIncludingProtectedPerson</w:t>
      </w:r>
      <w:r w:rsidRPr="00915D3B">
        <w:rPr>
          <w:color w:val="auto"/>
        </w:rPr>
        <w:t>; 16; Felaktig syntax för personens tjänstetelefonnummer: &lt;värde&gt;. Gäller personobjekt: &lt;</w:t>
      </w:r>
      <w:proofErr w:type="spellStart"/>
      <w:r w:rsidRPr="00915D3B">
        <w:rPr>
          <w:color w:val="auto"/>
        </w:rPr>
        <w:t>path</w:t>
      </w:r>
      <w:proofErr w:type="spellEnd"/>
      <w:r w:rsidRPr="00915D3B">
        <w:rPr>
          <w:color w:val="auto"/>
        </w:rPr>
        <w:t>&gt;”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mobiltelefonnummer</w:t>
      </w:r>
      <w:r w:rsidRPr="00915D3B">
        <w:rPr>
          <w:color w:val="auto"/>
        </w:rPr>
        <w:br/>
      </w:r>
      <w:proofErr w:type="spellStart"/>
      <w:r w:rsidRPr="00915D3B">
        <w:rPr>
          <w:rFonts w:ascii="Times New Roman" w:hAnsi="Times New Roman"/>
          <w:color w:val="auto"/>
          <w:szCs w:val="20"/>
        </w:rPr>
        <w:t>resultText=</w:t>
      </w:r>
      <w:r w:rsidRPr="00915D3B">
        <w:rPr>
          <w:color w:val="auto"/>
        </w:rPr>
        <w:t>”&lt;katalog-id</w:t>
      </w:r>
      <w:proofErr w:type="spellEnd"/>
      <w:r w:rsidRPr="00915D3B">
        <w:rPr>
          <w:color w:val="auto"/>
        </w:rPr>
        <w:t xml:space="preserve">&gt;; Varning </w:t>
      </w:r>
      <w:r w:rsidR="00F676DE" w:rsidRPr="00915D3B">
        <w:rPr>
          <w:color w:val="auto"/>
        </w:rPr>
        <w:t>GetPersonAuthorizedToSystemIncludingProtectedPerson</w:t>
      </w:r>
      <w:r w:rsidRPr="00915D3B">
        <w:rPr>
          <w:color w:val="auto"/>
        </w:rPr>
        <w:t>; 17; Felaktig syntax för personens mobiltelefonnummer: &lt;värde&gt;. Gäller personobjekt: &lt;</w:t>
      </w:r>
      <w:proofErr w:type="spellStart"/>
      <w:r w:rsidRPr="00915D3B">
        <w:rPr>
          <w:color w:val="auto"/>
        </w:rPr>
        <w:t>path</w:t>
      </w:r>
      <w:proofErr w:type="spellEnd"/>
      <w:r w:rsidRPr="00915D3B">
        <w:rPr>
          <w:color w:val="auto"/>
        </w:rPr>
        <w:t>&gt;”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SMS-telefonnummer</w:t>
      </w:r>
      <w:r w:rsidRPr="00915D3B">
        <w:rPr>
          <w:color w:val="auto"/>
        </w:rPr>
        <w:br/>
      </w:r>
      <w:proofErr w:type="spellStart"/>
      <w:r w:rsidRPr="00915D3B">
        <w:rPr>
          <w:rFonts w:ascii="Times New Roman" w:hAnsi="Times New Roman"/>
          <w:color w:val="auto"/>
          <w:szCs w:val="20"/>
        </w:rPr>
        <w:t>resultText=</w:t>
      </w:r>
      <w:r w:rsidRPr="00915D3B">
        <w:rPr>
          <w:color w:val="auto"/>
        </w:rPr>
        <w:t>”&lt;katalog-id</w:t>
      </w:r>
      <w:proofErr w:type="spellEnd"/>
      <w:r w:rsidRPr="00915D3B">
        <w:rPr>
          <w:color w:val="auto"/>
        </w:rPr>
        <w:t xml:space="preserve">&gt;; Varning </w:t>
      </w:r>
      <w:r w:rsidR="00F676DE" w:rsidRPr="00915D3B">
        <w:rPr>
          <w:color w:val="auto"/>
        </w:rPr>
        <w:t>GetPersonAuthorizedToSystemIncludingProtectedPerson</w:t>
      </w:r>
      <w:r w:rsidRPr="00915D3B">
        <w:rPr>
          <w:color w:val="auto"/>
        </w:rPr>
        <w:t>; 18; Felaktig syntax för personens SMS-telefonnummer: &lt;värde&gt;. Gäller personobjekt: &lt;</w:t>
      </w:r>
      <w:proofErr w:type="spellStart"/>
      <w:r w:rsidRPr="00915D3B">
        <w:rPr>
          <w:color w:val="auto"/>
        </w:rPr>
        <w:t>path</w:t>
      </w:r>
      <w:proofErr w:type="spellEnd"/>
      <w:r w:rsidRPr="00915D3B">
        <w:rPr>
          <w:color w:val="auto"/>
        </w:rPr>
        <w:t>&gt;”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Telefontid</w:t>
      </w:r>
      <w:r w:rsidRPr="00915D3B">
        <w:rPr>
          <w:color w:val="auto"/>
        </w:rPr>
        <w:br/>
      </w:r>
      <w:proofErr w:type="spellStart"/>
      <w:r w:rsidRPr="00915D3B">
        <w:rPr>
          <w:rFonts w:ascii="Times New Roman" w:hAnsi="Times New Roman"/>
          <w:color w:val="auto"/>
          <w:szCs w:val="20"/>
        </w:rPr>
        <w:t>resultText=</w:t>
      </w:r>
      <w:r w:rsidRPr="00915D3B">
        <w:rPr>
          <w:color w:val="auto"/>
        </w:rPr>
        <w:t>”&lt;katalog-id</w:t>
      </w:r>
      <w:proofErr w:type="spellEnd"/>
      <w:r w:rsidRPr="00915D3B">
        <w:rPr>
          <w:color w:val="auto"/>
        </w:rPr>
        <w:t xml:space="preserve">&gt;; Varning </w:t>
      </w:r>
      <w:r w:rsidR="00F676DE" w:rsidRPr="00915D3B">
        <w:rPr>
          <w:color w:val="auto"/>
        </w:rPr>
        <w:t>GetPersonAuthorizedToSystemIncludingProtectedPerson</w:t>
      </w:r>
      <w:r w:rsidRPr="00915D3B">
        <w:rPr>
          <w:color w:val="auto"/>
        </w:rPr>
        <w:t>; 19; Felaktig syntax för personens Telefontid [</w:t>
      </w:r>
      <w:proofErr w:type="spellStart"/>
      <w:r w:rsidRPr="00915D3B">
        <w:rPr>
          <w:color w:val="auto"/>
        </w:rPr>
        <w:t>från-dag</w:t>
      </w:r>
      <w:proofErr w:type="spellEnd"/>
      <w:r w:rsidRPr="00915D3B">
        <w:rPr>
          <w:color w:val="auto"/>
        </w:rPr>
        <w:t xml:space="preserve"> saknas][</w:t>
      </w:r>
      <w:proofErr w:type="spellStart"/>
      <w:r w:rsidRPr="00915D3B">
        <w:rPr>
          <w:color w:val="auto"/>
        </w:rPr>
        <w:t>från-dag</w:t>
      </w:r>
      <w:proofErr w:type="spellEnd"/>
      <w:r w:rsidRPr="00915D3B">
        <w:rPr>
          <w:color w:val="auto"/>
        </w:rPr>
        <w:t xml:space="preserve"> har felaktig syntax: &lt;värde&gt;][</w:t>
      </w:r>
      <w:proofErr w:type="spellStart"/>
      <w:r w:rsidRPr="00915D3B">
        <w:rPr>
          <w:color w:val="auto"/>
        </w:rPr>
        <w:t>till-dag</w:t>
      </w:r>
      <w:proofErr w:type="spellEnd"/>
      <w:r w:rsidRPr="00915D3B">
        <w:rPr>
          <w:color w:val="auto"/>
        </w:rPr>
        <w:t xml:space="preserve"> saknas][</w:t>
      </w:r>
      <w:proofErr w:type="spellStart"/>
      <w:r w:rsidRPr="00915D3B">
        <w:rPr>
          <w:color w:val="auto"/>
        </w:rPr>
        <w:t>till-dag</w:t>
      </w:r>
      <w:proofErr w:type="spellEnd"/>
      <w:r w:rsidRPr="00915D3B">
        <w:rPr>
          <w:color w:val="auto"/>
        </w:rPr>
        <w:t xml:space="preserve"> har felaktig syntax: &lt;värde&gt;][</w:t>
      </w:r>
      <w:proofErr w:type="spellStart"/>
      <w:r w:rsidRPr="00915D3B">
        <w:rPr>
          <w:color w:val="auto"/>
        </w:rPr>
        <w:t>från-tid</w:t>
      </w:r>
      <w:proofErr w:type="spellEnd"/>
      <w:r w:rsidRPr="00915D3B">
        <w:rPr>
          <w:color w:val="auto"/>
        </w:rPr>
        <w:t xml:space="preserve"> saknas][</w:t>
      </w:r>
      <w:proofErr w:type="spellStart"/>
      <w:r w:rsidRPr="00915D3B">
        <w:rPr>
          <w:color w:val="auto"/>
        </w:rPr>
        <w:t>från-tid</w:t>
      </w:r>
      <w:proofErr w:type="spellEnd"/>
      <w:r w:rsidRPr="00915D3B">
        <w:rPr>
          <w:color w:val="auto"/>
        </w:rPr>
        <w:t xml:space="preserve"> har felaktig syntax: &lt;värde&gt;][</w:t>
      </w:r>
      <w:proofErr w:type="spellStart"/>
      <w:r w:rsidRPr="00915D3B">
        <w:rPr>
          <w:color w:val="auto"/>
        </w:rPr>
        <w:t>till-tid</w:t>
      </w:r>
      <w:proofErr w:type="spellEnd"/>
      <w:r w:rsidRPr="00915D3B">
        <w:rPr>
          <w:color w:val="auto"/>
        </w:rPr>
        <w:t xml:space="preserve"> saknas][</w:t>
      </w:r>
      <w:proofErr w:type="spellStart"/>
      <w:r w:rsidRPr="00915D3B">
        <w:rPr>
          <w:color w:val="auto"/>
        </w:rPr>
        <w:t>till-tid</w:t>
      </w:r>
      <w:proofErr w:type="spellEnd"/>
      <w:r w:rsidRPr="00915D3B">
        <w:rPr>
          <w:color w:val="auto"/>
        </w:rPr>
        <w:t xml:space="preserve"> har felaktig syntax: &lt;värde&gt;]. Gäller personobjekt: &lt;</w:t>
      </w:r>
      <w:proofErr w:type="spellStart"/>
      <w:r w:rsidRPr="00915D3B">
        <w:rPr>
          <w:color w:val="auto"/>
        </w:rPr>
        <w:t>path</w:t>
      </w:r>
      <w:proofErr w:type="spellEnd"/>
      <w:r w:rsidRPr="00915D3B">
        <w:rPr>
          <w:color w:val="auto"/>
        </w:rPr>
        <w:t>&gt;”</w:t>
      </w:r>
    </w:p>
    <w:p w:rsidR="008573AF" w:rsidRPr="00915D3B" w:rsidRDefault="008573AF" w:rsidP="008573AF">
      <w:pPr>
        <w:pStyle w:val="ListParagraph"/>
        <w:numPr>
          <w:ilvl w:val="0"/>
          <w:numId w:val="30"/>
        </w:numPr>
        <w:spacing w:after="120"/>
        <w:contextualSpacing w:val="0"/>
        <w:rPr>
          <w:color w:val="auto"/>
        </w:rPr>
      </w:pPr>
      <w:r w:rsidRPr="00915D3B">
        <w:rPr>
          <w:color w:val="auto"/>
        </w:rPr>
        <w:t xml:space="preserve">Felaktig syntax för personens </w:t>
      </w:r>
      <w:proofErr w:type="spellStart"/>
      <w:r w:rsidRPr="00915D3B">
        <w:rPr>
          <w:color w:val="auto"/>
        </w:rPr>
        <w:t>webadress</w:t>
      </w:r>
      <w:proofErr w:type="spellEnd"/>
      <w:r w:rsidRPr="00915D3B">
        <w:rPr>
          <w:color w:val="auto"/>
        </w:rPr>
        <w:br/>
      </w:r>
      <w:proofErr w:type="spellStart"/>
      <w:r w:rsidRPr="00915D3B">
        <w:rPr>
          <w:rFonts w:ascii="Times New Roman" w:hAnsi="Times New Roman"/>
          <w:color w:val="auto"/>
          <w:szCs w:val="20"/>
        </w:rPr>
        <w:t>resultText=</w:t>
      </w:r>
      <w:r w:rsidRPr="00915D3B">
        <w:rPr>
          <w:color w:val="auto"/>
        </w:rPr>
        <w:t>”&lt;katalog-id</w:t>
      </w:r>
      <w:proofErr w:type="spellEnd"/>
      <w:r w:rsidRPr="00915D3B">
        <w:rPr>
          <w:color w:val="auto"/>
        </w:rPr>
        <w:t xml:space="preserve">&gt;; Varning </w:t>
      </w:r>
      <w:r w:rsidR="00F676DE" w:rsidRPr="00915D3B">
        <w:rPr>
          <w:color w:val="auto"/>
        </w:rPr>
        <w:t>GetPersonAuthorizedToSystemIncludingProtectedPerson</w:t>
      </w:r>
      <w:r w:rsidRPr="00915D3B">
        <w:rPr>
          <w:color w:val="auto"/>
        </w:rPr>
        <w:t xml:space="preserve">; 20; Felaktig syntax för personens </w:t>
      </w:r>
      <w:proofErr w:type="spellStart"/>
      <w:r w:rsidRPr="00915D3B">
        <w:rPr>
          <w:color w:val="auto"/>
        </w:rPr>
        <w:t>webadress</w:t>
      </w:r>
      <w:proofErr w:type="spellEnd"/>
      <w:r w:rsidRPr="00915D3B">
        <w:rPr>
          <w:color w:val="auto"/>
        </w:rPr>
        <w:t>: &lt;värde&gt;. Gäller personobjekt: &lt;</w:t>
      </w:r>
      <w:proofErr w:type="spellStart"/>
      <w:r w:rsidRPr="00915D3B">
        <w:rPr>
          <w:color w:val="auto"/>
        </w:rPr>
        <w:t>path</w:t>
      </w:r>
      <w:proofErr w:type="spellEnd"/>
      <w:r w:rsidRPr="00915D3B">
        <w:rPr>
          <w:color w:val="auto"/>
        </w:rPr>
        <w:t>&gt;”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språkkod</w:t>
      </w:r>
      <w:r w:rsidRPr="00915D3B">
        <w:rPr>
          <w:color w:val="auto"/>
        </w:rPr>
        <w:br/>
      </w:r>
      <w:proofErr w:type="spellStart"/>
      <w:r w:rsidRPr="00915D3B">
        <w:rPr>
          <w:rFonts w:ascii="Times New Roman" w:hAnsi="Times New Roman"/>
          <w:color w:val="auto"/>
          <w:szCs w:val="20"/>
        </w:rPr>
        <w:t>resultText=</w:t>
      </w:r>
      <w:r w:rsidRPr="00915D3B">
        <w:rPr>
          <w:color w:val="auto"/>
        </w:rPr>
        <w:t>”&lt;katalog-id</w:t>
      </w:r>
      <w:proofErr w:type="spellEnd"/>
      <w:r w:rsidRPr="00915D3B">
        <w:rPr>
          <w:color w:val="auto"/>
        </w:rPr>
        <w:t xml:space="preserve">&gt;; Varning </w:t>
      </w:r>
      <w:r w:rsidR="00F676DE" w:rsidRPr="00915D3B">
        <w:rPr>
          <w:color w:val="auto"/>
        </w:rPr>
        <w:t>GetPersonAuthorizedToSystemIncludingProtectedPerson</w:t>
      </w:r>
      <w:r w:rsidRPr="00915D3B">
        <w:rPr>
          <w:color w:val="auto"/>
        </w:rPr>
        <w:t>; 21; Felaktig syntax för personens språkkod: &lt;värde&gt;. Gäller personobjekt: &lt;</w:t>
      </w:r>
      <w:proofErr w:type="spellStart"/>
      <w:r w:rsidRPr="00915D3B">
        <w:rPr>
          <w:color w:val="auto"/>
        </w:rPr>
        <w:t>path</w:t>
      </w:r>
      <w:proofErr w:type="spellEnd"/>
      <w:r w:rsidRPr="00915D3B">
        <w:rPr>
          <w:color w:val="auto"/>
        </w:rPr>
        <w:t>&gt;”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legitimation</w:t>
      </w:r>
      <w:r w:rsidRPr="00915D3B">
        <w:rPr>
          <w:color w:val="auto"/>
        </w:rPr>
        <w:br/>
      </w:r>
      <w:proofErr w:type="spellStart"/>
      <w:r w:rsidRPr="00915D3B">
        <w:rPr>
          <w:rFonts w:ascii="Times New Roman" w:hAnsi="Times New Roman"/>
          <w:color w:val="auto"/>
          <w:szCs w:val="20"/>
        </w:rPr>
        <w:t>resultText=</w:t>
      </w:r>
      <w:r w:rsidRPr="00915D3B">
        <w:rPr>
          <w:color w:val="auto"/>
        </w:rPr>
        <w:t>”&lt;katalog-id</w:t>
      </w:r>
      <w:proofErr w:type="spellEnd"/>
      <w:r w:rsidRPr="00915D3B">
        <w:rPr>
          <w:color w:val="auto"/>
        </w:rPr>
        <w:t xml:space="preserve">&gt;; Varning </w:t>
      </w:r>
      <w:r w:rsidR="00F676DE" w:rsidRPr="00915D3B">
        <w:rPr>
          <w:color w:val="auto"/>
        </w:rPr>
        <w:t>GetPersonAuthorizedToSystemIncludingProtectedPerson</w:t>
      </w:r>
      <w:r w:rsidRPr="00915D3B">
        <w:rPr>
          <w:color w:val="auto"/>
        </w:rPr>
        <w:t>; 22; Felaktig syntax för personens legitimation: &lt;värde&gt;. Gäller personobjekt: &lt;</w:t>
      </w:r>
      <w:proofErr w:type="spellStart"/>
      <w:r w:rsidRPr="00915D3B">
        <w:rPr>
          <w:color w:val="auto"/>
        </w:rPr>
        <w:t>path</w:t>
      </w:r>
      <w:proofErr w:type="spellEnd"/>
      <w:r w:rsidRPr="00915D3B">
        <w:rPr>
          <w:color w:val="auto"/>
        </w:rPr>
        <w:t>&gt;”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specialitetskod</w:t>
      </w:r>
      <w:r w:rsidRPr="00915D3B">
        <w:rPr>
          <w:color w:val="auto"/>
        </w:rPr>
        <w:br/>
      </w:r>
      <w:proofErr w:type="spellStart"/>
      <w:r w:rsidRPr="00915D3B">
        <w:rPr>
          <w:rFonts w:ascii="Times New Roman" w:hAnsi="Times New Roman"/>
          <w:color w:val="auto"/>
          <w:szCs w:val="20"/>
        </w:rPr>
        <w:t>resultText=</w:t>
      </w:r>
      <w:r w:rsidRPr="00915D3B">
        <w:rPr>
          <w:color w:val="auto"/>
        </w:rPr>
        <w:t>”&lt;katalog-id</w:t>
      </w:r>
      <w:proofErr w:type="spellEnd"/>
      <w:r w:rsidRPr="00915D3B">
        <w:rPr>
          <w:color w:val="auto"/>
        </w:rPr>
        <w:t xml:space="preserve">&gt;; Varning </w:t>
      </w:r>
      <w:r w:rsidR="00F676DE" w:rsidRPr="00915D3B">
        <w:rPr>
          <w:color w:val="auto"/>
        </w:rPr>
        <w:t>GetPersonAuthorizedToSystemIncludingProtectedPerson</w:t>
      </w:r>
      <w:r w:rsidRPr="00915D3B">
        <w:rPr>
          <w:color w:val="auto"/>
        </w:rPr>
        <w:t>; 23; Felaktig syntax för personens specialitetskod: &lt;värde&gt;. Gäller personobjekt: &lt;</w:t>
      </w:r>
      <w:proofErr w:type="spellStart"/>
      <w:r w:rsidRPr="00915D3B">
        <w:rPr>
          <w:color w:val="auto"/>
        </w:rPr>
        <w:t>path</w:t>
      </w:r>
      <w:proofErr w:type="spellEnd"/>
      <w:r w:rsidRPr="00915D3B">
        <w:rPr>
          <w:color w:val="auto"/>
        </w:rPr>
        <w:t>&gt;”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specialitet (klartext)</w:t>
      </w:r>
      <w:r w:rsidRPr="00915D3B">
        <w:rPr>
          <w:color w:val="auto"/>
        </w:rPr>
        <w:br/>
      </w:r>
      <w:proofErr w:type="spellStart"/>
      <w:r w:rsidRPr="00915D3B">
        <w:rPr>
          <w:rFonts w:ascii="Times New Roman" w:hAnsi="Times New Roman"/>
          <w:color w:val="auto"/>
          <w:szCs w:val="20"/>
        </w:rPr>
        <w:t>resultText=</w:t>
      </w:r>
      <w:r w:rsidRPr="00915D3B">
        <w:rPr>
          <w:color w:val="auto"/>
        </w:rPr>
        <w:t>”&lt;katalog-id</w:t>
      </w:r>
      <w:proofErr w:type="spellEnd"/>
      <w:r w:rsidRPr="00915D3B">
        <w:rPr>
          <w:color w:val="auto"/>
        </w:rPr>
        <w:t xml:space="preserve">&gt;; Varning </w:t>
      </w:r>
      <w:r w:rsidR="00F676DE" w:rsidRPr="00915D3B">
        <w:rPr>
          <w:color w:val="auto"/>
        </w:rPr>
        <w:t>GetPersonAuthorizedToSystemIncludingProtectedPerson</w:t>
      </w:r>
      <w:r w:rsidRPr="00915D3B">
        <w:rPr>
          <w:color w:val="auto"/>
        </w:rPr>
        <w:t>; 24; Felaktig syntax för personens specialitet (klartext): &lt;värde&gt;. Gäller personobjekt: &lt;</w:t>
      </w:r>
      <w:proofErr w:type="spellStart"/>
      <w:r w:rsidRPr="00915D3B">
        <w:rPr>
          <w:color w:val="auto"/>
        </w:rPr>
        <w:t>path</w:t>
      </w:r>
      <w:proofErr w:type="spellEnd"/>
      <w:r w:rsidRPr="00915D3B">
        <w:rPr>
          <w:color w:val="auto"/>
        </w:rPr>
        <w:t>&gt;”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specialitet (koden stämmer inte med klartexten)</w:t>
      </w:r>
      <w:r w:rsidRPr="00915D3B">
        <w:rPr>
          <w:color w:val="auto"/>
        </w:rPr>
        <w:br/>
      </w:r>
      <w:proofErr w:type="spellStart"/>
      <w:r w:rsidRPr="00915D3B">
        <w:rPr>
          <w:rFonts w:ascii="Times New Roman" w:hAnsi="Times New Roman"/>
          <w:color w:val="auto"/>
          <w:szCs w:val="20"/>
        </w:rPr>
        <w:t>resultText=</w:t>
      </w:r>
      <w:r w:rsidRPr="00915D3B">
        <w:rPr>
          <w:color w:val="auto"/>
        </w:rPr>
        <w:t>”&lt;katalog-id</w:t>
      </w:r>
      <w:proofErr w:type="spellEnd"/>
      <w:r w:rsidRPr="00915D3B">
        <w:rPr>
          <w:color w:val="auto"/>
        </w:rPr>
        <w:t xml:space="preserve">&gt;; Varning </w:t>
      </w:r>
      <w:r w:rsidR="00F676DE" w:rsidRPr="00915D3B">
        <w:rPr>
          <w:color w:val="auto"/>
        </w:rPr>
        <w:t>GetPersonAuthorizedToSystemIncludingProtectedPerson</w:t>
      </w:r>
      <w:r w:rsidRPr="00915D3B">
        <w:rPr>
          <w:color w:val="auto"/>
        </w:rPr>
        <w:t xml:space="preserve">; 25; Felaktig </w:t>
      </w:r>
      <w:r w:rsidRPr="00915D3B">
        <w:rPr>
          <w:color w:val="auto"/>
        </w:rPr>
        <w:lastRenderedPageBreak/>
        <w:t>syntax för personens specialitet (koden: &lt;värde&gt; stämmer inte med klartexten: &lt;värde&gt;). Gäller personobjekt: &lt;</w:t>
      </w:r>
      <w:proofErr w:type="spellStart"/>
      <w:r w:rsidRPr="00915D3B">
        <w:rPr>
          <w:color w:val="auto"/>
        </w:rPr>
        <w:t>path</w:t>
      </w:r>
      <w:proofErr w:type="spellEnd"/>
      <w:r w:rsidRPr="00915D3B">
        <w:rPr>
          <w:color w:val="auto"/>
        </w:rPr>
        <w:t>&gt;”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attribut för Individuell behörighet till IT-tjänst</w:t>
      </w:r>
      <w:r w:rsidRPr="00915D3B">
        <w:rPr>
          <w:color w:val="auto"/>
        </w:rPr>
        <w:br/>
      </w:r>
      <w:proofErr w:type="spellStart"/>
      <w:r w:rsidRPr="00915D3B">
        <w:rPr>
          <w:rFonts w:ascii="Times New Roman" w:hAnsi="Times New Roman"/>
          <w:color w:val="auto"/>
          <w:szCs w:val="20"/>
        </w:rPr>
        <w:t>resultText=</w:t>
      </w:r>
      <w:r w:rsidRPr="00915D3B">
        <w:rPr>
          <w:color w:val="auto"/>
        </w:rPr>
        <w:t>”&lt;katalog-id</w:t>
      </w:r>
      <w:proofErr w:type="spellEnd"/>
      <w:r w:rsidRPr="00915D3B">
        <w:rPr>
          <w:color w:val="auto"/>
        </w:rPr>
        <w:t xml:space="preserve">&gt;; Varning </w:t>
      </w:r>
      <w:r w:rsidR="00F676DE" w:rsidRPr="00915D3B">
        <w:rPr>
          <w:color w:val="auto"/>
        </w:rPr>
        <w:t>GetPersonAuthorizedToSystemIncludingProtectedPerson</w:t>
      </w:r>
      <w:r w:rsidR="001450D7" w:rsidRPr="00915D3B">
        <w:rPr>
          <w:color w:val="auto"/>
        </w:rPr>
        <w:t>; 26</w:t>
      </w:r>
      <w:r w:rsidRPr="00915D3B">
        <w:rPr>
          <w:color w:val="auto"/>
        </w:rPr>
        <w:t>; Felaktig syntax för personens attribut för Individuell behörighet till IT-tjänst</w:t>
      </w:r>
      <w:r w:rsidR="00D929E0" w:rsidRPr="00915D3B">
        <w:rPr>
          <w:color w:val="auto"/>
        </w:rPr>
        <w:t>: [felaktig avgränsare][Roll saknas]:</w:t>
      </w:r>
      <w:r w:rsidRPr="00915D3B">
        <w:rPr>
          <w:color w:val="auto"/>
        </w:rPr>
        <w:t xml:space="preserve"> &lt;värde&gt;. Gäller personobjekt: &lt;</w:t>
      </w:r>
      <w:proofErr w:type="spellStart"/>
      <w:r w:rsidRPr="00915D3B">
        <w:rPr>
          <w:color w:val="auto"/>
        </w:rPr>
        <w:t>path</w:t>
      </w:r>
      <w:proofErr w:type="spellEnd"/>
      <w:r w:rsidRPr="00915D3B">
        <w:rPr>
          <w:color w:val="auto"/>
        </w:rPr>
        <w:t>&gt;”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flagga för skyddad person</w:t>
      </w:r>
      <w:r w:rsidRPr="00915D3B">
        <w:rPr>
          <w:color w:val="auto"/>
        </w:rPr>
        <w:br/>
      </w:r>
      <w:proofErr w:type="spellStart"/>
      <w:r w:rsidRPr="00915D3B">
        <w:rPr>
          <w:rFonts w:ascii="Times New Roman" w:hAnsi="Times New Roman"/>
          <w:color w:val="auto"/>
          <w:szCs w:val="20"/>
        </w:rPr>
        <w:t>resultText=</w:t>
      </w:r>
      <w:r w:rsidRPr="00915D3B">
        <w:rPr>
          <w:color w:val="auto"/>
        </w:rPr>
        <w:t>”&lt;katalog-id</w:t>
      </w:r>
      <w:proofErr w:type="spellEnd"/>
      <w:r w:rsidRPr="00915D3B">
        <w:rPr>
          <w:color w:val="auto"/>
        </w:rPr>
        <w:t xml:space="preserve">&gt;; Varning </w:t>
      </w:r>
      <w:r w:rsidR="00F676DE" w:rsidRPr="00915D3B">
        <w:rPr>
          <w:color w:val="auto"/>
        </w:rPr>
        <w:t>GetPersonAuthorizedToSystemIncludingProtectedPerson</w:t>
      </w:r>
      <w:r w:rsidR="001450D7" w:rsidRPr="00915D3B">
        <w:rPr>
          <w:color w:val="auto"/>
        </w:rPr>
        <w:t>; 27</w:t>
      </w:r>
      <w:r w:rsidRPr="00915D3B">
        <w:rPr>
          <w:color w:val="auto"/>
        </w:rPr>
        <w:t>; Felaktig syntax för personens flagga för skyddad person: &lt;värde&gt;. Gäller personobjekt: &lt;</w:t>
      </w:r>
      <w:proofErr w:type="spellStart"/>
      <w:r w:rsidRPr="00915D3B">
        <w:rPr>
          <w:color w:val="auto"/>
        </w:rPr>
        <w:t>path</w:t>
      </w:r>
      <w:proofErr w:type="spellEnd"/>
      <w:r w:rsidRPr="00915D3B">
        <w:rPr>
          <w:color w:val="auto"/>
        </w:rPr>
        <w:t>&gt;”</w:t>
      </w:r>
    </w:p>
    <w:p w:rsidR="00DF3CC7" w:rsidRPr="00915D3B" w:rsidRDefault="00DF3CC7" w:rsidP="00DF3CC7">
      <w:pPr>
        <w:pStyle w:val="Heading3"/>
      </w:pPr>
      <w:r w:rsidRPr="00915D3B">
        <w:t>Annan information om kontraktet</w:t>
      </w:r>
    </w:p>
    <w:p w:rsidR="00DF3CC7" w:rsidRPr="00915D3B" w:rsidRDefault="00DF3CC7" w:rsidP="00DF3CC7">
      <w:pPr>
        <w:rPr>
          <w:color w:val="auto"/>
        </w:rPr>
      </w:pPr>
      <w:r w:rsidRPr="00915D3B">
        <w:rPr>
          <w:color w:val="auto"/>
        </w:rPr>
        <w:t>-</w:t>
      </w:r>
    </w:p>
    <w:p w:rsidR="00DF3CC7" w:rsidRPr="00915D3B" w:rsidRDefault="00DF3CC7" w:rsidP="00DF3CC7">
      <w:pPr>
        <w:rPr>
          <w:color w:val="auto"/>
          <w:lang w:eastAsia="sv-SE"/>
        </w:rPr>
      </w:pPr>
    </w:p>
    <w:p w:rsidR="00DF3CC7" w:rsidRPr="00915D3B" w:rsidRDefault="00DF3CC7" w:rsidP="00DF3CC7">
      <w:pPr>
        <w:rPr>
          <w:color w:val="auto"/>
          <w:lang w:eastAsia="sv-SE"/>
        </w:rPr>
      </w:pPr>
    </w:p>
    <w:p w:rsidR="00DF3CC7" w:rsidRPr="00915D3B" w:rsidRDefault="00DF3CC7" w:rsidP="00DF3CC7">
      <w:pPr>
        <w:pStyle w:val="Heading2"/>
        <w:pageBreakBefore/>
        <w:ind w:left="578" w:hanging="578"/>
        <w:rPr>
          <w:color w:val="auto"/>
        </w:rPr>
      </w:pPr>
      <w:bookmarkStart w:id="74" w:name="_Ref361149176"/>
      <w:bookmarkStart w:id="75" w:name="_Toc378235713"/>
      <w:r w:rsidRPr="00915D3B">
        <w:rPr>
          <w:color w:val="auto"/>
        </w:rPr>
        <w:lastRenderedPageBreak/>
        <w:t>GetPersonAuthorizedToSystem</w:t>
      </w:r>
      <w:bookmarkEnd w:id="74"/>
      <w:bookmarkEnd w:id="75"/>
    </w:p>
    <w:p w:rsidR="00DF3CC7" w:rsidRPr="00915D3B" w:rsidRDefault="00DF3CC7" w:rsidP="00DF3CC7">
      <w:pPr>
        <w:rPr>
          <w:color w:val="auto"/>
        </w:rPr>
      </w:pPr>
      <w:r w:rsidRPr="00915D3B">
        <w:rPr>
          <w:color w:val="auto"/>
        </w:rPr>
        <w:t xml:space="preserve">Metoden är identisk med GetPersonAuthorizedToSystemIncludingProtectedPerson, förutom att skyddade personer aldrig returneras. </w:t>
      </w:r>
    </w:p>
    <w:p w:rsidR="00DF3CC7" w:rsidRPr="00915D3B" w:rsidRDefault="00DF3CC7" w:rsidP="00DF3CC7">
      <w:pPr>
        <w:rPr>
          <w:color w:val="auto"/>
        </w:rPr>
      </w:pPr>
      <w:r w:rsidRPr="00915D3B">
        <w:rPr>
          <w:color w:val="auto"/>
        </w:rPr>
        <w:t xml:space="preserve">Det innebär också att fältet </w:t>
      </w:r>
      <w:proofErr w:type="spellStart"/>
      <w:r w:rsidRPr="00915D3B">
        <w:rPr>
          <w:rFonts w:eastAsia="Times New Roman" w:cs="Arial"/>
          <w:color w:val="auto"/>
          <w:szCs w:val="20"/>
          <w:lang w:eastAsia="sv-SE"/>
        </w:rPr>
        <w:t>protectedPerson</w:t>
      </w:r>
      <w:proofErr w:type="spellEnd"/>
      <w:r w:rsidRPr="00915D3B">
        <w:rPr>
          <w:rFonts w:cs="Arial"/>
          <w:color w:val="auto"/>
        </w:rPr>
        <w:t xml:space="preserve"> </w:t>
      </w:r>
      <w:r w:rsidR="00A938E8" w:rsidRPr="00915D3B">
        <w:rPr>
          <w:color w:val="auto"/>
        </w:rPr>
        <w:t xml:space="preserve">aldrig </w:t>
      </w:r>
      <w:r w:rsidRPr="00915D3B">
        <w:rPr>
          <w:color w:val="auto"/>
        </w:rPr>
        <w:t>kommer att returneras.</w:t>
      </w:r>
    </w:p>
    <w:p w:rsidR="00DF3CC7" w:rsidRPr="00915D3B" w:rsidRDefault="00DF3CC7" w:rsidP="00DF3CC7">
      <w:pPr>
        <w:rPr>
          <w:color w:val="auto"/>
        </w:rPr>
      </w:pPr>
      <w:r w:rsidRPr="00915D3B">
        <w:rPr>
          <w:color w:val="auto"/>
        </w:rPr>
        <w:t xml:space="preserve">För beskrivning av metoden se kap </w:t>
      </w:r>
      <w:r w:rsidR="006032FB" w:rsidRPr="00915D3B">
        <w:rPr>
          <w:color w:val="auto"/>
        </w:rPr>
        <w:fldChar w:fldCharType="begin"/>
      </w:r>
      <w:r w:rsidRPr="00915D3B">
        <w:rPr>
          <w:color w:val="auto"/>
        </w:rPr>
        <w:instrText xml:space="preserve"> REF _Ref359438778 \w \h </w:instrText>
      </w:r>
      <w:r w:rsidR="006032FB" w:rsidRPr="00915D3B">
        <w:rPr>
          <w:color w:val="auto"/>
        </w:rPr>
      </w:r>
      <w:r w:rsidR="006032FB" w:rsidRPr="00915D3B">
        <w:rPr>
          <w:color w:val="auto"/>
        </w:rPr>
        <w:fldChar w:fldCharType="separate"/>
      </w:r>
      <w:r w:rsidR="00372669">
        <w:rPr>
          <w:color w:val="auto"/>
        </w:rPr>
        <w:t>6.3</w:t>
      </w:r>
      <w:r w:rsidR="006032FB" w:rsidRPr="00915D3B">
        <w:rPr>
          <w:color w:val="auto"/>
        </w:rPr>
        <w:fldChar w:fldCharType="end"/>
      </w:r>
      <w:r w:rsidRPr="00915D3B">
        <w:rPr>
          <w:color w:val="auto"/>
        </w:rPr>
        <w:t xml:space="preserve"> </w:t>
      </w:r>
      <w:r w:rsidR="006032FB" w:rsidRPr="00915D3B">
        <w:rPr>
          <w:color w:val="auto"/>
        </w:rPr>
        <w:fldChar w:fldCharType="begin"/>
      </w:r>
      <w:r w:rsidRPr="00915D3B">
        <w:rPr>
          <w:color w:val="auto"/>
        </w:rPr>
        <w:instrText xml:space="preserve"> REF _Ref359438778 \h </w:instrText>
      </w:r>
      <w:r w:rsidR="006032FB" w:rsidRPr="00915D3B">
        <w:rPr>
          <w:color w:val="auto"/>
        </w:rPr>
      </w:r>
      <w:r w:rsidR="006032FB" w:rsidRPr="00915D3B">
        <w:rPr>
          <w:color w:val="auto"/>
        </w:rPr>
        <w:fldChar w:fldCharType="separate"/>
      </w:r>
      <w:r w:rsidR="00372669" w:rsidRPr="00915D3B">
        <w:rPr>
          <w:color w:val="auto"/>
        </w:rPr>
        <w:t>GetPersonAuthorizedToSystem</w:t>
      </w:r>
      <w:r w:rsidR="006032FB" w:rsidRPr="00915D3B">
        <w:rPr>
          <w:color w:val="auto"/>
        </w:rPr>
        <w:fldChar w:fldCharType="end"/>
      </w:r>
      <w:r w:rsidRPr="00915D3B">
        <w:rPr>
          <w:color w:val="auto"/>
        </w:rPr>
        <w:t xml:space="preserve"> ovan.</w:t>
      </w:r>
    </w:p>
    <w:p w:rsidR="00DF3CC7" w:rsidRPr="00915D3B" w:rsidRDefault="00DF3CC7" w:rsidP="00DF3CC7">
      <w:pPr>
        <w:pStyle w:val="Heading3"/>
      </w:pPr>
      <w:r w:rsidRPr="00915D3B">
        <w:t>Version</w:t>
      </w:r>
    </w:p>
    <w:p w:rsidR="00DF3CC7" w:rsidRPr="00915D3B" w:rsidRDefault="00DF3CC7" w:rsidP="00DF3CC7">
      <w:pPr>
        <w:rPr>
          <w:color w:val="auto"/>
        </w:rPr>
      </w:pPr>
      <w:r w:rsidRPr="00915D3B">
        <w:rPr>
          <w:color w:val="auto"/>
        </w:rPr>
        <w:t>Version på detta kontrakt är 1.0</w:t>
      </w:r>
      <w:r w:rsidR="00915D3B" w:rsidRPr="00915D3B">
        <w:rPr>
          <w:color w:val="auto"/>
        </w:rPr>
        <w:t>.</w:t>
      </w:r>
    </w:p>
    <w:p w:rsidR="00DF3CC7" w:rsidRPr="00915D3B" w:rsidRDefault="00DF3CC7" w:rsidP="00DF3CC7">
      <w:pPr>
        <w:pStyle w:val="Heading3"/>
      </w:pPr>
      <w:r w:rsidRPr="00915D3B">
        <w:t>Fältregler</w:t>
      </w:r>
    </w:p>
    <w:p w:rsidR="00DF3CC7" w:rsidRPr="00915D3B" w:rsidRDefault="00DF3CC7" w:rsidP="00DF3CC7">
      <w:pPr>
        <w:rPr>
          <w:color w:val="auto"/>
        </w:rPr>
      </w:pPr>
      <w:r w:rsidRPr="00915D3B">
        <w:rPr>
          <w:color w:val="auto"/>
        </w:rPr>
        <w:t xml:space="preserve">Eftersom att skyddade personer aldrig returneras, så innebär det att fältet </w:t>
      </w:r>
      <w:proofErr w:type="spellStart"/>
      <w:r w:rsidRPr="00915D3B">
        <w:rPr>
          <w:rFonts w:eastAsia="Times New Roman" w:cs="Arial"/>
          <w:color w:val="auto"/>
          <w:szCs w:val="20"/>
          <w:lang w:eastAsia="sv-SE"/>
        </w:rPr>
        <w:t>protectedPerson</w:t>
      </w:r>
      <w:proofErr w:type="spellEnd"/>
      <w:r w:rsidRPr="00915D3B">
        <w:rPr>
          <w:rFonts w:cs="Arial"/>
          <w:color w:val="auto"/>
        </w:rPr>
        <w:t xml:space="preserve"> </w:t>
      </w:r>
      <w:r w:rsidRPr="00915D3B">
        <w:rPr>
          <w:color w:val="auto"/>
        </w:rPr>
        <w:t xml:space="preserve">(se </w:t>
      </w:r>
      <w:r w:rsidR="006032FB" w:rsidRPr="00915D3B">
        <w:rPr>
          <w:color w:val="auto"/>
        </w:rPr>
        <w:fldChar w:fldCharType="begin"/>
      </w:r>
      <w:r w:rsidRPr="00915D3B">
        <w:rPr>
          <w:color w:val="auto"/>
        </w:rPr>
        <w:instrText xml:space="preserve"> REF _Ref359438848 \w \h </w:instrText>
      </w:r>
      <w:r w:rsidR="006032FB" w:rsidRPr="00915D3B">
        <w:rPr>
          <w:color w:val="auto"/>
        </w:rPr>
      </w:r>
      <w:r w:rsidR="006032FB" w:rsidRPr="00915D3B">
        <w:rPr>
          <w:color w:val="auto"/>
        </w:rPr>
        <w:fldChar w:fldCharType="separate"/>
      </w:r>
      <w:r w:rsidR="00372669">
        <w:rPr>
          <w:color w:val="auto"/>
        </w:rPr>
        <w:t>6.3.2</w:t>
      </w:r>
      <w:r w:rsidR="006032FB" w:rsidRPr="00915D3B">
        <w:rPr>
          <w:color w:val="auto"/>
        </w:rPr>
        <w:fldChar w:fldCharType="end"/>
      </w:r>
      <w:r w:rsidRPr="00915D3B">
        <w:rPr>
          <w:color w:val="auto"/>
        </w:rPr>
        <w:t xml:space="preserve"> </w:t>
      </w:r>
      <w:r w:rsidR="006032FB" w:rsidRPr="00915D3B">
        <w:rPr>
          <w:color w:val="auto"/>
        </w:rPr>
        <w:fldChar w:fldCharType="begin"/>
      </w:r>
      <w:r w:rsidRPr="00915D3B">
        <w:rPr>
          <w:color w:val="auto"/>
        </w:rPr>
        <w:instrText xml:space="preserve"> REF _Ref359438848 \h </w:instrText>
      </w:r>
      <w:r w:rsidR="006032FB" w:rsidRPr="00915D3B">
        <w:rPr>
          <w:color w:val="auto"/>
        </w:rPr>
      </w:r>
      <w:r w:rsidR="006032FB" w:rsidRPr="00915D3B">
        <w:rPr>
          <w:color w:val="auto"/>
        </w:rPr>
        <w:fldChar w:fldCharType="separate"/>
      </w:r>
      <w:r w:rsidR="00372669" w:rsidRPr="00915D3B">
        <w:t>Fältregler</w:t>
      </w:r>
      <w:r w:rsidR="006032FB" w:rsidRPr="00915D3B">
        <w:rPr>
          <w:color w:val="auto"/>
        </w:rPr>
        <w:fldChar w:fldCharType="end"/>
      </w:r>
      <w:r w:rsidRPr="00915D3B">
        <w:rPr>
          <w:color w:val="auto"/>
        </w:rPr>
        <w:t>) aldrig kommer att returneras.</w:t>
      </w:r>
    </w:p>
    <w:p w:rsidR="00DF3CC7" w:rsidRPr="00DF7196" w:rsidRDefault="00DF3CC7" w:rsidP="00DF3CC7"/>
    <w:p w:rsidR="00DF3CC7" w:rsidRPr="00DF7196" w:rsidRDefault="00DF3CC7" w:rsidP="00DF3CC7">
      <w:pPr>
        <w:rPr>
          <w:color w:val="4F81BD" w:themeColor="accent1"/>
        </w:rPr>
      </w:pPr>
    </w:p>
    <w:p w:rsidR="00DF3CC7" w:rsidRPr="00DF7196" w:rsidRDefault="00DF3CC7" w:rsidP="00DF3CC7">
      <w:pPr>
        <w:rPr>
          <w:color w:val="4F81BD" w:themeColor="accent1"/>
        </w:rPr>
      </w:pPr>
    </w:p>
    <w:p w:rsidR="00DF3CC7" w:rsidRPr="00DF7196" w:rsidRDefault="00DF3CC7" w:rsidP="00DF3CC7">
      <w:pPr>
        <w:rPr>
          <w:color w:val="4F81BD" w:themeColor="accent1"/>
        </w:rPr>
      </w:pPr>
    </w:p>
    <w:p w:rsidR="00DF3CC7" w:rsidRPr="00DF7196" w:rsidRDefault="00DF3CC7" w:rsidP="00DF3CC7"/>
    <w:bookmarkEnd w:id="55"/>
    <w:p w:rsidR="00864141" w:rsidRPr="00DF7196" w:rsidRDefault="00864141" w:rsidP="0090269A"/>
    <w:sectPr w:rsidR="00864141" w:rsidRPr="00DF7196" w:rsidSect="00B91AA5">
      <w:headerReference w:type="even" r:id="rId21"/>
      <w:headerReference w:type="default" r:id="rId22"/>
      <w:footerReference w:type="even" r:id="rId23"/>
      <w:pgSz w:w="11907" w:h="16839" w:code="9"/>
      <w:pgMar w:top="1440" w:right="567" w:bottom="1440" w:left="1418"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E9A3DA" w15:done="0"/>
  <w15:commentEx w15:paraId="1C2D7D09" w15:done="0"/>
  <w15:commentEx w15:paraId="6DF622F4" w15:done="0"/>
  <w15:commentEx w15:paraId="48C65B96" w15:done="0"/>
  <w15:commentEx w15:paraId="59B67A52" w15:paraIdParent="48C65B96" w15:done="0"/>
  <w15:commentEx w15:paraId="1C2D7D0A" w15:done="0"/>
  <w15:commentEx w15:paraId="6CA56ED8" w15:done="0"/>
  <w15:commentEx w15:paraId="1C2D7D0B" w15:done="0"/>
  <w15:commentEx w15:paraId="0C900F98" w15:done="0"/>
  <w15:commentEx w15:paraId="5A77CB1B" w15:done="0"/>
  <w15:commentEx w15:paraId="1C2D7D0C" w15:done="0"/>
  <w15:commentEx w15:paraId="77CD72A9" w15:paraIdParent="1C2D7D0C" w15:done="0"/>
  <w15:commentEx w15:paraId="1C2D7D0D" w15:done="0"/>
  <w15:commentEx w15:paraId="7BF523E3" w15:paraIdParent="1C2D7D0D" w15:done="0"/>
  <w15:commentEx w15:paraId="0296D029" w15:done="0"/>
  <w15:commentEx w15:paraId="6C5E84F7" w15:done="0"/>
  <w15:commentEx w15:paraId="34D0E535" w15:done="0"/>
  <w15:commentEx w15:paraId="572AFC7F" w15:done="0"/>
  <w15:commentEx w15:paraId="7724BD67" w15:done="0"/>
  <w15:commentEx w15:paraId="1C2D7D0E" w15:done="0"/>
  <w15:commentEx w15:paraId="1C2D7D0F" w15:done="0"/>
  <w15:commentEx w15:paraId="1C2D7D13" w15:done="0"/>
  <w15:commentEx w15:paraId="59D015D0" w15:paraIdParent="1C2D7D13" w15:done="0"/>
  <w15:commentEx w15:paraId="1C2D7D14" w15:done="0"/>
  <w15:commentEx w15:paraId="1C2D7D15" w15:done="0"/>
  <w15:commentEx w15:paraId="1C2D7D16" w15:done="0"/>
  <w15:commentEx w15:paraId="1C2D7D17" w15:done="0"/>
  <w15:commentEx w15:paraId="1C2D7D18" w15:done="0"/>
  <w15:commentEx w15:paraId="1C2D7D19" w15:done="0"/>
  <w15:commentEx w15:paraId="1C2D7D1A" w15:done="0"/>
  <w15:commentEx w15:paraId="1C2D7D1B" w15:done="0"/>
  <w15:commentEx w15:paraId="1C2D7D1C" w15:done="0"/>
  <w15:commentEx w15:paraId="1C2D7D1D" w15:done="0"/>
  <w15:commentEx w15:paraId="1C2D7D20" w15:done="0"/>
  <w15:commentEx w15:paraId="183941CA" w15:paraIdParent="1C2D7D20" w15:done="0"/>
  <w15:commentEx w15:paraId="1C2D7D24" w15:done="0"/>
  <w15:commentEx w15:paraId="1C2D7D25" w15:done="0"/>
  <w15:commentEx w15:paraId="1C2D7D26" w15:done="0"/>
  <w15:commentEx w15:paraId="1C2D7D2A" w15:done="0"/>
  <w15:commentEx w15:paraId="1C2D7D2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673" w:rsidRDefault="00066673" w:rsidP="00F405F7">
      <w:r>
        <w:separator/>
      </w:r>
    </w:p>
  </w:endnote>
  <w:endnote w:type="continuationSeparator" w:id="0">
    <w:p w:rsidR="00066673" w:rsidRDefault="00066673" w:rsidP="00F405F7">
      <w:r>
        <w:continuationSeparator/>
      </w:r>
    </w:p>
  </w:endnote>
  <w:endnote w:type="continuationNotice" w:id="1">
    <w:p w:rsidR="00066673" w:rsidRDefault="00066673">
      <w:pPr>
        <w:spacing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00000000" w:usb2="01000407" w:usb3="00000000" w:csb0="00020000"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6568" w:rsidRDefault="00496568" w:rsidP="00F405F7">
    <w:pPr>
      <w:rPr>
        <w:rFonts w:ascii="Times New Roman" w:eastAsia="Times New Roman" w:hAnsi="Times New Roman"/>
        <w:color w:val="auto"/>
      </w:rPr>
    </w:pPr>
    <w:r>
      <w:t xml:space="preserve">Sida </w:t>
    </w:r>
    <w:r w:rsidR="006032FB">
      <w:rPr>
        <w:rStyle w:val="PageNumber"/>
        <w:sz w:val="24"/>
      </w:rPr>
      <w:fldChar w:fldCharType="begin"/>
    </w:r>
    <w:r>
      <w:rPr>
        <w:rStyle w:val="PageNumber"/>
        <w:sz w:val="24"/>
      </w:rPr>
      <w:instrText xml:space="preserve"> PAGE </w:instrText>
    </w:r>
    <w:r w:rsidR="006032FB">
      <w:rPr>
        <w:rStyle w:val="PageNumber"/>
        <w:sz w:val="24"/>
      </w:rPr>
      <w:fldChar w:fldCharType="separate"/>
    </w:r>
    <w:r>
      <w:rPr>
        <w:rStyle w:val="PageNumber"/>
        <w:sz w:val="24"/>
      </w:rPr>
      <w:t>68</w:t>
    </w:r>
    <w:r w:rsidR="006032FB">
      <w:rPr>
        <w:rStyle w:val="PageNumber"/>
        <w:sz w:val="24"/>
      </w:rPr>
      <w:fldChar w:fldCharType="end"/>
    </w:r>
    <w:r>
      <w:rPr>
        <w:rStyle w:val="PageNumber"/>
        <w:sz w:val="24"/>
      </w:rPr>
      <w:t xml:space="preserve"> (</w:t>
    </w:r>
    <w:r w:rsidR="006032FB">
      <w:rPr>
        <w:rStyle w:val="PageNumber"/>
        <w:sz w:val="24"/>
      </w:rPr>
      <w:fldChar w:fldCharType="begin"/>
    </w:r>
    <w:r>
      <w:rPr>
        <w:rStyle w:val="PageNumber"/>
        <w:sz w:val="24"/>
      </w:rPr>
      <w:instrText xml:space="preserve"> NUMPAGES </w:instrText>
    </w:r>
    <w:r w:rsidR="006032FB">
      <w:rPr>
        <w:rStyle w:val="PageNumber"/>
        <w:sz w:val="24"/>
      </w:rPr>
      <w:fldChar w:fldCharType="separate"/>
    </w:r>
    <w:r>
      <w:rPr>
        <w:rStyle w:val="PageNumber"/>
        <w:sz w:val="24"/>
      </w:rPr>
      <w:t>11</w:t>
    </w:r>
    <w:r w:rsidR="006032FB">
      <w:rPr>
        <w:rStyle w:val="PageNumber"/>
        <w:sz w:val="24"/>
      </w:rPr>
      <w:fldChar w:fldCharType="end"/>
    </w:r>
    <w:r>
      <w:rPr>
        <w:rStyle w:val="PageNumber"/>
        <w:sz w:val="24"/>
      </w:rPr>
      <w:t>)</w:t>
    </w:r>
  </w:p>
  <w:p w:rsidR="00496568" w:rsidRDefault="00496568" w:rsidP="00F405F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673" w:rsidRDefault="00066673" w:rsidP="00F405F7">
      <w:r>
        <w:separator/>
      </w:r>
    </w:p>
  </w:footnote>
  <w:footnote w:type="continuationSeparator" w:id="0">
    <w:p w:rsidR="00066673" w:rsidRDefault="00066673" w:rsidP="00F405F7">
      <w:r>
        <w:continuationSeparator/>
      </w:r>
    </w:p>
  </w:footnote>
  <w:footnote w:type="continuationNotice" w:id="1">
    <w:p w:rsidR="00066673" w:rsidRDefault="00066673">
      <w:pPr>
        <w:spacing w:after="0"/>
      </w:pPr>
    </w:p>
  </w:footnote>
  <w:footnote w:id="2">
    <w:p w:rsidR="00915D3B" w:rsidRDefault="00915D3B" w:rsidP="00915D3B">
      <w:pPr>
        <w:pStyle w:val="FootnoteText"/>
      </w:pPr>
      <w:r>
        <w:rPr>
          <w:rStyle w:val="FootnoteReference"/>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w:t>
      </w:r>
      <w:proofErr w:type="gramStart"/>
      <w:r w:rsidRPr="00457C02">
        <w:rPr>
          <w:rFonts w:ascii="Times New Roman" w:hAnsi="Times New Roman"/>
          <w:color w:val="auto"/>
          <w:sz w:val="18"/>
          <w:szCs w:val="18"/>
        </w:rPr>
        <w:t>infrastructure:dir</w:t>
      </w:r>
      <w:r>
        <w:rPr>
          <w:rFonts w:ascii="Times New Roman" w:hAnsi="Times New Roman"/>
          <w:color w:val="auto"/>
          <w:sz w:val="18"/>
          <w:szCs w:val="18"/>
        </w:rPr>
        <w:t>ectory</w:t>
      </w:r>
      <w:proofErr w:type="gramEnd"/>
      <w:r>
        <w:rPr>
          <w:rFonts w:ascii="Times New Roman" w:hAnsi="Times New Roman"/>
          <w:color w:val="auto"/>
          <w:sz w:val="18"/>
          <w:szCs w:val="18"/>
        </w:rPr>
        <w:t xml:space="preserve">:organization, </w:t>
      </w:r>
      <w:proofErr w:type="spellStart"/>
      <w:r>
        <w:rPr>
          <w:rFonts w:ascii="Times New Roman" w:hAnsi="Times New Roman"/>
          <w:color w:val="auto"/>
          <w:sz w:val="18"/>
          <w:szCs w:val="18"/>
        </w:rPr>
        <w:t>infrastructure:directory:employee</w:t>
      </w:r>
      <w:proofErr w:type="spellEnd"/>
      <w:r>
        <w:rPr>
          <w:rFonts w:ascii="Times New Roman" w:hAnsi="Times New Roman"/>
          <w:color w:val="auto"/>
          <w:sz w:val="18"/>
          <w:szCs w:val="18"/>
        </w:rPr>
        <w:t xml:space="preserve"> och infrastructure:directory:authorizationManagement. För att isolera de attribut som är aktuella för detta tjänstekontrakt, filtrera på kolumn R.</w:t>
      </w:r>
    </w:p>
  </w:footnote>
  <w:footnote w:id="3">
    <w:p w:rsidR="00457C02" w:rsidRDefault="00457C02">
      <w:pPr>
        <w:pStyle w:val="FootnoteText"/>
      </w:pPr>
      <w:r>
        <w:rPr>
          <w:rStyle w:val="FootnoteReference"/>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w:t>
      </w:r>
      <w:proofErr w:type="gramStart"/>
      <w:r w:rsidRPr="00457C02">
        <w:rPr>
          <w:rFonts w:ascii="Times New Roman" w:hAnsi="Times New Roman"/>
          <w:color w:val="auto"/>
          <w:sz w:val="18"/>
          <w:szCs w:val="18"/>
        </w:rPr>
        <w:t>infrastructure:dir</w:t>
      </w:r>
      <w:r>
        <w:rPr>
          <w:rFonts w:ascii="Times New Roman" w:hAnsi="Times New Roman"/>
          <w:color w:val="auto"/>
          <w:sz w:val="18"/>
          <w:szCs w:val="18"/>
        </w:rPr>
        <w:t>ectory</w:t>
      </w:r>
      <w:proofErr w:type="gramEnd"/>
      <w:r>
        <w:rPr>
          <w:rFonts w:ascii="Times New Roman" w:hAnsi="Times New Roman"/>
          <w:color w:val="auto"/>
          <w:sz w:val="18"/>
          <w:szCs w:val="18"/>
        </w:rPr>
        <w:t xml:space="preserve">:organization, </w:t>
      </w:r>
      <w:proofErr w:type="spellStart"/>
      <w:r>
        <w:rPr>
          <w:rFonts w:ascii="Times New Roman" w:hAnsi="Times New Roman"/>
          <w:color w:val="auto"/>
          <w:sz w:val="18"/>
          <w:szCs w:val="18"/>
        </w:rPr>
        <w:t>infrastructure:directory:employee</w:t>
      </w:r>
      <w:proofErr w:type="spellEnd"/>
      <w:r>
        <w:rPr>
          <w:rFonts w:ascii="Times New Roman" w:hAnsi="Times New Roman"/>
          <w:color w:val="auto"/>
          <w:sz w:val="18"/>
          <w:szCs w:val="18"/>
        </w:rPr>
        <w:t xml:space="preserve"> och infrastructure:directory:authorizationManagement. För att isolera de attribut som är aktuella för detta tjänstekontrakt, filtrera på kolumn V.</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30"/>
      <w:gridCol w:w="3236"/>
      <w:gridCol w:w="3132"/>
    </w:tblGrid>
    <w:tr w:rsidR="00496568">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96568" w:rsidRDefault="00496568" w:rsidP="00587650">
          <w:pPr>
            <w:pStyle w:val="Sidhuvudvnster"/>
          </w:pPr>
          <w: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96568" w:rsidRDefault="00496568">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8240" behindDoc="0" locked="0" layoutInCell="1" allowOverlap="1">
                <wp:simplePos x="0" y="0"/>
                <wp:positionH relativeFrom="character">
                  <wp:posOffset>0</wp:posOffset>
                </wp:positionH>
                <wp:positionV relativeFrom="line">
                  <wp:posOffset>0</wp:posOffset>
                </wp:positionV>
                <wp:extent cx="2017395" cy="442595"/>
                <wp:effectExtent l="0" t="0" r="1905" b="0"/>
                <wp:wrapNone/>
                <wp:docPr id="20"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sidR="006032FB">
            <w:rPr>
              <w:noProof/>
              <w:lang w:eastAsia="sv-SE"/>
            </w:rPr>
          </w:r>
          <w:r w:rsidR="006032FB">
            <w:rPr>
              <w:noProof/>
              <w:lang w:eastAsia="sv-SE"/>
            </w:rPr>
            <w:pict>
              <v:shape id="AutoShape 22" o:spid="_x0000_s4097" style="width:159pt;height:35pt;visibility:visible;mso-position-horizontal-relative:char;mso-position-vertical-relative:line" coordsize="20000,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" adj="0,,0" path="">
                <v:stroke joinstyle="round"/>
                <v:formulas/>
                <v:path o:connecttype="segments"/>
                <w10:wrap type="none"/>
                <w10:anchorlock/>
              </v:shape>
            </w:pic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96568" w:rsidRDefault="0049656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496568">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96568" w:rsidRDefault="00496568" w:rsidP="00587650">
          <w:pPr>
            <w:pStyle w:val="Sidhuvudvnster"/>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496568" w:rsidRDefault="00496568">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96568" w:rsidRDefault="0049656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496568">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96568" w:rsidRDefault="00496568" w:rsidP="00587650">
          <w:pPr>
            <w:pStyle w:val="Sidhuvudvnster"/>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496568" w:rsidRDefault="00496568">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96568" w:rsidRDefault="0049656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rsidR="006032FB">
            <w:fldChar w:fldCharType="begin"/>
          </w:r>
          <w:r>
            <w:instrText xml:space="preserve"> PAGE </w:instrText>
          </w:r>
          <w:r w:rsidR="006032FB">
            <w:fldChar w:fldCharType="separate"/>
          </w:r>
          <w:r>
            <w:rPr>
              <w:noProof/>
            </w:rPr>
            <w:t>68</w:t>
          </w:r>
          <w:r w:rsidR="006032FB">
            <w:rPr>
              <w:noProof/>
            </w:rPr>
            <w:fldChar w:fldCharType="end"/>
          </w:r>
          <w:r>
            <w:t xml:space="preserve"> (</w:t>
          </w:r>
          <w:r w:rsidR="006032FB">
            <w:fldChar w:fldCharType="begin"/>
          </w:r>
          <w:r w:rsidR="006D7EC2">
            <w:instrText xml:space="preserve"> NUMPAGES </w:instrText>
          </w:r>
          <w:r w:rsidR="006032FB">
            <w:fldChar w:fldCharType="separate"/>
          </w:r>
          <w:r>
            <w:rPr>
              <w:noProof/>
            </w:rPr>
            <w:t>11</w:t>
          </w:r>
          <w:r w:rsidR="006032FB">
            <w:rPr>
              <w:noProof/>
            </w:rPr>
            <w:fldChar w:fldCharType="end"/>
          </w:r>
          <w:r>
            <w:t>)</w:t>
          </w:r>
        </w:p>
      </w:tc>
    </w:tr>
    <w:tr w:rsidR="00496568">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496568" w:rsidRDefault="006032FB" w:rsidP="00F405F7">
          <w:r>
            <w:fldChar w:fldCharType="begin"/>
          </w:r>
          <w:r w:rsidR="00496568">
            <w:instrText xml:space="preserve"> DATE \@ "yyyy-MM-dd" </w:instrText>
          </w:r>
          <w:r>
            <w:fldChar w:fldCharType="separate"/>
          </w:r>
          <w:ins w:id="76" w:author="RLK" w:date="2014-01-23T09:59:00Z">
            <w:r w:rsidR="00153843">
              <w:rPr>
                <w:noProof/>
              </w:rPr>
              <w:t>2014-01-23</w:t>
            </w:r>
          </w:ins>
          <w:del w:id="77" w:author="RLK" w:date="2014-01-23T09:59:00Z">
            <w:r w:rsidR="00900F98" w:rsidDel="00153843">
              <w:rPr>
                <w:noProof/>
              </w:rPr>
              <w:delText>2014-01-22</w:delText>
            </w:r>
          </w:del>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496568" w:rsidRDefault="00496568" w:rsidP="00F405F7"/>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496568" w:rsidRDefault="00496568" w:rsidP="00F405F7"/>
      </w:tc>
    </w:tr>
  </w:tbl>
  <w:p w:rsidR="00496568" w:rsidRDefault="00496568" w:rsidP="00F405F7"/>
  <w:p w:rsidR="00496568" w:rsidRDefault="00496568" w:rsidP="00F405F7"/>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30"/>
      <w:gridCol w:w="3236"/>
      <w:gridCol w:w="3132"/>
    </w:tblGrid>
    <w:tr w:rsidR="00496568">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96568" w:rsidRPr="00587650" w:rsidRDefault="00496568" w:rsidP="00587650">
          <w:pPr>
            <w:pStyle w:val="Sidhuvudvnster"/>
            <w:rPr>
              <w:b/>
            </w:rPr>
          </w:pPr>
          <w:r w:rsidRPr="00587650">
            <w:t>Tjänstekontraktsbeskrivning</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96568" w:rsidRDefault="00496568">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B5576A">
            <w:rPr>
              <w:noProof/>
              <w:sz w:val="20"/>
              <w:szCs w:val="24"/>
            </w:rPr>
            <w:t xml:space="preserve"> </w:t>
          </w:r>
          <w:r>
            <w:rPr>
              <w:noProof/>
              <w:lang w:eastAsia="sv-SE"/>
            </w:rPr>
            <w:drawing>
              <wp:inline distT="0" distB="0" distL="0" distR="0">
                <wp:extent cx="1979930" cy="44196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79930" cy="441960"/>
                        </a:xfrm>
                        <a:prstGeom prst="rect">
                          <a:avLst/>
                        </a:prstGeom>
                        <a:noFill/>
                        <a:ln>
                          <a:noFill/>
                        </a:ln>
                      </pic:spPr>
                    </pic:pic>
                  </a:graphicData>
                </a:graphic>
              </wp:inline>
            </w:drawing>
          </w:r>
          <w:r w:rsidRPr="00B5576A">
            <w:t xml:space="preserve"> </w: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96568" w:rsidRDefault="0049656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r>
    <w:tr w:rsidR="00496568">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96568" w:rsidRDefault="00496568" w:rsidP="00587650">
          <w:pPr>
            <w:pStyle w:val="Sidhuvudvnster"/>
          </w:pP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496568" w:rsidRDefault="00496568">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96568" w:rsidRDefault="00496568" w:rsidP="00B5576A">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jc w:val="center"/>
          </w:pPr>
        </w:p>
      </w:tc>
    </w:tr>
    <w:tr w:rsidR="00496568">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96568" w:rsidRDefault="00496568" w:rsidP="00B75B89">
          <w:pPr>
            <w:pStyle w:val="Sidhuvudvnster"/>
          </w:pPr>
          <w:r w:rsidRPr="00207E79">
            <w:t>Baserad på CeHis Arkitektur</w:t>
          </w:r>
          <w:r>
            <w:t xml:space="preserve"> </w:t>
          </w:r>
          <w:r w:rsidRPr="00207E79">
            <w:t>och regelverk</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496568" w:rsidRDefault="00496568">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96568" w:rsidRDefault="0049656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rsidR="006032FB">
            <w:fldChar w:fldCharType="begin"/>
          </w:r>
          <w:r>
            <w:instrText xml:space="preserve"> PAGE </w:instrText>
          </w:r>
          <w:r w:rsidR="006032FB">
            <w:fldChar w:fldCharType="separate"/>
          </w:r>
          <w:r w:rsidR="006573ED">
            <w:rPr>
              <w:noProof/>
            </w:rPr>
            <w:t>10</w:t>
          </w:r>
          <w:r w:rsidR="006032FB">
            <w:rPr>
              <w:noProof/>
            </w:rPr>
            <w:fldChar w:fldCharType="end"/>
          </w:r>
          <w:r>
            <w:t xml:space="preserve"> (</w:t>
          </w:r>
          <w:r w:rsidR="006032FB">
            <w:fldChar w:fldCharType="begin"/>
          </w:r>
          <w:r w:rsidR="006D7EC2">
            <w:instrText xml:space="preserve"> NUMPAGES </w:instrText>
          </w:r>
          <w:r w:rsidR="006032FB">
            <w:fldChar w:fldCharType="separate"/>
          </w:r>
          <w:r w:rsidR="006573ED">
            <w:rPr>
              <w:noProof/>
            </w:rPr>
            <w:t>26</w:t>
          </w:r>
          <w:r w:rsidR="006032FB">
            <w:rPr>
              <w:noProof/>
            </w:rPr>
            <w:fldChar w:fldCharType="end"/>
          </w:r>
          <w:r>
            <w:t>)</w:t>
          </w:r>
        </w:p>
      </w:tc>
    </w:tr>
    <w:tr w:rsidR="00496568" w:rsidRPr="00647B65">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496568" w:rsidRPr="00647B65" w:rsidRDefault="00496568" w:rsidP="00F405F7">
          <w:pPr>
            <w:rPr>
              <w:sz w:val="16"/>
              <w:szCs w:val="16"/>
            </w:rPr>
          </w:pPr>
          <w:r w:rsidRPr="00647B65">
            <w:rPr>
              <w:sz w:val="16"/>
              <w:szCs w:val="16"/>
            </w:rPr>
            <w:t xml:space="preserve">Utskriftsdatum: </w:t>
          </w:r>
          <w:r w:rsidR="006032FB" w:rsidRPr="00647B65">
            <w:rPr>
              <w:sz w:val="16"/>
              <w:szCs w:val="16"/>
            </w:rPr>
            <w:fldChar w:fldCharType="begin"/>
          </w:r>
          <w:r w:rsidRPr="00647B65">
            <w:rPr>
              <w:sz w:val="16"/>
              <w:szCs w:val="16"/>
            </w:rPr>
            <w:instrText xml:space="preserve"> DATE \@ "yyyy-MM-dd" </w:instrText>
          </w:r>
          <w:r w:rsidR="006032FB" w:rsidRPr="00647B65">
            <w:rPr>
              <w:sz w:val="16"/>
              <w:szCs w:val="16"/>
            </w:rPr>
            <w:fldChar w:fldCharType="separate"/>
          </w:r>
          <w:r w:rsidR="00153843">
            <w:rPr>
              <w:noProof/>
              <w:sz w:val="16"/>
              <w:szCs w:val="16"/>
            </w:rPr>
            <w:t>2014-01-23</w:t>
          </w:r>
          <w:r w:rsidR="006032FB"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496568" w:rsidRPr="00647B65" w:rsidRDefault="00496568" w:rsidP="00F405F7">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496568" w:rsidRPr="00647B65" w:rsidRDefault="00496568" w:rsidP="00F405F7">
          <w:pPr>
            <w:rPr>
              <w:sz w:val="16"/>
              <w:szCs w:val="16"/>
            </w:rPr>
          </w:pPr>
        </w:p>
      </w:tc>
    </w:tr>
  </w:tbl>
  <w:p w:rsidR="00496568" w:rsidRPr="00647B65" w:rsidRDefault="00496568" w:rsidP="00F405F7">
    <w:pPr>
      <w:rPr>
        <w:sz w:val="16"/>
        <w:szCs w:val="16"/>
      </w:rPr>
    </w:pPr>
  </w:p>
  <w:p w:rsidR="00496568" w:rsidRDefault="00496568" w:rsidP="00F405F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29666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C78AF"/>
    <w:multiLevelType w:val="hybridMultilevel"/>
    <w:tmpl w:val="26F84B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C95707D"/>
    <w:multiLevelType w:val="multilevel"/>
    <w:tmpl w:val="8B04AD2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2722" w:hanging="272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0D8C722C"/>
    <w:multiLevelType w:val="hybridMultilevel"/>
    <w:tmpl w:val="8D9C20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9">
    <w:nsid w:val="19C846A9"/>
    <w:multiLevelType w:val="hybridMultilevel"/>
    <w:tmpl w:val="1E2023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0">
    <w:nsid w:val="1C052203"/>
    <w:multiLevelType w:val="multilevel"/>
    <w:tmpl w:val="DF16E1F8"/>
    <w:numStyleLink w:val="111111"/>
  </w:abstractNum>
  <w:abstractNum w:abstractNumId="11">
    <w:nsid w:val="1E641B57"/>
    <w:multiLevelType w:val="hybridMultilevel"/>
    <w:tmpl w:val="3C82BBA2"/>
    <w:lvl w:ilvl="0" w:tplc="48C0514A">
      <w:start w:val="1"/>
      <w:numFmt w:val="bullet"/>
      <w:lvlText w:val=""/>
      <w:lvlJc w:val="left"/>
      <w:pPr>
        <w:tabs>
          <w:tab w:val="num" w:pos="600"/>
        </w:tabs>
        <w:ind w:left="600" w:hanging="360"/>
      </w:pPr>
      <w:rPr>
        <w:rFonts w:ascii="Symbol" w:hAnsi="Symbol" w:hint="default"/>
        <w:color w:val="auto"/>
      </w:rPr>
    </w:lvl>
    <w:lvl w:ilvl="1" w:tplc="041D0003">
      <w:start w:val="1"/>
      <w:numFmt w:val="bullet"/>
      <w:lvlText w:val="o"/>
      <w:lvlJc w:val="left"/>
      <w:pPr>
        <w:tabs>
          <w:tab w:val="num" w:pos="960"/>
        </w:tabs>
        <w:ind w:left="960" w:hanging="360"/>
      </w:pPr>
      <w:rPr>
        <w:rFonts w:ascii="Courier New" w:hAnsi="Courier New" w:cs="Courier New" w:hint="default"/>
      </w:rPr>
    </w:lvl>
    <w:lvl w:ilvl="2" w:tplc="041D0005" w:tentative="1">
      <w:start w:val="1"/>
      <w:numFmt w:val="bullet"/>
      <w:lvlText w:val=""/>
      <w:lvlJc w:val="left"/>
      <w:pPr>
        <w:tabs>
          <w:tab w:val="num" w:pos="1680"/>
        </w:tabs>
        <w:ind w:left="1680" w:hanging="360"/>
      </w:pPr>
      <w:rPr>
        <w:rFonts w:ascii="Wingdings" w:hAnsi="Wingdings" w:hint="default"/>
      </w:rPr>
    </w:lvl>
    <w:lvl w:ilvl="3" w:tplc="041D0001" w:tentative="1">
      <w:start w:val="1"/>
      <w:numFmt w:val="bullet"/>
      <w:lvlText w:val=""/>
      <w:lvlJc w:val="left"/>
      <w:pPr>
        <w:tabs>
          <w:tab w:val="num" w:pos="2400"/>
        </w:tabs>
        <w:ind w:left="2400" w:hanging="360"/>
      </w:pPr>
      <w:rPr>
        <w:rFonts w:ascii="Symbol" w:hAnsi="Symbol" w:hint="default"/>
      </w:rPr>
    </w:lvl>
    <w:lvl w:ilvl="4" w:tplc="041D0003" w:tentative="1">
      <w:start w:val="1"/>
      <w:numFmt w:val="bullet"/>
      <w:lvlText w:val="o"/>
      <w:lvlJc w:val="left"/>
      <w:pPr>
        <w:tabs>
          <w:tab w:val="num" w:pos="3120"/>
        </w:tabs>
        <w:ind w:left="3120" w:hanging="360"/>
      </w:pPr>
      <w:rPr>
        <w:rFonts w:ascii="Courier New" w:hAnsi="Courier New" w:cs="Courier New" w:hint="default"/>
      </w:rPr>
    </w:lvl>
    <w:lvl w:ilvl="5" w:tplc="041D0005" w:tentative="1">
      <w:start w:val="1"/>
      <w:numFmt w:val="bullet"/>
      <w:lvlText w:val=""/>
      <w:lvlJc w:val="left"/>
      <w:pPr>
        <w:tabs>
          <w:tab w:val="num" w:pos="3840"/>
        </w:tabs>
        <w:ind w:left="3840" w:hanging="360"/>
      </w:pPr>
      <w:rPr>
        <w:rFonts w:ascii="Wingdings" w:hAnsi="Wingdings" w:hint="default"/>
      </w:rPr>
    </w:lvl>
    <w:lvl w:ilvl="6" w:tplc="041D0001" w:tentative="1">
      <w:start w:val="1"/>
      <w:numFmt w:val="bullet"/>
      <w:lvlText w:val=""/>
      <w:lvlJc w:val="left"/>
      <w:pPr>
        <w:tabs>
          <w:tab w:val="num" w:pos="4560"/>
        </w:tabs>
        <w:ind w:left="4560" w:hanging="360"/>
      </w:pPr>
      <w:rPr>
        <w:rFonts w:ascii="Symbol" w:hAnsi="Symbol" w:hint="default"/>
      </w:rPr>
    </w:lvl>
    <w:lvl w:ilvl="7" w:tplc="041D0003" w:tentative="1">
      <w:start w:val="1"/>
      <w:numFmt w:val="bullet"/>
      <w:lvlText w:val="o"/>
      <w:lvlJc w:val="left"/>
      <w:pPr>
        <w:tabs>
          <w:tab w:val="num" w:pos="5280"/>
        </w:tabs>
        <w:ind w:left="5280" w:hanging="360"/>
      </w:pPr>
      <w:rPr>
        <w:rFonts w:ascii="Courier New" w:hAnsi="Courier New" w:cs="Courier New" w:hint="default"/>
      </w:rPr>
    </w:lvl>
    <w:lvl w:ilvl="8" w:tplc="041D0005" w:tentative="1">
      <w:start w:val="1"/>
      <w:numFmt w:val="bullet"/>
      <w:lvlText w:val=""/>
      <w:lvlJc w:val="left"/>
      <w:pPr>
        <w:tabs>
          <w:tab w:val="num" w:pos="6000"/>
        </w:tabs>
        <w:ind w:left="6000" w:hanging="360"/>
      </w:pPr>
      <w:rPr>
        <w:rFonts w:ascii="Wingdings" w:hAnsi="Wingdings" w:hint="default"/>
      </w:rPr>
    </w:lvl>
  </w:abstractNum>
  <w:abstractNum w:abstractNumId="12">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20B33F2"/>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2F42D59"/>
    <w:multiLevelType w:val="multilevel"/>
    <w:tmpl w:val="507066D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B6570B2"/>
    <w:multiLevelType w:val="hybridMultilevel"/>
    <w:tmpl w:val="7728A374"/>
    <w:lvl w:ilvl="0" w:tplc="041D0001">
      <w:start w:val="1"/>
      <w:numFmt w:val="bullet"/>
      <w:lvlText w:val=""/>
      <w:lvlJc w:val="left"/>
      <w:pPr>
        <w:ind w:left="770" w:hanging="360"/>
      </w:pPr>
      <w:rPr>
        <w:rFonts w:ascii="Symbol" w:hAnsi="Symbol" w:hint="default"/>
      </w:rPr>
    </w:lvl>
    <w:lvl w:ilvl="1" w:tplc="041D0003">
      <w:start w:val="1"/>
      <w:numFmt w:val="bullet"/>
      <w:lvlText w:val="o"/>
      <w:lvlJc w:val="left"/>
      <w:pPr>
        <w:ind w:left="1490" w:hanging="360"/>
      </w:pPr>
      <w:rPr>
        <w:rFonts w:ascii="Courier New" w:hAnsi="Courier New" w:cs="Courier New" w:hint="default"/>
      </w:rPr>
    </w:lvl>
    <w:lvl w:ilvl="2" w:tplc="041D0005" w:tentative="1">
      <w:start w:val="1"/>
      <w:numFmt w:val="bullet"/>
      <w:lvlText w:val=""/>
      <w:lvlJc w:val="left"/>
      <w:pPr>
        <w:ind w:left="2210" w:hanging="360"/>
      </w:pPr>
      <w:rPr>
        <w:rFonts w:ascii="Wingdings" w:hAnsi="Wingdings" w:hint="default"/>
      </w:rPr>
    </w:lvl>
    <w:lvl w:ilvl="3" w:tplc="041D0001" w:tentative="1">
      <w:start w:val="1"/>
      <w:numFmt w:val="bullet"/>
      <w:lvlText w:val=""/>
      <w:lvlJc w:val="left"/>
      <w:pPr>
        <w:ind w:left="2930" w:hanging="360"/>
      </w:pPr>
      <w:rPr>
        <w:rFonts w:ascii="Symbol" w:hAnsi="Symbol" w:hint="default"/>
      </w:rPr>
    </w:lvl>
    <w:lvl w:ilvl="4" w:tplc="041D0003" w:tentative="1">
      <w:start w:val="1"/>
      <w:numFmt w:val="bullet"/>
      <w:lvlText w:val="o"/>
      <w:lvlJc w:val="left"/>
      <w:pPr>
        <w:ind w:left="3650" w:hanging="360"/>
      </w:pPr>
      <w:rPr>
        <w:rFonts w:ascii="Courier New" w:hAnsi="Courier New" w:cs="Courier New" w:hint="default"/>
      </w:rPr>
    </w:lvl>
    <w:lvl w:ilvl="5" w:tplc="041D0005" w:tentative="1">
      <w:start w:val="1"/>
      <w:numFmt w:val="bullet"/>
      <w:lvlText w:val=""/>
      <w:lvlJc w:val="left"/>
      <w:pPr>
        <w:ind w:left="4370" w:hanging="360"/>
      </w:pPr>
      <w:rPr>
        <w:rFonts w:ascii="Wingdings" w:hAnsi="Wingdings" w:hint="default"/>
      </w:rPr>
    </w:lvl>
    <w:lvl w:ilvl="6" w:tplc="041D0001" w:tentative="1">
      <w:start w:val="1"/>
      <w:numFmt w:val="bullet"/>
      <w:lvlText w:val=""/>
      <w:lvlJc w:val="left"/>
      <w:pPr>
        <w:ind w:left="5090" w:hanging="360"/>
      </w:pPr>
      <w:rPr>
        <w:rFonts w:ascii="Symbol" w:hAnsi="Symbol" w:hint="default"/>
      </w:rPr>
    </w:lvl>
    <w:lvl w:ilvl="7" w:tplc="041D0003" w:tentative="1">
      <w:start w:val="1"/>
      <w:numFmt w:val="bullet"/>
      <w:lvlText w:val="o"/>
      <w:lvlJc w:val="left"/>
      <w:pPr>
        <w:ind w:left="5810" w:hanging="360"/>
      </w:pPr>
      <w:rPr>
        <w:rFonts w:ascii="Courier New" w:hAnsi="Courier New" w:cs="Courier New" w:hint="default"/>
      </w:rPr>
    </w:lvl>
    <w:lvl w:ilvl="8" w:tplc="041D0005" w:tentative="1">
      <w:start w:val="1"/>
      <w:numFmt w:val="bullet"/>
      <w:lvlText w:val=""/>
      <w:lvlJc w:val="left"/>
      <w:pPr>
        <w:ind w:left="6530" w:hanging="360"/>
      </w:pPr>
      <w:rPr>
        <w:rFonts w:ascii="Wingdings" w:hAnsi="Wingdings" w:hint="default"/>
      </w:rPr>
    </w:lvl>
  </w:abstractNum>
  <w:abstractNum w:abstractNumId="16">
    <w:nsid w:val="30600F92"/>
    <w:multiLevelType w:val="hybridMultilevel"/>
    <w:tmpl w:val="E822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0A270E"/>
    <w:multiLevelType w:val="multilevel"/>
    <w:tmpl w:val="236E82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608" w:hanging="147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356E045C"/>
    <w:multiLevelType w:val="hybridMultilevel"/>
    <w:tmpl w:val="52760CE8"/>
    <w:lvl w:ilvl="0" w:tplc="796A6320">
      <w:numFmt w:val="bullet"/>
      <w:lvlText w:val=""/>
      <w:lvlJc w:val="left"/>
      <w:pPr>
        <w:ind w:left="927" w:hanging="360"/>
      </w:pPr>
      <w:rPr>
        <w:rFonts w:ascii="Symbol" w:eastAsia="ヒラギノ角ゴ Pro W3" w:hAnsi="Symbol" w:cs="Times New Roman" w:hint="default"/>
      </w:rPr>
    </w:lvl>
    <w:lvl w:ilvl="1" w:tplc="041D0003" w:tentative="1">
      <w:start w:val="1"/>
      <w:numFmt w:val="bullet"/>
      <w:lvlText w:val="o"/>
      <w:lvlJc w:val="left"/>
      <w:pPr>
        <w:ind w:left="1647" w:hanging="360"/>
      </w:pPr>
      <w:rPr>
        <w:rFonts w:ascii="Courier New" w:hAnsi="Courier New" w:cs="Courier New" w:hint="default"/>
      </w:rPr>
    </w:lvl>
    <w:lvl w:ilvl="2" w:tplc="041D0005" w:tentative="1">
      <w:start w:val="1"/>
      <w:numFmt w:val="bullet"/>
      <w:lvlText w:val=""/>
      <w:lvlJc w:val="left"/>
      <w:pPr>
        <w:ind w:left="2367" w:hanging="360"/>
      </w:pPr>
      <w:rPr>
        <w:rFonts w:ascii="Wingdings" w:hAnsi="Wingdings" w:hint="default"/>
      </w:rPr>
    </w:lvl>
    <w:lvl w:ilvl="3" w:tplc="041D0001" w:tentative="1">
      <w:start w:val="1"/>
      <w:numFmt w:val="bullet"/>
      <w:lvlText w:val=""/>
      <w:lvlJc w:val="left"/>
      <w:pPr>
        <w:ind w:left="3087" w:hanging="360"/>
      </w:pPr>
      <w:rPr>
        <w:rFonts w:ascii="Symbol" w:hAnsi="Symbol" w:hint="default"/>
      </w:rPr>
    </w:lvl>
    <w:lvl w:ilvl="4" w:tplc="041D0003" w:tentative="1">
      <w:start w:val="1"/>
      <w:numFmt w:val="bullet"/>
      <w:lvlText w:val="o"/>
      <w:lvlJc w:val="left"/>
      <w:pPr>
        <w:ind w:left="3807" w:hanging="360"/>
      </w:pPr>
      <w:rPr>
        <w:rFonts w:ascii="Courier New" w:hAnsi="Courier New" w:cs="Courier New" w:hint="default"/>
      </w:rPr>
    </w:lvl>
    <w:lvl w:ilvl="5" w:tplc="041D0005" w:tentative="1">
      <w:start w:val="1"/>
      <w:numFmt w:val="bullet"/>
      <w:lvlText w:val=""/>
      <w:lvlJc w:val="left"/>
      <w:pPr>
        <w:ind w:left="4527" w:hanging="360"/>
      </w:pPr>
      <w:rPr>
        <w:rFonts w:ascii="Wingdings" w:hAnsi="Wingdings" w:hint="default"/>
      </w:rPr>
    </w:lvl>
    <w:lvl w:ilvl="6" w:tplc="041D0001" w:tentative="1">
      <w:start w:val="1"/>
      <w:numFmt w:val="bullet"/>
      <w:lvlText w:val=""/>
      <w:lvlJc w:val="left"/>
      <w:pPr>
        <w:ind w:left="5247" w:hanging="360"/>
      </w:pPr>
      <w:rPr>
        <w:rFonts w:ascii="Symbol" w:hAnsi="Symbol" w:hint="default"/>
      </w:rPr>
    </w:lvl>
    <w:lvl w:ilvl="7" w:tplc="041D0003" w:tentative="1">
      <w:start w:val="1"/>
      <w:numFmt w:val="bullet"/>
      <w:lvlText w:val="o"/>
      <w:lvlJc w:val="left"/>
      <w:pPr>
        <w:ind w:left="5967" w:hanging="360"/>
      </w:pPr>
      <w:rPr>
        <w:rFonts w:ascii="Courier New" w:hAnsi="Courier New" w:cs="Courier New" w:hint="default"/>
      </w:rPr>
    </w:lvl>
    <w:lvl w:ilvl="8" w:tplc="041D0005" w:tentative="1">
      <w:start w:val="1"/>
      <w:numFmt w:val="bullet"/>
      <w:lvlText w:val=""/>
      <w:lvlJc w:val="left"/>
      <w:pPr>
        <w:ind w:left="6687" w:hanging="360"/>
      </w:pPr>
      <w:rPr>
        <w:rFonts w:ascii="Wingdings" w:hAnsi="Wingdings" w:hint="default"/>
      </w:rPr>
    </w:lvl>
  </w:abstractNum>
  <w:abstractNum w:abstractNumId="19">
    <w:nsid w:val="38600A52"/>
    <w:multiLevelType w:val="hybridMultilevel"/>
    <w:tmpl w:val="22B2924A"/>
    <w:lvl w:ilvl="0" w:tplc="041D0003">
      <w:start w:val="1"/>
      <w:numFmt w:val="bullet"/>
      <w:lvlText w:val="o"/>
      <w:lvlJc w:val="left"/>
      <w:pPr>
        <w:ind w:left="720" w:hanging="360"/>
      </w:pPr>
      <w:rPr>
        <w:rFonts w:ascii="Courier New" w:hAnsi="Courier New" w:cs="Courier New"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0">
    <w:nsid w:val="38AF63C3"/>
    <w:multiLevelType w:val="multilevel"/>
    <w:tmpl w:val="DF16E1F8"/>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39BD408D"/>
    <w:multiLevelType w:val="hybridMultilevel"/>
    <w:tmpl w:val="2BA6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2C6F74"/>
    <w:multiLevelType w:val="hybridMultilevel"/>
    <w:tmpl w:val="2FC069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3A89468F"/>
    <w:multiLevelType w:val="hybridMultilevel"/>
    <w:tmpl w:val="34E22000"/>
    <w:lvl w:ilvl="0" w:tplc="67B29C56">
      <w:start w:val="2013"/>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4">
    <w:nsid w:val="493700AE"/>
    <w:multiLevelType w:val="hybridMultilevel"/>
    <w:tmpl w:val="0EA0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3926D6"/>
    <w:multiLevelType w:val="multilevel"/>
    <w:tmpl w:val="464E93B2"/>
    <w:lvl w:ilvl="0">
      <w:start w:val="1"/>
      <w:numFmt w:val="decimal"/>
      <w:pStyle w:val="ListNumber"/>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26">
    <w:nsid w:val="4CDA0FFB"/>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4F7D4530"/>
    <w:multiLevelType w:val="hybridMultilevel"/>
    <w:tmpl w:val="25A0E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893EA0"/>
    <w:multiLevelType w:val="hybridMultilevel"/>
    <w:tmpl w:val="A5ECEAC6"/>
    <w:lvl w:ilvl="0" w:tplc="387AED3C">
      <w:start w:val="1"/>
      <w:numFmt w:val="decimal"/>
      <w:lvlText w:val="%1."/>
      <w:lvlJc w:val="left"/>
      <w:pPr>
        <w:ind w:left="927" w:hanging="360"/>
      </w:pPr>
      <w:rPr>
        <w:rFonts w:hint="default"/>
      </w:rPr>
    </w:lvl>
    <w:lvl w:ilvl="1" w:tplc="041D0019" w:tentative="1">
      <w:start w:val="1"/>
      <w:numFmt w:val="lowerLetter"/>
      <w:lvlText w:val="%2."/>
      <w:lvlJc w:val="left"/>
      <w:pPr>
        <w:ind w:left="1647" w:hanging="360"/>
      </w:pPr>
    </w:lvl>
    <w:lvl w:ilvl="2" w:tplc="041D001B" w:tentative="1">
      <w:start w:val="1"/>
      <w:numFmt w:val="lowerRoman"/>
      <w:lvlText w:val="%3."/>
      <w:lvlJc w:val="right"/>
      <w:pPr>
        <w:ind w:left="2367" w:hanging="180"/>
      </w:pPr>
    </w:lvl>
    <w:lvl w:ilvl="3" w:tplc="041D000F" w:tentative="1">
      <w:start w:val="1"/>
      <w:numFmt w:val="decimal"/>
      <w:lvlText w:val="%4."/>
      <w:lvlJc w:val="left"/>
      <w:pPr>
        <w:ind w:left="3087" w:hanging="360"/>
      </w:pPr>
    </w:lvl>
    <w:lvl w:ilvl="4" w:tplc="041D0019" w:tentative="1">
      <w:start w:val="1"/>
      <w:numFmt w:val="lowerLetter"/>
      <w:lvlText w:val="%5."/>
      <w:lvlJc w:val="left"/>
      <w:pPr>
        <w:ind w:left="3807" w:hanging="360"/>
      </w:pPr>
    </w:lvl>
    <w:lvl w:ilvl="5" w:tplc="041D001B" w:tentative="1">
      <w:start w:val="1"/>
      <w:numFmt w:val="lowerRoman"/>
      <w:lvlText w:val="%6."/>
      <w:lvlJc w:val="right"/>
      <w:pPr>
        <w:ind w:left="4527" w:hanging="180"/>
      </w:pPr>
    </w:lvl>
    <w:lvl w:ilvl="6" w:tplc="041D000F" w:tentative="1">
      <w:start w:val="1"/>
      <w:numFmt w:val="decimal"/>
      <w:lvlText w:val="%7."/>
      <w:lvlJc w:val="left"/>
      <w:pPr>
        <w:ind w:left="5247" w:hanging="360"/>
      </w:pPr>
    </w:lvl>
    <w:lvl w:ilvl="7" w:tplc="041D0019" w:tentative="1">
      <w:start w:val="1"/>
      <w:numFmt w:val="lowerLetter"/>
      <w:lvlText w:val="%8."/>
      <w:lvlJc w:val="left"/>
      <w:pPr>
        <w:ind w:left="5967" w:hanging="360"/>
      </w:pPr>
    </w:lvl>
    <w:lvl w:ilvl="8" w:tplc="041D001B" w:tentative="1">
      <w:start w:val="1"/>
      <w:numFmt w:val="lowerRoman"/>
      <w:lvlText w:val="%9."/>
      <w:lvlJc w:val="right"/>
      <w:pPr>
        <w:ind w:left="6687" w:hanging="180"/>
      </w:pPr>
    </w:lvl>
  </w:abstractNum>
  <w:abstractNum w:abstractNumId="29">
    <w:nsid w:val="51D81A86"/>
    <w:multiLevelType w:val="hybridMultilevel"/>
    <w:tmpl w:val="762AC2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534F4974"/>
    <w:multiLevelType w:val="hybridMultilevel"/>
    <w:tmpl w:val="3C82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E42B06"/>
    <w:multiLevelType w:val="hybridMultilevel"/>
    <w:tmpl w:val="11C65BFE"/>
    <w:lvl w:ilvl="0" w:tplc="13C02B28">
      <w:start w:val="2"/>
      <w:numFmt w:val="bullet"/>
      <w:lvlText w:val=""/>
      <w:lvlJc w:val="left"/>
      <w:pPr>
        <w:ind w:left="720" w:hanging="360"/>
      </w:pPr>
      <w:rPr>
        <w:rFonts w:ascii="Wingdings" w:eastAsia="ヒラギノ角ゴ Pro W3" w:hAnsi="Wingding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571B7462"/>
    <w:multiLevelType w:val="hybridMultilevel"/>
    <w:tmpl w:val="0CFEA93E"/>
    <w:lvl w:ilvl="0" w:tplc="48C0514A">
      <w:start w:val="1"/>
      <w:numFmt w:val="bullet"/>
      <w:lvlText w:val=""/>
      <w:lvlJc w:val="left"/>
      <w:pPr>
        <w:tabs>
          <w:tab w:val="num" w:pos="1080"/>
        </w:tabs>
        <w:ind w:left="1080" w:hanging="360"/>
      </w:pPr>
      <w:rPr>
        <w:rFonts w:ascii="Symbol" w:hAnsi="Symbol" w:hint="default"/>
        <w:color w:val="auto"/>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start w:val="1"/>
      <w:numFmt w:val="bullet"/>
      <w:lvlText w:val=""/>
      <w:lvlJc w:val="left"/>
      <w:pPr>
        <w:tabs>
          <w:tab w:val="num" w:pos="2880"/>
        </w:tabs>
        <w:ind w:left="2880" w:hanging="360"/>
      </w:pPr>
      <w:rPr>
        <w:rFonts w:ascii="Symbol" w:hAnsi="Symbol" w:hint="default"/>
      </w:rPr>
    </w:lvl>
    <w:lvl w:ilvl="4" w:tplc="041D0003">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3">
    <w:nsid w:val="58A57DB7"/>
    <w:multiLevelType w:val="hybridMultilevel"/>
    <w:tmpl w:val="6D28F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A555D2"/>
    <w:multiLevelType w:val="hybridMultilevel"/>
    <w:tmpl w:val="5F4A3430"/>
    <w:lvl w:ilvl="0" w:tplc="E1006184">
      <w:numFmt w:val="decimal"/>
      <w:lvlText w:val="%1-"/>
      <w:lvlJc w:val="left"/>
      <w:pPr>
        <w:ind w:left="462" w:hanging="360"/>
      </w:pPr>
      <w:rPr>
        <w:rFonts w:hint="default"/>
      </w:rPr>
    </w:lvl>
    <w:lvl w:ilvl="1" w:tplc="041D0019" w:tentative="1">
      <w:start w:val="1"/>
      <w:numFmt w:val="lowerLetter"/>
      <w:lvlText w:val="%2."/>
      <w:lvlJc w:val="left"/>
      <w:pPr>
        <w:ind w:left="1182" w:hanging="360"/>
      </w:pPr>
    </w:lvl>
    <w:lvl w:ilvl="2" w:tplc="041D001B" w:tentative="1">
      <w:start w:val="1"/>
      <w:numFmt w:val="lowerRoman"/>
      <w:lvlText w:val="%3."/>
      <w:lvlJc w:val="right"/>
      <w:pPr>
        <w:ind w:left="1902" w:hanging="180"/>
      </w:pPr>
    </w:lvl>
    <w:lvl w:ilvl="3" w:tplc="041D000F" w:tentative="1">
      <w:start w:val="1"/>
      <w:numFmt w:val="decimal"/>
      <w:lvlText w:val="%4."/>
      <w:lvlJc w:val="left"/>
      <w:pPr>
        <w:ind w:left="2622" w:hanging="360"/>
      </w:pPr>
    </w:lvl>
    <w:lvl w:ilvl="4" w:tplc="041D0019" w:tentative="1">
      <w:start w:val="1"/>
      <w:numFmt w:val="lowerLetter"/>
      <w:lvlText w:val="%5."/>
      <w:lvlJc w:val="left"/>
      <w:pPr>
        <w:ind w:left="3342" w:hanging="360"/>
      </w:pPr>
    </w:lvl>
    <w:lvl w:ilvl="5" w:tplc="041D001B" w:tentative="1">
      <w:start w:val="1"/>
      <w:numFmt w:val="lowerRoman"/>
      <w:lvlText w:val="%6."/>
      <w:lvlJc w:val="right"/>
      <w:pPr>
        <w:ind w:left="4062" w:hanging="180"/>
      </w:pPr>
    </w:lvl>
    <w:lvl w:ilvl="6" w:tplc="041D000F" w:tentative="1">
      <w:start w:val="1"/>
      <w:numFmt w:val="decimal"/>
      <w:lvlText w:val="%7."/>
      <w:lvlJc w:val="left"/>
      <w:pPr>
        <w:ind w:left="4782" w:hanging="360"/>
      </w:pPr>
    </w:lvl>
    <w:lvl w:ilvl="7" w:tplc="041D0019" w:tentative="1">
      <w:start w:val="1"/>
      <w:numFmt w:val="lowerLetter"/>
      <w:lvlText w:val="%8."/>
      <w:lvlJc w:val="left"/>
      <w:pPr>
        <w:ind w:left="5502" w:hanging="360"/>
      </w:pPr>
    </w:lvl>
    <w:lvl w:ilvl="8" w:tplc="041D001B" w:tentative="1">
      <w:start w:val="1"/>
      <w:numFmt w:val="lowerRoman"/>
      <w:lvlText w:val="%9."/>
      <w:lvlJc w:val="right"/>
      <w:pPr>
        <w:ind w:left="6222" w:hanging="180"/>
      </w:pPr>
    </w:lvl>
  </w:abstractNum>
  <w:abstractNum w:abstractNumId="35">
    <w:nsid w:val="59CA5353"/>
    <w:multiLevelType w:val="hybridMultilevel"/>
    <w:tmpl w:val="4C8C1F40"/>
    <w:lvl w:ilvl="0" w:tplc="B5B0933E">
      <w:numFmt w:val="bullet"/>
      <w:lvlText w:val=""/>
      <w:lvlJc w:val="left"/>
      <w:pPr>
        <w:ind w:left="720" w:hanging="360"/>
      </w:pPr>
      <w:rPr>
        <w:rFonts w:ascii="Wingdings" w:eastAsia="ヒラギノ角ゴ Pro W3" w:hAnsi="Wingding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nsid w:val="5C933DFB"/>
    <w:multiLevelType w:val="hybridMultilevel"/>
    <w:tmpl w:val="336E5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B401F5"/>
    <w:multiLevelType w:val="multilevel"/>
    <w:tmpl w:val="6B88BD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7D5F90"/>
    <w:multiLevelType w:val="hybridMultilevel"/>
    <w:tmpl w:val="3AC85CA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41">
    <w:nsid w:val="7A403027"/>
    <w:multiLevelType w:val="hybridMultilevel"/>
    <w:tmpl w:val="1EF05468"/>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42">
    <w:nsid w:val="7F467D6A"/>
    <w:multiLevelType w:val="hybridMultilevel"/>
    <w:tmpl w:val="FF504740"/>
    <w:lvl w:ilvl="0" w:tplc="89FCF91A">
      <w:start w:val="56"/>
      <w:numFmt w:val="bullet"/>
      <w:lvlText w:val=""/>
      <w:lvlJc w:val="left"/>
      <w:pPr>
        <w:ind w:left="927" w:hanging="360"/>
      </w:pPr>
      <w:rPr>
        <w:rFonts w:ascii="Wingdings" w:eastAsia="ヒラギノ角ゴ Pro W3" w:hAnsi="Wingdings" w:cs="Times New Roman" w:hint="default"/>
      </w:rPr>
    </w:lvl>
    <w:lvl w:ilvl="1" w:tplc="041D0003" w:tentative="1">
      <w:start w:val="1"/>
      <w:numFmt w:val="bullet"/>
      <w:lvlText w:val="o"/>
      <w:lvlJc w:val="left"/>
      <w:pPr>
        <w:ind w:left="1647" w:hanging="360"/>
      </w:pPr>
      <w:rPr>
        <w:rFonts w:ascii="Courier New" w:hAnsi="Courier New" w:cs="Courier New" w:hint="default"/>
      </w:rPr>
    </w:lvl>
    <w:lvl w:ilvl="2" w:tplc="041D0005" w:tentative="1">
      <w:start w:val="1"/>
      <w:numFmt w:val="bullet"/>
      <w:lvlText w:val=""/>
      <w:lvlJc w:val="left"/>
      <w:pPr>
        <w:ind w:left="2367" w:hanging="360"/>
      </w:pPr>
      <w:rPr>
        <w:rFonts w:ascii="Wingdings" w:hAnsi="Wingdings" w:hint="default"/>
      </w:rPr>
    </w:lvl>
    <w:lvl w:ilvl="3" w:tplc="041D0001" w:tentative="1">
      <w:start w:val="1"/>
      <w:numFmt w:val="bullet"/>
      <w:lvlText w:val=""/>
      <w:lvlJc w:val="left"/>
      <w:pPr>
        <w:ind w:left="3087" w:hanging="360"/>
      </w:pPr>
      <w:rPr>
        <w:rFonts w:ascii="Symbol" w:hAnsi="Symbol" w:hint="default"/>
      </w:rPr>
    </w:lvl>
    <w:lvl w:ilvl="4" w:tplc="041D0003" w:tentative="1">
      <w:start w:val="1"/>
      <w:numFmt w:val="bullet"/>
      <w:lvlText w:val="o"/>
      <w:lvlJc w:val="left"/>
      <w:pPr>
        <w:ind w:left="3807" w:hanging="360"/>
      </w:pPr>
      <w:rPr>
        <w:rFonts w:ascii="Courier New" w:hAnsi="Courier New" w:cs="Courier New" w:hint="default"/>
      </w:rPr>
    </w:lvl>
    <w:lvl w:ilvl="5" w:tplc="041D0005" w:tentative="1">
      <w:start w:val="1"/>
      <w:numFmt w:val="bullet"/>
      <w:lvlText w:val=""/>
      <w:lvlJc w:val="left"/>
      <w:pPr>
        <w:ind w:left="4527" w:hanging="360"/>
      </w:pPr>
      <w:rPr>
        <w:rFonts w:ascii="Wingdings" w:hAnsi="Wingdings" w:hint="default"/>
      </w:rPr>
    </w:lvl>
    <w:lvl w:ilvl="6" w:tplc="041D0001" w:tentative="1">
      <w:start w:val="1"/>
      <w:numFmt w:val="bullet"/>
      <w:lvlText w:val=""/>
      <w:lvlJc w:val="left"/>
      <w:pPr>
        <w:ind w:left="5247" w:hanging="360"/>
      </w:pPr>
      <w:rPr>
        <w:rFonts w:ascii="Symbol" w:hAnsi="Symbol" w:hint="default"/>
      </w:rPr>
    </w:lvl>
    <w:lvl w:ilvl="7" w:tplc="041D0003" w:tentative="1">
      <w:start w:val="1"/>
      <w:numFmt w:val="bullet"/>
      <w:lvlText w:val="o"/>
      <w:lvlJc w:val="left"/>
      <w:pPr>
        <w:ind w:left="5967" w:hanging="360"/>
      </w:pPr>
      <w:rPr>
        <w:rFonts w:ascii="Courier New" w:hAnsi="Courier New" w:cs="Courier New" w:hint="default"/>
      </w:rPr>
    </w:lvl>
    <w:lvl w:ilvl="8" w:tplc="041D0005" w:tentative="1">
      <w:start w:val="1"/>
      <w:numFmt w:val="bullet"/>
      <w:lvlText w:val=""/>
      <w:lvlJc w:val="left"/>
      <w:pPr>
        <w:ind w:left="6687" w:hanging="360"/>
      </w:pPr>
      <w:rPr>
        <w:rFonts w:ascii="Wingdings" w:hAnsi="Wingdings" w:hint="default"/>
      </w:rPr>
    </w:lvl>
  </w:abstractNum>
  <w:num w:numId="1">
    <w:abstractNumId w:val="1"/>
  </w:num>
  <w:num w:numId="2">
    <w:abstractNumId w:val="2"/>
  </w:num>
  <w:num w:numId="3">
    <w:abstractNumId w:val="3"/>
  </w:num>
  <w:num w:numId="4">
    <w:abstractNumId w:val="8"/>
  </w:num>
  <w:num w:numId="5">
    <w:abstractNumId w:val="14"/>
  </w:num>
  <w:num w:numId="6">
    <w:abstractNumId w:val="32"/>
  </w:num>
  <w:num w:numId="7">
    <w:abstractNumId w:val="11"/>
  </w:num>
  <w:num w:numId="8">
    <w:abstractNumId w:val="41"/>
  </w:num>
  <w:num w:numId="9">
    <w:abstractNumId w:val="7"/>
  </w:num>
  <w:num w:numId="10">
    <w:abstractNumId w:val="20"/>
  </w:num>
  <w:num w:numId="11">
    <w:abstractNumId w:val="10"/>
    <w:lvlOverride w:ilvl="0">
      <w:lvl w:ilvl="0">
        <w:start w:val="1"/>
        <w:numFmt w:val="decimal"/>
        <w:pStyle w:val="Rubrik1Nr"/>
        <w:lvlText w:val="%1."/>
        <w:lvlJc w:val="left"/>
        <w:pPr>
          <w:tabs>
            <w:tab w:val="num" w:pos="454"/>
          </w:tabs>
          <w:ind w:left="454" w:hanging="454"/>
        </w:pPr>
        <w:rPr>
          <w:rFonts w:hint="default"/>
        </w:rPr>
      </w:lvl>
    </w:lvlOverride>
  </w:num>
  <w:num w:numId="12">
    <w:abstractNumId w:val="19"/>
  </w:num>
  <w:num w:numId="13">
    <w:abstractNumId w:val="27"/>
  </w:num>
  <w:num w:numId="14">
    <w:abstractNumId w:val="0"/>
  </w:num>
  <w:num w:numId="15">
    <w:abstractNumId w:val="29"/>
  </w:num>
  <w:num w:numId="16">
    <w:abstractNumId w:val="16"/>
  </w:num>
  <w:num w:numId="17">
    <w:abstractNumId w:val="17"/>
  </w:num>
  <w:num w:numId="18">
    <w:abstractNumId w:val="33"/>
  </w:num>
  <w:num w:numId="19">
    <w:abstractNumId w:val="22"/>
  </w:num>
  <w:num w:numId="20">
    <w:abstractNumId w:val="38"/>
  </w:num>
  <w:num w:numId="21">
    <w:abstractNumId w:val="39"/>
  </w:num>
  <w:num w:numId="22">
    <w:abstractNumId w:val="21"/>
  </w:num>
  <w:num w:numId="23">
    <w:abstractNumId w:val="36"/>
  </w:num>
  <w:num w:numId="24">
    <w:abstractNumId w:val="25"/>
  </w:num>
  <w:num w:numId="25">
    <w:abstractNumId w:val="30"/>
  </w:num>
  <w:num w:numId="26">
    <w:abstractNumId w:val="24"/>
  </w:num>
  <w:num w:numId="27">
    <w:abstractNumId w:val="15"/>
  </w:num>
  <w:num w:numId="28">
    <w:abstractNumId w:val="37"/>
  </w:num>
  <w:num w:numId="29">
    <w:abstractNumId w:val="5"/>
  </w:num>
  <w:num w:numId="30">
    <w:abstractNumId w:val="12"/>
  </w:num>
  <w:num w:numId="31">
    <w:abstractNumId w:val="17"/>
  </w:num>
  <w:num w:numId="32">
    <w:abstractNumId w:val="6"/>
  </w:num>
  <w:num w:numId="33">
    <w:abstractNumId w:val="17"/>
  </w:num>
  <w:num w:numId="34">
    <w:abstractNumId w:val="17"/>
  </w:num>
  <w:num w:numId="35">
    <w:abstractNumId w:val="17"/>
  </w:num>
  <w:num w:numId="36">
    <w:abstractNumId w:val="35"/>
  </w:num>
  <w:num w:numId="37">
    <w:abstractNumId w:val="9"/>
  </w:num>
  <w:num w:numId="38">
    <w:abstractNumId w:val="34"/>
  </w:num>
  <w:num w:numId="39">
    <w:abstractNumId w:val="31"/>
  </w:num>
  <w:num w:numId="4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num>
  <w:num w:numId="42">
    <w:abstractNumId w:val="26"/>
  </w:num>
  <w:num w:numId="43">
    <w:abstractNumId w:val="13"/>
  </w:num>
  <w:num w:numId="44">
    <w:abstractNumId w:val="18"/>
  </w:num>
  <w:num w:numId="45">
    <w:abstractNumId w:val="28"/>
  </w:num>
  <w:num w:numId="46">
    <w:abstractNumId w:val="23"/>
  </w:num>
  <w:num w:numId="47">
    <w:abstractNumId w:val="42"/>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rs Erik Röjerås">
    <w15:presenceInfo w15:providerId="None" w15:userId="Lars Erik Röjerås"/>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7170"/>
    <o:shapelayout v:ext="edit">
      <o:idmap v:ext="edit" data="4"/>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
  <w:rsids>
    <w:rsidRoot w:val="00477726"/>
    <w:rsid w:val="00003404"/>
    <w:rsid w:val="0000366D"/>
    <w:rsid w:val="00003F99"/>
    <w:rsid w:val="000047FE"/>
    <w:rsid w:val="000074E1"/>
    <w:rsid w:val="0000795D"/>
    <w:rsid w:val="000100BB"/>
    <w:rsid w:val="0001036C"/>
    <w:rsid w:val="00010E24"/>
    <w:rsid w:val="00011041"/>
    <w:rsid w:val="000141E2"/>
    <w:rsid w:val="00014301"/>
    <w:rsid w:val="0001779E"/>
    <w:rsid w:val="00017E3A"/>
    <w:rsid w:val="000202C8"/>
    <w:rsid w:val="00022FD4"/>
    <w:rsid w:val="00023780"/>
    <w:rsid w:val="00023B09"/>
    <w:rsid w:val="0002633A"/>
    <w:rsid w:val="0002729F"/>
    <w:rsid w:val="000352ED"/>
    <w:rsid w:val="00036960"/>
    <w:rsid w:val="000409CF"/>
    <w:rsid w:val="00041793"/>
    <w:rsid w:val="00043417"/>
    <w:rsid w:val="00043F7B"/>
    <w:rsid w:val="00046316"/>
    <w:rsid w:val="00046962"/>
    <w:rsid w:val="00051120"/>
    <w:rsid w:val="000515D6"/>
    <w:rsid w:val="0005186E"/>
    <w:rsid w:val="00051E84"/>
    <w:rsid w:val="0005304C"/>
    <w:rsid w:val="00054643"/>
    <w:rsid w:val="0005647D"/>
    <w:rsid w:val="00061893"/>
    <w:rsid w:val="000621C1"/>
    <w:rsid w:val="00062E46"/>
    <w:rsid w:val="00066673"/>
    <w:rsid w:val="00073530"/>
    <w:rsid w:val="00077F9D"/>
    <w:rsid w:val="0008099F"/>
    <w:rsid w:val="00082621"/>
    <w:rsid w:val="0008509A"/>
    <w:rsid w:val="00085724"/>
    <w:rsid w:val="00086504"/>
    <w:rsid w:val="00091FA7"/>
    <w:rsid w:val="000A32A6"/>
    <w:rsid w:val="000A5DC6"/>
    <w:rsid w:val="000A7578"/>
    <w:rsid w:val="000B10B7"/>
    <w:rsid w:val="000B45D0"/>
    <w:rsid w:val="000B492D"/>
    <w:rsid w:val="000B4A30"/>
    <w:rsid w:val="000B7637"/>
    <w:rsid w:val="000C1D30"/>
    <w:rsid w:val="000C3803"/>
    <w:rsid w:val="000C69ED"/>
    <w:rsid w:val="000C7341"/>
    <w:rsid w:val="000C78E4"/>
    <w:rsid w:val="000D0662"/>
    <w:rsid w:val="000D0710"/>
    <w:rsid w:val="000D0F37"/>
    <w:rsid w:val="000D2155"/>
    <w:rsid w:val="000D3405"/>
    <w:rsid w:val="000D39BA"/>
    <w:rsid w:val="000D4EA9"/>
    <w:rsid w:val="000D5529"/>
    <w:rsid w:val="000E0861"/>
    <w:rsid w:val="000E17F8"/>
    <w:rsid w:val="000E1BB8"/>
    <w:rsid w:val="000E3B72"/>
    <w:rsid w:val="000E42E8"/>
    <w:rsid w:val="000E547F"/>
    <w:rsid w:val="000F0BFE"/>
    <w:rsid w:val="000F1864"/>
    <w:rsid w:val="000F191C"/>
    <w:rsid w:val="000F2782"/>
    <w:rsid w:val="000F2CFD"/>
    <w:rsid w:val="000F3410"/>
    <w:rsid w:val="000F5212"/>
    <w:rsid w:val="000F6C28"/>
    <w:rsid w:val="001006DC"/>
    <w:rsid w:val="001032EC"/>
    <w:rsid w:val="00103E85"/>
    <w:rsid w:val="00110557"/>
    <w:rsid w:val="00110AEF"/>
    <w:rsid w:val="001130D8"/>
    <w:rsid w:val="00115F0F"/>
    <w:rsid w:val="00117185"/>
    <w:rsid w:val="00121595"/>
    <w:rsid w:val="00121BF5"/>
    <w:rsid w:val="00123015"/>
    <w:rsid w:val="00123A8C"/>
    <w:rsid w:val="00124AB4"/>
    <w:rsid w:val="001257EE"/>
    <w:rsid w:val="00133C3C"/>
    <w:rsid w:val="001360C2"/>
    <w:rsid w:val="00136AAF"/>
    <w:rsid w:val="00140441"/>
    <w:rsid w:val="00140BEB"/>
    <w:rsid w:val="00142817"/>
    <w:rsid w:val="0014389A"/>
    <w:rsid w:val="0014453B"/>
    <w:rsid w:val="001450D7"/>
    <w:rsid w:val="00147248"/>
    <w:rsid w:val="001501B8"/>
    <w:rsid w:val="00150365"/>
    <w:rsid w:val="00151BD1"/>
    <w:rsid w:val="00153843"/>
    <w:rsid w:val="001542C8"/>
    <w:rsid w:val="00154688"/>
    <w:rsid w:val="0015512D"/>
    <w:rsid w:val="00160411"/>
    <w:rsid w:val="00160B1E"/>
    <w:rsid w:val="001614FD"/>
    <w:rsid w:val="00162C3A"/>
    <w:rsid w:val="0016306E"/>
    <w:rsid w:val="00163C3A"/>
    <w:rsid w:val="001679B3"/>
    <w:rsid w:val="00172D88"/>
    <w:rsid w:val="00174B5B"/>
    <w:rsid w:val="001775E2"/>
    <w:rsid w:val="0017799F"/>
    <w:rsid w:val="001830ED"/>
    <w:rsid w:val="00183A1D"/>
    <w:rsid w:val="00185CC5"/>
    <w:rsid w:val="00186AA8"/>
    <w:rsid w:val="00186D36"/>
    <w:rsid w:val="0019047D"/>
    <w:rsid w:val="0019224E"/>
    <w:rsid w:val="00192BC5"/>
    <w:rsid w:val="00193870"/>
    <w:rsid w:val="0019542F"/>
    <w:rsid w:val="00195B2B"/>
    <w:rsid w:val="001966AF"/>
    <w:rsid w:val="0019766B"/>
    <w:rsid w:val="001A1B9A"/>
    <w:rsid w:val="001A241B"/>
    <w:rsid w:val="001A2FD9"/>
    <w:rsid w:val="001A320E"/>
    <w:rsid w:val="001A5360"/>
    <w:rsid w:val="001B22CA"/>
    <w:rsid w:val="001C0656"/>
    <w:rsid w:val="001C0CE3"/>
    <w:rsid w:val="001C2899"/>
    <w:rsid w:val="001C42FD"/>
    <w:rsid w:val="001C59E5"/>
    <w:rsid w:val="001D0FCB"/>
    <w:rsid w:val="001E3018"/>
    <w:rsid w:val="001E3F5B"/>
    <w:rsid w:val="001E6BEB"/>
    <w:rsid w:val="001F070C"/>
    <w:rsid w:val="001F09B6"/>
    <w:rsid w:val="001F0E99"/>
    <w:rsid w:val="001F3B6F"/>
    <w:rsid w:val="001F4BD4"/>
    <w:rsid w:val="001F69F1"/>
    <w:rsid w:val="001F6BAB"/>
    <w:rsid w:val="001F7A58"/>
    <w:rsid w:val="00200035"/>
    <w:rsid w:val="002043A3"/>
    <w:rsid w:val="00204B2E"/>
    <w:rsid w:val="00205537"/>
    <w:rsid w:val="00206A7A"/>
    <w:rsid w:val="00207142"/>
    <w:rsid w:val="00207E79"/>
    <w:rsid w:val="00210991"/>
    <w:rsid w:val="00214144"/>
    <w:rsid w:val="00217EA6"/>
    <w:rsid w:val="0022201E"/>
    <w:rsid w:val="00223290"/>
    <w:rsid w:val="00225D05"/>
    <w:rsid w:val="002356AE"/>
    <w:rsid w:val="00235AF3"/>
    <w:rsid w:val="002365BE"/>
    <w:rsid w:val="0023783A"/>
    <w:rsid w:val="0024027B"/>
    <w:rsid w:val="00241593"/>
    <w:rsid w:val="00241DD8"/>
    <w:rsid w:val="00241E79"/>
    <w:rsid w:val="00243BEA"/>
    <w:rsid w:val="00246679"/>
    <w:rsid w:val="002466B0"/>
    <w:rsid w:val="002478EF"/>
    <w:rsid w:val="00251329"/>
    <w:rsid w:val="00254581"/>
    <w:rsid w:val="002605CC"/>
    <w:rsid w:val="002612F5"/>
    <w:rsid w:val="00265DD2"/>
    <w:rsid w:val="00275172"/>
    <w:rsid w:val="002753BD"/>
    <w:rsid w:val="00276EDF"/>
    <w:rsid w:val="002808F6"/>
    <w:rsid w:val="0028097C"/>
    <w:rsid w:val="00283976"/>
    <w:rsid w:val="00286484"/>
    <w:rsid w:val="002879D4"/>
    <w:rsid w:val="00295EDC"/>
    <w:rsid w:val="0029723D"/>
    <w:rsid w:val="00297A87"/>
    <w:rsid w:val="00297F9D"/>
    <w:rsid w:val="002A0BC7"/>
    <w:rsid w:val="002A0F0A"/>
    <w:rsid w:val="002A4301"/>
    <w:rsid w:val="002B2A85"/>
    <w:rsid w:val="002B3D0D"/>
    <w:rsid w:val="002B73DE"/>
    <w:rsid w:val="002B7BD4"/>
    <w:rsid w:val="002C31BB"/>
    <w:rsid w:val="002C5CC5"/>
    <w:rsid w:val="002D3F10"/>
    <w:rsid w:val="002D78D6"/>
    <w:rsid w:val="002E1475"/>
    <w:rsid w:val="002E2286"/>
    <w:rsid w:val="002E31B9"/>
    <w:rsid w:val="002E39C9"/>
    <w:rsid w:val="002E494F"/>
    <w:rsid w:val="002E5AA2"/>
    <w:rsid w:val="002E6D3B"/>
    <w:rsid w:val="002F575C"/>
    <w:rsid w:val="00300835"/>
    <w:rsid w:val="00303ADA"/>
    <w:rsid w:val="003045B9"/>
    <w:rsid w:val="00307B73"/>
    <w:rsid w:val="003101E8"/>
    <w:rsid w:val="003118E5"/>
    <w:rsid w:val="00315880"/>
    <w:rsid w:val="0031708E"/>
    <w:rsid w:val="00317FEC"/>
    <w:rsid w:val="00320581"/>
    <w:rsid w:val="00321869"/>
    <w:rsid w:val="0032226B"/>
    <w:rsid w:val="003224FD"/>
    <w:rsid w:val="00325052"/>
    <w:rsid w:val="00330478"/>
    <w:rsid w:val="003314AF"/>
    <w:rsid w:val="003326B2"/>
    <w:rsid w:val="00334A64"/>
    <w:rsid w:val="0033610F"/>
    <w:rsid w:val="00336A06"/>
    <w:rsid w:val="00340096"/>
    <w:rsid w:val="003405A7"/>
    <w:rsid w:val="00340B65"/>
    <w:rsid w:val="00344ABF"/>
    <w:rsid w:val="0034711B"/>
    <w:rsid w:val="00347F2F"/>
    <w:rsid w:val="00350349"/>
    <w:rsid w:val="003506DF"/>
    <w:rsid w:val="00352DF3"/>
    <w:rsid w:val="003531D9"/>
    <w:rsid w:val="00355167"/>
    <w:rsid w:val="0036154F"/>
    <w:rsid w:val="0036254A"/>
    <w:rsid w:val="0036325B"/>
    <w:rsid w:val="00364822"/>
    <w:rsid w:val="00364D6F"/>
    <w:rsid w:val="00365051"/>
    <w:rsid w:val="00370920"/>
    <w:rsid w:val="0037145B"/>
    <w:rsid w:val="00372669"/>
    <w:rsid w:val="0037292A"/>
    <w:rsid w:val="00373256"/>
    <w:rsid w:val="003766A6"/>
    <w:rsid w:val="0037681E"/>
    <w:rsid w:val="00377422"/>
    <w:rsid w:val="00377538"/>
    <w:rsid w:val="00380026"/>
    <w:rsid w:val="00380331"/>
    <w:rsid w:val="00384EC1"/>
    <w:rsid w:val="0038515C"/>
    <w:rsid w:val="00386410"/>
    <w:rsid w:val="00386472"/>
    <w:rsid w:val="003940E8"/>
    <w:rsid w:val="0039584C"/>
    <w:rsid w:val="00395CFC"/>
    <w:rsid w:val="003968B2"/>
    <w:rsid w:val="00397791"/>
    <w:rsid w:val="003A0235"/>
    <w:rsid w:val="003A522C"/>
    <w:rsid w:val="003B1BAE"/>
    <w:rsid w:val="003B1DAD"/>
    <w:rsid w:val="003B1F4D"/>
    <w:rsid w:val="003B29E3"/>
    <w:rsid w:val="003B46CD"/>
    <w:rsid w:val="003C2BD0"/>
    <w:rsid w:val="003C3CE1"/>
    <w:rsid w:val="003C3F96"/>
    <w:rsid w:val="003C52AA"/>
    <w:rsid w:val="003C6F42"/>
    <w:rsid w:val="003D071B"/>
    <w:rsid w:val="003D0D6D"/>
    <w:rsid w:val="003D14FC"/>
    <w:rsid w:val="003D2A12"/>
    <w:rsid w:val="003D616F"/>
    <w:rsid w:val="003E0376"/>
    <w:rsid w:val="003E348E"/>
    <w:rsid w:val="003E52CF"/>
    <w:rsid w:val="003E7EE7"/>
    <w:rsid w:val="003F2297"/>
    <w:rsid w:val="003F3023"/>
    <w:rsid w:val="00400041"/>
    <w:rsid w:val="00403907"/>
    <w:rsid w:val="00404ABC"/>
    <w:rsid w:val="0040560F"/>
    <w:rsid w:val="0040590B"/>
    <w:rsid w:val="00407F8D"/>
    <w:rsid w:val="004107AE"/>
    <w:rsid w:val="004119FF"/>
    <w:rsid w:val="0041306D"/>
    <w:rsid w:val="00415A0A"/>
    <w:rsid w:val="00416C2A"/>
    <w:rsid w:val="004172BE"/>
    <w:rsid w:val="00417A45"/>
    <w:rsid w:val="00423700"/>
    <w:rsid w:val="004243E9"/>
    <w:rsid w:val="00424A93"/>
    <w:rsid w:val="00427CBE"/>
    <w:rsid w:val="00430014"/>
    <w:rsid w:val="004309C3"/>
    <w:rsid w:val="00434298"/>
    <w:rsid w:val="00442D67"/>
    <w:rsid w:val="004433AE"/>
    <w:rsid w:val="00444E02"/>
    <w:rsid w:val="004470E8"/>
    <w:rsid w:val="004508C8"/>
    <w:rsid w:val="004533B5"/>
    <w:rsid w:val="00453BE6"/>
    <w:rsid w:val="004557D6"/>
    <w:rsid w:val="004564AD"/>
    <w:rsid w:val="00457C02"/>
    <w:rsid w:val="00462BD9"/>
    <w:rsid w:val="00470B63"/>
    <w:rsid w:val="00470BD4"/>
    <w:rsid w:val="00472626"/>
    <w:rsid w:val="00474A39"/>
    <w:rsid w:val="004765A8"/>
    <w:rsid w:val="0047746B"/>
    <w:rsid w:val="00477726"/>
    <w:rsid w:val="0048611A"/>
    <w:rsid w:val="00490EE7"/>
    <w:rsid w:val="00491B55"/>
    <w:rsid w:val="00492E0D"/>
    <w:rsid w:val="004944B7"/>
    <w:rsid w:val="00496568"/>
    <w:rsid w:val="004A3756"/>
    <w:rsid w:val="004A79B6"/>
    <w:rsid w:val="004A7C37"/>
    <w:rsid w:val="004B423A"/>
    <w:rsid w:val="004B4470"/>
    <w:rsid w:val="004B652A"/>
    <w:rsid w:val="004B6AAF"/>
    <w:rsid w:val="004C073B"/>
    <w:rsid w:val="004D1F9F"/>
    <w:rsid w:val="004D2FBD"/>
    <w:rsid w:val="004D6285"/>
    <w:rsid w:val="004D6E17"/>
    <w:rsid w:val="004D6F49"/>
    <w:rsid w:val="004E44A4"/>
    <w:rsid w:val="004F4A7B"/>
    <w:rsid w:val="004F64E4"/>
    <w:rsid w:val="004F71F0"/>
    <w:rsid w:val="00502605"/>
    <w:rsid w:val="00503A39"/>
    <w:rsid w:val="00503AB0"/>
    <w:rsid w:val="005045E3"/>
    <w:rsid w:val="00506468"/>
    <w:rsid w:val="005125EE"/>
    <w:rsid w:val="005127A8"/>
    <w:rsid w:val="00515F1A"/>
    <w:rsid w:val="00516C8F"/>
    <w:rsid w:val="005233FC"/>
    <w:rsid w:val="00523B3C"/>
    <w:rsid w:val="00527EBA"/>
    <w:rsid w:val="00531731"/>
    <w:rsid w:val="005329FA"/>
    <w:rsid w:val="00532E92"/>
    <w:rsid w:val="00533A31"/>
    <w:rsid w:val="005350E4"/>
    <w:rsid w:val="00535A70"/>
    <w:rsid w:val="00536856"/>
    <w:rsid w:val="00537F9E"/>
    <w:rsid w:val="00544B7B"/>
    <w:rsid w:val="0054731E"/>
    <w:rsid w:val="00550AD9"/>
    <w:rsid w:val="00551A35"/>
    <w:rsid w:val="00552AEA"/>
    <w:rsid w:val="00555BAA"/>
    <w:rsid w:val="00556159"/>
    <w:rsid w:val="00560208"/>
    <w:rsid w:val="00560D04"/>
    <w:rsid w:val="00564E9C"/>
    <w:rsid w:val="00567BD6"/>
    <w:rsid w:val="00570606"/>
    <w:rsid w:val="00572999"/>
    <w:rsid w:val="00577161"/>
    <w:rsid w:val="0058014B"/>
    <w:rsid w:val="0058030B"/>
    <w:rsid w:val="00581BE4"/>
    <w:rsid w:val="005822A3"/>
    <w:rsid w:val="00582348"/>
    <w:rsid w:val="0058404B"/>
    <w:rsid w:val="00584872"/>
    <w:rsid w:val="005854A4"/>
    <w:rsid w:val="00585576"/>
    <w:rsid w:val="00587650"/>
    <w:rsid w:val="00587F18"/>
    <w:rsid w:val="005972FC"/>
    <w:rsid w:val="005A1614"/>
    <w:rsid w:val="005A433D"/>
    <w:rsid w:val="005A56C9"/>
    <w:rsid w:val="005A5B97"/>
    <w:rsid w:val="005A7E92"/>
    <w:rsid w:val="005B0CFE"/>
    <w:rsid w:val="005B34A3"/>
    <w:rsid w:val="005B4494"/>
    <w:rsid w:val="005B51C4"/>
    <w:rsid w:val="005C0649"/>
    <w:rsid w:val="005C0FAE"/>
    <w:rsid w:val="005C1AB9"/>
    <w:rsid w:val="005C1E1B"/>
    <w:rsid w:val="005C45B0"/>
    <w:rsid w:val="005C521A"/>
    <w:rsid w:val="005D3490"/>
    <w:rsid w:val="005D4D13"/>
    <w:rsid w:val="005E03E5"/>
    <w:rsid w:val="005E0CC7"/>
    <w:rsid w:val="005E0FD3"/>
    <w:rsid w:val="005E54B2"/>
    <w:rsid w:val="005E6F4D"/>
    <w:rsid w:val="005F0D27"/>
    <w:rsid w:val="005F5EBD"/>
    <w:rsid w:val="005F7499"/>
    <w:rsid w:val="005F7921"/>
    <w:rsid w:val="005F7BD9"/>
    <w:rsid w:val="00600D95"/>
    <w:rsid w:val="006032FB"/>
    <w:rsid w:val="00604C1B"/>
    <w:rsid w:val="006053AB"/>
    <w:rsid w:val="0060752A"/>
    <w:rsid w:val="006115A8"/>
    <w:rsid w:val="00613A7A"/>
    <w:rsid w:val="00614436"/>
    <w:rsid w:val="00614771"/>
    <w:rsid w:val="00616B55"/>
    <w:rsid w:val="00620716"/>
    <w:rsid w:val="00620D55"/>
    <w:rsid w:val="006217CA"/>
    <w:rsid w:val="006240FF"/>
    <w:rsid w:val="00624204"/>
    <w:rsid w:val="00625D9A"/>
    <w:rsid w:val="00626742"/>
    <w:rsid w:val="00631949"/>
    <w:rsid w:val="0063218F"/>
    <w:rsid w:val="006328F7"/>
    <w:rsid w:val="006375A1"/>
    <w:rsid w:val="00642054"/>
    <w:rsid w:val="00642979"/>
    <w:rsid w:val="0064422D"/>
    <w:rsid w:val="00647B65"/>
    <w:rsid w:val="00651710"/>
    <w:rsid w:val="006573ED"/>
    <w:rsid w:val="0065798A"/>
    <w:rsid w:val="006604B9"/>
    <w:rsid w:val="00666C86"/>
    <w:rsid w:val="006671C2"/>
    <w:rsid w:val="00670695"/>
    <w:rsid w:val="0067289E"/>
    <w:rsid w:val="00672E05"/>
    <w:rsid w:val="006742C8"/>
    <w:rsid w:val="006748FD"/>
    <w:rsid w:val="00675520"/>
    <w:rsid w:val="00676A77"/>
    <w:rsid w:val="00676B30"/>
    <w:rsid w:val="0067762D"/>
    <w:rsid w:val="00681F97"/>
    <w:rsid w:val="00682C6F"/>
    <w:rsid w:val="00683EF9"/>
    <w:rsid w:val="006877B9"/>
    <w:rsid w:val="00690526"/>
    <w:rsid w:val="006923E1"/>
    <w:rsid w:val="00693494"/>
    <w:rsid w:val="006940E1"/>
    <w:rsid w:val="00695064"/>
    <w:rsid w:val="00697551"/>
    <w:rsid w:val="006A126B"/>
    <w:rsid w:val="006A4249"/>
    <w:rsid w:val="006A4B64"/>
    <w:rsid w:val="006A56C6"/>
    <w:rsid w:val="006A5C19"/>
    <w:rsid w:val="006A608F"/>
    <w:rsid w:val="006A69F2"/>
    <w:rsid w:val="006B1749"/>
    <w:rsid w:val="006B3A08"/>
    <w:rsid w:val="006B454C"/>
    <w:rsid w:val="006B4ED7"/>
    <w:rsid w:val="006B6AAA"/>
    <w:rsid w:val="006B7EEB"/>
    <w:rsid w:val="006C2C58"/>
    <w:rsid w:val="006C36A6"/>
    <w:rsid w:val="006C5051"/>
    <w:rsid w:val="006C5FEF"/>
    <w:rsid w:val="006D1817"/>
    <w:rsid w:val="006D3B46"/>
    <w:rsid w:val="006D7687"/>
    <w:rsid w:val="006D7EC2"/>
    <w:rsid w:val="006E06FB"/>
    <w:rsid w:val="006E0815"/>
    <w:rsid w:val="006E3065"/>
    <w:rsid w:val="006E3DA7"/>
    <w:rsid w:val="006E6B2D"/>
    <w:rsid w:val="006F21E9"/>
    <w:rsid w:val="006F663A"/>
    <w:rsid w:val="006F7DF0"/>
    <w:rsid w:val="007011C0"/>
    <w:rsid w:val="007012A9"/>
    <w:rsid w:val="007020F4"/>
    <w:rsid w:val="007023E2"/>
    <w:rsid w:val="00702636"/>
    <w:rsid w:val="00702774"/>
    <w:rsid w:val="00702B1F"/>
    <w:rsid w:val="00703F97"/>
    <w:rsid w:val="007041C3"/>
    <w:rsid w:val="00707F86"/>
    <w:rsid w:val="007144AF"/>
    <w:rsid w:val="00714659"/>
    <w:rsid w:val="00715AA4"/>
    <w:rsid w:val="00715CF5"/>
    <w:rsid w:val="00722F36"/>
    <w:rsid w:val="00725117"/>
    <w:rsid w:val="0072571A"/>
    <w:rsid w:val="00726566"/>
    <w:rsid w:val="00727AB6"/>
    <w:rsid w:val="00730AF0"/>
    <w:rsid w:val="00731D71"/>
    <w:rsid w:val="00734726"/>
    <w:rsid w:val="00735566"/>
    <w:rsid w:val="00735AB8"/>
    <w:rsid w:val="007413AA"/>
    <w:rsid w:val="00747644"/>
    <w:rsid w:val="00750770"/>
    <w:rsid w:val="007510E3"/>
    <w:rsid w:val="007511B0"/>
    <w:rsid w:val="0075246B"/>
    <w:rsid w:val="007526AD"/>
    <w:rsid w:val="00756065"/>
    <w:rsid w:val="007571BE"/>
    <w:rsid w:val="007572D1"/>
    <w:rsid w:val="007603F6"/>
    <w:rsid w:val="007641D4"/>
    <w:rsid w:val="00766109"/>
    <w:rsid w:val="00773C11"/>
    <w:rsid w:val="0077660C"/>
    <w:rsid w:val="0077723D"/>
    <w:rsid w:val="00783496"/>
    <w:rsid w:val="00783FFB"/>
    <w:rsid w:val="00784967"/>
    <w:rsid w:val="00784980"/>
    <w:rsid w:val="00784F0B"/>
    <w:rsid w:val="00791D3B"/>
    <w:rsid w:val="00792CD7"/>
    <w:rsid w:val="00793B3D"/>
    <w:rsid w:val="00793BCD"/>
    <w:rsid w:val="00794665"/>
    <w:rsid w:val="00795301"/>
    <w:rsid w:val="00797388"/>
    <w:rsid w:val="007A29A3"/>
    <w:rsid w:val="007A5B3E"/>
    <w:rsid w:val="007A6834"/>
    <w:rsid w:val="007A6A09"/>
    <w:rsid w:val="007B0DC2"/>
    <w:rsid w:val="007B79AC"/>
    <w:rsid w:val="007C49D0"/>
    <w:rsid w:val="007C4FFA"/>
    <w:rsid w:val="007C52A2"/>
    <w:rsid w:val="007C7B21"/>
    <w:rsid w:val="007D0771"/>
    <w:rsid w:val="007D3C57"/>
    <w:rsid w:val="007D45C1"/>
    <w:rsid w:val="007D47B9"/>
    <w:rsid w:val="007D5066"/>
    <w:rsid w:val="007E2660"/>
    <w:rsid w:val="007E2A14"/>
    <w:rsid w:val="007E2A86"/>
    <w:rsid w:val="007E5875"/>
    <w:rsid w:val="007F0F61"/>
    <w:rsid w:val="007F1215"/>
    <w:rsid w:val="007F4D1D"/>
    <w:rsid w:val="007F5AF7"/>
    <w:rsid w:val="007F5F8D"/>
    <w:rsid w:val="007F6A7E"/>
    <w:rsid w:val="00802341"/>
    <w:rsid w:val="00802634"/>
    <w:rsid w:val="00803917"/>
    <w:rsid w:val="00804D41"/>
    <w:rsid w:val="00810FD3"/>
    <w:rsid w:val="008119A9"/>
    <w:rsid w:val="00812100"/>
    <w:rsid w:val="00817C8A"/>
    <w:rsid w:val="0082184E"/>
    <w:rsid w:val="008269E6"/>
    <w:rsid w:val="008275FD"/>
    <w:rsid w:val="008335E0"/>
    <w:rsid w:val="00836BB7"/>
    <w:rsid w:val="008377DE"/>
    <w:rsid w:val="008379BF"/>
    <w:rsid w:val="00837CBE"/>
    <w:rsid w:val="008411B6"/>
    <w:rsid w:val="00843165"/>
    <w:rsid w:val="0084598A"/>
    <w:rsid w:val="00847C72"/>
    <w:rsid w:val="00850544"/>
    <w:rsid w:val="00853006"/>
    <w:rsid w:val="008563BD"/>
    <w:rsid w:val="0085644F"/>
    <w:rsid w:val="00857201"/>
    <w:rsid w:val="008573AF"/>
    <w:rsid w:val="00857CA9"/>
    <w:rsid w:val="00861A25"/>
    <w:rsid w:val="00864141"/>
    <w:rsid w:val="00865638"/>
    <w:rsid w:val="00867DD9"/>
    <w:rsid w:val="0087148D"/>
    <w:rsid w:val="00871D2D"/>
    <w:rsid w:val="0087581F"/>
    <w:rsid w:val="0087709C"/>
    <w:rsid w:val="00880A29"/>
    <w:rsid w:val="00882087"/>
    <w:rsid w:val="0088296E"/>
    <w:rsid w:val="00883377"/>
    <w:rsid w:val="00883459"/>
    <w:rsid w:val="00884EDE"/>
    <w:rsid w:val="00886519"/>
    <w:rsid w:val="00894F7B"/>
    <w:rsid w:val="00896588"/>
    <w:rsid w:val="0089666F"/>
    <w:rsid w:val="00896D23"/>
    <w:rsid w:val="00896F5B"/>
    <w:rsid w:val="00896F77"/>
    <w:rsid w:val="008A01AF"/>
    <w:rsid w:val="008A3AE1"/>
    <w:rsid w:val="008A3B88"/>
    <w:rsid w:val="008B0092"/>
    <w:rsid w:val="008B012A"/>
    <w:rsid w:val="008B016A"/>
    <w:rsid w:val="008B13E4"/>
    <w:rsid w:val="008B1682"/>
    <w:rsid w:val="008B3CF4"/>
    <w:rsid w:val="008B445E"/>
    <w:rsid w:val="008B4506"/>
    <w:rsid w:val="008B637B"/>
    <w:rsid w:val="008B6392"/>
    <w:rsid w:val="008C3089"/>
    <w:rsid w:val="008C515D"/>
    <w:rsid w:val="008C6DCF"/>
    <w:rsid w:val="008C76B3"/>
    <w:rsid w:val="008D1E57"/>
    <w:rsid w:val="008D2322"/>
    <w:rsid w:val="008D2E29"/>
    <w:rsid w:val="008D5A92"/>
    <w:rsid w:val="008D5AF9"/>
    <w:rsid w:val="008D5FB1"/>
    <w:rsid w:val="008D61C1"/>
    <w:rsid w:val="008D62C0"/>
    <w:rsid w:val="008E1D37"/>
    <w:rsid w:val="008E2530"/>
    <w:rsid w:val="008E39BB"/>
    <w:rsid w:val="008E4D9F"/>
    <w:rsid w:val="008E60D9"/>
    <w:rsid w:val="008F30C0"/>
    <w:rsid w:val="00900F98"/>
    <w:rsid w:val="00901409"/>
    <w:rsid w:val="0090269A"/>
    <w:rsid w:val="009039D6"/>
    <w:rsid w:val="00904EC0"/>
    <w:rsid w:val="009064AE"/>
    <w:rsid w:val="00914E15"/>
    <w:rsid w:val="00915D3B"/>
    <w:rsid w:val="00917DC8"/>
    <w:rsid w:val="00920196"/>
    <w:rsid w:val="009201ED"/>
    <w:rsid w:val="00922055"/>
    <w:rsid w:val="0092589B"/>
    <w:rsid w:val="00930A0B"/>
    <w:rsid w:val="0093296A"/>
    <w:rsid w:val="00932A6D"/>
    <w:rsid w:val="00935CF5"/>
    <w:rsid w:val="00937EBD"/>
    <w:rsid w:val="009404BF"/>
    <w:rsid w:val="00941262"/>
    <w:rsid w:val="0094683C"/>
    <w:rsid w:val="00954E69"/>
    <w:rsid w:val="00955626"/>
    <w:rsid w:val="009572DB"/>
    <w:rsid w:val="00957C49"/>
    <w:rsid w:val="00962658"/>
    <w:rsid w:val="0096272F"/>
    <w:rsid w:val="00963C95"/>
    <w:rsid w:val="00966B1D"/>
    <w:rsid w:val="009671D1"/>
    <w:rsid w:val="00967522"/>
    <w:rsid w:val="00973063"/>
    <w:rsid w:val="009748AE"/>
    <w:rsid w:val="0097540F"/>
    <w:rsid w:val="0097755F"/>
    <w:rsid w:val="00983299"/>
    <w:rsid w:val="009840E6"/>
    <w:rsid w:val="00984403"/>
    <w:rsid w:val="00985A53"/>
    <w:rsid w:val="00985EB5"/>
    <w:rsid w:val="00992A70"/>
    <w:rsid w:val="00995FC0"/>
    <w:rsid w:val="009A08CB"/>
    <w:rsid w:val="009A0C51"/>
    <w:rsid w:val="009A4A51"/>
    <w:rsid w:val="009B22F1"/>
    <w:rsid w:val="009B30E2"/>
    <w:rsid w:val="009B3F6B"/>
    <w:rsid w:val="009B4414"/>
    <w:rsid w:val="009B520F"/>
    <w:rsid w:val="009B7579"/>
    <w:rsid w:val="009B76BA"/>
    <w:rsid w:val="009C0803"/>
    <w:rsid w:val="009C1081"/>
    <w:rsid w:val="009C1D2C"/>
    <w:rsid w:val="009C6304"/>
    <w:rsid w:val="009C6BB6"/>
    <w:rsid w:val="009D5D65"/>
    <w:rsid w:val="009D6388"/>
    <w:rsid w:val="009E0253"/>
    <w:rsid w:val="009E7FA2"/>
    <w:rsid w:val="009F45A7"/>
    <w:rsid w:val="009F47FE"/>
    <w:rsid w:val="009F5148"/>
    <w:rsid w:val="009F5C92"/>
    <w:rsid w:val="009F6933"/>
    <w:rsid w:val="00A01062"/>
    <w:rsid w:val="00A01EEC"/>
    <w:rsid w:val="00A0243D"/>
    <w:rsid w:val="00A1160C"/>
    <w:rsid w:val="00A12D5E"/>
    <w:rsid w:val="00A13E8E"/>
    <w:rsid w:val="00A1573C"/>
    <w:rsid w:val="00A203B1"/>
    <w:rsid w:val="00A2271B"/>
    <w:rsid w:val="00A22A8C"/>
    <w:rsid w:val="00A24891"/>
    <w:rsid w:val="00A31996"/>
    <w:rsid w:val="00A31C71"/>
    <w:rsid w:val="00A3321B"/>
    <w:rsid w:val="00A33E43"/>
    <w:rsid w:val="00A33E77"/>
    <w:rsid w:val="00A34868"/>
    <w:rsid w:val="00A440AD"/>
    <w:rsid w:val="00A503CE"/>
    <w:rsid w:val="00A52C0C"/>
    <w:rsid w:val="00A52DCC"/>
    <w:rsid w:val="00A5485B"/>
    <w:rsid w:val="00A559FD"/>
    <w:rsid w:val="00A57128"/>
    <w:rsid w:val="00A608B7"/>
    <w:rsid w:val="00A60F0D"/>
    <w:rsid w:val="00A611E4"/>
    <w:rsid w:val="00A61F83"/>
    <w:rsid w:val="00A63B47"/>
    <w:rsid w:val="00A64429"/>
    <w:rsid w:val="00A655E6"/>
    <w:rsid w:val="00A65C52"/>
    <w:rsid w:val="00A66152"/>
    <w:rsid w:val="00A7201A"/>
    <w:rsid w:val="00A721CB"/>
    <w:rsid w:val="00A72F73"/>
    <w:rsid w:val="00A732C6"/>
    <w:rsid w:val="00A7534D"/>
    <w:rsid w:val="00A76119"/>
    <w:rsid w:val="00A8472B"/>
    <w:rsid w:val="00A8472D"/>
    <w:rsid w:val="00A8551F"/>
    <w:rsid w:val="00A859C2"/>
    <w:rsid w:val="00A85D9D"/>
    <w:rsid w:val="00A8658E"/>
    <w:rsid w:val="00A8754E"/>
    <w:rsid w:val="00A9061E"/>
    <w:rsid w:val="00A92737"/>
    <w:rsid w:val="00A93875"/>
    <w:rsid w:val="00A938E8"/>
    <w:rsid w:val="00A94E94"/>
    <w:rsid w:val="00A95366"/>
    <w:rsid w:val="00A978A8"/>
    <w:rsid w:val="00AA054A"/>
    <w:rsid w:val="00AA15FE"/>
    <w:rsid w:val="00AA2CCA"/>
    <w:rsid w:val="00AA49A5"/>
    <w:rsid w:val="00AA6D2E"/>
    <w:rsid w:val="00AA6E56"/>
    <w:rsid w:val="00AB0978"/>
    <w:rsid w:val="00AB114F"/>
    <w:rsid w:val="00AB2FC2"/>
    <w:rsid w:val="00AB3932"/>
    <w:rsid w:val="00AC000C"/>
    <w:rsid w:val="00AC3E65"/>
    <w:rsid w:val="00AC4879"/>
    <w:rsid w:val="00AC63FC"/>
    <w:rsid w:val="00AC64A8"/>
    <w:rsid w:val="00AC6C64"/>
    <w:rsid w:val="00AC785C"/>
    <w:rsid w:val="00AD4350"/>
    <w:rsid w:val="00AD4C52"/>
    <w:rsid w:val="00AD7EBD"/>
    <w:rsid w:val="00AE10B1"/>
    <w:rsid w:val="00AE2624"/>
    <w:rsid w:val="00AE592F"/>
    <w:rsid w:val="00AF1EE2"/>
    <w:rsid w:val="00AF38F2"/>
    <w:rsid w:val="00AF501D"/>
    <w:rsid w:val="00AF5719"/>
    <w:rsid w:val="00B045A2"/>
    <w:rsid w:val="00B0793B"/>
    <w:rsid w:val="00B1011C"/>
    <w:rsid w:val="00B2011B"/>
    <w:rsid w:val="00B20F44"/>
    <w:rsid w:val="00B21B5C"/>
    <w:rsid w:val="00B21C52"/>
    <w:rsid w:val="00B220BB"/>
    <w:rsid w:val="00B23948"/>
    <w:rsid w:val="00B2410C"/>
    <w:rsid w:val="00B2579B"/>
    <w:rsid w:val="00B26BBB"/>
    <w:rsid w:val="00B27000"/>
    <w:rsid w:val="00B27445"/>
    <w:rsid w:val="00B30066"/>
    <w:rsid w:val="00B3018F"/>
    <w:rsid w:val="00B33003"/>
    <w:rsid w:val="00B33C4E"/>
    <w:rsid w:val="00B352B8"/>
    <w:rsid w:val="00B36E17"/>
    <w:rsid w:val="00B40466"/>
    <w:rsid w:val="00B414A9"/>
    <w:rsid w:val="00B43C97"/>
    <w:rsid w:val="00B475B2"/>
    <w:rsid w:val="00B47A2C"/>
    <w:rsid w:val="00B5123F"/>
    <w:rsid w:val="00B54FF6"/>
    <w:rsid w:val="00B551A9"/>
    <w:rsid w:val="00B5576A"/>
    <w:rsid w:val="00B5582F"/>
    <w:rsid w:val="00B607C0"/>
    <w:rsid w:val="00B60B6D"/>
    <w:rsid w:val="00B62B90"/>
    <w:rsid w:val="00B7000E"/>
    <w:rsid w:val="00B75B89"/>
    <w:rsid w:val="00B774F0"/>
    <w:rsid w:val="00B8126E"/>
    <w:rsid w:val="00B85666"/>
    <w:rsid w:val="00B86E81"/>
    <w:rsid w:val="00B8702F"/>
    <w:rsid w:val="00B8708F"/>
    <w:rsid w:val="00B91951"/>
    <w:rsid w:val="00B91AA5"/>
    <w:rsid w:val="00B95C02"/>
    <w:rsid w:val="00BA1432"/>
    <w:rsid w:val="00BA4593"/>
    <w:rsid w:val="00BA58F3"/>
    <w:rsid w:val="00BA636C"/>
    <w:rsid w:val="00BB1186"/>
    <w:rsid w:val="00BB5085"/>
    <w:rsid w:val="00BB6F21"/>
    <w:rsid w:val="00BC7E1A"/>
    <w:rsid w:val="00BC7E42"/>
    <w:rsid w:val="00BD12B2"/>
    <w:rsid w:val="00BD49C6"/>
    <w:rsid w:val="00BE2F3D"/>
    <w:rsid w:val="00BE43B6"/>
    <w:rsid w:val="00BE4416"/>
    <w:rsid w:val="00BE454B"/>
    <w:rsid w:val="00BE7263"/>
    <w:rsid w:val="00BE72A3"/>
    <w:rsid w:val="00BF3280"/>
    <w:rsid w:val="00BF40C4"/>
    <w:rsid w:val="00BF554C"/>
    <w:rsid w:val="00BF5FD0"/>
    <w:rsid w:val="00BF78C9"/>
    <w:rsid w:val="00C00243"/>
    <w:rsid w:val="00C0195A"/>
    <w:rsid w:val="00C01AE9"/>
    <w:rsid w:val="00C03BFF"/>
    <w:rsid w:val="00C0556E"/>
    <w:rsid w:val="00C100CE"/>
    <w:rsid w:val="00C110FD"/>
    <w:rsid w:val="00C11C53"/>
    <w:rsid w:val="00C1259D"/>
    <w:rsid w:val="00C16BC9"/>
    <w:rsid w:val="00C2210B"/>
    <w:rsid w:val="00C2237D"/>
    <w:rsid w:val="00C2372B"/>
    <w:rsid w:val="00C23ECA"/>
    <w:rsid w:val="00C2633D"/>
    <w:rsid w:val="00C26FE2"/>
    <w:rsid w:val="00C27E46"/>
    <w:rsid w:val="00C27F77"/>
    <w:rsid w:val="00C30579"/>
    <w:rsid w:val="00C3111E"/>
    <w:rsid w:val="00C3306D"/>
    <w:rsid w:val="00C34726"/>
    <w:rsid w:val="00C352EF"/>
    <w:rsid w:val="00C377D0"/>
    <w:rsid w:val="00C41911"/>
    <w:rsid w:val="00C43291"/>
    <w:rsid w:val="00C439B3"/>
    <w:rsid w:val="00C4467D"/>
    <w:rsid w:val="00C469D9"/>
    <w:rsid w:val="00C46A33"/>
    <w:rsid w:val="00C53852"/>
    <w:rsid w:val="00C5419A"/>
    <w:rsid w:val="00C54BCA"/>
    <w:rsid w:val="00C54FE8"/>
    <w:rsid w:val="00C55394"/>
    <w:rsid w:val="00C57243"/>
    <w:rsid w:val="00C57426"/>
    <w:rsid w:val="00C57735"/>
    <w:rsid w:val="00C63695"/>
    <w:rsid w:val="00C648DD"/>
    <w:rsid w:val="00C67971"/>
    <w:rsid w:val="00C715B7"/>
    <w:rsid w:val="00C72C1F"/>
    <w:rsid w:val="00C73295"/>
    <w:rsid w:val="00C8133E"/>
    <w:rsid w:val="00C81A74"/>
    <w:rsid w:val="00C83567"/>
    <w:rsid w:val="00C83B07"/>
    <w:rsid w:val="00C84D78"/>
    <w:rsid w:val="00C84F5E"/>
    <w:rsid w:val="00C85288"/>
    <w:rsid w:val="00C85670"/>
    <w:rsid w:val="00C85AB0"/>
    <w:rsid w:val="00C87A65"/>
    <w:rsid w:val="00C87F4D"/>
    <w:rsid w:val="00C93620"/>
    <w:rsid w:val="00C938F1"/>
    <w:rsid w:val="00C94E15"/>
    <w:rsid w:val="00C97B34"/>
    <w:rsid w:val="00CA24EE"/>
    <w:rsid w:val="00CA33E6"/>
    <w:rsid w:val="00CA46A5"/>
    <w:rsid w:val="00CB007F"/>
    <w:rsid w:val="00CB0AFF"/>
    <w:rsid w:val="00CB1017"/>
    <w:rsid w:val="00CB1D3F"/>
    <w:rsid w:val="00CB4C4D"/>
    <w:rsid w:val="00CB6C50"/>
    <w:rsid w:val="00CC196A"/>
    <w:rsid w:val="00CC40CE"/>
    <w:rsid w:val="00CC5708"/>
    <w:rsid w:val="00CC648D"/>
    <w:rsid w:val="00CC762A"/>
    <w:rsid w:val="00CC78A3"/>
    <w:rsid w:val="00CD0454"/>
    <w:rsid w:val="00CD0857"/>
    <w:rsid w:val="00CD148C"/>
    <w:rsid w:val="00CD20BD"/>
    <w:rsid w:val="00CD2DF7"/>
    <w:rsid w:val="00CD3176"/>
    <w:rsid w:val="00CD35D1"/>
    <w:rsid w:val="00CD55A6"/>
    <w:rsid w:val="00CD57EC"/>
    <w:rsid w:val="00CD724B"/>
    <w:rsid w:val="00CE1433"/>
    <w:rsid w:val="00CE16F1"/>
    <w:rsid w:val="00CE77CE"/>
    <w:rsid w:val="00CF1924"/>
    <w:rsid w:val="00CF2720"/>
    <w:rsid w:val="00D04D00"/>
    <w:rsid w:val="00D06AAA"/>
    <w:rsid w:val="00D07757"/>
    <w:rsid w:val="00D1002B"/>
    <w:rsid w:val="00D11ED9"/>
    <w:rsid w:val="00D14337"/>
    <w:rsid w:val="00D14FF8"/>
    <w:rsid w:val="00D15CE8"/>
    <w:rsid w:val="00D16F35"/>
    <w:rsid w:val="00D20373"/>
    <w:rsid w:val="00D20E02"/>
    <w:rsid w:val="00D21FE5"/>
    <w:rsid w:val="00D23023"/>
    <w:rsid w:val="00D24D9F"/>
    <w:rsid w:val="00D24DC7"/>
    <w:rsid w:val="00D25398"/>
    <w:rsid w:val="00D2725A"/>
    <w:rsid w:val="00D3073F"/>
    <w:rsid w:val="00D307CC"/>
    <w:rsid w:val="00D31990"/>
    <w:rsid w:val="00D3214C"/>
    <w:rsid w:val="00D3357A"/>
    <w:rsid w:val="00D337C3"/>
    <w:rsid w:val="00D35895"/>
    <w:rsid w:val="00D35B48"/>
    <w:rsid w:val="00D365E6"/>
    <w:rsid w:val="00D4132F"/>
    <w:rsid w:val="00D42184"/>
    <w:rsid w:val="00D4248C"/>
    <w:rsid w:val="00D43617"/>
    <w:rsid w:val="00D44720"/>
    <w:rsid w:val="00D46F4C"/>
    <w:rsid w:val="00D50339"/>
    <w:rsid w:val="00D516FC"/>
    <w:rsid w:val="00D527C4"/>
    <w:rsid w:val="00D543DE"/>
    <w:rsid w:val="00D54964"/>
    <w:rsid w:val="00D57870"/>
    <w:rsid w:val="00D57A6F"/>
    <w:rsid w:val="00D60C26"/>
    <w:rsid w:val="00D617C1"/>
    <w:rsid w:val="00D65D54"/>
    <w:rsid w:val="00D67335"/>
    <w:rsid w:val="00D703C7"/>
    <w:rsid w:val="00D747C3"/>
    <w:rsid w:val="00D77EFB"/>
    <w:rsid w:val="00D80616"/>
    <w:rsid w:val="00D825A7"/>
    <w:rsid w:val="00D84A2B"/>
    <w:rsid w:val="00D84EC4"/>
    <w:rsid w:val="00D86E85"/>
    <w:rsid w:val="00D90F68"/>
    <w:rsid w:val="00D9255E"/>
    <w:rsid w:val="00D929E0"/>
    <w:rsid w:val="00D932CD"/>
    <w:rsid w:val="00D93F5A"/>
    <w:rsid w:val="00D9693D"/>
    <w:rsid w:val="00D979CD"/>
    <w:rsid w:val="00DA048B"/>
    <w:rsid w:val="00DA1FDC"/>
    <w:rsid w:val="00DA383D"/>
    <w:rsid w:val="00DA4404"/>
    <w:rsid w:val="00DA4B51"/>
    <w:rsid w:val="00DA6DB0"/>
    <w:rsid w:val="00DB1198"/>
    <w:rsid w:val="00DB43ED"/>
    <w:rsid w:val="00DB442E"/>
    <w:rsid w:val="00DB5227"/>
    <w:rsid w:val="00DC0D1B"/>
    <w:rsid w:val="00DC4C3D"/>
    <w:rsid w:val="00DC5529"/>
    <w:rsid w:val="00DC5D86"/>
    <w:rsid w:val="00DC78FE"/>
    <w:rsid w:val="00DD051D"/>
    <w:rsid w:val="00DD15ED"/>
    <w:rsid w:val="00DD1B84"/>
    <w:rsid w:val="00DD2BEB"/>
    <w:rsid w:val="00DD51EB"/>
    <w:rsid w:val="00DD56BC"/>
    <w:rsid w:val="00DD5E6B"/>
    <w:rsid w:val="00DD6897"/>
    <w:rsid w:val="00DE0A27"/>
    <w:rsid w:val="00DE1287"/>
    <w:rsid w:val="00DE280C"/>
    <w:rsid w:val="00DE2F41"/>
    <w:rsid w:val="00DE3789"/>
    <w:rsid w:val="00DE5C13"/>
    <w:rsid w:val="00DE75E6"/>
    <w:rsid w:val="00DF06EE"/>
    <w:rsid w:val="00DF1362"/>
    <w:rsid w:val="00DF1D74"/>
    <w:rsid w:val="00DF3CC7"/>
    <w:rsid w:val="00DF7196"/>
    <w:rsid w:val="00E017E8"/>
    <w:rsid w:val="00E06E76"/>
    <w:rsid w:val="00E1394A"/>
    <w:rsid w:val="00E13D46"/>
    <w:rsid w:val="00E14EB3"/>
    <w:rsid w:val="00E170F9"/>
    <w:rsid w:val="00E23362"/>
    <w:rsid w:val="00E25766"/>
    <w:rsid w:val="00E26B84"/>
    <w:rsid w:val="00E30D2E"/>
    <w:rsid w:val="00E31BB4"/>
    <w:rsid w:val="00E322C9"/>
    <w:rsid w:val="00E35968"/>
    <w:rsid w:val="00E35A76"/>
    <w:rsid w:val="00E3668E"/>
    <w:rsid w:val="00E36994"/>
    <w:rsid w:val="00E36C88"/>
    <w:rsid w:val="00E4011A"/>
    <w:rsid w:val="00E42921"/>
    <w:rsid w:val="00E43C16"/>
    <w:rsid w:val="00E45FE1"/>
    <w:rsid w:val="00E462ED"/>
    <w:rsid w:val="00E50F0E"/>
    <w:rsid w:val="00E52D40"/>
    <w:rsid w:val="00E536DB"/>
    <w:rsid w:val="00E57D95"/>
    <w:rsid w:val="00E61F66"/>
    <w:rsid w:val="00E6232A"/>
    <w:rsid w:val="00E623C5"/>
    <w:rsid w:val="00E62B1A"/>
    <w:rsid w:val="00E63283"/>
    <w:rsid w:val="00E6609A"/>
    <w:rsid w:val="00E67C58"/>
    <w:rsid w:val="00E70C5D"/>
    <w:rsid w:val="00E7144B"/>
    <w:rsid w:val="00E723C3"/>
    <w:rsid w:val="00E72CAF"/>
    <w:rsid w:val="00E72D58"/>
    <w:rsid w:val="00E733E8"/>
    <w:rsid w:val="00E73C06"/>
    <w:rsid w:val="00E7678E"/>
    <w:rsid w:val="00E80412"/>
    <w:rsid w:val="00E80614"/>
    <w:rsid w:val="00E81C1F"/>
    <w:rsid w:val="00E86261"/>
    <w:rsid w:val="00E86270"/>
    <w:rsid w:val="00E86D5C"/>
    <w:rsid w:val="00E9088C"/>
    <w:rsid w:val="00E90E84"/>
    <w:rsid w:val="00E94ED8"/>
    <w:rsid w:val="00E968C4"/>
    <w:rsid w:val="00EA068D"/>
    <w:rsid w:val="00EA1F35"/>
    <w:rsid w:val="00EA2E29"/>
    <w:rsid w:val="00EA78D6"/>
    <w:rsid w:val="00EA7CE2"/>
    <w:rsid w:val="00EB30B4"/>
    <w:rsid w:val="00EB37F3"/>
    <w:rsid w:val="00EB449A"/>
    <w:rsid w:val="00EC0CBC"/>
    <w:rsid w:val="00EC4F7D"/>
    <w:rsid w:val="00EC57B9"/>
    <w:rsid w:val="00EC6C6D"/>
    <w:rsid w:val="00EC7EB7"/>
    <w:rsid w:val="00ED19D0"/>
    <w:rsid w:val="00ED3676"/>
    <w:rsid w:val="00ED37C0"/>
    <w:rsid w:val="00ED3AEE"/>
    <w:rsid w:val="00EE00AA"/>
    <w:rsid w:val="00EE1781"/>
    <w:rsid w:val="00EE2076"/>
    <w:rsid w:val="00EE3689"/>
    <w:rsid w:val="00EE53E0"/>
    <w:rsid w:val="00EE7853"/>
    <w:rsid w:val="00EF354C"/>
    <w:rsid w:val="00EF4391"/>
    <w:rsid w:val="00EF5460"/>
    <w:rsid w:val="00F00606"/>
    <w:rsid w:val="00F03578"/>
    <w:rsid w:val="00F06B50"/>
    <w:rsid w:val="00F06D7D"/>
    <w:rsid w:val="00F0756A"/>
    <w:rsid w:val="00F07D23"/>
    <w:rsid w:val="00F152B2"/>
    <w:rsid w:val="00F15976"/>
    <w:rsid w:val="00F162C4"/>
    <w:rsid w:val="00F16C37"/>
    <w:rsid w:val="00F20E39"/>
    <w:rsid w:val="00F23157"/>
    <w:rsid w:val="00F246E3"/>
    <w:rsid w:val="00F247EA"/>
    <w:rsid w:val="00F26E35"/>
    <w:rsid w:val="00F31958"/>
    <w:rsid w:val="00F33B0B"/>
    <w:rsid w:val="00F33D30"/>
    <w:rsid w:val="00F345FD"/>
    <w:rsid w:val="00F405F7"/>
    <w:rsid w:val="00F42F27"/>
    <w:rsid w:val="00F44D1A"/>
    <w:rsid w:val="00F47F28"/>
    <w:rsid w:val="00F536D6"/>
    <w:rsid w:val="00F5458B"/>
    <w:rsid w:val="00F54E62"/>
    <w:rsid w:val="00F55047"/>
    <w:rsid w:val="00F55983"/>
    <w:rsid w:val="00F61B68"/>
    <w:rsid w:val="00F62262"/>
    <w:rsid w:val="00F62B37"/>
    <w:rsid w:val="00F642B7"/>
    <w:rsid w:val="00F64470"/>
    <w:rsid w:val="00F65AB3"/>
    <w:rsid w:val="00F676DE"/>
    <w:rsid w:val="00F67B66"/>
    <w:rsid w:val="00F72683"/>
    <w:rsid w:val="00F75243"/>
    <w:rsid w:val="00F80392"/>
    <w:rsid w:val="00F8311C"/>
    <w:rsid w:val="00F94686"/>
    <w:rsid w:val="00F96BED"/>
    <w:rsid w:val="00F9709F"/>
    <w:rsid w:val="00F97BBA"/>
    <w:rsid w:val="00FA30ED"/>
    <w:rsid w:val="00FA3452"/>
    <w:rsid w:val="00FA4E8E"/>
    <w:rsid w:val="00FB0D89"/>
    <w:rsid w:val="00FB1F9A"/>
    <w:rsid w:val="00FB21CA"/>
    <w:rsid w:val="00FC1831"/>
    <w:rsid w:val="00FC529E"/>
    <w:rsid w:val="00FC5A2A"/>
    <w:rsid w:val="00FC605C"/>
    <w:rsid w:val="00FC66E3"/>
    <w:rsid w:val="00FC7728"/>
    <w:rsid w:val="00FC77B2"/>
    <w:rsid w:val="00FD145A"/>
    <w:rsid w:val="00FD1D67"/>
    <w:rsid w:val="00FD52A2"/>
    <w:rsid w:val="00FD7DAD"/>
    <w:rsid w:val="00FE13A0"/>
    <w:rsid w:val="00FE2143"/>
    <w:rsid w:val="00FE34EA"/>
    <w:rsid w:val="00FE682E"/>
    <w:rsid w:val="00FE6DE8"/>
    <w:rsid w:val="00FE7394"/>
    <w:rsid w:val="00FF117E"/>
    <w:rsid w:val="00FF194F"/>
    <w:rsid w:val="00FF31D2"/>
    <w:rsid w:val="00FF32F0"/>
    <w:rsid w:val="00FF39BC"/>
    <w:rsid w:val="00FF4E01"/>
    <w:rsid w:val="00FF58D4"/>
    <w:rsid w:val="00FF6E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lsdException w:name="List Number" w:semiHidden="0" w:unhideWhenUsed="0" w:qFormat="1"/>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1"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6"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62"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8"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70" w:unhideWhenUsed="0"/>
    <w:lsdException w:name="Colorful Shading Accent 5" w:semiHidden="0" w:uiPriority="66" w:unhideWhenUsed="0"/>
    <w:lsdException w:name="Colorful List Accent 5" w:semiHidden="0" w:uiPriority="72" w:unhideWhenUsed="0"/>
    <w:lsdException w:name="Colorful Grid Accent 5" w:semiHidden="0" w:uiPriority="73"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11B"/>
    <w:pPr>
      <w:spacing w:after="60"/>
    </w:pPr>
    <w:rPr>
      <w:rFonts w:ascii="Arial" w:eastAsia="ヒラギノ角ゴ Pro W3" w:hAnsi="Arial"/>
      <w:color w:val="000000"/>
      <w:szCs w:val="24"/>
    </w:rPr>
  </w:style>
  <w:style w:type="paragraph" w:styleId="Heading1">
    <w:name w:val="heading 1"/>
    <w:next w:val="Normal"/>
    <w:link w:val="Heading1Char"/>
    <w:autoRedefine/>
    <w:qFormat/>
    <w:rsid w:val="003D616F"/>
    <w:pPr>
      <w:pageBreakBefore/>
      <w:numPr>
        <w:numId w:val="17"/>
      </w:numPr>
      <w:spacing w:before="480" w:after="240"/>
      <w:ind w:right="1531"/>
      <w:outlineLvl w:val="0"/>
    </w:pPr>
    <w:rPr>
      <w:rFonts w:ascii="Arial" w:eastAsia="ヒラギノ角ゴ Pro W3" w:hAnsi="Arial"/>
      <w:b/>
      <w:bCs/>
      <w:color w:val="000000"/>
      <w:kern w:val="32"/>
      <w:sz w:val="32"/>
      <w:szCs w:val="28"/>
    </w:rPr>
  </w:style>
  <w:style w:type="paragraph" w:styleId="Heading2">
    <w:name w:val="heading 2"/>
    <w:basedOn w:val="Heading1"/>
    <w:next w:val="Normal"/>
    <w:link w:val="Heading2Char"/>
    <w:qFormat/>
    <w:rsid w:val="00670695"/>
    <w:pPr>
      <w:pageBreakBefore w:val="0"/>
      <w:numPr>
        <w:ilvl w:val="1"/>
      </w:numPr>
      <w:tabs>
        <w:tab w:val="left" w:pos="567"/>
        <w:tab w:val="left" w:pos="2608"/>
        <w:tab w:val="left" w:pos="3912"/>
        <w:tab w:val="left" w:pos="5216"/>
        <w:tab w:val="left" w:pos="6520"/>
        <w:tab w:val="left" w:pos="7824"/>
        <w:tab w:val="left" w:pos="9128"/>
      </w:tabs>
      <w:spacing w:before="360" w:after="120"/>
      <w:ind w:right="0"/>
      <w:outlineLvl w:val="1"/>
    </w:pPr>
    <w:rPr>
      <w:bCs w:val="0"/>
      <w:color w:val="FF0000"/>
      <w:sz w:val="28"/>
      <w:szCs w:val="24"/>
    </w:rPr>
  </w:style>
  <w:style w:type="paragraph" w:styleId="Heading3">
    <w:name w:val="heading 3"/>
    <w:basedOn w:val="Heading2"/>
    <w:next w:val="Normal"/>
    <w:link w:val="Heading3Char"/>
    <w:autoRedefine/>
    <w:qFormat/>
    <w:rsid w:val="007144AF"/>
    <w:pPr>
      <w:keepNext/>
      <w:numPr>
        <w:ilvl w:val="2"/>
      </w:numPr>
      <w:tabs>
        <w:tab w:val="left" w:pos="0"/>
        <w:tab w:val="left" w:pos="1304"/>
      </w:tabs>
      <w:spacing w:before="240" w:after="60"/>
      <w:ind w:left="0" w:firstLine="0"/>
      <w:outlineLvl w:val="2"/>
    </w:pPr>
    <w:rPr>
      <w:color w:val="auto"/>
      <w:sz w:val="24"/>
    </w:rPr>
  </w:style>
  <w:style w:type="paragraph" w:styleId="Heading4">
    <w:name w:val="heading 4"/>
    <w:basedOn w:val="Heading3"/>
    <w:next w:val="Normal"/>
    <w:link w:val="Heading4Char"/>
    <w:autoRedefine/>
    <w:qFormat/>
    <w:rsid w:val="007D5066"/>
    <w:pPr>
      <w:numPr>
        <w:ilvl w:val="3"/>
      </w:numPr>
      <w:ind w:left="0" w:firstLine="0"/>
      <w:outlineLvl w:val="3"/>
    </w:pPr>
    <w:rPr>
      <w:b w:val="0"/>
      <w:bCs/>
      <w:szCs w:val="28"/>
    </w:rPr>
  </w:style>
  <w:style w:type="paragraph" w:styleId="Heading5">
    <w:name w:val="heading 5"/>
    <w:basedOn w:val="Normal"/>
    <w:next w:val="Normal"/>
    <w:link w:val="Heading5Char"/>
    <w:qFormat/>
    <w:rsid w:val="003D616F"/>
    <w:pPr>
      <w:keepNext/>
      <w:numPr>
        <w:ilvl w:val="4"/>
        <w:numId w:val="17"/>
      </w:numPr>
      <w:outlineLvl w:val="4"/>
    </w:pPr>
    <w:rPr>
      <w:rFonts w:eastAsia="Times New Roman"/>
      <w:b/>
      <w:bCs/>
      <w:color w:val="auto"/>
    </w:rPr>
  </w:style>
  <w:style w:type="paragraph" w:styleId="Heading6">
    <w:name w:val="heading 6"/>
    <w:basedOn w:val="Normal"/>
    <w:next w:val="Normal"/>
    <w:link w:val="Heading6Char"/>
    <w:qFormat/>
    <w:rsid w:val="003D616F"/>
    <w:pPr>
      <w:numPr>
        <w:ilvl w:val="5"/>
        <w:numId w:val="17"/>
      </w:numPr>
      <w:spacing w:before="240"/>
      <w:outlineLvl w:val="5"/>
    </w:pPr>
    <w:rPr>
      <w:rFonts w:ascii="Cambria" w:eastAsia="MS Mincho" w:hAnsi="Cambria"/>
      <w:b/>
      <w:bCs/>
      <w:sz w:val="22"/>
      <w:szCs w:val="22"/>
    </w:rPr>
  </w:style>
  <w:style w:type="paragraph" w:styleId="Heading7">
    <w:name w:val="heading 7"/>
    <w:basedOn w:val="Normal"/>
    <w:next w:val="Normal"/>
    <w:link w:val="Heading7Char"/>
    <w:qFormat/>
    <w:rsid w:val="003D616F"/>
    <w:pPr>
      <w:numPr>
        <w:ilvl w:val="6"/>
        <w:numId w:val="17"/>
      </w:numPr>
      <w:spacing w:before="240"/>
      <w:outlineLvl w:val="6"/>
    </w:pPr>
    <w:rPr>
      <w:rFonts w:ascii="Cambria" w:eastAsia="MS Mincho" w:hAnsi="Cambria"/>
      <w:sz w:val="24"/>
    </w:rPr>
  </w:style>
  <w:style w:type="paragraph" w:styleId="Heading8">
    <w:name w:val="heading 8"/>
    <w:basedOn w:val="Normal"/>
    <w:next w:val="Normal"/>
    <w:link w:val="Heading8Char"/>
    <w:qFormat/>
    <w:rsid w:val="003D616F"/>
    <w:pPr>
      <w:numPr>
        <w:ilvl w:val="7"/>
        <w:numId w:val="17"/>
      </w:numPr>
      <w:spacing w:before="240"/>
      <w:outlineLvl w:val="7"/>
    </w:pPr>
    <w:rPr>
      <w:rFonts w:ascii="Cambria" w:eastAsia="MS Mincho" w:hAnsi="Cambria"/>
      <w:i/>
      <w:iCs/>
      <w:sz w:val="24"/>
    </w:rPr>
  </w:style>
  <w:style w:type="paragraph" w:styleId="Heading9">
    <w:name w:val="heading 9"/>
    <w:basedOn w:val="Normal"/>
    <w:next w:val="Normal"/>
    <w:link w:val="Heading9Char"/>
    <w:qFormat/>
    <w:rsid w:val="003D616F"/>
    <w:pPr>
      <w:numPr>
        <w:ilvl w:val="8"/>
        <w:numId w:val="17"/>
      </w:numPr>
      <w:spacing w:before="24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587650"/>
    <w:pPr>
      <w:widowControl w:val="0"/>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olor w:val="000000"/>
      <w:sz w:val="24"/>
      <w:szCs w:val="24"/>
    </w:rPr>
  </w:style>
  <w:style w:type="paragraph" w:customStyle="1" w:styleId="Sidhuvudcentrerad">
    <w:name w:val="Sidhuvud centrerad"/>
    <w:rsid w:val="009C1081"/>
    <w:pPr>
      <w:tabs>
        <w:tab w:val="left" w:pos="2376"/>
      </w:tabs>
      <w:spacing w:before="40" w:after="40"/>
      <w:jc w:val="center"/>
    </w:pPr>
    <w:rPr>
      <w:rFonts w:ascii="Arial" w:eastAsia="ヒラギノ角ゴ Pro W3" w:hAnsi="Arial"/>
      <w:color w:val="000000"/>
      <w:sz w:val="16"/>
    </w:rPr>
  </w:style>
  <w:style w:type="paragraph" w:customStyle="1" w:styleId="Friform">
    <w:name w:val="Fri form"/>
    <w:rsid w:val="009C1081"/>
    <w:rPr>
      <w:rFonts w:eastAsia="ヒラギノ角ゴ Pro W3"/>
      <w:color w:val="000000"/>
    </w:rPr>
  </w:style>
  <w:style w:type="paragraph" w:customStyle="1" w:styleId="Sidhuvudhger">
    <w:name w:val="Sidhuvud höger"/>
    <w:rsid w:val="009C1081"/>
    <w:pPr>
      <w:widowControl w:val="0"/>
      <w:tabs>
        <w:tab w:val="center" w:pos="4536"/>
        <w:tab w:val="right" w:pos="9072"/>
      </w:tabs>
      <w:spacing w:before="40" w:after="40"/>
      <w:jc w:val="right"/>
    </w:pPr>
    <w:rPr>
      <w:rFonts w:ascii="Arial" w:eastAsia="ヒラギノ角ゴ Pro W3" w:hAnsi="Arial"/>
      <w:color w:val="000000"/>
      <w:sz w:val="16"/>
    </w:rPr>
  </w:style>
  <w:style w:type="paragraph" w:styleId="Footer">
    <w:name w:val="footer"/>
    <w:link w:val="FooterChar"/>
    <w:rsid w:val="009C1081"/>
    <w:pPr>
      <w:tabs>
        <w:tab w:val="center" w:pos="4703"/>
        <w:tab w:val="right" w:pos="9406"/>
      </w:tabs>
    </w:pPr>
    <w:rPr>
      <w:rFonts w:ascii="Arial" w:eastAsia="ヒラギノ角ゴ Pro W3" w:hAnsi="Arial"/>
      <w:color w:val="000000"/>
      <w:sz w:val="24"/>
      <w:lang w:val="en-GB"/>
    </w:rPr>
  </w:style>
  <w:style w:type="character" w:styleId="PageNumber">
    <w:name w:val="page number"/>
    <w:autoRedefine/>
    <w:rsid w:val="009C1081"/>
    <w:rPr>
      <w:color w:val="000000"/>
      <w:sz w:val="20"/>
    </w:rPr>
  </w:style>
  <w:style w:type="paragraph" w:styleId="BodyText">
    <w:name w:val="Body Text"/>
    <w:link w:val="BodyTextChar1"/>
    <w:autoRedefine/>
    <w:rsid w:val="005329FA"/>
    <w:pPr>
      <w:tabs>
        <w:tab w:val="left" w:pos="1304"/>
        <w:tab w:val="left" w:pos="2608"/>
        <w:tab w:val="left" w:pos="3912"/>
        <w:tab w:val="left" w:pos="5216"/>
        <w:tab w:val="left" w:pos="6520"/>
        <w:tab w:val="left" w:pos="7824"/>
        <w:tab w:val="left" w:pos="9128"/>
      </w:tabs>
      <w:spacing w:after="120"/>
      <w:ind w:right="119"/>
    </w:pPr>
    <w:rPr>
      <w:rFonts w:ascii="Arial" w:eastAsia="ヒラギノ角ゴ Pro W3" w:hAnsi="Arial"/>
      <w:color w:val="000000"/>
    </w:rPr>
  </w:style>
  <w:style w:type="character" w:customStyle="1" w:styleId="BodyTextChar">
    <w:name w:val="Body Text Char"/>
    <w:autoRedefine/>
    <w:rsid w:val="009C1081"/>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rPr>
  </w:style>
  <w:style w:type="paragraph" w:styleId="TOC1">
    <w:name w:val="toc 1"/>
    <w:autoRedefine/>
    <w:uiPriority w:val="39"/>
    <w:rsid w:val="00A92353"/>
    <w:pPr>
      <w:spacing w:before="120"/>
    </w:pPr>
    <w:rPr>
      <w:rFonts w:ascii="Cambria" w:eastAsia="ヒラギノ角ゴ Pro W3" w:hAnsi="Cambria"/>
      <w:b/>
      <w:noProof/>
      <w:color w:val="000000"/>
      <w:sz w:val="24"/>
      <w:szCs w:val="24"/>
    </w:rPr>
  </w:style>
  <w:style w:type="paragraph" w:styleId="TOC2">
    <w:name w:val="toc 2"/>
    <w:basedOn w:val="TOC2Para"/>
    <w:next w:val="Normal"/>
    <w:autoRedefine/>
    <w:uiPriority w:val="39"/>
    <w:rsid w:val="00A92353"/>
    <w:pPr>
      <w:tabs>
        <w:tab w:val="clear" w:pos="9490"/>
      </w:tabs>
      <w:spacing w:before="0" w:after="0"/>
      <w:ind w:left="200"/>
      <w:outlineLvl w:val="9"/>
    </w:pPr>
    <w:rPr>
      <w:rFonts w:ascii="Cambria" w:hAnsi="Cambria"/>
      <w:b/>
      <w:noProof/>
      <w:szCs w:val="22"/>
      <w:lang w:val="sv-SE"/>
    </w:rPr>
  </w:style>
  <w:style w:type="paragraph" w:customStyle="1" w:styleId="TOC2Para">
    <w:name w:val="TOC 2 Para"/>
    <w:next w:val="Normal"/>
    <w:rsid w:val="009C1081"/>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uiPriority w:val="39"/>
    <w:rsid w:val="009C1081"/>
    <w:pPr>
      <w:ind w:left="400"/>
    </w:pPr>
    <w:rPr>
      <w:rFonts w:ascii="Cambria" w:eastAsia="ヒラギノ角ゴ Pro W3" w:hAnsi="Cambria"/>
      <w:noProof/>
      <w:color w:val="000000"/>
      <w:sz w:val="22"/>
      <w:szCs w:val="22"/>
    </w:rPr>
  </w:style>
  <w:style w:type="paragraph" w:styleId="TOC4">
    <w:name w:val="toc 4"/>
    <w:rsid w:val="009C1081"/>
    <w:pPr>
      <w:ind w:left="600"/>
    </w:pPr>
    <w:rPr>
      <w:rFonts w:ascii="Cambria" w:eastAsia="ヒラギノ角ゴ Pro W3" w:hAnsi="Cambria"/>
      <w:noProof/>
      <w:color w:val="000000"/>
    </w:rPr>
  </w:style>
  <w:style w:type="paragraph" w:styleId="TOC5">
    <w:name w:val="toc 5"/>
    <w:basedOn w:val="TOC1Para"/>
    <w:next w:val="Normal"/>
    <w:autoRedefine/>
    <w:rsid w:val="009C1081"/>
    <w:pPr>
      <w:tabs>
        <w:tab w:val="clear" w:pos="9490"/>
      </w:tabs>
      <w:spacing w:before="0"/>
      <w:ind w:left="800"/>
      <w:outlineLvl w:val="9"/>
    </w:pPr>
    <w:rPr>
      <w:rFonts w:ascii="Cambria" w:hAnsi="Cambria"/>
      <w:b w:val="0"/>
      <w:noProof/>
      <w:sz w:val="20"/>
      <w:lang w:val="sv-SE"/>
    </w:rPr>
  </w:style>
  <w:style w:type="paragraph" w:customStyle="1" w:styleId="TOC1Para">
    <w:name w:val="TOC 1 Para"/>
    <w:next w:val="Normal"/>
    <w:autoRedefine/>
    <w:rsid w:val="009C1081"/>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rsid w:val="009C1081"/>
    <w:pPr>
      <w:keepNext/>
      <w:outlineLvl w:val="0"/>
    </w:pPr>
    <w:rPr>
      <w:rFonts w:ascii="Helvetica" w:eastAsia="ヒラギノ角ゴ Pro W3" w:hAnsi="Helvetica"/>
      <w:b/>
      <w:color w:val="000000"/>
      <w:sz w:val="36"/>
    </w:rPr>
  </w:style>
  <w:style w:type="paragraph" w:customStyle="1" w:styleId="Brdtext1">
    <w:name w:val="Brödtext1"/>
    <w:rsid w:val="009C1081"/>
    <w:rPr>
      <w:rFonts w:ascii="Helvetica" w:eastAsia="ヒラギノ角ゴ Pro W3" w:hAnsi="Helvetica"/>
      <w:color w:val="000000"/>
      <w:sz w:val="24"/>
    </w:rPr>
  </w:style>
  <w:style w:type="paragraph" w:customStyle="1" w:styleId="Rubrik51">
    <w:name w:val="Rubrik 51"/>
    <w:next w:val="Brdtext1"/>
    <w:rsid w:val="009C1081"/>
    <w:pPr>
      <w:keepNext/>
      <w:outlineLvl w:val="4"/>
    </w:pPr>
    <w:rPr>
      <w:rFonts w:ascii="Helvetica" w:eastAsia="ヒラギノ角ゴ Pro W3" w:hAnsi="Helvetica"/>
      <w:b/>
      <w:color w:val="000000"/>
      <w:sz w:val="24"/>
    </w:rPr>
  </w:style>
  <w:style w:type="paragraph" w:customStyle="1" w:styleId="Rubrik91">
    <w:name w:val="Rubrik 91"/>
    <w:next w:val="Brdtext1"/>
    <w:rsid w:val="009C1081"/>
    <w:pPr>
      <w:keepNext/>
      <w:outlineLvl w:val="8"/>
    </w:pPr>
    <w:rPr>
      <w:rFonts w:ascii="Helvetica" w:eastAsia="ヒラギノ角ゴ Pro W3" w:hAnsi="Helvetica"/>
      <w:b/>
      <w:color w:val="000000"/>
      <w:sz w:val="24"/>
    </w:rPr>
  </w:style>
  <w:style w:type="paragraph" w:customStyle="1" w:styleId="Rubrik41">
    <w:name w:val="Rubrik 41"/>
    <w:next w:val="Brdtext1"/>
    <w:autoRedefine/>
    <w:rsid w:val="009C1081"/>
    <w:pPr>
      <w:keepNext/>
      <w:outlineLvl w:val="3"/>
    </w:pPr>
    <w:rPr>
      <w:rFonts w:ascii="Helvetica" w:eastAsia="ヒラギノ角ゴ Pro W3" w:hAnsi="Helvetica"/>
      <w:b/>
      <w:color w:val="000000"/>
      <w:sz w:val="24"/>
    </w:rPr>
  </w:style>
  <w:style w:type="paragraph" w:customStyle="1" w:styleId="Rubrik81">
    <w:name w:val="Rubrik 81"/>
    <w:next w:val="Brdtext1"/>
    <w:rsid w:val="009C1081"/>
    <w:pPr>
      <w:keepNext/>
      <w:outlineLvl w:val="7"/>
    </w:pPr>
    <w:rPr>
      <w:rFonts w:ascii="Helvetica" w:eastAsia="ヒラギノ角ゴ Pro W3" w:hAnsi="Helvetica"/>
      <w:b/>
      <w:color w:val="000000"/>
      <w:sz w:val="24"/>
    </w:rPr>
  </w:style>
  <w:style w:type="paragraph" w:customStyle="1" w:styleId="Rubrik31">
    <w:name w:val="Rubrik 31"/>
    <w:next w:val="Brdtext1"/>
    <w:rsid w:val="009C1081"/>
    <w:pPr>
      <w:keepNext/>
      <w:outlineLvl w:val="2"/>
    </w:pPr>
    <w:rPr>
      <w:rFonts w:ascii="Helvetica" w:eastAsia="ヒラギノ角ゴ Pro W3" w:hAnsi="Helvetica"/>
      <w:b/>
      <w:color w:val="000000"/>
      <w:sz w:val="24"/>
    </w:rPr>
  </w:style>
  <w:style w:type="paragraph" w:customStyle="1" w:styleId="Rubrik21">
    <w:name w:val="Rubrik 21"/>
    <w:next w:val="Brdtext1"/>
    <w:rsid w:val="009C1081"/>
    <w:pPr>
      <w:keepNext/>
      <w:outlineLvl w:val="1"/>
    </w:pPr>
    <w:rPr>
      <w:rFonts w:ascii="Helvetica" w:eastAsia="ヒラギノ角ゴ Pro W3" w:hAnsi="Helvetica"/>
      <w:b/>
      <w:color w:val="000000"/>
      <w:sz w:val="24"/>
    </w:rPr>
  </w:style>
  <w:style w:type="paragraph" w:customStyle="1" w:styleId="Rubrik71">
    <w:name w:val="Rubrik 71"/>
    <w:next w:val="Brdtext1"/>
    <w:rsid w:val="009C1081"/>
    <w:pPr>
      <w:keepNext/>
      <w:outlineLvl w:val="6"/>
    </w:pPr>
    <w:rPr>
      <w:rFonts w:ascii="Helvetica" w:eastAsia="ヒラギノ角ゴ Pro W3" w:hAnsi="Helvetica"/>
      <w:b/>
      <w:color w:val="000000"/>
      <w:sz w:val="24"/>
    </w:rPr>
  </w:style>
  <w:style w:type="paragraph" w:customStyle="1" w:styleId="Rubrik61">
    <w:name w:val="Rubrik 61"/>
    <w:next w:val="Brdtext1"/>
    <w:rsid w:val="009C1081"/>
    <w:pPr>
      <w:keepNext/>
      <w:outlineLvl w:val="5"/>
    </w:pPr>
    <w:rPr>
      <w:rFonts w:ascii="Helvetica" w:eastAsia="ヒラギノ角ゴ Pro W3" w:hAnsi="Helvetica"/>
      <w:b/>
      <w:color w:val="000000"/>
      <w:sz w:val="24"/>
    </w:rPr>
  </w:style>
  <w:style w:type="paragraph" w:customStyle="1" w:styleId="Titel">
    <w:name w:val="Titel"/>
    <w:next w:val="Brdtext1"/>
    <w:rsid w:val="009C1081"/>
    <w:pPr>
      <w:keepNext/>
      <w:outlineLvl w:val="0"/>
    </w:pPr>
    <w:rPr>
      <w:rFonts w:ascii="Helvetica" w:eastAsia="ヒラギノ角ゴ Pro W3" w:hAnsi="Helvetica"/>
      <w:b/>
      <w:color w:val="000000"/>
      <w:sz w:val="56"/>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rPr>
  </w:style>
  <w:style w:type="paragraph" w:styleId="CommentText">
    <w:name w:val="annotation text"/>
    <w:link w:val="CommentTextChar"/>
    <w:autoRedefine/>
    <w:rsid w:val="006975FB"/>
    <w:pPr>
      <w:ind w:left="567"/>
    </w:pPr>
    <w:rPr>
      <w:rFonts w:ascii="Arial" w:eastAsia="ヒラギノ角ゴ Pro W3" w:hAnsi="Arial"/>
      <w:i/>
      <w:color w:val="000000"/>
      <w:sz w:val="24"/>
      <w:lang w:val="en-GB"/>
    </w:rPr>
  </w:style>
  <w:style w:type="numbering" w:customStyle="1" w:styleId="List51">
    <w:name w:val="List 51"/>
    <w:rsid w:val="009C1081"/>
    <w:pPr>
      <w:numPr>
        <w:numId w:val="1"/>
      </w:numPr>
    </w:pPr>
  </w:style>
  <w:style w:type="paragraph" w:styleId="Title">
    <w:name w:val="Title"/>
    <w:next w:val="Normal"/>
    <w:qFormat/>
    <w:rsid w:val="009C1081"/>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rsid w:val="009C1081"/>
    <w:pPr>
      <w:ind w:left="720"/>
    </w:pPr>
    <w:rPr>
      <w:rFonts w:ascii="Arial" w:eastAsia="ヒラギノ角ゴ Pro W3" w:hAnsi="Arial"/>
      <w:color w:val="000000"/>
      <w:sz w:val="24"/>
      <w:lang w:val="en-GB"/>
    </w:rPr>
  </w:style>
  <w:style w:type="character" w:styleId="IntenseEmphasis">
    <w:name w:val="Intense Emphasis"/>
    <w:autoRedefine/>
    <w:rsid w:val="009C1081"/>
    <w:rPr>
      <w:rFonts w:ascii="Lucida Grande" w:eastAsia="ヒラギノ角ゴ Pro W3" w:hAnsi="Lucida Grande"/>
      <w:b/>
      <w:i w:val="0"/>
      <w:color w:val="436FA9"/>
      <w:sz w:val="20"/>
    </w:rPr>
  </w:style>
  <w:style w:type="character" w:styleId="Emphasis">
    <w:name w:val="Emphasis"/>
    <w:qFormat/>
    <w:rsid w:val="009C1081"/>
    <w:rPr>
      <w:rFonts w:ascii="Lucida Grande" w:eastAsia="ヒラギノ角ゴ Pro W3" w:hAnsi="Lucida Grande"/>
      <w:b w:val="0"/>
      <w:i w:val="0"/>
      <w:color w:val="000000"/>
      <w:sz w:val="20"/>
    </w:rPr>
  </w:style>
  <w:style w:type="numbering" w:customStyle="1" w:styleId="List8">
    <w:name w:val="List 8"/>
    <w:rsid w:val="009C1081"/>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rPr>
  </w:style>
  <w:style w:type="character" w:customStyle="1" w:styleId="Unknown0">
    <w:name w:val="Unknown 0"/>
    <w:semiHidden/>
    <w:rsid w:val="009C1081"/>
  </w:style>
  <w:style w:type="numbering" w:customStyle="1" w:styleId="List14">
    <w:name w:val="List 14"/>
    <w:autoRedefine/>
    <w:rsid w:val="009C1081"/>
    <w:pPr>
      <w:numPr>
        <w:numId w:val="3"/>
      </w:numPr>
    </w:pPr>
  </w:style>
  <w:style w:type="paragraph" w:styleId="BalloonText">
    <w:name w:val="Balloon Text"/>
    <w:basedOn w:val="Normal"/>
    <w:link w:val="BalloonTextChar"/>
    <w:locked/>
    <w:rsid w:val="00477726"/>
    <w:rPr>
      <w:rFonts w:ascii="Lucida Grande" w:hAnsi="Lucida Grande"/>
      <w:sz w:val="18"/>
      <w:szCs w:val="18"/>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rFonts w:ascii="Cambria" w:hAnsi="Cambria"/>
      <w:szCs w:val="20"/>
    </w:rPr>
  </w:style>
  <w:style w:type="paragraph" w:styleId="TOC7">
    <w:name w:val="toc 7"/>
    <w:basedOn w:val="Normal"/>
    <w:next w:val="Normal"/>
    <w:autoRedefine/>
    <w:semiHidden/>
    <w:rsid w:val="00BC5352"/>
    <w:pPr>
      <w:ind w:left="1200"/>
    </w:pPr>
    <w:rPr>
      <w:rFonts w:ascii="Cambria" w:hAnsi="Cambria"/>
      <w:szCs w:val="20"/>
    </w:rPr>
  </w:style>
  <w:style w:type="paragraph" w:styleId="TOC8">
    <w:name w:val="toc 8"/>
    <w:basedOn w:val="Normal"/>
    <w:next w:val="Normal"/>
    <w:autoRedefine/>
    <w:semiHidden/>
    <w:rsid w:val="00BC5352"/>
    <w:pPr>
      <w:ind w:left="1400"/>
    </w:pPr>
    <w:rPr>
      <w:rFonts w:ascii="Cambria" w:hAnsi="Cambria"/>
      <w:szCs w:val="20"/>
    </w:rPr>
  </w:style>
  <w:style w:type="paragraph" w:styleId="TOC9">
    <w:name w:val="toc 9"/>
    <w:basedOn w:val="Normal"/>
    <w:next w:val="Normal"/>
    <w:autoRedefine/>
    <w:semiHidden/>
    <w:rsid w:val="00BC5352"/>
    <w:pPr>
      <w:ind w:left="1600"/>
    </w:pPr>
    <w:rPr>
      <w:rFonts w:ascii="Cambria" w:hAnsi="Cambria"/>
      <w:szCs w:val="20"/>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uiPriority w:val="99"/>
    <w:rsid w:val="0052243F"/>
    <w:rPr>
      <w:sz w:val="24"/>
    </w:rPr>
  </w:style>
  <w:style w:type="character" w:customStyle="1" w:styleId="FootnoteTextChar">
    <w:name w:val="Footnote Text Char"/>
    <w:link w:val="FootnoteText"/>
    <w:uiPriority w:val="99"/>
    <w:rsid w:val="0052243F"/>
    <w:rPr>
      <w:rFonts w:ascii="Arial" w:eastAsia="ヒラギノ角ゴ Pro W3" w:hAnsi="Arial"/>
      <w:noProof/>
      <w:color w:val="000000"/>
      <w:sz w:val="24"/>
      <w:szCs w:val="24"/>
    </w:rPr>
  </w:style>
  <w:style w:type="character" w:styleId="FootnoteReference">
    <w:name w:val="footnote reference"/>
    <w:uiPriority w:val="99"/>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color w:val="auto"/>
      <w:sz w:val="22"/>
      <w:szCs w:val="22"/>
    </w:rPr>
  </w:style>
  <w:style w:type="character" w:customStyle="1" w:styleId="Heading5Char">
    <w:name w:val="Heading 5 Char"/>
    <w:link w:val="Heading5"/>
    <w:rsid w:val="003D616F"/>
    <w:rPr>
      <w:rFonts w:ascii="Arial" w:hAnsi="Arial"/>
      <w:b/>
      <w:bCs/>
      <w:szCs w:val="24"/>
    </w:rPr>
  </w:style>
  <w:style w:type="character" w:customStyle="1" w:styleId="Heading1Char">
    <w:name w:val="Heading 1 Char"/>
    <w:link w:val="Heading1"/>
    <w:rsid w:val="003D616F"/>
    <w:rPr>
      <w:rFonts w:ascii="Arial" w:eastAsia="ヒラギノ角ゴ Pro W3" w:hAnsi="Arial"/>
      <w:b/>
      <w:bCs/>
      <w:color w:val="000000"/>
      <w:kern w:val="32"/>
      <w:sz w:val="32"/>
      <w:szCs w:val="28"/>
    </w:rPr>
  </w:style>
  <w:style w:type="character" w:customStyle="1" w:styleId="Heading2Char">
    <w:name w:val="Heading 2 Char"/>
    <w:link w:val="Heading2"/>
    <w:rsid w:val="00670695"/>
    <w:rPr>
      <w:rFonts w:ascii="Arial" w:eastAsia="ヒラギノ角ゴ Pro W3" w:hAnsi="Arial"/>
      <w:b/>
      <w:color w:val="FF0000"/>
      <w:kern w:val="32"/>
      <w:sz w:val="28"/>
      <w:szCs w:val="24"/>
    </w:rPr>
  </w:style>
  <w:style w:type="character" w:customStyle="1" w:styleId="Heading3Char">
    <w:name w:val="Heading 3 Char"/>
    <w:link w:val="Heading3"/>
    <w:rsid w:val="007144AF"/>
    <w:rPr>
      <w:rFonts w:ascii="Arial" w:eastAsia="ヒラギノ角ゴ Pro W3" w:hAnsi="Arial"/>
      <w:b/>
      <w:kern w:val="32"/>
      <w:sz w:val="24"/>
      <w:szCs w:val="24"/>
    </w:rPr>
  </w:style>
  <w:style w:type="character" w:customStyle="1" w:styleId="Heading4Char">
    <w:name w:val="Heading 4 Char"/>
    <w:link w:val="Heading4"/>
    <w:rsid w:val="007D5066"/>
    <w:rPr>
      <w:rFonts w:ascii="Arial" w:eastAsia="ヒラギノ角ゴ Pro W3" w:hAnsi="Arial"/>
      <w:bCs/>
      <w:color w:val="000000"/>
      <w:kern w:val="32"/>
      <w:sz w:val="24"/>
      <w:szCs w:val="28"/>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odyTextChar1">
    <w:name w:val="Body Text Char1"/>
    <w:link w:val="BodyText"/>
    <w:rsid w:val="005329FA"/>
    <w:rPr>
      <w:rFonts w:ascii="Arial" w:eastAsia="ヒラギノ角ゴ Pro W3" w:hAnsi="Arial"/>
      <w:color w:val="000000"/>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ascii="Times New Roman" w:eastAsia="Times New Roman" w:hAnsi="Times New Roman"/>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cs="Tahoma"/>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numbering" w:styleId="111111">
    <w:name w:val="Outline List 2"/>
    <w:basedOn w:val="NoList"/>
    <w:rsid w:val="003C52AA"/>
    <w:pPr>
      <w:numPr>
        <w:numId w:val="10"/>
      </w:numPr>
    </w:pPr>
  </w:style>
  <w:style w:type="paragraph" w:customStyle="1" w:styleId="Rubrik1Nr">
    <w:name w:val="Rubrik 1 Nr"/>
    <w:basedOn w:val="Heading1"/>
    <w:next w:val="Normal"/>
    <w:qFormat/>
    <w:rsid w:val="003C52AA"/>
    <w:pPr>
      <w:keepNext/>
      <w:pageBreakBefore w:val="0"/>
      <w:numPr>
        <w:numId w:val="11"/>
      </w:numPr>
      <w:spacing w:before="600" w:after="160"/>
      <w:ind w:right="0"/>
    </w:pPr>
    <w:rPr>
      <w:rFonts w:eastAsia="Times New Roman" w:cs="Arial"/>
      <w:b w:val="0"/>
      <w:color w:val="auto"/>
      <w:sz w:val="36"/>
      <w:szCs w:val="32"/>
      <w:lang w:eastAsia="en-GB"/>
    </w:rPr>
  </w:style>
  <w:style w:type="paragraph" w:customStyle="1" w:styleId="Rubrik3Nr">
    <w:name w:val="Rubrik 3 Nr"/>
    <w:basedOn w:val="Heading3"/>
    <w:next w:val="Normal"/>
    <w:qFormat/>
    <w:rsid w:val="003C52AA"/>
    <w:pPr>
      <w:numPr>
        <w:numId w:val="11"/>
      </w:numPr>
      <w:tabs>
        <w:tab w:val="clear" w:pos="1304"/>
        <w:tab w:val="clear" w:pos="2608"/>
        <w:tab w:val="clear" w:pos="3912"/>
        <w:tab w:val="clear" w:pos="5216"/>
        <w:tab w:val="clear" w:pos="6520"/>
        <w:tab w:val="clear" w:pos="7824"/>
        <w:tab w:val="clear" w:pos="9128"/>
      </w:tabs>
      <w:spacing w:before="400" w:after="0"/>
    </w:pPr>
    <w:rPr>
      <w:rFonts w:eastAsia="Times New Roman" w:cs="Arial"/>
      <w:b w:val="0"/>
      <w:iCs/>
      <w:kern w:val="0"/>
      <w:sz w:val="22"/>
      <w:szCs w:val="26"/>
      <w:lang w:eastAsia="sv-SE"/>
    </w:rPr>
  </w:style>
  <w:style w:type="paragraph" w:customStyle="1" w:styleId="Rubrik2Nr">
    <w:name w:val="Rubrik 2 Nr"/>
    <w:basedOn w:val="Heading2"/>
    <w:next w:val="Normal"/>
    <w:qFormat/>
    <w:rsid w:val="003C52AA"/>
    <w:pPr>
      <w:keepNext/>
      <w:numPr>
        <w:numId w:val="11"/>
      </w:numPr>
      <w:tabs>
        <w:tab w:val="clear" w:pos="567"/>
        <w:tab w:val="clear" w:pos="2608"/>
        <w:tab w:val="clear" w:pos="3912"/>
        <w:tab w:val="clear" w:pos="5216"/>
        <w:tab w:val="clear" w:pos="6520"/>
        <w:tab w:val="clear" w:pos="7824"/>
        <w:tab w:val="clear" w:pos="9128"/>
      </w:tabs>
      <w:spacing w:before="480"/>
    </w:pPr>
    <w:rPr>
      <w:rFonts w:eastAsia="Times New Roman" w:cs="Arial"/>
      <w:b w:val="0"/>
      <w:bCs/>
      <w:iCs/>
      <w:color w:val="auto"/>
      <w:kern w:val="0"/>
      <w:lang w:eastAsia="sv-SE"/>
    </w:rPr>
  </w:style>
  <w:style w:type="paragraph" w:styleId="ListNumber">
    <w:name w:val="List Number"/>
    <w:basedOn w:val="BodyText"/>
    <w:qFormat/>
    <w:rsid w:val="00C715B7"/>
    <w:pPr>
      <w:numPr>
        <w:numId w:val="24"/>
      </w:numPr>
      <w:tabs>
        <w:tab w:val="clear" w:pos="1304"/>
        <w:tab w:val="clear" w:pos="2608"/>
        <w:tab w:val="clear" w:pos="3912"/>
        <w:tab w:val="clear" w:pos="5216"/>
        <w:tab w:val="clear" w:pos="6520"/>
        <w:tab w:val="clear" w:pos="7824"/>
        <w:tab w:val="clear" w:pos="9128"/>
      </w:tabs>
      <w:spacing w:before="20" w:after="100"/>
    </w:pPr>
    <w:rPr>
      <w:rFonts w:ascii="Times New Roman" w:eastAsia="Times New Roman" w:hAnsi="Times New Roman"/>
      <w:color w:val="auto"/>
      <w:sz w:val="22"/>
      <w:szCs w:val="24"/>
      <w:lang w:eastAsia="en-GB"/>
    </w:rPr>
  </w:style>
  <w:style w:type="character" w:customStyle="1" w:styleId="Heading6Char">
    <w:name w:val="Heading 6 Char"/>
    <w:link w:val="Heading6"/>
    <w:rsid w:val="003D616F"/>
    <w:rPr>
      <w:rFonts w:ascii="Cambria" w:eastAsia="MS Mincho" w:hAnsi="Cambria"/>
      <w:b/>
      <w:bCs/>
      <w:noProof/>
      <w:color w:val="000000"/>
      <w:sz w:val="22"/>
      <w:szCs w:val="22"/>
    </w:rPr>
  </w:style>
  <w:style w:type="character" w:customStyle="1" w:styleId="Heading7Char">
    <w:name w:val="Heading 7 Char"/>
    <w:link w:val="Heading7"/>
    <w:rsid w:val="003D616F"/>
    <w:rPr>
      <w:rFonts w:ascii="Cambria" w:eastAsia="MS Mincho" w:hAnsi="Cambria"/>
      <w:noProof/>
      <w:color w:val="000000"/>
      <w:sz w:val="24"/>
      <w:szCs w:val="24"/>
    </w:rPr>
  </w:style>
  <w:style w:type="character" w:customStyle="1" w:styleId="Heading8Char">
    <w:name w:val="Heading 8 Char"/>
    <w:link w:val="Heading8"/>
    <w:rsid w:val="003D616F"/>
    <w:rPr>
      <w:rFonts w:ascii="Cambria" w:eastAsia="MS Mincho" w:hAnsi="Cambria"/>
      <w:i/>
      <w:iCs/>
      <w:noProof/>
      <w:color w:val="000000"/>
      <w:sz w:val="24"/>
      <w:szCs w:val="24"/>
    </w:rPr>
  </w:style>
  <w:style w:type="character" w:customStyle="1" w:styleId="Heading9Char">
    <w:name w:val="Heading 9 Char"/>
    <w:link w:val="Heading9"/>
    <w:rsid w:val="003D616F"/>
    <w:rPr>
      <w:rFonts w:ascii="Calibri" w:eastAsia="MS Gothic" w:hAnsi="Calibri"/>
      <w:noProof/>
      <w:color w:val="000000"/>
      <w:sz w:val="22"/>
      <w:szCs w:val="22"/>
    </w:rPr>
  </w:style>
  <w:style w:type="table" w:styleId="TableColorful1">
    <w:name w:val="Table Colorful 1"/>
    <w:basedOn w:val="TableNormal"/>
    <w:rsid w:val="00C715B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lassic1">
    <w:name w:val="Table Classic 1"/>
    <w:basedOn w:val="TableNormal"/>
    <w:rsid w:val="00C715B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olumns3">
    <w:name w:val="Table Columns 3"/>
    <w:basedOn w:val="TableNormal"/>
    <w:rsid w:val="00C715B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Columns2">
    <w:name w:val="Table Columns 2"/>
    <w:basedOn w:val="TableNormal"/>
    <w:rsid w:val="00C715B7"/>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LightGrid-Accent2">
    <w:name w:val="Light Grid Accent 2"/>
    <w:basedOn w:val="TableNormal"/>
    <w:uiPriority w:val="62"/>
    <w:rsid w:val="00C715B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List2-Accent1">
    <w:name w:val="Medium List 2 Accent 1"/>
    <w:basedOn w:val="TableNormal"/>
    <w:uiPriority w:val="66"/>
    <w:rsid w:val="00C715B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2-Accent2">
    <w:name w:val="Medium Grid 2 Accent 2"/>
    <w:basedOn w:val="TableNormal"/>
    <w:uiPriority w:val="68"/>
    <w:rsid w:val="00C715B7"/>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DarkList-Accent5">
    <w:name w:val="Dark List Accent 5"/>
    <w:basedOn w:val="TableNormal"/>
    <w:uiPriority w:val="70"/>
    <w:rsid w:val="00C715B7"/>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ColorfulGrid-Accent5">
    <w:name w:val="Colorful Grid Accent 5"/>
    <w:basedOn w:val="TableNormal"/>
    <w:uiPriority w:val="73"/>
    <w:rsid w:val="00C715B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List-Accent5">
    <w:name w:val="Colorful List Accent 5"/>
    <w:basedOn w:val="TableNormal"/>
    <w:uiPriority w:val="72"/>
    <w:rsid w:val="00C715B7"/>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725117"/>
    <w:pPr>
      <w:keepNext/>
      <w:keepLines/>
      <w:pageBreakBefore w:val="0"/>
      <w:numPr>
        <w:numId w:val="0"/>
      </w:numPr>
      <w:spacing w:after="0" w:line="276" w:lineRule="auto"/>
      <w:ind w:right="0"/>
      <w:outlineLvl w:val="9"/>
    </w:pPr>
    <w:rPr>
      <w:rFonts w:ascii="Calibri" w:eastAsia="MS Gothic" w:hAnsi="Calibri"/>
      <w:bCs w:val="0"/>
      <w:color w:val="365F91"/>
      <w:kern w:val="0"/>
      <w:lang w:val="en-US"/>
    </w:rPr>
  </w:style>
  <w:style w:type="table" w:customStyle="1" w:styleId="Ljuslista-dekorfrg11">
    <w:name w:val="Ljus lista - dekorfärg 11"/>
    <w:basedOn w:val="TableNormal"/>
    <w:uiPriority w:val="61"/>
    <w:rsid w:val="0090269A"/>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Paragraph">
    <w:name w:val="List Paragraph"/>
    <w:basedOn w:val="Normal"/>
    <w:uiPriority w:val="34"/>
    <w:qFormat/>
    <w:rsid w:val="00492E0D"/>
    <w:pPr>
      <w:ind w:left="720"/>
      <w:contextualSpacing/>
    </w:pPr>
  </w:style>
  <w:style w:type="paragraph" w:customStyle="1" w:styleId="TableParagraph">
    <w:name w:val="Table Paragraph"/>
    <w:basedOn w:val="Normal"/>
    <w:uiPriority w:val="1"/>
    <w:qFormat/>
    <w:rsid w:val="00556159"/>
    <w:pPr>
      <w:widowControl w:val="0"/>
      <w:spacing w:after="0"/>
    </w:pPr>
    <w:rPr>
      <w:rFonts w:asciiTheme="minorHAnsi" w:eastAsiaTheme="minorHAnsi" w:hAnsiTheme="minorHAnsi" w:cstheme="minorBidi"/>
      <w:color w:val="auto"/>
      <w:sz w:val="22"/>
      <w:szCs w:val="22"/>
    </w:rPr>
  </w:style>
  <w:style w:type="paragraph" w:customStyle="1" w:styleId="Rubrik3b">
    <w:name w:val="Rubrik 3b"/>
    <w:basedOn w:val="Heading1"/>
    <w:next w:val="BodyText"/>
    <w:uiPriority w:val="1"/>
    <w:qFormat/>
    <w:rsid w:val="00AD4350"/>
    <w:pPr>
      <w:pageBreakBefore w:val="0"/>
      <w:widowControl w:val="0"/>
      <w:numPr>
        <w:numId w:val="0"/>
      </w:numPr>
      <w:tabs>
        <w:tab w:val="left" w:pos="1299"/>
      </w:tabs>
      <w:spacing w:before="69" w:after="0"/>
      <w:ind w:left="1224" w:right="0" w:hanging="504"/>
    </w:pPr>
    <w:rPr>
      <w:rFonts w:eastAsia="Arial" w:cstheme="minorBidi"/>
      <w:b w:val="0"/>
      <w:i/>
      <w:color w:val="auto"/>
      <w:kern w:val="0"/>
      <w:sz w:val="24"/>
      <w:szCs w:val="24"/>
    </w:rPr>
  </w:style>
  <w:style w:type="paragraph" w:customStyle="1" w:styleId="TableTextsmall">
    <w:name w:val="Table Text small"/>
    <w:basedOn w:val="TableText"/>
    <w:qFormat/>
    <w:rsid w:val="00FD52A2"/>
    <w:pPr>
      <w:overflowPunct/>
      <w:autoSpaceDE/>
      <w:autoSpaceDN/>
      <w:adjustRightInd/>
      <w:spacing w:before="60" w:after="60" w:line="280" w:lineRule="atLeast"/>
      <w:ind w:left="0" w:right="0"/>
      <w:textAlignment w:val="auto"/>
    </w:pPr>
    <w:rPr>
      <w:sz w:val="18"/>
    </w:rPr>
  </w:style>
  <w:style w:type="character" w:customStyle="1" w:styleId="CommentTextChar">
    <w:name w:val="Comment Text Char"/>
    <w:basedOn w:val="DefaultParagraphFont"/>
    <w:link w:val="CommentText"/>
    <w:rsid w:val="00D4248C"/>
    <w:rPr>
      <w:rFonts w:ascii="Arial" w:eastAsia="ヒラギノ角ゴ Pro W3" w:hAnsi="Arial"/>
      <w:i/>
      <w:color w:val="000000"/>
      <w:sz w:val="24"/>
      <w:lang w:val="en-GB"/>
    </w:rPr>
  </w:style>
  <w:style w:type="paragraph" w:customStyle="1" w:styleId="Tabletextsmall-Nospacedown">
    <w:name w:val="Table text small - No space down"/>
    <w:basedOn w:val="TableTextsmall"/>
    <w:next w:val="Normal"/>
    <w:qFormat/>
    <w:rsid w:val="00D4248C"/>
    <w:pPr>
      <w:spacing w:after="0"/>
    </w:pPr>
  </w:style>
  <w:style w:type="paragraph" w:customStyle="1" w:styleId="TableHeadersmall">
    <w:name w:val="Table Header small"/>
    <w:basedOn w:val="Normal"/>
    <w:qFormat/>
    <w:rsid w:val="00F16C37"/>
    <w:pPr>
      <w:spacing w:before="60" w:after="20" w:line="280" w:lineRule="atLeast"/>
    </w:pPr>
    <w:rPr>
      <w:rFonts w:eastAsia="Times New Roman"/>
      <w:b/>
      <w:color w:val="auto"/>
      <w:sz w:val="18"/>
      <w:szCs w:val="20"/>
    </w:rPr>
  </w:style>
  <w:style w:type="paragraph" w:styleId="Revision">
    <w:name w:val="Revision"/>
    <w:hidden/>
    <w:uiPriority w:val="71"/>
    <w:rsid w:val="00BF3280"/>
    <w:rPr>
      <w:rFonts w:ascii="Arial" w:eastAsia="ヒラギノ角ゴ Pro W3" w:hAnsi="Arial"/>
      <w:noProof/>
      <w:color w:val="00000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lsdException w:name="List Number" w:semiHidden="0" w:unhideWhenUsed="0" w:qFormat="1"/>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1"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6"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62"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8"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70" w:unhideWhenUsed="0"/>
    <w:lsdException w:name="Colorful Shading Accent 5" w:semiHidden="0" w:uiPriority="66" w:unhideWhenUsed="0"/>
    <w:lsdException w:name="Colorful List Accent 5" w:semiHidden="0" w:uiPriority="72" w:unhideWhenUsed="0"/>
    <w:lsdException w:name="Colorful Grid Accent 5" w:semiHidden="0" w:uiPriority="73"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11B"/>
    <w:pPr>
      <w:spacing w:after="60"/>
    </w:pPr>
    <w:rPr>
      <w:rFonts w:ascii="Arial" w:eastAsia="ヒラギノ角ゴ Pro W3" w:hAnsi="Arial"/>
      <w:color w:val="000000"/>
      <w:szCs w:val="24"/>
    </w:rPr>
  </w:style>
  <w:style w:type="paragraph" w:styleId="Rubrik1">
    <w:name w:val="heading 1"/>
    <w:next w:val="Normal"/>
    <w:link w:val="Rubrik1Char"/>
    <w:autoRedefine/>
    <w:qFormat/>
    <w:rsid w:val="003D616F"/>
    <w:pPr>
      <w:pageBreakBefore/>
      <w:numPr>
        <w:numId w:val="17"/>
      </w:numPr>
      <w:spacing w:before="480" w:after="240"/>
      <w:ind w:right="1531"/>
      <w:outlineLvl w:val="0"/>
    </w:pPr>
    <w:rPr>
      <w:rFonts w:ascii="Arial" w:eastAsia="ヒラギノ角ゴ Pro W3" w:hAnsi="Arial"/>
      <w:b/>
      <w:bCs/>
      <w:color w:val="000000"/>
      <w:kern w:val="32"/>
      <w:sz w:val="32"/>
      <w:szCs w:val="28"/>
    </w:rPr>
  </w:style>
  <w:style w:type="paragraph" w:styleId="Rubrik2">
    <w:name w:val="heading 2"/>
    <w:basedOn w:val="Rubrik1"/>
    <w:next w:val="Normal"/>
    <w:link w:val="Rubrik2Char"/>
    <w:qFormat/>
    <w:rsid w:val="00670695"/>
    <w:pPr>
      <w:pageBreakBefore w:val="0"/>
      <w:numPr>
        <w:ilvl w:val="1"/>
      </w:numPr>
      <w:tabs>
        <w:tab w:val="left" w:pos="567"/>
        <w:tab w:val="left" w:pos="2608"/>
        <w:tab w:val="left" w:pos="3912"/>
        <w:tab w:val="left" w:pos="5216"/>
        <w:tab w:val="left" w:pos="6520"/>
        <w:tab w:val="left" w:pos="7824"/>
        <w:tab w:val="left" w:pos="9128"/>
      </w:tabs>
      <w:spacing w:before="360" w:after="120"/>
      <w:ind w:right="0"/>
      <w:outlineLvl w:val="1"/>
    </w:pPr>
    <w:rPr>
      <w:bCs w:val="0"/>
      <w:color w:val="FF0000"/>
      <w:sz w:val="28"/>
      <w:szCs w:val="24"/>
    </w:rPr>
  </w:style>
  <w:style w:type="paragraph" w:styleId="Rubrik3">
    <w:name w:val="heading 3"/>
    <w:basedOn w:val="Rubrik2"/>
    <w:next w:val="Normal"/>
    <w:link w:val="Rubrik3Char"/>
    <w:autoRedefine/>
    <w:qFormat/>
    <w:rsid w:val="007144AF"/>
    <w:pPr>
      <w:keepNext/>
      <w:numPr>
        <w:ilvl w:val="2"/>
      </w:numPr>
      <w:tabs>
        <w:tab w:val="left" w:pos="0"/>
        <w:tab w:val="left" w:pos="1304"/>
      </w:tabs>
      <w:spacing w:before="240" w:after="60"/>
      <w:ind w:left="0" w:firstLine="0"/>
      <w:outlineLvl w:val="2"/>
    </w:pPr>
    <w:rPr>
      <w:color w:val="auto"/>
      <w:sz w:val="24"/>
    </w:rPr>
  </w:style>
  <w:style w:type="paragraph" w:styleId="Rubrik4">
    <w:name w:val="heading 4"/>
    <w:basedOn w:val="Rubrik3"/>
    <w:next w:val="Normal"/>
    <w:link w:val="Rubrik4Char"/>
    <w:autoRedefine/>
    <w:qFormat/>
    <w:rsid w:val="007D5066"/>
    <w:pPr>
      <w:numPr>
        <w:ilvl w:val="3"/>
      </w:numPr>
      <w:ind w:left="0" w:firstLine="0"/>
      <w:outlineLvl w:val="3"/>
    </w:pPr>
    <w:rPr>
      <w:b w:val="0"/>
      <w:bCs/>
      <w:szCs w:val="28"/>
    </w:rPr>
  </w:style>
  <w:style w:type="paragraph" w:styleId="Rubrik5">
    <w:name w:val="heading 5"/>
    <w:basedOn w:val="Normal"/>
    <w:next w:val="Normal"/>
    <w:link w:val="Rubrik5Char"/>
    <w:qFormat/>
    <w:rsid w:val="003D616F"/>
    <w:pPr>
      <w:keepNext/>
      <w:numPr>
        <w:ilvl w:val="4"/>
        <w:numId w:val="17"/>
      </w:numPr>
      <w:outlineLvl w:val="4"/>
    </w:pPr>
    <w:rPr>
      <w:rFonts w:eastAsia="Times New Roman"/>
      <w:b/>
      <w:bCs/>
      <w:color w:val="auto"/>
    </w:rPr>
  </w:style>
  <w:style w:type="paragraph" w:styleId="Rubrik6">
    <w:name w:val="heading 6"/>
    <w:basedOn w:val="Normal"/>
    <w:next w:val="Normal"/>
    <w:link w:val="Rubrik6Char"/>
    <w:qFormat/>
    <w:rsid w:val="003D616F"/>
    <w:pPr>
      <w:numPr>
        <w:ilvl w:val="5"/>
        <w:numId w:val="17"/>
      </w:numPr>
      <w:spacing w:before="240"/>
      <w:outlineLvl w:val="5"/>
    </w:pPr>
    <w:rPr>
      <w:rFonts w:ascii="Cambria" w:eastAsia="MS Mincho" w:hAnsi="Cambria"/>
      <w:b/>
      <w:bCs/>
      <w:sz w:val="22"/>
      <w:szCs w:val="22"/>
    </w:rPr>
  </w:style>
  <w:style w:type="paragraph" w:styleId="Rubrik7">
    <w:name w:val="heading 7"/>
    <w:basedOn w:val="Normal"/>
    <w:next w:val="Normal"/>
    <w:link w:val="Rubrik7Char"/>
    <w:qFormat/>
    <w:rsid w:val="003D616F"/>
    <w:pPr>
      <w:numPr>
        <w:ilvl w:val="6"/>
        <w:numId w:val="17"/>
      </w:numPr>
      <w:spacing w:before="240"/>
      <w:outlineLvl w:val="6"/>
    </w:pPr>
    <w:rPr>
      <w:rFonts w:ascii="Cambria" w:eastAsia="MS Mincho" w:hAnsi="Cambria"/>
      <w:sz w:val="24"/>
    </w:rPr>
  </w:style>
  <w:style w:type="paragraph" w:styleId="Rubrik8">
    <w:name w:val="heading 8"/>
    <w:basedOn w:val="Normal"/>
    <w:next w:val="Normal"/>
    <w:link w:val="Rubrik8Char"/>
    <w:qFormat/>
    <w:rsid w:val="003D616F"/>
    <w:pPr>
      <w:numPr>
        <w:ilvl w:val="7"/>
        <w:numId w:val="17"/>
      </w:numPr>
      <w:spacing w:before="240"/>
      <w:outlineLvl w:val="7"/>
    </w:pPr>
    <w:rPr>
      <w:rFonts w:ascii="Cambria" w:eastAsia="MS Mincho" w:hAnsi="Cambria"/>
      <w:i/>
      <w:iCs/>
      <w:sz w:val="24"/>
    </w:rPr>
  </w:style>
  <w:style w:type="paragraph" w:styleId="Rubrik9">
    <w:name w:val="heading 9"/>
    <w:basedOn w:val="Normal"/>
    <w:next w:val="Normal"/>
    <w:link w:val="Rubrik9Char"/>
    <w:qFormat/>
    <w:rsid w:val="003D616F"/>
    <w:pPr>
      <w:numPr>
        <w:ilvl w:val="8"/>
        <w:numId w:val="17"/>
      </w:numPr>
      <w:spacing w:before="240"/>
      <w:outlineLvl w:val="8"/>
    </w:pPr>
    <w:rPr>
      <w:rFonts w:ascii="Calibri" w:eastAsia="MS Gothic" w:hAnsi="Calibri"/>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rsid w:val="00587650"/>
    <w:pPr>
      <w:widowControl w:val="0"/>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olor w:val="000000"/>
      <w:sz w:val="24"/>
      <w:szCs w:val="24"/>
    </w:rPr>
  </w:style>
  <w:style w:type="paragraph" w:customStyle="1" w:styleId="Sidhuvudcentrerad">
    <w:name w:val="Sidhuvud centrerad"/>
    <w:rsid w:val="009C1081"/>
    <w:pPr>
      <w:tabs>
        <w:tab w:val="left" w:pos="2376"/>
      </w:tabs>
      <w:spacing w:before="40" w:after="40"/>
      <w:jc w:val="center"/>
    </w:pPr>
    <w:rPr>
      <w:rFonts w:ascii="Arial" w:eastAsia="ヒラギノ角ゴ Pro W3" w:hAnsi="Arial"/>
      <w:color w:val="000000"/>
      <w:sz w:val="16"/>
    </w:rPr>
  </w:style>
  <w:style w:type="paragraph" w:customStyle="1" w:styleId="Friform">
    <w:name w:val="Fri form"/>
    <w:rsid w:val="009C1081"/>
    <w:rPr>
      <w:rFonts w:eastAsia="ヒラギノ角ゴ Pro W3"/>
      <w:color w:val="000000"/>
    </w:rPr>
  </w:style>
  <w:style w:type="paragraph" w:customStyle="1" w:styleId="Sidhuvudhger">
    <w:name w:val="Sidhuvud höger"/>
    <w:rsid w:val="009C1081"/>
    <w:pPr>
      <w:widowControl w:val="0"/>
      <w:tabs>
        <w:tab w:val="center" w:pos="4536"/>
        <w:tab w:val="right" w:pos="9072"/>
      </w:tabs>
      <w:spacing w:before="40" w:after="40"/>
      <w:jc w:val="right"/>
    </w:pPr>
    <w:rPr>
      <w:rFonts w:ascii="Arial" w:eastAsia="ヒラギノ角ゴ Pro W3" w:hAnsi="Arial"/>
      <w:color w:val="000000"/>
      <w:sz w:val="16"/>
    </w:rPr>
  </w:style>
  <w:style w:type="paragraph" w:styleId="Sidfot">
    <w:name w:val="footer"/>
    <w:link w:val="SidfotChar"/>
    <w:rsid w:val="009C1081"/>
    <w:pPr>
      <w:tabs>
        <w:tab w:val="center" w:pos="4703"/>
        <w:tab w:val="right" w:pos="9406"/>
      </w:tabs>
    </w:pPr>
    <w:rPr>
      <w:rFonts w:ascii="Arial" w:eastAsia="ヒラギノ角ゴ Pro W3" w:hAnsi="Arial"/>
      <w:color w:val="000000"/>
      <w:sz w:val="24"/>
      <w:lang w:val="en-GB"/>
    </w:rPr>
  </w:style>
  <w:style w:type="character" w:styleId="Sidnummer">
    <w:name w:val="page number"/>
    <w:autoRedefine/>
    <w:rsid w:val="009C1081"/>
    <w:rPr>
      <w:color w:val="000000"/>
      <w:sz w:val="20"/>
    </w:rPr>
  </w:style>
  <w:style w:type="paragraph" w:styleId="Brdtext">
    <w:name w:val="Body Text"/>
    <w:link w:val="BrdtextChar"/>
    <w:autoRedefine/>
    <w:rsid w:val="005329FA"/>
    <w:pPr>
      <w:tabs>
        <w:tab w:val="left" w:pos="1304"/>
        <w:tab w:val="left" w:pos="2608"/>
        <w:tab w:val="left" w:pos="3912"/>
        <w:tab w:val="left" w:pos="5216"/>
        <w:tab w:val="left" w:pos="6520"/>
        <w:tab w:val="left" w:pos="7824"/>
        <w:tab w:val="left" w:pos="9128"/>
      </w:tabs>
      <w:spacing w:after="120"/>
      <w:ind w:right="119"/>
    </w:pPr>
    <w:rPr>
      <w:rFonts w:ascii="Arial" w:eastAsia="ヒラギノ角ゴ Pro W3" w:hAnsi="Arial"/>
      <w:color w:val="000000"/>
    </w:rPr>
  </w:style>
  <w:style w:type="character" w:customStyle="1" w:styleId="BodyTextChar">
    <w:name w:val="Body Text Char"/>
    <w:autoRedefine/>
    <w:rsid w:val="009C1081"/>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rPr>
  </w:style>
  <w:style w:type="paragraph" w:styleId="Innehll1">
    <w:name w:val="toc 1"/>
    <w:autoRedefine/>
    <w:uiPriority w:val="39"/>
    <w:rsid w:val="00A92353"/>
    <w:pPr>
      <w:spacing w:before="120"/>
    </w:pPr>
    <w:rPr>
      <w:rFonts w:ascii="Cambria" w:eastAsia="ヒラギノ角ゴ Pro W3" w:hAnsi="Cambria"/>
      <w:b/>
      <w:noProof/>
      <w:color w:val="000000"/>
      <w:sz w:val="24"/>
      <w:szCs w:val="24"/>
    </w:rPr>
  </w:style>
  <w:style w:type="paragraph" w:styleId="Innehll2">
    <w:name w:val="toc 2"/>
    <w:basedOn w:val="TOC2Para"/>
    <w:next w:val="Normal"/>
    <w:autoRedefine/>
    <w:uiPriority w:val="39"/>
    <w:rsid w:val="00A92353"/>
    <w:pPr>
      <w:tabs>
        <w:tab w:val="clear" w:pos="9490"/>
      </w:tabs>
      <w:spacing w:before="0" w:after="0"/>
      <w:ind w:left="200"/>
      <w:outlineLvl w:val="9"/>
    </w:pPr>
    <w:rPr>
      <w:rFonts w:ascii="Cambria" w:hAnsi="Cambria"/>
      <w:b/>
      <w:noProof/>
      <w:szCs w:val="22"/>
      <w:lang w:val="sv-SE"/>
    </w:rPr>
  </w:style>
  <w:style w:type="paragraph" w:customStyle="1" w:styleId="TOC2Para">
    <w:name w:val="TOC 2 Para"/>
    <w:next w:val="Normal"/>
    <w:rsid w:val="009C1081"/>
    <w:pPr>
      <w:tabs>
        <w:tab w:val="right" w:leader="dot" w:pos="9490"/>
      </w:tabs>
      <w:spacing w:before="40" w:after="40"/>
      <w:ind w:left="567"/>
      <w:outlineLvl w:val="0"/>
    </w:pPr>
    <w:rPr>
      <w:rFonts w:ascii="Arial" w:eastAsia="ヒラギノ角ゴ Pro W3" w:hAnsi="Arial"/>
      <w:color w:val="000000"/>
      <w:sz w:val="22"/>
      <w:lang w:val="en-GB"/>
    </w:rPr>
  </w:style>
  <w:style w:type="paragraph" w:styleId="Innehll3">
    <w:name w:val="toc 3"/>
    <w:autoRedefine/>
    <w:uiPriority w:val="39"/>
    <w:rsid w:val="009C1081"/>
    <w:pPr>
      <w:ind w:left="400"/>
    </w:pPr>
    <w:rPr>
      <w:rFonts w:ascii="Cambria" w:eastAsia="ヒラギノ角ゴ Pro W3" w:hAnsi="Cambria"/>
      <w:noProof/>
      <w:color w:val="000000"/>
      <w:sz w:val="22"/>
      <w:szCs w:val="22"/>
    </w:rPr>
  </w:style>
  <w:style w:type="paragraph" w:styleId="Innehll4">
    <w:name w:val="toc 4"/>
    <w:rsid w:val="009C1081"/>
    <w:pPr>
      <w:ind w:left="600"/>
    </w:pPr>
    <w:rPr>
      <w:rFonts w:ascii="Cambria" w:eastAsia="ヒラギノ角ゴ Pro W3" w:hAnsi="Cambria"/>
      <w:noProof/>
      <w:color w:val="000000"/>
    </w:rPr>
  </w:style>
  <w:style w:type="paragraph" w:styleId="Innehll5">
    <w:name w:val="toc 5"/>
    <w:basedOn w:val="TOC1Para"/>
    <w:next w:val="Normal"/>
    <w:autoRedefine/>
    <w:rsid w:val="009C1081"/>
    <w:pPr>
      <w:tabs>
        <w:tab w:val="clear" w:pos="9490"/>
      </w:tabs>
      <w:spacing w:before="0"/>
      <w:ind w:left="800"/>
      <w:outlineLvl w:val="9"/>
    </w:pPr>
    <w:rPr>
      <w:rFonts w:ascii="Cambria" w:hAnsi="Cambria"/>
      <w:b w:val="0"/>
      <w:noProof/>
      <w:sz w:val="20"/>
      <w:lang w:val="sv-SE"/>
    </w:rPr>
  </w:style>
  <w:style w:type="paragraph" w:customStyle="1" w:styleId="TOC1Para">
    <w:name w:val="TOC 1 Para"/>
    <w:next w:val="Normal"/>
    <w:autoRedefine/>
    <w:rsid w:val="009C1081"/>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rsid w:val="009C1081"/>
    <w:pPr>
      <w:keepNext/>
      <w:outlineLvl w:val="0"/>
    </w:pPr>
    <w:rPr>
      <w:rFonts w:ascii="Helvetica" w:eastAsia="ヒラギノ角ゴ Pro W3" w:hAnsi="Helvetica"/>
      <w:b/>
      <w:color w:val="000000"/>
      <w:sz w:val="36"/>
    </w:rPr>
  </w:style>
  <w:style w:type="paragraph" w:customStyle="1" w:styleId="Brdtext1">
    <w:name w:val="Brödtext1"/>
    <w:rsid w:val="009C1081"/>
    <w:rPr>
      <w:rFonts w:ascii="Helvetica" w:eastAsia="ヒラギノ角ゴ Pro W3" w:hAnsi="Helvetica"/>
      <w:color w:val="000000"/>
      <w:sz w:val="24"/>
    </w:rPr>
  </w:style>
  <w:style w:type="paragraph" w:customStyle="1" w:styleId="Rubrik51">
    <w:name w:val="Rubrik 51"/>
    <w:next w:val="Brdtext1"/>
    <w:rsid w:val="009C1081"/>
    <w:pPr>
      <w:keepNext/>
      <w:outlineLvl w:val="4"/>
    </w:pPr>
    <w:rPr>
      <w:rFonts w:ascii="Helvetica" w:eastAsia="ヒラギノ角ゴ Pro W3" w:hAnsi="Helvetica"/>
      <w:b/>
      <w:color w:val="000000"/>
      <w:sz w:val="24"/>
    </w:rPr>
  </w:style>
  <w:style w:type="paragraph" w:customStyle="1" w:styleId="Rubrik91">
    <w:name w:val="Rubrik 91"/>
    <w:next w:val="Brdtext1"/>
    <w:rsid w:val="009C1081"/>
    <w:pPr>
      <w:keepNext/>
      <w:outlineLvl w:val="8"/>
    </w:pPr>
    <w:rPr>
      <w:rFonts w:ascii="Helvetica" w:eastAsia="ヒラギノ角ゴ Pro W3" w:hAnsi="Helvetica"/>
      <w:b/>
      <w:color w:val="000000"/>
      <w:sz w:val="24"/>
    </w:rPr>
  </w:style>
  <w:style w:type="paragraph" w:customStyle="1" w:styleId="Rubrik41">
    <w:name w:val="Rubrik 41"/>
    <w:next w:val="Brdtext1"/>
    <w:autoRedefine/>
    <w:rsid w:val="009C1081"/>
    <w:pPr>
      <w:keepNext/>
      <w:outlineLvl w:val="3"/>
    </w:pPr>
    <w:rPr>
      <w:rFonts w:ascii="Helvetica" w:eastAsia="ヒラギノ角ゴ Pro W3" w:hAnsi="Helvetica"/>
      <w:b/>
      <w:color w:val="000000"/>
      <w:sz w:val="24"/>
    </w:rPr>
  </w:style>
  <w:style w:type="paragraph" w:customStyle="1" w:styleId="Rubrik81">
    <w:name w:val="Rubrik 81"/>
    <w:next w:val="Brdtext1"/>
    <w:rsid w:val="009C1081"/>
    <w:pPr>
      <w:keepNext/>
      <w:outlineLvl w:val="7"/>
    </w:pPr>
    <w:rPr>
      <w:rFonts w:ascii="Helvetica" w:eastAsia="ヒラギノ角ゴ Pro W3" w:hAnsi="Helvetica"/>
      <w:b/>
      <w:color w:val="000000"/>
      <w:sz w:val="24"/>
    </w:rPr>
  </w:style>
  <w:style w:type="paragraph" w:customStyle="1" w:styleId="Rubrik31">
    <w:name w:val="Rubrik 31"/>
    <w:next w:val="Brdtext1"/>
    <w:rsid w:val="009C1081"/>
    <w:pPr>
      <w:keepNext/>
      <w:outlineLvl w:val="2"/>
    </w:pPr>
    <w:rPr>
      <w:rFonts w:ascii="Helvetica" w:eastAsia="ヒラギノ角ゴ Pro W3" w:hAnsi="Helvetica"/>
      <w:b/>
      <w:color w:val="000000"/>
      <w:sz w:val="24"/>
    </w:rPr>
  </w:style>
  <w:style w:type="paragraph" w:customStyle="1" w:styleId="Rubrik21">
    <w:name w:val="Rubrik 21"/>
    <w:next w:val="Brdtext1"/>
    <w:rsid w:val="009C1081"/>
    <w:pPr>
      <w:keepNext/>
      <w:outlineLvl w:val="1"/>
    </w:pPr>
    <w:rPr>
      <w:rFonts w:ascii="Helvetica" w:eastAsia="ヒラギノ角ゴ Pro W3" w:hAnsi="Helvetica"/>
      <w:b/>
      <w:color w:val="000000"/>
      <w:sz w:val="24"/>
    </w:rPr>
  </w:style>
  <w:style w:type="paragraph" w:customStyle="1" w:styleId="Rubrik71">
    <w:name w:val="Rubrik 71"/>
    <w:next w:val="Brdtext1"/>
    <w:rsid w:val="009C1081"/>
    <w:pPr>
      <w:keepNext/>
      <w:outlineLvl w:val="6"/>
    </w:pPr>
    <w:rPr>
      <w:rFonts w:ascii="Helvetica" w:eastAsia="ヒラギノ角ゴ Pro W3" w:hAnsi="Helvetica"/>
      <w:b/>
      <w:color w:val="000000"/>
      <w:sz w:val="24"/>
    </w:rPr>
  </w:style>
  <w:style w:type="paragraph" w:customStyle="1" w:styleId="Rubrik61">
    <w:name w:val="Rubrik 61"/>
    <w:next w:val="Brdtext1"/>
    <w:rsid w:val="009C1081"/>
    <w:pPr>
      <w:keepNext/>
      <w:outlineLvl w:val="5"/>
    </w:pPr>
    <w:rPr>
      <w:rFonts w:ascii="Helvetica" w:eastAsia="ヒラギノ角ゴ Pro W3" w:hAnsi="Helvetica"/>
      <w:b/>
      <w:color w:val="000000"/>
      <w:sz w:val="24"/>
    </w:rPr>
  </w:style>
  <w:style w:type="paragraph" w:customStyle="1" w:styleId="Titel">
    <w:name w:val="Titel"/>
    <w:next w:val="Brdtext1"/>
    <w:rsid w:val="009C1081"/>
    <w:pPr>
      <w:keepNext/>
      <w:outlineLvl w:val="0"/>
    </w:pPr>
    <w:rPr>
      <w:rFonts w:ascii="Helvetica" w:eastAsia="ヒラギノ角ゴ Pro W3" w:hAnsi="Helvetica"/>
      <w:b/>
      <w:color w:val="000000"/>
      <w:sz w:val="56"/>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rPr>
  </w:style>
  <w:style w:type="paragraph" w:styleId="Kommentarer">
    <w:name w:val="annotation text"/>
    <w:link w:val="KommentarerChar"/>
    <w:autoRedefine/>
    <w:rsid w:val="006975FB"/>
    <w:pPr>
      <w:ind w:left="567"/>
    </w:pPr>
    <w:rPr>
      <w:rFonts w:ascii="Arial" w:eastAsia="ヒラギノ角ゴ Pro W3" w:hAnsi="Arial"/>
      <w:i/>
      <w:color w:val="000000"/>
      <w:sz w:val="24"/>
      <w:lang w:val="en-GB"/>
    </w:rPr>
  </w:style>
  <w:style w:type="numbering" w:customStyle="1" w:styleId="List51">
    <w:name w:val="List 51"/>
    <w:rsid w:val="009C1081"/>
    <w:pPr>
      <w:numPr>
        <w:numId w:val="1"/>
      </w:numPr>
    </w:pPr>
  </w:style>
  <w:style w:type="paragraph" w:styleId="Rubrik">
    <w:name w:val="Title"/>
    <w:next w:val="Normal"/>
    <w:qFormat/>
    <w:rsid w:val="009C1081"/>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rsid w:val="009C1081"/>
    <w:pPr>
      <w:ind w:left="720"/>
    </w:pPr>
    <w:rPr>
      <w:rFonts w:ascii="Arial" w:eastAsia="ヒラギノ角ゴ Pro W3" w:hAnsi="Arial"/>
      <w:color w:val="000000"/>
      <w:sz w:val="24"/>
      <w:lang w:val="en-GB"/>
    </w:rPr>
  </w:style>
  <w:style w:type="character" w:styleId="Starkbetoning">
    <w:name w:val="Intense Emphasis"/>
    <w:autoRedefine/>
    <w:rsid w:val="009C1081"/>
    <w:rPr>
      <w:rFonts w:ascii="Lucida Grande" w:eastAsia="ヒラギノ角ゴ Pro W3" w:hAnsi="Lucida Grande"/>
      <w:b/>
      <w:i w:val="0"/>
      <w:color w:val="436FA9"/>
      <w:sz w:val="20"/>
    </w:rPr>
  </w:style>
  <w:style w:type="character" w:styleId="Betoning">
    <w:name w:val="Emphasis"/>
    <w:qFormat/>
    <w:rsid w:val="009C1081"/>
    <w:rPr>
      <w:rFonts w:ascii="Lucida Grande" w:eastAsia="ヒラギノ角ゴ Pro W3" w:hAnsi="Lucida Grande"/>
      <w:b w:val="0"/>
      <w:i w:val="0"/>
      <w:color w:val="000000"/>
      <w:sz w:val="20"/>
    </w:rPr>
  </w:style>
  <w:style w:type="numbering" w:customStyle="1" w:styleId="List8">
    <w:name w:val="List 8"/>
    <w:rsid w:val="009C1081"/>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rPr>
  </w:style>
  <w:style w:type="character" w:customStyle="1" w:styleId="Unknown0">
    <w:name w:val="Unknown 0"/>
    <w:semiHidden/>
    <w:rsid w:val="009C1081"/>
  </w:style>
  <w:style w:type="numbering" w:customStyle="1" w:styleId="List14">
    <w:name w:val="List 14"/>
    <w:autoRedefine/>
    <w:rsid w:val="009C1081"/>
    <w:pPr>
      <w:numPr>
        <w:numId w:val="3"/>
      </w:numPr>
    </w:pPr>
  </w:style>
  <w:style w:type="paragraph" w:styleId="Ballongtext">
    <w:name w:val="Balloon Text"/>
    <w:basedOn w:val="Normal"/>
    <w:link w:val="BallongtextChar"/>
    <w:locked/>
    <w:rsid w:val="00477726"/>
    <w:rPr>
      <w:rFonts w:ascii="Lucida Grande" w:hAnsi="Lucida Grande"/>
      <w:sz w:val="18"/>
      <w:szCs w:val="18"/>
    </w:rPr>
  </w:style>
  <w:style w:type="character" w:customStyle="1" w:styleId="BallongtextChar">
    <w:name w:val="Ballongtext Char"/>
    <w:link w:val="Ballong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Cambria" w:hAnsi="Cambria"/>
      <w:szCs w:val="20"/>
    </w:rPr>
  </w:style>
  <w:style w:type="paragraph" w:styleId="Innehll7">
    <w:name w:val="toc 7"/>
    <w:basedOn w:val="Normal"/>
    <w:next w:val="Normal"/>
    <w:autoRedefine/>
    <w:semiHidden/>
    <w:rsid w:val="00BC5352"/>
    <w:pPr>
      <w:ind w:left="1200"/>
    </w:pPr>
    <w:rPr>
      <w:rFonts w:ascii="Cambria" w:hAnsi="Cambria"/>
      <w:szCs w:val="20"/>
    </w:rPr>
  </w:style>
  <w:style w:type="paragraph" w:styleId="Innehll8">
    <w:name w:val="toc 8"/>
    <w:basedOn w:val="Normal"/>
    <w:next w:val="Normal"/>
    <w:autoRedefine/>
    <w:semiHidden/>
    <w:rsid w:val="00BC5352"/>
    <w:pPr>
      <w:ind w:left="1400"/>
    </w:pPr>
    <w:rPr>
      <w:rFonts w:ascii="Cambria" w:hAnsi="Cambria"/>
      <w:szCs w:val="20"/>
    </w:rPr>
  </w:style>
  <w:style w:type="paragraph" w:styleId="Innehll9">
    <w:name w:val="toc 9"/>
    <w:basedOn w:val="Normal"/>
    <w:next w:val="Normal"/>
    <w:autoRedefine/>
    <w:semiHidden/>
    <w:rsid w:val="00BC5352"/>
    <w:pPr>
      <w:ind w:left="1600"/>
    </w:pPr>
    <w:rPr>
      <w:rFonts w:ascii="Cambria" w:hAnsi="Cambria"/>
      <w:szCs w:val="20"/>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uiPriority w:val="99"/>
    <w:rsid w:val="0052243F"/>
    <w:rPr>
      <w:sz w:val="24"/>
    </w:rPr>
  </w:style>
  <w:style w:type="character" w:customStyle="1" w:styleId="FotnotstextChar">
    <w:name w:val="Fotnotstext Char"/>
    <w:link w:val="Fotnotstext"/>
    <w:uiPriority w:val="99"/>
    <w:rsid w:val="0052243F"/>
    <w:rPr>
      <w:rFonts w:ascii="Arial" w:eastAsia="ヒラギノ角ゴ Pro W3" w:hAnsi="Arial"/>
      <w:noProof/>
      <w:color w:val="000000"/>
      <w:sz w:val="24"/>
      <w:szCs w:val="24"/>
    </w:rPr>
  </w:style>
  <w:style w:type="character" w:styleId="Fotnotsreferens">
    <w:name w:val="footnote reference"/>
    <w:uiPriority w:val="99"/>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color w:val="auto"/>
      <w:sz w:val="22"/>
      <w:szCs w:val="22"/>
    </w:rPr>
  </w:style>
  <w:style w:type="character" w:customStyle="1" w:styleId="Rubrik5Char">
    <w:name w:val="Rubrik 5 Char"/>
    <w:link w:val="Rubrik5"/>
    <w:rsid w:val="003D616F"/>
    <w:rPr>
      <w:rFonts w:ascii="Arial" w:hAnsi="Arial"/>
      <w:b/>
      <w:bCs/>
      <w:szCs w:val="24"/>
    </w:rPr>
  </w:style>
  <w:style w:type="character" w:customStyle="1" w:styleId="Rubrik1Char">
    <w:name w:val="Rubrik 1 Char"/>
    <w:link w:val="Rubrik1"/>
    <w:rsid w:val="003D616F"/>
    <w:rPr>
      <w:rFonts w:ascii="Arial" w:eastAsia="ヒラギノ角ゴ Pro W3" w:hAnsi="Arial"/>
      <w:b/>
      <w:bCs/>
      <w:color w:val="000000"/>
      <w:kern w:val="32"/>
      <w:sz w:val="32"/>
      <w:szCs w:val="28"/>
    </w:rPr>
  </w:style>
  <w:style w:type="character" w:customStyle="1" w:styleId="Rubrik2Char">
    <w:name w:val="Rubrik 2 Char"/>
    <w:link w:val="Rubrik2"/>
    <w:rsid w:val="00670695"/>
    <w:rPr>
      <w:rFonts w:ascii="Arial" w:eastAsia="ヒラギノ角ゴ Pro W3" w:hAnsi="Arial"/>
      <w:b/>
      <w:color w:val="FF0000"/>
      <w:kern w:val="32"/>
      <w:sz w:val="28"/>
      <w:szCs w:val="24"/>
    </w:rPr>
  </w:style>
  <w:style w:type="character" w:customStyle="1" w:styleId="Rubrik3Char">
    <w:name w:val="Rubrik 3 Char"/>
    <w:link w:val="Rubrik3"/>
    <w:rsid w:val="007144AF"/>
    <w:rPr>
      <w:rFonts w:ascii="Arial" w:eastAsia="ヒラギノ角ゴ Pro W3" w:hAnsi="Arial"/>
      <w:b/>
      <w:kern w:val="32"/>
      <w:sz w:val="24"/>
      <w:szCs w:val="24"/>
    </w:rPr>
  </w:style>
  <w:style w:type="character" w:customStyle="1" w:styleId="Rubrik4Char">
    <w:name w:val="Rubrik 4 Char"/>
    <w:link w:val="Rubrik4"/>
    <w:rsid w:val="007D5066"/>
    <w:rPr>
      <w:rFonts w:ascii="Arial" w:eastAsia="ヒラギノ角ゴ Pro W3" w:hAnsi="Arial"/>
      <w:bCs/>
      <w:color w:val="000000"/>
      <w:kern w:val="32"/>
      <w:sz w:val="24"/>
      <w:szCs w:val="28"/>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5329FA"/>
    <w:rPr>
      <w:rFonts w:ascii="Arial" w:eastAsia="ヒラギノ角ゴ Pro W3" w:hAnsi="Arial"/>
      <w:color w:val="000000"/>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ascii="Times New Roman" w:eastAsia="Times New Roman" w:hAnsi="Times New Roman"/>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cs="Tahoma"/>
      <w:color w:val="auto"/>
      <w:szCs w:val="20"/>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numbering" w:styleId="111111">
    <w:name w:val="Outline List 2"/>
    <w:basedOn w:val="Ingenlista"/>
    <w:rsid w:val="003C52AA"/>
    <w:pPr>
      <w:numPr>
        <w:numId w:val="10"/>
      </w:numPr>
    </w:pPr>
  </w:style>
  <w:style w:type="paragraph" w:customStyle="1" w:styleId="Rubrik1Nr">
    <w:name w:val="Rubrik 1 Nr"/>
    <w:basedOn w:val="Rubrik1"/>
    <w:next w:val="Normal"/>
    <w:qFormat/>
    <w:rsid w:val="003C52AA"/>
    <w:pPr>
      <w:keepNext/>
      <w:pageBreakBefore w:val="0"/>
      <w:numPr>
        <w:numId w:val="11"/>
      </w:numPr>
      <w:spacing w:before="600" w:after="160"/>
      <w:ind w:right="0"/>
    </w:pPr>
    <w:rPr>
      <w:rFonts w:eastAsia="Times New Roman" w:cs="Arial"/>
      <w:b w:val="0"/>
      <w:color w:val="auto"/>
      <w:sz w:val="36"/>
      <w:szCs w:val="32"/>
      <w:lang w:eastAsia="en-GB"/>
    </w:rPr>
  </w:style>
  <w:style w:type="paragraph" w:customStyle="1" w:styleId="Rubrik3Nr">
    <w:name w:val="Rubrik 3 Nr"/>
    <w:basedOn w:val="Rubrik3"/>
    <w:next w:val="Normal"/>
    <w:qFormat/>
    <w:rsid w:val="003C52AA"/>
    <w:pPr>
      <w:numPr>
        <w:numId w:val="11"/>
      </w:numPr>
      <w:tabs>
        <w:tab w:val="clear" w:pos="1304"/>
        <w:tab w:val="clear" w:pos="2608"/>
        <w:tab w:val="clear" w:pos="3912"/>
        <w:tab w:val="clear" w:pos="5216"/>
        <w:tab w:val="clear" w:pos="6520"/>
        <w:tab w:val="clear" w:pos="7824"/>
        <w:tab w:val="clear" w:pos="9128"/>
      </w:tabs>
      <w:spacing w:before="400" w:after="0"/>
    </w:pPr>
    <w:rPr>
      <w:rFonts w:eastAsia="Times New Roman" w:cs="Arial"/>
      <w:b w:val="0"/>
      <w:iCs/>
      <w:kern w:val="0"/>
      <w:sz w:val="22"/>
      <w:szCs w:val="26"/>
      <w:lang w:eastAsia="sv-SE"/>
    </w:rPr>
  </w:style>
  <w:style w:type="paragraph" w:customStyle="1" w:styleId="Rubrik2Nr">
    <w:name w:val="Rubrik 2 Nr"/>
    <w:basedOn w:val="Rubrik2"/>
    <w:next w:val="Normal"/>
    <w:qFormat/>
    <w:rsid w:val="003C52AA"/>
    <w:pPr>
      <w:keepNext/>
      <w:numPr>
        <w:numId w:val="11"/>
      </w:numPr>
      <w:tabs>
        <w:tab w:val="clear" w:pos="567"/>
        <w:tab w:val="clear" w:pos="2608"/>
        <w:tab w:val="clear" w:pos="3912"/>
        <w:tab w:val="clear" w:pos="5216"/>
        <w:tab w:val="clear" w:pos="6520"/>
        <w:tab w:val="clear" w:pos="7824"/>
        <w:tab w:val="clear" w:pos="9128"/>
      </w:tabs>
      <w:spacing w:before="480"/>
    </w:pPr>
    <w:rPr>
      <w:rFonts w:eastAsia="Times New Roman" w:cs="Arial"/>
      <w:b w:val="0"/>
      <w:bCs/>
      <w:iCs/>
      <w:color w:val="auto"/>
      <w:kern w:val="0"/>
      <w:lang w:eastAsia="sv-SE"/>
    </w:rPr>
  </w:style>
  <w:style w:type="paragraph" w:styleId="Numreradlista">
    <w:name w:val="List Number"/>
    <w:basedOn w:val="Brdtext"/>
    <w:qFormat/>
    <w:rsid w:val="00C715B7"/>
    <w:pPr>
      <w:numPr>
        <w:numId w:val="24"/>
      </w:numPr>
      <w:tabs>
        <w:tab w:val="clear" w:pos="1304"/>
        <w:tab w:val="clear" w:pos="2608"/>
        <w:tab w:val="clear" w:pos="3912"/>
        <w:tab w:val="clear" w:pos="5216"/>
        <w:tab w:val="clear" w:pos="6520"/>
        <w:tab w:val="clear" w:pos="7824"/>
        <w:tab w:val="clear" w:pos="9128"/>
      </w:tabs>
      <w:spacing w:before="20" w:after="100"/>
    </w:pPr>
    <w:rPr>
      <w:rFonts w:ascii="Times New Roman" w:eastAsia="Times New Roman" w:hAnsi="Times New Roman"/>
      <w:color w:val="auto"/>
      <w:sz w:val="22"/>
      <w:szCs w:val="24"/>
      <w:lang w:eastAsia="en-GB"/>
    </w:rPr>
  </w:style>
  <w:style w:type="character" w:customStyle="1" w:styleId="Rubrik6Char">
    <w:name w:val="Rubrik 6 Char"/>
    <w:link w:val="Rubrik6"/>
    <w:rsid w:val="003D616F"/>
    <w:rPr>
      <w:rFonts w:ascii="Cambria" w:eastAsia="MS Mincho" w:hAnsi="Cambria"/>
      <w:b/>
      <w:bCs/>
      <w:noProof/>
      <w:color w:val="000000"/>
      <w:sz w:val="22"/>
      <w:szCs w:val="22"/>
    </w:rPr>
  </w:style>
  <w:style w:type="character" w:customStyle="1" w:styleId="Rubrik7Char">
    <w:name w:val="Rubrik 7 Char"/>
    <w:link w:val="Rubrik7"/>
    <w:rsid w:val="003D616F"/>
    <w:rPr>
      <w:rFonts w:ascii="Cambria" w:eastAsia="MS Mincho" w:hAnsi="Cambria"/>
      <w:noProof/>
      <w:color w:val="000000"/>
      <w:sz w:val="24"/>
      <w:szCs w:val="24"/>
    </w:rPr>
  </w:style>
  <w:style w:type="character" w:customStyle="1" w:styleId="Rubrik8Char">
    <w:name w:val="Rubrik 8 Char"/>
    <w:link w:val="Rubrik8"/>
    <w:rsid w:val="003D616F"/>
    <w:rPr>
      <w:rFonts w:ascii="Cambria" w:eastAsia="MS Mincho" w:hAnsi="Cambria"/>
      <w:i/>
      <w:iCs/>
      <w:noProof/>
      <w:color w:val="000000"/>
      <w:sz w:val="24"/>
      <w:szCs w:val="24"/>
    </w:rPr>
  </w:style>
  <w:style w:type="character" w:customStyle="1" w:styleId="Rubrik9Char">
    <w:name w:val="Rubrik 9 Char"/>
    <w:link w:val="Rubrik9"/>
    <w:rsid w:val="003D616F"/>
    <w:rPr>
      <w:rFonts w:ascii="Calibri" w:eastAsia="MS Gothic" w:hAnsi="Calibri"/>
      <w:noProof/>
      <w:color w:val="000000"/>
      <w:sz w:val="22"/>
      <w:szCs w:val="22"/>
    </w:rPr>
  </w:style>
  <w:style w:type="table" w:styleId="Frgadtabell1">
    <w:name w:val="Table Colorful 1"/>
    <w:basedOn w:val="Normaltabell"/>
    <w:rsid w:val="00C715B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Standardtabell1">
    <w:name w:val="Table Classic 1"/>
    <w:basedOn w:val="Normaltabell"/>
    <w:rsid w:val="00C715B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ellmedkolumn3">
    <w:name w:val="Table Columns 3"/>
    <w:basedOn w:val="Normaltabell"/>
    <w:rsid w:val="00C715B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ellmedkolumn2">
    <w:name w:val="Table Columns 2"/>
    <w:basedOn w:val="Normaltabell"/>
    <w:rsid w:val="00C715B7"/>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Ljustrutnt-dekorfrg2">
    <w:name w:val="Light Grid Accent 2"/>
    <w:basedOn w:val="Normaltabell"/>
    <w:uiPriority w:val="62"/>
    <w:rsid w:val="00C715B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llanmrklista2-dekorfrg1">
    <w:name w:val="Medium List 2 Accent 1"/>
    <w:basedOn w:val="Normaltabell"/>
    <w:uiPriority w:val="66"/>
    <w:rsid w:val="00C715B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llanmrktrutnt2-dekorfrg2">
    <w:name w:val="Medium Grid 2 Accent 2"/>
    <w:basedOn w:val="Normaltabell"/>
    <w:uiPriority w:val="68"/>
    <w:rsid w:val="00C715B7"/>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rklista-dekorfrg5">
    <w:name w:val="Dark List Accent 5"/>
    <w:basedOn w:val="Normaltabell"/>
    <w:uiPriority w:val="70"/>
    <w:rsid w:val="00C715B7"/>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Frgatrutnt-dekorfrg5">
    <w:name w:val="Colorful Grid Accent 5"/>
    <w:basedOn w:val="Normaltabell"/>
    <w:uiPriority w:val="73"/>
    <w:rsid w:val="00C715B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Frgadlista-dekorfrg5">
    <w:name w:val="Colorful List Accent 5"/>
    <w:basedOn w:val="Normaltabell"/>
    <w:uiPriority w:val="72"/>
    <w:rsid w:val="00C715B7"/>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Innehllsfrteckningsrubrik">
    <w:name w:val="TOC Heading"/>
    <w:basedOn w:val="Rubrik1"/>
    <w:next w:val="Normal"/>
    <w:uiPriority w:val="39"/>
    <w:unhideWhenUsed/>
    <w:qFormat/>
    <w:rsid w:val="00725117"/>
    <w:pPr>
      <w:keepNext/>
      <w:keepLines/>
      <w:pageBreakBefore w:val="0"/>
      <w:numPr>
        <w:numId w:val="0"/>
      </w:numPr>
      <w:spacing w:after="0" w:line="276" w:lineRule="auto"/>
      <w:ind w:right="0"/>
      <w:outlineLvl w:val="9"/>
    </w:pPr>
    <w:rPr>
      <w:rFonts w:ascii="Calibri" w:eastAsia="MS Gothic" w:hAnsi="Calibri"/>
      <w:bCs w:val="0"/>
      <w:color w:val="365F91"/>
      <w:kern w:val="0"/>
      <w:lang w:val="en-US"/>
    </w:rPr>
  </w:style>
  <w:style w:type="table" w:customStyle="1" w:styleId="Ljuslista-dekorfrg11">
    <w:name w:val="Ljus lista - dekorfärg 11"/>
    <w:basedOn w:val="Normaltabell"/>
    <w:uiPriority w:val="61"/>
    <w:rsid w:val="0090269A"/>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stycke">
    <w:name w:val="List Paragraph"/>
    <w:basedOn w:val="Normal"/>
    <w:uiPriority w:val="34"/>
    <w:qFormat/>
    <w:rsid w:val="00492E0D"/>
    <w:pPr>
      <w:ind w:left="720"/>
      <w:contextualSpacing/>
    </w:pPr>
  </w:style>
  <w:style w:type="paragraph" w:customStyle="1" w:styleId="TableParagraph">
    <w:name w:val="Table Paragraph"/>
    <w:basedOn w:val="Normal"/>
    <w:uiPriority w:val="1"/>
    <w:qFormat/>
    <w:rsid w:val="00556159"/>
    <w:pPr>
      <w:widowControl w:val="0"/>
      <w:spacing w:after="0"/>
    </w:pPr>
    <w:rPr>
      <w:rFonts w:asciiTheme="minorHAnsi" w:eastAsiaTheme="minorHAnsi" w:hAnsiTheme="minorHAnsi" w:cstheme="minorBidi"/>
      <w:color w:val="auto"/>
      <w:sz w:val="22"/>
      <w:szCs w:val="22"/>
    </w:rPr>
  </w:style>
  <w:style w:type="paragraph" w:customStyle="1" w:styleId="Rubrik3b">
    <w:name w:val="Rubrik 3b"/>
    <w:basedOn w:val="Rubrik1"/>
    <w:next w:val="Brdtext"/>
    <w:uiPriority w:val="1"/>
    <w:qFormat/>
    <w:rsid w:val="00AD4350"/>
    <w:pPr>
      <w:pageBreakBefore w:val="0"/>
      <w:widowControl w:val="0"/>
      <w:numPr>
        <w:numId w:val="0"/>
      </w:numPr>
      <w:tabs>
        <w:tab w:val="left" w:pos="1299"/>
      </w:tabs>
      <w:spacing w:before="69" w:after="0"/>
      <w:ind w:left="1224" w:right="0" w:hanging="504"/>
    </w:pPr>
    <w:rPr>
      <w:rFonts w:eastAsia="Arial" w:cstheme="minorBidi"/>
      <w:b w:val="0"/>
      <w:i/>
      <w:color w:val="auto"/>
      <w:kern w:val="0"/>
      <w:sz w:val="24"/>
      <w:szCs w:val="24"/>
    </w:rPr>
  </w:style>
  <w:style w:type="paragraph" w:customStyle="1" w:styleId="TableTextsmall">
    <w:name w:val="Table Text small"/>
    <w:basedOn w:val="TableText"/>
    <w:qFormat/>
    <w:rsid w:val="00FD52A2"/>
    <w:pPr>
      <w:overflowPunct/>
      <w:autoSpaceDE/>
      <w:autoSpaceDN/>
      <w:adjustRightInd/>
      <w:spacing w:before="60" w:after="60" w:line="280" w:lineRule="atLeast"/>
      <w:ind w:left="0" w:right="0"/>
      <w:textAlignment w:val="auto"/>
    </w:pPr>
    <w:rPr>
      <w:sz w:val="18"/>
    </w:rPr>
  </w:style>
  <w:style w:type="character" w:customStyle="1" w:styleId="KommentarerChar">
    <w:name w:val="Kommentarer Char"/>
    <w:basedOn w:val="Standardstycketeckensnitt"/>
    <w:link w:val="Kommentarer"/>
    <w:rsid w:val="00D4248C"/>
    <w:rPr>
      <w:rFonts w:ascii="Arial" w:eastAsia="ヒラギノ角ゴ Pro W3" w:hAnsi="Arial"/>
      <w:i/>
      <w:color w:val="000000"/>
      <w:sz w:val="24"/>
      <w:lang w:val="en-GB"/>
    </w:rPr>
  </w:style>
  <w:style w:type="paragraph" w:customStyle="1" w:styleId="Tabletextsmall-Nospacedown">
    <w:name w:val="Table text small - No space down"/>
    <w:basedOn w:val="TableTextsmall"/>
    <w:next w:val="Normal"/>
    <w:qFormat/>
    <w:rsid w:val="00D4248C"/>
    <w:pPr>
      <w:spacing w:after="0"/>
    </w:pPr>
  </w:style>
  <w:style w:type="paragraph" w:customStyle="1" w:styleId="TableHeadersmall">
    <w:name w:val="Table Header small"/>
    <w:basedOn w:val="Normal"/>
    <w:qFormat/>
    <w:rsid w:val="00F16C37"/>
    <w:pPr>
      <w:spacing w:before="60" w:after="20" w:line="280" w:lineRule="atLeast"/>
    </w:pPr>
    <w:rPr>
      <w:rFonts w:eastAsia="Times New Roman"/>
      <w:b/>
      <w:color w:val="auto"/>
      <w:sz w:val="18"/>
      <w:szCs w:val="20"/>
    </w:rPr>
  </w:style>
  <w:style w:type="paragraph" w:styleId="Revision">
    <w:name w:val="Revision"/>
    <w:hidden/>
    <w:uiPriority w:val="71"/>
    <w:rsid w:val="00BF3280"/>
    <w:rPr>
      <w:rFonts w:ascii="Arial" w:eastAsia="ヒラギノ角ゴ Pro W3" w:hAnsi="Arial"/>
      <w:noProof/>
      <w:color w:val="000000"/>
      <w:szCs w:val="24"/>
    </w:rPr>
  </w:style>
</w:styles>
</file>

<file path=word/webSettings.xml><?xml version="1.0" encoding="utf-8"?>
<w:webSettings xmlns:r="http://schemas.openxmlformats.org/officeDocument/2006/relationships" xmlns:w="http://schemas.openxmlformats.org/wordprocessingml/2006/main">
  <w:divs>
    <w:div w:id="257443147">
      <w:bodyDiv w:val="1"/>
      <w:marLeft w:val="0"/>
      <w:marRight w:val="0"/>
      <w:marTop w:val="0"/>
      <w:marBottom w:val="0"/>
      <w:divBdr>
        <w:top w:val="none" w:sz="0" w:space="0" w:color="auto"/>
        <w:left w:val="none" w:sz="0" w:space="0" w:color="auto"/>
        <w:bottom w:val="none" w:sz="0" w:space="0" w:color="auto"/>
        <w:right w:val="none" w:sz="0" w:space="0" w:color="auto"/>
      </w:divBdr>
    </w:div>
    <w:div w:id="490491101">
      <w:bodyDiv w:val="1"/>
      <w:marLeft w:val="0"/>
      <w:marRight w:val="0"/>
      <w:marTop w:val="0"/>
      <w:marBottom w:val="0"/>
      <w:divBdr>
        <w:top w:val="none" w:sz="0" w:space="0" w:color="auto"/>
        <w:left w:val="none" w:sz="0" w:space="0" w:color="auto"/>
        <w:bottom w:val="none" w:sz="0" w:space="0" w:color="auto"/>
        <w:right w:val="none" w:sz="0" w:space="0" w:color="auto"/>
      </w:divBdr>
    </w:div>
    <w:div w:id="645861423">
      <w:bodyDiv w:val="1"/>
      <w:marLeft w:val="0"/>
      <w:marRight w:val="0"/>
      <w:marTop w:val="0"/>
      <w:marBottom w:val="0"/>
      <w:divBdr>
        <w:top w:val="none" w:sz="0" w:space="0" w:color="auto"/>
        <w:left w:val="none" w:sz="0" w:space="0" w:color="auto"/>
        <w:bottom w:val="none" w:sz="0" w:space="0" w:color="auto"/>
        <w:right w:val="none" w:sz="0" w:space="0" w:color="auto"/>
      </w:divBdr>
    </w:div>
    <w:div w:id="684554552">
      <w:bodyDiv w:val="1"/>
      <w:marLeft w:val="0"/>
      <w:marRight w:val="0"/>
      <w:marTop w:val="0"/>
      <w:marBottom w:val="0"/>
      <w:divBdr>
        <w:top w:val="none" w:sz="0" w:space="0" w:color="auto"/>
        <w:left w:val="none" w:sz="0" w:space="0" w:color="auto"/>
        <w:bottom w:val="none" w:sz="0" w:space="0" w:color="auto"/>
        <w:right w:val="none" w:sz="0" w:space="0" w:color="auto"/>
      </w:divBdr>
    </w:div>
    <w:div w:id="1146824063">
      <w:bodyDiv w:val="1"/>
      <w:marLeft w:val="0"/>
      <w:marRight w:val="0"/>
      <w:marTop w:val="0"/>
      <w:marBottom w:val="0"/>
      <w:divBdr>
        <w:top w:val="none" w:sz="0" w:space="0" w:color="auto"/>
        <w:left w:val="none" w:sz="0" w:space="0" w:color="auto"/>
        <w:bottom w:val="none" w:sz="0" w:space="0" w:color="auto"/>
        <w:right w:val="none" w:sz="0" w:space="0" w:color="auto"/>
      </w:divBdr>
    </w:div>
    <w:div w:id="1186795601">
      <w:bodyDiv w:val="1"/>
      <w:marLeft w:val="0"/>
      <w:marRight w:val="0"/>
      <w:marTop w:val="0"/>
      <w:marBottom w:val="0"/>
      <w:divBdr>
        <w:top w:val="none" w:sz="0" w:space="0" w:color="auto"/>
        <w:left w:val="none" w:sz="0" w:space="0" w:color="auto"/>
        <w:bottom w:val="none" w:sz="0" w:space="0" w:color="auto"/>
        <w:right w:val="none" w:sz="0" w:space="0" w:color="auto"/>
      </w:divBdr>
    </w:div>
    <w:div w:id="1358896672">
      <w:bodyDiv w:val="1"/>
      <w:marLeft w:val="0"/>
      <w:marRight w:val="0"/>
      <w:marTop w:val="0"/>
      <w:marBottom w:val="0"/>
      <w:divBdr>
        <w:top w:val="none" w:sz="0" w:space="0" w:color="auto"/>
        <w:left w:val="none" w:sz="0" w:space="0" w:color="auto"/>
        <w:bottom w:val="none" w:sz="0" w:space="0" w:color="auto"/>
        <w:right w:val="none" w:sz="0" w:space="0" w:color="auto"/>
      </w:divBdr>
    </w:div>
    <w:div w:id="1375229534">
      <w:bodyDiv w:val="1"/>
      <w:marLeft w:val="0"/>
      <w:marRight w:val="0"/>
      <w:marTop w:val="0"/>
      <w:marBottom w:val="0"/>
      <w:divBdr>
        <w:top w:val="none" w:sz="0" w:space="0" w:color="auto"/>
        <w:left w:val="none" w:sz="0" w:space="0" w:color="auto"/>
        <w:bottom w:val="none" w:sz="0" w:space="0" w:color="auto"/>
        <w:right w:val="none" w:sz="0" w:space="0" w:color="auto"/>
      </w:divBdr>
    </w:div>
    <w:div w:id="1576550912">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988900763">
      <w:bodyDiv w:val="1"/>
      <w:marLeft w:val="0"/>
      <w:marRight w:val="0"/>
      <w:marTop w:val="0"/>
      <w:marBottom w:val="0"/>
      <w:divBdr>
        <w:top w:val="none" w:sz="0" w:space="0" w:color="auto"/>
        <w:left w:val="none" w:sz="0" w:space="0" w:color="auto"/>
        <w:bottom w:val="none" w:sz="0" w:space="0" w:color="auto"/>
        <w:right w:val="none" w:sz="0" w:space="0" w:color="auto"/>
      </w:divBdr>
    </w:div>
    <w:div w:id="2123376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era.se/hsa" TargetMode="External"/><Relationship Id="rId18" Type="http://schemas.openxmlformats.org/officeDocument/2006/relationships/image" Target="media/image4.emf"/><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inera.se/hsa"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oleObject" Target="embeddings/Microsoft_Office_Excel_97-2003_Worksheet2.xls"/><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era.se/hsa"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oter" Target="footer1.xml"/><Relationship Id="rId36" Type="http://schemas.microsoft.com/office/2011/relationships/commentsExtended" Target="commentsExtended.xml"/><Relationship Id="rId10" Type="http://schemas.openxmlformats.org/officeDocument/2006/relationships/hyperlink" Target="http://www.cehis.se/images/uploads/dokumentarkiv/Rad_Utlamnande_av_uppgifter_fran_HSA_utredning_130426.pdf" TargetMode="External"/><Relationship Id="rId19" Type="http://schemas.openxmlformats.org/officeDocument/2006/relationships/oleObject" Target="embeddings/Microsoft_Office_Excel_97-2003_Worksheet1.xls"/><Relationship Id="rId4" Type="http://schemas.openxmlformats.org/officeDocument/2006/relationships/styles" Target="styles.xml"/><Relationship Id="rId9" Type="http://schemas.openxmlformats.org/officeDocument/2006/relationships/hyperlink" Target="http://www.cehis.se/arkitektur_och_regelverk/fordjupad_information/regelverk/" TargetMode="External"/><Relationship Id="rId14" Type="http://schemas.openxmlformats.org/officeDocument/2006/relationships/image" Target="media/image1.emf"/><Relationship Id="rId22" Type="http://schemas.openxmlformats.org/officeDocument/2006/relationships/header" Target="header2.xml"/><Relationship Id="rId27" Type="http://schemas.microsoft.com/office/2007/relationships/stylesWithEffects" Target="stylesWithEffects.xml"/><Relationship Id="rId35"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11C32-4B4C-43F8-917A-01D2545653CD}">
  <ds:schemaRefs>
    <ds:schemaRef ds:uri="http://schemas.openxmlformats.org/officeDocument/2006/bibliography"/>
  </ds:schemaRefs>
</ds:datastoreItem>
</file>

<file path=customXml/itemProps2.xml><?xml version="1.0" encoding="utf-8"?>
<ds:datastoreItem xmlns:ds="http://schemas.openxmlformats.org/officeDocument/2006/customXml" ds:itemID="{C083E17E-CE3C-4876-A118-7DD554598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26</Pages>
  <Words>7441</Words>
  <Characters>39442</Characters>
  <Application>Microsoft Office Word</Application>
  <DocSecurity>0</DocSecurity>
  <Lines>328</Lines>
  <Paragraphs>93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infrastructure:directory:organisation</vt:lpstr>
      <vt:lpstr>infrastructure:directory:organisation</vt:lpstr>
    </vt:vector>
  </TitlesOfParts>
  <Company>Center för eHälsa i samverkan</Company>
  <LinksUpToDate>false</LinksUpToDate>
  <CharactersWithSpaces>46790</CharactersWithSpaces>
  <SharedDoc>false</SharedDoc>
  <HLinks>
    <vt:vector size="6" baseType="variant">
      <vt:variant>
        <vt:i4>7602235</vt:i4>
      </vt:variant>
      <vt:variant>
        <vt:i4>150</vt:i4>
      </vt:variant>
      <vt:variant>
        <vt:i4>0</vt:i4>
      </vt:variant>
      <vt:variant>
        <vt:i4>5</vt:i4>
      </vt:variant>
      <vt:variant>
        <vt:lpwstr>http://code.google.com/p/rivta/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infrastructure:directory:organisation</dc:title>
  <dc:subject>Tjänstekontraktsbeskrivning</dc:subject>
  <dc:creator>AR T</dc:creator>
  <cp:keywords>Tjänst, kontrakt, beskrivning</cp:keywords>
  <cp:lastModifiedBy>RLK</cp:lastModifiedBy>
  <cp:revision>9</cp:revision>
  <cp:lastPrinted>2013-04-29T11:12:00Z</cp:lastPrinted>
  <dcterms:created xsi:type="dcterms:W3CDTF">2013-11-06T14:11:00Z</dcterms:created>
  <dcterms:modified xsi:type="dcterms:W3CDTF">2014-01-23T09:23:00Z</dcterms:modified>
  <cp:category>TKB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jänstedomän">
    <vt:lpwstr>Tidbokning</vt:lpwstr>
  </property>
</Properties>
</file>