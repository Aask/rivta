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710" w:type="dxa"/>
        <w:tblInd w:w="1951" w:type="dxa"/>
        <w:tblBorders>
          <w:left w:val="single" w:sz="18" w:space="0" w:color="00A9A7"/>
        </w:tblBorders>
        <w:tblLook w:val="0400" w:firstRow="0" w:lastRow="0" w:firstColumn="0" w:lastColumn="0" w:noHBand="0" w:noVBand="1"/>
      </w:tblPr>
      <w:tblGrid>
        <w:gridCol w:w="284"/>
        <w:gridCol w:w="7426"/>
      </w:tblGrid>
      <w:tr w:rsidR="006E0E27" w:rsidRPr="004A7C1C" w14:paraId="5871EF4A" w14:textId="77777777" w:rsidTr="00346A73">
        <w:trPr>
          <w:cantSplit/>
          <w:trHeight w:val="3628"/>
        </w:trPr>
        <w:tc>
          <w:tcPr>
            <w:tcW w:w="284" w:type="dxa"/>
            <w:tcBorders>
              <w:left w:val="nil"/>
            </w:tcBorders>
            <w:shd w:val="clear" w:color="auto" w:fill="auto"/>
            <w:vAlign w:val="bottom"/>
          </w:tcPr>
          <w:p w14:paraId="69FD2C9D" w14:textId="77777777" w:rsidR="006E0E27" w:rsidRPr="004A7C1C" w:rsidRDefault="006E0E27" w:rsidP="006E0E27">
            <w:pPr>
              <w:pStyle w:val="BodyText"/>
            </w:pPr>
          </w:p>
        </w:tc>
        <w:tc>
          <w:tcPr>
            <w:tcW w:w="7426" w:type="dxa"/>
            <w:shd w:val="clear" w:color="auto" w:fill="auto"/>
            <w:vAlign w:val="bottom"/>
          </w:tcPr>
          <w:p w14:paraId="30A581D1" w14:textId="77777777" w:rsidR="006E0E27" w:rsidRPr="004A7C1C" w:rsidRDefault="006E0E27" w:rsidP="006E0E27"/>
        </w:tc>
      </w:tr>
      <w:tr w:rsidR="000927B9" w:rsidRPr="004A7C1C" w14:paraId="0A816ABE" w14:textId="77777777" w:rsidTr="00346A73">
        <w:trPr>
          <w:cantSplit/>
        </w:trPr>
        <w:tc>
          <w:tcPr>
            <w:tcW w:w="284" w:type="dxa"/>
            <w:shd w:val="clear" w:color="auto" w:fill="auto"/>
          </w:tcPr>
          <w:p w14:paraId="25F5C4D9" w14:textId="77777777" w:rsidR="000927B9" w:rsidRPr="004A7C1C" w:rsidRDefault="000927B9" w:rsidP="00C15048">
            <w:pPr>
              <w:pStyle w:val="BodyText"/>
            </w:pPr>
          </w:p>
        </w:tc>
        <w:tc>
          <w:tcPr>
            <w:tcW w:w="7426" w:type="dxa"/>
            <w:shd w:val="clear" w:color="auto" w:fill="auto"/>
          </w:tcPr>
          <w:p w14:paraId="608D7FF0" w14:textId="77777777" w:rsidR="00AC5707" w:rsidRPr="00AC5707" w:rsidRDefault="00AC5707" w:rsidP="00AC5707">
            <w:pPr>
              <w:pStyle w:val="Title"/>
              <w:rPr>
                <w:color w:val="008000"/>
              </w:rPr>
            </w:pPr>
            <w:r w:rsidRPr="00AC5707">
              <w:rPr>
                <w:color w:val="008000"/>
              </w:rPr>
              <w:fldChar w:fldCharType="begin"/>
            </w:r>
            <w:r w:rsidRPr="00AC5707">
              <w:rPr>
                <w:color w:val="008000"/>
              </w:rPr>
              <w:instrText xml:space="preserve"> TITLE  \* MERGEFORMAT </w:instrText>
            </w:r>
            <w:r w:rsidRPr="00AC5707">
              <w:rPr>
                <w:color w:val="008000"/>
              </w:rPr>
              <w:fldChar w:fldCharType="separate"/>
            </w:r>
            <w:proofErr w:type="spellStart"/>
            <w:r w:rsidR="003847E1">
              <w:rPr>
                <w:color w:val="008000"/>
              </w:rPr>
              <w:t>infrastructure</w:t>
            </w:r>
            <w:proofErr w:type="spellEnd"/>
            <w:r w:rsidR="003847E1">
              <w:rPr>
                <w:color w:val="008000"/>
              </w:rPr>
              <w:t xml:space="preserve">: </w:t>
            </w:r>
            <w:proofErr w:type="spellStart"/>
            <w:r w:rsidR="003847E1">
              <w:rPr>
                <w:color w:val="008000"/>
              </w:rPr>
              <w:t>eservicesupply</w:t>
            </w:r>
            <w:proofErr w:type="spellEnd"/>
            <w:r w:rsidR="003847E1">
              <w:rPr>
                <w:color w:val="008000"/>
              </w:rPr>
              <w:t xml:space="preserve">: </w:t>
            </w:r>
            <w:proofErr w:type="spellStart"/>
            <w:r w:rsidR="003847E1">
              <w:rPr>
                <w:color w:val="008000"/>
              </w:rPr>
              <w:t>forminteraction</w:t>
            </w:r>
            <w:proofErr w:type="spellEnd"/>
            <w:r w:rsidRPr="00AC5707">
              <w:rPr>
                <w:color w:val="008000"/>
              </w:rPr>
              <w:fldChar w:fldCharType="end"/>
            </w:r>
          </w:p>
          <w:p w14:paraId="2F72027D" w14:textId="77777777" w:rsidR="000927B9" w:rsidRDefault="00CF10DE" w:rsidP="00DE0233">
            <w:pPr>
              <w:pStyle w:val="FrsttsbladUnderrubrik"/>
            </w:pPr>
            <w:r>
              <w:t xml:space="preserve">Arkitekturella beslut </w:t>
            </w:r>
            <w:r w:rsidRPr="00CF10DE">
              <w:rPr>
                <w:i/>
              </w:rPr>
              <w:t>(beslut som påverkar arkitekturens utformning)</w:t>
            </w:r>
          </w:p>
          <w:p w14:paraId="43D64941" w14:textId="77777777" w:rsidR="00D31AA7" w:rsidRPr="00D31AA7" w:rsidRDefault="00F856C4" w:rsidP="00AC5707">
            <w:pPr>
              <w:pStyle w:val="BodyText"/>
              <w:rPr>
                <w:sz w:val="32"/>
              </w:rPr>
            </w:pPr>
            <w:r w:rsidRPr="00F856C4">
              <w:rPr>
                <w:sz w:val="32"/>
              </w:rPr>
              <w:t>Version</w:t>
            </w:r>
            <w:r>
              <w:rPr>
                <w:sz w:val="32"/>
              </w:rPr>
              <w:t xml:space="preserve"> </w:t>
            </w:r>
            <w:r w:rsidR="00561EF4">
              <w:rPr>
                <w:color w:val="008000"/>
                <w:sz w:val="32"/>
              </w:rPr>
              <w:fldChar w:fldCharType="begin"/>
            </w:r>
            <w:r w:rsidR="00561EF4">
              <w:rPr>
                <w:color w:val="008000"/>
                <w:sz w:val="32"/>
              </w:rPr>
              <w:instrText xml:space="preserve"> DOCPROPERTY "Version" \* MERGEFORMAT </w:instrText>
            </w:r>
            <w:r w:rsidR="00561EF4">
              <w:rPr>
                <w:color w:val="008000"/>
                <w:sz w:val="32"/>
              </w:rPr>
              <w:fldChar w:fldCharType="separate"/>
            </w:r>
            <w:r w:rsidR="00DC2828">
              <w:rPr>
                <w:color w:val="008000"/>
                <w:sz w:val="32"/>
              </w:rPr>
              <w:t>2.0</w:t>
            </w:r>
            <w:r w:rsidR="00561EF4">
              <w:rPr>
                <w:color w:val="008000"/>
                <w:sz w:val="32"/>
              </w:rPr>
              <w:fldChar w:fldCharType="end"/>
            </w:r>
          </w:p>
          <w:p w14:paraId="0EC52645" w14:textId="77777777" w:rsidR="00AC5707" w:rsidRDefault="00AC5707" w:rsidP="00AC5707">
            <w:pPr>
              <w:pStyle w:val="BodyText"/>
              <w:rPr>
                <w:color w:val="008000"/>
                <w:sz w:val="28"/>
              </w:rPr>
            </w:pPr>
            <w:r w:rsidRPr="00AC5707">
              <w:rPr>
                <w:color w:val="008000"/>
                <w:sz w:val="40"/>
              </w:rPr>
              <w:fldChar w:fldCharType="begin"/>
            </w:r>
            <w:r w:rsidRPr="00F856C4">
              <w:rPr>
                <w:color w:val="008000"/>
                <w:sz w:val="40"/>
              </w:rPr>
              <w:instrText xml:space="preserve"> DOCPROPERTY  "arknummer" \* MERGEFORMAT </w:instrText>
            </w:r>
            <w:r w:rsidRPr="00AC5707">
              <w:rPr>
                <w:color w:val="008000"/>
                <w:sz w:val="40"/>
              </w:rPr>
              <w:fldChar w:fldCharType="separate"/>
            </w:r>
            <w:r w:rsidR="00D31AA7" w:rsidRPr="00D31AA7">
              <w:rPr>
                <w:color w:val="008000"/>
                <w:sz w:val="28"/>
              </w:rPr>
              <w:t>ARK_0023</w:t>
            </w:r>
            <w:r w:rsidRPr="00AC5707">
              <w:rPr>
                <w:color w:val="008000"/>
                <w:sz w:val="28"/>
              </w:rPr>
              <w:fldChar w:fldCharType="end"/>
            </w:r>
          </w:p>
          <w:p w14:paraId="3C59EEDF" w14:textId="77777777" w:rsidR="00AC5707" w:rsidRDefault="00F856C4" w:rsidP="00AC5707">
            <w:pPr>
              <w:pStyle w:val="BodyText"/>
              <w:rPr>
                <w:color w:val="008000"/>
                <w:sz w:val="28"/>
              </w:rPr>
            </w:pPr>
            <w:r>
              <w:rPr>
                <w:color w:val="008000"/>
                <w:sz w:val="28"/>
              </w:rPr>
              <w:fldChar w:fldCharType="begin"/>
            </w:r>
            <w:r>
              <w:rPr>
                <w:color w:val="008000"/>
                <w:sz w:val="28"/>
              </w:rPr>
              <w:instrText xml:space="preserve"> DOCPROPERTY "publisheddate" \* MERGEFORMAT </w:instrText>
            </w:r>
            <w:r>
              <w:rPr>
                <w:color w:val="008000"/>
                <w:sz w:val="28"/>
              </w:rPr>
              <w:fldChar w:fldCharType="separate"/>
            </w:r>
            <w:ins w:id="0" w:author="Jarno Nieminen" w:date="2014-09-05T10:39:00Z">
              <w:r w:rsidR="00DC2828">
                <w:rPr>
                  <w:color w:val="008000"/>
                  <w:sz w:val="28"/>
                </w:rPr>
                <w:t>2014-09-05</w:t>
              </w:r>
            </w:ins>
            <w:del w:id="1" w:author="Jarno Nieminen" w:date="2014-09-05T10:39:00Z">
              <w:r w:rsidR="00D4733C" w:rsidDel="00DC2828">
                <w:rPr>
                  <w:color w:val="008000"/>
                  <w:sz w:val="28"/>
                </w:rPr>
                <w:delText>2014-09-04</w:delText>
              </w:r>
            </w:del>
            <w:r>
              <w:rPr>
                <w:color w:val="008000"/>
                <w:sz w:val="28"/>
              </w:rPr>
              <w:fldChar w:fldCharType="end"/>
            </w:r>
          </w:p>
          <w:p w14:paraId="612DB7A1" w14:textId="77777777" w:rsidR="00F856C4" w:rsidRPr="00AC5707" w:rsidRDefault="00F856C4" w:rsidP="00AC5707">
            <w:pPr>
              <w:pStyle w:val="BodyText"/>
              <w:rPr>
                <w:color w:val="008000"/>
                <w:sz w:val="28"/>
              </w:rPr>
            </w:pPr>
          </w:p>
          <w:p w14:paraId="31EA746E" w14:textId="77777777" w:rsidR="00AC5707" w:rsidRPr="00AC5707" w:rsidRDefault="00AC5707" w:rsidP="00AC5707">
            <w:pPr>
              <w:pStyle w:val="BodyText"/>
            </w:pPr>
          </w:p>
        </w:tc>
      </w:tr>
      <w:tr w:rsidR="003E78D2" w:rsidRPr="004A7C1C" w14:paraId="1AE8CBDA" w14:textId="77777777" w:rsidTr="00CF10DE">
        <w:trPr>
          <w:cantSplit/>
        </w:trPr>
        <w:tc>
          <w:tcPr>
            <w:tcW w:w="284" w:type="dxa"/>
            <w:shd w:val="clear" w:color="auto" w:fill="auto"/>
          </w:tcPr>
          <w:p w14:paraId="21E8B924" w14:textId="77777777" w:rsidR="003E78D2" w:rsidRPr="004A7C1C" w:rsidRDefault="003E78D2" w:rsidP="00C15048">
            <w:pPr>
              <w:pStyle w:val="BodyText"/>
            </w:pPr>
          </w:p>
        </w:tc>
        <w:tc>
          <w:tcPr>
            <w:tcW w:w="7426" w:type="dxa"/>
            <w:shd w:val="clear" w:color="auto" w:fill="auto"/>
          </w:tcPr>
          <w:p w14:paraId="781363CE" w14:textId="77777777" w:rsidR="003E78D2" w:rsidRPr="00AC5707" w:rsidRDefault="003E78D2" w:rsidP="00AC5707">
            <w:pPr>
              <w:pStyle w:val="Title"/>
              <w:rPr>
                <w:color w:val="008000"/>
              </w:rPr>
            </w:pPr>
          </w:p>
        </w:tc>
      </w:tr>
    </w:tbl>
    <w:p w14:paraId="6FE120F7" w14:textId="77777777" w:rsidR="000927B9" w:rsidRPr="004A7C1C" w:rsidRDefault="000927B9" w:rsidP="00A47B77"/>
    <w:p w14:paraId="2ABA9B78" w14:textId="77777777" w:rsidR="00495E86" w:rsidRDefault="000927B9" w:rsidP="00495E86">
      <w:pPr>
        <w:pStyle w:val="IndexHeading"/>
      </w:pPr>
      <w:r w:rsidRPr="004A7C1C">
        <w:rPr>
          <w:rFonts w:cs="Arial"/>
          <w:color w:val="00A9A7"/>
          <w:sz w:val="56"/>
          <w:szCs w:val="56"/>
        </w:rPr>
        <w:br w:type="page"/>
      </w:r>
      <w:bookmarkStart w:id="2" w:name="_Toc321289647"/>
      <w:bookmarkStart w:id="3" w:name="_Toc32128982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en-GB"/>
        </w:rPr>
        <w:id w:val="1065996246"/>
        <w:docPartObj>
          <w:docPartGallery w:val="Table of Contents"/>
          <w:docPartUnique/>
        </w:docPartObj>
      </w:sdtPr>
      <w:sdtEndPr/>
      <w:sdtContent>
        <w:p w14:paraId="53EB0842" w14:textId="77777777" w:rsidR="00B26C77" w:rsidRPr="00B26C77" w:rsidRDefault="00B26C77" w:rsidP="00B26C77">
          <w:pPr>
            <w:pStyle w:val="TOCHeading"/>
            <w:rPr>
              <w:rStyle w:val="FrsttsbladUnderrubrikChar"/>
            </w:rPr>
          </w:pPr>
          <w:r w:rsidRPr="00B26C77">
            <w:rPr>
              <w:rStyle w:val="FrsttsbladUnderrubrikChar"/>
            </w:rPr>
            <w:t>Innehåll</w:t>
          </w:r>
        </w:p>
        <w:p w14:paraId="2C1545B6" w14:textId="77777777" w:rsidR="00AB59C2" w:rsidRDefault="00D31AA7">
          <w:pPr>
            <w:pStyle w:val="TOC1"/>
            <w:tabs>
              <w:tab w:val="left" w:pos="440"/>
              <w:tab w:val="right" w:leader="dot" w:pos="8494"/>
            </w:tabs>
            <w:rPr>
              <w:ins w:id="4" w:author="Jarno Nieminen" w:date="2014-09-05T10:42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</w:instrText>
          </w:r>
          <w:r>
            <w:rPr>
              <w:b w:val="0"/>
            </w:rPr>
            <w:fldChar w:fldCharType="separate"/>
          </w:r>
          <w:ins w:id="5" w:author="Jarno Nieminen" w:date="2014-09-05T10:42:00Z">
            <w:r w:rsidR="00AB59C2">
              <w:rPr>
                <w:noProof/>
              </w:rPr>
              <w:t>1.</w:t>
            </w:r>
            <w:r w:rsidR="00AB59C2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eastAsia="sv-SE"/>
              </w:rPr>
              <w:tab/>
            </w:r>
            <w:r w:rsidR="00AB59C2">
              <w:rPr>
                <w:noProof/>
              </w:rPr>
              <w:t>Inledning</w:t>
            </w:r>
            <w:r w:rsidR="00AB59C2">
              <w:rPr>
                <w:noProof/>
              </w:rPr>
              <w:tab/>
            </w:r>
            <w:r w:rsidR="00AB59C2">
              <w:rPr>
                <w:noProof/>
              </w:rPr>
              <w:fldChar w:fldCharType="begin"/>
            </w:r>
            <w:r w:rsidR="00AB59C2">
              <w:rPr>
                <w:noProof/>
              </w:rPr>
              <w:instrText xml:space="preserve"> PAGEREF _Toc397677049 \h </w:instrText>
            </w:r>
            <w:r w:rsidR="00AB59C2">
              <w:rPr>
                <w:noProof/>
              </w:rPr>
            </w:r>
          </w:ins>
          <w:r w:rsidR="00AB59C2">
            <w:rPr>
              <w:noProof/>
            </w:rPr>
            <w:fldChar w:fldCharType="separate"/>
          </w:r>
          <w:ins w:id="6" w:author="Jarno Nieminen" w:date="2014-09-05T10:42:00Z">
            <w:r w:rsidR="00AB59C2">
              <w:rPr>
                <w:noProof/>
              </w:rPr>
              <w:t>3</w:t>
            </w:r>
            <w:r w:rsidR="00AB59C2">
              <w:rPr>
                <w:noProof/>
              </w:rPr>
              <w:fldChar w:fldCharType="end"/>
            </w:r>
          </w:ins>
        </w:p>
        <w:p w14:paraId="472032D4" w14:textId="77777777" w:rsidR="00AB59C2" w:rsidRDefault="00AB59C2">
          <w:pPr>
            <w:pStyle w:val="TOC2"/>
            <w:tabs>
              <w:tab w:val="left" w:pos="879"/>
              <w:tab w:val="right" w:leader="dot" w:pos="8494"/>
            </w:tabs>
            <w:rPr>
              <w:ins w:id="7" w:author="Jarno Nieminen" w:date="2014-09-05T10:42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ins w:id="8" w:author="Jarno Nieminen" w:date="2014-09-05T10:42:00Z">
            <w:r>
              <w:rPr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v-SE"/>
              </w:rPr>
              <w:tab/>
            </w:r>
            <w:r>
              <w:rPr>
                <w:noProof/>
              </w:rPr>
              <w:t>Syfte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_Toc397677050 \h </w:instrText>
            </w:r>
            <w:r>
              <w:rPr>
                <w:noProof/>
              </w:rPr>
            </w:r>
          </w:ins>
          <w:r>
            <w:rPr>
              <w:noProof/>
            </w:rPr>
            <w:fldChar w:fldCharType="separate"/>
          </w:r>
          <w:ins w:id="9" w:author="Jarno Nieminen" w:date="2014-09-05T10:42:00Z"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ins>
        </w:p>
        <w:p w14:paraId="394AD571" w14:textId="77777777" w:rsidR="00AB59C2" w:rsidRDefault="00AB59C2">
          <w:pPr>
            <w:pStyle w:val="TOC2"/>
            <w:tabs>
              <w:tab w:val="left" w:pos="879"/>
              <w:tab w:val="right" w:leader="dot" w:pos="8494"/>
            </w:tabs>
            <w:rPr>
              <w:ins w:id="10" w:author="Jarno Nieminen" w:date="2014-09-05T10:42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ins w:id="11" w:author="Jarno Nieminen" w:date="2014-09-05T10:42:00Z">
            <w:r>
              <w:rPr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v-SE"/>
              </w:rPr>
              <w:tab/>
            </w:r>
            <w:r>
              <w:rPr>
                <w:noProof/>
              </w:rPr>
              <w:t>Begrepp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_Toc397677051 \h </w:instrText>
            </w:r>
            <w:r>
              <w:rPr>
                <w:noProof/>
              </w:rPr>
            </w:r>
          </w:ins>
          <w:r>
            <w:rPr>
              <w:noProof/>
            </w:rPr>
            <w:fldChar w:fldCharType="separate"/>
          </w:r>
          <w:ins w:id="12" w:author="Jarno Nieminen" w:date="2014-09-05T10:42:00Z"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ins>
        </w:p>
        <w:p w14:paraId="06EB3582" w14:textId="77777777" w:rsidR="00AB59C2" w:rsidRDefault="00AB59C2">
          <w:pPr>
            <w:pStyle w:val="TOC1"/>
            <w:tabs>
              <w:tab w:val="left" w:pos="440"/>
              <w:tab w:val="right" w:leader="dot" w:pos="8494"/>
            </w:tabs>
            <w:rPr>
              <w:ins w:id="13" w:author="Jarno Nieminen" w:date="2014-09-05T10:42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</w:pPr>
          <w:ins w:id="14" w:author="Jarno Nieminen" w:date="2014-09-05T10:42:00Z">
            <w:r>
              <w:rPr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eastAsia="sv-SE"/>
              </w:rPr>
              <w:tab/>
            </w:r>
            <w:r>
              <w:rPr>
                <w:noProof/>
              </w:rPr>
              <w:t>Arkitekturella beslut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_Toc397677052 \h </w:instrText>
            </w:r>
            <w:r>
              <w:rPr>
                <w:noProof/>
              </w:rPr>
            </w:r>
          </w:ins>
          <w:r>
            <w:rPr>
              <w:noProof/>
            </w:rPr>
            <w:fldChar w:fldCharType="separate"/>
          </w:r>
          <w:ins w:id="15" w:author="Jarno Nieminen" w:date="2014-09-05T10:42:00Z"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ins>
        </w:p>
        <w:p w14:paraId="08706D75" w14:textId="77777777" w:rsidR="00AB59C2" w:rsidRDefault="00AB59C2">
          <w:pPr>
            <w:pStyle w:val="TOC2"/>
            <w:tabs>
              <w:tab w:val="left" w:pos="879"/>
              <w:tab w:val="right" w:leader="dot" w:pos="8494"/>
            </w:tabs>
            <w:rPr>
              <w:ins w:id="16" w:author="Jarno Nieminen" w:date="2014-09-05T10:42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ins w:id="17" w:author="Jarno Nieminen" w:date="2014-09-05T10:42:00Z">
            <w:r>
              <w:rPr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v-SE"/>
              </w:rPr>
              <w:tab/>
            </w:r>
            <w:r>
              <w:rPr>
                <w:noProof/>
              </w:rPr>
              <w:t>AB: Användning av Engagemangsindes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_Toc397677053 \h </w:instrText>
            </w:r>
            <w:r>
              <w:rPr>
                <w:noProof/>
              </w:rPr>
            </w:r>
          </w:ins>
          <w:r>
            <w:rPr>
              <w:noProof/>
            </w:rPr>
            <w:fldChar w:fldCharType="separate"/>
          </w:r>
          <w:ins w:id="18" w:author="Jarno Nieminen" w:date="2014-09-05T10:42:00Z"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ins>
        </w:p>
        <w:p w14:paraId="29121334" w14:textId="764A078C" w:rsidR="00112106" w:rsidDel="00AB59C2" w:rsidRDefault="00112106">
          <w:pPr>
            <w:pStyle w:val="TOC1"/>
            <w:tabs>
              <w:tab w:val="left" w:pos="440"/>
              <w:tab w:val="right" w:leader="dot" w:pos="8494"/>
            </w:tabs>
            <w:rPr>
              <w:del w:id="19" w:author="Jarno Nieminen" w:date="2014-09-05T10:42:00Z"/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</w:pPr>
          <w:del w:id="20" w:author="Jarno Nieminen" w:date="2014-09-05T10:42:00Z">
            <w:r w:rsidDel="00AB59C2">
              <w:rPr>
                <w:noProof/>
              </w:rPr>
              <w:delText>1.</w:delText>
            </w:r>
            <w:r w:rsidDel="00AB59C2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eastAsia="sv-SE"/>
              </w:rPr>
              <w:tab/>
            </w:r>
            <w:r w:rsidDel="00AB59C2">
              <w:rPr>
                <w:noProof/>
              </w:rPr>
              <w:delText>Inledning</w:delText>
            </w:r>
            <w:r w:rsidDel="00AB59C2">
              <w:rPr>
                <w:noProof/>
              </w:rPr>
              <w:tab/>
            </w:r>
            <w:r w:rsidR="00AB59C2" w:rsidDel="00AB59C2">
              <w:rPr>
                <w:noProof/>
              </w:rPr>
              <w:delText>3</w:delText>
            </w:r>
          </w:del>
        </w:p>
        <w:p w14:paraId="357786A3" w14:textId="11106E3D" w:rsidR="00112106" w:rsidDel="00AB59C2" w:rsidRDefault="00112106">
          <w:pPr>
            <w:pStyle w:val="TOC2"/>
            <w:tabs>
              <w:tab w:val="left" w:pos="879"/>
              <w:tab w:val="right" w:leader="dot" w:pos="8494"/>
            </w:tabs>
            <w:rPr>
              <w:del w:id="21" w:author="Jarno Nieminen" w:date="2014-09-05T10:42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del w:id="22" w:author="Jarno Nieminen" w:date="2014-09-05T10:42:00Z">
            <w:r w:rsidDel="00AB59C2">
              <w:rPr>
                <w:noProof/>
              </w:rPr>
              <w:delText>1.1</w:delText>
            </w:r>
            <w:r w:rsidDel="00AB59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v-SE"/>
              </w:rPr>
              <w:tab/>
            </w:r>
            <w:r w:rsidDel="00AB59C2">
              <w:rPr>
                <w:noProof/>
              </w:rPr>
              <w:delText>Syfte</w:delText>
            </w:r>
            <w:r w:rsidDel="00AB59C2">
              <w:rPr>
                <w:noProof/>
              </w:rPr>
              <w:tab/>
            </w:r>
            <w:r w:rsidR="00AB59C2" w:rsidDel="00AB59C2">
              <w:rPr>
                <w:noProof/>
              </w:rPr>
              <w:delText>3</w:delText>
            </w:r>
          </w:del>
        </w:p>
        <w:p w14:paraId="4574DF66" w14:textId="3E61CEAF" w:rsidR="00112106" w:rsidDel="00AB59C2" w:rsidRDefault="00112106">
          <w:pPr>
            <w:pStyle w:val="TOC2"/>
            <w:tabs>
              <w:tab w:val="left" w:pos="879"/>
              <w:tab w:val="right" w:leader="dot" w:pos="8494"/>
            </w:tabs>
            <w:rPr>
              <w:del w:id="23" w:author="Jarno Nieminen" w:date="2014-09-05T10:42:00Z"/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del w:id="24" w:author="Jarno Nieminen" w:date="2014-09-05T10:42:00Z">
            <w:r w:rsidDel="00AB59C2">
              <w:rPr>
                <w:noProof/>
              </w:rPr>
              <w:delText>1.2</w:delText>
            </w:r>
            <w:r w:rsidDel="00AB59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v-SE"/>
              </w:rPr>
              <w:tab/>
            </w:r>
            <w:r w:rsidDel="00AB59C2">
              <w:rPr>
                <w:noProof/>
              </w:rPr>
              <w:delText>Begrepp</w:delText>
            </w:r>
            <w:r w:rsidDel="00AB59C2">
              <w:rPr>
                <w:noProof/>
              </w:rPr>
              <w:tab/>
            </w:r>
            <w:r w:rsidR="00AB59C2" w:rsidDel="00AB59C2">
              <w:rPr>
                <w:noProof/>
              </w:rPr>
              <w:delText>3</w:delText>
            </w:r>
          </w:del>
        </w:p>
        <w:p w14:paraId="2FAB3122" w14:textId="2F460F54" w:rsidR="00112106" w:rsidDel="00AB59C2" w:rsidRDefault="00112106" w:rsidP="00346A73">
          <w:pPr>
            <w:pStyle w:val="TOC1"/>
            <w:tabs>
              <w:tab w:val="left" w:pos="440"/>
              <w:tab w:val="right" w:leader="dot" w:pos="8494"/>
            </w:tabs>
            <w:rPr>
              <w:del w:id="25" w:author="Jarno Nieminen" w:date="2014-09-05T10:42:00Z"/>
              <w:rFonts w:asciiTheme="minorHAnsi" w:eastAsiaTheme="minorEastAsia" w:hAnsiTheme="minorHAnsi"/>
              <w:noProof/>
              <w:color w:val="auto"/>
              <w:sz w:val="22"/>
            </w:rPr>
          </w:pPr>
          <w:del w:id="26" w:author="Jarno Nieminen" w:date="2014-09-05T10:42:00Z">
            <w:r w:rsidDel="00AB59C2">
              <w:rPr>
                <w:noProof/>
              </w:rPr>
              <w:delText>2.</w:delText>
            </w:r>
            <w:r w:rsidDel="00AB59C2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eastAsia="sv-SE"/>
              </w:rPr>
              <w:tab/>
            </w:r>
            <w:r w:rsidDel="00AB59C2">
              <w:rPr>
                <w:noProof/>
              </w:rPr>
              <w:delText>Arkitekturella beslut</w:delText>
            </w:r>
            <w:r w:rsidDel="00AB59C2">
              <w:rPr>
                <w:noProof/>
              </w:rPr>
              <w:tab/>
            </w:r>
          </w:del>
          <w:del w:id="27" w:author="Jarno Nieminen" w:date="2014-09-05T10:41:00Z">
            <w:r w:rsidDel="00AB59C2">
              <w:rPr>
                <w:noProof/>
              </w:rPr>
              <w:delText>3</w:delText>
            </w:r>
          </w:del>
        </w:p>
        <w:p w14:paraId="129347CC" w14:textId="77777777" w:rsidR="00B26C77" w:rsidRDefault="00D31AA7" w:rsidP="00B26C77">
          <w:r>
            <w:rPr>
              <w:rFonts w:ascii="Arial" w:hAnsi="Arial"/>
              <w:b/>
              <w:color w:val="1C1C1C"/>
              <w:sz w:val="20"/>
            </w:rPr>
            <w:fldChar w:fldCharType="end"/>
          </w:r>
        </w:p>
      </w:sdtContent>
    </w:sdt>
    <w:p w14:paraId="37361528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  <w:bookmarkStart w:id="28" w:name="_Toc333492260"/>
      <w:r>
        <w:br w:type="page"/>
      </w:r>
      <w:bookmarkStart w:id="29" w:name="_GoBack"/>
      <w:bookmarkEnd w:id="29"/>
    </w:p>
    <w:tbl>
      <w:tblPr>
        <w:tblStyle w:val="TableGrid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096"/>
        <w:gridCol w:w="3457"/>
        <w:gridCol w:w="3941"/>
      </w:tblGrid>
      <w:tr w:rsidR="0030019C" w14:paraId="2E378BFB" w14:textId="77777777" w:rsidTr="00CF1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3"/>
          </w:tcPr>
          <w:p w14:paraId="30D67447" w14:textId="77777777" w:rsidR="0030019C" w:rsidRDefault="0030019C" w:rsidP="00CF10DE">
            <w:pPr>
              <w:pStyle w:val="BodyText"/>
            </w:pPr>
            <w:r>
              <w:lastRenderedPageBreak/>
              <w:t>Revisionshistorik</w:t>
            </w:r>
            <w:r w:rsidR="00D31AA7">
              <w:t xml:space="preserve"> mall</w:t>
            </w:r>
          </w:p>
        </w:tc>
      </w:tr>
      <w:tr w:rsidR="0030019C" w14:paraId="77745063" w14:textId="77777777" w:rsidTr="00346A73">
        <w:tc>
          <w:tcPr>
            <w:tcW w:w="1101" w:type="dxa"/>
          </w:tcPr>
          <w:p w14:paraId="2401DAE7" w14:textId="77777777" w:rsidR="0030019C" w:rsidRDefault="0030019C" w:rsidP="00CF10DE">
            <w:pPr>
              <w:pStyle w:val="BodyText"/>
            </w:pPr>
            <w:r>
              <w:t>Version</w:t>
            </w:r>
          </w:p>
        </w:tc>
        <w:tc>
          <w:tcPr>
            <w:tcW w:w="3543" w:type="dxa"/>
          </w:tcPr>
          <w:p w14:paraId="763784AA" w14:textId="77777777" w:rsidR="0030019C" w:rsidRDefault="0030019C" w:rsidP="00CF10DE">
            <w:pPr>
              <w:pStyle w:val="BodyText"/>
            </w:pPr>
            <w:r>
              <w:t>Författare</w:t>
            </w:r>
          </w:p>
        </w:tc>
        <w:tc>
          <w:tcPr>
            <w:tcW w:w="4000" w:type="dxa"/>
          </w:tcPr>
          <w:p w14:paraId="4AE9692A" w14:textId="77777777" w:rsidR="0030019C" w:rsidRDefault="0030019C" w:rsidP="00CF10DE">
            <w:pPr>
              <w:pStyle w:val="BodyText"/>
            </w:pPr>
            <w:r>
              <w:t>Kommentar</w:t>
            </w:r>
          </w:p>
        </w:tc>
      </w:tr>
      <w:tr w:rsidR="0030019C" w14:paraId="21085B09" w14:textId="77777777" w:rsidTr="00346A73">
        <w:tc>
          <w:tcPr>
            <w:tcW w:w="1101" w:type="dxa"/>
          </w:tcPr>
          <w:p w14:paraId="443CE7E4" w14:textId="77777777" w:rsidR="0030019C" w:rsidRDefault="00D31AA7" w:rsidP="00CF10DE">
            <w:pPr>
              <w:pStyle w:val="BodyText"/>
            </w:pPr>
            <w:r>
              <w:t>1.0</w:t>
            </w:r>
          </w:p>
        </w:tc>
        <w:tc>
          <w:tcPr>
            <w:tcW w:w="3543" w:type="dxa"/>
          </w:tcPr>
          <w:p w14:paraId="6F98EE77" w14:textId="77777777" w:rsidR="0030019C" w:rsidRDefault="00D31AA7" w:rsidP="00CF10DE">
            <w:pPr>
              <w:pStyle w:val="BodyText"/>
            </w:pPr>
            <w:r>
              <w:t>Lennart Eriksson</w:t>
            </w:r>
          </w:p>
        </w:tc>
        <w:tc>
          <w:tcPr>
            <w:tcW w:w="4000" w:type="dxa"/>
          </w:tcPr>
          <w:p w14:paraId="590146DC" w14:textId="77777777" w:rsidR="0030019C" w:rsidRDefault="00D31AA7" w:rsidP="00CF10DE">
            <w:pPr>
              <w:pStyle w:val="BodyText"/>
            </w:pPr>
            <w:r>
              <w:t>Första med nya mallen</w:t>
            </w:r>
          </w:p>
        </w:tc>
      </w:tr>
      <w:tr w:rsidR="0030019C" w14:paraId="784A0C35" w14:textId="77777777" w:rsidTr="00346A73">
        <w:tc>
          <w:tcPr>
            <w:tcW w:w="1101" w:type="dxa"/>
          </w:tcPr>
          <w:p w14:paraId="58993E70" w14:textId="77777777" w:rsidR="0030019C" w:rsidRDefault="00D31AA7" w:rsidP="00CF10DE">
            <w:pPr>
              <w:pStyle w:val="BodyText"/>
            </w:pPr>
            <w:r>
              <w:t>1.3</w:t>
            </w:r>
          </w:p>
        </w:tc>
        <w:tc>
          <w:tcPr>
            <w:tcW w:w="3543" w:type="dxa"/>
          </w:tcPr>
          <w:p w14:paraId="09FD242F" w14:textId="77777777" w:rsidR="0030019C" w:rsidRDefault="00D31AA7" w:rsidP="00CF10DE">
            <w:pPr>
              <w:pStyle w:val="BodyText"/>
            </w:pPr>
            <w:r>
              <w:t>Lennart Eriksson</w:t>
            </w:r>
          </w:p>
        </w:tc>
        <w:tc>
          <w:tcPr>
            <w:tcW w:w="4000" w:type="dxa"/>
          </w:tcPr>
          <w:p w14:paraId="4F61DC37" w14:textId="77777777" w:rsidR="0030019C" w:rsidRDefault="00D31AA7" w:rsidP="00CF10DE">
            <w:pPr>
              <w:pStyle w:val="BodyText"/>
            </w:pPr>
            <w:r>
              <w:t>Bytt till Inera mall</w:t>
            </w:r>
          </w:p>
        </w:tc>
      </w:tr>
      <w:tr w:rsidR="00CD6E73" w14:paraId="7275F840" w14:textId="77777777" w:rsidTr="00346A73">
        <w:tc>
          <w:tcPr>
            <w:tcW w:w="1101" w:type="dxa"/>
          </w:tcPr>
          <w:p w14:paraId="4BC3527A" w14:textId="77777777" w:rsidR="00CD6E73" w:rsidRDefault="00CD6E73" w:rsidP="00CF10DE">
            <w:pPr>
              <w:pStyle w:val="BodyText"/>
            </w:pPr>
            <w:r>
              <w:t>1.3.1</w:t>
            </w:r>
          </w:p>
        </w:tc>
        <w:tc>
          <w:tcPr>
            <w:tcW w:w="3543" w:type="dxa"/>
          </w:tcPr>
          <w:p w14:paraId="1F3FEAAA" w14:textId="77777777" w:rsidR="00CD6E73" w:rsidRDefault="00CD6E73" w:rsidP="00CF10DE">
            <w:pPr>
              <w:pStyle w:val="BodyText"/>
            </w:pPr>
            <w:r>
              <w:t>Lennart Eriksson</w:t>
            </w:r>
          </w:p>
        </w:tc>
        <w:tc>
          <w:tcPr>
            <w:tcW w:w="4000" w:type="dxa"/>
          </w:tcPr>
          <w:p w14:paraId="721A3526" w14:textId="77777777" w:rsidR="00CD6E73" w:rsidRDefault="00CD6E73" w:rsidP="00CF10DE">
            <w:pPr>
              <w:pStyle w:val="BodyText"/>
            </w:pPr>
            <w:r>
              <w:t xml:space="preserve">Rättat fel i mall </w:t>
            </w:r>
          </w:p>
        </w:tc>
      </w:tr>
      <w:tr w:rsidR="00BF4373" w14:paraId="5A331F41" w14:textId="77777777" w:rsidTr="00CF10DE">
        <w:tc>
          <w:tcPr>
            <w:tcW w:w="1101" w:type="dxa"/>
          </w:tcPr>
          <w:p w14:paraId="32C19C6C" w14:textId="77777777" w:rsidR="00BF4373" w:rsidRDefault="00BF4373" w:rsidP="00CF10DE">
            <w:pPr>
              <w:pStyle w:val="BodyText"/>
            </w:pPr>
            <w:r>
              <w:t>1.3.2</w:t>
            </w:r>
          </w:p>
        </w:tc>
        <w:tc>
          <w:tcPr>
            <w:tcW w:w="3543" w:type="dxa"/>
          </w:tcPr>
          <w:p w14:paraId="489AA7BC" w14:textId="77777777" w:rsidR="00BF4373" w:rsidRDefault="00BF4373" w:rsidP="00CF10DE">
            <w:pPr>
              <w:pStyle w:val="BodyText"/>
            </w:pPr>
            <w:r>
              <w:t>Lennart Eriksson</w:t>
            </w:r>
          </w:p>
        </w:tc>
        <w:tc>
          <w:tcPr>
            <w:tcW w:w="4000" w:type="dxa"/>
          </w:tcPr>
          <w:p w14:paraId="7021C297" w14:textId="77777777" w:rsidR="00BF4373" w:rsidRDefault="00BF4373" w:rsidP="00CF10DE">
            <w:pPr>
              <w:pStyle w:val="BodyText"/>
            </w:pPr>
            <w:r>
              <w:t xml:space="preserve">Tagit bort RC ur mall samt infört </w:t>
            </w:r>
            <w:proofErr w:type="spellStart"/>
            <w:r>
              <w:t>saved</w:t>
            </w:r>
            <w:proofErr w:type="spellEnd"/>
            <w:r>
              <w:t xml:space="preserve"> date</w:t>
            </w:r>
          </w:p>
        </w:tc>
      </w:tr>
      <w:tr w:rsidR="00561EF4" w14:paraId="1BD19BA1" w14:textId="77777777" w:rsidTr="00CF10DE">
        <w:tc>
          <w:tcPr>
            <w:tcW w:w="1101" w:type="dxa"/>
          </w:tcPr>
          <w:p w14:paraId="7642D8F3" w14:textId="77777777" w:rsidR="00561EF4" w:rsidRDefault="00561EF4" w:rsidP="00CF10DE">
            <w:pPr>
              <w:pStyle w:val="BodyText"/>
            </w:pPr>
            <w:r>
              <w:t>1.3.3</w:t>
            </w:r>
          </w:p>
        </w:tc>
        <w:tc>
          <w:tcPr>
            <w:tcW w:w="3543" w:type="dxa"/>
          </w:tcPr>
          <w:p w14:paraId="7D89E865" w14:textId="77777777" w:rsidR="00561EF4" w:rsidRDefault="00561EF4" w:rsidP="00CF10DE">
            <w:pPr>
              <w:pStyle w:val="BodyText"/>
            </w:pPr>
            <w:r w:rsidRPr="00561EF4">
              <w:t>Lennart Eriksson</w:t>
            </w:r>
          </w:p>
        </w:tc>
        <w:tc>
          <w:tcPr>
            <w:tcW w:w="4000" w:type="dxa"/>
          </w:tcPr>
          <w:p w14:paraId="2EA5704A" w14:textId="77777777" w:rsidR="00561EF4" w:rsidRDefault="00561EF4" w:rsidP="00561EF4">
            <w:pPr>
              <w:pStyle w:val="BodyText"/>
            </w:pPr>
            <w:r>
              <w:t>Ändrat version variabel så hantering stämmer med konfigurationsstyrning</w:t>
            </w:r>
          </w:p>
        </w:tc>
      </w:tr>
    </w:tbl>
    <w:p w14:paraId="534C33AC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  <w:bookmarkStart w:id="30" w:name="_Toc265146572"/>
    </w:p>
    <w:tbl>
      <w:tblPr>
        <w:tblStyle w:val="TableGrid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095"/>
        <w:gridCol w:w="1789"/>
        <w:gridCol w:w="3190"/>
        <w:gridCol w:w="2420"/>
      </w:tblGrid>
      <w:tr w:rsidR="00D31AA7" w14:paraId="6B0B996C" w14:textId="77777777" w:rsidTr="00346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4"/>
          </w:tcPr>
          <w:p w14:paraId="2D673290" w14:textId="77777777" w:rsidR="00D31AA7" w:rsidRDefault="00D31AA7" w:rsidP="00D31AA7">
            <w:pPr>
              <w:pStyle w:val="BodyText"/>
            </w:pPr>
            <w:r>
              <w:t>Revisionshistorik inom projekt</w:t>
            </w:r>
          </w:p>
        </w:tc>
      </w:tr>
      <w:tr w:rsidR="00D31AA7" w14:paraId="1E6D36CD" w14:textId="77777777" w:rsidTr="00D31AA7">
        <w:tc>
          <w:tcPr>
            <w:tcW w:w="1101" w:type="dxa"/>
          </w:tcPr>
          <w:p w14:paraId="3709BFA4" w14:textId="77777777" w:rsidR="00D31AA7" w:rsidRDefault="00D31AA7" w:rsidP="00D31AA7">
            <w:pPr>
              <w:pStyle w:val="BodyText"/>
            </w:pPr>
            <w:r>
              <w:t>Revison nr</w:t>
            </w:r>
          </w:p>
        </w:tc>
        <w:tc>
          <w:tcPr>
            <w:tcW w:w="1842" w:type="dxa"/>
          </w:tcPr>
          <w:p w14:paraId="0C09D6B7" w14:textId="77777777" w:rsidR="00D31AA7" w:rsidRDefault="00D31AA7" w:rsidP="00D31AA7">
            <w:pPr>
              <w:pStyle w:val="BodyText"/>
            </w:pPr>
            <w:r>
              <w:t>Revison Datum</w:t>
            </w:r>
          </w:p>
        </w:tc>
        <w:tc>
          <w:tcPr>
            <w:tcW w:w="3261" w:type="dxa"/>
          </w:tcPr>
          <w:p w14:paraId="707EDFAD" w14:textId="77777777" w:rsidR="00D31AA7" w:rsidRDefault="00D31AA7" w:rsidP="00D31AA7">
            <w:pPr>
              <w:pStyle w:val="BodyText"/>
            </w:pPr>
            <w:r>
              <w:t>Kommentar</w:t>
            </w:r>
          </w:p>
        </w:tc>
        <w:tc>
          <w:tcPr>
            <w:tcW w:w="2440" w:type="dxa"/>
          </w:tcPr>
          <w:p w14:paraId="4E57EEB3" w14:textId="77777777" w:rsidR="00D31AA7" w:rsidRDefault="00D31AA7" w:rsidP="00D31AA7">
            <w:pPr>
              <w:pStyle w:val="BodyText"/>
            </w:pPr>
            <w:r>
              <w:t>Ändrat av</w:t>
            </w:r>
          </w:p>
        </w:tc>
      </w:tr>
      <w:tr w:rsidR="0024025D" w14:paraId="7925C9A3" w14:textId="77777777" w:rsidTr="00D31AA7">
        <w:tc>
          <w:tcPr>
            <w:tcW w:w="1101" w:type="dxa"/>
          </w:tcPr>
          <w:p w14:paraId="5EDC0DEB" w14:textId="42F3E669" w:rsidR="0024025D" w:rsidRDefault="0024025D" w:rsidP="0024025D">
            <w:pPr>
              <w:pStyle w:val="BodyText"/>
            </w:pPr>
            <w:r w:rsidRPr="00D80989">
              <w:t>PA1</w:t>
            </w:r>
          </w:p>
        </w:tc>
        <w:tc>
          <w:tcPr>
            <w:tcW w:w="1842" w:type="dxa"/>
          </w:tcPr>
          <w:p w14:paraId="3B0EDA18" w14:textId="6DBE5AB3" w:rsidR="0024025D" w:rsidRDefault="0024025D" w:rsidP="0024025D">
            <w:pPr>
              <w:pStyle w:val="BodyText"/>
            </w:pPr>
            <w:r w:rsidRPr="00D80989">
              <w:t>2014-04-25</w:t>
            </w:r>
          </w:p>
        </w:tc>
        <w:tc>
          <w:tcPr>
            <w:tcW w:w="3261" w:type="dxa"/>
          </w:tcPr>
          <w:p w14:paraId="43D1AFDF" w14:textId="3AE2B8E3" w:rsidR="0024025D" w:rsidRDefault="0024025D" w:rsidP="0024025D">
            <w:pPr>
              <w:pStyle w:val="BodyText"/>
            </w:pPr>
            <w:r w:rsidRPr="00D80989">
              <w:t>Första version</w:t>
            </w:r>
          </w:p>
        </w:tc>
        <w:tc>
          <w:tcPr>
            <w:tcW w:w="2440" w:type="dxa"/>
          </w:tcPr>
          <w:p w14:paraId="5E54E017" w14:textId="567A79AB" w:rsidR="0024025D" w:rsidRDefault="0024025D" w:rsidP="0024025D">
            <w:pPr>
              <w:pStyle w:val="BodyText"/>
            </w:pPr>
            <w:r w:rsidRPr="00D80989">
              <w:t>Marco de Luca</w:t>
            </w:r>
          </w:p>
        </w:tc>
      </w:tr>
      <w:tr w:rsidR="0024025D" w14:paraId="13F634BC" w14:textId="77777777" w:rsidTr="00D31AA7">
        <w:tc>
          <w:tcPr>
            <w:tcW w:w="1101" w:type="dxa"/>
          </w:tcPr>
          <w:p w14:paraId="39B57903" w14:textId="339A8AC2" w:rsidR="0024025D" w:rsidRDefault="0024025D" w:rsidP="0024025D">
            <w:pPr>
              <w:pStyle w:val="BodyText"/>
            </w:pPr>
            <w:r>
              <w:t>2.0 RC4</w:t>
            </w:r>
          </w:p>
        </w:tc>
        <w:tc>
          <w:tcPr>
            <w:tcW w:w="1842" w:type="dxa"/>
          </w:tcPr>
          <w:p w14:paraId="01F0393E" w14:textId="4ACA150F" w:rsidR="0024025D" w:rsidRDefault="0024025D" w:rsidP="0024025D">
            <w:pPr>
              <w:pStyle w:val="BodyText"/>
            </w:pPr>
            <w:r>
              <w:t>2014-06-24</w:t>
            </w:r>
          </w:p>
        </w:tc>
        <w:tc>
          <w:tcPr>
            <w:tcW w:w="3261" w:type="dxa"/>
          </w:tcPr>
          <w:p w14:paraId="77D0A822" w14:textId="4596BF75" w:rsidR="0024025D" w:rsidRDefault="0024025D" w:rsidP="0024025D">
            <w:pPr>
              <w:pStyle w:val="BodyText"/>
            </w:pPr>
            <w:r>
              <w:t>Ny dokumentmall och ny namnsättning</w:t>
            </w:r>
          </w:p>
        </w:tc>
        <w:tc>
          <w:tcPr>
            <w:tcW w:w="2440" w:type="dxa"/>
          </w:tcPr>
          <w:p w14:paraId="1ACF0B6E" w14:textId="433BD1A2" w:rsidR="0024025D" w:rsidRDefault="0024025D" w:rsidP="0024025D">
            <w:pPr>
              <w:pStyle w:val="BodyText"/>
            </w:pPr>
            <w:r w:rsidRPr="00D80989">
              <w:t>Jarno Nieminen</w:t>
            </w:r>
            <w:r>
              <w:t>, SLL/Invånartjänster</w:t>
            </w:r>
          </w:p>
        </w:tc>
      </w:tr>
      <w:tr w:rsidR="0024025D" w14:paraId="7321E07B" w14:textId="77777777" w:rsidTr="00D31AA7">
        <w:tc>
          <w:tcPr>
            <w:tcW w:w="1101" w:type="dxa"/>
          </w:tcPr>
          <w:p w14:paraId="7F69BB3D" w14:textId="68E5FD6E" w:rsidR="0024025D" w:rsidRDefault="0024025D" w:rsidP="0024025D">
            <w:pPr>
              <w:pStyle w:val="BodyText"/>
            </w:pPr>
            <w:r>
              <w:t>2.0 RC5</w:t>
            </w:r>
          </w:p>
        </w:tc>
        <w:tc>
          <w:tcPr>
            <w:tcW w:w="1842" w:type="dxa"/>
          </w:tcPr>
          <w:p w14:paraId="1641026E" w14:textId="5A384D09" w:rsidR="0024025D" w:rsidRDefault="0024025D" w:rsidP="0024025D">
            <w:pPr>
              <w:pStyle w:val="BodyText"/>
            </w:pPr>
            <w:r>
              <w:t>2014-06-27</w:t>
            </w:r>
          </w:p>
        </w:tc>
        <w:tc>
          <w:tcPr>
            <w:tcW w:w="3261" w:type="dxa"/>
          </w:tcPr>
          <w:p w14:paraId="570705C2" w14:textId="3CF03793" w:rsidR="0024025D" w:rsidRDefault="0024025D" w:rsidP="0024025D">
            <w:pPr>
              <w:pStyle w:val="BodyText"/>
            </w:pPr>
            <w:r>
              <w:t xml:space="preserve">Endast </w:t>
            </w:r>
            <w:proofErr w:type="gramStart"/>
            <w:r>
              <w:t>ändrat</w:t>
            </w:r>
            <w:proofErr w:type="gramEnd"/>
            <w:r>
              <w:t xml:space="preserve"> RC-version</w:t>
            </w:r>
          </w:p>
        </w:tc>
        <w:tc>
          <w:tcPr>
            <w:tcW w:w="2440" w:type="dxa"/>
          </w:tcPr>
          <w:p w14:paraId="4374CE79" w14:textId="6690CC0E" w:rsidR="0024025D" w:rsidRDefault="0024025D" w:rsidP="0024025D">
            <w:pPr>
              <w:pStyle w:val="BodyText"/>
            </w:pPr>
            <w:r w:rsidRPr="00D80989">
              <w:t>Jarno Nieminen</w:t>
            </w:r>
            <w:r>
              <w:t>, SLL/Invånartjänster</w:t>
            </w:r>
          </w:p>
        </w:tc>
      </w:tr>
      <w:tr w:rsidR="0024025D" w14:paraId="3CF7BAB7" w14:textId="77777777" w:rsidTr="00D31AA7">
        <w:tc>
          <w:tcPr>
            <w:tcW w:w="1101" w:type="dxa"/>
          </w:tcPr>
          <w:p w14:paraId="118F42D4" w14:textId="5BF12421" w:rsidR="0024025D" w:rsidRDefault="0024025D" w:rsidP="0024025D">
            <w:pPr>
              <w:pStyle w:val="BodyText"/>
            </w:pPr>
            <w:r>
              <w:t>2.0 RC6</w:t>
            </w:r>
          </w:p>
        </w:tc>
        <w:tc>
          <w:tcPr>
            <w:tcW w:w="1842" w:type="dxa"/>
          </w:tcPr>
          <w:p w14:paraId="40037963" w14:textId="3FD046E1" w:rsidR="0024025D" w:rsidRDefault="00D4733C" w:rsidP="0024025D">
            <w:pPr>
              <w:pStyle w:val="BodyText"/>
            </w:pPr>
            <w:r>
              <w:t>2014-09-04</w:t>
            </w:r>
          </w:p>
        </w:tc>
        <w:tc>
          <w:tcPr>
            <w:tcW w:w="3261" w:type="dxa"/>
          </w:tcPr>
          <w:p w14:paraId="6054918C" w14:textId="3E9A86BC" w:rsidR="0024025D" w:rsidRDefault="0024025D" w:rsidP="0024025D">
            <w:pPr>
              <w:pStyle w:val="BodyText"/>
            </w:pPr>
            <w:r>
              <w:t xml:space="preserve">Ny dokumentmall </w:t>
            </w:r>
            <w:r w:rsidR="003847E1">
              <w:t xml:space="preserve">(1.3.3) </w:t>
            </w:r>
            <w:r>
              <w:t>samt lagt till arkitekturella beslut gällande EI</w:t>
            </w:r>
          </w:p>
        </w:tc>
        <w:tc>
          <w:tcPr>
            <w:tcW w:w="2440" w:type="dxa"/>
          </w:tcPr>
          <w:p w14:paraId="276085BF" w14:textId="043F579E" w:rsidR="0024025D" w:rsidRDefault="0024025D" w:rsidP="0024025D">
            <w:pPr>
              <w:pStyle w:val="BodyText"/>
            </w:pPr>
            <w:r w:rsidRPr="00D80989">
              <w:t>Jarno Nieminen</w:t>
            </w:r>
            <w:r>
              <w:t>, SLL/Invånartjänster</w:t>
            </w:r>
          </w:p>
        </w:tc>
      </w:tr>
      <w:tr w:rsidR="0024025D" w:rsidRPr="00AB59C2" w14:paraId="22D86F7F" w14:textId="77777777" w:rsidTr="00D31AA7">
        <w:tc>
          <w:tcPr>
            <w:tcW w:w="1101" w:type="dxa"/>
          </w:tcPr>
          <w:p w14:paraId="6A038AEF" w14:textId="4314343D" w:rsidR="0024025D" w:rsidRDefault="00DC2828" w:rsidP="00D31AA7">
            <w:pPr>
              <w:pStyle w:val="BodyText"/>
            </w:pPr>
            <w:ins w:id="31" w:author="Jarno Nieminen" w:date="2014-09-05T10:40:00Z">
              <w:r>
                <w:t>2.0 RC7</w:t>
              </w:r>
            </w:ins>
          </w:p>
        </w:tc>
        <w:tc>
          <w:tcPr>
            <w:tcW w:w="1842" w:type="dxa"/>
          </w:tcPr>
          <w:p w14:paraId="24F5F1D4" w14:textId="2505B349" w:rsidR="0024025D" w:rsidRDefault="00DC2828" w:rsidP="00D31AA7">
            <w:pPr>
              <w:pStyle w:val="BodyText"/>
            </w:pPr>
            <w:ins w:id="32" w:author="Jarno Nieminen" w:date="2014-09-05T10:40:00Z">
              <w:r>
                <w:t>2014-09-05</w:t>
              </w:r>
            </w:ins>
          </w:p>
        </w:tc>
        <w:tc>
          <w:tcPr>
            <w:tcW w:w="3261" w:type="dxa"/>
          </w:tcPr>
          <w:p w14:paraId="0A4B274A" w14:textId="66BBAED1" w:rsidR="0024025D" w:rsidRDefault="00DC2828" w:rsidP="00D31AA7">
            <w:pPr>
              <w:pStyle w:val="BodyText"/>
            </w:pPr>
            <w:ins w:id="33" w:author="Jarno Nieminen" w:date="2014-09-05T10:40:00Z">
              <w:r>
                <w:t>Lagt till AB-beslut gällande användningen av Engagemangsindex</w:t>
              </w:r>
            </w:ins>
          </w:p>
        </w:tc>
        <w:tc>
          <w:tcPr>
            <w:tcW w:w="2440" w:type="dxa"/>
          </w:tcPr>
          <w:p w14:paraId="002EEA20" w14:textId="3EB34A07" w:rsidR="0024025D" w:rsidRPr="00AB59C2" w:rsidRDefault="00DC2828" w:rsidP="00D31AA7">
            <w:pPr>
              <w:pStyle w:val="BodyText"/>
              <w:rPr>
                <w:rPrChange w:id="34" w:author="Jarno Nieminen" w:date="2014-09-05T10:41:00Z">
                  <w:rPr/>
                </w:rPrChange>
              </w:rPr>
            </w:pPr>
            <w:ins w:id="35" w:author="Jarno Nieminen" w:date="2014-09-05T10:40:00Z">
              <w:r w:rsidRPr="00AB59C2">
                <w:rPr>
                  <w:rPrChange w:id="36" w:author="Jarno Nieminen" w:date="2014-09-05T10:41:00Z">
                    <w:rPr/>
                  </w:rPrChange>
                </w:rPr>
                <w:t>Gunilla Olofsson/Jarno Nieminen</w:t>
              </w:r>
            </w:ins>
            <w:ins w:id="37" w:author="Jarno Nieminen" w:date="2014-09-05T10:41:00Z">
              <w:r w:rsidRPr="00AB59C2">
                <w:rPr>
                  <w:rPrChange w:id="38" w:author="Jarno Nieminen" w:date="2014-09-05T10:41:00Z">
                    <w:rPr/>
                  </w:rPrChange>
                </w:rPr>
                <w:t>,</w:t>
              </w:r>
            </w:ins>
            <w:ins w:id="39" w:author="Jarno Nieminen" w:date="2014-09-05T10:40:00Z">
              <w:r w:rsidRPr="00AB59C2">
                <w:rPr>
                  <w:rPrChange w:id="40" w:author="Jarno Nieminen" w:date="2014-09-05T10:41:00Z">
                    <w:rPr>
                      <w:lang w:val="fi-FI"/>
                    </w:rPr>
                  </w:rPrChange>
                </w:rPr>
                <w:t xml:space="preserve"> SLL/Invånartjänster</w:t>
              </w:r>
            </w:ins>
          </w:p>
        </w:tc>
      </w:tr>
    </w:tbl>
    <w:p w14:paraId="6751C57E" w14:textId="77777777" w:rsidR="00D31AA7" w:rsidRPr="00AB59C2" w:rsidRDefault="00D31AA7" w:rsidP="0030019C">
      <w:pPr>
        <w:pStyle w:val="BodyText"/>
        <w:rPr>
          <w:lang w:eastAsia="sv-SE"/>
          <w:rPrChange w:id="41" w:author="Jarno Nieminen" w:date="2014-09-05T10:41:00Z">
            <w:rPr>
              <w:lang w:eastAsia="sv-SE"/>
            </w:rPr>
          </w:rPrChange>
        </w:rPr>
      </w:pPr>
    </w:p>
    <w:tbl>
      <w:tblPr>
        <w:tblStyle w:val="TableGrid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091"/>
        <w:gridCol w:w="1822"/>
        <w:gridCol w:w="3198"/>
        <w:gridCol w:w="2383"/>
      </w:tblGrid>
      <w:tr w:rsidR="00D31AA7" w14:paraId="299DF4D2" w14:textId="77777777" w:rsidTr="00D31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4"/>
          </w:tcPr>
          <w:p w14:paraId="471271A0" w14:textId="77777777" w:rsidR="00D31AA7" w:rsidRDefault="00D31AA7" w:rsidP="00D31AA7">
            <w:pPr>
              <w:pStyle w:val="BodyText"/>
            </w:pPr>
            <w:r>
              <w:t>Referenser</w:t>
            </w:r>
          </w:p>
        </w:tc>
      </w:tr>
      <w:tr w:rsidR="00D31AA7" w14:paraId="6677DFE1" w14:textId="77777777" w:rsidTr="00CA5524">
        <w:tc>
          <w:tcPr>
            <w:tcW w:w="1101" w:type="dxa"/>
          </w:tcPr>
          <w:p w14:paraId="2BC5F322" w14:textId="77777777" w:rsidR="00D31AA7" w:rsidRDefault="00D31AA7" w:rsidP="00D31AA7">
            <w:pPr>
              <w:pStyle w:val="BodyText"/>
            </w:pPr>
            <w:r>
              <w:t>Namn</w:t>
            </w:r>
          </w:p>
        </w:tc>
        <w:tc>
          <w:tcPr>
            <w:tcW w:w="1842" w:type="dxa"/>
          </w:tcPr>
          <w:p w14:paraId="640D26D5" w14:textId="77777777" w:rsidR="00D31AA7" w:rsidRDefault="00D31AA7" w:rsidP="00D31AA7">
            <w:pPr>
              <w:pStyle w:val="BodyText"/>
            </w:pPr>
            <w:r>
              <w:t>Dokument</w:t>
            </w:r>
          </w:p>
        </w:tc>
        <w:tc>
          <w:tcPr>
            <w:tcW w:w="3261" w:type="dxa"/>
          </w:tcPr>
          <w:p w14:paraId="67979E28" w14:textId="77777777" w:rsidR="00D31AA7" w:rsidRDefault="00D31AA7" w:rsidP="00D31AA7">
            <w:pPr>
              <w:pStyle w:val="BodyText"/>
            </w:pPr>
            <w:r>
              <w:t>Kommentar</w:t>
            </w:r>
          </w:p>
        </w:tc>
        <w:tc>
          <w:tcPr>
            <w:tcW w:w="2440" w:type="dxa"/>
          </w:tcPr>
          <w:p w14:paraId="3E9B4A22" w14:textId="77777777" w:rsidR="00D31AA7" w:rsidRDefault="00D31AA7" w:rsidP="00D31AA7">
            <w:pPr>
              <w:pStyle w:val="BodyText"/>
            </w:pPr>
            <w:r>
              <w:t>Länk</w:t>
            </w:r>
          </w:p>
        </w:tc>
      </w:tr>
      <w:tr w:rsidR="00D31AA7" w14:paraId="02BE27C7" w14:textId="77777777" w:rsidTr="00CA5524">
        <w:tc>
          <w:tcPr>
            <w:tcW w:w="1101" w:type="dxa"/>
          </w:tcPr>
          <w:p w14:paraId="1FD4994D" w14:textId="1948CB90" w:rsidR="00D31AA7" w:rsidRDefault="00D31AA7" w:rsidP="00D31AA7">
            <w:pPr>
              <w:pStyle w:val="BodyText"/>
            </w:pPr>
          </w:p>
        </w:tc>
        <w:tc>
          <w:tcPr>
            <w:tcW w:w="1842" w:type="dxa"/>
          </w:tcPr>
          <w:p w14:paraId="3A09DB4A" w14:textId="4CD4C2FA" w:rsidR="00D31AA7" w:rsidRDefault="00D31AA7" w:rsidP="00D31AA7">
            <w:pPr>
              <w:pStyle w:val="BodyText"/>
            </w:pPr>
          </w:p>
        </w:tc>
        <w:tc>
          <w:tcPr>
            <w:tcW w:w="3261" w:type="dxa"/>
          </w:tcPr>
          <w:p w14:paraId="272E8831" w14:textId="182B3674" w:rsidR="00D31AA7" w:rsidRDefault="00D31AA7" w:rsidP="00D31AA7">
            <w:pPr>
              <w:pStyle w:val="BodyText"/>
            </w:pPr>
          </w:p>
        </w:tc>
        <w:tc>
          <w:tcPr>
            <w:tcW w:w="2440" w:type="dxa"/>
          </w:tcPr>
          <w:p w14:paraId="3F2B7F44" w14:textId="0E8ED26C" w:rsidR="00D31AA7" w:rsidRDefault="00D31AA7" w:rsidP="00D31AA7">
            <w:pPr>
              <w:pStyle w:val="BodyText"/>
            </w:pPr>
          </w:p>
        </w:tc>
      </w:tr>
      <w:tr w:rsidR="00D31AA7" w14:paraId="480CCF11" w14:textId="77777777" w:rsidTr="00CA5524">
        <w:tc>
          <w:tcPr>
            <w:tcW w:w="1101" w:type="dxa"/>
          </w:tcPr>
          <w:p w14:paraId="5408A920" w14:textId="77777777" w:rsidR="00D31AA7" w:rsidRDefault="00D31AA7" w:rsidP="00D31AA7">
            <w:pPr>
              <w:pStyle w:val="BodyText"/>
            </w:pPr>
          </w:p>
        </w:tc>
        <w:tc>
          <w:tcPr>
            <w:tcW w:w="1842" w:type="dxa"/>
          </w:tcPr>
          <w:p w14:paraId="6B4D146E" w14:textId="77777777" w:rsidR="00D31AA7" w:rsidRDefault="00D31AA7" w:rsidP="00D31AA7">
            <w:pPr>
              <w:pStyle w:val="BodyText"/>
            </w:pPr>
          </w:p>
        </w:tc>
        <w:tc>
          <w:tcPr>
            <w:tcW w:w="3261" w:type="dxa"/>
          </w:tcPr>
          <w:p w14:paraId="0715AEB5" w14:textId="77777777" w:rsidR="00D31AA7" w:rsidRDefault="00D31AA7" w:rsidP="00D31AA7">
            <w:pPr>
              <w:pStyle w:val="BodyText"/>
            </w:pPr>
          </w:p>
        </w:tc>
        <w:tc>
          <w:tcPr>
            <w:tcW w:w="2440" w:type="dxa"/>
          </w:tcPr>
          <w:p w14:paraId="65DC1B36" w14:textId="77777777" w:rsidR="00D31AA7" w:rsidRDefault="00D31AA7" w:rsidP="00D31AA7">
            <w:pPr>
              <w:pStyle w:val="BodyText"/>
            </w:pPr>
          </w:p>
        </w:tc>
      </w:tr>
    </w:tbl>
    <w:p w14:paraId="2E70A0F5" w14:textId="77777777" w:rsidR="0030019C" w:rsidRDefault="0030019C" w:rsidP="0030019C">
      <w:pPr>
        <w:pStyle w:val="BodyText"/>
        <w:rPr>
          <w:lang w:eastAsia="sv-SE"/>
        </w:rPr>
      </w:pPr>
      <w:r>
        <w:rPr>
          <w:lang w:eastAsia="sv-SE"/>
        </w:rPr>
        <w:br w:type="page"/>
      </w:r>
    </w:p>
    <w:p w14:paraId="5A56FDEA" w14:textId="77777777" w:rsidR="00CA5524" w:rsidRPr="00C62266" w:rsidRDefault="00CA5524" w:rsidP="00CA5524">
      <w:pPr>
        <w:pStyle w:val="Rubrik1Nr"/>
      </w:pPr>
      <w:bookmarkStart w:id="42" w:name="_Toc230936749"/>
      <w:bookmarkStart w:id="43" w:name="_Toc295822681"/>
      <w:bookmarkStart w:id="44" w:name="_Toc229557109"/>
      <w:bookmarkStart w:id="45" w:name="_Toc391366012"/>
      <w:bookmarkStart w:id="46" w:name="_Toc397677049"/>
      <w:bookmarkEnd w:id="2"/>
      <w:bookmarkEnd w:id="3"/>
      <w:bookmarkEnd w:id="28"/>
      <w:bookmarkEnd w:id="30"/>
      <w:r w:rsidRPr="00C62266">
        <w:lastRenderedPageBreak/>
        <w:t>Inledning</w:t>
      </w:r>
      <w:bookmarkEnd w:id="42"/>
      <w:bookmarkEnd w:id="43"/>
      <w:bookmarkEnd w:id="44"/>
      <w:bookmarkEnd w:id="45"/>
      <w:bookmarkEnd w:id="46"/>
    </w:p>
    <w:p w14:paraId="5657DBA3" w14:textId="7F37B217" w:rsidR="00CA5524" w:rsidRDefault="00CA5524" w:rsidP="00346A73">
      <w:r>
        <w:t>Detta dokument beskriver de viktiga arkitekturella beslut (AB) som fattats under projektet. Ett arkitekturellt beslut kan innefatta alla aspekter av arkitekturen såsom systemstruktur, funktionalitet, standarduppfyllnad samt operationella aspekter.</w:t>
      </w:r>
    </w:p>
    <w:p w14:paraId="0391F00F" w14:textId="30436AAA" w:rsidR="00CA5524" w:rsidRDefault="00CA5524" w:rsidP="00CA5524">
      <w:pPr>
        <w:pStyle w:val="BodyText"/>
      </w:pPr>
      <w: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10B31BE3" w14:textId="77777777" w:rsidR="00CA5524" w:rsidRDefault="00CA5524" w:rsidP="00CA5524">
      <w:pPr>
        <w:rPr>
          <w:b/>
        </w:rPr>
      </w:pPr>
    </w:p>
    <w:p w14:paraId="42417BED" w14:textId="77777777" w:rsidR="00CA5524" w:rsidRPr="00CA5524" w:rsidRDefault="00CA5524" w:rsidP="00CA5524">
      <w:pPr>
        <w:pStyle w:val="Rubrik2Nr"/>
      </w:pPr>
      <w:bookmarkStart w:id="47" w:name="_Toc264866304"/>
      <w:bookmarkStart w:id="48" w:name="_Toc185913452"/>
      <w:bookmarkStart w:id="49" w:name="_Toc230936750"/>
      <w:bookmarkStart w:id="50" w:name="_Toc295822682"/>
      <w:bookmarkStart w:id="51" w:name="_Toc229557110"/>
      <w:bookmarkStart w:id="52" w:name="_Toc391366013"/>
      <w:bookmarkStart w:id="53" w:name="_Toc397677050"/>
      <w:r w:rsidRPr="00CA5524">
        <w:t>Syfte</w:t>
      </w:r>
      <w:bookmarkEnd w:id="47"/>
      <w:bookmarkEnd w:id="48"/>
      <w:bookmarkEnd w:id="49"/>
      <w:bookmarkEnd w:id="50"/>
      <w:bookmarkEnd w:id="51"/>
      <w:bookmarkEnd w:id="52"/>
      <w:bookmarkEnd w:id="53"/>
    </w:p>
    <w:p w14:paraId="653C103B" w14:textId="77777777" w:rsidR="00CA5524" w:rsidRDefault="00CA5524" w:rsidP="00CA5524">
      <w:pPr>
        <w:pStyle w:val="BodyText"/>
      </w:pPr>
      <w:r>
        <w:t>Syftet med detta dokument:</w:t>
      </w:r>
    </w:p>
    <w:p w14:paraId="4C479F2B" w14:textId="77777777" w:rsidR="00CA5524" w:rsidRDefault="00CA5524" w:rsidP="00AC380E">
      <w:pPr>
        <w:pStyle w:val="BodyText"/>
        <w:keepLines/>
        <w:widowControl w:val="0"/>
        <w:numPr>
          <w:ilvl w:val="0"/>
          <w:numId w:val="6"/>
        </w:numPr>
        <w:suppressAutoHyphens/>
        <w:spacing w:before="0" w:after="120" w:line="240" w:lineRule="atLeast"/>
      </w:pPr>
      <w:r>
        <w:t>Etablera en enda plats där alla viktiga arkitekturella beslut samlas</w:t>
      </w:r>
    </w:p>
    <w:p w14:paraId="72B2187F" w14:textId="77777777" w:rsidR="00CA5524" w:rsidRDefault="00CA5524" w:rsidP="00AC380E">
      <w:pPr>
        <w:pStyle w:val="BodyText"/>
        <w:keepLines/>
        <w:widowControl w:val="0"/>
        <w:numPr>
          <w:ilvl w:val="0"/>
          <w:numId w:val="6"/>
        </w:numPr>
        <w:suppressAutoHyphens/>
        <w:spacing w:before="0" w:after="120" w:line="240" w:lineRule="atLeast"/>
      </w:pPr>
      <w:r>
        <w:t>Explicit uttrycka skälen till och resultatet av att beslut har fattats</w:t>
      </w:r>
    </w:p>
    <w:p w14:paraId="3562C536" w14:textId="77777777" w:rsidR="00CA5524" w:rsidRDefault="00CA5524" w:rsidP="00AC380E">
      <w:pPr>
        <w:pStyle w:val="BodyText"/>
        <w:keepLines/>
        <w:widowControl w:val="0"/>
        <w:numPr>
          <w:ilvl w:val="0"/>
          <w:numId w:val="6"/>
        </w:numPr>
        <w:suppressAutoHyphens/>
        <w:spacing w:before="0" w:after="120" w:line="240" w:lineRule="atLeast"/>
      </w:pPr>
      <w:r>
        <w:t>Säkerställa att arkitekturen är utbyggbar och att den stödjer ett system i utveckling</w:t>
      </w:r>
    </w:p>
    <w:p w14:paraId="293472DF" w14:textId="649B6DE7" w:rsidR="00CA5524" w:rsidRDefault="00CA5524" w:rsidP="00AC380E">
      <w:pPr>
        <w:pStyle w:val="BodyText"/>
        <w:keepLines/>
        <w:widowControl w:val="0"/>
        <w:numPr>
          <w:ilvl w:val="0"/>
          <w:numId w:val="6"/>
        </w:numPr>
        <w:suppressAutoHyphens/>
        <w:spacing w:before="0" w:after="120" w:line="240" w:lineRule="atLeast"/>
      </w:pPr>
      <w:r>
        <w:t>Säkerställa att nya personer som startar i projektet snabbt kan sätta sig in i arkitekturen och skälen till att den ser ut som den gör.</w:t>
      </w:r>
      <w:r>
        <w:br/>
      </w:r>
    </w:p>
    <w:p w14:paraId="5C27AF13" w14:textId="77777777" w:rsidR="00CA5524" w:rsidRPr="00CC0C21" w:rsidRDefault="00CA5524" w:rsidP="00CA5524">
      <w:pPr>
        <w:pStyle w:val="Rubrik2Nr"/>
      </w:pPr>
      <w:bookmarkStart w:id="54" w:name="_Toc391366014"/>
      <w:bookmarkStart w:id="55" w:name="_Toc391366015"/>
      <w:bookmarkStart w:id="56" w:name="_Toc391366016"/>
      <w:bookmarkStart w:id="57" w:name="_Toc230936751"/>
      <w:bookmarkStart w:id="58" w:name="_Toc391366017"/>
      <w:bookmarkStart w:id="59" w:name="_Toc397677051"/>
      <w:bookmarkEnd w:id="54"/>
      <w:bookmarkEnd w:id="55"/>
      <w:bookmarkEnd w:id="56"/>
      <w:r w:rsidRPr="00C929AE">
        <w:t>Begrepp</w:t>
      </w:r>
      <w:bookmarkEnd w:id="57"/>
      <w:bookmarkEnd w:id="58"/>
      <w:bookmarkEnd w:id="59"/>
    </w:p>
    <w:p w14:paraId="7974527A" w14:textId="77777777" w:rsidR="00CA5524" w:rsidRDefault="00CA5524" w:rsidP="00CA5524">
      <w:pPr>
        <w:pStyle w:val="BodyText"/>
      </w:pPr>
      <w:r>
        <w:t xml:space="preserve">I texten relateras till följande begrepp, vilka man läsa mer om enligt hänvisningarna. </w:t>
      </w:r>
    </w:p>
    <w:p w14:paraId="7E8D05B5" w14:textId="77777777" w:rsidR="00CA5524" w:rsidRDefault="00CA5524" w:rsidP="00CA5524">
      <w:pPr>
        <w:pStyle w:val="BodyText"/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CA5524" w14:paraId="588AFCE4" w14:textId="77777777" w:rsidTr="000F3EA6">
        <w:trPr>
          <w:trHeight w:val="338"/>
        </w:trPr>
        <w:tc>
          <w:tcPr>
            <w:tcW w:w="1572" w:type="dxa"/>
          </w:tcPr>
          <w:p w14:paraId="0320E678" w14:textId="77777777" w:rsidR="00CA5524" w:rsidRPr="00CC0C21" w:rsidRDefault="00CA5524" w:rsidP="000F3EA6">
            <w:pPr>
              <w:pStyle w:val="BodyText"/>
              <w:snapToGrid w:val="0"/>
              <w:rPr>
                <w:b/>
              </w:rPr>
            </w:pPr>
            <w:r w:rsidRPr="00CC0C21">
              <w:rPr>
                <w:b/>
              </w:rPr>
              <w:t>Begrepp</w:t>
            </w:r>
          </w:p>
        </w:tc>
        <w:tc>
          <w:tcPr>
            <w:tcW w:w="3878" w:type="dxa"/>
          </w:tcPr>
          <w:p w14:paraId="20364ADC" w14:textId="77777777" w:rsidR="00CA5524" w:rsidRPr="00CC0C21" w:rsidRDefault="00CA5524" w:rsidP="000F3EA6">
            <w:pPr>
              <w:pStyle w:val="Body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Hänvisning</w:t>
            </w:r>
          </w:p>
        </w:tc>
        <w:tc>
          <w:tcPr>
            <w:tcW w:w="3516" w:type="dxa"/>
          </w:tcPr>
          <w:p w14:paraId="5DE2956A" w14:textId="77777777" w:rsidR="00CA5524" w:rsidRPr="00CC0C21" w:rsidRDefault="00CA5524" w:rsidP="000F3EA6">
            <w:pPr>
              <w:pStyle w:val="Body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Kommentar</w:t>
            </w:r>
          </w:p>
        </w:tc>
      </w:tr>
      <w:tr w:rsidR="0024025D" w14:paraId="5EE401B4" w14:textId="77777777" w:rsidTr="000F3EA6">
        <w:trPr>
          <w:trHeight w:val="351"/>
        </w:trPr>
        <w:tc>
          <w:tcPr>
            <w:tcW w:w="1572" w:type="dxa"/>
          </w:tcPr>
          <w:p w14:paraId="67149A8E" w14:textId="33B8F3BF" w:rsidR="0024025D" w:rsidRDefault="0024025D" w:rsidP="0024025D">
            <w:pPr>
              <w:pStyle w:val="BodyText"/>
              <w:snapToGrid w:val="0"/>
            </w:pPr>
            <w:r w:rsidRPr="009B4965">
              <w:t>RIV TA</w:t>
            </w:r>
          </w:p>
        </w:tc>
        <w:tc>
          <w:tcPr>
            <w:tcW w:w="3878" w:type="dxa"/>
          </w:tcPr>
          <w:p w14:paraId="1C7A30B9" w14:textId="596BA7A6" w:rsidR="0024025D" w:rsidRDefault="0024025D" w:rsidP="0024025D">
            <w:pPr>
              <w:pStyle w:val="BodyText"/>
              <w:snapToGrid w:val="0"/>
              <w:rPr>
                <w:b/>
                <w:bCs/>
              </w:rPr>
            </w:pPr>
            <w:r w:rsidRPr="002E0287">
              <w:rPr>
                <w:rFonts w:ascii="Arial" w:hAnsi="Arial"/>
              </w:rPr>
              <w:t>http://code.google.com/p/rivta/</w:t>
            </w:r>
          </w:p>
        </w:tc>
        <w:tc>
          <w:tcPr>
            <w:tcW w:w="3516" w:type="dxa"/>
          </w:tcPr>
          <w:p w14:paraId="16ABFBB5" w14:textId="120B6D2A" w:rsidR="0024025D" w:rsidRPr="006478D5" w:rsidRDefault="0024025D" w:rsidP="0024025D">
            <w:pPr>
              <w:pStyle w:val="BodyText"/>
              <w:snapToGrid w:val="0"/>
            </w:pPr>
            <w:r>
              <w:rPr>
                <w:rFonts w:ascii="Arial" w:hAnsi="Arial"/>
                <w:lang w:eastAsia="en-US"/>
              </w:rPr>
              <w:t>RIV TA – RIV Tekniska Anvisningar</w:t>
            </w:r>
          </w:p>
        </w:tc>
      </w:tr>
      <w:tr w:rsidR="00CA5524" w14:paraId="13DFBA1A" w14:textId="77777777" w:rsidTr="000F3EA6">
        <w:trPr>
          <w:trHeight w:val="338"/>
        </w:trPr>
        <w:tc>
          <w:tcPr>
            <w:tcW w:w="1572" w:type="dxa"/>
          </w:tcPr>
          <w:p w14:paraId="6C224402" w14:textId="77777777"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7997F6F6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55EA2D7B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</w:tr>
      <w:tr w:rsidR="00CA5524" w14:paraId="5A11F1CA" w14:textId="77777777" w:rsidTr="00346A73">
        <w:trPr>
          <w:trHeight w:val="338"/>
        </w:trPr>
        <w:tc>
          <w:tcPr>
            <w:tcW w:w="1572" w:type="dxa"/>
          </w:tcPr>
          <w:p w14:paraId="0717BF0B" w14:textId="77777777"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3508C6D0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2CBFEDC9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</w:tr>
    </w:tbl>
    <w:p w14:paraId="269EF568" w14:textId="39D43399" w:rsidR="00CA5524" w:rsidRPr="00346A73" w:rsidRDefault="00CA5524" w:rsidP="00346A73"/>
    <w:p w14:paraId="79FCE718" w14:textId="77777777" w:rsidR="00346A73" w:rsidRDefault="00346A73">
      <w:pPr>
        <w:spacing w:before="0" w:after="0"/>
        <w:rPr>
          <w:ins w:id="60" w:author="Jarno Nieminen" w:date="2014-09-05T09:35:00Z"/>
          <w:rFonts w:ascii="Arial" w:hAnsi="Arial" w:cs="Arial"/>
          <w:bCs/>
          <w:kern w:val="32"/>
          <w:sz w:val="36"/>
          <w:szCs w:val="32"/>
          <w:lang w:eastAsia="sv-SE"/>
        </w:rPr>
      </w:pPr>
      <w:bookmarkStart w:id="61" w:name="_Toc264866307"/>
      <w:bookmarkStart w:id="62" w:name="_Toc185913455"/>
      <w:bookmarkStart w:id="63" w:name="_Toc230936752"/>
      <w:bookmarkStart w:id="64" w:name="_Toc295822685"/>
      <w:bookmarkStart w:id="65" w:name="_Toc229557113"/>
      <w:bookmarkStart w:id="66" w:name="_Toc391366018"/>
      <w:ins w:id="67" w:author="Jarno Nieminen" w:date="2014-09-05T09:35:00Z">
        <w:r>
          <w:br w:type="page"/>
        </w:r>
      </w:ins>
    </w:p>
    <w:p w14:paraId="3B395E30" w14:textId="3A6CC636" w:rsidR="00CA5524" w:rsidRDefault="00CA5524" w:rsidP="00CA5524">
      <w:pPr>
        <w:pStyle w:val="Rubrik1Nr"/>
      </w:pPr>
      <w:bookmarkStart w:id="68" w:name="_Toc397677052"/>
      <w:r w:rsidRPr="008007C3">
        <w:lastRenderedPageBreak/>
        <w:t>Arkitekturella beslut</w:t>
      </w:r>
      <w:bookmarkEnd w:id="61"/>
      <w:bookmarkEnd w:id="62"/>
      <w:bookmarkEnd w:id="63"/>
      <w:bookmarkEnd w:id="64"/>
      <w:bookmarkEnd w:id="65"/>
      <w:bookmarkEnd w:id="66"/>
      <w:bookmarkEnd w:id="68"/>
    </w:p>
    <w:p w14:paraId="3D4EC4E4" w14:textId="656DD5C4" w:rsidR="00346A73" w:rsidRPr="00346A73" w:rsidRDefault="00346A73" w:rsidP="00346A73">
      <w:pPr>
        <w:pStyle w:val="Rubrik2Nr"/>
        <w:rPr>
          <w:ins w:id="69" w:author="Jarno Nieminen" w:date="2014-09-05T09:35:00Z"/>
        </w:rPr>
      </w:pPr>
      <w:bookmarkStart w:id="70" w:name="_Toc391366019"/>
      <w:bookmarkStart w:id="71" w:name="_Toc269706616"/>
      <w:bookmarkStart w:id="72" w:name="_Toc230936753"/>
      <w:bookmarkStart w:id="73" w:name="_Toc185913456"/>
      <w:bookmarkStart w:id="74" w:name="_Toc397677053"/>
      <w:bookmarkEnd w:id="70"/>
      <w:ins w:id="75" w:author="Jarno Nieminen" w:date="2014-09-05T09:35:00Z">
        <w:r w:rsidRPr="00346A73">
          <w:t xml:space="preserve">AB: </w:t>
        </w:r>
      </w:ins>
      <w:bookmarkEnd w:id="71"/>
      <w:bookmarkEnd w:id="72"/>
      <w:ins w:id="76" w:author="Jarno Nieminen" w:date="2014-09-05T09:36:00Z">
        <w:r w:rsidRPr="00346A73">
          <w:rPr>
            <w:rPrChange w:id="77" w:author="Jarno Nieminen" w:date="2014-09-05T09:36:00Z">
              <w:rPr>
                <w:highlight w:val="yellow"/>
              </w:rPr>
            </w:rPrChange>
          </w:rPr>
          <w:t>Användning av Engagemangsindes</w:t>
        </w:r>
      </w:ins>
      <w:bookmarkEnd w:id="74"/>
      <w:ins w:id="78" w:author="Jarno Nieminen" w:date="2014-09-05T09:35:00Z">
        <w:r w:rsidRPr="00346A73">
          <w:rPr>
            <w:rPrChange w:id="79" w:author="Jarno Nieminen" w:date="2014-09-05T09:36:00Z">
              <w:rPr>
                <w:highlight w:val="yellow"/>
              </w:rPr>
            </w:rPrChange>
          </w:rPr>
          <w:t xml:space="preserve"> </w:t>
        </w:r>
        <w:bookmarkEnd w:id="73"/>
      </w:ins>
    </w:p>
    <w:tbl>
      <w:tblPr>
        <w:tblW w:w="9312" w:type="dxa"/>
        <w:tblInd w:w="108" w:type="dxa"/>
        <w:tblLayout w:type="fixed"/>
        <w:tblLook w:val="04A0" w:firstRow="1" w:lastRow="0" w:firstColumn="1" w:lastColumn="0" w:noHBand="0" w:noVBand="1"/>
        <w:tblPrChange w:id="80" w:author="Jarno Nieminen" w:date="2014-09-05T09:36:00Z">
          <w:tblPr>
            <w:tblW w:w="9312" w:type="dxa"/>
            <w:tblInd w:w="108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439"/>
        <w:gridCol w:w="343"/>
        <w:gridCol w:w="6530"/>
        <w:tblGridChange w:id="81">
          <w:tblGrid>
            <w:gridCol w:w="2387"/>
            <w:gridCol w:w="395"/>
            <w:gridCol w:w="6530"/>
          </w:tblGrid>
        </w:tblGridChange>
      </w:tblGrid>
      <w:tr w:rsidR="00346A73" w14:paraId="7AFFD953" w14:textId="77777777" w:rsidTr="00346A73">
        <w:trPr>
          <w:ins w:id="82" w:author="Jarno Nieminen" w:date="2014-09-05T09:35:00Z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  <w:tcPrChange w:id="83" w:author="Jarno Nieminen" w:date="2014-09-05T09:36:00Z">
              <w:tcPr>
                <w:tcW w:w="238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nil"/>
                </w:tcBorders>
                <w:hideMark/>
              </w:tcPr>
            </w:tcPrChange>
          </w:tcPr>
          <w:p w14:paraId="11E424AA" w14:textId="77777777" w:rsidR="00346A73" w:rsidRDefault="00346A73">
            <w:pPr>
              <w:pStyle w:val="TableHeader"/>
              <w:snapToGrid w:val="0"/>
              <w:jc w:val="left"/>
              <w:rPr>
                <w:ins w:id="84" w:author="Jarno Nieminen" w:date="2014-09-05T09:35:00Z"/>
                <w:lang w:val="sv-SE"/>
              </w:rPr>
            </w:pPr>
            <w:ins w:id="85" w:author="Jarno Nieminen" w:date="2014-09-05T09:35:00Z">
              <w:r>
                <w:rPr>
                  <w:lang w:val="sv-SE"/>
                </w:rPr>
                <w:t>ID</w:t>
              </w:r>
            </w:ins>
          </w:p>
        </w:tc>
        <w:tc>
          <w:tcPr>
            <w:tcW w:w="6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  <w:tcPrChange w:id="86" w:author="Jarno Nieminen" w:date="2014-09-05T09:36:00Z">
              <w:tcPr>
                <w:tcW w:w="692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</w:tcPrChange>
          </w:tcPr>
          <w:p w14:paraId="785F4C52" w14:textId="77777777" w:rsidR="00346A73" w:rsidRPr="006443DA" w:rsidRDefault="00346A73">
            <w:pPr>
              <w:pStyle w:val="TableText"/>
              <w:snapToGrid w:val="0"/>
              <w:rPr>
                <w:ins w:id="87" w:author="Jarno Nieminen" w:date="2014-09-05T09:35:00Z"/>
                <w:lang w:val="sv-SE"/>
              </w:rPr>
            </w:pPr>
            <w:ins w:id="88" w:author="Jarno Nieminen" w:date="2014-09-05T09:35:00Z">
              <w:r w:rsidRPr="006443DA">
                <w:rPr>
                  <w:lang w:val="sv-SE"/>
                </w:rPr>
                <w:t>AB-2.1</w:t>
              </w:r>
            </w:ins>
          </w:p>
        </w:tc>
      </w:tr>
      <w:tr w:rsidR="00346A73" w14:paraId="5063EAF2" w14:textId="77777777" w:rsidTr="00346A73">
        <w:trPr>
          <w:cantSplit/>
          <w:ins w:id="89" w:author="Jarno Nieminen" w:date="2014-09-05T09:35:00Z"/>
          <w:trPrChange w:id="90" w:author="Jarno Nieminen" w:date="2014-09-05T09:36:00Z">
            <w:trPr>
              <w:cantSplit/>
            </w:trPr>
          </w:trPrChange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  <w:tcPrChange w:id="91" w:author="Jarno Nieminen" w:date="2014-09-05T09:36:00Z">
              <w:tcPr>
                <w:tcW w:w="238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nil"/>
                </w:tcBorders>
                <w:hideMark/>
              </w:tcPr>
            </w:tcPrChange>
          </w:tcPr>
          <w:p w14:paraId="444148F4" w14:textId="77777777" w:rsidR="00346A73" w:rsidRDefault="00346A73">
            <w:pPr>
              <w:pStyle w:val="TableHeader"/>
              <w:snapToGrid w:val="0"/>
              <w:jc w:val="left"/>
              <w:rPr>
                <w:ins w:id="92" w:author="Jarno Nieminen" w:date="2014-09-05T09:35:00Z"/>
                <w:lang w:val="sv-SE"/>
              </w:rPr>
            </w:pPr>
            <w:ins w:id="93" w:author="Jarno Nieminen" w:date="2014-09-05T09:35:00Z">
              <w:r>
                <w:rPr>
                  <w:lang w:val="sv-SE"/>
                </w:rPr>
                <w:t>Problembeskrivning</w:t>
              </w:r>
            </w:ins>
          </w:p>
        </w:tc>
        <w:tc>
          <w:tcPr>
            <w:tcW w:w="6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  <w:tcPrChange w:id="94" w:author="Jarno Nieminen" w:date="2014-09-05T09:36:00Z">
              <w:tcPr>
                <w:tcW w:w="692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</w:tcPrChange>
          </w:tcPr>
          <w:p w14:paraId="17987F9A" w14:textId="38309FF9" w:rsidR="00346A73" w:rsidRPr="006443DA" w:rsidRDefault="006C356F">
            <w:pPr>
              <w:pStyle w:val="PontusSvar"/>
              <w:tabs>
                <w:tab w:val="clear" w:pos="643"/>
                <w:tab w:val="left" w:pos="1304"/>
              </w:tabs>
              <w:snapToGrid w:val="0"/>
              <w:ind w:left="0" w:firstLine="0"/>
              <w:rPr>
                <w:ins w:id="95" w:author="Jarno Nieminen" w:date="2014-09-05T09:35:00Z"/>
                <w:rPrChange w:id="96" w:author="Jarno Nieminen" w:date="2014-09-05T10:08:00Z">
                  <w:rPr>
                    <w:ins w:id="97" w:author="Jarno Nieminen" w:date="2014-09-05T09:35:00Z"/>
                    <w:color w:val="00A9A7" w:themeColor="accent1"/>
                  </w:rPr>
                </w:rPrChange>
              </w:rPr>
            </w:pPr>
            <w:ins w:id="98" w:author="Jarno Nieminen" w:date="2014-09-05T09:35:00Z">
              <w:r w:rsidRPr="006443DA">
                <w:rPr>
                  <w:sz w:val="22"/>
                  <w:rPrChange w:id="99" w:author="Jarno Nieminen" w:date="2014-09-05T10:08:00Z">
                    <w:rPr>
                      <w:color w:val="00A9A7" w:themeColor="accent1"/>
                      <w:sz w:val="22"/>
                    </w:rPr>
                  </w:rPrChange>
                </w:rPr>
                <w:t xml:space="preserve">Användningen </w:t>
              </w:r>
            </w:ins>
            <w:ins w:id="100" w:author="Jarno Nieminen" w:date="2014-09-05T09:50:00Z">
              <w:r w:rsidRPr="006443DA">
                <w:rPr>
                  <w:sz w:val="22"/>
                  <w:rPrChange w:id="101" w:author="Jarno Nieminen" w:date="2014-09-05T10:08:00Z">
                    <w:rPr>
                      <w:color w:val="00A9A7" w:themeColor="accent1"/>
                      <w:sz w:val="22"/>
                    </w:rPr>
                  </w:rPrChange>
                </w:rPr>
                <w:t>av Engagemangsindex</w:t>
              </w:r>
            </w:ins>
            <w:ins w:id="102" w:author="Jarno Nieminen" w:date="2014-09-05T09:52:00Z">
              <w:r w:rsidRPr="006443DA">
                <w:rPr>
                  <w:sz w:val="22"/>
                  <w:rPrChange w:id="103" w:author="Jarno Nieminen" w:date="2014-09-05T10:08:00Z">
                    <w:rPr>
                      <w:color w:val="00A9A7" w:themeColor="accent1"/>
                      <w:sz w:val="22"/>
                    </w:rPr>
                  </w:rPrChange>
                </w:rPr>
                <w:t xml:space="preserve"> (EI)</w:t>
              </w:r>
            </w:ins>
            <w:ins w:id="104" w:author="Jarno Nieminen" w:date="2014-09-05T09:50:00Z">
              <w:r w:rsidRPr="006443DA">
                <w:rPr>
                  <w:sz w:val="22"/>
                  <w:rPrChange w:id="105" w:author="Jarno Nieminen" w:date="2014-09-05T10:08:00Z">
                    <w:rPr>
                      <w:color w:val="00A9A7" w:themeColor="accent1"/>
                      <w:sz w:val="22"/>
                    </w:rPr>
                  </w:rPrChange>
                </w:rPr>
                <w:t xml:space="preserve"> i formulärhanteringen </w:t>
              </w:r>
            </w:ins>
            <w:ins w:id="106" w:author="Jarno Nieminen" w:date="2014-09-05T09:51:00Z">
              <w:r w:rsidRPr="006443DA">
                <w:rPr>
                  <w:sz w:val="22"/>
                  <w:rPrChange w:id="107" w:author="Jarno Nieminen" w:date="2014-09-05T10:08:00Z">
                    <w:rPr>
                      <w:color w:val="00A9A7" w:themeColor="accent1"/>
                      <w:sz w:val="22"/>
                    </w:rPr>
                  </w:rPrChange>
                </w:rPr>
                <w:t xml:space="preserve">är inte exakt såsom det är tänkt att använda </w:t>
              </w:r>
            </w:ins>
            <w:ins w:id="108" w:author="Jarno Nieminen" w:date="2014-09-05T09:52:00Z">
              <w:r w:rsidRPr="006443DA">
                <w:rPr>
                  <w:sz w:val="22"/>
                  <w:rPrChange w:id="109" w:author="Jarno Nieminen" w:date="2014-09-05T10:08:00Z">
                    <w:rPr>
                      <w:color w:val="00A9A7" w:themeColor="accent1"/>
                      <w:sz w:val="22"/>
                    </w:rPr>
                  </w:rPrChange>
                </w:rPr>
                <w:t xml:space="preserve">EI. </w:t>
              </w:r>
            </w:ins>
            <w:proofErr w:type="spellStart"/>
            <w:ins w:id="110" w:author="Jarno Nieminen" w:date="2014-09-05T09:53:00Z">
              <w:r w:rsidRPr="006443DA">
                <w:rPr>
                  <w:sz w:val="22"/>
                  <w:rPrChange w:id="111" w:author="Jarno Nieminen" w:date="2014-09-05T10:08:00Z">
                    <w:rPr>
                      <w:color w:val="00A9A7" w:themeColor="accent1"/>
                      <w:sz w:val="22"/>
                    </w:rPr>
                  </w:rPrChange>
                </w:rPr>
                <w:t>EI’s</w:t>
              </w:r>
              <w:proofErr w:type="spellEnd"/>
              <w:r w:rsidRPr="006443DA">
                <w:rPr>
                  <w:sz w:val="22"/>
                  <w:rPrChange w:id="112" w:author="Jarno Nieminen" w:date="2014-09-05T10:08:00Z">
                    <w:rPr>
                      <w:color w:val="00A9A7" w:themeColor="accent1"/>
                      <w:sz w:val="22"/>
                    </w:rPr>
                  </w:rPrChange>
                </w:rPr>
                <w:t xml:space="preserve"> primära syfte är att lagra information om vårdhändelser. </w:t>
              </w:r>
            </w:ins>
          </w:p>
        </w:tc>
      </w:tr>
      <w:tr w:rsidR="00346A73" w14:paraId="555F6121" w14:textId="77777777" w:rsidTr="00346A73">
        <w:trPr>
          <w:cantSplit/>
          <w:ins w:id="113" w:author="Jarno Nieminen" w:date="2014-09-05T09:35:00Z"/>
          <w:trPrChange w:id="114" w:author="Jarno Nieminen" w:date="2014-09-05T09:36:00Z">
            <w:trPr>
              <w:cantSplit/>
            </w:trPr>
          </w:trPrChange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  <w:tcPrChange w:id="115" w:author="Jarno Nieminen" w:date="2014-09-05T09:36:00Z">
              <w:tcPr>
                <w:tcW w:w="238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nil"/>
                </w:tcBorders>
                <w:hideMark/>
              </w:tcPr>
            </w:tcPrChange>
          </w:tcPr>
          <w:p w14:paraId="24392201" w14:textId="77777777" w:rsidR="00346A73" w:rsidRDefault="00346A73">
            <w:pPr>
              <w:pStyle w:val="TableHeader"/>
              <w:snapToGrid w:val="0"/>
              <w:jc w:val="left"/>
              <w:rPr>
                <w:ins w:id="116" w:author="Jarno Nieminen" w:date="2014-09-05T09:35:00Z"/>
                <w:lang w:val="sv-SE"/>
              </w:rPr>
            </w:pPr>
            <w:ins w:id="117" w:author="Jarno Nieminen" w:date="2014-09-05T09:35:00Z">
              <w:r>
                <w:rPr>
                  <w:lang w:val="sv-SE"/>
                </w:rPr>
                <w:t>Antaganden</w:t>
              </w:r>
            </w:ins>
          </w:p>
        </w:tc>
        <w:tc>
          <w:tcPr>
            <w:tcW w:w="6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  <w:tcPrChange w:id="118" w:author="Jarno Nieminen" w:date="2014-09-05T09:36:00Z">
              <w:tcPr>
                <w:tcW w:w="692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</w:tcPrChange>
          </w:tcPr>
          <w:p w14:paraId="3EDA3CE8" w14:textId="5C99BA81" w:rsidR="00346A73" w:rsidRPr="006443DA" w:rsidRDefault="00346A73">
            <w:pPr>
              <w:pStyle w:val="PontusSvar"/>
              <w:tabs>
                <w:tab w:val="clear" w:pos="643"/>
                <w:tab w:val="left" w:pos="1304"/>
              </w:tabs>
              <w:snapToGrid w:val="0"/>
              <w:ind w:left="0" w:firstLine="0"/>
              <w:rPr>
                <w:ins w:id="119" w:author="Jarno Nieminen" w:date="2014-09-05T09:35:00Z"/>
                <w:rPrChange w:id="120" w:author="Jarno Nieminen" w:date="2014-09-05T10:08:00Z">
                  <w:rPr>
                    <w:ins w:id="121" w:author="Jarno Nieminen" w:date="2014-09-05T09:35:00Z"/>
                    <w:color w:val="00A9A7" w:themeColor="accent1"/>
                  </w:rPr>
                </w:rPrChange>
              </w:rPr>
            </w:pPr>
          </w:p>
        </w:tc>
      </w:tr>
      <w:tr w:rsidR="00346A73" w14:paraId="56E776BA" w14:textId="77777777" w:rsidTr="00346A73">
        <w:trPr>
          <w:cantSplit/>
          <w:ins w:id="122" w:author="Jarno Nieminen" w:date="2014-09-05T09:35:00Z"/>
          <w:trPrChange w:id="123" w:author="Jarno Nieminen" w:date="2014-09-05T09:36:00Z">
            <w:trPr>
              <w:cantSplit/>
            </w:trPr>
          </w:trPrChange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  <w:tcPrChange w:id="124" w:author="Jarno Nieminen" w:date="2014-09-05T09:36:00Z">
              <w:tcPr>
                <w:tcW w:w="238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nil"/>
                </w:tcBorders>
                <w:hideMark/>
              </w:tcPr>
            </w:tcPrChange>
          </w:tcPr>
          <w:p w14:paraId="471E0874" w14:textId="77777777" w:rsidR="00346A73" w:rsidRDefault="00346A73">
            <w:pPr>
              <w:pStyle w:val="TableHeader"/>
              <w:snapToGrid w:val="0"/>
              <w:jc w:val="left"/>
              <w:rPr>
                <w:ins w:id="125" w:author="Jarno Nieminen" w:date="2014-09-05T09:35:00Z"/>
                <w:lang w:val="sv-SE"/>
              </w:rPr>
            </w:pPr>
            <w:ins w:id="126" w:author="Jarno Nieminen" w:date="2014-09-05T09:35:00Z">
              <w:r>
                <w:rPr>
                  <w:lang w:val="sv-SE"/>
                </w:rPr>
                <w:t xml:space="preserve">Motivation </w:t>
              </w:r>
            </w:ins>
          </w:p>
          <w:p w14:paraId="66371F55" w14:textId="77777777" w:rsidR="00346A73" w:rsidRDefault="00346A73">
            <w:pPr>
              <w:pStyle w:val="TableHeader"/>
              <w:jc w:val="left"/>
              <w:rPr>
                <w:ins w:id="127" w:author="Jarno Nieminen" w:date="2014-09-05T09:35:00Z"/>
                <w:b w:val="0"/>
                <w:bCs w:val="0"/>
                <w:sz w:val="16"/>
                <w:szCs w:val="16"/>
                <w:lang w:val="sv-SE"/>
              </w:rPr>
            </w:pPr>
            <w:ins w:id="128" w:author="Jarno Nieminen" w:date="2014-09-05T09:35:00Z">
              <w:r>
                <w:rPr>
                  <w:b w:val="0"/>
                  <w:bCs w:val="0"/>
                  <w:sz w:val="16"/>
                  <w:szCs w:val="16"/>
                  <w:lang w:val="sv-SE"/>
                </w:rPr>
                <w:t>(varför detta beslut är viktigt)</w:t>
              </w:r>
            </w:ins>
          </w:p>
        </w:tc>
        <w:tc>
          <w:tcPr>
            <w:tcW w:w="6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  <w:tcPrChange w:id="129" w:author="Jarno Nieminen" w:date="2014-09-05T09:36:00Z">
              <w:tcPr>
                <w:tcW w:w="692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</w:tcPrChange>
          </w:tcPr>
          <w:p w14:paraId="6BB9EDDF" w14:textId="121D79CB" w:rsidR="00346A73" w:rsidRPr="006443DA" w:rsidRDefault="006C356F">
            <w:pPr>
              <w:pStyle w:val="PontusSvar"/>
              <w:tabs>
                <w:tab w:val="clear" w:pos="643"/>
                <w:tab w:val="left" w:pos="1304"/>
              </w:tabs>
              <w:snapToGrid w:val="0"/>
              <w:ind w:left="0" w:firstLine="0"/>
              <w:rPr>
                <w:ins w:id="130" w:author="Jarno Nieminen" w:date="2014-09-05T09:35:00Z"/>
                <w:rPrChange w:id="131" w:author="Jarno Nieminen" w:date="2014-09-05T10:08:00Z">
                  <w:rPr>
                    <w:ins w:id="132" w:author="Jarno Nieminen" w:date="2014-09-05T09:35:00Z"/>
                    <w:color w:val="00A9A7" w:themeColor="accent1"/>
                  </w:rPr>
                </w:rPrChange>
              </w:rPr>
            </w:pPr>
            <w:ins w:id="133" w:author="Jarno Nieminen" w:date="2014-09-05T09:52:00Z">
              <w:r w:rsidRPr="006443DA">
                <w:rPr>
                  <w:sz w:val="22"/>
                  <w:rPrChange w:id="134" w:author="Jarno Nieminen" w:date="2014-09-05T10:08:00Z">
                    <w:rPr>
                      <w:color w:val="00A9A7" w:themeColor="accent1"/>
                      <w:sz w:val="22"/>
                    </w:rPr>
                  </w:rPrChange>
                </w:rPr>
                <w:t>Formulärhanteringen</w:t>
              </w:r>
            </w:ins>
          </w:p>
        </w:tc>
      </w:tr>
      <w:tr w:rsidR="00346A73" w14:paraId="49E58C22" w14:textId="77777777" w:rsidTr="00346A73">
        <w:trPr>
          <w:cantSplit/>
          <w:trHeight w:val="75"/>
          <w:ins w:id="135" w:author="Jarno Nieminen" w:date="2014-09-05T09:35:00Z"/>
          <w:trPrChange w:id="136" w:author="Jarno Nieminen" w:date="2014-09-05T09:36:00Z">
            <w:trPr>
              <w:cantSplit/>
              <w:trHeight w:val="75"/>
            </w:trPr>
          </w:trPrChange>
        </w:trPr>
        <w:tc>
          <w:tcPr>
            <w:tcW w:w="2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  <w:tcPrChange w:id="137" w:author="Jarno Nieminen" w:date="2014-09-05T09:36:00Z">
              <w:tcPr>
                <w:tcW w:w="2388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nil"/>
                </w:tcBorders>
                <w:hideMark/>
              </w:tcPr>
            </w:tcPrChange>
          </w:tcPr>
          <w:p w14:paraId="08C29B02" w14:textId="77777777" w:rsidR="00346A73" w:rsidRDefault="00346A73">
            <w:pPr>
              <w:pStyle w:val="TableHeader"/>
              <w:snapToGrid w:val="0"/>
              <w:jc w:val="left"/>
              <w:rPr>
                <w:ins w:id="138" w:author="Jarno Nieminen" w:date="2014-09-05T09:35:00Z"/>
                <w:lang w:val="sv-SE"/>
              </w:rPr>
            </w:pPr>
            <w:ins w:id="139" w:author="Jarno Nieminen" w:date="2014-09-05T09:35:00Z">
              <w:r>
                <w:rPr>
                  <w:lang w:val="sv-SE"/>
                </w:rPr>
                <w:t>Alternativ</w:t>
              </w:r>
            </w:ins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  <w:tcPrChange w:id="140" w:author="Jarno Nieminen" w:date="2014-09-05T09:36:00Z">
              <w:tcPr>
                <w:tcW w:w="3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nil"/>
                </w:tcBorders>
                <w:hideMark/>
              </w:tcPr>
            </w:tcPrChange>
          </w:tcPr>
          <w:p w14:paraId="2CC1629C" w14:textId="77777777" w:rsidR="00346A73" w:rsidRPr="006443DA" w:rsidRDefault="00346A73">
            <w:pPr>
              <w:pStyle w:val="TableText"/>
              <w:snapToGrid w:val="0"/>
              <w:rPr>
                <w:ins w:id="141" w:author="Jarno Nieminen" w:date="2014-09-05T09:35:00Z"/>
                <w:lang w:val="sv-SE"/>
              </w:rPr>
            </w:pPr>
            <w:ins w:id="142" w:author="Jarno Nieminen" w:date="2014-09-05T09:35:00Z">
              <w:r w:rsidRPr="006443DA">
                <w:rPr>
                  <w:lang w:val="sv-SE"/>
                </w:rPr>
                <w:t>1</w:t>
              </w:r>
            </w:ins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  <w:tcPrChange w:id="143" w:author="Jarno Nieminen" w:date="2014-09-05T09:36:00Z">
              <w:tcPr>
                <w:tcW w:w="653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</w:tcPrChange>
          </w:tcPr>
          <w:p w14:paraId="11F0CE12" w14:textId="4F7F2583" w:rsidR="00346A73" w:rsidRPr="006443DA" w:rsidRDefault="006C356F">
            <w:pPr>
              <w:pStyle w:val="TableText"/>
              <w:snapToGrid w:val="0"/>
              <w:ind w:left="0"/>
              <w:rPr>
                <w:ins w:id="144" w:author="Jarno Nieminen" w:date="2014-09-05T09:35:00Z"/>
                <w:b/>
                <w:bCs/>
                <w:smallCaps/>
                <w:lang w:val="sv-SE"/>
              </w:rPr>
            </w:pPr>
            <w:ins w:id="145" w:author="Jarno Nieminen" w:date="2014-09-05T09:56:00Z">
              <w:r w:rsidRPr="006443DA">
                <w:rPr>
                  <w:b/>
                  <w:bCs/>
                  <w:smallCaps/>
                  <w:lang w:val="sv-SE"/>
                </w:rPr>
                <w:t>Använda engagemangsindex för formulärhändelser</w:t>
              </w:r>
            </w:ins>
          </w:p>
          <w:p w14:paraId="5E1E4262" w14:textId="3C35AFA9" w:rsidR="00346A73" w:rsidRPr="006443DA" w:rsidRDefault="00346A73">
            <w:pPr>
              <w:pStyle w:val="TableText"/>
              <w:ind w:left="0"/>
              <w:rPr>
                <w:ins w:id="146" w:author="Jarno Nieminen" w:date="2014-09-05T09:35:00Z"/>
                <w:sz w:val="20"/>
                <w:lang w:val="sv-SE"/>
                <w:rPrChange w:id="147" w:author="Jarno Nieminen" w:date="2014-09-05T10:08:00Z">
                  <w:rPr>
                    <w:ins w:id="148" w:author="Jarno Nieminen" w:date="2014-09-05T09:35:00Z"/>
                    <w:color w:val="00A9A7" w:themeColor="accent1"/>
                    <w:sz w:val="20"/>
                    <w:lang w:val="sv-SE"/>
                  </w:rPr>
                </w:rPrChange>
              </w:rPr>
            </w:pPr>
            <w:ins w:id="149" w:author="Jarno Nieminen" w:date="2014-09-05T09:35:00Z">
              <w:r w:rsidRPr="006443DA">
                <w:rPr>
                  <w:sz w:val="20"/>
                  <w:lang w:val="sv-SE"/>
                </w:rPr>
                <w:br/>
              </w:r>
            </w:ins>
            <w:ins w:id="150" w:author="Jarno Nieminen" w:date="2014-09-05T10:00:00Z">
              <w:r w:rsidR="006C356F" w:rsidRPr="006443DA">
                <w:rPr>
                  <w:lang w:val="sv-SE"/>
                  <w:rPrChange w:id="151" w:author="Jarno Nieminen" w:date="2014-09-05T10:08:00Z">
                    <w:rPr>
                      <w:color w:val="00A9A7" w:themeColor="accent1"/>
                      <w:lang w:val="sv-SE"/>
                    </w:rPr>
                  </w:rPrChange>
                </w:rPr>
                <w:t xml:space="preserve">Formulärhändelser lagras i Engagemangsindex och </w:t>
              </w:r>
              <w:proofErr w:type="spellStart"/>
              <w:r w:rsidR="006C356F" w:rsidRPr="006443DA">
                <w:rPr>
                  <w:lang w:val="sv-SE"/>
                  <w:rPrChange w:id="152" w:author="Jarno Nieminen" w:date="2014-09-05T10:08:00Z">
                    <w:rPr>
                      <w:color w:val="00A9A7" w:themeColor="accent1"/>
                      <w:lang w:val="sv-SE"/>
                    </w:rPr>
                  </w:rPrChange>
                </w:rPr>
                <w:t>EI’s</w:t>
              </w:r>
              <w:proofErr w:type="spellEnd"/>
              <w:r w:rsidR="006C356F" w:rsidRPr="006443DA">
                <w:rPr>
                  <w:lang w:val="sv-SE"/>
                  <w:rPrChange w:id="153" w:author="Jarno Nieminen" w:date="2014-09-05T10:08:00Z">
                    <w:rPr>
                      <w:color w:val="00A9A7" w:themeColor="accent1"/>
                      <w:lang w:val="sv-SE"/>
                    </w:rPr>
                  </w:rPrChange>
                </w:rPr>
                <w:t xml:space="preserve"> notifieringstjänst används för att notifiera intressenter om </w:t>
              </w:r>
            </w:ins>
            <w:ins w:id="154" w:author="Jarno Nieminen" w:date="2014-09-05T10:01:00Z">
              <w:r w:rsidR="006443DA" w:rsidRPr="006443DA">
                <w:rPr>
                  <w:lang w:val="sv-SE"/>
                  <w:rPrChange w:id="155" w:author="Jarno Nieminen" w:date="2014-09-05T10:08:00Z">
                    <w:rPr>
                      <w:color w:val="00A9A7" w:themeColor="accent1"/>
                      <w:lang w:val="sv-SE"/>
                    </w:rPr>
                  </w:rPrChange>
                </w:rPr>
                <w:t>händelserna.</w:t>
              </w:r>
            </w:ins>
          </w:p>
        </w:tc>
      </w:tr>
      <w:tr w:rsidR="00346A73" w14:paraId="2981F1C4" w14:textId="77777777" w:rsidTr="00346A73">
        <w:trPr>
          <w:cantSplit/>
          <w:trHeight w:val="761"/>
          <w:ins w:id="156" w:author="Jarno Nieminen" w:date="2014-09-05T09:35:00Z"/>
          <w:trPrChange w:id="157" w:author="Jarno Nieminen" w:date="2014-09-05T09:36:00Z">
            <w:trPr>
              <w:cantSplit/>
              <w:trHeight w:val="761"/>
            </w:trPr>
          </w:trPrChange>
        </w:trPr>
        <w:tc>
          <w:tcPr>
            <w:tcW w:w="24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  <w:tcPrChange w:id="158" w:author="Jarno Nieminen" w:date="2014-09-05T09:36:00Z">
              <w:tcPr>
                <w:tcW w:w="2388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nil"/>
                </w:tcBorders>
                <w:vAlign w:val="center"/>
                <w:hideMark/>
              </w:tcPr>
            </w:tcPrChange>
          </w:tcPr>
          <w:p w14:paraId="063DC8BA" w14:textId="77777777" w:rsidR="00346A73" w:rsidRDefault="00346A73">
            <w:pPr>
              <w:spacing w:before="0" w:after="0"/>
              <w:rPr>
                <w:ins w:id="159" w:author="Jarno Nieminen" w:date="2014-09-05T09:35:00Z"/>
                <w:rFonts w:ascii="Arial" w:hAnsi="Arial"/>
                <w:b/>
                <w:bCs/>
                <w:szCs w:val="20"/>
                <w:lang w:eastAsia="ar-SA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  <w:tcPrChange w:id="160" w:author="Jarno Nieminen" w:date="2014-09-05T09:36:00Z">
              <w:tcPr>
                <w:tcW w:w="3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nil"/>
                </w:tcBorders>
                <w:hideMark/>
              </w:tcPr>
            </w:tcPrChange>
          </w:tcPr>
          <w:p w14:paraId="0B4A28EB" w14:textId="77777777" w:rsidR="00346A73" w:rsidRPr="006443DA" w:rsidRDefault="00346A73">
            <w:pPr>
              <w:pStyle w:val="TableText"/>
              <w:snapToGrid w:val="0"/>
              <w:rPr>
                <w:ins w:id="161" w:author="Jarno Nieminen" w:date="2014-09-05T09:35:00Z"/>
                <w:lang w:val="sv-SE"/>
              </w:rPr>
            </w:pPr>
            <w:ins w:id="162" w:author="Jarno Nieminen" w:date="2014-09-05T09:35:00Z">
              <w:r w:rsidRPr="006443DA">
                <w:rPr>
                  <w:lang w:val="sv-SE"/>
                </w:rPr>
                <w:t>2</w:t>
              </w:r>
            </w:ins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  <w:tcPrChange w:id="163" w:author="Jarno Nieminen" w:date="2014-09-05T09:36:00Z">
              <w:tcPr>
                <w:tcW w:w="653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</w:tcPrChange>
          </w:tcPr>
          <w:p w14:paraId="37106C54" w14:textId="2DC2DFFA" w:rsidR="00346A73" w:rsidRPr="006443DA" w:rsidRDefault="006C356F">
            <w:pPr>
              <w:pStyle w:val="TableText"/>
              <w:snapToGrid w:val="0"/>
              <w:ind w:left="0"/>
              <w:rPr>
                <w:ins w:id="164" w:author="Jarno Nieminen" w:date="2014-09-05T09:35:00Z"/>
                <w:b/>
                <w:bCs/>
                <w:smallCaps/>
                <w:lang w:val="sv-SE"/>
              </w:rPr>
            </w:pPr>
            <w:ins w:id="165" w:author="Jarno Nieminen" w:date="2014-09-05T09:56:00Z">
              <w:r w:rsidRPr="006443DA">
                <w:rPr>
                  <w:b/>
                  <w:bCs/>
                  <w:smallCaps/>
                  <w:lang w:val="sv-SE"/>
                </w:rPr>
                <w:t xml:space="preserve">Ny lagrings- och </w:t>
              </w:r>
            </w:ins>
            <w:ins w:id="166" w:author="Jarno Nieminen" w:date="2014-09-05T09:54:00Z">
              <w:r w:rsidRPr="006443DA">
                <w:rPr>
                  <w:b/>
                  <w:bCs/>
                  <w:smallCaps/>
                  <w:lang w:val="sv-SE"/>
                </w:rPr>
                <w:t xml:space="preserve">notifieringstjänst </w:t>
              </w:r>
            </w:ins>
          </w:p>
          <w:p w14:paraId="0C18ABC2" w14:textId="1EC7A272" w:rsidR="00346A73" w:rsidRPr="006443DA" w:rsidRDefault="00346A73">
            <w:pPr>
              <w:pStyle w:val="TableText"/>
              <w:ind w:left="0"/>
              <w:rPr>
                <w:ins w:id="167" w:author="Jarno Nieminen" w:date="2014-09-05T09:35:00Z"/>
                <w:sz w:val="20"/>
                <w:lang w:val="sv-SE"/>
                <w:rPrChange w:id="168" w:author="Jarno Nieminen" w:date="2014-09-05T10:08:00Z">
                  <w:rPr>
                    <w:ins w:id="169" w:author="Jarno Nieminen" w:date="2014-09-05T09:35:00Z"/>
                    <w:color w:val="00A9A7" w:themeColor="accent1"/>
                    <w:sz w:val="20"/>
                    <w:lang w:val="sv-SE"/>
                  </w:rPr>
                </w:rPrChange>
              </w:rPr>
            </w:pPr>
            <w:ins w:id="170" w:author="Jarno Nieminen" w:date="2014-09-05T09:35:00Z">
              <w:r w:rsidRPr="006443DA">
                <w:rPr>
                  <w:sz w:val="20"/>
                  <w:lang w:val="sv-SE"/>
                </w:rPr>
                <w:br/>
              </w:r>
            </w:ins>
            <w:ins w:id="171" w:author="Jarno Nieminen" w:date="2014-09-05T09:55:00Z">
              <w:r w:rsidR="006C356F" w:rsidRPr="006443DA">
                <w:rPr>
                  <w:lang w:val="sv-SE"/>
                  <w:rPrChange w:id="172" w:author="Jarno Nieminen" w:date="2014-09-05T10:08:00Z">
                    <w:rPr>
                      <w:color w:val="00A9A7" w:themeColor="accent1"/>
                      <w:lang w:val="sv-SE"/>
                    </w:rPr>
                  </w:rPrChange>
                </w:rPr>
                <w:t>Om formulärhanteringen används till annat än vårdhändelser</w:t>
              </w:r>
            </w:ins>
            <w:ins w:id="173" w:author="Jarno Nieminen" w:date="2014-09-05T09:57:00Z">
              <w:r w:rsidR="006C356F" w:rsidRPr="006443DA">
                <w:rPr>
                  <w:lang w:val="sv-SE"/>
                  <w:rPrChange w:id="174" w:author="Jarno Nieminen" w:date="2014-09-05T10:08:00Z">
                    <w:rPr>
                      <w:color w:val="00A9A7" w:themeColor="accent1"/>
                      <w:lang w:val="sv-SE"/>
                    </w:rPr>
                  </w:rPrChange>
                </w:rPr>
                <w:t xml:space="preserve"> bör </w:t>
              </w:r>
            </w:ins>
            <w:ins w:id="175" w:author="Jarno Nieminen" w:date="2014-09-05T09:55:00Z">
              <w:r w:rsidR="006C356F" w:rsidRPr="006443DA">
                <w:rPr>
                  <w:lang w:val="sv-SE"/>
                  <w:rPrChange w:id="176" w:author="Jarno Nieminen" w:date="2014-09-05T10:08:00Z">
                    <w:rPr>
                      <w:color w:val="00A9A7" w:themeColor="accent1"/>
                      <w:lang w:val="sv-SE"/>
                    </w:rPr>
                  </w:rPrChange>
                </w:rPr>
                <w:t>inte Engagemangsindex användas</w:t>
              </w:r>
            </w:ins>
            <w:ins w:id="177" w:author="Jarno Nieminen" w:date="2014-09-05T09:57:00Z">
              <w:r w:rsidR="006C356F" w:rsidRPr="006443DA">
                <w:rPr>
                  <w:lang w:val="sv-SE"/>
                  <w:rPrChange w:id="178" w:author="Jarno Nieminen" w:date="2014-09-05T10:08:00Z">
                    <w:rPr>
                      <w:color w:val="00A9A7" w:themeColor="accent1"/>
                      <w:lang w:val="sv-SE"/>
                    </w:rPr>
                  </w:rPrChange>
                </w:rPr>
                <w:t xml:space="preserve"> för att lagra formulärhändelser</w:t>
              </w:r>
            </w:ins>
            <w:ins w:id="179" w:author="Jarno Nieminen" w:date="2014-09-05T09:58:00Z">
              <w:r w:rsidR="006C356F" w:rsidRPr="006443DA">
                <w:rPr>
                  <w:lang w:val="sv-SE"/>
                  <w:rPrChange w:id="180" w:author="Jarno Nieminen" w:date="2014-09-05T10:08:00Z">
                    <w:rPr>
                      <w:color w:val="00A9A7" w:themeColor="accent1"/>
                      <w:lang w:val="sv-SE"/>
                    </w:rPr>
                  </w:rPrChange>
                </w:rPr>
                <w:t xml:space="preserve">. Ett alternativ skulle vara att </w:t>
              </w:r>
            </w:ins>
            <w:ins w:id="181" w:author="Jarno Nieminen" w:date="2014-09-05T09:59:00Z">
              <w:r w:rsidR="006C356F" w:rsidRPr="006443DA">
                <w:rPr>
                  <w:lang w:val="sv-SE"/>
                  <w:rPrChange w:id="182" w:author="Jarno Nieminen" w:date="2014-09-05T10:08:00Z">
                    <w:rPr>
                      <w:color w:val="00A9A7" w:themeColor="accent1"/>
                      <w:lang w:val="sv-SE"/>
                    </w:rPr>
                  </w:rPrChange>
                </w:rPr>
                <w:t>använda sig av en annan notifieringstjänst (befintlig eller ny) för att notifiera användare och system att det skett formulärhändelser.</w:t>
              </w:r>
            </w:ins>
          </w:p>
        </w:tc>
      </w:tr>
      <w:tr w:rsidR="00346A73" w14:paraId="1363C1B7" w14:textId="77777777" w:rsidTr="00346A73">
        <w:trPr>
          <w:cantSplit/>
          <w:ins w:id="183" w:author="Jarno Nieminen" w:date="2014-09-05T09:35:00Z"/>
          <w:trPrChange w:id="184" w:author="Jarno Nieminen" w:date="2014-09-05T09:36:00Z">
            <w:trPr>
              <w:cantSplit/>
            </w:trPr>
          </w:trPrChange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  <w:tcPrChange w:id="185" w:author="Jarno Nieminen" w:date="2014-09-05T09:36:00Z">
              <w:tcPr>
                <w:tcW w:w="238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nil"/>
                </w:tcBorders>
                <w:hideMark/>
              </w:tcPr>
            </w:tcPrChange>
          </w:tcPr>
          <w:p w14:paraId="1CE6CC0D" w14:textId="77777777" w:rsidR="00346A73" w:rsidRDefault="00346A73">
            <w:pPr>
              <w:pStyle w:val="TableHeader"/>
              <w:snapToGrid w:val="0"/>
              <w:jc w:val="left"/>
              <w:rPr>
                <w:ins w:id="186" w:author="Jarno Nieminen" w:date="2014-09-05T09:35:00Z"/>
                <w:lang w:val="sv-SE"/>
              </w:rPr>
            </w:pPr>
            <w:ins w:id="187" w:author="Jarno Nieminen" w:date="2014-09-05T09:35:00Z">
              <w:r>
                <w:rPr>
                  <w:lang w:val="sv-SE"/>
                </w:rPr>
                <w:t>Beslut</w:t>
              </w:r>
            </w:ins>
          </w:p>
        </w:tc>
        <w:tc>
          <w:tcPr>
            <w:tcW w:w="6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  <w:tcPrChange w:id="188" w:author="Jarno Nieminen" w:date="2014-09-05T09:36:00Z">
              <w:tcPr>
                <w:tcW w:w="692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</w:tcPrChange>
          </w:tcPr>
          <w:p w14:paraId="5D2EBE3A" w14:textId="2D5FF974" w:rsidR="00346A73" w:rsidRPr="006443DA" w:rsidRDefault="006443DA">
            <w:pPr>
              <w:pStyle w:val="TableText"/>
              <w:snapToGrid w:val="0"/>
              <w:rPr>
                <w:ins w:id="189" w:author="Jarno Nieminen" w:date="2014-09-05T09:35:00Z"/>
                <w:lang w:val="sv-SE"/>
              </w:rPr>
            </w:pPr>
            <w:ins w:id="190" w:author="Jarno Nieminen" w:date="2014-09-05T09:35:00Z">
              <w:r w:rsidRPr="006443DA">
                <w:rPr>
                  <w:b/>
                  <w:bCs/>
                  <w:lang w:val="sv-SE"/>
                  <w:rPrChange w:id="191" w:author="Jarno Nieminen" w:date="2014-09-05T10:08:00Z">
                    <w:rPr>
                      <w:b/>
                      <w:bCs/>
                      <w:highlight w:val="yellow"/>
                      <w:lang w:val="sv-SE"/>
                    </w:rPr>
                  </w:rPrChange>
                </w:rPr>
                <w:t>Alternativ 1</w:t>
              </w:r>
              <w:r w:rsidR="00346A73" w:rsidRPr="006443DA">
                <w:rPr>
                  <w:lang w:val="sv-SE"/>
                  <w:rPrChange w:id="192" w:author="Jarno Nieminen" w:date="2014-09-05T10:08:00Z">
                    <w:rPr>
                      <w:highlight w:val="yellow"/>
                      <w:lang w:val="sv-SE"/>
                    </w:rPr>
                  </w:rPrChange>
                </w:rPr>
                <w:t xml:space="preserve"> (</w:t>
              </w:r>
            </w:ins>
            <w:ins w:id="193" w:author="Jarno Nieminen" w:date="2014-09-05T10:02:00Z">
              <w:r w:rsidRPr="006443DA">
                <w:rPr>
                  <w:i/>
                  <w:iCs/>
                  <w:lang w:val="sv-SE"/>
                  <w:rPrChange w:id="194" w:author="Jarno Nieminen" w:date="2014-09-05T10:08:00Z">
                    <w:rPr>
                      <w:i/>
                      <w:iCs/>
                      <w:highlight w:val="yellow"/>
                      <w:lang w:val="sv-SE"/>
                    </w:rPr>
                  </w:rPrChange>
                </w:rPr>
                <w:t>2014-06-12</w:t>
              </w:r>
            </w:ins>
            <w:ins w:id="195" w:author="Jarno Nieminen" w:date="2014-09-05T09:35:00Z">
              <w:r w:rsidR="00346A73" w:rsidRPr="006443DA">
                <w:rPr>
                  <w:lang w:val="sv-SE"/>
                  <w:rPrChange w:id="196" w:author="Jarno Nieminen" w:date="2014-09-05T10:08:00Z">
                    <w:rPr>
                      <w:highlight w:val="yellow"/>
                      <w:lang w:val="sv-SE"/>
                    </w:rPr>
                  </w:rPrChange>
                </w:rPr>
                <w:t>)</w:t>
              </w:r>
            </w:ins>
          </w:p>
          <w:p w14:paraId="72A0B092" w14:textId="3F067CE3" w:rsidR="006443DA" w:rsidRPr="006443DA" w:rsidRDefault="006443DA">
            <w:pPr>
              <w:pStyle w:val="BodyText"/>
              <w:rPr>
                <w:ins w:id="197" w:author="Jarno Nieminen" w:date="2014-09-05T10:01:00Z"/>
                <w:rFonts w:ascii="Arial" w:hAnsi="Arial" w:cs="Arial"/>
                <w:szCs w:val="20"/>
                <w:rPrChange w:id="198" w:author="Jarno Nieminen" w:date="2014-09-05T10:08:00Z">
                  <w:rPr>
                    <w:ins w:id="199" w:author="Jarno Nieminen" w:date="2014-09-05T10:01:00Z"/>
                    <w:rFonts w:ascii="Arial" w:hAnsi="Arial" w:cs="Arial"/>
                    <w:color w:val="00A9A7" w:themeColor="accent1"/>
                    <w:szCs w:val="20"/>
                  </w:rPr>
                </w:rPrChange>
              </w:rPr>
            </w:pPr>
            <w:ins w:id="200" w:author="Jarno Nieminen" w:date="2014-09-05T10:02:00Z">
              <w:r w:rsidRPr="006443DA">
                <w:rPr>
                  <w:rFonts w:ascii="Arial" w:hAnsi="Arial" w:cs="Arial"/>
                  <w:szCs w:val="20"/>
                  <w:rPrChange w:id="201" w:author="Jarno Nieminen" w:date="2014-09-05T10:08:00Z">
                    <w:rPr>
                      <w:rFonts w:ascii="Arial" w:hAnsi="Arial" w:cs="Arial"/>
                      <w:color w:val="00A9A7" w:themeColor="accent1"/>
                      <w:szCs w:val="20"/>
                    </w:rPr>
                  </w:rPrChange>
                </w:rPr>
                <w:t xml:space="preserve">Beslutat att formulärhanteringen 2.0 får fortsätta att använda Engagemangsindex på samma sätt som formulärhantering 1.0. </w:t>
              </w:r>
            </w:ins>
          </w:p>
          <w:p w14:paraId="6544970D" w14:textId="47EF2426" w:rsidR="00346A73" w:rsidRPr="006443DA" w:rsidRDefault="006443DA">
            <w:pPr>
              <w:pStyle w:val="BodyText"/>
              <w:rPr>
                <w:ins w:id="202" w:author="Jarno Nieminen" w:date="2014-09-05T09:35:00Z"/>
                <w:rFonts w:ascii="Arial" w:hAnsi="Arial" w:cs="Arial"/>
                <w:szCs w:val="20"/>
                <w:rPrChange w:id="203" w:author="Jarno Nieminen" w:date="2014-09-05T10:08:00Z">
                  <w:rPr>
                    <w:ins w:id="204" w:author="Jarno Nieminen" w:date="2014-09-05T09:35:00Z"/>
                    <w:rFonts w:ascii="Arial" w:hAnsi="Arial" w:cs="Arial"/>
                    <w:color w:val="00A9A7" w:themeColor="accent1"/>
                  </w:rPr>
                </w:rPrChange>
              </w:rPr>
            </w:pPr>
            <w:ins w:id="205" w:author="Jarno Nieminen" w:date="2014-09-05T10:04:00Z">
              <w:r w:rsidRPr="006443DA">
                <w:rPr>
                  <w:rFonts w:ascii="Arial" w:hAnsi="Arial" w:cs="Arial"/>
                  <w:szCs w:val="20"/>
                  <w:rPrChange w:id="206" w:author="Jarno Nieminen" w:date="2014-09-05T10:08:00Z">
                    <w:rPr>
                      <w:rFonts w:ascii="Arial" w:hAnsi="Arial" w:cs="Arial"/>
                      <w:color w:val="00A9A7" w:themeColor="accent1"/>
                      <w:szCs w:val="20"/>
                    </w:rPr>
                  </w:rPrChange>
                </w:rPr>
                <w:t xml:space="preserve">Beslutet är tagit i samråd Anders Ohlsson (tjänstedomänansvarig för EI) samt </w:t>
              </w:r>
              <w:proofErr w:type="spellStart"/>
              <w:r w:rsidRPr="006443DA">
                <w:rPr>
                  <w:rFonts w:ascii="Arial" w:hAnsi="Arial" w:cs="Arial"/>
                  <w:szCs w:val="20"/>
                  <w:rPrChange w:id="207" w:author="Jarno Nieminen" w:date="2014-09-05T10:08:00Z">
                    <w:rPr>
                      <w:rFonts w:ascii="Arial" w:hAnsi="Arial" w:cs="Arial"/>
                      <w:color w:val="00A9A7" w:themeColor="accent1"/>
                      <w:szCs w:val="20"/>
                    </w:rPr>
                  </w:rPrChange>
                </w:rPr>
                <w:t>Ineras</w:t>
              </w:r>
              <w:proofErr w:type="spellEnd"/>
              <w:r w:rsidRPr="006443DA">
                <w:rPr>
                  <w:rFonts w:ascii="Arial" w:hAnsi="Arial" w:cs="Arial"/>
                  <w:szCs w:val="20"/>
                  <w:rPrChange w:id="208" w:author="Jarno Nieminen" w:date="2014-09-05T10:08:00Z">
                    <w:rPr>
                      <w:rFonts w:ascii="Arial" w:hAnsi="Arial" w:cs="Arial"/>
                      <w:color w:val="00A9A7" w:themeColor="accent1"/>
                      <w:szCs w:val="20"/>
                    </w:rPr>
                  </w:rPrChange>
                </w:rPr>
                <w:t xml:space="preserve"> arkitekturledning</w:t>
              </w:r>
            </w:ins>
          </w:p>
        </w:tc>
      </w:tr>
      <w:tr w:rsidR="00346A73" w14:paraId="6CC15853" w14:textId="77777777" w:rsidTr="00346A73">
        <w:trPr>
          <w:cantSplit/>
          <w:ins w:id="209" w:author="Jarno Nieminen" w:date="2014-09-05T09:35:00Z"/>
          <w:trPrChange w:id="210" w:author="Jarno Nieminen" w:date="2014-09-05T09:36:00Z">
            <w:trPr>
              <w:cantSplit/>
            </w:trPr>
          </w:trPrChange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  <w:tcPrChange w:id="211" w:author="Jarno Nieminen" w:date="2014-09-05T09:36:00Z">
              <w:tcPr>
                <w:tcW w:w="238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nil"/>
                </w:tcBorders>
                <w:hideMark/>
              </w:tcPr>
            </w:tcPrChange>
          </w:tcPr>
          <w:p w14:paraId="750B43D9" w14:textId="77777777" w:rsidR="00346A73" w:rsidRDefault="00346A73">
            <w:pPr>
              <w:pStyle w:val="TableHeader"/>
              <w:snapToGrid w:val="0"/>
              <w:jc w:val="left"/>
              <w:rPr>
                <w:ins w:id="212" w:author="Jarno Nieminen" w:date="2014-09-05T09:35:00Z"/>
                <w:lang w:val="sv-SE"/>
              </w:rPr>
            </w:pPr>
            <w:ins w:id="213" w:author="Jarno Nieminen" w:date="2014-09-05T09:35:00Z">
              <w:r>
                <w:rPr>
                  <w:lang w:val="sv-SE"/>
                </w:rPr>
                <w:t>Skäl till beslut</w:t>
              </w:r>
            </w:ins>
          </w:p>
        </w:tc>
        <w:tc>
          <w:tcPr>
            <w:tcW w:w="6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  <w:tcPrChange w:id="214" w:author="Jarno Nieminen" w:date="2014-09-05T09:36:00Z">
              <w:tcPr>
                <w:tcW w:w="692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</w:tcPrChange>
          </w:tcPr>
          <w:p w14:paraId="4C36C8C7" w14:textId="6144E830" w:rsidR="00346A73" w:rsidRPr="006443DA" w:rsidRDefault="006443DA">
            <w:pPr>
              <w:pStyle w:val="BodyText"/>
              <w:rPr>
                <w:ins w:id="215" w:author="Jarno Nieminen" w:date="2014-09-05T09:35:00Z"/>
                <w:rPrChange w:id="216" w:author="Jarno Nieminen" w:date="2014-09-05T10:08:00Z">
                  <w:rPr>
                    <w:ins w:id="217" w:author="Jarno Nieminen" w:date="2014-09-05T09:35:00Z"/>
                    <w:color w:val="00A9A7" w:themeColor="accent1"/>
                  </w:rPr>
                </w:rPrChange>
              </w:rPr>
            </w:pPr>
            <w:ins w:id="218" w:author="Jarno Nieminen" w:date="2014-09-05T10:05:00Z">
              <w:r w:rsidRPr="006443DA">
                <w:rPr>
                  <w:rFonts w:ascii="Arial" w:hAnsi="Arial"/>
                  <w:szCs w:val="20"/>
                  <w:lang w:eastAsia="ar-SA"/>
                  <w:rPrChange w:id="219" w:author="Jarno Nieminen" w:date="2014-09-05T10:08:00Z">
                    <w:rPr>
                      <w:rFonts w:ascii="Arial" w:hAnsi="Arial"/>
                      <w:color w:val="00A9A7" w:themeColor="accent1"/>
                      <w:szCs w:val="20"/>
                      <w:lang w:eastAsia="ar-SA"/>
                    </w:rPr>
                  </w:rPrChange>
                </w:rPr>
                <w:t xml:space="preserve">Formulärhanteringen är framtagen för att stödja vården och dess tänkta användningsområden är främst att hantera vårdhändelser. </w:t>
              </w:r>
            </w:ins>
            <w:ins w:id="220" w:author="Jarno Nieminen" w:date="2014-09-05T10:06:00Z">
              <w:r w:rsidRPr="006443DA">
                <w:rPr>
                  <w:rFonts w:ascii="Arial" w:hAnsi="Arial"/>
                  <w:szCs w:val="20"/>
                  <w:lang w:eastAsia="ar-SA"/>
                  <w:rPrChange w:id="221" w:author="Jarno Nieminen" w:date="2014-09-05T10:08:00Z">
                    <w:rPr>
                      <w:rFonts w:ascii="Arial" w:hAnsi="Arial"/>
                      <w:color w:val="00A9A7" w:themeColor="accent1"/>
                      <w:szCs w:val="20"/>
                      <w:lang w:eastAsia="ar-SA"/>
                    </w:rPr>
                  </w:rPrChange>
                </w:rPr>
                <w:t>Godkännande</w:t>
              </w:r>
            </w:ins>
            <w:ins w:id="222" w:author="Jarno Nieminen" w:date="2014-09-05T10:07:00Z">
              <w:r w:rsidRPr="006443DA">
                <w:rPr>
                  <w:rFonts w:ascii="Arial" w:hAnsi="Arial"/>
                  <w:szCs w:val="20"/>
                  <w:lang w:eastAsia="ar-SA"/>
                  <w:rPrChange w:id="223" w:author="Jarno Nieminen" w:date="2014-09-05T10:08:00Z">
                    <w:rPr>
                      <w:rFonts w:ascii="Arial" w:hAnsi="Arial"/>
                      <w:color w:val="00A9A7" w:themeColor="accent1"/>
                      <w:szCs w:val="20"/>
                      <w:lang w:eastAsia="ar-SA"/>
                    </w:rPr>
                  </w:rPrChange>
                </w:rPr>
                <w:t xml:space="preserve"> för formulärhantering</w:t>
              </w:r>
            </w:ins>
            <w:ins w:id="224" w:author="Jarno Nieminen" w:date="2014-09-05T10:06:00Z">
              <w:r w:rsidRPr="006443DA">
                <w:rPr>
                  <w:rFonts w:ascii="Arial" w:hAnsi="Arial"/>
                  <w:szCs w:val="20"/>
                  <w:lang w:eastAsia="ar-SA"/>
                  <w:rPrChange w:id="225" w:author="Jarno Nieminen" w:date="2014-09-05T10:08:00Z">
                    <w:rPr>
                      <w:rFonts w:ascii="Arial" w:hAnsi="Arial"/>
                      <w:color w:val="00A9A7" w:themeColor="accent1"/>
                      <w:szCs w:val="20"/>
                      <w:lang w:eastAsia="ar-SA"/>
                    </w:rPr>
                  </w:rPrChange>
                </w:rPr>
                <w:t xml:space="preserve"> att använda EI på detta sätt gavs redan till version 1.0</w:t>
              </w:r>
            </w:ins>
            <w:ins w:id="226" w:author="Jarno Nieminen" w:date="2014-09-05T10:07:00Z">
              <w:r w:rsidRPr="006443DA">
                <w:rPr>
                  <w:rFonts w:ascii="Arial" w:hAnsi="Arial"/>
                  <w:szCs w:val="20"/>
                  <w:lang w:eastAsia="ar-SA"/>
                  <w:rPrChange w:id="227" w:author="Jarno Nieminen" w:date="2014-09-05T10:08:00Z">
                    <w:rPr>
                      <w:rFonts w:ascii="Arial" w:hAnsi="Arial"/>
                      <w:color w:val="00A9A7" w:themeColor="accent1"/>
                      <w:szCs w:val="20"/>
                      <w:lang w:eastAsia="ar-SA"/>
                    </w:rPr>
                  </w:rPrChange>
                </w:rPr>
                <w:t xml:space="preserve"> av formulärhantering</w:t>
              </w:r>
            </w:ins>
            <w:ins w:id="228" w:author="Jarno Nieminen" w:date="2014-09-05T10:06:00Z">
              <w:r w:rsidRPr="006443DA">
                <w:rPr>
                  <w:rFonts w:ascii="Arial" w:hAnsi="Arial"/>
                  <w:szCs w:val="20"/>
                  <w:lang w:eastAsia="ar-SA"/>
                  <w:rPrChange w:id="229" w:author="Jarno Nieminen" w:date="2014-09-05T10:08:00Z">
                    <w:rPr>
                      <w:rFonts w:ascii="Arial" w:hAnsi="Arial"/>
                      <w:color w:val="00A9A7" w:themeColor="accent1"/>
                      <w:szCs w:val="20"/>
                      <w:lang w:eastAsia="ar-SA"/>
                    </w:rPr>
                  </w:rPrChange>
                </w:rPr>
                <w:t xml:space="preserve"> </w:t>
              </w:r>
            </w:ins>
            <w:ins w:id="230" w:author="Jarno Nieminen" w:date="2014-09-05T10:07:00Z">
              <w:r w:rsidRPr="006443DA">
                <w:rPr>
                  <w:rFonts w:ascii="Arial" w:hAnsi="Arial"/>
                  <w:szCs w:val="20"/>
                  <w:lang w:eastAsia="ar-SA"/>
                  <w:rPrChange w:id="231" w:author="Jarno Nieminen" w:date="2014-09-05T10:08:00Z">
                    <w:rPr>
                      <w:rFonts w:ascii="Arial" w:hAnsi="Arial"/>
                      <w:color w:val="00A9A7" w:themeColor="accent1"/>
                      <w:szCs w:val="20"/>
                      <w:lang w:eastAsia="ar-SA"/>
                    </w:rPr>
                  </w:rPrChange>
                </w:rPr>
                <w:t>och hanteringen mellan 1.0 och 2.0 skiljer sig inte åt</w:t>
              </w:r>
            </w:ins>
          </w:p>
        </w:tc>
      </w:tr>
      <w:tr w:rsidR="00346A73" w14:paraId="286BBB5D" w14:textId="77777777" w:rsidTr="00346A73">
        <w:trPr>
          <w:cantSplit/>
          <w:ins w:id="232" w:author="Jarno Nieminen" w:date="2014-09-05T09:35:00Z"/>
          <w:trPrChange w:id="233" w:author="Jarno Nieminen" w:date="2014-09-05T09:36:00Z">
            <w:trPr>
              <w:cantSplit/>
            </w:trPr>
          </w:trPrChange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  <w:tcPrChange w:id="234" w:author="Jarno Nieminen" w:date="2014-09-05T09:36:00Z">
              <w:tcPr>
                <w:tcW w:w="238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nil"/>
                </w:tcBorders>
                <w:hideMark/>
              </w:tcPr>
            </w:tcPrChange>
          </w:tcPr>
          <w:p w14:paraId="506666C8" w14:textId="77777777" w:rsidR="00346A73" w:rsidRDefault="00346A73">
            <w:pPr>
              <w:pStyle w:val="TableHeader"/>
              <w:snapToGrid w:val="0"/>
              <w:jc w:val="left"/>
              <w:rPr>
                <w:ins w:id="235" w:author="Jarno Nieminen" w:date="2014-09-05T09:35:00Z"/>
                <w:lang w:val="sv-SE"/>
              </w:rPr>
            </w:pPr>
            <w:ins w:id="236" w:author="Jarno Nieminen" w:date="2014-09-05T09:35:00Z">
              <w:r>
                <w:rPr>
                  <w:lang w:val="sv-SE"/>
                </w:rPr>
                <w:t>Konsekvenser</w:t>
              </w:r>
            </w:ins>
          </w:p>
        </w:tc>
        <w:tc>
          <w:tcPr>
            <w:tcW w:w="6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  <w:tcPrChange w:id="237" w:author="Jarno Nieminen" w:date="2014-09-05T09:36:00Z">
              <w:tcPr>
                <w:tcW w:w="692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</w:tcPrChange>
          </w:tcPr>
          <w:p w14:paraId="0381DF9A" w14:textId="44A8224C" w:rsidR="00346A73" w:rsidRPr="006443DA" w:rsidRDefault="00346A73">
            <w:pPr>
              <w:pStyle w:val="BodyText"/>
              <w:rPr>
                <w:ins w:id="238" w:author="Jarno Nieminen" w:date="2014-09-05T09:35:00Z"/>
                <w:sz w:val="20"/>
                <w:szCs w:val="20"/>
                <w:rPrChange w:id="239" w:author="Jarno Nieminen" w:date="2014-09-05T10:08:00Z">
                  <w:rPr>
                    <w:ins w:id="240" w:author="Jarno Nieminen" w:date="2014-09-05T09:35:00Z"/>
                    <w:color w:val="00A9A7" w:themeColor="accent1"/>
                    <w:sz w:val="20"/>
                    <w:szCs w:val="20"/>
                  </w:rPr>
                </w:rPrChange>
              </w:rPr>
            </w:pPr>
          </w:p>
        </w:tc>
      </w:tr>
      <w:tr w:rsidR="00346A73" w14:paraId="268596F5" w14:textId="77777777" w:rsidTr="006443DA">
        <w:trPr>
          <w:cantSplit/>
          <w:ins w:id="241" w:author="Jarno Nieminen" w:date="2014-09-05T09:35:00Z"/>
          <w:trPrChange w:id="242" w:author="Jarno Nieminen" w:date="2014-09-05T10:07:00Z">
            <w:trPr>
              <w:cantSplit/>
            </w:trPr>
          </w:trPrChange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  <w:tcPrChange w:id="243" w:author="Jarno Nieminen" w:date="2014-09-05T10:07:00Z">
              <w:tcPr>
                <w:tcW w:w="238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nil"/>
                </w:tcBorders>
                <w:hideMark/>
              </w:tcPr>
            </w:tcPrChange>
          </w:tcPr>
          <w:p w14:paraId="47FF9CE7" w14:textId="77777777" w:rsidR="00346A73" w:rsidRDefault="00346A73">
            <w:pPr>
              <w:pStyle w:val="TableHeader"/>
              <w:snapToGrid w:val="0"/>
              <w:jc w:val="left"/>
              <w:rPr>
                <w:ins w:id="244" w:author="Jarno Nieminen" w:date="2014-09-05T09:35:00Z"/>
                <w:lang w:val="sv-SE"/>
              </w:rPr>
            </w:pPr>
            <w:ins w:id="245" w:author="Jarno Nieminen" w:date="2014-09-05T09:35:00Z">
              <w:r>
                <w:rPr>
                  <w:lang w:val="sv-SE"/>
                </w:rPr>
                <w:t>Avvikelsehantering</w:t>
              </w:r>
            </w:ins>
          </w:p>
        </w:tc>
        <w:tc>
          <w:tcPr>
            <w:tcW w:w="6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46" w:author="Jarno Nieminen" w:date="2014-09-05T10:07:00Z">
              <w:tcPr>
                <w:tcW w:w="692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43313A6" w14:textId="2B8C6915" w:rsidR="00346A73" w:rsidRPr="006443DA" w:rsidRDefault="00346A73">
            <w:pPr>
              <w:pStyle w:val="TableText"/>
              <w:snapToGrid w:val="0"/>
              <w:rPr>
                <w:ins w:id="247" w:author="Jarno Nieminen" w:date="2014-09-05T09:35:00Z"/>
                <w:sz w:val="20"/>
                <w:lang w:val="sv-SE"/>
                <w:rPrChange w:id="248" w:author="Jarno Nieminen" w:date="2014-09-05T10:08:00Z">
                  <w:rPr>
                    <w:ins w:id="249" w:author="Jarno Nieminen" w:date="2014-09-05T09:35:00Z"/>
                    <w:color w:val="00A9A7" w:themeColor="accent1"/>
                    <w:sz w:val="20"/>
                    <w:lang w:val="sv-SE"/>
                  </w:rPr>
                </w:rPrChange>
              </w:rPr>
            </w:pPr>
          </w:p>
        </w:tc>
      </w:tr>
    </w:tbl>
    <w:p w14:paraId="62CB5A7D" w14:textId="4A8A78F2" w:rsidR="006539B3" w:rsidRPr="006539B3" w:rsidDel="00346A73" w:rsidRDefault="006539B3" w:rsidP="006539B3">
      <w:pPr>
        <w:rPr>
          <w:del w:id="250" w:author="Jarno Nieminen" w:date="2014-09-05T09:35:00Z"/>
          <w:lang w:eastAsia="sv-SE"/>
        </w:rPr>
      </w:pPr>
      <w:del w:id="251" w:author="Jarno Nieminen" w:date="2014-09-05T09:35:00Z">
        <w:r w:rsidDel="00346A73">
          <w:rPr>
            <w:lang w:eastAsia="sv-SE"/>
          </w:rPr>
          <w:delText>Inga avvikelser</w:delText>
        </w:r>
      </w:del>
    </w:p>
    <w:p w14:paraId="725FA095" w14:textId="77777777" w:rsidR="004D2F92" w:rsidRPr="004D2F92" w:rsidRDefault="004D2F92" w:rsidP="00346A73">
      <w:pPr>
        <w:pStyle w:val="Rubrik1Nr"/>
        <w:numPr>
          <w:ilvl w:val="0"/>
          <w:numId w:val="0"/>
        </w:numPr>
      </w:pPr>
    </w:p>
    <w:sectPr w:rsidR="004D2F92" w:rsidRPr="004D2F92" w:rsidSect="00346A73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2948" w:right="1701" w:bottom="1814" w:left="1701" w:header="34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9C1DBE" w14:textId="77777777" w:rsidR="001164FD" w:rsidRDefault="001164FD" w:rsidP="00C15048">
      <w:r>
        <w:separator/>
      </w:r>
    </w:p>
    <w:p w14:paraId="5F2DEFF1" w14:textId="77777777" w:rsidR="001164FD" w:rsidRDefault="001164FD" w:rsidP="00C15048"/>
    <w:p w14:paraId="005ADC60" w14:textId="77777777" w:rsidR="001164FD" w:rsidRDefault="001164FD" w:rsidP="00C15048"/>
  </w:endnote>
  <w:endnote w:type="continuationSeparator" w:id="0">
    <w:p w14:paraId="7B288F26" w14:textId="77777777" w:rsidR="001164FD" w:rsidRDefault="001164FD" w:rsidP="00C15048">
      <w:r>
        <w:continuationSeparator/>
      </w:r>
    </w:p>
    <w:p w14:paraId="5E088E9A" w14:textId="77777777" w:rsidR="001164FD" w:rsidRDefault="001164FD" w:rsidP="00C15048"/>
    <w:p w14:paraId="09539612" w14:textId="77777777" w:rsidR="001164FD" w:rsidRDefault="001164FD" w:rsidP="00C15048"/>
  </w:endnote>
  <w:endnote w:type="continuationNotice" w:id="1">
    <w:p w14:paraId="2BC65803" w14:textId="77777777" w:rsidR="001164FD" w:rsidRDefault="001164FD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34" w:type="dxa"/>
      <w:tblBorders>
        <w:left w:val="single" w:sz="4" w:space="0" w:color="00A9A7"/>
        <w:insideH w:val="single" w:sz="4" w:space="0" w:color="00A9A7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1702"/>
      <w:gridCol w:w="2384"/>
      <w:gridCol w:w="2293"/>
      <w:gridCol w:w="2410"/>
      <w:gridCol w:w="1134"/>
    </w:tblGrid>
    <w:tr w:rsidR="00D31AA7" w:rsidRPr="004A7C1C" w14:paraId="7027C5AD" w14:textId="77777777" w:rsidTr="00B16F63">
      <w:trPr>
        <w:trHeight w:val="629"/>
      </w:trPr>
      <w:tc>
        <w:tcPr>
          <w:tcW w:w="1702" w:type="dxa"/>
        </w:tcPr>
        <w:p w14:paraId="48ED1255" w14:textId="77777777" w:rsidR="00D31AA7" w:rsidRPr="004A7C1C" w:rsidRDefault="00D31AA7" w:rsidP="00C15048">
          <w:pPr>
            <w:pStyle w:val="Footer"/>
          </w:pPr>
          <w:r w:rsidRPr="004A7C1C">
            <w:t>Inera AB</w:t>
          </w:r>
        </w:p>
      </w:tc>
      <w:tc>
        <w:tcPr>
          <w:tcW w:w="2384" w:type="dxa"/>
        </w:tcPr>
        <w:p w14:paraId="49E52B22" w14:textId="77777777" w:rsidR="00D31AA7" w:rsidRPr="004A7C1C" w:rsidRDefault="00D31AA7" w:rsidP="00C15048">
          <w:pPr>
            <w:pStyle w:val="Footer"/>
          </w:pPr>
          <w:r w:rsidRPr="004A7C1C">
            <w:t>Box 177 03</w:t>
          </w:r>
        </w:p>
        <w:p w14:paraId="77B49289" w14:textId="77777777" w:rsidR="00D31AA7" w:rsidRPr="004A7C1C" w:rsidRDefault="00D31AA7" w:rsidP="00C15048">
          <w:pPr>
            <w:pStyle w:val="Footer"/>
          </w:pPr>
          <w:r w:rsidRPr="004A7C1C">
            <w:t>Östgötagatan 12</w:t>
          </w:r>
        </w:p>
        <w:p w14:paraId="65669425" w14:textId="77777777" w:rsidR="00D31AA7" w:rsidRPr="004A7C1C" w:rsidRDefault="00D31AA7" w:rsidP="00C15048">
          <w:pPr>
            <w:pStyle w:val="Footer"/>
          </w:pPr>
          <w:r w:rsidRPr="004A7C1C">
            <w:t>118 93 Stockholm</w:t>
          </w:r>
        </w:p>
      </w:tc>
      <w:tc>
        <w:tcPr>
          <w:tcW w:w="2293" w:type="dxa"/>
        </w:tcPr>
        <w:p w14:paraId="2B4E2B61" w14:textId="77777777" w:rsidR="00D31AA7" w:rsidRPr="00495E86" w:rsidRDefault="00D31AA7" w:rsidP="00C15048">
          <w:pPr>
            <w:pStyle w:val="Footer"/>
            <w:rPr>
              <w:lang w:val="en-US"/>
            </w:rPr>
          </w:pPr>
          <w:r w:rsidRPr="00495E86">
            <w:rPr>
              <w:lang w:val="en-US"/>
            </w:rPr>
            <w:t>Tel 08 452 71 60</w:t>
          </w:r>
        </w:p>
        <w:p w14:paraId="70E2FD34" w14:textId="77777777" w:rsidR="00D31AA7" w:rsidRPr="00346A73" w:rsidRDefault="00D31AA7" w:rsidP="00C15048">
          <w:pPr>
            <w:pStyle w:val="Footer"/>
            <w:rPr>
              <w:lang w:val="en-US"/>
            </w:rPr>
          </w:pPr>
          <w:r w:rsidRPr="00346A73">
            <w:rPr>
              <w:lang w:val="en-US"/>
            </w:rPr>
            <w:t>info@inera.se</w:t>
          </w:r>
        </w:p>
        <w:p w14:paraId="4F18B358" w14:textId="77777777" w:rsidR="00D31AA7" w:rsidRPr="00346A73" w:rsidRDefault="00D31AA7" w:rsidP="00C15048">
          <w:pPr>
            <w:pStyle w:val="Footer"/>
            <w:rPr>
              <w:lang w:val="en-US"/>
            </w:rPr>
          </w:pPr>
          <w:r w:rsidRPr="00346A73">
            <w:rPr>
              <w:lang w:val="en-US"/>
            </w:rPr>
            <w:t xml:space="preserve">www.inera.se </w:t>
          </w:r>
        </w:p>
      </w:tc>
      <w:tc>
        <w:tcPr>
          <w:tcW w:w="2410" w:type="dxa"/>
        </w:tcPr>
        <w:p w14:paraId="01A50FC3" w14:textId="77777777" w:rsidR="00D31AA7" w:rsidRPr="004A7C1C" w:rsidRDefault="00D31AA7" w:rsidP="00C15048">
          <w:pPr>
            <w:pStyle w:val="Footer"/>
          </w:pPr>
          <w:r w:rsidRPr="004A7C1C">
            <w:t>Organisationsnummer</w:t>
          </w:r>
        </w:p>
        <w:p w14:paraId="345A68AF" w14:textId="77777777" w:rsidR="00D31AA7" w:rsidRPr="004A7C1C" w:rsidRDefault="00D31AA7" w:rsidP="00C15048">
          <w:pPr>
            <w:pStyle w:val="Footer"/>
          </w:pPr>
          <w:r w:rsidRPr="004A7C1C">
            <w:t>556559-4230</w:t>
          </w:r>
        </w:p>
        <w:p w14:paraId="0B6EC7F0" w14:textId="77777777" w:rsidR="00D31AA7" w:rsidRPr="004A7C1C" w:rsidRDefault="00D31AA7" w:rsidP="00C15048">
          <w:pPr>
            <w:pStyle w:val="Footer"/>
          </w:pPr>
        </w:p>
      </w:tc>
      <w:tc>
        <w:tcPr>
          <w:tcW w:w="1134" w:type="dxa"/>
        </w:tcPr>
        <w:p w14:paraId="33F8F04F" w14:textId="1D4AABD1" w:rsidR="00D31AA7" w:rsidRPr="004A7C1C" w:rsidRDefault="00D31AA7" w:rsidP="00C15048">
          <w:pPr>
            <w:pStyle w:val="Footer"/>
            <w:rPr>
              <w:rStyle w:val="PageNumber"/>
            </w:rPr>
          </w:pPr>
          <w:r w:rsidRPr="004A7C1C">
            <w:t xml:space="preserve"> </w:t>
          </w:r>
          <w:r w:rsidRPr="004A7C1C">
            <w:rPr>
              <w:rStyle w:val="PageNumber"/>
            </w:rPr>
            <w:t xml:space="preserve">Sid </w:t>
          </w:r>
          <w:r w:rsidRPr="004A7C1C">
            <w:rPr>
              <w:rStyle w:val="PageNumber"/>
            </w:rPr>
            <w:fldChar w:fldCharType="begin"/>
          </w:r>
          <w:r w:rsidRPr="004A7C1C">
            <w:rPr>
              <w:rStyle w:val="PageNumber"/>
            </w:rPr>
            <w:instrText xml:space="preserve"> PAGE </w:instrText>
          </w:r>
          <w:r w:rsidRPr="004A7C1C">
            <w:rPr>
              <w:rStyle w:val="PageNumber"/>
            </w:rPr>
            <w:fldChar w:fldCharType="separate"/>
          </w:r>
          <w:r w:rsidR="00AB59C2">
            <w:rPr>
              <w:rStyle w:val="PageNumber"/>
              <w:noProof/>
            </w:rPr>
            <w:t>1</w:t>
          </w:r>
          <w:r w:rsidRPr="004A7C1C">
            <w:rPr>
              <w:rStyle w:val="PageNumber"/>
            </w:rPr>
            <w:fldChar w:fldCharType="end"/>
          </w:r>
          <w:r w:rsidRPr="004A7C1C">
            <w:rPr>
              <w:rStyle w:val="PageNumber"/>
            </w:rPr>
            <w:t>/</w:t>
          </w:r>
          <w:r w:rsidRPr="004A7C1C">
            <w:rPr>
              <w:rStyle w:val="PageNumber"/>
            </w:rPr>
            <w:fldChar w:fldCharType="begin"/>
          </w:r>
          <w:r w:rsidRPr="004A7C1C">
            <w:rPr>
              <w:rStyle w:val="PageNumber"/>
            </w:rPr>
            <w:instrText xml:space="preserve"> NUMPAGES </w:instrText>
          </w:r>
          <w:r w:rsidRPr="004A7C1C">
            <w:rPr>
              <w:rStyle w:val="PageNumber"/>
            </w:rPr>
            <w:fldChar w:fldCharType="separate"/>
          </w:r>
          <w:r w:rsidR="00AB59C2">
            <w:rPr>
              <w:rStyle w:val="PageNumber"/>
              <w:noProof/>
            </w:rPr>
            <w:t>5</w:t>
          </w:r>
          <w:r w:rsidRPr="004A7C1C">
            <w:rPr>
              <w:rStyle w:val="PageNumber"/>
            </w:rPr>
            <w:fldChar w:fldCharType="end"/>
          </w:r>
        </w:p>
      </w:tc>
    </w:tr>
  </w:tbl>
  <w:p w14:paraId="40D75E2B" w14:textId="77777777" w:rsidR="00D31AA7" w:rsidRPr="004A7C1C" w:rsidRDefault="00D31AA7" w:rsidP="00C15048"/>
  <w:p w14:paraId="21447176" w14:textId="77777777" w:rsidR="00D31AA7" w:rsidRPr="004A7C1C" w:rsidRDefault="00D31AA7" w:rsidP="00C1504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F2A0AD" w14:textId="77777777" w:rsidR="001164FD" w:rsidRDefault="001164FD" w:rsidP="00C15048">
      <w:r>
        <w:separator/>
      </w:r>
    </w:p>
    <w:p w14:paraId="3C0ACC63" w14:textId="77777777" w:rsidR="001164FD" w:rsidRDefault="001164FD" w:rsidP="00C15048"/>
    <w:p w14:paraId="054FCD02" w14:textId="77777777" w:rsidR="001164FD" w:rsidRDefault="001164FD" w:rsidP="00C15048"/>
  </w:footnote>
  <w:footnote w:type="continuationSeparator" w:id="0">
    <w:p w14:paraId="640B45DD" w14:textId="77777777" w:rsidR="001164FD" w:rsidRDefault="001164FD" w:rsidP="00C15048">
      <w:r>
        <w:continuationSeparator/>
      </w:r>
    </w:p>
    <w:p w14:paraId="1F8429DF" w14:textId="77777777" w:rsidR="001164FD" w:rsidRDefault="001164FD" w:rsidP="00C15048"/>
    <w:p w14:paraId="2C4709C8" w14:textId="77777777" w:rsidR="001164FD" w:rsidRDefault="001164FD" w:rsidP="00C15048"/>
  </w:footnote>
  <w:footnote w:type="continuationNotice" w:id="1">
    <w:p w14:paraId="418751D6" w14:textId="77777777" w:rsidR="001164FD" w:rsidRDefault="001164FD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F03D2" w14:textId="77777777" w:rsidR="00D31AA7" w:rsidRDefault="00D31AA7" w:rsidP="00C15048"/>
  <w:p w14:paraId="47F24D41" w14:textId="77777777" w:rsidR="00D31AA7" w:rsidRDefault="00D31AA7" w:rsidP="00C1504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81" w:type="dxa"/>
      <w:tblInd w:w="-792" w:type="dxa"/>
      <w:tblBorders>
        <w:insideH w:val="single" w:sz="4" w:space="0" w:color="auto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2459"/>
      <w:gridCol w:w="3970"/>
      <w:gridCol w:w="3118"/>
      <w:gridCol w:w="1134"/>
    </w:tblGrid>
    <w:tr w:rsidR="00D31AA7" w:rsidRPr="00333716" w14:paraId="55FCB4B8" w14:textId="77777777" w:rsidTr="00E6091D">
      <w:trPr>
        <w:trHeight w:hRule="exact" w:val="539"/>
      </w:trPr>
      <w:tc>
        <w:tcPr>
          <w:tcW w:w="2459" w:type="dxa"/>
          <w:tcBorders>
            <w:top w:val="nil"/>
            <w:bottom w:val="nil"/>
          </w:tcBorders>
        </w:tcPr>
        <w:p w14:paraId="21139576" w14:textId="77777777" w:rsidR="00D31AA7" w:rsidRPr="00333716" w:rsidRDefault="00D31AA7" w:rsidP="00C15048">
          <w:pPr>
            <w:pStyle w:val="Footer"/>
          </w:pPr>
        </w:p>
      </w:tc>
      <w:tc>
        <w:tcPr>
          <w:tcW w:w="3970" w:type="dxa"/>
          <w:tcBorders>
            <w:top w:val="nil"/>
            <w:bottom w:val="nil"/>
          </w:tcBorders>
        </w:tcPr>
        <w:p w14:paraId="075985D2" w14:textId="1271CCD0" w:rsidR="00D31AA7" w:rsidRPr="003847E1" w:rsidRDefault="00701C8C" w:rsidP="00561EF4">
          <w:pPr>
            <w:pStyle w:val="Footer"/>
            <w:rPr>
              <w:lang w:val="en-US"/>
            </w:rPr>
          </w:pPr>
          <w:r>
            <w:fldChar w:fldCharType="begin"/>
          </w:r>
          <w:r w:rsidRPr="003847E1">
            <w:rPr>
              <w:lang w:val="en-US"/>
            </w:rPr>
            <w:instrText xml:space="preserve"> TITLE  \* MERGEFORMAT </w:instrText>
          </w:r>
          <w:r>
            <w:fldChar w:fldCharType="separate"/>
          </w:r>
          <w:r w:rsidR="00DC2828">
            <w:rPr>
              <w:lang w:val="en-US"/>
            </w:rPr>
            <w:t>infrastructure:eservicesupply:forminteraction</w:t>
          </w:r>
          <w:r>
            <w:fldChar w:fldCharType="end"/>
          </w:r>
          <w:r w:rsidR="00D31AA7" w:rsidRPr="003847E1">
            <w:rPr>
              <w:noProof/>
              <w:lang w:val="en-US"/>
            </w:rPr>
            <w:br/>
          </w:r>
          <w:r w:rsidR="00561EF4" w:rsidRPr="003847E1">
            <w:rPr>
              <w:lang w:val="en-US"/>
            </w:rPr>
            <w:t xml:space="preserve">Version: </w:t>
          </w:r>
          <w:r>
            <w:fldChar w:fldCharType="begin"/>
          </w:r>
          <w:r w:rsidRPr="003847E1">
            <w:rPr>
              <w:lang w:val="en-US"/>
            </w:rPr>
            <w:instrText xml:space="preserve"> DOCPROPERTY "Version" \* MERGEFORMAT </w:instrText>
          </w:r>
          <w:r>
            <w:fldChar w:fldCharType="separate"/>
          </w:r>
          <w:r w:rsidR="003847E1">
            <w:rPr>
              <w:lang w:val="en-US"/>
            </w:rPr>
            <w:t>2.0</w:t>
          </w:r>
          <w:r>
            <w:fldChar w:fldCharType="end"/>
          </w:r>
          <w:r w:rsidR="00D31AA7" w:rsidRPr="003847E1">
            <w:rPr>
              <w:lang w:val="en-US"/>
            </w:rPr>
            <w:t xml:space="preserve">  </w:t>
          </w:r>
          <w:r w:rsidR="00D31AA7" w:rsidRPr="003847E1">
            <w:rPr>
              <w:lang w:val="en-US"/>
            </w:rPr>
            <w:br/>
          </w:r>
          <w:sdt>
            <w:sdtPr>
              <w:alias w:val="Diarienummer"/>
              <w:tag w:val="Diarienummer"/>
              <w:id w:val="-644748828"/>
              <w:temporary/>
              <w:showingPlcHdr/>
              <w:text/>
            </w:sdtPr>
            <w:sdtEndPr/>
            <w:sdtContent>
              <w:r w:rsidR="00D31AA7">
                <w:t>Diarienummer: XXX</w:t>
              </w:r>
              <w:r w:rsidR="00D31AA7" w:rsidRPr="00E6091D">
                <w:t>XXX</w:t>
              </w:r>
            </w:sdtContent>
          </w:sdt>
        </w:p>
      </w:tc>
      <w:tc>
        <w:tcPr>
          <w:tcW w:w="3118" w:type="dxa"/>
          <w:tcBorders>
            <w:top w:val="nil"/>
            <w:bottom w:val="nil"/>
          </w:tcBorders>
        </w:tcPr>
        <w:p w14:paraId="106F7460" w14:textId="6EFD372A" w:rsidR="00D31AA7" w:rsidRPr="00E6091D" w:rsidRDefault="001164FD" w:rsidP="00346A73">
          <w:pPr>
            <w:pStyle w:val="Footer"/>
          </w:pPr>
          <w:sdt>
            <w:sdtPr>
              <w:alias w:val="Författare"/>
              <w:tag w:val="Författare"/>
              <w:id w:val="-1722819428"/>
              <w:temporary/>
              <w:text/>
            </w:sdtPr>
            <w:sdtEndPr/>
            <w:sdtContent>
              <w:r w:rsidR="00D31AA7" w:rsidRPr="00E6091D">
                <w:t>Författare</w:t>
              </w:r>
              <w:r w:rsidR="00D31AA7">
                <w:t>:</w:t>
              </w:r>
            </w:sdtContent>
          </w:sdt>
          <w:r w:rsidR="00D31AA7" w:rsidRPr="00E6091D">
            <w:br/>
          </w:r>
          <w:sdt>
            <w:sdtPr>
              <w:alias w:val="Dokumentägare"/>
              <w:tag w:val="Dokumentägare"/>
              <w:id w:val="1157034907"/>
              <w:temporary/>
              <w:text/>
            </w:sdtPr>
            <w:sdtEndPr/>
            <w:sdtContent>
              <w:r w:rsidR="00D31AA7" w:rsidRPr="00E6091D">
                <w:t>Dokumentägare:</w:t>
              </w:r>
            </w:sdtContent>
          </w:sdt>
        </w:p>
      </w:tc>
      <w:tc>
        <w:tcPr>
          <w:tcW w:w="1134" w:type="dxa"/>
          <w:tcBorders>
            <w:top w:val="nil"/>
            <w:bottom w:val="nil"/>
          </w:tcBorders>
        </w:tcPr>
        <w:p w14:paraId="1ED04B5D" w14:textId="77777777" w:rsidR="00D31AA7" w:rsidRPr="001F54EF" w:rsidRDefault="00D31AA7" w:rsidP="00C15048">
          <w:pPr>
            <w:pStyle w:val="Footer"/>
          </w:pPr>
          <w:r w:rsidRPr="001F54EF">
            <w:t>Senast ändrad</w:t>
          </w:r>
        </w:p>
        <w:p w14:paraId="37E7E303" w14:textId="6D9F8F55" w:rsidR="00D31AA7" w:rsidRPr="001F54EF" w:rsidRDefault="00AC380E" w:rsidP="00BD4FCA">
          <w:pPr>
            <w:pStyle w:val="Footer"/>
          </w:pPr>
          <w:fldSimple w:instr=" SAVEDATE  \* MERGEFORMAT ">
            <w:ins w:id="252" w:author="Jarno Nieminen" w:date="2014-09-05T10:40:00Z">
              <w:r w:rsidR="00DC2828">
                <w:rPr>
                  <w:noProof/>
                </w:rPr>
                <w:t>2014-09-05 10:08:00</w:t>
              </w:r>
            </w:ins>
            <w:del w:id="253" w:author="Jarno Nieminen" w:date="2014-09-05T10:40:00Z">
              <w:r w:rsidR="00DC2828" w:rsidDel="00DC2828">
                <w:rPr>
                  <w:noProof/>
                </w:rPr>
                <w:delText>2014-09-05 10:08:00</w:delText>
              </w:r>
            </w:del>
            <w:del w:id="254" w:author="Jarno Nieminen" w:date="2014-09-05T10:38:00Z">
              <w:r w:rsidR="00346A73" w:rsidDel="00DC2828">
                <w:rPr>
                  <w:noProof/>
                </w:rPr>
                <w:delText>2014-09-04 09:26:00</w:delText>
              </w:r>
            </w:del>
          </w:fldSimple>
        </w:p>
      </w:tc>
    </w:tr>
    <w:tr w:rsidR="00D31AA7" w:rsidRPr="00144360" w14:paraId="58AD20EF" w14:textId="77777777" w:rsidTr="0070295C">
      <w:tblPrEx>
        <w:tblBorders>
          <w:insideH w:val="none" w:sz="0" w:space="0" w:color="auto"/>
          <w:insideV w:val="none" w:sz="0" w:space="0" w:color="auto"/>
        </w:tblBorders>
      </w:tblPrEx>
      <w:trPr>
        <w:gridAfter w:val="3"/>
        <w:wAfter w:w="8222" w:type="dxa"/>
        <w:trHeight w:hRule="exact" w:val="1444"/>
      </w:trPr>
      <w:tc>
        <w:tcPr>
          <w:tcW w:w="245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AADCD62" w14:textId="77777777" w:rsidR="00D31AA7" w:rsidRDefault="00D31AA7" w:rsidP="0070295C">
          <w:pPr>
            <w:pStyle w:val="Header"/>
          </w:pPr>
          <w:r>
            <w:rPr>
              <w:noProof/>
              <w:lang w:eastAsia="sv-SE"/>
            </w:rPr>
            <w:drawing>
              <wp:inline distT="0" distB="0" distL="0" distR="0" wp14:anchorId="0DA2D74A" wp14:editId="3B29F339">
                <wp:extent cx="1087200" cy="867600"/>
                <wp:effectExtent l="0" t="0" r="0" b="8890"/>
                <wp:docPr id="23" name="Bild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Inera-Logo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7200" cy="86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4D56617" w14:textId="77777777" w:rsidR="00D31AA7" w:rsidRDefault="00D31AA7" w:rsidP="00C1504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81" w:type="dxa"/>
      <w:tblInd w:w="-792" w:type="dxa"/>
      <w:tblLayout w:type="fixed"/>
      <w:tblLook w:val="01E0" w:firstRow="1" w:lastRow="1" w:firstColumn="1" w:lastColumn="1" w:noHBand="0" w:noVBand="0"/>
    </w:tblPr>
    <w:tblGrid>
      <w:gridCol w:w="2460"/>
      <w:gridCol w:w="3969"/>
      <w:gridCol w:w="3118"/>
      <w:gridCol w:w="1134"/>
    </w:tblGrid>
    <w:tr w:rsidR="00D31AA7" w:rsidRPr="00144360" w14:paraId="0200083D" w14:textId="77777777" w:rsidTr="0070295C">
      <w:trPr>
        <w:trHeight w:hRule="exact" w:val="539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</w:tcPr>
        <w:p w14:paraId="715FC085" w14:textId="77777777" w:rsidR="00D31AA7" w:rsidRPr="002D1CAF" w:rsidRDefault="00D31AA7" w:rsidP="00C15048">
          <w:pPr>
            <w:pStyle w:val="Header"/>
          </w:pP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14:paraId="0169A2E9" w14:textId="77777777" w:rsidR="00D31AA7" w:rsidRPr="00E123DA" w:rsidRDefault="00D31AA7" w:rsidP="00C15048">
          <w:pPr>
            <w:pStyle w:val="Header"/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14:paraId="4C9B6A09" w14:textId="77777777" w:rsidR="00D31AA7" w:rsidRPr="00E123DA" w:rsidRDefault="00D31AA7" w:rsidP="00C15048">
          <w:pPr>
            <w:pStyle w:val="Header"/>
          </w:pP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 w14:paraId="013FA741" w14:textId="77777777" w:rsidR="00D31AA7" w:rsidRPr="00E123DA" w:rsidRDefault="00D31AA7" w:rsidP="00C15048">
          <w:pPr>
            <w:pStyle w:val="Header"/>
          </w:pPr>
        </w:p>
      </w:tc>
    </w:tr>
    <w:tr w:rsidR="00D31AA7" w:rsidRPr="00144360" w14:paraId="3DED0468" w14:textId="77777777" w:rsidTr="0070295C">
      <w:trPr>
        <w:gridAfter w:val="3"/>
        <w:wAfter w:w="8221" w:type="dxa"/>
        <w:trHeight w:hRule="exact" w:val="1446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648B24C" w14:textId="77777777" w:rsidR="00D31AA7" w:rsidRDefault="00D31AA7" w:rsidP="0070295C">
          <w:pPr>
            <w:pStyle w:val="Header"/>
          </w:pPr>
          <w:r>
            <w:rPr>
              <w:noProof/>
              <w:lang w:eastAsia="sv-SE"/>
            </w:rPr>
            <w:drawing>
              <wp:inline distT="0" distB="0" distL="0" distR="0" wp14:anchorId="5364942B" wp14:editId="549513E1">
                <wp:extent cx="1091565" cy="865505"/>
                <wp:effectExtent l="0" t="0" r="0" b="0"/>
                <wp:docPr id="1" name="Bildobjek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1565" cy="865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48CEDF80" w14:textId="77777777" w:rsidR="00D31AA7" w:rsidRDefault="00D31AA7" w:rsidP="00C15048">
    <w:pPr>
      <w:pStyle w:val="Header"/>
    </w:pPr>
  </w:p>
  <w:p w14:paraId="4361038C" w14:textId="77777777" w:rsidR="00D31AA7" w:rsidRPr="00144360" w:rsidRDefault="00D31AA7" w:rsidP="00C150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4.85pt;height:10.1pt" o:bullet="t">
        <v:imagedata r:id="rId1" o:title="Pil-v2-Word"/>
      </v:shape>
    </w:pict>
  </w:numPicBullet>
  <w:abstractNum w:abstractNumId="0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>
    <w:nsid w:val="38AF63C3"/>
    <w:multiLevelType w:val="multilevel"/>
    <w:tmpl w:val="50846754"/>
    <w:styleLink w:val="111111"/>
    <w:lvl w:ilvl="0">
      <w:start w:val="1"/>
      <w:numFmt w:val="decimal"/>
      <w:pStyle w:val="Rubrik1Nr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Rubrik2Nr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Rubrik3Nr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4A3926D6"/>
    <w:multiLevelType w:val="multilevel"/>
    <w:tmpl w:val="464E93B2"/>
    <w:lvl w:ilvl="0">
      <w:start w:val="1"/>
      <w:numFmt w:val="decimal"/>
      <w:pStyle w:val="ListNumber"/>
      <w:lvlText w:val="%1."/>
      <w:lvlJc w:val="left"/>
      <w:pPr>
        <w:tabs>
          <w:tab w:val="num" w:pos="680"/>
        </w:tabs>
        <w:ind w:left="680" w:hanging="320"/>
      </w:pPr>
      <w:rPr>
        <w:rFonts w:hint="default"/>
        <w:b/>
        <w:color w:val="00A9A7"/>
        <w:sz w:val="22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454"/>
      </w:pPr>
      <w:rPr>
        <w:rFonts w:hint="default"/>
        <w:b/>
        <w:color w:val="00A9A7"/>
        <w:sz w:val="22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23"/>
      </w:pPr>
      <w:rPr>
        <w:rFonts w:hint="default"/>
        <w:b/>
        <w:color w:val="00A9A7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3969"/>
        </w:tabs>
        <w:ind w:left="3969" w:hanging="794"/>
      </w:pPr>
      <w:rPr>
        <w:rFonts w:hint="default"/>
        <w:color w:val="00A9A7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4649"/>
        </w:tabs>
        <w:ind w:left="4649" w:hanging="963"/>
      </w:pPr>
      <w:rPr>
        <w:rFonts w:hint="default"/>
        <w:color w:val="00A9A7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706"/>
        </w:tabs>
        <w:ind w:left="4706" w:hanging="737"/>
      </w:pPr>
      <w:rPr>
        <w:rFonts w:hint="default"/>
        <w:color w:val="00A9A7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6124"/>
        </w:tabs>
        <w:ind w:left="6124" w:hanging="1304"/>
      </w:pPr>
      <w:rPr>
        <w:rFonts w:hint="default"/>
        <w:color w:val="00A9A7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6350"/>
        </w:tabs>
        <w:ind w:left="6350" w:hanging="1360"/>
      </w:pPr>
      <w:rPr>
        <w:rFonts w:hint="default"/>
        <w:color w:val="00A9A7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6407"/>
        </w:tabs>
        <w:ind w:left="6407" w:hanging="1531"/>
      </w:pPr>
      <w:rPr>
        <w:rFonts w:hint="default"/>
        <w:color w:val="00A9A7"/>
        <w:sz w:val="22"/>
      </w:rPr>
    </w:lvl>
  </w:abstractNum>
  <w:abstractNum w:abstractNumId="3">
    <w:nsid w:val="4DAA45E6"/>
    <w:multiLevelType w:val="multilevel"/>
    <w:tmpl w:val="50846754"/>
    <w:numStyleLink w:val="111111"/>
  </w:abstractNum>
  <w:abstractNum w:abstractNumId="4">
    <w:nsid w:val="6CBF3B20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740E0FC1"/>
    <w:multiLevelType w:val="multilevel"/>
    <w:tmpl w:val="208292D2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207"/>
      </w:pPr>
      <w:rPr>
        <w:rFonts w:ascii="Symbol" w:hAnsi="Symbol" w:hint="default"/>
        <w:color w:val="00A9A7"/>
        <w:sz w:val="28"/>
        <w:szCs w:val="24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247"/>
        </w:tabs>
        <w:ind w:left="1247" w:hanging="16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0"/>
      <w:lvlJc w:val="left"/>
      <w:pPr>
        <w:tabs>
          <w:tab w:val="num" w:pos="1797"/>
        </w:tabs>
        <w:ind w:left="1985" w:hanging="185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0"/>
      <w:lvlJc w:val="left"/>
      <w:pPr>
        <w:tabs>
          <w:tab w:val="num" w:pos="2722"/>
        </w:tabs>
        <w:ind w:left="2722" w:hanging="202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0"/>
      <w:lvlJc w:val="left"/>
      <w:pPr>
        <w:tabs>
          <w:tab w:val="num" w:pos="3459"/>
        </w:tabs>
        <w:ind w:left="3459" w:hanging="21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0"/>
      <w:lvlJc w:val="left"/>
      <w:pPr>
        <w:tabs>
          <w:tab w:val="num" w:pos="4139"/>
        </w:tabs>
        <w:ind w:left="4139" w:hanging="17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0"/>
      <w:lvlJc w:val="left"/>
      <w:pPr>
        <w:tabs>
          <w:tab w:val="num" w:pos="4876"/>
        </w:tabs>
        <w:ind w:left="4876" w:hanging="196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PicBulletId w:val="0"/>
      <w:lvlJc w:val="left"/>
      <w:pPr>
        <w:tabs>
          <w:tab w:val="num" w:pos="5613"/>
        </w:tabs>
        <w:ind w:left="5613" w:hanging="21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0"/>
      <w:lvlJc w:val="left"/>
      <w:pPr>
        <w:tabs>
          <w:tab w:val="num" w:pos="6350"/>
        </w:tabs>
        <w:ind w:left="6350" w:hanging="230"/>
      </w:pPr>
      <w:rPr>
        <w:rFonts w:ascii="Symbol" w:hAnsi="Symbol" w:hint="default"/>
        <w:color w:val="auto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rno Nieminen">
    <w15:presenceInfo w15:providerId="AD" w15:userId="S-1-5-21-2583246816-29464252-3417539676-16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49">
      <o:colormru v:ext="edit" colors="#00a9a7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EF"/>
    <w:rsid w:val="000003C8"/>
    <w:rsid w:val="00004227"/>
    <w:rsid w:val="00020563"/>
    <w:rsid w:val="000437A5"/>
    <w:rsid w:val="00047191"/>
    <w:rsid w:val="00066A88"/>
    <w:rsid w:val="00074AED"/>
    <w:rsid w:val="000753E2"/>
    <w:rsid w:val="000778A6"/>
    <w:rsid w:val="00084D4C"/>
    <w:rsid w:val="00090C39"/>
    <w:rsid w:val="000927B9"/>
    <w:rsid w:val="00093C0B"/>
    <w:rsid w:val="00096A1A"/>
    <w:rsid w:val="000A6E00"/>
    <w:rsid w:val="000A7F19"/>
    <w:rsid w:val="000C0B90"/>
    <w:rsid w:val="000C415D"/>
    <w:rsid w:val="000C4D31"/>
    <w:rsid w:val="000C7C44"/>
    <w:rsid w:val="000D68C0"/>
    <w:rsid w:val="000E4174"/>
    <w:rsid w:val="000E630C"/>
    <w:rsid w:val="000F0090"/>
    <w:rsid w:val="000F0CAE"/>
    <w:rsid w:val="000F7331"/>
    <w:rsid w:val="00104E54"/>
    <w:rsid w:val="00112106"/>
    <w:rsid w:val="00112B6F"/>
    <w:rsid w:val="00115718"/>
    <w:rsid w:val="001164FD"/>
    <w:rsid w:val="00116B24"/>
    <w:rsid w:val="00135988"/>
    <w:rsid w:val="00144360"/>
    <w:rsid w:val="00144BD5"/>
    <w:rsid w:val="0014548C"/>
    <w:rsid w:val="00152B7B"/>
    <w:rsid w:val="001613FB"/>
    <w:rsid w:val="00162DF2"/>
    <w:rsid w:val="00174DA4"/>
    <w:rsid w:val="0017735B"/>
    <w:rsid w:val="00180936"/>
    <w:rsid w:val="00194906"/>
    <w:rsid w:val="001972EF"/>
    <w:rsid w:val="001B2728"/>
    <w:rsid w:val="001C21EE"/>
    <w:rsid w:val="001D5C9D"/>
    <w:rsid w:val="001E1DAA"/>
    <w:rsid w:val="001E7969"/>
    <w:rsid w:val="001F54EF"/>
    <w:rsid w:val="001F5CE8"/>
    <w:rsid w:val="001F7A09"/>
    <w:rsid w:val="00222325"/>
    <w:rsid w:val="00233192"/>
    <w:rsid w:val="002375A5"/>
    <w:rsid w:val="0024025D"/>
    <w:rsid w:val="00250D72"/>
    <w:rsid w:val="002516C6"/>
    <w:rsid w:val="002604AB"/>
    <w:rsid w:val="00264D83"/>
    <w:rsid w:val="002876DE"/>
    <w:rsid w:val="00290373"/>
    <w:rsid w:val="0029121D"/>
    <w:rsid w:val="002A2ABE"/>
    <w:rsid w:val="002A38D5"/>
    <w:rsid w:val="002A6CAB"/>
    <w:rsid w:val="002B5296"/>
    <w:rsid w:val="002B779D"/>
    <w:rsid w:val="002C69AB"/>
    <w:rsid w:val="002C6A16"/>
    <w:rsid w:val="002D1CAF"/>
    <w:rsid w:val="002D2879"/>
    <w:rsid w:val="002D43B3"/>
    <w:rsid w:val="002E0287"/>
    <w:rsid w:val="002E35E1"/>
    <w:rsid w:val="002F3745"/>
    <w:rsid w:val="0030019C"/>
    <w:rsid w:val="003017C6"/>
    <w:rsid w:val="00302E96"/>
    <w:rsid w:val="00307C5E"/>
    <w:rsid w:val="00310672"/>
    <w:rsid w:val="003121C3"/>
    <w:rsid w:val="00333716"/>
    <w:rsid w:val="00337587"/>
    <w:rsid w:val="00337B94"/>
    <w:rsid w:val="00340ADE"/>
    <w:rsid w:val="003432B2"/>
    <w:rsid w:val="00343777"/>
    <w:rsid w:val="003441CA"/>
    <w:rsid w:val="00346A73"/>
    <w:rsid w:val="00357B9A"/>
    <w:rsid w:val="00360D43"/>
    <w:rsid w:val="003657D7"/>
    <w:rsid w:val="003815C5"/>
    <w:rsid w:val="003847E1"/>
    <w:rsid w:val="00385CD7"/>
    <w:rsid w:val="00390E50"/>
    <w:rsid w:val="003B6F32"/>
    <w:rsid w:val="003C0177"/>
    <w:rsid w:val="003C1533"/>
    <w:rsid w:val="003C34CB"/>
    <w:rsid w:val="003C3F05"/>
    <w:rsid w:val="003E0904"/>
    <w:rsid w:val="003E573A"/>
    <w:rsid w:val="003E78D2"/>
    <w:rsid w:val="003F245C"/>
    <w:rsid w:val="004023CA"/>
    <w:rsid w:val="004167A1"/>
    <w:rsid w:val="00424F93"/>
    <w:rsid w:val="004276D7"/>
    <w:rsid w:val="004327B7"/>
    <w:rsid w:val="00434B16"/>
    <w:rsid w:val="0044037C"/>
    <w:rsid w:val="0045175F"/>
    <w:rsid w:val="00452A87"/>
    <w:rsid w:val="00464328"/>
    <w:rsid w:val="004647EF"/>
    <w:rsid w:val="00465985"/>
    <w:rsid w:val="00471141"/>
    <w:rsid w:val="00477063"/>
    <w:rsid w:val="00480044"/>
    <w:rsid w:val="004873E3"/>
    <w:rsid w:val="004930F7"/>
    <w:rsid w:val="00495E86"/>
    <w:rsid w:val="00497F53"/>
    <w:rsid w:val="004A2C65"/>
    <w:rsid w:val="004A7C1C"/>
    <w:rsid w:val="004B098E"/>
    <w:rsid w:val="004B34AD"/>
    <w:rsid w:val="004B3BF4"/>
    <w:rsid w:val="004B4ADA"/>
    <w:rsid w:val="004B7C7D"/>
    <w:rsid w:val="004C0C02"/>
    <w:rsid w:val="004C4193"/>
    <w:rsid w:val="004C4DAE"/>
    <w:rsid w:val="004D2F92"/>
    <w:rsid w:val="00504E9E"/>
    <w:rsid w:val="0050730B"/>
    <w:rsid w:val="005073A3"/>
    <w:rsid w:val="00524F0D"/>
    <w:rsid w:val="005314F5"/>
    <w:rsid w:val="005320FC"/>
    <w:rsid w:val="00535525"/>
    <w:rsid w:val="0054331B"/>
    <w:rsid w:val="00557235"/>
    <w:rsid w:val="00561EF4"/>
    <w:rsid w:val="005636F2"/>
    <w:rsid w:val="00567047"/>
    <w:rsid w:val="00570215"/>
    <w:rsid w:val="005778E4"/>
    <w:rsid w:val="0059082A"/>
    <w:rsid w:val="005921EC"/>
    <w:rsid w:val="005A032B"/>
    <w:rsid w:val="005B0B2D"/>
    <w:rsid w:val="005B189C"/>
    <w:rsid w:val="005B4045"/>
    <w:rsid w:val="005D064B"/>
    <w:rsid w:val="005E47E7"/>
    <w:rsid w:val="005F4DD4"/>
    <w:rsid w:val="005F7B47"/>
    <w:rsid w:val="00604800"/>
    <w:rsid w:val="00611088"/>
    <w:rsid w:val="006210F1"/>
    <w:rsid w:val="00630E61"/>
    <w:rsid w:val="00633FDC"/>
    <w:rsid w:val="00634F84"/>
    <w:rsid w:val="00640358"/>
    <w:rsid w:val="006406AC"/>
    <w:rsid w:val="006443DA"/>
    <w:rsid w:val="006539B3"/>
    <w:rsid w:val="0065413A"/>
    <w:rsid w:val="006660F6"/>
    <w:rsid w:val="006752DB"/>
    <w:rsid w:val="006A1F81"/>
    <w:rsid w:val="006A2BC6"/>
    <w:rsid w:val="006A389B"/>
    <w:rsid w:val="006B6DB2"/>
    <w:rsid w:val="006C356F"/>
    <w:rsid w:val="006C4354"/>
    <w:rsid w:val="006E0E27"/>
    <w:rsid w:val="006E21B0"/>
    <w:rsid w:val="006E69BB"/>
    <w:rsid w:val="006F63CB"/>
    <w:rsid w:val="00701C8C"/>
    <w:rsid w:val="0070295C"/>
    <w:rsid w:val="007117E5"/>
    <w:rsid w:val="007124F3"/>
    <w:rsid w:val="007459D8"/>
    <w:rsid w:val="0074710D"/>
    <w:rsid w:val="00750E69"/>
    <w:rsid w:val="007560CB"/>
    <w:rsid w:val="0076353E"/>
    <w:rsid w:val="00764B55"/>
    <w:rsid w:val="00765DDC"/>
    <w:rsid w:val="007807ED"/>
    <w:rsid w:val="00784CCE"/>
    <w:rsid w:val="0079550A"/>
    <w:rsid w:val="007B3B50"/>
    <w:rsid w:val="007B716C"/>
    <w:rsid w:val="007C07CC"/>
    <w:rsid w:val="007C4962"/>
    <w:rsid w:val="007C7DC9"/>
    <w:rsid w:val="007E6D94"/>
    <w:rsid w:val="007F1186"/>
    <w:rsid w:val="007F752B"/>
    <w:rsid w:val="00803C09"/>
    <w:rsid w:val="00811A36"/>
    <w:rsid w:val="00812605"/>
    <w:rsid w:val="00813DD9"/>
    <w:rsid w:val="00815A4A"/>
    <w:rsid w:val="00826AFF"/>
    <w:rsid w:val="00832031"/>
    <w:rsid w:val="008679ED"/>
    <w:rsid w:val="0088630E"/>
    <w:rsid w:val="00890AB6"/>
    <w:rsid w:val="00895CEC"/>
    <w:rsid w:val="008979B3"/>
    <w:rsid w:val="008A40AB"/>
    <w:rsid w:val="008B2FEF"/>
    <w:rsid w:val="008C6F28"/>
    <w:rsid w:val="008D1435"/>
    <w:rsid w:val="008D2C37"/>
    <w:rsid w:val="008E17A3"/>
    <w:rsid w:val="008E5170"/>
    <w:rsid w:val="008F4354"/>
    <w:rsid w:val="008F5601"/>
    <w:rsid w:val="009013ED"/>
    <w:rsid w:val="00903A8C"/>
    <w:rsid w:val="00930DEB"/>
    <w:rsid w:val="00937364"/>
    <w:rsid w:val="00942224"/>
    <w:rsid w:val="009506F6"/>
    <w:rsid w:val="00955149"/>
    <w:rsid w:val="009558E9"/>
    <w:rsid w:val="00961C67"/>
    <w:rsid w:val="009654D1"/>
    <w:rsid w:val="00967AC6"/>
    <w:rsid w:val="00984EB2"/>
    <w:rsid w:val="009908AB"/>
    <w:rsid w:val="009A0859"/>
    <w:rsid w:val="009A0C7F"/>
    <w:rsid w:val="009B4965"/>
    <w:rsid w:val="009C0B13"/>
    <w:rsid w:val="009C7FFA"/>
    <w:rsid w:val="009D22E7"/>
    <w:rsid w:val="009D2B37"/>
    <w:rsid w:val="009E765F"/>
    <w:rsid w:val="00A10931"/>
    <w:rsid w:val="00A15E99"/>
    <w:rsid w:val="00A37EE9"/>
    <w:rsid w:val="00A410AD"/>
    <w:rsid w:val="00A4230C"/>
    <w:rsid w:val="00A4265D"/>
    <w:rsid w:val="00A42914"/>
    <w:rsid w:val="00A47B77"/>
    <w:rsid w:val="00A5360F"/>
    <w:rsid w:val="00A5683B"/>
    <w:rsid w:val="00A641FE"/>
    <w:rsid w:val="00A675BB"/>
    <w:rsid w:val="00A7154D"/>
    <w:rsid w:val="00A76D3E"/>
    <w:rsid w:val="00A90E90"/>
    <w:rsid w:val="00A92184"/>
    <w:rsid w:val="00A97A01"/>
    <w:rsid w:val="00AA7AAB"/>
    <w:rsid w:val="00AB59C2"/>
    <w:rsid w:val="00AC380E"/>
    <w:rsid w:val="00AC5707"/>
    <w:rsid w:val="00AE0452"/>
    <w:rsid w:val="00AE42C5"/>
    <w:rsid w:val="00AF62FA"/>
    <w:rsid w:val="00B0424D"/>
    <w:rsid w:val="00B0708C"/>
    <w:rsid w:val="00B10AD1"/>
    <w:rsid w:val="00B16F63"/>
    <w:rsid w:val="00B17AF8"/>
    <w:rsid w:val="00B201E6"/>
    <w:rsid w:val="00B23AAE"/>
    <w:rsid w:val="00B26C77"/>
    <w:rsid w:val="00B47003"/>
    <w:rsid w:val="00B60546"/>
    <w:rsid w:val="00B6207B"/>
    <w:rsid w:val="00B63972"/>
    <w:rsid w:val="00B66F6F"/>
    <w:rsid w:val="00B71CD5"/>
    <w:rsid w:val="00B74003"/>
    <w:rsid w:val="00B81400"/>
    <w:rsid w:val="00B957BE"/>
    <w:rsid w:val="00B9611C"/>
    <w:rsid w:val="00B967C3"/>
    <w:rsid w:val="00BC1D83"/>
    <w:rsid w:val="00BD4FCA"/>
    <w:rsid w:val="00BD7C4A"/>
    <w:rsid w:val="00BE1DFD"/>
    <w:rsid w:val="00BE6519"/>
    <w:rsid w:val="00BE7E72"/>
    <w:rsid w:val="00BF05F7"/>
    <w:rsid w:val="00BF3126"/>
    <w:rsid w:val="00BF4373"/>
    <w:rsid w:val="00C008C5"/>
    <w:rsid w:val="00C07E72"/>
    <w:rsid w:val="00C15048"/>
    <w:rsid w:val="00C27FA3"/>
    <w:rsid w:val="00C346A8"/>
    <w:rsid w:val="00C3718E"/>
    <w:rsid w:val="00C41199"/>
    <w:rsid w:val="00C4301D"/>
    <w:rsid w:val="00C5212A"/>
    <w:rsid w:val="00C86683"/>
    <w:rsid w:val="00C94A5C"/>
    <w:rsid w:val="00CA1707"/>
    <w:rsid w:val="00CA2E69"/>
    <w:rsid w:val="00CA5524"/>
    <w:rsid w:val="00CC5010"/>
    <w:rsid w:val="00CD0298"/>
    <w:rsid w:val="00CD0F93"/>
    <w:rsid w:val="00CD1534"/>
    <w:rsid w:val="00CD6E73"/>
    <w:rsid w:val="00CE12F7"/>
    <w:rsid w:val="00CE2C77"/>
    <w:rsid w:val="00CF10DE"/>
    <w:rsid w:val="00CF19C2"/>
    <w:rsid w:val="00CF5BFC"/>
    <w:rsid w:val="00D0207B"/>
    <w:rsid w:val="00D049F3"/>
    <w:rsid w:val="00D04D21"/>
    <w:rsid w:val="00D103B1"/>
    <w:rsid w:val="00D20F1F"/>
    <w:rsid w:val="00D31AA7"/>
    <w:rsid w:val="00D366CD"/>
    <w:rsid w:val="00D40199"/>
    <w:rsid w:val="00D46E78"/>
    <w:rsid w:val="00D4733C"/>
    <w:rsid w:val="00D51370"/>
    <w:rsid w:val="00D56684"/>
    <w:rsid w:val="00D618C7"/>
    <w:rsid w:val="00D63E12"/>
    <w:rsid w:val="00D658D8"/>
    <w:rsid w:val="00D6701A"/>
    <w:rsid w:val="00D74D0C"/>
    <w:rsid w:val="00D80989"/>
    <w:rsid w:val="00D83D2E"/>
    <w:rsid w:val="00D86616"/>
    <w:rsid w:val="00D8753F"/>
    <w:rsid w:val="00D87FDF"/>
    <w:rsid w:val="00D90AC5"/>
    <w:rsid w:val="00D93ECB"/>
    <w:rsid w:val="00DA7395"/>
    <w:rsid w:val="00DC1959"/>
    <w:rsid w:val="00DC2828"/>
    <w:rsid w:val="00DC710E"/>
    <w:rsid w:val="00DC7ACE"/>
    <w:rsid w:val="00DD6F80"/>
    <w:rsid w:val="00DE0233"/>
    <w:rsid w:val="00DE2580"/>
    <w:rsid w:val="00DF18EF"/>
    <w:rsid w:val="00DF4C32"/>
    <w:rsid w:val="00E01BDB"/>
    <w:rsid w:val="00E02FD5"/>
    <w:rsid w:val="00E1002D"/>
    <w:rsid w:val="00E123DA"/>
    <w:rsid w:val="00E15DB0"/>
    <w:rsid w:val="00E255E5"/>
    <w:rsid w:val="00E26245"/>
    <w:rsid w:val="00E266E0"/>
    <w:rsid w:val="00E27C54"/>
    <w:rsid w:val="00E31BAF"/>
    <w:rsid w:val="00E3257D"/>
    <w:rsid w:val="00E325F4"/>
    <w:rsid w:val="00E34A5A"/>
    <w:rsid w:val="00E350B7"/>
    <w:rsid w:val="00E35B04"/>
    <w:rsid w:val="00E36B43"/>
    <w:rsid w:val="00E435D9"/>
    <w:rsid w:val="00E43FAE"/>
    <w:rsid w:val="00E537EB"/>
    <w:rsid w:val="00E5401A"/>
    <w:rsid w:val="00E557D1"/>
    <w:rsid w:val="00E6091D"/>
    <w:rsid w:val="00E609E9"/>
    <w:rsid w:val="00E61829"/>
    <w:rsid w:val="00E651F4"/>
    <w:rsid w:val="00E7335D"/>
    <w:rsid w:val="00E746A9"/>
    <w:rsid w:val="00E75F85"/>
    <w:rsid w:val="00E944AA"/>
    <w:rsid w:val="00EA375D"/>
    <w:rsid w:val="00EA52A1"/>
    <w:rsid w:val="00EB44BC"/>
    <w:rsid w:val="00EB4E25"/>
    <w:rsid w:val="00EB690E"/>
    <w:rsid w:val="00EB72D9"/>
    <w:rsid w:val="00EC5077"/>
    <w:rsid w:val="00EC5E7A"/>
    <w:rsid w:val="00EC615D"/>
    <w:rsid w:val="00ED01BC"/>
    <w:rsid w:val="00ED1F7E"/>
    <w:rsid w:val="00F01BE8"/>
    <w:rsid w:val="00F044D5"/>
    <w:rsid w:val="00F06985"/>
    <w:rsid w:val="00F10E7B"/>
    <w:rsid w:val="00F116B0"/>
    <w:rsid w:val="00F1522A"/>
    <w:rsid w:val="00F17D02"/>
    <w:rsid w:val="00F209E0"/>
    <w:rsid w:val="00F30D18"/>
    <w:rsid w:val="00F30EF7"/>
    <w:rsid w:val="00F3790E"/>
    <w:rsid w:val="00F400AE"/>
    <w:rsid w:val="00F47DCD"/>
    <w:rsid w:val="00F50257"/>
    <w:rsid w:val="00F5751F"/>
    <w:rsid w:val="00F600C1"/>
    <w:rsid w:val="00F606E4"/>
    <w:rsid w:val="00F64FED"/>
    <w:rsid w:val="00F729B4"/>
    <w:rsid w:val="00F75926"/>
    <w:rsid w:val="00F856C4"/>
    <w:rsid w:val="00FA363D"/>
    <w:rsid w:val="00FA5C95"/>
    <w:rsid w:val="00FA66C6"/>
    <w:rsid w:val="00FC1ABF"/>
    <w:rsid w:val="00FC2B29"/>
    <w:rsid w:val="00FF5F75"/>
    <w:rsid w:val="00FF6C7D"/>
    <w:rsid w:val="00FF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00a9a7"/>
    </o:shapedefaults>
    <o:shapelayout v:ext="edit">
      <o:idmap v:ext="edit" data="1"/>
    </o:shapelayout>
  </w:shapeDefaults>
  <w:decimalSymbol w:val=","/>
  <w:listSeparator w:val=";"/>
  <w14:docId w14:val="0C8C3613"/>
  <w15:docId w15:val="{E39357B7-4000-4503-9F18-B1FFD008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 w:qFormat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60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6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Body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Heading1">
    <w:name w:val="heading 1"/>
    <w:basedOn w:val="BodyText"/>
    <w:next w:val="Normal"/>
    <w:link w:val="Heading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Heading2">
    <w:name w:val="heading 2"/>
    <w:basedOn w:val="BodyText"/>
    <w:next w:val="Normal"/>
    <w:link w:val="Heading2Char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Heading3">
    <w:name w:val="heading 3"/>
    <w:basedOn w:val="Body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Heading3"/>
    <w:next w:val="Normal"/>
    <w:qFormat/>
    <w:rsid w:val="008F5601"/>
    <w:pPr>
      <w:spacing w:before="360"/>
      <w:outlineLvl w:val="3"/>
    </w:pPr>
  </w:style>
  <w:style w:type="paragraph" w:styleId="Heading5">
    <w:name w:val="heading 5"/>
    <w:basedOn w:val="Heading4"/>
    <w:next w:val="Normal"/>
    <w:qFormat/>
    <w:rsid w:val="008F5601"/>
    <w:pPr>
      <w:spacing w:before="240"/>
      <w:outlineLvl w:val="4"/>
    </w:pPr>
  </w:style>
  <w:style w:type="paragraph" w:styleId="Heading6">
    <w:name w:val="heading 6"/>
    <w:basedOn w:val="Normal"/>
    <w:next w:val="Normal"/>
    <w:qFormat/>
    <w:rsid w:val="008F5601"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8F5601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8F5601"/>
    <w:pPr>
      <w:spacing w:before="240" w:after="60"/>
      <w:outlineLvl w:val="7"/>
    </w:pPr>
    <w:rPr>
      <w:iCs/>
      <w:sz w:val="24"/>
    </w:rPr>
  </w:style>
  <w:style w:type="paragraph" w:styleId="Heading9">
    <w:name w:val="heading 9"/>
    <w:basedOn w:val="Normal"/>
    <w:next w:val="Normal"/>
    <w:qFormat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Header">
    <w:name w:val="header"/>
    <w:basedOn w:val="Body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Footer">
    <w:name w:val="footer"/>
    <w:basedOn w:val="BodyText"/>
    <w:link w:val="FooterChar"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TableProfessional">
    <w:name w:val="Table Professional"/>
    <w:basedOn w:val="TableNorma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PageNumb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i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FollowedHyperli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ListBullet">
    <w:name w:val="List Bullet"/>
    <w:basedOn w:val="Body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TOC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TOC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TOC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TOC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TOC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TOC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TOC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TOC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ListNumber">
    <w:name w:val="List Number"/>
    <w:basedOn w:val="BodyText"/>
    <w:qFormat/>
    <w:rsid w:val="00DA7395"/>
    <w:pPr>
      <w:numPr>
        <w:numId w:val="2"/>
      </w:numPr>
    </w:pPr>
  </w:style>
  <w:style w:type="paragraph" w:styleId="BodyText">
    <w:name w:val="Body Text"/>
    <w:basedOn w:val="Normal"/>
    <w:link w:val="BodyTextChar"/>
    <w:rsid w:val="003F245C"/>
  </w:style>
  <w:style w:type="paragraph" w:styleId="BodyText2">
    <w:name w:val="Body Text 2"/>
    <w:basedOn w:val="BodyText"/>
    <w:next w:val="Body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ody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NoList"/>
    <w:semiHidden/>
    <w:rsid w:val="004D2F92"/>
    <w:pPr>
      <w:numPr>
        <w:numId w:val="3"/>
      </w:numPr>
    </w:pPr>
  </w:style>
  <w:style w:type="numbering" w:styleId="1ai">
    <w:name w:val="Outline List 1"/>
    <w:basedOn w:val="NoList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5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5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Heading3"/>
    <w:next w:val="Normal"/>
    <w:qFormat/>
    <w:rsid w:val="004D2F92"/>
    <w:pPr>
      <w:numPr>
        <w:ilvl w:val="2"/>
        <w:numId w:val="5"/>
      </w:numPr>
    </w:pPr>
    <w:rPr>
      <w:bCs w:val="0"/>
      <w:iCs/>
      <w:lang w:eastAsia="sv-SE"/>
    </w:rPr>
  </w:style>
  <w:style w:type="paragraph" w:styleId="IndexHeading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Title">
    <w:name w:val="Title"/>
    <w:aliases w:val="Försättsblad Rubrik"/>
    <w:basedOn w:val="Normal"/>
    <w:next w:val="Normal"/>
    <w:link w:val="Title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TitleChar">
    <w:name w:val="Title Char"/>
    <w:aliases w:val="Försättsblad Rubrik Char"/>
    <w:link w:val="Title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NoSpacing">
    <w:name w:val="No Spacing"/>
    <w:link w:val="NoSpacing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NoSpacingChar">
    <w:name w:val="No Spacing Char"/>
    <w:link w:val="NoSpacing"/>
    <w:uiPriority w:val="1"/>
    <w:rsid w:val="0076353E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odyTextChar">
    <w:name w:val="Body Text Char"/>
    <w:link w:val="BodyText"/>
    <w:rsid w:val="003F245C"/>
    <w:rPr>
      <w:sz w:val="22"/>
      <w:szCs w:val="24"/>
      <w:lang w:eastAsia="en-GB"/>
    </w:rPr>
  </w:style>
  <w:style w:type="table" w:styleId="TableGrid">
    <w:name w:val="Table Grid"/>
    <w:basedOn w:val="TableNorma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ceholderText">
    <w:name w:val="Placeholder Text"/>
    <w:basedOn w:val="DefaultParagraphFon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ody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  <w:style w:type="paragraph" w:styleId="ListParagraph">
    <w:name w:val="List Paragraph"/>
    <w:basedOn w:val="Normal"/>
    <w:link w:val="ListParagraphChar"/>
    <w:uiPriority w:val="34"/>
    <w:rsid w:val="00CD6E73"/>
    <w:pPr>
      <w:spacing w:before="0" w:after="0" w:line="280" w:lineRule="atLeast"/>
      <w:ind w:left="720" w:hanging="360"/>
      <w:contextualSpacing/>
    </w:pPr>
    <w:rPr>
      <w:rFonts w:ascii="Georgia" w:eastAsia="Calibri" w:hAnsi="Georgia"/>
      <w:sz w:val="20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D6E73"/>
    <w:rPr>
      <w:rFonts w:ascii="Georgia" w:eastAsia="Calibri" w:hAnsi="Georgia"/>
      <w:szCs w:val="22"/>
      <w:lang w:eastAsia="en-US"/>
    </w:rPr>
  </w:style>
  <w:style w:type="paragraph" w:customStyle="1" w:styleId="Hjlptext">
    <w:name w:val="Hjälptext"/>
    <w:basedOn w:val="BodyText"/>
    <w:rsid w:val="00E746A9"/>
    <w:pPr>
      <w:spacing w:before="120" w:after="120"/>
    </w:pPr>
    <w:rPr>
      <w:rFonts w:ascii="Arial" w:hAnsi="Arial"/>
      <w:i/>
      <w:color w:val="1C1C1C"/>
      <w:sz w:val="20"/>
    </w:rPr>
  </w:style>
  <w:style w:type="paragraph" w:styleId="BodyTextIndent">
    <w:name w:val="Body Text Indent"/>
    <w:basedOn w:val="Normal"/>
    <w:link w:val="BodyTextIndentChar"/>
    <w:rsid w:val="00E746A9"/>
    <w:pPr>
      <w:suppressAutoHyphens/>
      <w:spacing w:before="0" w:after="120"/>
      <w:ind w:left="283"/>
    </w:pPr>
    <w:rPr>
      <w:sz w:val="24"/>
      <w:szCs w:val="20"/>
      <w:lang w:val="x-none" w:eastAsia="ar-SA"/>
    </w:rPr>
  </w:style>
  <w:style w:type="character" w:customStyle="1" w:styleId="BodyTextIndentChar">
    <w:name w:val="Body Text Indent Char"/>
    <w:basedOn w:val="DefaultParagraphFont"/>
    <w:link w:val="BodyTextIndent"/>
    <w:rsid w:val="00E746A9"/>
    <w:rPr>
      <w:sz w:val="24"/>
      <w:lang w:val="x-none" w:eastAsia="ar-SA"/>
    </w:rPr>
  </w:style>
  <w:style w:type="character" w:customStyle="1" w:styleId="FooterChar">
    <w:name w:val="Footer Char"/>
    <w:link w:val="Footer"/>
    <w:rsid w:val="00E746A9"/>
    <w:rPr>
      <w:rFonts w:ascii="Arial" w:hAnsi="Arial"/>
      <w:color w:val="00A9A7"/>
      <w:sz w:val="14"/>
      <w:szCs w:val="24"/>
      <w:lang w:eastAsia="en-GB"/>
    </w:rPr>
  </w:style>
  <w:style w:type="paragraph" w:customStyle="1" w:styleId="Tabletext0">
    <w:name w:val="Tabletext"/>
    <w:basedOn w:val="Normal"/>
    <w:rsid w:val="00E746A9"/>
    <w:pPr>
      <w:keepLines/>
      <w:widowControl w:val="0"/>
      <w:suppressAutoHyphens/>
      <w:spacing w:before="0" w:after="120" w:line="240" w:lineRule="atLeast"/>
    </w:pPr>
    <w:rPr>
      <w:sz w:val="20"/>
      <w:szCs w:val="20"/>
      <w:lang w:val="en-US" w:eastAsia="ar-SA"/>
    </w:rPr>
  </w:style>
  <w:style w:type="paragraph" w:customStyle="1" w:styleId="Kommentarer1">
    <w:name w:val="Kommentarer1"/>
    <w:basedOn w:val="BodyText"/>
    <w:rsid w:val="00E746A9"/>
    <w:pPr>
      <w:keepLines/>
      <w:widowControl w:val="0"/>
      <w:suppressAutoHyphens/>
      <w:spacing w:before="0" w:after="120" w:line="240" w:lineRule="atLeast"/>
      <w:ind w:left="720"/>
    </w:pPr>
    <w:rPr>
      <w:color w:val="0000FF"/>
      <w:sz w:val="20"/>
      <w:szCs w:val="20"/>
      <w:lang w:eastAsia="ar-SA"/>
    </w:rPr>
  </w:style>
  <w:style w:type="paragraph" w:customStyle="1" w:styleId="Beskrivning1">
    <w:name w:val="Beskrivning1"/>
    <w:basedOn w:val="Normal"/>
    <w:next w:val="Normal"/>
    <w:rsid w:val="00E746A9"/>
    <w:pPr>
      <w:widowControl w:val="0"/>
      <w:suppressAutoHyphens/>
      <w:spacing w:before="0" w:after="0" w:line="240" w:lineRule="atLeast"/>
    </w:pPr>
    <w:rPr>
      <w:b/>
      <w:bCs/>
      <w:sz w:val="20"/>
      <w:szCs w:val="20"/>
      <w:lang w:val="en-US" w:eastAsia="ar-SA"/>
    </w:rPr>
  </w:style>
  <w:style w:type="paragraph" w:customStyle="1" w:styleId="InfoBlue">
    <w:name w:val="InfoBlue"/>
    <w:basedOn w:val="Normal"/>
    <w:next w:val="BodyText"/>
    <w:rsid w:val="00E746A9"/>
    <w:pPr>
      <w:widowControl w:val="0"/>
      <w:suppressAutoHyphens/>
      <w:spacing w:before="0" w:after="120" w:line="240" w:lineRule="atLeast"/>
      <w:ind w:left="720"/>
    </w:pPr>
    <w:rPr>
      <w:i/>
      <w:color w:val="0000FF"/>
      <w:sz w:val="20"/>
      <w:szCs w:val="20"/>
      <w:lang w:val="en-US" w:eastAsia="ar-SA"/>
    </w:rPr>
  </w:style>
  <w:style w:type="paragraph" w:customStyle="1" w:styleId="StyleTableText12pt">
    <w:name w:val="Style Table Text + 12 pt"/>
    <w:basedOn w:val="Normal"/>
    <w:rsid w:val="00E746A9"/>
    <w:pPr>
      <w:spacing w:before="120" w:after="120"/>
    </w:pPr>
    <w:rPr>
      <w:sz w:val="20"/>
      <w:szCs w:val="20"/>
      <w:lang w:eastAsia="sv-SE"/>
    </w:rPr>
  </w:style>
  <w:style w:type="paragraph" w:styleId="Caption">
    <w:name w:val="caption"/>
    <w:aliases w:val="Beskrivning Char Char Char Char Char"/>
    <w:basedOn w:val="Normal"/>
    <w:next w:val="Normal"/>
    <w:link w:val="CaptionChar"/>
    <w:qFormat/>
    <w:rsid w:val="00E746A9"/>
    <w:pPr>
      <w:spacing w:before="120" w:after="120"/>
    </w:pPr>
    <w:rPr>
      <w:b/>
      <w:bCs/>
      <w:sz w:val="20"/>
      <w:szCs w:val="20"/>
      <w:lang w:val="x-none" w:eastAsia="x-none"/>
    </w:rPr>
  </w:style>
  <w:style w:type="character" w:customStyle="1" w:styleId="CaptionChar">
    <w:name w:val="Caption Char"/>
    <w:aliases w:val="Beskrivning Char Char Char Char Char Char"/>
    <w:link w:val="Caption"/>
    <w:rsid w:val="00E746A9"/>
    <w:rPr>
      <w:b/>
      <w:bCs/>
      <w:lang w:val="x-none" w:eastAsia="x-none"/>
    </w:rPr>
  </w:style>
  <w:style w:type="paragraph" w:customStyle="1" w:styleId="normalChar">
    <w:name w:val="normalChar"/>
    <w:basedOn w:val="Caption"/>
    <w:rsid w:val="00E746A9"/>
  </w:style>
  <w:style w:type="paragraph" w:customStyle="1" w:styleId="infoblue0">
    <w:name w:val="infoblue"/>
    <w:basedOn w:val="BodyText2"/>
    <w:rsid w:val="00E746A9"/>
    <w:pPr>
      <w:spacing w:before="0" w:after="120" w:line="480" w:lineRule="auto"/>
    </w:pPr>
    <w:rPr>
      <w:rFonts w:ascii="Times New Roman" w:hAnsi="Times New Roman"/>
      <w:sz w:val="24"/>
      <w:lang w:eastAsia="sv-SE"/>
    </w:rPr>
  </w:style>
  <w:style w:type="paragraph" w:styleId="TableofFigures">
    <w:name w:val="table of figures"/>
    <w:basedOn w:val="Normal"/>
    <w:next w:val="Normal"/>
    <w:uiPriority w:val="99"/>
    <w:rsid w:val="00E746A9"/>
    <w:pPr>
      <w:spacing w:after="40"/>
    </w:pPr>
    <w:rPr>
      <w:sz w:val="20"/>
    </w:rPr>
  </w:style>
  <w:style w:type="paragraph" w:customStyle="1" w:styleId="TimesNewRoman">
    <w:name w:val="Times New Roman"/>
    <w:aliases w:val="10 pt,(Latin) Fetstil,Inte (Komplex) Kursiv ..."/>
    <w:basedOn w:val="Rubrik2Nr"/>
    <w:rsid w:val="00E746A9"/>
    <w:pPr>
      <w:numPr>
        <w:ilvl w:val="0"/>
        <w:numId w:val="0"/>
      </w:numPr>
    </w:pPr>
    <w:rPr>
      <w:rFonts w:ascii="Times New Roman" w:hAnsi="Times New Roman" w:cs="Times New Roman"/>
      <w:b/>
      <w:iCs w:val="0"/>
      <w:sz w:val="20"/>
      <w:szCs w:val="20"/>
      <w:lang w:eastAsia="ar-SA"/>
    </w:rPr>
  </w:style>
  <w:style w:type="character" w:customStyle="1" w:styleId="CharChar7">
    <w:name w:val="Char Char7"/>
    <w:rsid w:val="00E746A9"/>
    <w:rPr>
      <w:sz w:val="22"/>
      <w:szCs w:val="24"/>
      <w:lang w:val="en-GB" w:eastAsia="en-GB" w:bidi="ar-SA"/>
    </w:rPr>
  </w:style>
  <w:style w:type="character" w:customStyle="1" w:styleId="Mellanmrktrutnt11">
    <w:name w:val="Mellanmörkt rutnät 11"/>
    <w:uiPriority w:val="99"/>
    <w:semiHidden/>
    <w:rsid w:val="00E746A9"/>
    <w:rPr>
      <w:color w:val="808080"/>
    </w:rPr>
  </w:style>
  <w:style w:type="character" w:customStyle="1" w:styleId="Starkbetoning1">
    <w:name w:val="Stark betoning1"/>
    <w:uiPriority w:val="21"/>
    <w:qFormat/>
    <w:rsid w:val="00E746A9"/>
    <w:rPr>
      <w:b/>
      <w:bCs/>
      <w:i/>
      <w:iCs/>
      <w:color w:val="4F81BD"/>
    </w:rPr>
  </w:style>
  <w:style w:type="table" w:styleId="ColorfulGrid-Accent6">
    <w:name w:val="Colorful Grid Accent 6"/>
    <w:basedOn w:val="TableNormal"/>
    <w:uiPriority w:val="60"/>
    <w:rsid w:val="00E746A9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ColorfulGrid-Accent5">
    <w:name w:val="Colorful Grid Accent 5"/>
    <w:basedOn w:val="TableNormal"/>
    <w:uiPriority w:val="60"/>
    <w:rsid w:val="00E746A9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ableGrid5">
    <w:name w:val="Table Grid 5"/>
    <w:basedOn w:val="TableNormal"/>
    <w:rsid w:val="00E746A9"/>
    <w:pPr>
      <w:spacing w:before="20" w:after="4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8">
    <w:name w:val="Table List 8"/>
    <w:basedOn w:val="TableNormal"/>
    <w:rsid w:val="00E746A9"/>
    <w:pPr>
      <w:spacing w:before="20" w:after="4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List7">
    <w:name w:val="Table List 7"/>
    <w:basedOn w:val="TableNormal"/>
    <w:rsid w:val="00E746A9"/>
    <w:pPr>
      <w:spacing w:before="20" w:after="40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6">
    <w:name w:val="Table List 6"/>
    <w:basedOn w:val="TableNormal"/>
    <w:rsid w:val="00E746A9"/>
    <w:pPr>
      <w:spacing w:before="20" w:after="4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styleId="Strong">
    <w:name w:val="Strong"/>
    <w:qFormat/>
    <w:rsid w:val="00E746A9"/>
    <w:rPr>
      <w:b/>
      <w:bCs/>
    </w:rPr>
  </w:style>
  <w:style w:type="character" w:customStyle="1" w:styleId="Heading2Char">
    <w:name w:val="Heading 2 Char"/>
    <w:link w:val="Heading2"/>
    <w:rsid w:val="00E746A9"/>
    <w:rPr>
      <w:rFonts w:ascii="Arial" w:hAnsi="Arial" w:cs="Arial"/>
      <w:bCs/>
      <w:iCs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emensam\Mallar\Office\Inera%20Mallar\Dokumentmall_med_forsattsblad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0A9A7"/>
      </a:dk2>
      <a:lt2>
        <a:srgbClr val="6F5D4C"/>
      </a:lt2>
      <a:accent1>
        <a:srgbClr val="00A9A7"/>
      </a:accent1>
      <a:accent2>
        <a:srgbClr val="382819"/>
      </a:accent2>
      <a:accent3>
        <a:srgbClr val="F6A519"/>
      </a:accent3>
      <a:accent4>
        <a:srgbClr val="3FC0C2"/>
      </a:accent4>
      <a:accent5>
        <a:srgbClr val="6E5D4C"/>
      </a:accent5>
      <a:accent6>
        <a:srgbClr val="F2BC5D"/>
      </a:accent6>
      <a:hlink>
        <a:srgbClr val="CE5028"/>
      </a:hlink>
      <a:folHlink>
        <a:srgbClr val="52443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932AD-AB2C-4375-BE1B-B55C1FD23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Dokumentmall_med_forsattsblad.dotx</Template>
  <TotalTime>85</TotalTime>
  <Pages>5</Pages>
  <Words>679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infrastructure:eservicesupply:forminteraction</vt:lpstr>
    </vt:vector>
  </TitlesOfParts>
  <Manager/>
  <Company>Inera AB</Company>
  <LinksUpToDate>false</LinksUpToDate>
  <CharactersWithSpaces>4271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infrastructure:eservicesupply:forminteraction</dc:title>
  <dc:subject>AB</dc:subject>
  <dc:creator>Lennart Eriksson</dc:creator>
  <cp:keywords>AB;Arkitekturella beslut</cp:keywords>
  <dc:description/>
  <cp:lastModifiedBy>Jarno Nieminen</cp:lastModifiedBy>
  <cp:revision>5</cp:revision>
  <cp:lastPrinted>2012-03-29T16:27:00Z</cp:lastPrinted>
  <dcterms:created xsi:type="dcterms:W3CDTF">2014-08-22T09:56:00Z</dcterms:created>
  <dcterms:modified xsi:type="dcterms:W3CDTF">2014-09-05T08:42:00Z</dcterms:modified>
  <cp:category>Arkitekturella beslut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ddate">
    <vt:lpwstr>2014-09-05</vt:lpwstr>
  </property>
  <property fmtid="{D5CDD505-2E9C-101B-9397-08002B2CF9AE}" pid="3" name="ARKnummer">
    <vt:lpwstr>ARK_0023</vt:lpwstr>
  </property>
  <property fmtid="{D5CDD505-2E9C-101B-9397-08002B2CF9AE}" pid="4" name="Version">
    <vt:lpwstr>2.0</vt:lpwstr>
  </property>
  <property fmtid="{D5CDD505-2E9C-101B-9397-08002B2CF9AE}" pid="5" name="Version_1">
    <vt:lpwstr>2</vt:lpwstr>
  </property>
  <property fmtid="{D5CDD505-2E9C-101B-9397-08002B2CF9AE}" pid="6" name="Version_2">
    <vt:lpwstr>0</vt:lpwstr>
  </property>
  <property fmtid="{D5CDD505-2E9C-101B-9397-08002B2CF9AE}" pid="7" name="Version_3">
    <vt:lpwstr>0</vt:lpwstr>
  </property>
  <property fmtid="{D5CDD505-2E9C-101B-9397-08002B2CF9AE}" pid="8" name="Version_RC">
    <vt:lpwstr>RC5</vt:lpwstr>
  </property>
  <property fmtid="{D5CDD505-2E9C-101B-9397-08002B2CF9AE}" pid="9" name="Projekt">
    <vt:lpwstr>Formulärhantering</vt:lpwstr>
  </property>
</Properties>
</file>