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272"/>
      </w:tblGrid>
      <w:tr w:rsidR="008866A6" w:rsidRPr="00AC5707" w14:paraId="4C42E31C" w14:textId="77777777" w:rsidTr="00073E1E">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E94FC3">
              <w:rPr>
                <w:color w:val="008000"/>
              </w:rPr>
              <w:t>infrastructure:eservicesupply:forminteraction</w:t>
            </w:r>
            <w:r w:rsidRPr="00AC5707">
              <w:rPr>
                <w:color w:val="008000"/>
              </w:rPr>
              <w:fldChar w:fldCharType="end"/>
            </w:r>
          </w:p>
          <w:p w14:paraId="352A35C2" w14:textId="77777777" w:rsidR="003E151C" w:rsidRDefault="003E151C" w:rsidP="003E151C">
            <w:pPr>
              <w:pStyle w:val="FrsttsbladUnderrubrik"/>
            </w:pPr>
            <w:r>
              <w:t>Tjänstekontraktsbeskrivning</w:t>
            </w:r>
          </w:p>
          <w:p w14:paraId="7A16861A" w14:textId="77777777" w:rsidR="009C52F6" w:rsidRPr="0039481C" w:rsidRDefault="009C52F6" w:rsidP="00B424C3">
            <w:pPr>
              <w:pStyle w:val="BodyText"/>
              <w:rPr>
                <w:del w:id="1" w:author="Jarno Nieminen" w:date="2014-09-04T09:09:00Z"/>
                <w:sz w:val="32"/>
              </w:rPr>
            </w:pPr>
            <w:del w:id="2" w:author="Jarno Nieminen" w:date="2014-09-04T09:09:00Z">
              <w:r w:rsidRPr="00F856C4">
                <w:rPr>
                  <w:sz w:val="32"/>
                </w:rPr>
                <w:delText>Version</w:delText>
              </w:r>
              <w:r>
                <w:rPr>
                  <w:sz w:val="32"/>
                </w:rPr>
                <w:delText xml:space="preserve"> </w:delText>
              </w:r>
              <w:r w:rsidRPr="0039481C">
                <w:rPr>
                  <w:color w:val="008000"/>
                  <w:sz w:val="32"/>
                </w:rPr>
                <w:fldChar w:fldCharType="begin"/>
              </w:r>
              <w:r w:rsidRPr="0039481C">
                <w:rPr>
                  <w:color w:val="008000"/>
                  <w:sz w:val="32"/>
                </w:rPr>
                <w:delInstrText xml:space="preserve"> DOCPROPERTY  "version1" \* MERGEFORMAT </w:delInstrText>
              </w:r>
              <w:r w:rsidRPr="0039481C">
                <w:rPr>
                  <w:color w:val="008000"/>
                  <w:sz w:val="32"/>
                </w:rPr>
                <w:fldChar w:fldCharType="separate"/>
              </w:r>
              <w:r>
                <w:rPr>
                  <w:color w:val="008000"/>
                  <w:sz w:val="32"/>
                </w:rPr>
                <w:delText>2</w:delText>
              </w:r>
              <w:r w:rsidRPr="0039481C">
                <w:rPr>
                  <w:color w:val="008000"/>
                  <w:sz w:val="32"/>
                </w:rPr>
                <w:fldChar w:fldCharType="end"/>
              </w:r>
              <w:r>
                <w:rPr>
                  <w:sz w:val="32"/>
                </w:rPr>
                <w:delText>.</w:delText>
              </w:r>
              <w:r w:rsidRPr="0039481C">
                <w:rPr>
                  <w:color w:val="008000"/>
                  <w:sz w:val="32"/>
                </w:rPr>
                <w:fldChar w:fldCharType="begin"/>
              </w:r>
              <w:r w:rsidRPr="0039481C">
                <w:rPr>
                  <w:color w:val="008000"/>
                  <w:sz w:val="32"/>
                </w:rPr>
                <w:delInstrText xml:space="preserve"> DOCPROPERTY "version2" \* MERGEFORMAT </w:delInstrText>
              </w:r>
              <w:r w:rsidRPr="0039481C">
                <w:rPr>
                  <w:color w:val="008000"/>
                  <w:sz w:val="32"/>
                </w:rPr>
                <w:fldChar w:fldCharType="separate"/>
              </w:r>
              <w:r w:rsidRPr="0039481C">
                <w:rPr>
                  <w:color w:val="008000"/>
                  <w:sz w:val="32"/>
                </w:rPr>
                <w:delText>0</w:delText>
              </w:r>
              <w:r w:rsidRPr="0039481C">
                <w:rPr>
                  <w:color w:val="008000"/>
                  <w:sz w:val="32"/>
                </w:rPr>
                <w:fldChar w:fldCharType="end"/>
              </w:r>
              <w:r>
                <w:rPr>
                  <w:sz w:val="32"/>
                </w:rPr>
                <w:delText>.</w:delText>
              </w:r>
              <w:r w:rsidRPr="0039481C">
                <w:rPr>
                  <w:color w:val="008000"/>
                  <w:sz w:val="32"/>
                </w:rPr>
                <w:fldChar w:fldCharType="begin"/>
              </w:r>
              <w:r w:rsidRPr="0039481C">
                <w:rPr>
                  <w:color w:val="008000"/>
                  <w:sz w:val="32"/>
                </w:rPr>
                <w:delInstrText xml:space="preserve"> DOCPROPERTY "version3" \* MERGEFORMAT </w:delInstrText>
              </w:r>
              <w:r w:rsidRPr="0039481C">
                <w:rPr>
                  <w:color w:val="008000"/>
                  <w:sz w:val="32"/>
                </w:rPr>
                <w:fldChar w:fldCharType="separate"/>
              </w:r>
              <w:r w:rsidRPr="0039481C">
                <w:rPr>
                  <w:color w:val="008000"/>
                  <w:sz w:val="32"/>
                </w:rPr>
                <w:delText>0</w:delText>
              </w:r>
              <w:r w:rsidRPr="0039481C">
                <w:rPr>
                  <w:color w:val="008000"/>
                  <w:sz w:val="32"/>
                </w:rPr>
                <w:fldChar w:fldCharType="end"/>
              </w:r>
              <w:r>
                <w:rPr>
                  <w:color w:val="008000"/>
                  <w:sz w:val="32"/>
                </w:rPr>
                <w:fldChar w:fldCharType="begin"/>
              </w:r>
              <w:r>
                <w:rPr>
                  <w:color w:val="008000"/>
                  <w:sz w:val="32"/>
                </w:rPr>
                <w:delInstrText xml:space="preserve"> DOCPROPERTY "rc" \* MERGEFORMAT </w:delInstrText>
              </w:r>
              <w:r>
                <w:rPr>
                  <w:color w:val="008000"/>
                  <w:sz w:val="32"/>
                </w:rPr>
                <w:fldChar w:fldCharType="separate"/>
              </w:r>
              <w:r w:rsidR="00777602">
                <w:rPr>
                  <w:color w:val="008000"/>
                  <w:sz w:val="32"/>
                </w:rPr>
                <w:delText>RC_5</w:delText>
              </w:r>
              <w:r>
                <w:rPr>
                  <w:color w:val="008000"/>
                  <w:sz w:val="32"/>
                </w:rPr>
                <w:fldChar w:fldCharType="end"/>
              </w:r>
            </w:del>
          </w:p>
          <w:p w14:paraId="4D238F27" w14:textId="77777777" w:rsidR="009C52F6" w:rsidRDefault="009C52F6" w:rsidP="00B424C3">
            <w:pPr>
              <w:pStyle w:val="BodyText"/>
              <w:rPr>
                <w:del w:id="3" w:author="Jarno Nieminen" w:date="2014-09-04T09:09:00Z"/>
                <w:color w:val="008000"/>
                <w:sz w:val="28"/>
              </w:rPr>
            </w:pPr>
          </w:p>
          <w:p w14:paraId="6837A0CF" w14:textId="77777777" w:rsidR="009C52F6" w:rsidRPr="00AC5707" w:rsidRDefault="009C52F6" w:rsidP="00B424C3">
            <w:pPr>
              <w:pStyle w:val="BodyText"/>
              <w:rPr>
                <w:del w:id="4" w:author="Jarno Nieminen" w:date="2014-09-04T09:09:00Z"/>
                <w:color w:val="008000"/>
                <w:sz w:val="28"/>
              </w:rPr>
            </w:pPr>
            <w:del w:id="5" w:author="Jarno Nieminen" w:date="2014-09-04T09:09:00Z">
              <w:r>
                <w:rPr>
                  <w:color w:val="008000"/>
                  <w:sz w:val="28"/>
                </w:rPr>
                <w:fldChar w:fldCharType="begin"/>
              </w:r>
              <w:r>
                <w:rPr>
                  <w:color w:val="008000"/>
                  <w:sz w:val="28"/>
                </w:rPr>
                <w:delInstrText xml:space="preserve"> DOCPROPERTY "datepublished" \* MERGEFORMAT </w:delInstrText>
              </w:r>
              <w:r>
                <w:rPr>
                  <w:color w:val="008000"/>
                  <w:sz w:val="28"/>
                </w:rPr>
                <w:fldChar w:fldCharType="separate"/>
              </w:r>
              <w:r w:rsidR="00777602">
                <w:rPr>
                  <w:color w:val="008000"/>
                  <w:sz w:val="28"/>
                </w:rPr>
                <w:delText>2014-06-27</w:delText>
              </w:r>
              <w:r>
                <w:rPr>
                  <w:color w:val="008000"/>
                  <w:sz w:val="28"/>
                </w:rPr>
                <w:fldChar w:fldCharType="end"/>
              </w:r>
            </w:del>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E94FC3">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E94FC3">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Change w:id="6" w:author="Jarno Nieminen" w:date="2014-09-04T09:09:00Z">
                  <w:rPr/>
                </w:rPrChange>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073E1E">
              <w:rPr>
                <w:color w:val="008000"/>
                <w:sz w:val="32"/>
              </w:rPr>
              <w:t>2014-09-04</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92116A4" w14:textId="77777777" w:rsidR="00777602" w:rsidRDefault="00793064">
          <w:pPr>
            <w:pStyle w:val="TOC1"/>
            <w:tabs>
              <w:tab w:val="left" w:pos="400"/>
              <w:tab w:val="right" w:leader="dot" w:pos="10456"/>
            </w:tabs>
            <w:rPr>
              <w:del w:id="7" w:author="Jarno Nieminen" w:date="2014-09-04T09:09:00Z"/>
              <w:rFonts w:asciiTheme="minorHAnsi" w:eastAsiaTheme="minorEastAsia" w:hAnsiTheme="minorHAnsi" w:cstheme="minorBidi"/>
              <w:noProof/>
              <w:sz w:val="22"/>
              <w:lang w:eastAsia="sv-SE"/>
            </w:rPr>
          </w:pPr>
          <w:r>
            <w:fldChar w:fldCharType="begin"/>
          </w:r>
          <w:r>
            <w:instrText xml:space="preserve"> TOC \o "1-3" \h \z \u </w:instrText>
          </w:r>
          <w:r>
            <w:fldChar w:fldCharType="separate"/>
          </w:r>
          <w:del w:id="8" w:author="Jarno Nieminen" w:date="2014-09-04T09:09:00Z">
            <w:r w:rsidR="00777602" w:rsidRPr="00A845B3">
              <w:rPr>
                <w:rStyle w:val="Hyperlink"/>
                <w:noProof/>
              </w:rPr>
              <w:fldChar w:fldCharType="begin"/>
            </w:r>
            <w:r w:rsidR="00777602" w:rsidRPr="00A845B3">
              <w:rPr>
                <w:rStyle w:val="Hyperlink"/>
                <w:noProof/>
              </w:rPr>
              <w:delInstrText xml:space="preserve"> </w:delInstrText>
            </w:r>
            <w:r w:rsidR="00777602">
              <w:rPr>
                <w:noProof/>
              </w:rPr>
              <w:delInstrText>HYPERLINK \l "_Toc391636666"</w:delInstrText>
            </w:r>
            <w:r w:rsidR="00777602" w:rsidRPr="00A845B3">
              <w:rPr>
                <w:rStyle w:val="Hyperlink"/>
                <w:noProof/>
              </w:rPr>
              <w:delInstrText xml:space="preserve"> </w:delInstrText>
            </w:r>
            <w:r w:rsidR="00777602" w:rsidRPr="00A845B3">
              <w:rPr>
                <w:rStyle w:val="Hyperlink"/>
                <w:noProof/>
              </w:rPr>
              <w:fldChar w:fldCharType="separate"/>
            </w:r>
            <w:r w:rsidR="00777602" w:rsidRPr="00A845B3">
              <w:rPr>
                <w:rStyle w:val="Hyperlink"/>
                <w:noProof/>
              </w:rPr>
              <w:delText>1</w:delText>
            </w:r>
            <w:r w:rsidR="00777602">
              <w:rPr>
                <w:rFonts w:asciiTheme="minorHAnsi" w:eastAsiaTheme="minorEastAsia" w:hAnsiTheme="minorHAnsi" w:cstheme="minorBidi"/>
                <w:noProof/>
                <w:sz w:val="22"/>
                <w:lang w:eastAsia="sv-SE"/>
              </w:rPr>
              <w:tab/>
            </w:r>
            <w:r w:rsidR="00777602" w:rsidRPr="00A845B3">
              <w:rPr>
                <w:rStyle w:val="Hyperlink"/>
                <w:noProof/>
              </w:rPr>
              <w:delText>Inledning</w:delText>
            </w:r>
            <w:r w:rsidR="00777602">
              <w:rPr>
                <w:noProof/>
                <w:webHidden/>
              </w:rPr>
              <w:tab/>
            </w:r>
            <w:r w:rsidR="00777602">
              <w:rPr>
                <w:noProof/>
                <w:webHidden/>
              </w:rPr>
              <w:fldChar w:fldCharType="begin"/>
            </w:r>
            <w:r w:rsidR="00777602">
              <w:rPr>
                <w:noProof/>
                <w:webHidden/>
              </w:rPr>
              <w:delInstrText xml:space="preserve"> PAGEREF _Toc391636666 \h </w:delInstrText>
            </w:r>
            <w:r w:rsidR="00777602">
              <w:rPr>
                <w:noProof/>
                <w:webHidden/>
              </w:rPr>
            </w:r>
            <w:r w:rsidR="00777602">
              <w:rPr>
                <w:noProof/>
                <w:webHidden/>
              </w:rPr>
              <w:fldChar w:fldCharType="separate"/>
            </w:r>
            <w:r w:rsidR="00777602">
              <w:rPr>
                <w:noProof/>
                <w:webHidden/>
              </w:rPr>
              <w:delText>9</w:delText>
            </w:r>
            <w:r w:rsidR="00777602">
              <w:rPr>
                <w:noProof/>
                <w:webHidden/>
              </w:rPr>
              <w:fldChar w:fldCharType="end"/>
            </w:r>
            <w:r w:rsidR="00777602" w:rsidRPr="00A845B3">
              <w:rPr>
                <w:rStyle w:val="Hyperlink"/>
                <w:noProof/>
              </w:rPr>
              <w:fldChar w:fldCharType="end"/>
            </w:r>
          </w:del>
        </w:p>
        <w:p w14:paraId="456E6B91" w14:textId="77777777" w:rsidR="00777602" w:rsidRDefault="00777602">
          <w:pPr>
            <w:pStyle w:val="TOC2"/>
            <w:tabs>
              <w:tab w:val="left" w:pos="658"/>
              <w:tab w:val="right" w:leader="dot" w:pos="10456"/>
            </w:tabs>
            <w:rPr>
              <w:del w:id="9" w:author="Jarno Nieminen" w:date="2014-09-04T09:09:00Z"/>
              <w:rFonts w:asciiTheme="minorHAnsi" w:eastAsiaTheme="minorEastAsia" w:hAnsiTheme="minorHAnsi" w:cstheme="minorBidi"/>
              <w:noProof/>
              <w:sz w:val="22"/>
              <w:lang w:eastAsia="sv-SE"/>
            </w:rPr>
          </w:pPr>
          <w:del w:id="1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"_Toc391636667"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w:delText>
            </w:r>
            <w:r>
              <w:rPr>
                <w:rFonts w:asciiTheme="minorHAnsi" w:eastAsiaTheme="minorEastAsia" w:hAnsiTheme="minorHAnsi" w:cstheme="minorBidi"/>
                <w:noProof/>
                <w:sz w:val="22"/>
                <w:lang w:eastAsia="sv-SE"/>
              </w:rPr>
              <w:tab/>
            </w:r>
            <w:r w:rsidRPr="00A845B3">
              <w:rPr>
                <w:rStyle w:val="Hyperlink"/>
                <w:noProof/>
              </w:rPr>
              <w:delText>WEB beskrivning</w:delText>
            </w:r>
            <w:r>
              <w:rPr>
                <w:noProof/>
                <w:webHidden/>
              </w:rPr>
              <w:tab/>
            </w:r>
            <w:r>
              <w:rPr>
                <w:noProof/>
                <w:webHidden/>
              </w:rPr>
              <w:fldChar w:fldCharType="begin"/>
            </w:r>
            <w:r>
              <w:rPr>
                <w:noProof/>
                <w:webHidden/>
              </w:rPr>
              <w:delInstrText xml:space="preserve"> PAGEREF _Toc391636667 \h </w:delInstrText>
            </w:r>
            <w:r>
              <w:rPr>
                <w:noProof/>
                <w:webHidden/>
              </w:rPr>
            </w:r>
            <w:r>
              <w:rPr>
                <w:noProof/>
                <w:webHidden/>
              </w:rPr>
              <w:fldChar w:fldCharType="separate"/>
            </w:r>
            <w:r>
              <w:rPr>
                <w:noProof/>
                <w:webHidden/>
              </w:rPr>
              <w:delText>10</w:delText>
            </w:r>
            <w:r>
              <w:rPr>
                <w:noProof/>
                <w:webHidden/>
              </w:rPr>
              <w:fldChar w:fldCharType="end"/>
            </w:r>
            <w:r w:rsidRPr="00A845B3">
              <w:rPr>
                <w:rStyle w:val="Hyperlink"/>
                <w:noProof/>
              </w:rPr>
              <w:fldChar w:fldCharType="end"/>
            </w:r>
          </w:del>
        </w:p>
        <w:p w14:paraId="38217949" w14:textId="77777777" w:rsidR="00777602" w:rsidRDefault="00777602">
          <w:pPr>
            <w:pStyle w:val="TOC1"/>
            <w:tabs>
              <w:tab w:val="left" w:pos="400"/>
              <w:tab w:val="right" w:leader="dot" w:pos="10456"/>
            </w:tabs>
            <w:rPr>
              <w:del w:id="11" w:author="Jarno Nieminen" w:date="2014-09-04T09:09:00Z"/>
              <w:rFonts w:asciiTheme="minorHAnsi" w:eastAsiaTheme="minorEastAsia" w:hAnsiTheme="minorHAnsi" w:cstheme="minorBidi"/>
              <w:noProof/>
              <w:sz w:val="22"/>
              <w:lang w:eastAsia="sv-SE"/>
            </w:rPr>
          </w:pPr>
          <w:del w:id="1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"_Toc391636668"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2</w:delText>
            </w:r>
            <w:r>
              <w:rPr>
                <w:rFonts w:asciiTheme="minorHAnsi" w:eastAsiaTheme="minorEastAsia" w:hAnsiTheme="minorHAnsi" w:cstheme="minorBidi"/>
                <w:noProof/>
                <w:sz w:val="22"/>
                <w:lang w:eastAsia="sv-SE"/>
              </w:rPr>
              <w:tab/>
            </w:r>
            <w:r w:rsidRPr="00A845B3">
              <w:rPr>
                <w:rStyle w:val="Hyperlink"/>
                <w:noProof/>
              </w:rPr>
              <w:delText>Versionsinformation</w:delText>
            </w:r>
            <w:r>
              <w:rPr>
                <w:noProof/>
                <w:webHidden/>
              </w:rPr>
              <w:tab/>
            </w:r>
            <w:r>
              <w:rPr>
                <w:noProof/>
                <w:webHidden/>
              </w:rPr>
              <w:fldChar w:fldCharType="begin"/>
            </w:r>
            <w:r>
              <w:rPr>
                <w:noProof/>
                <w:webHidden/>
              </w:rPr>
              <w:delInstrText xml:space="preserve"> PAGEREF _Toc391636668 \h </w:delInstrText>
            </w:r>
            <w:r>
              <w:rPr>
                <w:noProof/>
                <w:webHidden/>
              </w:rPr>
            </w:r>
            <w:r>
              <w:rPr>
                <w:noProof/>
                <w:webHidden/>
              </w:rPr>
              <w:fldChar w:fldCharType="separate"/>
            </w:r>
            <w:r>
              <w:rPr>
                <w:noProof/>
                <w:webHidden/>
              </w:rPr>
              <w:delText>11</w:delText>
            </w:r>
            <w:r>
              <w:rPr>
                <w:noProof/>
                <w:webHidden/>
              </w:rPr>
              <w:fldChar w:fldCharType="end"/>
            </w:r>
            <w:r w:rsidRPr="00A845B3">
              <w:rPr>
                <w:rStyle w:val="Hyperlink"/>
                <w:noProof/>
              </w:rPr>
              <w:fldChar w:fldCharType="end"/>
            </w:r>
          </w:del>
        </w:p>
        <w:p w14:paraId="7736B6AA" w14:textId="77777777" w:rsidR="00777602" w:rsidRDefault="00777602">
          <w:pPr>
            <w:pStyle w:val="TOC2"/>
            <w:tabs>
              <w:tab w:val="left" w:pos="879"/>
              <w:tab w:val="right" w:leader="dot" w:pos="10456"/>
            </w:tabs>
            <w:rPr>
              <w:del w:id="13" w:author="Jarno Nieminen" w:date="2014-09-04T09:09:00Z"/>
              <w:rFonts w:asciiTheme="minorHAnsi" w:eastAsiaTheme="minorEastAsia" w:hAnsiTheme="minorHAnsi" w:cstheme="minorBidi"/>
              <w:noProof/>
              <w:sz w:val="22"/>
              <w:lang w:eastAsia="sv-SE"/>
            </w:rPr>
          </w:pPr>
          <w:del w:id="1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"_Toc391636669"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2.1</w:delText>
            </w:r>
            <w:r>
              <w:rPr>
                <w:rFonts w:asciiTheme="minorHAnsi" w:eastAsiaTheme="minorEastAsia" w:hAnsiTheme="minorHAnsi" w:cstheme="minorBidi"/>
                <w:noProof/>
                <w:sz w:val="22"/>
                <w:lang w:eastAsia="sv-SE"/>
              </w:rPr>
              <w:tab/>
            </w:r>
            <w:r w:rsidRPr="00A845B3">
              <w:rPr>
                <w:rStyle w:val="Hyperlink"/>
                <w:noProof/>
              </w:rPr>
              <w:delText xml:space="preserve">Version </w:delText>
            </w:r>
            <w:r w:rsidRPr="00A845B3">
              <w:rPr>
                <w:rStyle w:val="Hyperlink"/>
                <w:b/>
                <w:noProof/>
              </w:rPr>
              <w:delText>2</w:delText>
            </w:r>
            <w:r w:rsidRPr="00A845B3">
              <w:rPr>
                <w:rStyle w:val="Hyperlink"/>
                <w:noProof/>
              </w:rPr>
              <w:delText>.</w:delText>
            </w:r>
            <w:r w:rsidRPr="00A845B3">
              <w:rPr>
                <w:rStyle w:val="Hyperlink"/>
                <w:b/>
                <w:noProof/>
              </w:rPr>
              <w:delText>0</w:delText>
            </w:r>
            <w:r w:rsidRPr="00A845B3">
              <w:rPr>
                <w:rStyle w:val="Hyperlink"/>
                <w:noProof/>
              </w:rPr>
              <w:delText>.</w:delText>
            </w:r>
            <w:r w:rsidRPr="00A845B3">
              <w:rPr>
                <w:rStyle w:val="Hyperlink"/>
                <w:b/>
                <w:noProof/>
              </w:rPr>
              <w:delText>0</w:delText>
            </w:r>
            <w:r w:rsidRPr="00A845B3">
              <w:rPr>
                <w:rStyle w:val="Hyperlink"/>
                <w:noProof/>
              </w:rPr>
              <w:delText>.</w:delText>
            </w:r>
            <w:r w:rsidRPr="00A845B3">
              <w:rPr>
                <w:rStyle w:val="Hyperlink"/>
                <w:b/>
                <w:noProof/>
              </w:rPr>
              <w:delText>RC_5</w:delText>
            </w:r>
            <w:r>
              <w:rPr>
                <w:noProof/>
                <w:webHidden/>
              </w:rPr>
              <w:tab/>
            </w:r>
            <w:r>
              <w:rPr>
                <w:noProof/>
                <w:webHidden/>
              </w:rPr>
              <w:fldChar w:fldCharType="begin"/>
            </w:r>
            <w:r>
              <w:rPr>
                <w:noProof/>
                <w:webHidden/>
              </w:rPr>
              <w:delInstrText xml:space="preserve"> PAGEREF _Toc391636669 \h </w:delInstrText>
            </w:r>
            <w:r>
              <w:rPr>
                <w:noProof/>
                <w:webHidden/>
              </w:rPr>
            </w:r>
            <w:r>
              <w:rPr>
                <w:noProof/>
                <w:webHidden/>
              </w:rPr>
              <w:fldChar w:fldCharType="separate"/>
            </w:r>
            <w:r>
              <w:rPr>
                <w:noProof/>
                <w:webHidden/>
              </w:rPr>
              <w:delText>11</w:delText>
            </w:r>
            <w:r>
              <w:rPr>
                <w:noProof/>
                <w:webHidden/>
              </w:rPr>
              <w:fldChar w:fldCharType="end"/>
            </w:r>
            <w:r w:rsidRPr="00A845B3">
              <w:rPr>
                <w:rStyle w:val="Hyperlink"/>
                <w:noProof/>
              </w:rPr>
              <w:fldChar w:fldCharType="end"/>
            </w:r>
          </w:del>
        </w:p>
        <w:p w14:paraId="090A8D19" w14:textId="77777777" w:rsidR="00777602" w:rsidRDefault="00777602">
          <w:pPr>
            <w:pStyle w:val="TOC3"/>
            <w:tabs>
              <w:tab w:val="left" w:pos="1100"/>
              <w:tab w:val="right" w:leader="dot" w:pos="10456"/>
            </w:tabs>
            <w:rPr>
              <w:del w:id="15" w:author="Jarno Nieminen" w:date="2014-09-04T09:09:00Z"/>
              <w:rFonts w:asciiTheme="minorHAnsi" w:eastAsiaTheme="minorEastAsia" w:hAnsiTheme="minorHAnsi" w:cstheme="minorBidi"/>
              <w:noProof/>
              <w:sz w:val="22"/>
              <w:lang w:eastAsia="sv-SE"/>
            </w:rPr>
          </w:pPr>
          <w:del w:id="1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2.1.1</w:delText>
            </w:r>
            <w:r>
              <w:rPr>
                <w:rFonts w:asciiTheme="minorHAnsi" w:eastAsiaTheme="minorEastAsia" w:hAnsiTheme="minorHAnsi" w:cstheme="minorBidi"/>
                <w:noProof/>
                <w:sz w:val="22"/>
                <w:lang w:eastAsia="sv-SE"/>
              </w:rPr>
              <w:tab/>
            </w:r>
            <w:r w:rsidRPr="00A845B3">
              <w:rPr>
                <w:rStyle w:val="Hyperlink"/>
                <w:noProof/>
              </w:rPr>
              <w:delText>Oförändrade tjänstekontrakt</w:delText>
            </w:r>
            <w:r>
              <w:rPr>
                <w:noProof/>
                <w:webHidden/>
              </w:rPr>
              <w:tab/>
            </w:r>
            <w:r>
              <w:rPr>
                <w:noProof/>
                <w:webHidden/>
              </w:rPr>
              <w:fldChar w:fldCharType="begin"/>
            </w:r>
            <w:r>
              <w:rPr>
                <w:noProof/>
                <w:webHidden/>
              </w:rPr>
              <w:delInstrText xml:space="preserve"> PAGEREF _Toc391636670 \h </w:delInstrText>
            </w:r>
            <w:r>
              <w:rPr>
                <w:noProof/>
                <w:webHidden/>
              </w:rPr>
            </w:r>
            <w:r>
              <w:rPr>
                <w:noProof/>
                <w:webHidden/>
              </w:rPr>
              <w:fldChar w:fldCharType="separate"/>
            </w:r>
            <w:r>
              <w:rPr>
                <w:noProof/>
                <w:webHidden/>
              </w:rPr>
              <w:delText>11</w:delText>
            </w:r>
            <w:r>
              <w:rPr>
                <w:noProof/>
                <w:webHidden/>
              </w:rPr>
              <w:fldChar w:fldCharType="end"/>
            </w:r>
            <w:r w:rsidRPr="00A845B3">
              <w:rPr>
                <w:rStyle w:val="Hyperlink"/>
                <w:noProof/>
              </w:rPr>
              <w:fldChar w:fldCharType="end"/>
            </w:r>
          </w:del>
        </w:p>
        <w:p w14:paraId="74D3BCF0" w14:textId="77777777" w:rsidR="00777602" w:rsidRDefault="00777602">
          <w:pPr>
            <w:pStyle w:val="TOC3"/>
            <w:tabs>
              <w:tab w:val="left" w:pos="1100"/>
              <w:tab w:val="right" w:leader="dot" w:pos="10456"/>
            </w:tabs>
            <w:rPr>
              <w:del w:id="17" w:author="Jarno Nieminen" w:date="2014-09-04T09:09:00Z"/>
              <w:rFonts w:asciiTheme="minorHAnsi" w:eastAsiaTheme="minorEastAsia" w:hAnsiTheme="minorHAnsi" w:cstheme="minorBidi"/>
              <w:noProof/>
              <w:sz w:val="22"/>
              <w:lang w:eastAsia="sv-SE"/>
            </w:rPr>
          </w:pPr>
          <w:del w:id="1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2.1.2</w:delText>
            </w:r>
            <w:r>
              <w:rPr>
                <w:rFonts w:asciiTheme="minorHAnsi" w:eastAsiaTheme="minorEastAsia" w:hAnsiTheme="minorHAnsi" w:cstheme="minorBidi"/>
                <w:noProof/>
                <w:sz w:val="22"/>
                <w:lang w:eastAsia="sv-SE"/>
              </w:rPr>
              <w:tab/>
            </w:r>
            <w:r w:rsidRPr="00A845B3">
              <w:rPr>
                <w:rStyle w:val="Hyperlink"/>
                <w:noProof/>
              </w:rPr>
              <w:delText>Nya tjänstekontrakt</w:delText>
            </w:r>
            <w:r>
              <w:rPr>
                <w:noProof/>
                <w:webHidden/>
              </w:rPr>
              <w:tab/>
            </w:r>
            <w:r>
              <w:rPr>
                <w:noProof/>
                <w:webHidden/>
              </w:rPr>
              <w:fldChar w:fldCharType="begin"/>
            </w:r>
            <w:r>
              <w:rPr>
                <w:noProof/>
                <w:webHidden/>
              </w:rPr>
              <w:delInstrText xml:space="preserve"> PAGEREF _Toc391636671 \h </w:delInstrText>
            </w:r>
            <w:r>
              <w:rPr>
                <w:noProof/>
                <w:webHidden/>
              </w:rPr>
            </w:r>
            <w:r>
              <w:rPr>
                <w:noProof/>
                <w:webHidden/>
              </w:rPr>
              <w:fldChar w:fldCharType="separate"/>
            </w:r>
            <w:r>
              <w:rPr>
                <w:noProof/>
                <w:webHidden/>
              </w:rPr>
              <w:delText>11</w:delText>
            </w:r>
            <w:r>
              <w:rPr>
                <w:noProof/>
                <w:webHidden/>
              </w:rPr>
              <w:fldChar w:fldCharType="end"/>
            </w:r>
            <w:r w:rsidRPr="00A845B3">
              <w:rPr>
                <w:rStyle w:val="Hyperlink"/>
                <w:noProof/>
              </w:rPr>
              <w:fldChar w:fldCharType="end"/>
            </w:r>
          </w:del>
        </w:p>
        <w:p w14:paraId="7A04409D" w14:textId="77777777" w:rsidR="00777602" w:rsidRDefault="00777602">
          <w:pPr>
            <w:pStyle w:val="TOC3"/>
            <w:tabs>
              <w:tab w:val="left" w:pos="1100"/>
              <w:tab w:val="right" w:leader="dot" w:pos="10456"/>
            </w:tabs>
            <w:rPr>
              <w:del w:id="19" w:author="Jarno Nieminen" w:date="2014-09-04T09:09:00Z"/>
              <w:rFonts w:asciiTheme="minorHAnsi" w:eastAsiaTheme="minorEastAsia" w:hAnsiTheme="minorHAnsi" w:cstheme="minorBidi"/>
              <w:noProof/>
              <w:sz w:val="22"/>
              <w:lang w:eastAsia="sv-SE"/>
            </w:rPr>
          </w:pPr>
          <w:del w:id="2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2.1.3</w:delText>
            </w:r>
            <w:r>
              <w:rPr>
                <w:rFonts w:asciiTheme="minorHAnsi" w:eastAsiaTheme="minorEastAsia" w:hAnsiTheme="minorHAnsi" w:cstheme="minorBidi"/>
                <w:noProof/>
                <w:sz w:val="22"/>
                <w:lang w:eastAsia="sv-SE"/>
              </w:rPr>
              <w:tab/>
            </w:r>
            <w:r w:rsidRPr="00A845B3">
              <w:rPr>
                <w:rStyle w:val="Hyperlink"/>
                <w:noProof/>
              </w:rPr>
              <w:delText>Förändrade tjänstekontrakt</w:delText>
            </w:r>
            <w:r>
              <w:rPr>
                <w:noProof/>
                <w:webHidden/>
              </w:rPr>
              <w:tab/>
            </w:r>
            <w:r>
              <w:rPr>
                <w:noProof/>
                <w:webHidden/>
              </w:rPr>
              <w:fldChar w:fldCharType="begin"/>
            </w:r>
            <w:r>
              <w:rPr>
                <w:noProof/>
                <w:webHidden/>
              </w:rPr>
              <w:delInstrText xml:space="preserve"> PAGEREF _Toc391636672 \h </w:delInstrText>
            </w:r>
            <w:r>
              <w:rPr>
                <w:noProof/>
                <w:webHidden/>
              </w:rPr>
            </w:r>
            <w:r>
              <w:rPr>
                <w:noProof/>
                <w:webHidden/>
              </w:rPr>
              <w:fldChar w:fldCharType="separate"/>
            </w:r>
            <w:r>
              <w:rPr>
                <w:noProof/>
                <w:webHidden/>
              </w:rPr>
              <w:delText>11</w:delText>
            </w:r>
            <w:r>
              <w:rPr>
                <w:noProof/>
                <w:webHidden/>
              </w:rPr>
              <w:fldChar w:fldCharType="end"/>
            </w:r>
            <w:r w:rsidRPr="00A845B3">
              <w:rPr>
                <w:rStyle w:val="Hyperlink"/>
                <w:noProof/>
              </w:rPr>
              <w:fldChar w:fldCharType="end"/>
            </w:r>
          </w:del>
        </w:p>
        <w:p w14:paraId="102FC9F0" w14:textId="77777777" w:rsidR="00777602" w:rsidRDefault="00777602">
          <w:pPr>
            <w:pStyle w:val="TOC3"/>
            <w:tabs>
              <w:tab w:val="left" w:pos="1100"/>
              <w:tab w:val="right" w:leader="dot" w:pos="10456"/>
            </w:tabs>
            <w:rPr>
              <w:del w:id="21" w:author="Jarno Nieminen" w:date="2014-09-04T09:09:00Z"/>
              <w:rFonts w:asciiTheme="minorHAnsi" w:eastAsiaTheme="minorEastAsia" w:hAnsiTheme="minorHAnsi" w:cstheme="minorBidi"/>
              <w:noProof/>
              <w:sz w:val="22"/>
              <w:lang w:eastAsia="sv-SE"/>
            </w:rPr>
          </w:pPr>
          <w:del w:id="2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2.1.4</w:delText>
            </w:r>
            <w:r>
              <w:rPr>
                <w:rFonts w:asciiTheme="minorHAnsi" w:eastAsiaTheme="minorEastAsia" w:hAnsiTheme="minorHAnsi" w:cstheme="minorBidi"/>
                <w:noProof/>
                <w:sz w:val="22"/>
                <w:lang w:eastAsia="sv-SE"/>
              </w:rPr>
              <w:tab/>
            </w:r>
            <w:r w:rsidRPr="00A845B3">
              <w:rPr>
                <w:rStyle w:val="Hyperlink"/>
                <w:noProof/>
              </w:rPr>
              <w:delText>Utgångna tjänstekontrakt</w:delText>
            </w:r>
            <w:r>
              <w:rPr>
                <w:noProof/>
                <w:webHidden/>
              </w:rPr>
              <w:tab/>
            </w:r>
            <w:r>
              <w:rPr>
                <w:noProof/>
                <w:webHidden/>
              </w:rPr>
              <w:fldChar w:fldCharType="begin"/>
            </w:r>
            <w:r>
              <w:rPr>
                <w:noProof/>
                <w:webHidden/>
              </w:rPr>
              <w:delInstrText xml:space="preserve"> PAGEREF _Toc391636673 \h </w:delInstrText>
            </w:r>
            <w:r>
              <w:rPr>
                <w:noProof/>
                <w:webHidden/>
              </w:rPr>
            </w:r>
            <w:r>
              <w:rPr>
                <w:noProof/>
                <w:webHidden/>
              </w:rPr>
              <w:fldChar w:fldCharType="separate"/>
            </w:r>
            <w:r>
              <w:rPr>
                <w:noProof/>
                <w:webHidden/>
              </w:rPr>
              <w:delText>11</w:delText>
            </w:r>
            <w:r>
              <w:rPr>
                <w:noProof/>
                <w:webHidden/>
              </w:rPr>
              <w:fldChar w:fldCharType="end"/>
            </w:r>
            <w:r w:rsidRPr="00A845B3">
              <w:rPr>
                <w:rStyle w:val="Hyperlink"/>
                <w:noProof/>
              </w:rPr>
              <w:fldChar w:fldCharType="end"/>
            </w:r>
          </w:del>
        </w:p>
        <w:p w14:paraId="1462BC41" w14:textId="77777777" w:rsidR="00777602" w:rsidRDefault="00777602">
          <w:pPr>
            <w:pStyle w:val="TOC1"/>
            <w:tabs>
              <w:tab w:val="left" w:pos="400"/>
              <w:tab w:val="right" w:leader="dot" w:pos="10456"/>
            </w:tabs>
            <w:rPr>
              <w:del w:id="23" w:author="Jarno Nieminen" w:date="2014-09-04T09:09:00Z"/>
              <w:rFonts w:asciiTheme="minorHAnsi" w:eastAsiaTheme="minorEastAsia" w:hAnsiTheme="minorHAnsi" w:cstheme="minorBidi"/>
              <w:noProof/>
              <w:sz w:val="22"/>
              <w:lang w:eastAsia="sv-SE"/>
            </w:rPr>
          </w:pPr>
          <w:del w:id="2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w:delText>
            </w:r>
            <w:r>
              <w:rPr>
                <w:rFonts w:asciiTheme="minorHAnsi" w:eastAsiaTheme="minorEastAsia" w:hAnsiTheme="minorHAnsi" w:cstheme="minorBidi"/>
                <w:noProof/>
                <w:sz w:val="22"/>
                <w:lang w:eastAsia="sv-SE"/>
              </w:rPr>
              <w:tab/>
            </w:r>
            <w:r w:rsidRPr="00A845B3">
              <w:rPr>
                <w:rStyle w:val="Hyperlink"/>
                <w:noProof/>
              </w:rPr>
              <w:delText>Tjänstedomänens arkitektur</w:delText>
            </w:r>
            <w:r>
              <w:rPr>
                <w:noProof/>
                <w:webHidden/>
              </w:rPr>
              <w:tab/>
            </w:r>
            <w:r>
              <w:rPr>
                <w:noProof/>
                <w:webHidden/>
              </w:rPr>
              <w:fldChar w:fldCharType="begin"/>
            </w:r>
            <w:r>
              <w:rPr>
                <w:noProof/>
                <w:webHidden/>
              </w:rPr>
              <w:delInstrText xml:space="preserve"> PAGEREF _Toc391636674 \h </w:delInstrText>
            </w:r>
            <w:r>
              <w:rPr>
                <w:noProof/>
                <w:webHidden/>
              </w:rPr>
            </w:r>
            <w:r>
              <w:rPr>
                <w:noProof/>
                <w:webHidden/>
              </w:rPr>
              <w:fldChar w:fldCharType="separate"/>
            </w:r>
            <w:r>
              <w:rPr>
                <w:noProof/>
                <w:webHidden/>
              </w:rPr>
              <w:delText>12</w:delText>
            </w:r>
            <w:r>
              <w:rPr>
                <w:noProof/>
                <w:webHidden/>
              </w:rPr>
              <w:fldChar w:fldCharType="end"/>
            </w:r>
            <w:r w:rsidRPr="00A845B3">
              <w:rPr>
                <w:rStyle w:val="Hyperlink"/>
                <w:noProof/>
              </w:rPr>
              <w:fldChar w:fldCharType="end"/>
            </w:r>
          </w:del>
        </w:p>
        <w:p w14:paraId="2ADCC8B4" w14:textId="77777777" w:rsidR="00777602" w:rsidRDefault="00777602">
          <w:pPr>
            <w:pStyle w:val="TOC2"/>
            <w:tabs>
              <w:tab w:val="left" w:pos="879"/>
              <w:tab w:val="right" w:leader="dot" w:pos="10456"/>
            </w:tabs>
            <w:rPr>
              <w:del w:id="25" w:author="Jarno Nieminen" w:date="2014-09-04T09:09:00Z"/>
              <w:rFonts w:asciiTheme="minorHAnsi" w:eastAsiaTheme="minorEastAsia" w:hAnsiTheme="minorHAnsi" w:cstheme="minorBidi"/>
              <w:noProof/>
              <w:sz w:val="22"/>
              <w:lang w:eastAsia="sv-SE"/>
            </w:rPr>
          </w:pPr>
          <w:del w:id="2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3.1</w:delText>
            </w:r>
            <w:r>
              <w:rPr>
                <w:rFonts w:asciiTheme="minorHAnsi" w:eastAsiaTheme="minorEastAsia" w:hAnsiTheme="minorHAnsi" w:cstheme="minorBidi"/>
                <w:noProof/>
                <w:sz w:val="22"/>
                <w:lang w:eastAsia="sv-SE"/>
              </w:rPr>
              <w:tab/>
            </w:r>
            <w:r w:rsidRPr="00A845B3">
              <w:rPr>
                <w:rStyle w:val="Hyperlink"/>
                <w:noProof/>
              </w:rPr>
              <w:delText>Flöde AF-1 Skapa formulärmall</w:delText>
            </w:r>
            <w:r>
              <w:rPr>
                <w:noProof/>
                <w:webHidden/>
              </w:rPr>
              <w:tab/>
            </w:r>
            <w:r>
              <w:rPr>
                <w:noProof/>
                <w:webHidden/>
              </w:rPr>
              <w:fldChar w:fldCharType="begin"/>
            </w:r>
            <w:r>
              <w:rPr>
                <w:noProof/>
                <w:webHidden/>
              </w:rPr>
              <w:delInstrText xml:space="preserve"> PAGEREF _Toc391636675 \h </w:delInstrText>
            </w:r>
            <w:r>
              <w:rPr>
                <w:noProof/>
                <w:webHidden/>
              </w:rPr>
            </w:r>
            <w:r>
              <w:rPr>
                <w:noProof/>
                <w:webHidden/>
              </w:rPr>
              <w:fldChar w:fldCharType="separate"/>
            </w:r>
            <w:r>
              <w:rPr>
                <w:noProof/>
                <w:webHidden/>
              </w:rPr>
              <w:delText>12</w:delText>
            </w:r>
            <w:r>
              <w:rPr>
                <w:noProof/>
                <w:webHidden/>
              </w:rPr>
              <w:fldChar w:fldCharType="end"/>
            </w:r>
            <w:r w:rsidRPr="00A845B3">
              <w:rPr>
                <w:rStyle w:val="Hyperlink"/>
                <w:noProof/>
              </w:rPr>
              <w:fldChar w:fldCharType="end"/>
            </w:r>
          </w:del>
        </w:p>
        <w:p w14:paraId="730C78FB" w14:textId="77777777" w:rsidR="00777602" w:rsidRDefault="00777602">
          <w:pPr>
            <w:pStyle w:val="TOC2"/>
            <w:tabs>
              <w:tab w:val="left" w:pos="879"/>
              <w:tab w:val="right" w:leader="dot" w:pos="10456"/>
            </w:tabs>
            <w:rPr>
              <w:del w:id="27" w:author="Jarno Nieminen" w:date="2014-09-04T09:09:00Z"/>
              <w:rFonts w:asciiTheme="minorHAnsi" w:eastAsiaTheme="minorEastAsia" w:hAnsiTheme="minorHAnsi" w:cstheme="minorBidi"/>
              <w:noProof/>
              <w:sz w:val="22"/>
              <w:lang w:eastAsia="sv-SE"/>
            </w:rPr>
          </w:pPr>
          <w:del w:id="2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3.2</w:delText>
            </w:r>
            <w:r>
              <w:rPr>
                <w:rFonts w:asciiTheme="minorHAnsi" w:eastAsiaTheme="minorEastAsia" w:hAnsiTheme="minorHAnsi" w:cstheme="minorBidi"/>
                <w:noProof/>
                <w:sz w:val="22"/>
                <w:lang w:eastAsia="sv-SE"/>
              </w:rPr>
              <w:tab/>
            </w:r>
            <w:r w:rsidRPr="00A845B3">
              <w:rPr>
                <w:rStyle w:val="Hyperlink"/>
                <w:noProof/>
              </w:rPr>
              <w:delText>Flöde AF-2 Begär formulärinsamling av patient</w:delText>
            </w:r>
            <w:r>
              <w:rPr>
                <w:noProof/>
                <w:webHidden/>
              </w:rPr>
              <w:tab/>
            </w:r>
            <w:r>
              <w:rPr>
                <w:noProof/>
                <w:webHidden/>
              </w:rPr>
              <w:fldChar w:fldCharType="begin"/>
            </w:r>
            <w:r>
              <w:rPr>
                <w:noProof/>
                <w:webHidden/>
              </w:rPr>
              <w:delInstrText xml:space="preserve"> PAGEREF _Toc391636676 \h </w:delInstrText>
            </w:r>
            <w:r>
              <w:rPr>
                <w:noProof/>
                <w:webHidden/>
              </w:rPr>
            </w:r>
            <w:r>
              <w:rPr>
                <w:noProof/>
                <w:webHidden/>
              </w:rPr>
              <w:fldChar w:fldCharType="separate"/>
            </w:r>
            <w:r>
              <w:rPr>
                <w:noProof/>
                <w:webHidden/>
              </w:rPr>
              <w:delText>13</w:delText>
            </w:r>
            <w:r>
              <w:rPr>
                <w:noProof/>
                <w:webHidden/>
              </w:rPr>
              <w:fldChar w:fldCharType="end"/>
            </w:r>
            <w:r w:rsidRPr="00A845B3">
              <w:rPr>
                <w:rStyle w:val="Hyperlink"/>
                <w:noProof/>
              </w:rPr>
              <w:fldChar w:fldCharType="end"/>
            </w:r>
          </w:del>
        </w:p>
        <w:p w14:paraId="408A1BFC" w14:textId="77777777" w:rsidR="00777602" w:rsidRDefault="00777602">
          <w:pPr>
            <w:pStyle w:val="TOC2"/>
            <w:tabs>
              <w:tab w:val="left" w:pos="879"/>
              <w:tab w:val="right" w:leader="dot" w:pos="10456"/>
            </w:tabs>
            <w:rPr>
              <w:del w:id="29" w:author="Jarno Nieminen" w:date="2014-09-04T09:09:00Z"/>
              <w:rFonts w:asciiTheme="minorHAnsi" w:eastAsiaTheme="minorEastAsia" w:hAnsiTheme="minorHAnsi" w:cstheme="minorBidi"/>
              <w:noProof/>
              <w:sz w:val="22"/>
              <w:lang w:eastAsia="sv-SE"/>
            </w:rPr>
          </w:pPr>
          <w:del w:id="3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3.3</w:delText>
            </w:r>
            <w:r>
              <w:rPr>
                <w:rFonts w:asciiTheme="minorHAnsi" w:eastAsiaTheme="minorEastAsia" w:hAnsiTheme="minorHAnsi" w:cstheme="minorBidi"/>
                <w:noProof/>
                <w:sz w:val="22"/>
                <w:lang w:eastAsia="sv-SE"/>
              </w:rPr>
              <w:tab/>
            </w:r>
            <w:r w:rsidRPr="00A845B3">
              <w:rPr>
                <w:rStyle w:val="Hyperlink"/>
                <w:noProof/>
              </w:rPr>
              <w:delText>Flöde AF-3A Patient fyller i formulär (redan skapat)</w:delText>
            </w:r>
            <w:r>
              <w:rPr>
                <w:noProof/>
                <w:webHidden/>
              </w:rPr>
              <w:tab/>
            </w:r>
            <w:r>
              <w:rPr>
                <w:noProof/>
                <w:webHidden/>
              </w:rPr>
              <w:fldChar w:fldCharType="begin"/>
            </w:r>
            <w:r>
              <w:rPr>
                <w:noProof/>
                <w:webHidden/>
              </w:rPr>
              <w:delInstrText xml:space="preserve"> PAGEREF _Toc391636677 \h </w:delInstrText>
            </w:r>
            <w:r>
              <w:rPr>
                <w:noProof/>
                <w:webHidden/>
              </w:rPr>
            </w:r>
            <w:r>
              <w:rPr>
                <w:noProof/>
                <w:webHidden/>
              </w:rPr>
              <w:fldChar w:fldCharType="separate"/>
            </w:r>
            <w:r>
              <w:rPr>
                <w:noProof/>
                <w:webHidden/>
              </w:rPr>
              <w:delText>15</w:delText>
            </w:r>
            <w:r>
              <w:rPr>
                <w:noProof/>
                <w:webHidden/>
              </w:rPr>
              <w:fldChar w:fldCharType="end"/>
            </w:r>
            <w:r w:rsidRPr="00A845B3">
              <w:rPr>
                <w:rStyle w:val="Hyperlink"/>
                <w:noProof/>
              </w:rPr>
              <w:fldChar w:fldCharType="end"/>
            </w:r>
          </w:del>
        </w:p>
        <w:p w14:paraId="0D60747B" w14:textId="77777777" w:rsidR="00777602" w:rsidRDefault="00777602">
          <w:pPr>
            <w:pStyle w:val="TOC2"/>
            <w:tabs>
              <w:tab w:val="left" w:pos="879"/>
              <w:tab w:val="right" w:leader="dot" w:pos="10456"/>
            </w:tabs>
            <w:rPr>
              <w:del w:id="31" w:author="Jarno Nieminen" w:date="2014-09-04T09:09:00Z"/>
              <w:rFonts w:asciiTheme="minorHAnsi" w:eastAsiaTheme="minorEastAsia" w:hAnsiTheme="minorHAnsi" w:cstheme="minorBidi"/>
              <w:noProof/>
              <w:sz w:val="22"/>
              <w:lang w:eastAsia="sv-SE"/>
            </w:rPr>
          </w:pPr>
          <w:del w:id="3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3.4</w:delText>
            </w:r>
            <w:r>
              <w:rPr>
                <w:rFonts w:asciiTheme="minorHAnsi" w:eastAsiaTheme="minorEastAsia" w:hAnsiTheme="minorHAnsi" w:cstheme="minorBidi"/>
                <w:noProof/>
                <w:sz w:val="22"/>
                <w:lang w:eastAsia="sv-SE"/>
              </w:rPr>
              <w:tab/>
            </w:r>
            <w:r w:rsidRPr="00A845B3">
              <w:rPr>
                <w:rStyle w:val="Hyperlink"/>
                <w:noProof/>
              </w:rPr>
              <w:delText>Flöde AF-3B Patient fyller i formulär</w:delText>
            </w:r>
            <w:r>
              <w:rPr>
                <w:noProof/>
                <w:webHidden/>
              </w:rPr>
              <w:tab/>
            </w:r>
            <w:r>
              <w:rPr>
                <w:noProof/>
                <w:webHidden/>
              </w:rPr>
              <w:fldChar w:fldCharType="begin"/>
            </w:r>
            <w:r>
              <w:rPr>
                <w:noProof/>
                <w:webHidden/>
              </w:rPr>
              <w:delInstrText xml:space="preserve"> PAGEREF _Toc391636678 \h </w:delInstrText>
            </w:r>
            <w:r>
              <w:rPr>
                <w:noProof/>
                <w:webHidden/>
              </w:rPr>
            </w:r>
            <w:r>
              <w:rPr>
                <w:noProof/>
                <w:webHidden/>
              </w:rPr>
              <w:fldChar w:fldCharType="separate"/>
            </w:r>
            <w:r>
              <w:rPr>
                <w:noProof/>
                <w:webHidden/>
              </w:rPr>
              <w:delText>17</w:delText>
            </w:r>
            <w:r>
              <w:rPr>
                <w:noProof/>
                <w:webHidden/>
              </w:rPr>
              <w:fldChar w:fldCharType="end"/>
            </w:r>
            <w:r w:rsidRPr="00A845B3">
              <w:rPr>
                <w:rStyle w:val="Hyperlink"/>
                <w:noProof/>
              </w:rPr>
              <w:fldChar w:fldCharType="end"/>
            </w:r>
          </w:del>
        </w:p>
        <w:p w14:paraId="486155AB" w14:textId="77777777" w:rsidR="00777602" w:rsidRDefault="00777602">
          <w:pPr>
            <w:pStyle w:val="TOC2"/>
            <w:tabs>
              <w:tab w:val="left" w:pos="879"/>
              <w:tab w:val="right" w:leader="dot" w:pos="10456"/>
            </w:tabs>
            <w:rPr>
              <w:del w:id="33" w:author="Jarno Nieminen" w:date="2014-09-04T09:09:00Z"/>
              <w:rFonts w:asciiTheme="minorHAnsi" w:eastAsiaTheme="minorEastAsia" w:hAnsiTheme="minorHAnsi" w:cstheme="minorBidi"/>
              <w:noProof/>
              <w:sz w:val="22"/>
              <w:lang w:eastAsia="sv-SE"/>
            </w:rPr>
          </w:pPr>
          <w:del w:id="3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"_Toc391636679"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3.5</w:delText>
            </w:r>
            <w:r>
              <w:rPr>
                <w:rFonts w:asciiTheme="minorHAnsi" w:eastAsiaTheme="minorEastAsia" w:hAnsiTheme="minorHAnsi" w:cstheme="minorBidi"/>
                <w:noProof/>
                <w:sz w:val="22"/>
                <w:lang w:eastAsia="sv-SE"/>
              </w:rPr>
              <w:tab/>
            </w:r>
            <w:r w:rsidRPr="00A845B3">
              <w:rPr>
                <w:rStyle w:val="Hyperlink"/>
                <w:noProof/>
              </w:rPr>
              <w:delText>Flöde AF-4 Återuppta formulär.</w:delText>
            </w:r>
            <w:r>
              <w:rPr>
                <w:noProof/>
                <w:webHidden/>
              </w:rPr>
              <w:tab/>
            </w:r>
            <w:r>
              <w:rPr>
                <w:noProof/>
                <w:webHidden/>
              </w:rPr>
              <w:fldChar w:fldCharType="begin"/>
            </w:r>
            <w:r>
              <w:rPr>
                <w:noProof/>
                <w:webHidden/>
              </w:rPr>
              <w:delInstrText xml:space="preserve"> PAGEREF _Toc391636679 \h </w:delInstrText>
            </w:r>
            <w:r>
              <w:rPr>
                <w:noProof/>
                <w:webHidden/>
              </w:rPr>
            </w:r>
            <w:r>
              <w:rPr>
                <w:noProof/>
                <w:webHidden/>
              </w:rPr>
              <w:fldChar w:fldCharType="separate"/>
            </w:r>
            <w:r>
              <w:rPr>
                <w:noProof/>
                <w:webHidden/>
              </w:rPr>
              <w:delText>19</w:delText>
            </w:r>
            <w:r>
              <w:rPr>
                <w:noProof/>
                <w:webHidden/>
              </w:rPr>
              <w:fldChar w:fldCharType="end"/>
            </w:r>
            <w:r w:rsidRPr="00A845B3">
              <w:rPr>
                <w:rStyle w:val="Hyperlink"/>
                <w:noProof/>
              </w:rPr>
              <w:fldChar w:fldCharType="end"/>
            </w:r>
          </w:del>
        </w:p>
        <w:p w14:paraId="592069CB" w14:textId="77777777" w:rsidR="00777602" w:rsidRDefault="00777602">
          <w:pPr>
            <w:pStyle w:val="TOC2"/>
            <w:tabs>
              <w:tab w:val="left" w:pos="879"/>
              <w:tab w:val="right" w:leader="dot" w:pos="10456"/>
            </w:tabs>
            <w:rPr>
              <w:del w:id="35" w:author="Jarno Nieminen" w:date="2014-09-04T09:09:00Z"/>
              <w:rFonts w:asciiTheme="minorHAnsi" w:eastAsiaTheme="minorEastAsia" w:hAnsiTheme="minorHAnsi" w:cstheme="minorBidi"/>
              <w:noProof/>
              <w:sz w:val="22"/>
              <w:lang w:eastAsia="sv-SE"/>
            </w:rPr>
          </w:pPr>
          <w:del w:id="3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3.6</w:delText>
            </w:r>
            <w:r>
              <w:rPr>
                <w:rFonts w:asciiTheme="minorHAnsi" w:eastAsiaTheme="minorEastAsia" w:hAnsiTheme="minorHAnsi" w:cstheme="minorBidi"/>
                <w:noProof/>
                <w:sz w:val="22"/>
                <w:lang w:eastAsia="sv-SE"/>
              </w:rPr>
              <w:tab/>
            </w:r>
            <w:r w:rsidRPr="00A845B3">
              <w:rPr>
                <w:rStyle w:val="Hyperlink"/>
                <w:noProof/>
              </w:rPr>
              <w:delText>Flöde AF-5 Notifiera</w:delText>
            </w:r>
            <w:r>
              <w:rPr>
                <w:noProof/>
                <w:webHidden/>
              </w:rPr>
              <w:tab/>
            </w:r>
            <w:r>
              <w:rPr>
                <w:noProof/>
                <w:webHidden/>
              </w:rPr>
              <w:fldChar w:fldCharType="begin"/>
            </w:r>
            <w:r>
              <w:rPr>
                <w:noProof/>
                <w:webHidden/>
              </w:rPr>
              <w:delInstrText xml:space="preserve"> PAGEREF _Toc391636680 \h </w:delInstrText>
            </w:r>
            <w:r>
              <w:rPr>
                <w:noProof/>
                <w:webHidden/>
              </w:rPr>
            </w:r>
            <w:r>
              <w:rPr>
                <w:noProof/>
                <w:webHidden/>
              </w:rPr>
              <w:fldChar w:fldCharType="separate"/>
            </w:r>
            <w:r>
              <w:rPr>
                <w:noProof/>
                <w:webHidden/>
              </w:rPr>
              <w:delText>20</w:delText>
            </w:r>
            <w:r>
              <w:rPr>
                <w:noProof/>
                <w:webHidden/>
              </w:rPr>
              <w:fldChar w:fldCharType="end"/>
            </w:r>
            <w:r w:rsidRPr="00A845B3">
              <w:rPr>
                <w:rStyle w:val="Hyperlink"/>
                <w:noProof/>
              </w:rPr>
              <w:fldChar w:fldCharType="end"/>
            </w:r>
          </w:del>
        </w:p>
        <w:p w14:paraId="4B87876F" w14:textId="77777777" w:rsidR="00777602" w:rsidRDefault="00777602">
          <w:pPr>
            <w:pStyle w:val="TOC2"/>
            <w:tabs>
              <w:tab w:val="left" w:pos="879"/>
              <w:tab w:val="right" w:leader="dot" w:pos="10456"/>
            </w:tabs>
            <w:rPr>
              <w:del w:id="37" w:author="Jarno Nieminen" w:date="2014-09-04T09:09:00Z"/>
              <w:rFonts w:asciiTheme="minorHAnsi" w:eastAsiaTheme="minorEastAsia" w:hAnsiTheme="minorHAnsi" w:cstheme="minorBidi"/>
              <w:noProof/>
              <w:sz w:val="22"/>
              <w:lang w:eastAsia="sv-SE"/>
            </w:rPr>
          </w:pPr>
          <w:del w:id="3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3.7</w:delText>
            </w:r>
            <w:r>
              <w:rPr>
                <w:rFonts w:asciiTheme="minorHAnsi" w:eastAsiaTheme="minorEastAsia" w:hAnsiTheme="minorHAnsi" w:cstheme="minorBidi"/>
                <w:noProof/>
                <w:sz w:val="22"/>
                <w:lang w:eastAsia="sv-SE"/>
              </w:rPr>
              <w:tab/>
            </w:r>
            <w:r w:rsidRPr="00A845B3">
              <w:rPr>
                <w:rStyle w:val="Hyperlink"/>
                <w:noProof/>
              </w:rPr>
              <w:delText>Flöde AF-6 Vårdsystem hämtar användarens/patientens formulär.</w:delText>
            </w:r>
            <w:r>
              <w:rPr>
                <w:noProof/>
                <w:webHidden/>
              </w:rPr>
              <w:tab/>
            </w:r>
            <w:r>
              <w:rPr>
                <w:noProof/>
                <w:webHidden/>
              </w:rPr>
              <w:fldChar w:fldCharType="begin"/>
            </w:r>
            <w:r>
              <w:rPr>
                <w:noProof/>
                <w:webHidden/>
              </w:rPr>
              <w:delInstrText xml:space="preserve"> PAGEREF _Toc391636681 \h </w:delInstrText>
            </w:r>
            <w:r>
              <w:rPr>
                <w:noProof/>
                <w:webHidden/>
              </w:rPr>
            </w:r>
            <w:r>
              <w:rPr>
                <w:noProof/>
                <w:webHidden/>
              </w:rPr>
              <w:fldChar w:fldCharType="separate"/>
            </w:r>
            <w:r>
              <w:rPr>
                <w:noProof/>
                <w:webHidden/>
              </w:rPr>
              <w:delText>20</w:delText>
            </w:r>
            <w:r>
              <w:rPr>
                <w:noProof/>
                <w:webHidden/>
              </w:rPr>
              <w:fldChar w:fldCharType="end"/>
            </w:r>
            <w:r w:rsidRPr="00A845B3">
              <w:rPr>
                <w:rStyle w:val="Hyperlink"/>
                <w:noProof/>
              </w:rPr>
              <w:fldChar w:fldCharType="end"/>
            </w:r>
          </w:del>
        </w:p>
        <w:p w14:paraId="29637C60" w14:textId="77777777" w:rsidR="00777602" w:rsidRDefault="00777602">
          <w:pPr>
            <w:pStyle w:val="TOC2"/>
            <w:tabs>
              <w:tab w:val="left" w:pos="879"/>
              <w:tab w:val="right" w:leader="dot" w:pos="10456"/>
            </w:tabs>
            <w:rPr>
              <w:del w:id="39" w:author="Jarno Nieminen" w:date="2014-09-04T09:09:00Z"/>
              <w:rFonts w:asciiTheme="minorHAnsi" w:eastAsiaTheme="minorEastAsia" w:hAnsiTheme="minorHAnsi" w:cstheme="minorBidi"/>
              <w:noProof/>
              <w:sz w:val="22"/>
              <w:lang w:eastAsia="sv-SE"/>
            </w:rPr>
          </w:pPr>
          <w:del w:id="4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"_Toc391636682"</w:delInstrText>
            </w:r>
            <w:r w:rsidRPr="00A845B3">
              <w:rPr>
                <w:rStyle w:val="Hyperlink"/>
                <w:noProof/>
              </w:rPr>
              <w:delInstrText xml:space="preserve"> </w:delInstrText>
            </w:r>
            <w:r w:rsidRPr="00A845B3">
              <w:rPr>
                <w:rStyle w:val="Hyperlink"/>
                <w:noProof/>
              </w:rPr>
              <w:fldChar w:fldCharType="separate"/>
            </w:r>
            <w:r w:rsidRPr="00A845B3">
              <w:rPr>
                <w:rStyle w:val="Hyperlink"/>
                <w:noProof/>
                <w:lang w:eastAsia="sv-SE"/>
              </w:rPr>
              <w:delText>3.8</w:delText>
            </w:r>
            <w:r>
              <w:rPr>
                <w:rFonts w:asciiTheme="minorHAnsi" w:eastAsiaTheme="minorEastAsia" w:hAnsiTheme="minorHAnsi" w:cstheme="minorBidi"/>
                <w:noProof/>
                <w:sz w:val="22"/>
                <w:lang w:eastAsia="sv-SE"/>
              </w:rPr>
              <w:tab/>
            </w:r>
            <w:r w:rsidRPr="00A845B3">
              <w:rPr>
                <w:rStyle w:val="Hyperlink"/>
                <w:noProof/>
              </w:rPr>
              <w:delText xml:space="preserve">Flöde AF7 - </w:delText>
            </w:r>
            <w:r w:rsidRPr="00A845B3">
              <w:rPr>
                <w:rStyle w:val="Hyperlink"/>
                <w:noProof/>
                <w:lang w:eastAsia="sv-SE"/>
              </w:rPr>
              <w:delText>Fylla i och avsluta ett formulär</w:delText>
            </w:r>
            <w:r>
              <w:rPr>
                <w:noProof/>
                <w:webHidden/>
              </w:rPr>
              <w:tab/>
            </w:r>
            <w:r>
              <w:rPr>
                <w:noProof/>
                <w:webHidden/>
              </w:rPr>
              <w:fldChar w:fldCharType="begin"/>
            </w:r>
            <w:r>
              <w:rPr>
                <w:noProof/>
                <w:webHidden/>
              </w:rPr>
              <w:delInstrText xml:space="preserve"> PAGEREF _Toc391636682 \h </w:delInstrText>
            </w:r>
            <w:r>
              <w:rPr>
                <w:noProof/>
                <w:webHidden/>
              </w:rPr>
            </w:r>
            <w:r>
              <w:rPr>
                <w:noProof/>
                <w:webHidden/>
              </w:rPr>
              <w:fldChar w:fldCharType="separate"/>
            </w:r>
            <w:r>
              <w:rPr>
                <w:noProof/>
                <w:webHidden/>
              </w:rPr>
              <w:delText>21</w:delText>
            </w:r>
            <w:r>
              <w:rPr>
                <w:noProof/>
                <w:webHidden/>
              </w:rPr>
              <w:fldChar w:fldCharType="end"/>
            </w:r>
            <w:r w:rsidRPr="00A845B3">
              <w:rPr>
                <w:rStyle w:val="Hyperlink"/>
                <w:noProof/>
              </w:rPr>
              <w:fldChar w:fldCharType="end"/>
            </w:r>
          </w:del>
        </w:p>
        <w:p w14:paraId="68A73A8D" w14:textId="77777777" w:rsidR="00777602" w:rsidRDefault="00777602">
          <w:pPr>
            <w:pStyle w:val="TOC2"/>
            <w:tabs>
              <w:tab w:val="left" w:pos="879"/>
              <w:tab w:val="right" w:leader="dot" w:pos="10456"/>
            </w:tabs>
            <w:rPr>
              <w:del w:id="41" w:author="Jarno Nieminen" w:date="2014-09-04T09:09:00Z"/>
              <w:rFonts w:asciiTheme="minorHAnsi" w:eastAsiaTheme="minorEastAsia" w:hAnsiTheme="minorHAnsi" w:cstheme="minorBidi"/>
              <w:noProof/>
              <w:sz w:val="22"/>
              <w:lang w:eastAsia="sv-SE"/>
            </w:rPr>
          </w:pPr>
          <w:del w:id="4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3.9</w:delText>
            </w:r>
            <w:r>
              <w:rPr>
                <w:rFonts w:asciiTheme="minorHAnsi" w:eastAsiaTheme="minorEastAsia" w:hAnsiTheme="minorHAnsi" w:cstheme="minorBidi"/>
                <w:noProof/>
                <w:sz w:val="22"/>
                <w:lang w:eastAsia="sv-SE"/>
              </w:rPr>
              <w:tab/>
            </w:r>
            <w:r w:rsidRPr="00A845B3">
              <w:rPr>
                <w:rStyle w:val="Hyperlink"/>
                <w:noProof/>
              </w:rPr>
              <w:delText xml:space="preserve">Flöde </w:delText>
            </w:r>
            <w:r w:rsidRPr="00A845B3">
              <w:rPr>
                <w:rStyle w:val="Hyperlink"/>
                <w:noProof/>
                <w:lang w:eastAsia="sv-SE"/>
              </w:rPr>
              <w:delText>AF-8 Fyll i formulär</w:delText>
            </w:r>
            <w:r>
              <w:rPr>
                <w:noProof/>
                <w:webHidden/>
              </w:rPr>
              <w:tab/>
            </w:r>
            <w:r>
              <w:rPr>
                <w:noProof/>
                <w:webHidden/>
              </w:rPr>
              <w:fldChar w:fldCharType="begin"/>
            </w:r>
            <w:r>
              <w:rPr>
                <w:noProof/>
                <w:webHidden/>
              </w:rPr>
              <w:delInstrText xml:space="preserve"> PAGEREF _Toc391636683 \h </w:delInstrText>
            </w:r>
            <w:r>
              <w:rPr>
                <w:noProof/>
                <w:webHidden/>
              </w:rPr>
            </w:r>
            <w:r>
              <w:rPr>
                <w:noProof/>
                <w:webHidden/>
              </w:rPr>
              <w:fldChar w:fldCharType="separate"/>
            </w:r>
            <w:r>
              <w:rPr>
                <w:noProof/>
                <w:webHidden/>
              </w:rPr>
              <w:delText>22</w:delText>
            </w:r>
            <w:r>
              <w:rPr>
                <w:noProof/>
                <w:webHidden/>
              </w:rPr>
              <w:fldChar w:fldCharType="end"/>
            </w:r>
            <w:r w:rsidRPr="00A845B3">
              <w:rPr>
                <w:rStyle w:val="Hyperlink"/>
                <w:noProof/>
              </w:rPr>
              <w:fldChar w:fldCharType="end"/>
            </w:r>
          </w:del>
        </w:p>
        <w:p w14:paraId="727E1E98" w14:textId="77777777" w:rsidR="00777602" w:rsidRDefault="00777602">
          <w:pPr>
            <w:pStyle w:val="TOC2"/>
            <w:tabs>
              <w:tab w:val="left" w:pos="879"/>
              <w:tab w:val="right" w:leader="dot" w:pos="10456"/>
            </w:tabs>
            <w:rPr>
              <w:del w:id="43" w:author="Jarno Nieminen" w:date="2014-09-04T09:09:00Z"/>
              <w:rFonts w:asciiTheme="minorHAnsi" w:eastAsiaTheme="minorEastAsia" w:hAnsiTheme="minorHAnsi" w:cstheme="minorBidi"/>
              <w:noProof/>
              <w:sz w:val="22"/>
              <w:lang w:eastAsia="sv-SE"/>
            </w:rPr>
          </w:pPr>
          <w:del w:id="4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"_Toc391636684"</w:delInstrText>
            </w:r>
            <w:r w:rsidRPr="00A845B3">
              <w:rPr>
                <w:rStyle w:val="Hyperlink"/>
                <w:noProof/>
              </w:rPr>
              <w:delInstrText xml:space="preserve"> </w:delInstrText>
            </w:r>
            <w:r w:rsidRPr="00A845B3">
              <w:rPr>
                <w:rStyle w:val="Hyperlink"/>
                <w:noProof/>
              </w:rPr>
              <w:fldChar w:fldCharType="separate"/>
            </w:r>
            <w:r w:rsidRPr="00A845B3">
              <w:rPr>
                <w:rStyle w:val="Hyperlink"/>
                <w:noProof/>
                <w:lang w:eastAsia="sv-SE"/>
              </w:rPr>
              <w:delText>3.10</w:delText>
            </w:r>
            <w:r>
              <w:rPr>
                <w:rFonts w:asciiTheme="minorHAnsi" w:eastAsiaTheme="minorEastAsia" w:hAnsiTheme="minorHAnsi" w:cstheme="minorBidi"/>
                <w:noProof/>
                <w:sz w:val="22"/>
                <w:lang w:eastAsia="sv-SE"/>
              </w:rPr>
              <w:tab/>
            </w:r>
            <w:r w:rsidRPr="00A845B3">
              <w:rPr>
                <w:rStyle w:val="Hyperlink"/>
                <w:noProof/>
              </w:rPr>
              <w:delText xml:space="preserve">Flöde </w:delText>
            </w:r>
            <w:r w:rsidRPr="00A845B3">
              <w:rPr>
                <w:rStyle w:val="Hyperlink"/>
                <w:noProof/>
                <w:lang w:eastAsia="sv-SE"/>
              </w:rPr>
              <w:delText>AF-9 Spara och avsluta formulär</w:delText>
            </w:r>
            <w:r>
              <w:rPr>
                <w:noProof/>
                <w:webHidden/>
              </w:rPr>
              <w:tab/>
            </w:r>
            <w:r>
              <w:rPr>
                <w:noProof/>
                <w:webHidden/>
              </w:rPr>
              <w:fldChar w:fldCharType="begin"/>
            </w:r>
            <w:r>
              <w:rPr>
                <w:noProof/>
                <w:webHidden/>
              </w:rPr>
              <w:delInstrText xml:space="preserve"> PAGEREF _Toc391636684 \h </w:delInstrText>
            </w:r>
            <w:r>
              <w:rPr>
                <w:noProof/>
                <w:webHidden/>
              </w:rPr>
            </w:r>
            <w:r>
              <w:rPr>
                <w:noProof/>
                <w:webHidden/>
              </w:rPr>
              <w:fldChar w:fldCharType="separate"/>
            </w:r>
            <w:r>
              <w:rPr>
                <w:noProof/>
                <w:webHidden/>
              </w:rPr>
              <w:delText>22</w:delText>
            </w:r>
            <w:r>
              <w:rPr>
                <w:noProof/>
                <w:webHidden/>
              </w:rPr>
              <w:fldChar w:fldCharType="end"/>
            </w:r>
            <w:r w:rsidRPr="00A845B3">
              <w:rPr>
                <w:rStyle w:val="Hyperlink"/>
                <w:noProof/>
              </w:rPr>
              <w:fldChar w:fldCharType="end"/>
            </w:r>
          </w:del>
        </w:p>
        <w:p w14:paraId="6B689238" w14:textId="77777777" w:rsidR="00777602" w:rsidRDefault="00777602">
          <w:pPr>
            <w:pStyle w:val="TOC2"/>
            <w:tabs>
              <w:tab w:val="left" w:pos="879"/>
              <w:tab w:val="right" w:leader="dot" w:pos="10456"/>
            </w:tabs>
            <w:rPr>
              <w:del w:id="45" w:author="Jarno Nieminen" w:date="2014-09-04T09:09:00Z"/>
              <w:rFonts w:asciiTheme="minorHAnsi" w:eastAsiaTheme="minorEastAsia" w:hAnsiTheme="minorHAnsi" w:cstheme="minorBidi"/>
              <w:noProof/>
              <w:sz w:val="22"/>
              <w:lang w:eastAsia="sv-SE"/>
            </w:rPr>
          </w:pPr>
          <w:del w:id="4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"_Toc391636685"</w:delInstrText>
            </w:r>
            <w:r w:rsidRPr="00A845B3">
              <w:rPr>
                <w:rStyle w:val="Hyperlink"/>
                <w:noProof/>
              </w:rPr>
              <w:delInstrText xml:space="preserve"> </w:delInstrText>
            </w:r>
            <w:r w:rsidRPr="00A845B3">
              <w:rPr>
                <w:rStyle w:val="Hyperlink"/>
                <w:noProof/>
              </w:rPr>
              <w:fldChar w:fldCharType="separate"/>
            </w:r>
            <w:r w:rsidRPr="00A845B3">
              <w:rPr>
                <w:rStyle w:val="Hyperlink"/>
                <w:noProof/>
                <w:lang w:eastAsia="sv-SE"/>
              </w:rPr>
              <w:delText>3.11</w:delText>
            </w:r>
            <w:r>
              <w:rPr>
                <w:rFonts w:asciiTheme="minorHAnsi" w:eastAsiaTheme="minorEastAsia" w:hAnsiTheme="minorHAnsi" w:cstheme="minorBidi"/>
                <w:noProof/>
                <w:sz w:val="22"/>
                <w:lang w:eastAsia="sv-SE"/>
              </w:rPr>
              <w:tab/>
            </w:r>
            <w:r w:rsidRPr="00A845B3">
              <w:rPr>
                <w:rStyle w:val="Hyperlink"/>
                <w:noProof/>
              </w:rPr>
              <w:delText xml:space="preserve">Flöde </w:delText>
            </w:r>
            <w:r w:rsidRPr="00A845B3">
              <w:rPr>
                <w:rStyle w:val="Hyperlink"/>
                <w:noProof/>
                <w:lang w:eastAsia="sv-SE"/>
              </w:rPr>
              <w:delText>AF-10 Hämta formulär</w:delText>
            </w:r>
            <w:r>
              <w:rPr>
                <w:noProof/>
                <w:webHidden/>
              </w:rPr>
              <w:tab/>
            </w:r>
            <w:r>
              <w:rPr>
                <w:noProof/>
                <w:webHidden/>
              </w:rPr>
              <w:fldChar w:fldCharType="begin"/>
            </w:r>
            <w:r>
              <w:rPr>
                <w:noProof/>
                <w:webHidden/>
              </w:rPr>
              <w:delInstrText xml:space="preserve"> PAGEREF _Toc391636685 \h </w:delInstrText>
            </w:r>
            <w:r>
              <w:rPr>
                <w:noProof/>
                <w:webHidden/>
              </w:rPr>
            </w:r>
            <w:r>
              <w:rPr>
                <w:noProof/>
                <w:webHidden/>
              </w:rPr>
              <w:fldChar w:fldCharType="separate"/>
            </w:r>
            <w:r>
              <w:rPr>
                <w:noProof/>
                <w:webHidden/>
              </w:rPr>
              <w:delText>22</w:delText>
            </w:r>
            <w:r>
              <w:rPr>
                <w:noProof/>
                <w:webHidden/>
              </w:rPr>
              <w:fldChar w:fldCharType="end"/>
            </w:r>
            <w:r w:rsidRPr="00A845B3">
              <w:rPr>
                <w:rStyle w:val="Hyperlink"/>
                <w:noProof/>
              </w:rPr>
              <w:fldChar w:fldCharType="end"/>
            </w:r>
          </w:del>
        </w:p>
        <w:p w14:paraId="25BE68DA" w14:textId="77777777" w:rsidR="00777602" w:rsidRDefault="00777602">
          <w:pPr>
            <w:pStyle w:val="TOC2"/>
            <w:tabs>
              <w:tab w:val="left" w:pos="879"/>
              <w:tab w:val="right" w:leader="dot" w:pos="10456"/>
            </w:tabs>
            <w:rPr>
              <w:del w:id="47" w:author="Jarno Nieminen" w:date="2014-09-04T09:09:00Z"/>
              <w:rFonts w:asciiTheme="minorHAnsi" w:eastAsiaTheme="minorEastAsia" w:hAnsiTheme="minorHAnsi" w:cstheme="minorBidi"/>
              <w:noProof/>
              <w:sz w:val="22"/>
              <w:lang w:eastAsia="sv-SE"/>
            </w:rPr>
          </w:pPr>
          <w:del w:id="4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3.12</w:delText>
            </w:r>
            <w:r>
              <w:rPr>
                <w:rFonts w:asciiTheme="minorHAnsi" w:eastAsiaTheme="minorEastAsia" w:hAnsiTheme="minorHAnsi" w:cstheme="minorBidi"/>
                <w:noProof/>
                <w:sz w:val="22"/>
                <w:lang w:eastAsia="sv-SE"/>
              </w:rPr>
              <w:tab/>
            </w:r>
            <w:r w:rsidRPr="00A845B3">
              <w:rPr>
                <w:rStyle w:val="Hyperlink"/>
                <w:noProof/>
              </w:rPr>
              <w:delText>Flöde</w:delText>
            </w:r>
            <w:r w:rsidRPr="00A845B3">
              <w:rPr>
                <w:rStyle w:val="Hyperlink"/>
                <w:noProof/>
                <w:lang w:eastAsia="sv-SE"/>
              </w:rPr>
              <w:delText xml:space="preserve"> </w:delText>
            </w:r>
            <w:r w:rsidRPr="00A845B3">
              <w:rPr>
                <w:rStyle w:val="Hyperlink"/>
                <w:noProof/>
              </w:rPr>
              <w:delText>AF-11 Avbryta formulär</w:delText>
            </w:r>
            <w:r>
              <w:rPr>
                <w:noProof/>
                <w:webHidden/>
              </w:rPr>
              <w:tab/>
            </w:r>
            <w:r>
              <w:rPr>
                <w:noProof/>
                <w:webHidden/>
              </w:rPr>
              <w:fldChar w:fldCharType="begin"/>
            </w:r>
            <w:r>
              <w:rPr>
                <w:noProof/>
                <w:webHidden/>
              </w:rPr>
              <w:delInstrText xml:space="preserve"> PAGEREF _Toc391636686 \h </w:delInstrText>
            </w:r>
            <w:r>
              <w:rPr>
                <w:noProof/>
                <w:webHidden/>
              </w:rPr>
            </w:r>
            <w:r>
              <w:rPr>
                <w:noProof/>
                <w:webHidden/>
              </w:rPr>
              <w:fldChar w:fldCharType="separate"/>
            </w:r>
            <w:r>
              <w:rPr>
                <w:noProof/>
                <w:webHidden/>
              </w:rPr>
              <w:delText>22</w:delText>
            </w:r>
            <w:r>
              <w:rPr>
                <w:noProof/>
                <w:webHidden/>
              </w:rPr>
              <w:fldChar w:fldCharType="end"/>
            </w:r>
            <w:r w:rsidRPr="00A845B3">
              <w:rPr>
                <w:rStyle w:val="Hyperlink"/>
                <w:noProof/>
              </w:rPr>
              <w:fldChar w:fldCharType="end"/>
            </w:r>
          </w:del>
        </w:p>
        <w:p w14:paraId="14C94C70" w14:textId="77777777" w:rsidR="00777602" w:rsidRDefault="00777602">
          <w:pPr>
            <w:pStyle w:val="TOC2"/>
            <w:tabs>
              <w:tab w:val="left" w:pos="879"/>
              <w:tab w:val="right" w:leader="dot" w:pos="10456"/>
            </w:tabs>
            <w:rPr>
              <w:del w:id="49" w:author="Jarno Nieminen" w:date="2014-09-04T09:09:00Z"/>
              <w:rFonts w:asciiTheme="minorHAnsi" w:eastAsiaTheme="minorEastAsia" w:hAnsiTheme="minorHAnsi" w:cstheme="minorBidi"/>
              <w:noProof/>
              <w:sz w:val="22"/>
              <w:lang w:eastAsia="sv-SE"/>
            </w:rPr>
          </w:pPr>
          <w:del w:id="5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"_Toc391636687"</w:delInstrText>
            </w:r>
            <w:r w:rsidRPr="00A845B3">
              <w:rPr>
                <w:rStyle w:val="Hyperlink"/>
                <w:noProof/>
              </w:rPr>
              <w:delInstrText xml:space="preserve"> </w:delInstrText>
            </w:r>
            <w:r w:rsidRPr="00A845B3">
              <w:rPr>
                <w:rStyle w:val="Hyperlink"/>
                <w:noProof/>
              </w:rPr>
              <w:fldChar w:fldCharType="separate"/>
            </w:r>
            <w:r w:rsidRPr="00A845B3">
              <w:rPr>
                <w:rStyle w:val="Hyperlink"/>
                <w:noProof/>
                <w:lang w:eastAsia="sv-SE"/>
              </w:rPr>
              <w:delText>3.13</w:delText>
            </w:r>
            <w:r>
              <w:rPr>
                <w:rFonts w:asciiTheme="minorHAnsi" w:eastAsiaTheme="minorEastAsia" w:hAnsiTheme="minorHAnsi" w:cstheme="minorBidi"/>
                <w:noProof/>
                <w:sz w:val="22"/>
                <w:lang w:eastAsia="sv-SE"/>
              </w:rPr>
              <w:tab/>
            </w:r>
            <w:r w:rsidRPr="00A845B3">
              <w:rPr>
                <w:rStyle w:val="Hyperlink"/>
                <w:noProof/>
              </w:rPr>
              <w:delText xml:space="preserve">Flöde </w:delText>
            </w:r>
            <w:r w:rsidRPr="00A845B3">
              <w:rPr>
                <w:rStyle w:val="Hyperlink"/>
                <w:noProof/>
                <w:lang w:eastAsia="sv-SE"/>
              </w:rPr>
              <w:delText>AF-12 Hämta formulärlista</w:delText>
            </w:r>
            <w:r>
              <w:rPr>
                <w:noProof/>
                <w:webHidden/>
              </w:rPr>
              <w:tab/>
            </w:r>
            <w:r>
              <w:rPr>
                <w:noProof/>
                <w:webHidden/>
              </w:rPr>
              <w:fldChar w:fldCharType="begin"/>
            </w:r>
            <w:r>
              <w:rPr>
                <w:noProof/>
                <w:webHidden/>
              </w:rPr>
              <w:delInstrText xml:space="preserve"> PAGEREF _Toc391636687 \h </w:delInstrText>
            </w:r>
            <w:r>
              <w:rPr>
                <w:noProof/>
                <w:webHidden/>
              </w:rPr>
            </w:r>
            <w:r>
              <w:rPr>
                <w:noProof/>
                <w:webHidden/>
              </w:rPr>
              <w:fldChar w:fldCharType="separate"/>
            </w:r>
            <w:r>
              <w:rPr>
                <w:noProof/>
                <w:webHidden/>
              </w:rPr>
              <w:delText>23</w:delText>
            </w:r>
            <w:r>
              <w:rPr>
                <w:noProof/>
                <w:webHidden/>
              </w:rPr>
              <w:fldChar w:fldCharType="end"/>
            </w:r>
            <w:r w:rsidRPr="00A845B3">
              <w:rPr>
                <w:rStyle w:val="Hyperlink"/>
                <w:noProof/>
              </w:rPr>
              <w:fldChar w:fldCharType="end"/>
            </w:r>
          </w:del>
        </w:p>
        <w:p w14:paraId="098624FB" w14:textId="77777777" w:rsidR="00777602" w:rsidRDefault="00777602">
          <w:pPr>
            <w:pStyle w:val="TOC2"/>
            <w:tabs>
              <w:tab w:val="left" w:pos="879"/>
              <w:tab w:val="right" w:leader="dot" w:pos="10456"/>
            </w:tabs>
            <w:rPr>
              <w:del w:id="51" w:author="Jarno Nieminen" w:date="2014-09-04T09:09:00Z"/>
              <w:rFonts w:asciiTheme="minorHAnsi" w:eastAsiaTheme="minorEastAsia" w:hAnsiTheme="minorHAnsi" w:cstheme="minorBidi"/>
              <w:noProof/>
              <w:sz w:val="22"/>
              <w:lang w:eastAsia="sv-SE"/>
            </w:rPr>
          </w:pPr>
          <w:del w:id="5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"_Toc391636688"</w:delInstrText>
            </w:r>
            <w:r w:rsidRPr="00A845B3">
              <w:rPr>
                <w:rStyle w:val="Hyperlink"/>
                <w:noProof/>
              </w:rPr>
              <w:delInstrText xml:space="preserve"> </w:delInstrText>
            </w:r>
            <w:r w:rsidRPr="00A845B3">
              <w:rPr>
                <w:rStyle w:val="Hyperlink"/>
                <w:noProof/>
              </w:rPr>
              <w:fldChar w:fldCharType="separate"/>
            </w:r>
            <w:r w:rsidRPr="00A845B3">
              <w:rPr>
                <w:rStyle w:val="Hyperlink"/>
                <w:noProof/>
                <w:lang w:eastAsia="sv-SE"/>
              </w:rPr>
              <w:delText>3.14</w:delText>
            </w:r>
            <w:r>
              <w:rPr>
                <w:rFonts w:asciiTheme="minorHAnsi" w:eastAsiaTheme="minorEastAsia" w:hAnsiTheme="minorHAnsi" w:cstheme="minorBidi"/>
                <w:noProof/>
                <w:sz w:val="22"/>
                <w:lang w:eastAsia="sv-SE"/>
              </w:rPr>
              <w:tab/>
            </w:r>
            <w:r w:rsidRPr="00A845B3">
              <w:rPr>
                <w:rStyle w:val="Hyperlink"/>
                <w:noProof/>
              </w:rPr>
              <w:delText xml:space="preserve">Flöde AF-13 </w:delText>
            </w:r>
            <w:r w:rsidRPr="00A845B3">
              <w:rPr>
                <w:rStyle w:val="Hyperlink"/>
                <w:noProof/>
                <w:lang w:eastAsia="sv-SE"/>
              </w:rPr>
              <w:delText>Hämta mallar</w:delText>
            </w:r>
            <w:r>
              <w:rPr>
                <w:noProof/>
                <w:webHidden/>
              </w:rPr>
              <w:tab/>
            </w:r>
            <w:r>
              <w:rPr>
                <w:noProof/>
                <w:webHidden/>
              </w:rPr>
              <w:fldChar w:fldCharType="begin"/>
            </w:r>
            <w:r>
              <w:rPr>
                <w:noProof/>
                <w:webHidden/>
              </w:rPr>
              <w:delInstrText xml:space="preserve"> PAGEREF _Toc391636688 \h </w:delInstrText>
            </w:r>
            <w:r>
              <w:rPr>
                <w:noProof/>
                <w:webHidden/>
              </w:rPr>
            </w:r>
            <w:r>
              <w:rPr>
                <w:noProof/>
                <w:webHidden/>
              </w:rPr>
              <w:fldChar w:fldCharType="separate"/>
            </w:r>
            <w:r>
              <w:rPr>
                <w:noProof/>
                <w:webHidden/>
              </w:rPr>
              <w:delText>23</w:delText>
            </w:r>
            <w:r>
              <w:rPr>
                <w:noProof/>
                <w:webHidden/>
              </w:rPr>
              <w:fldChar w:fldCharType="end"/>
            </w:r>
            <w:r w:rsidRPr="00A845B3">
              <w:rPr>
                <w:rStyle w:val="Hyperlink"/>
                <w:noProof/>
              </w:rPr>
              <w:fldChar w:fldCharType="end"/>
            </w:r>
          </w:del>
        </w:p>
        <w:p w14:paraId="7A455ED0" w14:textId="77777777" w:rsidR="00777602" w:rsidRDefault="00777602">
          <w:pPr>
            <w:pStyle w:val="TOC2"/>
            <w:tabs>
              <w:tab w:val="left" w:pos="879"/>
              <w:tab w:val="right" w:leader="dot" w:pos="10456"/>
            </w:tabs>
            <w:rPr>
              <w:del w:id="53" w:author="Jarno Nieminen" w:date="2014-09-04T09:09:00Z"/>
              <w:rFonts w:asciiTheme="minorHAnsi" w:eastAsiaTheme="minorEastAsia" w:hAnsiTheme="minorHAnsi" w:cstheme="minorBidi"/>
              <w:noProof/>
              <w:sz w:val="22"/>
              <w:lang w:eastAsia="sv-SE"/>
            </w:rPr>
          </w:pPr>
          <w:del w:id="5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"_Toc391636689"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3.15</w:delText>
            </w:r>
            <w:r>
              <w:rPr>
                <w:rFonts w:asciiTheme="minorHAnsi" w:eastAsiaTheme="minorEastAsia" w:hAnsiTheme="minorHAnsi" w:cstheme="minorBidi"/>
                <w:noProof/>
                <w:sz w:val="22"/>
                <w:lang w:eastAsia="sv-SE"/>
              </w:rPr>
              <w:tab/>
            </w:r>
            <w:r w:rsidRPr="00A845B3">
              <w:rPr>
                <w:rStyle w:val="Hyperlink"/>
                <w:noProof/>
              </w:rPr>
              <w:delText>Obligatoriska kontrakt</w:delText>
            </w:r>
            <w:r>
              <w:rPr>
                <w:noProof/>
                <w:webHidden/>
              </w:rPr>
              <w:tab/>
            </w:r>
            <w:r>
              <w:rPr>
                <w:noProof/>
                <w:webHidden/>
              </w:rPr>
              <w:fldChar w:fldCharType="begin"/>
            </w:r>
            <w:r>
              <w:rPr>
                <w:noProof/>
                <w:webHidden/>
              </w:rPr>
              <w:delInstrText xml:space="preserve"> PAGEREF _Toc391636689 \h </w:delInstrText>
            </w:r>
            <w:r>
              <w:rPr>
                <w:noProof/>
                <w:webHidden/>
              </w:rPr>
            </w:r>
            <w:r>
              <w:rPr>
                <w:noProof/>
                <w:webHidden/>
              </w:rPr>
              <w:fldChar w:fldCharType="separate"/>
            </w:r>
            <w:r>
              <w:rPr>
                <w:noProof/>
                <w:webHidden/>
              </w:rPr>
              <w:delText>24</w:delText>
            </w:r>
            <w:r>
              <w:rPr>
                <w:noProof/>
                <w:webHidden/>
              </w:rPr>
              <w:fldChar w:fldCharType="end"/>
            </w:r>
            <w:r w:rsidRPr="00A845B3">
              <w:rPr>
                <w:rStyle w:val="Hyperlink"/>
                <w:noProof/>
              </w:rPr>
              <w:fldChar w:fldCharType="end"/>
            </w:r>
          </w:del>
        </w:p>
        <w:p w14:paraId="52534327" w14:textId="77777777" w:rsidR="00777602" w:rsidRDefault="00777602">
          <w:pPr>
            <w:pStyle w:val="TOC2"/>
            <w:tabs>
              <w:tab w:val="left" w:pos="879"/>
              <w:tab w:val="right" w:leader="dot" w:pos="10456"/>
            </w:tabs>
            <w:rPr>
              <w:del w:id="55" w:author="Jarno Nieminen" w:date="2014-09-04T09:09:00Z"/>
              <w:rFonts w:asciiTheme="minorHAnsi" w:eastAsiaTheme="minorEastAsia" w:hAnsiTheme="minorHAnsi" w:cstheme="minorBidi"/>
              <w:noProof/>
              <w:sz w:val="22"/>
              <w:lang w:eastAsia="sv-SE"/>
            </w:rPr>
          </w:pPr>
          <w:del w:id="5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3.16</w:delText>
            </w:r>
            <w:r>
              <w:rPr>
                <w:rFonts w:asciiTheme="minorHAnsi" w:eastAsiaTheme="minorEastAsia" w:hAnsiTheme="minorHAnsi" w:cstheme="minorBidi"/>
                <w:noProof/>
                <w:sz w:val="22"/>
                <w:lang w:eastAsia="sv-SE"/>
              </w:rPr>
              <w:tab/>
            </w:r>
            <w:r w:rsidRPr="00A845B3">
              <w:rPr>
                <w:rStyle w:val="Hyperlink"/>
                <w:noProof/>
              </w:rPr>
              <w:delText>Adressering</w:delText>
            </w:r>
            <w:r>
              <w:rPr>
                <w:noProof/>
                <w:webHidden/>
              </w:rPr>
              <w:tab/>
            </w:r>
            <w:r>
              <w:rPr>
                <w:noProof/>
                <w:webHidden/>
              </w:rPr>
              <w:fldChar w:fldCharType="begin"/>
            </w:r>
            <w:r>
              <w:rPr>
                <w:noProof/>
                <w:webHidden/>
              </w:rPr>
              <w:delInstrText xml:space="preserve"> PAGEREF _Toc391636690 \h </w:delInstrText>
            </w:r>
            <w:r>
              <w:rPr>
                <w:noProof/>
                <w:webHidden/>
              </w:rPr>
            </w:r>
            <w:r>
              <w:rPr>
                <w:noProof/>
                <w:webHidden/>
              </w:rPr>
              <w:fldChar w:fldCharType="separate"/>
            </w:r>
            <w:r>
              <w:rPr>
                <w:noProof/>
                <w:webHidden/>
              </w:rPr>
              <w:delText>25</w:delText>
            </w:r>
            <w:r>
              <w:rPr>
                <w:noProof/>
                <w:webHidden/>
              </w:rPr>
              <w:fldChar w:fldCharType="end"/>
            </w:r>
            <w:r w:rsidRPr="00A845B3">
              <w:rPr>
                <w:rStyle w:val="Hyperlink"/>
                <w:noProof/>
              </w:rPr>
              <w:fldChar w:fldCharType="end"/>
            </w:r>
          </w:del>
        </w:p>
        <w:p w14:paraId="5F441718" w14:textId="77777777" w:rsidR="00777602" w:rsidRDefault="00777602">
          <w:pPr>
            <w:pStyle w:val="TOC2"/>
            <w:tabs>
              <w:tab w:val="left" w:pos="879"/>
              <w:tab w:val="right" w:leader="dot" w:pos="10456"/>
            </w:tabs>
            <w:rPr>
              <w:del w:id="57" w:author="Jarno Nieminen" w:date="2014-09-04T09:09:00Z"/>
              <w:rFonts w:asciiTheme="minorHAnsi" w:eastAsiaTheme="minorEastAsia" w:hAnsiTheme="minorHAnsi" w:cstheme="minorBidi"/>
              <w:noProof/>
              <w:sz w:val="22"/>
              <w:lang w:eastAsia="sv-SE"/>
            </w:rPr>
          </w:pPr>
          <w:del w:id="5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3.17</w:delText>
            </w:r>
            <w:r>
              <w:rPr>
                <w:rFonts w:asciiTheme="minorHAnsi" w:eastAsiaTheme="minorEastAsia" w:hAnsiTheme="minorHAnsi" w:cstheme="minorBidi"/>
                <w:noProof/>
                <w:sz w:val="22"/>
                <w:lang w:eastAsia="sv-SE"/>
              </w:rPr>
              <w:tab/>
            </w:r>
            <w:r w:rsidRPr="00A845B3">
              <w:rPr>
                <w:rStyle w:val="Hyperlink"/>
                <w:noProof/>
              </w:rPr>
              <w:delText>Uppdatering av engagemangsindex</w:delText>
            </w:r>
            <w:r>
              <w:rPr>
                <w:noProof/>
                <w:webHidden/>
              </w:rPr>
              <w:tab/>
            </w:r>
            <w:r>
              <w:rPr>
                <w:noProof/>
                <w:webHidden/>
              </w:rPr>
              <w:fldChar w:fldCharType="begin"/>
            </w:r>
            <w:r>
              <w:rPr>
                <w:noProof/>
                <w:webHidden/>
              </w:rPr>
              <w:delInstrText xml:space="preserve"> PAGEREF _Toc391636691 \h </w:delInstrText>
            </w:r>
            <w:r>
              <w:rPr>
                <w:noProof/>
                <w:webHidden/>
              </w:rPr>
            </w:r>
            <w:r>
              <w:rPr>
                <w:noProof/>
                <w:webHidden/>
              </w:rPr>
              <w:fldChar w:fldCharType="separate"/>
            </w:r>
            <w:r>
              <w:rPr>
                <w:noProof/>
                <w:webHidden/>
              </w:rPr>
              <w:delText>25</w:delText>
            </w:r>
            <w:r>
              <w:rPr>
                <w:noProof/>
                <w:webHidden/>
              </w:rPr>
              <w:fldChar w:fldCharType="end"/>
            </w:r>
            <w:r w:rsidRPr="00A845B3">
              <w:rPr>
                <w:rStyle w:val="Hyperlink"/>
                <w:noProof/>
              </w:rPr>
              <w:fldChar w:fldCharType="end"/>
            </w:r>
          </w:del>
        </w:p>
        <w:p w14:paraId="5236CB16" w14:textId="77777777" w:rsidR="00777602" w:rsidRDefault="00777602">
          <w:pPr>
            <w:pStyle w:val="TOC1"/>
            <w:tabs>
              <w:tab w:val="left" w:pos="400"/>
              <w:tab w:val="right" w:leader="dot" w:pos="10456"/>
            </w:tabs>
            <w:rPr>
              <w:del w:id="59" w:author="Jarno Nieminen" w:date="2014-09-04T09:09:00Z"/>
              <w:rFonts w:asciiTheme="minorHAnsi" w:eastAsiaTheme="minorEastAsia" w:hAnsiTheme="minorHAnsi" w:cstheme="minorBidi"/>
              <w:noProof/>
              <w:sz w:val="22"/>
              <w:lang w:eastAsia="sv-SE"/>
            </w:rPr>
          </w:pPr>
          <w:del w:id="6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w:delText>
            </w:r>
            <w:r>
              <w:rPr>
                <w:rFonts w:asciiTheme="minorHAnsi" w:eastAsiaTheme="minorEastAsia" w:hAnsiTheme="minorHAnsi" w:cstheme="minorBidi"/>
                <w:noProof/>
                <w:sz w:val="22"/>
                <w:lang w:eastAsia="sv-SE"/>
              </w:rPr>
              <w:tab/>
            </w:r>
            <w:r w:rsidRPr="00A845B3">
              <w:rPr>
                <w:rStyle w:val="Hyperlink"/>
                <w:noProof/>
              </w:rPr>
              <w:delText>Tjänstedomänens krav och regler</w:delText>
            </w:r>
            <w:r>
              <w:rPr>
                <w:noProof/>
                <w:webHidden/>
              </w:rPr>
              <w:tab/>
            </w:r>
            <w:r>
              <w:rPr>
                <w:noProof/>
                <w:webHidden/>
              </w:rPr>
              <w:fldChar w:fldCharType="begin"/>
            </w:r>
            <w:r>
              <w:rPr>
                <w:noProof/>
                <w:webHidden/>
              </w:rPr>
              <w:delInstrText xml:space="preserve"> PAGEREF _Toc391636692 \h </w:delInstrText>
            </w:r>
            <w:r>
              <w:rPr>
                <w:noProof/>
                <w:webHidden/>
              </w:rPr>
            </w:r>
            <w:r>
              <w:rPr>
                <w:noProof/>
                <w:webHidden/>
              </w:rPr>
              <w:fldChar w:fldCharType="separate"/>
            </w:r>
            <w:r>
              <w:rPr>
                <w:noProof/>
                <w:webHidden/>
              </w:rPr>
              <w:delText>28</w:delText>
            </w:r>
            <w:r>
              <w:rPr>
                <w:noProof/>
                <w:webHidden/>
              </w:rPr>
              <w:fldChar w:fldCharType="end"/>
            </w:r>
            <w:r w:rsidRPr="00A845B3">
              <w:rPr>
                <w:rStyle w:val="Hyperlink"/>
                <w:noProof/>
              </w:rPr>
              <w:fldChar w:fldCharType="end"/>
            </w:r>
          </w:del>
        </w:p>
        <w:p w14:paraId="1B19DCE4" w14:textId="77777777" w:rsidR="00777602" w:rsidRDefault="00777602">
          <w:pPr>
            <w:pStyle w:val="TOC2"/>
            <w:tabs>
              <w:tab w:val="left" w:pos="879"/>
              <w:tab w:val="right" w:leader="dot" w:pos="10456"/>
            </w:tabs>
            <w:rPr>
              <w:del w:id="61" w:author="Jarno Nieminen" w:date="2014-09-04T09:09:00Z"/>
              <w:rFonts w:asciiTheme="minorHAnsi" w:eastAsiaTheme="minorEastAsia" w:hAnsiTheme="minorHAnsi" w:cstheme="minorBidi"/>
              <w:noProof/>
              <w:sz w:val="22"/>
              <w:lang w:eastAsia="sv-SE"/>
            </w:rPr>
          </w:pPr>
          <w:del w:id="6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4.1</w:delText>
            </w:r>
            <w:r>
              <w:rPr>
                <w:rFonts w:asciiTheme="minorHAnsi" w:eastAsiaTheme="minorEastAsia" w:hAnsiTheme="minorHAnsi" w:cstheme="minorBidi"/>
                <w:noProof/>
                <w:sz w:val="22"/>
                <w:lang w:eastAsia="sv-SE"/>
              </w:rPr>
              <w:tab/>
            </w:r>
            <w:r w:rsidRPr="00A845B3">
              <w:rPr>
                <w:rStyle w:val="Hyperlink"/>
                <w:noProof/>
              </w:rPr>
              <w:delText>Presentationsregler för konsument</w:delText>
            </w:r>
            <w:r>
              <w:rPr>
                <w:noProof/>
                <w:webHidden/>
              </w:rPr>
              <w:tab/>
            </w:r>
            <w:r>
              <w:rPr>
                <w:noProof/>
                <w:webHidden/>
              </w:rPr>
              <w:fldChar w:fldCharType="begin"/>
            </w:r>
            <w:r>
              <w:rPr>
                <w:noProof/>
                <w:webHidden/>
              </w:rPr>
              <w:delInstrText xml:space="preserve"> PAGEREF _Toc391636693 \h </w:delInstrText>
            </w:r>
            <w:r>
              <w:rPr>
                <w:noProof/>
                <w:webHidden/>
              </w:rPr>
            </w:r>
            <w:r>
              <w:rPr>
                <w:noProof/>
                <w:webHidden/>
              </w:rPr>
              <w:fldChar w:fldCharType="separate"/>
            </w:r>
            <w:r>
              <w:rPr>
                <w:noProof/>
                <w:webHidden/>
              </w:rPr>
              <w:delText>28</w:delText>
            </w:r>
            <w:r>
              <w:rPr>
                <w:noProof/>
                <w:webHidden/>
              </w:rPr>
              <w:fldChar w:fldCharType="end"/>
            </w:r>
            <w:r w:rsidRPr="00A845B3">
              <w:rPr>
                <w:rStyle w:val="Hyperlink"/>
                <w:noProof/>
              </w:rPr>
              <w:fldChar w:fldCharType="end"/>
            </w:r>
          </w:del>
        </w:p>
        <w:p w14:paraId="4A3BDEC2" w14:textId="77777777" w:rsidR="00777602" w:rsidRDefault="00777602">
          <w:pPr>
            <w:pStyle w:val="TOC2"/>
            <w:tabs>
              <w:tab w:val="left" w:pos="879"/>
              <w:tab w:val="right" w:leader="dot" w:pos="10456"/>
            </w:tabs>
            <w:rPr>
              <w:del w:id="63" w:author="Jarno Nieminen" w:date="2014-09-04T09:09:00Z"/>
              <w:rFonts w:asciiTheme="minorHAnsi" w:eastAsiaTheme="minorEastAsia" w:hAnsiTheme="minorHAnsi" w:cstheme="minorBidi"/>
              <w:noProof/>
              <w:sz w:val="22"/>
              <w:lang w:eastAsia="sv-SE"/>
            </w:rPr>
          </w:pPr>
          <w:del w:id="6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4.2</w:delText>
            </w:r>
            <w:r>
              <w:rPr>
                <w:rFonts w:asciiTheme="minorHAnsi" w:eastAsiaTheme="minorEastAsia" w:hAnsiTheme="minorHAnsi" w:cstheme="minorBidi"/>
                <w:noProof/>
                <w:sz w:val="22"/>
                <w:lang w:eastAsia="sv-SE"/>
              </w:rPr>
              <w:tab/>
            </w:r>
            <w:r w:rsidRPr="00A845B3">
              <w:rPr>
                <w:rStyle w:val="Hyperlink"/>
                <w:noProof/>
              </w:rPr>
              <w:delText>Informationssäkerhet och juridik</w:delText>
            </w:r>
            <w:r>
              <w:rPr>
                <w:noProof/>
                <w:webHidden/>
              </w:rPr>
              <w:tab/>
            </w:r>
            <w:r>
              <w:rPr>
                <w:noProof/>
                <w:webHidden/>
              </w:rPr>
              <w:fldChar w:fldCharType="begin"/>
            </w:r>
            <w:r>
              <w:rPr>
                <w:noProof/>
                <w:webHidden/>
              </w:rPr>
              <w:delInstrText xml:space="preserve"> PAGEREF _Toc391636694 \h </w:delInstrText>
            </w:r>
            <w:r>
              <w:rPr>
                <w:noProof/>
                <w:webHidden/>
              </w:rPr>
            </w:r>
            <w:r>
              <w:rPr>
                <w:noProof/>
                <w:webHidden/>
              </w:rPr>
              <w:fldChar w:fldCharType="separate"/>
            </w:r>
            <w:r>
              <w:rPr>
                <w:noProof/>
                <w:webHidden/>
              </w:rPr>
              <w:delText>28</w:delText>
            </w:r>
            <w:r>
              <w:rPr>
                <w:noProof/>
                <w:webHidden/>
              </w:rPr>
              <w:fldChar w:fldCharType="end"/>
            </w:r>
            <w:r w:rsidRPr="00A845B3">
              <w:rPr>
                <w:rStyle w:val="Hyperlink"/>
                <w:noProof/>
              </w:rPr>
              <w:fldChar w:fldCharType="end"/>
            </w:r>
          </w:del>
        </w:p>
        <w:p w14:paraId="75DDA0B3" w14:textId="77777777" w:rsidR="00777602" w:rsidRDefault="00777602">
          <w:pPr>
            <w:pStyle w:val="TOC2"/>
            <w:tabs>
              <w:tab w:val="left" w:pos="879"/>
              <w:tab w:val="right" w:leader="dot" w:pos="10456"/>
            </w:tabs>
            <w:rPr>
              <w:del w:id="65" w:author="Jarno Nieminen" w:date="2014-09-04T09:09:00Z"/>
              <w:rFonts w:asciiTheme="minorHAnsi" w:eastAsiaTheme="minorEastAsia" w:hAnsiTheme="minorHAnsi" w:cstheme="minorBidi"/>
              <w:noProof/>
              <w:sz w:val="22"/>
              <w:lang w:eastAsia="sv-SE"/>
            </w:rPr>
          </w:pPr>
          <w:del w:id="6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4.3</w:delText>
            </w:r>
            <w:r>
              <w:rPr>
                <w:rFonts w:asciiTheme="minorHAnsi" w:eastAsiaTheme="minorEastAsia" w:hAnsiTheme="minorHAnsi" w:cstheme="minorBidi"/>
                <w:noProof/>
                <w:sz w:val="22"/>
                <w:lang w:eastAsia="sv-SE"/>
              </w:rPr>
              <w:tab/>
            </w:r>
            <w:r w:rsidRPr="00A845B3">
              <w:rPr>
                <w:rStyle w:val="Hyperlink"/>
                <w:noProof/>
              </w:rPr>
              <w:delText>Icke funktionella krav</w:delText>
            </w:r>
            <w:r>
              <w:rPr>
                <w:noProof/>
                <w:webHidden/>
              </w:rPr>
              <w:tab/>
            </w:r>
            <w:r>
              <w:rPr>
                <w:noProof/>
                <w:webHidden/>
              </w:rPr>
              <w:fldChar w:fldCharType="begin"/>
            </w:r>
            <w:r>
              <w:rPr>
                <w:noProof/>
                <w:webHidden/>
              </w:rPr>
              <w:delInstrText xml:space="preserve"> PAGEREF _Toc391636695 \h </w:delInstrText>
            </w:r>
            <w:r>
              <w:rPr>
                <w:noProof/>
                <w:webHidden/>
              </w:rPr>
            </w:r>
            <w:r>
              <w:rPr>
                <w:noProof/>
                <w:webHidden/>
              </w:rPr>
              <w:fldChar w:fldCharType="separate"/>
            </w:r>
            <w:r>
              <w:rPr>
                <w:noProof/>
                <w:webHidden/>
              </w:rPr>
              <w:delText>34</w:delText>
            </w:r>
            <w:r>
              <w:rPr>
                <w:noProof/>
                <w:webHidden/>
              </w:rPr>
              <w:fldChar w:fldCharType="end"/>
            </w:r>
            <w:r w:rsidRPr="00A845B3">
              <w:rPr>
                <w:rStyle w:val="Hyperlink"/>
                <w:noProof/>
              </w:rPr>
              <w:fldChar w:fldCharType="end"/>
            </w:r>
          </w:del>
        </w:p>
        <w:p w14:paraId="526AE644" w14:textId="77777777" w:rsidR="00777602" w:rsidRDefault="00777602">
          <w:pPr>
            <w:pStyle w:val="TOC3"/>
            <w:tabs>
              <w:tab w:val="left" w:pos="1100"/>
              <w:tab w:val="right" w:leader="dot" w:pos="10456"/>
            </w:tabs>
            <w:rPr>
              <w:del w:id="67" w:author="Jarno Nieminen" w:date="2014-09-04T09:09:00Z"/>
              <w:rFonts w:asciiTheme="minorHAnsi" w:eastAsiaTheme="minorEastAsia" w:hAnsiTheme="minorHAnsi" w:cstheme="minorBidi"/>
              <w:noProof/>
              <w:sz w:val="22"/>
              <w:lang w:eastAsia="sv-SE"/>
            </w:rPr>
          </w:pPr>
          <w:del w:id="6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4.3.1</w:delText>
            </w:r>
            <w:r>
              <w:rPr>
                <w:rFonts w:asciiTheme="minorHAnsi" w:eastAsiaTheme="minorEastAsia" w:hAnsiTheme="minorHAnsi" w:cstheme="minorBidi"/>
                <w:noProof/>
                <w:sz w:val="22"/>
                <w:lang w:eastAsia="sv-SE"/>
              </w:rPr>
              <w:tab/>
            </w:r>
            <w:r w:rsidRPr="00A845B3">
              <w:rPr>
                <w:rStyle w:val="Hyperlink"/>
                <w:noProof/>
              </w:rPr>
              <w:delText>SLA krav</w:delText>
            </w:r>
            <w:r>
              <w:rPr>
                <w:noProof/>
                <w:webHidden/>
              </w:rPr>
              <w:tab/>
            </w:r>
            <w:r>
              <w:rPr>
                <w:noProof/>
                <w:webHidden/>
              </w:rPr>
              <w:fldChar w:fldCharType="begin"/>
            </w:r>
            <w:r>
              <w:rPr>
                <w:noProof/>
                <w:webHidden/>
              </w:rPr>
              <w:delInstrText xml:space="preserve"> PAGEREF _Toc391636696 \h </w:delInstrText>
            </w:r>
            <w:r>
              <w:rPr>
                <w:noProof/>
                <w:webHidden/>
              </w:rPr>
            </w:r>
            <w:r>
              <w:rPr>
                <w:noProof/>
                <w:webHidden/>
              </w:rPr>
              <w:fldChar w:fldCharType="separate"/>
            </w:r>
            <w:r>
              <w:rPr>
                <w:noProof/>
                <w:webHidden/>
              </w:rPr>
              <w:delText>34</w:delText>
            </w:r>
            <w:r>
              <w:rPr>
                <w:noProof/>
                <w:webHidden/>
              </w:rPr>
              <w:fldChar w:fldCharType="end"/>
            </w:r>
            <w:r w:rsidRPr="00A845B3">
              <w:rPr>
                <w:rStyle w:val="Hyperlink"/>
                <w:noProof/>
              </w:rPr>
              <w:fldChar w:fldCharType="end"/>
            </w:r>
          </w:del>
        </w:p>
        <w:p w14:paraId="6A10A6A0" w14:textId="77777777" w:rsidR="00777602" w:rsidRDefault="00777602">
          <w:pPr>
            <w:pStyle w:val="TOC3"/>
            <w:tabs>
              <w:tab w:val="left" w:pos="1100"/>
              <w:tab w:val="right" w:leader="dot" w:pos="10456"/>
            </w:tabs>
            <w:rPr>
              <w:del w:id="69" w:author="Jarno Nieminen" w:date="2014-09-04T09:09:00Z"/>
              <w:rFonts w:asciiTheme="minorHAnsi" w:eastAsiaTheme="minorEastAsia" w:hAnsiTheme="minorHAnsi" w:cstheme="minorBidi"/>
              <w:noProof/>
              <w:sz w:val="22"/>
              <w:lang w:eastAsia="sv-SE"/>
            </w:rPr>
          </w:pPr>
          <w:del w:id="7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4.3.2</w:delText>
            </w:r>
            <w:r>
              <w:rPr>
                <w:rFonts w:asciiTheme="minorHAnsi" w:eastAsiaTheme="minorEastAsia" w:hAnsiTheme="minorHAnsi" w:cstheme="minorBidi"/>
                <w:noProof/>
                <w:sz w:val="22"/>
                <w:lang w:eastAsia="sv-SE"/>
              </w:rPr>
              <w:tab/>
            </w:r>
            <w:r w:rsidRPr="00A845B3">
              <w:rPr>
                <w:rStyle w:val="Hyperlink"/>
                <w:noProof/>
              </w:rPr>
              <w:delText>Övriga krav</w:delText>
            </w:r>
            <w:r>
              <w:rPr>
                <w:noProof/>
                <w:webHidden/>
              </w:rPr>
              <w:tab/>
            </w:r>
            <w:r>
              <w:rPr>
                <w:noProof/>
                <w:webHidden/>
              </w:rPr>
              <w:fldChar w:fldCharType="begin"/>
            </w:r>
            <w:r>
              <w:rPr>
                <w:noProof/>
                <w:webHidden/>
              </w:rPr>
              <w:delInstrText xml:space="preserve"> PAGEREF _Toc391636697 \h </w:delInstrText>
            </w:r>
            <w:r>
              <w:rPr>
                <w:noProof/>
                <w:webHidden/>
              </w:rPr>
            </w:r>
            <w:r>
              <w:rPr>
                <w:noProof/>
                <w:webHidden/>
              </w:rPr>
              <w:fldChar w:fldCharType="separate"/>
            </w:r>
            <w:r>
              <w:rPr>
                <w:noProof/>
                <w:webHidden/>
              </w:rPr>
              <w:delText>34</w:delText>
            </w:r>
            <w:r>
              <w:rPr>
                <w:noProof/>
                <w:webHidden/>
              </w:rPr>
              <w:fldChar w:fldCharType="end"/>
            </w:r>
            <w:r w:rsidRPr="00A845B3">
              <w:rPr>
                <w:rStyle w:val="Hyperlink"/>
                <w:noProof/>
              </w:rPr>
              <w:fldChar w:fldCharType="end"/>
            </w:r>
          </w:del>
        </w:p>
        <w:p w14:paraId="1BD545DB" w14:textId="77777777" w:rsidR="00777602" w:rsidRDefault="00777602">
          <w:pPr>
            <w:pStyle w:val="TOC2"/>
            <w:tabs>
              <w:tab w:val="left" w:pos="879"/>
              <w:tab w:val="right" w:leader="dot" w:pos="10456"/>
            </w:tabs>
            <w:rPr>
              <w:del w:id="71" w:author="Jarno Nieminen" w:date="2014-09-04T09:09:00Z"/>
              <w:rFonts w:asciiTheme="minorHAnsi" w:eastAsiaTheme="minorEastAsia" w:hAnsiTheme="minorHAnsi" w:cstheme="minorBidi"/>
              <w:noProof/>
              <w:sz w:val="22"/>
              <w:lang w:eastAsia="sv-SE"/>
            </w:rPr>
          </w:pPr>
          <w:del w:id="7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4.4</w:delText>
            </w:r>
            <w:r>
              <w:rPr>
                <w:rFonts w:asciiTheme="minorHAnsi" w:eastAsiaTheme="minorEastAsia" w:hAnsiTheme="minorHAnsi" w:cstheme="minorBidi"/>
                <w:noProof/>
                <w:sz w:val="22"/>
                <w:lang w:eastAsia="sv-SE"/>
              </w:rPr>
              <w:tab/>
            </w:r>
            <w:r w:rsidRPr="00A845B3">
              <w:rPr>
                <w:rStyle w:val="Hyperlink"/>
                <w:noProof/>
              </w:rPr>
              <w:delText>Felhantering</w:delText>
            </w:r>
            <w:r>
              <w:rPr>
                <w:noProof/>
                <w:webHidden/>
              </w:rPr>
              <w:tab/>
            </w:r>
            <w:r>
              <w:rPr>
                <w:noProof/>
                <w:webHidden/>
              </w:rPr>
              <w:fldChar w:fldCharType="begin"/>
            </w:r>
            <w:r>
              <w:rPr>
                <w:noProof/>
                <w:webHidden/>
              </w:rPr>
              <w:delInstrText xml:space="preserve"> PAGEREF _Toc391636698 \h </w:delInstrText>
            </w:r>
            <w:r>
              <w:rPr>
                <w:noProof/>
                <w:webHidden/>
              </w:rPr>
            </w:r>
            <w:r>
              <w:rPr>
                <w:noProof/>
                <w:webHidden/>
              </w:rPr>
              <w:fldChar w:fldCharType="separate"/>
            </w:r>
            <w:r>
              <w:rPr>
                <w:noProof/>
                <w:webHidden/>
              </w:rPr>
              <w:delText>35</w:delText>
            </w:r>
            <w:r>
              <w:rPr>
                <w:noProof/>
                <w:webHidden/>
              </w:rPr>
              <w:fldChar w:fldCharType="end"/>
            </w:r>
            <w:r w:rsidRPr="00A845B3">
              <w:rPr>
                <w:rStyle w:val="Hyperlink"/>
                <w:noProof/>
              </w:rPr>
              <w:fldChar w:fldCharType="end"/>
            </w:r>
          </w:del>
        </w:p>
        <w:p w14:paraId="5FE5B474" w14:textId="77777777" w:rsidR="00777602" w:rsidRDefault="00777602">
          <w:pPr>
            <w:pStyle w:val="TOC3"/>
            <w:tabs>
              <w:tab w:val="left" w:pos="1100"/>
              <w:tab w:val="right" w:leader="dot" w:pos="10456"/>
            </w:tabs>
            <w:rPr>
              <w:del w:id="73" w:author="Jarno Nieminen" w:date="2014-09-04T09:09:00Z"/>
              <w:rFonts w:asciiTheme="minorHAnsi" w:eastAsiaTheme="minorEastAsia" w:hAnsiTheme="minorHAnsi" w:cstheme="minorBidi"/>
              <w:noProof/>
              <w:sz w:val="22"/>
              <w:lang w:eastAsia="sv-SE"/>
            </w:rPr>
          </w:pPr>
          <w:del w:id="7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"_Toc391636699"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4.4.1</w:delText>
            </w:r>
            <w:r>
              <w:rPr>
                <w:rFonts w:asciiTheme="minorHAnsi" w:eastAsiaTheme="minorEastAsia" w:hAnsiTheme="minorHAnsi" w:cstheme="minorBidi"/>
                <w:noProof/>
                <w:sz w:val="22"/>
                <w:lang w:eastAsia="sv-SE"/>
              </w:rPr>
              <w:tab/>
            </w:r>
            <w:r w:rsidRPr="00A845B3">
              <w:rPr>
                <w:rStyle w:val="Hyperlink"/>
                <w:noProof/>
              </w:rPr>
              <w:delText>Krav på en tjänsteproducent</w:delText>
            </w:r>
            <w:r>
              <w:rPr>
                <w:noProof/>
                <w:webHidden/>
              </w:rPr>
              <w:tab/>
            </w:r>
            <w:r>
              <w:rPr>
                <w:noProof/>
                <w:webHidden/>
              </w:rPr>
              <w:fldChar w:fldCharType="begin"/>
            </w:r>
            <w:r>
              <w:rPr>
                <w:noProof/>
                <w:webHidden/>
              </w:rPr>
              <w:delInstrText xml:space="preserve"> PAGEREF _Toc391636699 \h </w:delInstrText>
            </w:r>
            <w:r>
              <w:rPr>
                <w:noProof/>
                <w:webHidden/>
              </w:rPr>
            </w:r>
            <w:r>
              <w:rPr>
                <w:noProof/>
                <w:webHidden/>
              </w:rPr>
              <w:fldChar w:fldCharType="separate"/>
            </w:r>
            <w:r>
              <w:rPr>
                <w:noProof/>
                <w:webHidden/>
              </w:rPr>
              <w:delText>35</w:delText>
            </w:r>
            <w:r>
              <w:rPr>
                <w:noProof/>
                <w:webHidden/>
              </w:rPr>
              <w:fldChar w:fldCharType="end"/>
            </w:r>
            <w:r w:rsidRPr="00A845B3">
              <w:rPr>
                <w:rStyle w:val="Hyperlink"/>
                <w:noProof/>
              </w:rPr>
              <w:fldChar w:fldCharType="end"/>
            </w:r>
          </w:del>
        </w:p>
        <w:p w14:paraId="0A48B470" w14:textId="77777777" w:rsidR="00777602" w:rsidRDefault="00777602">
          <w:pPr>
            <w:pStyle w:val="TOC3"/>
            <w:tabs>
              <w:tab w:val="left" w:pos="1100"/>
              <w:tab w:val="right" w:leader="dot" w:pos="10456"/>
            </w:tabs>
            <w:rPr>
              <w:del w:id="75" w:author="Jarno Nieminen" w:date="2014-09-04T09:09:00Z"/>
              <w:rFonts w:asciiTheme="minorHAnsi" w:eastAsiaTheme="minorEastAsia" w:hAnsiTheme="minorHAnsi" w:cstheme="minorBidi"/>
              <w:noProof/>
              <w:sz w:val="22"/>
              <w:lang w:eastAsia="sv-SE"/>
            </w:rPr>
          </w:pPr>
          <w:del w:id="7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4.4.2</w:delText>
            </w:r>
            <w:r>
              <w:rPr>
                <w:rFonts w:asciiTheme="minorHAnsi" w:eastAsiaTheme="minorEastAsia" w:hAnsiTheme="minorHAnsi" w:cstheme="minorBidi"/>
                <w:noProof/>
                <w:sz w:val="22"/>
                <w:lang w:eastAsia="sv-SE"/>
              </w:rPr>
              <w:tab/>
            </w:r>
            <w:r w:rsidRPr="00A845B3">
              <w:rPr>
                <w:rStyle w:val="Hyperlink"/>
                <w:noProof/>
              </w:rPr>
              <w:delText>Krav på en tjänstekonsument</w:delText>
            </w:r>
            <w:r>
              <w:rPr>
                <w:noProof/>
                <w:webHidden/>
              </w:rPr>
              <w:tab/>
            </w:r>
            <w:r>
              <w:rPr>
                <w:noProof/>
                <w:webHidden/>
              </w:rPr>
              <w:fldChar w:fldCharType="begin"/>
            </w:r>
            <w:r>
              <w:rPr>
                <w:noProof/>
                <w:webHidden/>
              </w:rPr>
              <w:delInstrText xml:space="preserve"> PAGEREF _Toc391636700 \h </w:delInstrText>
            </w:r>
            <w:r>
              <w:rPr>
                <w:noProof/>
                <w:webHidden/>
              </w:rPr>
            </w:r>
            <w:r>
              <w:rPr>
                <w:noProof/>
                <w:webHidden/>
              </w:rPr>
              <w:fldChar w:fldCharType="separate"/>
            </w:r>
            <w:r>
              <w:rPr>
                <w:noProof/>
                <w:webHidden/>
              </w:rPr>
              <w:delText>35</w:delText>
            </w:r>
            <w:r>
              <w:rPr>
                <w:noProof/>
                <w:webHidden/>
              </w:rPr>
              <w:fldChar w:fldCharType="end"/>
            </w:r>
            <w:r w:rsidRPr="00A845B3">
              <w:rPr>
                <w:rStyle w:val="Hyperlink"/>
                <w:noProof/>
              </w:rPr>
              <w:fldChar w:fldCharType="end"/>
            </w:r>
          </w:del>
        </w:p>
        <w:p w14:paraId="223EEE8D" w14:textId="77777777" w:rsidR="00777602" w:rsidRDefault="00777602">
          <w:pPr>
            <w:pStyle w:val="TOC1"/>
            <w:tabs>
              <w:tab w:val="left" w:pos="400"/>
              <w:tab w:val="right" w:leader="dot" w:pos="10456"/>
            </w:tabs>
            <w:rPr>
              <w:del w:id="77" w:author="Jarno Nieminen" w:date="2014-09-04T09:09:00Z"/>
              <w:rFonts w:asciiTheme="minorHAnsi" w:eastAsiaTheme="minorEastAsia" w:hAnsiTheme="minorHAnsi" w:cstheme="minorBidi"/>
              <w:noProof/>
              <w:sz w:val="22"/>
              <w:lang w:eastAsia="sv-SE"/>
            </w:rPr>
          </w:pPr>
          <w:del w:id="7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w:delText>
            </w:r>
            <w:r>
              <w:rPr>
                <w:rFonts w:asciiTheme="minorHAnsi" w:eastAsiaTheme="minorEastAsia" w:hAnsiTheme="minorHAnsi" w:cstheme="minorBidi"/>
                <w:noProof/>
                <w:sz w:val="22"/>
                <w:lang w:eastAsia="sv-SE"/>
              </w:rPr>
              <w:tab/>
            </w:r>
            <w:r w:rsidRPr="00A845B3">
              <w:rPr>
                <w:rStyle w:val="Hyperlink"/>
                <w:noProof/>
              </w:rPr>
              <w:delText>Tjänstedomänens meddelandemodeller</w:delText>
            </w:r>
            <w:r>
              <w:rPr>
                <w:noProof/>
                <w:webHidden/>
              </w:rPr>
              <w:tab/>
            </w:r>
            <w:r>
              <w:rPr>
                <w:noProof/>
                <w:webHidden/>
              </w:rPr>
              <w:fldChar w:fldCharType="begin"/>
            </w:r>
            <w:r>
              <w:rPr>
                <w:noProof/>
                <w:webHidden/>
              </w:rPr>
              <w:delInstrText xml:space="preserve"> PAGEREF _Toc391636701 \h </w:delInstrText>
            </w:r>
            <w:r>
              <w:rPr>
                <w:noProof/>
                <w:webHidden/>
              </w:rPr>
            </w:r>
            <w:r>
              <w:rPr>
                <w:noProof/>
                <w:webHidden/>
              </w:rPr>
              <w:fldChar w:fldCharType="separate"/>
            </w:r>
            <w:r>
              <w:rPr>
                <w:noProof/>
                <w:webHidden/>
              </w:rPr>
              <w:delText>36</w:delText>
            </w:r>
            <w:r>
              <w:rPr>
                <w:noProof/>
                <w:webHidden/>
              </w:rPr>
              <w:fldChar w:fldCharType="end"/>
            </w:r>
            <w:r w:rsidRPr="00A845B3">
              <w:rPr>
                <w:rStyle w:val="Hyperlink"/>
                <w:noProof/>
              </w:rPr>
              <w:fldChar w:fldCharType="end"/>
            </w:r>
          </w:del>
        </w:p>
        <w:p w14:paraId="63526419" w14:textId="77777777" w:rsidR="00777602" w:rsidRDefault="00777602">
          <w:pPr>
            <w:pStyle w:val="TOC2"/>
            <w:tabs>
              <w:tab w:val="left" w:pos="879"/>
              <w:tab w:val="right" w:leader="dot" w:pos="10456"/>
            </w:tabs>
            <w:rPr>
              <w:del w:id="79" w:author="Jarno Nieminen" w:date="2014-09-04T09:09:00Z"/>
              <w:rFonts w:asciiTheme="minorHAnsi" w:eastAsiaTheme="minorEastAsia" w:hAnsiTheme="minorHAnsi" w:cstheme="minorBidi"/>
              <w:noProof/>
              <w:sz w:val="22"/>
              <w:lang w:eastAsia="sv-SE"/>
            </w:rPr>
          </w:pPr>
          <w:del w:id="8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w:delText>
            </w:r>
            <w:r>
              <w:rPr>
                <w:rFonts w:asciiTheme="minorHAnsi" w:eastAsiaTheme="minorEastAsia" w:hAnsiTheme="minorHAnsi" w:cstheme="minorBidi"/>
                <w:noProof/>
                <w:sz w:val="22"/>
                <w:lang w:eastAsia="sv-SE"/>
              </w:rPr>
              <w:tab/>
            </w:r>
            <w:r w:rsidRPr="00A845B3">
              <w:rPr>
                <w:rStyle w:val="Hyperlink"/>
                <w:noProof/>
              </w:rPr>
              <w:delText>Klasser och attribut V-MIM</w:delText>
            </w:r>
            <w:r>
              <w:rPr>
                <w:noProof/>
                <w:webHidden/>
              </w:rPr>
              <w:tab/>
            </w:r>
            <w:r>
              <w:rPr>
                <w:noProof/>
                <w:webHidden/>
              </w:rPr>
              <w:fldChar w:fldCharType="begin"/>
            </w:r>
            <w:r>
              <w:rPr>
                <w:noProof/>
                <w:webHidden/>
              </w:rPr>
              <w:delInstrText xml:space="preserve"> PAGEREF _Toc391636702 \h </w:delInstrText>
            </w:r>
            <w:r>
              <w:rPr>
                <w:noProof/>
                <w:webHidden/>
              </w:rPr>
            </w:r>
            <w:r>
              <w:rPr>
                <w:noProof/>
                <w:webHidden/>
              </w:rPr>
              <w:fldChar w:fldCharType="separate"/>
            </w:r>
            <w:r>
              <w:rPr>
                <w:noProof/>
                <w:webHidden/>
              </w:rPr>
              <w:delText>38</w:delText>
            </w:r>
            <w:r>
              <w:rPr>
                <w:noProof/>
                <w:webHidden/>
              </w:rPr>
              <w:fldChar w:fldCharType="end"/>
            </w:r>
            <w:r w:rsidRPr="00A845B3">
              <w:rPr>
                <w:rStyle w:val="Hyperlink"/>
                <w:noProof/>
              </w:rPr>
              <w:fldChar w:fldCharType="end"/>
            </w:r>
          </w:del>
        </w:p>
        <w:p w14:paraId="6AD6FADB" w14:textId="77777777" w:rsidR="00777602" w:rsidRDefault="00777602">
          <w:pPr>
            <w:pStyle w:val="TOC3"/>
            <w:tabs>
              <w:tab w:val="left" w:pos="1100"/>
              <w:tab w:val="right" w:leader="dot" w:pos="10456"/>
            </w:tabs>
            <w:rPr>
              <w:del w:id="81" w:author="Jarno Nieminen" w:date="2014-09-04T09:09:00Z"/>
              <w:rFonts w:asciiTheme="minorHAnsi" w:eastAsiaTheme="minorEastAsia" w:hAnsiTheme="minorHAnsi" w:cstheme="minorBidi"/>
              <w:noProof/>
              <w:sz w:val="22"/>
              <w:lang w:eastAsia="sv-SE"/>
            </w:rPr>
          </w:pPr>
          <w:del w:id="8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5.1.1</w:delText>
            </w:r>
            <w:r>
              <w:rPr>
                <w:rFonts w:asciiTheme="minorHAnsi" w:eastAsiaTheme="minorEastAsia" w:hAnsiTheme="minorHAnsi" w:cstheme="minorBidi"/>
                <w:noProof/>
                <w:sz w:val="22"/>
                <w:lang w:eastAsia="sv-SE"/>
              </w:rPr>
              <w:tab/>
            </w:r>
            <w:r w:rsidRPr="00A845B3">
              <w:rPr>
                <w:rStyle w:val="Hyperlink"/>
                <w:noProof/>
              </w:rPr>
              <w:delText>Klass Formulär (Form)</w:delText>
            </w:r>
            <w:r>
              <w:rPr>
                <w:noProof/>
                <w:webHidden/>
              </w:rPr>
              <w:tab/>
            </w:r>
            <w:r>
              <w:rPr>
                <w:noProof/>
                <w:webHidden/>
              </w:rPr>
              <w:fldChar w:fldCharType="begin"/>
            </w:r>
            <w:r>
              <w:rPr>
                <w:noProof/>
                <w:webHidden/>
              </w:rPr>
              <w:delInstrText xml:space="preserve"> PAGEREF _Toc391636703 \h </w:delInstrText>
            </w:r>
            <w:r>
              <w:rPr>
                <w:noProof/>
                <w:webHidden/>
              </w:rPr>
            </w:r>
            <w:r>
              <w:rPr>
                <w:noProof/>
                <w:webHidden/>
              </w:rPr>
              <w:fldChar w:fldCharType="separate"/>
            </w:r>
            <w:r>
              <w:rPr>
                <w:noProof/>
                <w:webHidden/>
              </w:rPr>
              <w:delText>38</w:delText>
            </w:r>
            <w:r>
              <w:rPr>
                <w:noProof/>
                <w:webHidden/>
              </w:rPr>
              <w:fldChar w:fldCharType="end"/>
            </w:r>
            <w:r w:rsidRPr="00A845B3">
              <w:rPr>
                <w:rStyle w:val="Hyperlink"/>
                <w:noProof/>
              </w:rPr>
              <w:fldChar w:fldCharType="end"/>
            </w:r>
          </w:del>
        </w:p>
        <w:p w14:paraId="5462935A" w14:textId="77777777" w:rsidR="00777602" w:rsidRDefault="00777602">
          <w:pPr>
            <w:pStyle w:val="TOC3"/>
            <w:tabs>
              <w:tab w:val="left" w:pos="1100"/>
              <w:tab w:val="right" w:leader="dot" w:pos="10456"/>
            </w:tabs>
            <w:rPr>
              <w:del w:id="83" w:author="Jarno Nieminen" w:date="2014-09-04T09:09:00Z"/>
              <w:rFonts w:asciiTheme="minorHAnsi" w:eastAsiaTheme="minorEastAsia" w:hAnsiTheme="minorHAnsi" w:cstheme="minorBidi"/>
              <w:noProof/>
              <w:sz w:val="22"/>
              <w:lang w:eastAsia="sv-SE"/>
            </w:rPr>
          </w:pPr>
          <w:del w:id="8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5.1.2</w:delText>
            </w:r>
            <w:r>
              <w:rPr>
                <w:rFonts w:asciiTheme="minorHAnsi" w:eastAsiaTheme="minorEastAsia" w:hAnsiTheme="minorHAnsi" w:cstheme="minorBidi"/>
                <w:noProof/>
                <w:sz w:val="22"/>
                <w:lang w:eastAsia="sv-SE"/>
              </w:rPr>
              <w:tab/>
            </w:r>
            <w:r w:rsidRPr="00A845B3">
              <w:rPr>
                <w:rStyle w:val="Hyperlink"/>
                <w:noProof/>
              </w:rPr>
              <w:delText>Klass Formulärmall (FormTemplateInfo)</w:delText>
            </w:r>
            <w:r>
              <w:rPr>
                <w:noProof/>
                <w:webHidden/>
              </w:rPr>
              <w:tab/>
            </w:r>
            <w:r>
              <w:rPr>
                <w:noProof/>
                <w:webHidden/>
              </w:rPr>
              <w:fldChar w:fldCharType="begin"/>
            </w:r>
            <w:r>
              <w:rPr>
                <w:noProof/>
                <w:webHidden/>
              </w:rPr>
              <w:delInstrText xml:space="preserve"> PAGEREF _Toc391636704 \h </w:delInstrText>
            </w:r>
            <w:r>
              <w:rPr>
                <w:noProof/>
                <w:webHidden/>
              </w:rPr>
            </w:r>
            <w:r>
              <w:rPr>
                <w:noProof/>
                <w:webHidden/>
              </w:rPr>
              <w:fldChar w:fldCharType="separate"/>
            </w:r>
            <w:r>
              <w:rPr>
                <w:noProof/>
                <w:webHidden/>
              </w:rPr>
              <w:delText>42</w:delText>
            </w:r>
            <w:r>
              <w:rPr>
                <w:noProof/>
                <w:webHidden/>
              </w:rPr>
              <w:fldChar w:fldCharType="end"/>
            </w:r>
            <w:r w:rsidRPr="00A845B3">
              <w:rPr>
                <w:rStyle w:val="Hyperlink"/>
                <w:noProof/>
              </w:rPr>
              <w:fldChar w:fldCharType="end"/>
            </w:r>
          </w:del>
        </w:p>
        <w:p w14:paraId="64BBBDD5" w14:textId="77777777" w:rsidR="00777602" w:rsidRDefault="00777602">
          <w:pPr>
            <w:pStyle w:val="TOC3"/>
            <w:tabs>
              <w:tab w:val="left" w:pos="1100"/>
              <w:tab w:val="right" w:leader="dot" w:pos="10456"/>
            </w:tabs>
            <w:rPr>
              <w:del w:id="85" w:author="Jarno Nieminen" w:date="2014-09-04T09:09:00Z"/>
              <w:rFonts w:asciiTheme="minorHAnsi" w:eastAsiaTheme="minorEastAsia" w:hAnsiTheme="minorHAnsi" w:cstheme="minorBidi"/>
              <w:noProof/>
              <w:sz w:val="22"/>
              <w:lang w:eastAsia="sv-SE"/>
            </w:rPr>
          </w:pPr>
          <w:del w:id="8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5.1.3</w:delText>
            </w:r>
            <w:r>
              <w:rPr>
                <w:rFonts w:asciiTheme="minorHAnsi" w:eastAsiaTheme="minorEastAsia" w:hAnsiTheme="minorHAnsi" w:cstheme="minorBidi"/>
                <w:noProof/>
                <w:sz w:val="22"/>
                <w:lang w:eastAsia="sv-SE"/>
              </w:rPr>
              <w:tab/>
            </w:r>
            <w:r w:rsidRPr="00A845B3">
              <w:rPr>
                <w:rStyle w:val="Hyperlink"/>
                <w:noProof/>
              </w:rPr>
              <w:delText>Klass Formulärsida (TemplatePage)</w:delText>
            </w:r>
            <w:r>
              <w:rPr>
                <w:noProof/>
                <w:webHidden/>
              </w:rPr>
              <w:tab/>
            </w:r>
            <w:r>
              <w:rPr>
                <w:noProof/>
                <w:webHidden/>
              </w:rPr>
              <w:fldChar w:fldCharType="begin"/>
            </w:r>
            <w:r>
              <w:rPr>
                <w:noProof/>
                <w:webHidden/>
              </w:rPr>
              <w:delInstrText xml:space="preserve"> PAGEREF _Toc391636705 \h </w:delInstrText>
            </w:r>
            <w:r>
              <w:rPr>
                <w:noProof/>
                <w:webHidden/>
              </w:rPr>
            </w:r>
            <w:r>
              <w:rPr>
                <w:noProof/>
                <w:webHidden/>
              </w:rPr>
              <w:fldChar w:fldCharType="separate"/>
            </w:r>
            <w:r>
              <w:rPr>
                <w:noProof/>
                <w:webHidden/>
              </w:rPr>
              <w:delText>50</w:delText>
            </w:r>
            <w:r>
              <w:rPr>
                <w:noProof/>
                <w:webHidden/>
              </w:rPr>
              <w:fldChar w:fldCharType="end"/>
            </w:r>
            <w:r w:rsidRPr="00A845B3">
              <w:rPr>
                <w:rStyle w:val="Hyperlink"/>
                <w:noProof/>
              </w:rPr>
              <w:fldChar w:fldCharType="end"/>
            </w:r>
          </w:del>
        </w:p>
        <w:p w14:paraId="116E81ED" w14:textId="77777777" w:rsidR="00777602" w:rsidRDefault="00777602">
          <w:pPr>
            <w:pStyle w:val="TOC3"/>
            <w:tabs>
              <w:tab w:val="left" w:pos="1100"/>
              <w:tab w:val="right" w:leader="dot" w:pos="10456"/>
            </w:tabs>
            <w:rPr>
              <w:del w:id="87" w:author="Jarno Nieminen" w:date="2014-09-04T09:09:00Z"/>
              <w:rFonts w:asciiTheme="minorHAnsi" w:eastAsiaTheme="minorEastAsia" w:hAnsiTheme="minorHAnsi" w:cstheme="minorBidi"/>
              <w:noProof/>
              <w:sz w:val="22"/>
              <w:lang w:eastAsia="sv-SE"/>
            </w:rPr>
          </w:pPr>
          <w:del w:id="8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5.1.4</w:delText>
            </w:r>
            <w:r>
              <w:rPr>
                <w:rFonts w:asciiTheme="minorHAnsi" w:eastAsiaTheme="minorEastAsia" w:hAnsiTheme="minorHAnsi" w:cstheme="minorBidi"/>
                <w:noProof/>
                <w:sz w:val="22"/>
                <w:lang w:eastAsia="sv-SE"/>
              </w:rPr>
              <w:tab/>
            </w:r>
            <w:r w:rsidRPr="00A845B3">
              <w:rPr>
                <w:rStyle w:val="Hyperlink"/>
                <w:noProof/>
              </w:rPr>
              <w:delText>Klass Formulärsida (Page)</w:delText>
            </w:r>
            <w:r>
              <w:rPr>
                <w:noProof/>
                <w:webHidden/>
              </w:rPr>
              <w:tab/>
            </w:r>
            <w:r>
              <w:rPr>
                <w:noProof/>
                <w:webHidden/>
              </w:rPr>
              <w:fldChar w:fldCharType="begin"/>
            </w:r>
            <w:r>
              <w:rPr>
                <w:noProof/>
                <w:webHidden/>
              </w:rPr>
              <w:delInstrText xml:space="preserve"> PAGEREF _Toc391636706 \h </w:delInstrText>
            </w:r>
            <w:r>
              <w:rPr>
                <w:noProof/>
                <w:webHidden/>
              </w:rPr>
            </w:r>
            <w:r>
              <w:rPr>
                <w:noProof/>
                <w:webHidden/>
              </w:rPr>
              <w:fldChar w:fldCharType="separate"/>
            </w:r>
            <w:r>
              <w:rPr>
                <w:noProof/>
                <w:webHidden/>
              </w:rPr>
              <w:delText>52</w:delText>
            </w:r>
            <w:r>
              <w:rPr>
                <w:noProof/>
                <w:webHidden/>
              </w:rPr>
              <w:fldChar w:fldCharType="end"/>
            </w:r>
            <w:r w:rsidRPr="00A845B3">
              <w:rPr>
                <w:rStyle w:val="Hyperlink"/>
                <w:noProof/>
              </w:rPr>
              <w:fldChar w:fldCharType="end"/>
            </w:r>
          </w:del>
        </w:p>
        <w:p w14:paraId="577B2A00" w14:textId="77777777" w:rsidR="00777602" w:rsidRDefault="00777602">
          <w:pPr>
            <w:pStyle w:val="TOC3"/>
            <w:tabs>
              <w:tab w:val="left" w:pos="1100"/>
              <w:tab w:val="right" w:leader="dot" w:pos="10456"/>
            </w:tabs>
            <w:rPr>
              <w:del w:id="89" w:author="Jarno Nieminen" w:date="2014-09-04T09:09:00Z"/>
              <w:rFonts w:asciiTheme="minorHAnsi" w:eastAsiaTheme="minorEastAsia" w:hAnsiTheme="minorHAnsi" w:cstheme="minorBidi"/>
              <w:noProof/>
              <w:sz w:val="22"/>
              <w:lang w:eastAsia="sv-SE"/>
            </w:rPr>
          </w:pPr>
          <w:del w:id="9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5.1.5</w:delText>
            </w:r>
            <w:r>
              <w:rPr>
                <w:rFonts w:asciiTheme="minorHAnsi" w:eastAsiaTheme="minorEastAsia" w:hAnsiTheme="minorHAnsi" w:cstheme="minorBidi"/>
                <w:noProof/>
                <w:sz w:val="22"/>
                <w:lang w:eastAsia="sv-SE"/>
              </w:rPr>
              <w:tab/>
            </w:r>
            <w:r w:rsidRPr="00A845B3">
              <w:rPr>
                <w:rStyle w:val="Hyperlink"/>
                <w:noProof/>
              </w:rPr>
              <w:delText>Klass Frågegrupperingsmall (TemplateQuestionBlock)</w:delText>
            </w:r>
            <w:r>
              <w:rPr>
                <w:noProof/>
                <w:webHidden/>
              </w:rPr>
              <w:tab/>
            </w:r>
            <w:r>
              <w:rPr>
                <w:noProof/>
                <w:webHidden/>
              </w:rPr>
              <w:fldChar w:fldCharType="begin"/>
            </w:r>
            <w:r>
              <w:rPr>
                <w:noProof/>
                <w:webHidden/>
              </w:rPr>
              <w:delInstrText xml:space="preserve"> PAGEREF _Toc391636707 \h </w:delInstrText>
            </w:r>
            <w:r>
              <w:rPr>
                <w:noProof/>
                <w:webHidden/>
              </w:rPr>
            </w:r>
            <w:r>
              <w:rPr>
                <w:noProof/>
                <w:webHidden/>
              </w:rPr>
              <w:fldChar w:fldCharType="separate"/>
            </w:r>
            <w:r>
              <w:rPr>
                <w:noProof/>
                <w:webHidden/>
              </w:rPr>
              <w:delText>53</w:delText>
            </w:r>
            <w:r>
              <w:rPr>
                <w:noProof/>
                <w:webHidden/>
              </w:rPr>
              <w:fldChar w:fldCharType="end"/>
            </w:r>
            <w:r w:rsidRPr="00A845B3">
              <w:rPr>
                <w:rStyle w:val="Hyperlink"/>
                <w:noProof/>
              </w:rPr>
              <w:fldChar w:fldCharType="end"/>
            </w:r>
          </w:del>
        </w:p>
        <w:p w14:paraId="2B073817" w14:textId="77777777" w:rsidR="00777602" w:rsidRDefault="00777602">
          <w:pPr>
            <w:pStyle w:val="TOC3"/>
            <w:tabs>
              <w:tab w:val="left" w:pos="1100"/>
              <w:tab w:val="right" w:leader="dot" w:pos="10456"/>
            </w:tabs>
            <w:rPr>
              <w:del w:id="91" w:author="Jarno Nieminen" w:date="2014-09-04T09:09:00Z"/>
              <w:rFonts w:asciiTheme="minorHAnsi" w:eastAsiaTheme="minorEastAsia" w:hAnsiTheme="minorHAnsi" w:cstheme="minorBidi"/>
              <w:noProof/>
              <w:sz w:val="22"/>
              <w:lang w:eastAsia="sv-SE"/>
            </w:rPr>
          </w:pPr>
          <w:del w:id="9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5.1.6</w:delText>
            </w:r>
            <w:r>
              <w:rPr>
                <w:rFonts w:asciiTheme="minorHAnsi" w:eastAsiaTheme="minorEastAsia" w:hAnsiTheme="minorHAnsi" w:cstheme="minorBidi"/>
                <w:noProof/>
                <w:sz w:val="22"/>
                <w:lang w:eastAsia="sv-SE"/>
              </w:rPr>
              <w:tab/>
            </w:r>
            <w:r w:rsidRPr="00A845B3">
              <w:rPr>
                <w:rStyle w:val="Hyperlink"/>
                <w:noProof/>
              </w:rPr>
              <w:delText>Klass Frågegruppering (QuestionBlock)</w:delText>
            </w:r>
            <w:r>
              <w:rPr>
                <w:noProof/>
                <w:webHidden/>
              </w:rPr>
              <w:tab/>
            </w:r>
            <w:r>
              <w:rPr>
                <w:noProof/>
                <w:webHidden/>
              </w:rPr>
              <w:fldChar w:fldCharType="begin"/>
            </w:r>
            <w:r>
              <w:rPr>
                <w:noProof/>
                <w:webHidden/>
              </w:rPr>
              <w:delInstrText xml:space="preserve"> PAGEREF _Toc391636708 \h </w:delInstrText>
            </w:r>
            <w:r>
              <w:rPr>
                <w:noProof/>
                <w:webHidden/>
              </w:rPr>
            </w:r>
            <w:r>
              <w:rPr>
                <w:noProof/>
                <w:webHidden/>
              </w:rPr>
              <w:fldChar w:fldCharType="separate"/>
            </w:r>
            <w:r>
              <w:rPr>
                <w:noProof/>
                <w:webHidden/>
              </w:rPr>
              <w:delText>55</w:delText>
            </w:r>
            <w:r>
              <w:rPr>
                <w:noProof/>
                <w:webHidden/>
              </w:rPr>
              <w:fldChar w:fldCharType="end"/>
            </w:r>
            <w:r w:rsidRPr="00A845B3">
              <w:rPr>
                <w:rStyle w:val="Hyperlink"/>
                <w:noProof/>
              </w:rPr>
              <w:fldChar w:fldCharType="end"/>
            </w:r>
          </w:del>
        </w:p>
        <w:p w14:paraId="4EFF8805" w14:textId="77777777" w:rsidR="00777602" w:rsidRDefault="00777602">
          <w:pPr>
            <w:pStyle w:val="TOC3"/>
            <w:tabs>
              <w:tab w:val="left" w:pos="1100"/>
              <w:tab w:val="right" w:leader="dot" w:pos="10456"/>
            </w:tabs>
            <w:rPr>
              <w:del w:id="93" w:author="Jarno Nieminen" w:date="2014-09-04T09:09:00Z"/>
              <w:rFonts w:asciiTheme="minorHAnsi" w:eastAsiaTheme="minorEastAsia" w:hAnsiTheme="minorHAnsi" w:cstheme="minorBidi"/>
              <w:noProof/>
              <w:sz w:val="22"/>
              <w:lang w:eastAsia="sv-SE"/>
            </w:rPr>
          </w:pPr>
          <w:del w:id="9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"_Toc391636709"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5.1.7</w:delText>
            </w:r>
            <w:r>
              <w:rPr>
                <w:rFonts w:asciiTheme="minorHAnsi" w:eastAsiaTheme="minorEastAsia" w:hAnsiTheme="minorHAnsi" w:cstheme="minorBidi"/>
                <w:noProof/>
                <w:sz w:val="22"/>
                <w:lang w:eastAsia="sv-SE"/>
              </w:rPr>
              <w:tab/>
            </w:r>
            <w:r w:rsidRPr="00A845B3">
              <w:rPr>
                <w:rStyle w:val="Hyperlink"/>
                <w:noProof/>
              </w:rPr>
              <w:delText>Klass Formulärfråga mall (TemplateQuestion)</w:delText>
            </w:r>
            <w:r>
              <w:rPr>
                <w:noProof/>
                <w:webHidden/>
              </w:rPr>
              <w:tab/>
            </w:r>
            <w:r>
              <w:rPr>
                <w:noProof/>
                <w:webHidden/>
              </w:rPr>
              <w:fldChar w:fldCharType="begin"/>
            </w:r>
            <w:r>
              <w:rPr>
                <w:noProof/>
                <w:webHidden/>
              </w:rPr>
              <w:delInstrText xml:space="preserve"> PAGEREF _Toc391636709 \h </w:delInstrText>
            </w:r>
            <w:r>
              <w:rPr>
                <w:noProof/>
                <w:webHidden/>
              </w:rPr>
            </w:r>
            <w:r>
              <w:rPr>
                <w:noProof/>
                <w:webHidden/>
              </w:rPr>
              <w:fldChar w:fldCharType="separate"/>
            </w:r>
            <w:r>
              <w:rPr>
                <w:noProof/>
                <w:webHidden/>
              </w:rPr>
              <w:delText>57</w:delText>
            </w:r>
            <w:r>
              <w:rPr>
                <w:noProof/>
                <w:webHidden/>
              </w:rPr>
              <w:fldChar w:fldCharType="end"/>
            </w:r>
            <w:r w:rsidRPr="00A845B3">
              <w:rPr>
                <w:rStyle w:val="Hyperlink"/>
                <w:noProof/>
              </w:rPr>
              <w:fldChar w:fldCharType="end"/>
            </w:r>
          </w:del>
        </w:p>
        <w:p w14:paraId="3C121477" w14:textId="77777777" w:rsidR="00777602" w:rsidRDefault="00777602">
          <w:pPr>
            <w:pStyle w:val="TOC3"/>
            <w:tabs>
              <w:tab w:val="left" w:pos="1100"/>
              <w:tab w:val="right" w:leader="dot" w:pos="10456"/>
            </w:tabs>
            <w:rPr>
              <w:del w:id="95" w:author="Jarno Nieminen" w:date="2014-09-04T09:09:00Z"/>
              <w:rFonts w:asciiTheme="minorHAnsi" w:eastAsiaTheme="minorEastAsia" w:hAnsiTheme="minorHAnsi" w:cstheme="minorBidi"/>
              <w:noProof/>
              <w:sz w:val="22"/>
              <w:lang w:eastAsia="sv-SE"/>
            </w:rPr>
          </w:pPr>
          <w:del w:id="9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5.1.8</w:delText>
            </w:r>
            <w:r>
              <w:rPr>
                <w:rFonts w:asciiTheme="minorHAnsi" w:eastAsiaTheme="minorEastAsia" w:hAnsiTheme="minorHAnsi" w:cstheme="minorBidi"/>
                <w:noProof/>
                <w:sz w:val="22"/>
                <w:lang w:eastAsia="sv-SE"/>
              </w:rPr>
              <w:tab/>
            </w:r>
            <w:r w:rsidRPr="00A845B3">
              <w:rPr>
                <w:rStyle w:val="Hyperlink"/>
                <w:noProof/>
              </w:rPr>
              <w:delText>Klass Formulärfråga (Question)</w:delText>
            </w:r>
            <w:r>
              <w:rPr>
                <w:noProof/>
                <w:webHidden/>
              </w:rPr>
              <w:tab/>
            </w:r>
            <w:r>
              <w:rPr>
                <w:noProof/>
                <w:webHidden/>
              </w:rPr>
              <w:fldChar w:fldCharType="begin"/>
            </w:r>
            <w:r>
              <w:rPr>
                <w:noProof/>
                <w:webHidden/>
              </w:rPr>
              <w:delInstrText xml:space="preserve"> PAGEREF _Toc391636710 \h </w:delInstrText>
            </w:r>
            <w:r>
              <w:rPr>
                <w:noProof/>
                <w:webHidden/>
              </w:rPr>
            </w:r>
            <w:r>
              <w:rPr>
                <w:noProof/>
                <w:webHidden/>
              </w:rPr>
              <w:fldChar w:fldCharType="separate"/>
            </w:r>
            <w:r>
              <w:rPr>
                <w:noProof/>
                <w:webHidden/>
              </w:rPr>
              <w:delText>61</w:delText>
            </w:r>
            <w:r>
              <w:rPr>
                <w:noProof/>
                <w:webHidden/>
              </w:rPr>
              <w:fldChar w:fldCharType="end"/>
            </w:r>
            <w:r w:rsidRPr="00A845B3">
              <w:rPr>
                <w:rStyle w:val="Hyperlink"/>
                <w:noProof/>
              </w:rPr>
              <w:fldChar w:fldCharType="end"/>
            </w:r>
          </w:del>
        </w:p>
        <w:p w14:paraId="1CA7DB3F" w14:textId="77777777" w:rsidR="00777602" w:rsidRDefault="00777602">
          <w:pPr>
            <w:pStyle w:val="TOC3"/>
            <w:tabs>
              <w:tab w:val="left" w:pos="1100"/>
              <w:tab w:val="right" w:leader="dot" w:pos="10456"/>
            </w:tabs>
            <w:rPr>
              <w:del w:id="97" w:author="Jarno Nieminen" w:date="2014-09-04T09:09:00Z"/>
              <w:rFonts w:asciiTheme="minorHAnsi" w:eastAsiaTheme="minorEastAsia" w:hAnsiTheme="minorHAnsi" w:cstheme="minorBidi"/>
              <w:noProof/>
              <w:sz w:val="22"/>
              <w:lang w:eastAsia="sv-SE"/>
            </w:rPr>
          </w:pPr>
          <w:del w:id="9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5.1.9</w:delText>
            </w:r>
            <w:r>
              <w:rPr>
                <w:rFonts w:asciiTheme="minorHAnsi" w:eastAsiaTheme="minorEastAsia" w:hAnsiTheme="minorHAnsi" w:cstheme="minorBidi"/>
                <w:noProof/>
                <w:sz w:val="22"/>
                <w:lang w:eastAsia="sv-SE"/>
              </w:rPr>
              <w:tab/>
            </w:r>
            <w:r w:rsidRPr="00A845B3">
              <w:rPr>
                <w:rStyle w:val="Hyperlink"/>
                <w:noProof/>
              </w:rPr>
              <w:delText>Klass Svarsalternativ (AnswerAlternative)</w:delText>
            </w:r>
            <w:r>
              <w:rPr>
                <w:noProof/>
                <w:webHidden/>
              </w:rPr>
              <w:tab/>
            </w:r>
            <w:r>
              <w:rPr>
                <w:noProof/>
                <w:webHidden/>
              </w:rPr>
              <w:fldChar w:fldCharType="begin"/>
            </w:r>
            <w:r>
              <w:rPr>
                <w:noProof/>
                <w:webHidden/>
              </w:rPr>
              <w:delInstrText xml:space="preserve"> PAGEREF _Toc391636711 \h </w:delInstrText>
            </w:r>
            <w:r>
              <w:rPr>
                <w:noProof/>
                <w:webHidden/>
              </w:rPr>
            </w:r>
            <w:r>
              <w:rPr>
                <w:noProof/>
                <w:webHidden/>
              </w:rPr>
              <w:fldChar w:fldCharType="separate"/>
            </w:r>
            <w:r>
              <w:rPr>
                <w:noProof/>
                <w:webHidden/>
              </w:rPr>
              <w:delText>66</w:delText>
            </w:r>
            <w:r>
              <w:rPr>
                <w:noProof/>
                <w:webHidden/>
              </w:rPr>
              <w:fldChar w:fldCharType="end"/>
            </w:r>
            <w:r w:rsidRPr="00A845B3">
              <w:rPr>
                <w:rStyle w:val="Hyperlink"/>
                <w:noProof/>
              </w:rPr>
              <w:fldChar w:fldCharType="end"/>
            </w:r>
          </w:del>
        </w:p>
        <w:p w14:paraId="6E92B456" w14:textId="77777777" w:rsidR="00777602" w:rsidRDefault="00777602">
          <w:pPr>
            <w:pStyle w:val="TOC3"/>
            <w:tabs>
              <w:tab w:val="left" w:pos="1321"/>
              <w:tab w:val="right" w:leader="dot" w:pos="10456"/>
            </w:tabs>
            <w:rPr>
              <w:del w:id="99" w:author="Jarno Nieminen" w:date="2014-09-04T09:09:00Z"/>
              <w:rFonts w:asciiTheme="minorHAnsi" w:eastAsiaTheme="minorEastAsia" w:hAnsiTheme="minorHAnsi" w:cstheme="minorBidi"/>
              <w:noProof/>
              <w:sz w:val="22"/>
              <w:lang w:eastAsia="sv-SE"/>
            </w:rPr>
          </w:pPr>
          <w:del w:id="10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5.1.10</w:delText>
            </w:r>
            <w:r>
              <w:rPr>
                <w:rFonts w:asciiTheme="minorHAnsi" w:eastAsiaTheme="minorEastAsia" w:hAnsiTheme="minorHAnsi" w:cstheme="minorBidi"/>
                <w:noProof/>
                <w:sz w:val="22"/>
                <w:lang w:eastAsia="sv-SE"/>
              </w:rPr>
              <w:tab/>
            </w:r>
            <w:r w:rsidRPr="00A845B3">
              <w:rPr>
                <w:rStyle w:val="Hyperlink"/>
                <w:noProof/>
              </w:rPr>
              <w:delText>Klass Svar (Answer)</w:delText>
            </w:r>
            <w:r>
              <w:rPr>
                <w:noProof/>
                <w:webHidden/>
              </w:rPr>
              <w:tab/>
            </w:r>
            <w:r>
              <w:rPr>
                <w:noProof/>
                <w:webHidden/>
              </w:rPr>
              <w:fldChar w:fldCharType="begin"/>
            </w:r>
            <w:r>
              <w:rPr>
                <w:noProof/>
                <w:webHidden/>
              </w:rPr>
              <w:delInstrText xml:space="preserve"> PAGEREF _Toc391636712 \h </w:delInstrText>
            </w:r>
            <w:r>
              <w:rPr>
                <w:noProof/>
                <w:webHidden/>
              </w:rPr>
            </w:r>
            <w:r>
              <w:rPr>
                <w:noProof/>
                <w:webHidden/>
              </w:rPr>
              <w:fldChar w:fldCharType="separate"/>
            </w:r>
            <w:r>
              <w:rPr>
                <w:noProof/>
                <w:webHidden/>
              </w:rPr>
              <w:delText>68</w:delText>
            </w:r>
            <w:r>
              <w:rPr>
                <w:noProof/>
                <w:webHidden/>
              </w:rPr>
              <w:fldChar w:fldCharType="end"/>
            </w:r>
            <w:r w:rsidRPr="00A845B3">
              <w:rPr>
                <w:rStyle w:val="Hyperlink"/>
                <w:noProof/>
              </w:rPr>
              <w:fldChar w:fldCharType="end"/>
            </w:r>
          </w:del>
        </w:p>
        <w:p w14:paraId="0D1D26C7" w14:textId="77777777" w:rsidR="00777602" w:rsidRDefault="00777602">
          <w:pPr>
            <w:pStyle w:val="TOC3"/>
            <w:tabs>
              <w:tab w:val="left" w:pos="1100"/>
              <w:tab w:val="right" w:leader="dot" w:pos="10456"/>
            </w:tabs>
            <w:rPr>
              <w:del w:id="101" w:author="Jarno Nieminen" w:date="2014-09-04T09:09:00Z"/>
              <w:rFonts w:asciiTheme="minorHAnsi" w:eastAsiaTheme="minorEastAsia" w:hAnsiTheme="minorHAnsi" w:cstheme="minorBidi"/>
              <w:noProof/>
              <w:sz w:val="22"/>
              <w:lang w:eastAsia="sv-SE"/>
            </w:rPr>
          </w:pPr>
          <w:del w:id="10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5.1.11</w:delText>
            </w:r>
            <w:r>
              <w:rPr>
                <w:rFonts w:asciiTheme="minorHAnsi" w:eastAsiaTheme="minorEastAsia" w:hAnsiTheme="minorHAnsi" w:cstheme="minorBidi"/>
                <w:noProof/>
                <w:sz w:val="22"/>
                <w:lang w:eastAsia="sv-SE"/>
              </w:rPr>
              <w:tab/>
            </w:r>
            <w:r w:rsidRPr="00A845B3">
              <w:rPr>
                <w:rStyle w:val="Hyperlink"/>
                <w:noProof/>
              </w:rPr>
              <w:delText>Klass anropsbekräftelse (AnswerStatus)</w:delText>
            </w:r>
            <w:r>
              <w:rPr>
                <w:noProof/>
                <w:webHidden/>
              </w:rPr>
              <w:tab/>
            </w:r>
            <w:r>
              <w:rPr>
                <w:noProof/>
                <w:webHidden/>
              </w:rPr>
              <w:fldChar w:fldCharType="begin"/>
            </w:r>
            <w:r>
              <w:rPr>
                <w:noProof/>
                <w:webHidden/>
              </w:rPr>
              <w:delInstrText xml:space="preserve"> PAGEREF _Toc391636713 \h </w:delInstrText>
            </w:r>
            <w:r>
              <w:rPr>
                <w:noProof/>
                <w:webHidden/>
              </w:rPr>
            </w:r>
            <w:r>
              <w:rPr>
                <w:noProof/>
                <w:webHidden/>
              </w:rPr>
              <w:fldChar w:fldCharType="separate"/>
            </w:r>
            <w:r>
              <w:rPr>
                <w:noProof/>
                <w:webHidden/>
              </w:rPr>
              <w:delText>69</w:delText>
            </w:r>
            <w:r>
              <w:rPr>
                <w:noProof/>
                <w:webHidden/>
              </w:rPr>
              <w:fldChar w:fldCharType="end"/>
            </w:r>
            <w:r w:rsidRPr="00A845B3">
              <w:rPr>
                <w:rStyle w:val="Hyperlink"/>
                <w:noProof/>
              </w:rPr>
              <w:fldChar w:fldCharType="end"/>
            </w:r>
          </w:del>
        </w:p>
        <w:p w14:paraId="32656A8C" w14:textId="77777777" w:rsidR="00777602" w:rsidRDefault="00777602">
          <w:pPr>
            <w:pStyle w:val="TOC3"/>
            <w:tabs>
              <w:tab w:val="left" w:pos="1321"/>
              <w:tab w:val="right" w:leader="dot" w:pos="10456"/>
            </w:tabs>
            <w:rPr>
              <w:del w:id="103" w:author="Jarno Nieminen" w:date="2014-09-04T09:09:00Z"/>
              <w:rFonts w:asciiTheme="minorHAnsi" w:eastAsiaTheme="minorEastAsia" w:hAnsiTheme="minorHAnsi" w:cstheme="minorBidi"/>
              <w:noProof/>
              <w:sz w:val="22"/>
              <w:lang w:eastAsia="sv-SE"/>
            </w:rPr>
          </w:pPr>
          <w:del w:id="10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5.1.12</w:delText>
            </w:r>
            <w:r>
              <w:rPr>
                <w:rFonts w:asciiTheme="minorHAnsi" w:eastAsiaTheme="minorEastAsia" w:hAnsiTheme="minorHAnsi" w:cstheme="minorBidi"/>
                <w:noProof/>
                <w:sz w:val="22"/>
                <w:lang w:eastAsia="sv-SE"/>
              </w:rPr>
              <w:tab/>
            </w:r>
            <w:r w:rsidRPr="00A845B3">
              <w:rPr>
                <w:rStyle w:val="Hyperlink"/>
                <w:noProof/>
              </w:rPr>
              <w:delText>Klass Frågerelation (QuestionSuperior)</w:delText>
            </w:r>
            <w:r>
              <w:rPr>
                <w:noProof/>
                <w:webHidden/>
              </w:rPr>
              <w:tab/>
            </w:r>
            <w:r>
              <w:rPr>
                <w:noProof/>
                <w:webHidden/>
              </w:rPr>
              <w:fldChar w:fldCharType="begin"/>
            </w:r>
            <w:r>
              <w:rPr>
                <w:noProof/>
                <w:webHidden/>
              </w:rPr>
              <w:delInstrText xml:space="preserve"> PAGEREF _Toc391636714 \h </w:delInstrText>
            </w:r>
            <w:r>
              <w:rPr>
                <w:noProof/>
                <w:webHidden/>
              </w:rPr>
            </w:r>
            <w:r>
              <w:rPr>
                <w:noProof/>
                <w:webHidden/>
              </w:rPr>
              <w:fldChar w:fldCharType="separate"/>
            </w:r>
            <w:r>
              <w:rPr>
                <w:noProof/>
                <w:webHidden/>
              </w:rPr>
              <w:delText>69</w:delText>
            </w:r>
            <w:r>
              <w:rPr>
                <w:noProof/>
                <w:webHidden/>
              </w:rPr>
              <w:fldChar w:fldCharType="end"/>
            </w:r>
            <w:r w:rsidRPr="00A845B3">
              <w:rPr>
                <w:rStyle w:val="Hyperlink"/>
                <w:noProof/>
              </w:rPr>
              <w:fldChar w:fldCharType="end"/>
            </w:r>
          </w:del>
        </w:p>
        <w:p w14:paraId="77B556EC" w14:textId="77777777" w:rsidR="00777602" w:rsidRDefault="00777602">
          <w:pPr>
            <w:pStyle w:val="TOC3"/>
            <w:tabs>
              <w:tab w:val="left" w:pos="1321"/>
              <w:tab w:val="right" w:leader="dot" w:pos="10456"/>
            </w:tabs>
            <w:rPr>
              <w:del w:id="105" w:author="Jarno Nieminen" w:date="2014-09-04T09:09:00Z"/>
              <w:rFonts w:asciiTheme="minorHAnsi" w:eastAsiaTheme="minorEastAsia" w:hAnsiTheme="minorHAnsi" w:cstheme="minorBidi"/>
              <w:noProof/>
              <w:sz w:val="22"/>
              <w:lang w:eastAsia="sv-SE"/>
            </w:rPr>
          </w:pPr>
          <w:del w:id="10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5.1.13</w:delText>
            </w:r>
            <w:r>
              <w:rPr>
                <w:rFonts w:asciiTheme="minorHAnsi" w:eastAsiaTheme="minorEastAsia" w:hAnsiTheme="minorHAnsi" w:cstheme="minorBidi"/>
                <w:noProof/>
                <w:sz w:val="22"/>
                <w:lang w:eastAsia="sv-SE"/>
              </w:rPr>
              <w:tab/>
            </w:r>
            <w:r w:rsidRPr="00A845B3">
              <w:rPr>
                <w:rStyle w:val="Hyperlink"/>
                <w:noProof/>
              </w:rPr>
              <w:delText>Klass kodverk (Code)</w:delText>
            </w:r>
            <w:r>
              <w:rPr>
                <w:noProof/>
                <w:webHidden/>
              </w:rPr>
              <w:tab/>
            </w:r>
            <w:r>
              <w:rPr>
                <w:noProof/>
                <w:webHidden/>
              </w:rPr>
              <w:fldChar w:fldCharType="begin"/>
            </w:r>
            <w:r>
              <w:rPr>
                <w:noProof/>
                <w:webHidden/>
              </w:rPr>
              <w:delInstrText xml:space="preserve"> PAGEREF _Toc391636715 \h </w:delInstrText>
            </w:r>
            <w:r>
              <w:rPr>
                <w:noProof/>
                <w:webHidden/>
              </w:rPr>
            </w:r>
            <w:r>
              <w:rPr>
                <w:noProof/>
                <w:webHidden/>
              </w:rPr>
              <w:fldChar w:fldCharType="separate"/>
            </w:r>
            <w:r>
              <w:rPr>
                <w:noProof/>
                <w:webHidden/>
              </w:rPr>
              <w:delText>70</w:delText>
            </w:r>
            <w:r>
              <w:rPr>
                <w:noProof/>
                <w:webHidden/>
              </w:rPr>
              <w:fldChar w:fldCharType="end"/>
            </w:r>
            <w:r w:rsidRPr="00A845B3">
              <w:rPr>
                <w:rStyle w:val="Hyperlink"/>
                <w:noProof/>
              </w:rPr>
              <w:fldChar w:fldCharType="end"/>
            </w:r>
          </w:del>
        </w:p>
        <w:p w14:paraId="02D48251" w14:textId="77777777" w:rsidR="00777602" w:rsidRDefault="00777602">
          <w:pPr>
            <w:pStyle w:val="TOC3"/>
            <w:tabs>
              <w:tab w:val="left" w:pos="1321"/>
              <w:tab w:val="right" w:leader="dot" w:pos="10456"/>
            </w:tabs>
            <w:rPr>
              <w:del w:id="107" w:author="Jarno Nieminen" w:date="2014-09-04T09:09:00Z"/>
              <w:rFonts w:asciiTheme="minorHAnsi" w:eastAsiaTheme="minorEastAsia" w:hAnsiTheme="minorHAnsi" w:cstheme="minorBidi"/>
              <w:noProof/>
              <w:sz w:val="22"/>
              <w:lang w:eastAsia="sv-SE"/>
            </w:rPr>
          </w:pPr>
          <w:del w:id="10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5.1.14</w:delText>
            </w:r>
            <w:r>
              <w:rPr>
                <w:rFonts w:asciiTheme="minorHAnsi" w:eastAsiaTheme="minorEastAsia" w:hAnsiTheme="minorHAnsi" w:cstheme="minorBidi"/>
                <w:noProof/>
                <w:sz w:val="22"/>
                <w:lang w:eastAsia="sv-SE"/>
              </w:rPr>
              <w:tab/>
            </w:r>
            <w:r w:rsidRPr="00A845B3">
              <w:rPr>
                <w:rStyle w:val="Hyperlink"/>
                <w:noProof/>
              </w:rPr>
              <w:delText>Klass Malldelning (TemplatePropagate)</w:delText>
            </w:r>
            <w:r>
              <w:rPr>
                <w:noProof/>
                <w:webHidden/>
              </w:rPr>
              <w:tab/>
            </w:r>
            <w:r>
              <w:rPr>
                <w:noProof/>
                <w:webHidden/>
              </w:rPr>
              <w:fldChar w:fldCharType="begin"/>
            </w:r>
            <w:r>
              <w:rPr>
                <w:noProof/>
                <w:webHidden/>
              </w:rPr>
              <w:delInstrText xml:space="preserve"> PAGEREF _Toc391636716 \h </w:delInstrText>
            </w:r>
            <w:r>
              <w:rPr>
                <w:noProof/>
                <w:webHidden/>
              </w:rPr>
            </w:r>
            <w:r>
              <w:rPr>
                <w:noProof/>
                <w:webHidden/>
              </w:rPr>
              <w:fldChar w:fldCharType="separate"/>
            </w:r>
            <w:r>
              <w:rPr>
                <w:noProof/>
                <w:webHidden/>
              </w:rPr>
              <w:delText>72</w:delText>
            </w:r>
            <w:r>
              <w:rPr>
                <w:noProof/>
                <w:webHidden/>
              </w:rPr>
              <w:fldChar w:fldCharType="end"/>
            </w:r>
            <w:r w:rsidRPr="00A845B3">
              <w:rPr>
                <w:rStyle w:val="Hyperlink"/>
                <w:noProof/>
              </w:rPr>
              <w:fldChar w:fldCharType="end"/>
            </w:r>
          </w:del>
        </w:p>
        <w:p w14:paraId="2D98042A" w14:textId="77777777" w:rsidR="00777602" w:rsidRDefault="00777602">
          <w:pPr>
            <w:pStyle w:val="TOC3"/>
            <w:tabs>
              <w:tab w:val="left" w:pos="1321"/>
              <w:tab w:val="right" w:leader="dot" w:pos="10456"/>
            </w:tabs>
            <w:rPr>
              <w:del w:id="109" w:author="Jarno Nieminen" w:date="2014-09-04T09:09:00Z"/>
              <w:rFonts w:asciiTheme="minorHAnsi" w:eastAsiaTheme="minorEastAsia" w:hAnsiTheme="minorHAnsi" w:cstheme="minorBidi"/>
              <w:noProof/>
              <w:sz w:val="22"/>
              <w:lang w:eastAsia="sv-SE"/>
            </w:rPr>
          </w:pPr>
          <w:del w:id="11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5.1.15</w:delText>
            </w:r>
            <w:r>
              <w:rPr>
                <w:rFonts w:asciiTheme="minorHAnsi" w:eastAsiaTheme="minorEastAsia" w:hAnsiTheme="minorHAnsi" w:cstheme="minorBidi"/>
                <w:noProof/>
                <w:sz w:val="22"/>
                <w:lang w:eastAsia="sv-SE"/>
              </w:rPr>
              <w:tab/>
            </w:r>
            <w:r w:rsidRPr="00A845B3">
              <w:rPr>
                <w:rStyle w:val="Hyperlink"/>
                <w:noProof/>
              </w:rPr>
              <w:delText>Klass validering (validationEvent)</w:delText>
            </w:r>
            <w:r>
              <w:rPr>
                <w:noProof/>
                <w:webHidden/>
              </w:rPr>
              <w:tab/>
            </w:r>
            <w:r>
              <w:rPr>
                <w:noProof/>
                <w:webHidden/>
              </w:rPr>
              <w:fldChar w:fldCharType="begin"/>
            </w:r>
            <w:r>
              <w:rPr>
                <w:noProof/>
                <w:webHidden/>
              </w:rPr>
              <w:delInstrText xml:space="preserve"> PAGEREF _Toc391636717 \h </w:delInstrText>
            </w:r>
            <w:r>
              <w:rPr>
                <w:noProof/>
                <w:webHidden/>
              </w:rPr>
            </w:r>
            <w:r>
              <w:rPr>
                <w:noProof/>
                <w:webHidden/>
              </w:rPr>
              <w:fldChar w:fldCharType="separate"/>
            </w:r>
            <w:r>
              <w:rPr>
                <w:noProof/>
                <w:webHidden/>
              </w:rPr>
              <w:delText>74</w:delText>
            </w:r>
            <w:r>
              <w:rPr>
                <w:noProof/>
                <w:webHidden/>
              </w:rPr>
              <w:fldChar w:fldCharType="end"/>
            </w:r>
            <w:r w:rsidRPr="00A845B3">
              <w:rPr>
                <w:rStyle w:val="Hyperlink"/>
                <w:noProof/>
              </w:rPr>
              <w:fldChar w:fldCharType="end"/>
            </w:r>
          </w:del>
        </w:p>
        <w:p w14:paraId="3BE49594" w14:textId="77777777" w:rsidR="00777602" w:rsidRDefault="00777602">
          <w:pPr>
            <w:pStyle w:val="TOC2"/>
            <w:tabs>
              <w:tab w:val="left" w:pos="879"/>
              <w:tab w:val="right" w:leader="dot" w:pos="10456"/>
            </w:tabs>
            <w:rPr>
              <w:del w:id="111" w:author="Jarno Nieminen" w:date="2014-09-04T09:09:00Z"/>
              <w:rFonts w:asciiTheme="minorHAnsi" w:eastAsiaTheme="minorEastAsia" w:hAnsiTheme="minorHAnsi" w:cstheme="minorBidi"/>
              <w:noProof/>
              <w:sz w:val="22"/>
              <w:lang w:eastAsia="sv-SE"/>
            </w:rPr>
          </w:pPr>
          <w:del w:id="11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5.2</w:delText>
            </w:r>
            <w:r>
              <w:rPr>
                <w:rFonts w:asciiTheme="minorHAnsi" w:eastAsiaTheme="minorEastAsia" w:hAnsiTheme="minorHAnsi" w:cstheme="minorBidi"/>
                <w:noProof/>
                <w:sz w:val="22"/>
                <w:lang w:eastAsia="sv-SE"/>
              </w:rPr>
              <w:tab/>
            </w:r>
            <w:r w:rsidRPr="00A845B3">
              <w:rPr>
                <w:rStyle w:val="Hyperlink"/>
                <w:noProof/>
              </w:rPr>
              <w:delText>Terminologier, kodverk och identifierare (t/k/i)</w:delText>
            </w:r>
            <w:r>
              <w:rPr>
                <w:noProof/>
                <w:webHidden/>
              </w:rPr>
              <w:tab/>
            </w:r>
            <w:r>
              <w:rPr>
                <w:noProof/>
                <w:webHidden/>
              </w:rPr>
              <w:fldChar w:fldCharType="begin"/>
            </w:r>
            <w:r>
              <w:rPr>
                <w:noProof/>
                <w:webHidden/>
              </w:rPr>
              <w:delInstrText xml:space="preserve"> PAGEREF _Toc391636718 \h </w:delInstrText>
            </w:r>
            <w:r>
              <w:rPr>
                <w:noProof/>
                <w:webHidden/>
              </w:rPr>
            </w:r>
            <w:r>
              <w:rPr>
                <w:noProof/>
                <w:webHidden/>
              </w:rPr>
              <w:fldChar w:fldCharType="separate"/>
            </w:r>
            <w:r>
              <w:rPr>
                <w:noProof/>
                <w:webHidden/>
              </w:rPr>
              <w:delText>76</w:delText>
            </w:r>
            <w:r>
              <w:rPr>
                <w:noProof/>
                <w:webHidden/>
              </w:rPr>
              <w:fldChar w:fldCharType="end"/>
            </w:r>
            <w:r w:rsidRPr="00A845B3">
              <w:rPr>
                <w:rStyle w:val="Hyperlink"/>
                <w:noProof/>
              </w:rPr>
              <w:fldChar w:fldCharType="end"/>
            </w:r>
          </w:del>
        </w:p>
        <w:p w14:paraId="4B4B22D6" w14:textId="77777777" w:rsidR="00777602" w:rsidRDefault="00777602">
          <w:pPr>
            <w:pStyle w:val="TOC2"/>
            <w:tabs>
              <w:tab w:val="left" w:pos="879"/>
              <w:tab w:val="right" w:leader="dot" w:pos="10456"/>
            </w:tabs>
            <w:rPr>
              <w:del w:id="113" w:author="Jarno Nieminen" w:date="2014-09-04T09:09:00Z"/>
              <w:rFonts w:asciiTheme="minorHAnsi" w:eastAsiaTheme="minorEastAsia" w:hAnsiTheme="minorHAnsi" w:cstheme="minorBidi"/>
              <w:noProof/>
              <w:sz w:val="22"/>
              <w:lang w:eastAsia="sv-SE"/>
            </w:rPr>
          </w:pPr>
          <w:del w:id="11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"_Toc391636719"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5.3</w:delText>
            </w:r>
            <w:r>
              <w:rPr>
                <w:rFonts w:asciiTheme="minorHAnsi" w:eastAsiaTheme="minorEastAsia" w:hAnsiTheme="minorHAnsi" w:cstheme="minorBidi"/>
                <w:noProof/>
                <w:sz w:val="22"/>
                <w:lang w:eastAsia="sv-SE"/>
              </w:rPr>
              <w:tab/>
            </w:r>
            <w:r w:rsidRPr="00A845B3">
              <w:rPr>
                <w:rStyle w:val="Hyperlink"/>
                <w:noProof/>
              </w:rPr>
              <w:delText>Formatregler</w:delText>
            </w:r>
            <w:r>
              <w:rPr>
                <w:noProof/>
                <w:webHidden/>
              </w:rPr>
              <w:tab/>
            </w:r>
            <w:r>
              <w:rPr>
                <w:noProof/>
                <w:webHidden/>
              </w:rPr>
              <w:fldChar w:fldCharType="begin"/>
            </w:r>
            <w:r>
              <w:rPr>
                <w:noProof/>
                <w:webHidden/>
              </w:rPr>
              <w:delInstrText xml:space="preserve"> PAGEREF _Toc391636719 \h </w:delInstrText>
            </w:r>
            <w:r>
              <w:rPr>
                <w:noProof/>
                <w:webHidden/>
              </w:rPr>
            </w:r>
            <w:r>
              <w:rPr>
                <w:noProof/>
                <w:webHidden/>
              </w:rPr>
              <w:fldChar w:fldCharType="separate"/>
            </w:r>
            <w:r>
              <w:rPr>
                <w:noProof/>
                <w:webHidden/>
              </w:rPr>
              <w:delText>81</w:delText>
            </w:r>
            <w:r>
              <w:rPr>
                <w:noProof/>
                <w:webHidden/>
              </w:rPr>
              <w:fldChar w:fldCharType="end"/>
            </w:r>
            <w:r w:rsidRPr="00A845B3">
              <w:rPr>
                <w:rStyle w:val="Hyperlink"/>
                <w:noProof/>
              </w:rPr>
              <w:fldChar w:fldCharType="end"/>
            </w:r>
          </w:del>
        </w:p>
        <w:p w14:paraId="1C843DF1" w14:textId="77777777" w:rsidR="00777602" w:rsidRDefault="00777602">
          <w:pPr>
            <w:pStyle w:val="TOC3"/>
            <w:tabs>
              <w:tab w:val="left" w:pos="1100"/>
              <w:tab w:val="right" w:leader="dot" w:pos="10456"/>
            </w:tabs>
            <w:rPr>
              <w:del w:id="115" w:author="Jarno Nieminen" w:date="2014-09-04T09:09:00Z"/>
              <w:rFonts w:asciiTheme="minorHAnsi" w:eastAsiaTheme="minorEastAsia" w:hAnsiTheme="minorHAnsi" w:cstheme="minorBidi"/>
              <w:noProof/>
              <w:sz w:val="22"/>
              <w:lang w:eastAsia="sv-SE"/>
            </w:rPr>
          </w:pPr>
          <w:del w:id="11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5.3.1</w:delText>
            </w:r>
            <w:r>
              <w:rPr>
                <w:rFonts w:asciiTheme="minorHAnsi" w:eastAsiaTheme="minorEastAsia" w:hAnsiTheme="minorHAnsi" w:cstheme="minorBidi"/>
                <w:noProof/>
                <w:sz w:val="22"/>
                <w:lang w:eastAsia="sv-SE"/>
              </w:rPr>
              <w:tab/>
            </w:r>
            <w:r w:rsidRPr="00A845B3">
              <w:rPr>
                <w:rStyle w:val="Hyperlink"/>
                <w:noProof/>
              </w:rPr>
              <w:delText>Format för datum</w:delText>
            </w:r>
            <w:r>
              <w:rPr>
                <w:noProof/>
                <w:webHidden/>
              </w:rPr>
              <w:tab/>
            </w:r>
            <w:r>
              <w:rPr>
                <w:noProof/>
                <w:webHidden/>
              </w:rPr>
              <w:fldChar w:fldCharType="begin"/>
            </w:r>
            <w:r>
              <w:rPr>
                <w:noProof/>
                <w:webHidden/>
              </w:rPr>
              <w:delInstrText xml:space="preserve"> PAGEREF _Toc391636720 \h </w:delInstrText>
            </w:r>
            <w:r>
              <w:rPr>
                <w:noProof/>
                <w:webHidden/>
              </w:rPr>
            </w:r>
            <w:r>
              <w:rPr>
                <w:noProof/>
                <w:webHidden/>
              </w:rPr>
              <w:fldChar w:fldCharType="separate"/>
            </w:r>
            <w:r>
              <w:rPr>
                <w:noProof/>
                <w:webHidden/>
              </w:rPr>
              <w:delText>81</w:delText>
            </w:r>
            <w:r>
              <w:rPr>
                <w:noProof/>
                <w:webHidden/>
              </w:rPr>
              <w:fldChar w:fldCharType="end"/>
            </w:r>
            <w:r w:rsidRPr="00A845B3">
              <w:rPr>
                <w:rStyle w:val="Hyperlink"/>
                <w:noProof/>
              </w:rPr>
              <w:fldChar w:fldCharType="end"/>
            </w:r>
          </w:del>
        </w:p>
        <w:p w14:paraId="184903FF" w14:textId="77777777" w:rsidR="00777602" w:rsidRDefault="00777602">
          <w:pPr>
            <w:pStyle w:val="TOC3"/>
            <w:tabs>
              <w:tab w:val="left" w:pos="1100"/>
              <w:tab w:val="right" w:leader="dot" w:pos="10456"/>
            </w:tabs>
            <w:rPr>
              <w:del w:id="117" w:author="Jarno Nieminen" w:date="2014-09-04T09:09:00Z"/>
              <w:rFonts w:asciiTheme="minorHAnsi" w:eastAsiaTheme="minorEastAsia" w:hAnsiTheme="minorHAnsi" w:cstheme="minorBidi"/>
              <w:noProof/>
              <w:sz w:val="22"/>
              <w:lang w:eastAsia="sv-SE"/>
            </w:rPr>
          </w:pPr>
          <w:del w:id="11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5.3.2</w:delText>
            </w:r>
            <w:r>
              <w:rPr>
                <w:rFonts w:asciiTheme="minorHAnsi" w:eastAsiaTheme="minorEastAsia" w:hAnsiTheme="minorHAnsi" w:cstheme="minorBidi"/>
                <w:noProof/>
                <w:sz w:val="22"/>
                <w:lang w:eastAsia="sv-SE"/>
              </w:rPr>
              <w:tab/>
            </w:r>
            <w:r w:rsidRPr="00A845B3">
              <w:rPr>
                <w:rStyle w:val="Hyperlink"/>
                <w:noProof/>
              </w:rPr>
              <w:delText>Format för tidpunkter</w:delText>
            </w:r>
            <w:r>
              <w:rPr>
                <w:noProof/>
                <w:webHidden/>
              </w:rPr>
              <w:tab/>
            </w:r>
            <w:r>
              <w:rPr>
                <w:noProof/>
                <w:webHidden/>
              </w:rPr>
              <w:fldChar w:fldCharType="begin"/>
            </w:r>
            <w:r>
              <w:rPr>
                <w:noProof/>
                <w:webHidden/>
              </w:rPr>
              <w:delInstrText xml:space="preserve"> PAGEREF _Toc391636721 \h </w:delInstrText>
            </w:r>
            <w:r>
              <w:rPr>
                <w:noProof/>
                <w:webHidden/>
              </w:rPr>
            </w:r>
            <w:r>
              <w:rPr>
                <w:noProof/>
                <w:webHidden/>
              </w:rPr>
              <w:fldChar w:fldCharType="separate"/>
            </w:r>
            <w:r>
              <w:rPr>
                <w:noProof/>
                <w:webHidden/>
              </w:rPr>
              <w:delText>81</w:delText>
            </w:r>
            <w:r>
              <w:rPr>
                <w:noProof/>
                <w:webHidden/>
              </w:rPr>
              <w:fldChar w:fldCharType="end"/>
            </w:r>
            <w:r w:rsidRPr="00A845B3">
              <w:rPr>
                <w:rStyle w:val="Hyperlink"/>
                <w:noProof/>
              </w:rPr>
              <w:fldChar w:fldCharType="end"/>
            </w:r>
          </w:del>
        </w:p>
        <w:p w14:paraId="442AFF04" w14:textId="77777777" w:rsidR="00777602" w:rsidRDefault="00777602">
          <w:pPr>
            <w:pStyle w:val="TOC3"/>
            <w:tabs>
              <w:tab w:val="left" w:pos="1100"/>
              <w:tab w:val="right" w:leader="dot" w:pos="10456"/>
            </w:tabs>
            <w:rPr>
              <w:del w:id="119" w:author="Jarno Nieminen" w:date="2014-09-04T09:09:00Z"/>
              <w:rFonts w:asciiTheme="minorHAnsi" w:eastAsiaTheme="minorEastAsia" w:hAnsiTheme="minorHAnsi" w:cstheme="minorBidi"/>
              <w:noProof/>
              <w:sz w:val="22"/>
              <w:lang w:eastAsia="sv-SE"/>
            </w:rPr>
          </w:pPr>
          <w:del w:id="12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5.3.3</w:delText>
            </w:r>
            <w:r>
              <w:rPr>
                <w:rFonts w:asciiTheme="minorHAnsi" w:eastAsiaTheme="minorEastAsia" w:hAnsiTheme="minorHAnsi" w:cstheme="minorBidi"/>
                <w:noProof/>
                <w:sz w:val="22"/>
                <w:lang w:eastAsia="sv-SE"/>
              </w:rPr>
              <w:tab/>
            </w:r>
            <w:r w:rsidRPr="00A845B3">
              <w:rPr>
                <w:rStyle w:val="Hyperlink"/>
                <w:noProof/>
              </w:rPr>
              <w:delText>Tidszon för tidpunkter</w:delText>
            </w:r>
            <w:r>
              <w:rPr>
                <w:noProof/>
                <w:webHidden/>
              </w:rPr>
              <w:tab/>
            </w:r>
            <w:r>
              <w:rPr>
                <w:noProof/>
                <w:webHidden/>
              </w:rPr>
              <w:fldChar w:fldCharType="begin"/>
            </w:r>
            <w:r>
              <w:rPr>
                <w:noProof/>
                <w:webHidden/>
              </w:rPr>
              <w:delInstrText xml:space="preserve"> PAGEREF _Toc391636722 \h </w:delInstrText>
            </w:r>
            <w:r>
              <w:rPr>
                <w:noProof/>
                <w:webHidden/>
              </w:rPr>
            </w:r>
            <w:r>
              <w:rPr>
                <w:noProof/>
                <w:webHidden/>
              </w:rPr>
              <w:fldChar w:fldCharType="separate"/>
            </w:r>
            <w:r>
              <w:rPr>
                <w:noProof/>
                <w:webHidden/>
              </w:rPr>
              <w:delText>81</w:delText>
            </w:r>
            <w:r>
              <w:rPr>
                <w:noProof/>
                <w:webHidden/>
              </w:rPr>
              <w:fldChar w:fldCharType="end"/>
            </w:r>
            <w:r w:rsidRPr="00A845B3">
              <w:rPr>
                <w:rStyle w:val="Hyperlink"/>
                <w:noProof/>
              </w:rPr>
              <w:fldChar w:fldCharType="end"/>
            </w:r>
          </w:del>
        </w:p>
        <w:p w14:paraId="40860AD4" w14:textId="77777777" w:rsidR="00777602" w:rsidRDefault="00777602">
          <w:pPr>
            <w:pStyle w:val="TOC1"/>
            <w:tabs>
              <w:tab w:val="left" w:pos="400"/>
              <w:tab w:val="right" w:leader="dot" w:pos="10456"/>
            </w:tabs>
            <w:rPr>
              <w:del w:id="121" w:author="Jarno Nieminen" w:date="2014-09-04T09:09:00Z"/>
              <w:rFonts w:asciiTheme="minorHAnsi" w:eastAsiaTheme="minorEastAsia" w:hAnsiTheme="minorHAnsi" w:cstheme="minorBidi"/>
              <w:noProof/>
              <w:sz w:val="22"/>
              <w:lang w:eastAsia="sv-SE"/>
            </w:rPr>
          </w:pPr>
          <w:del w:id="12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6</w:delText>
            </w:r>
            <w:r>
              <w:rPr>
                <w:rFonts w:asciiTheme="minorHAnsi" w:eastAsiaTheme="minorEastAsia" w:hAnsiTheme="minorHAnsi" w:cstheme="minorBidi"/>
                <w:noProof/>
                <w:sz w:val="22"/>
                <w:lang w:eastAsia="sv-SE"/>
              </w:rPr>
              <w:tab/>
            </w:r>
            <w:r w:rsidRPr="00A845B3">
              <w:rPr>
                <w:rStyle w:val="Hyperlink"/>
                <w:noProof/>
              </w:rPr>
              <w:delText>Tjänster sammanställning</w:delText>
            </w:r>
            <w:r>
              <w:rPr>
                <w:noProof/>
                <w:webHidden/>
              </w:rPr>
              <w:tab/>
            </w:r>
            <w:r>
              <w:rPr>
                <w:noProof/>
                <w:webHidden/>
              </w:rPr>
              <w:fldChar w:fldCharType="begin"/>
            </w:r>
            <w:r>
              <w:rPr>
                <w:noProof/>
                <w:webHidden/>
              </w:rPr>
              <w:delInstrText xml:space="preserve"> PAGEREF _Toc391636723 \h </w:delInstrText>
            </w:r>
            <w:r>
              <w:rPr>
                <w:noProof/>
                <w:webHidden/>
              </w:rPr>
            </w:r>
            <w:r>
              <w:rPr>
                <w:noProof/>
                <w:webHidden/>
              </w:rPr>
              <w:fldChar w:fldCharType="separate"/>
            </w:r>
            <w:r>
              <w:rPr>
                <w:noProof/>
                <w:webHidden/>
              </w:rPr>
              <w:delText>82</w:delText>
            </w:r>
            <w:r>
              <w:rPr>
                <w:noProof/>
                <w:webHidden/>
              </w:rPr>
              <w:fldChar w:fldCharType="end"/>
            </w:r>
            <w:r w:rsidRPr="00A845B3">
              <w:rPr>
                <w:rStyle w:val="Hyperlink"/>
                <w:noProof/>
              </w:rPr>
              <w:fldChar w:fldCharType="end"/>
            </w:r>
          </w:del>
        </w:p>
        <w:p w14:paraId="715A40B4" w14:textId="77777777" w:rsidR="00777602" w:rsidRDefault="00777602">
          <w:pPr>
            <w:pStyle w:val="TOC1"/>
            <w:tabs>
              <w:tab w:val="left" w:pos="400"/>
              <w:tab w:val="right" w:leader="dot" w:pos="10456"/>
            </w:tabs>
            <w:rPr>
              <w:del w:id="123" w:author="Jarno Nieminen" w:date="2014-09-04T09:09:00Z"/>
              <w:rFonts w:asciiTheme="minorHAnsi" w:eastAsiaTheme="minorEastAsia" w:hAnsiTheme="minorHAnsi" w:cstheme="minorBidi"/>
              <w:noProof/>
              <w:sz w:val="22"/>
              <w:lang w:eastAsia="sv-SE"/>
            </w:rPr>
          </w:pPr>
          <w:del w:id="12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w:delText>
            </w:r>
            <w:r>
              <w:rPr>
                <w:rFonts w:asciiTheme="minorHAnsi" w:eastAsiaTheme="minorEastAsia" w:hAnsiTheme="minorHAnsi" w:cstheme="minorBidi"/>
                <w:noProof/>
                <w:sz w:val="22"/>
                <w:lang w:eastAsia="sv-SE"/>
              </w:rPr>
              <w:tab/>
            </w:r>
            <w:r w:rsidRPr="00A845B3">
              <w:rPr>
                <w:rStyle w:val="Hyperlink"/>
                <w:noProof/>
              </w:rPr>
              <w:delText>Tjänstekontrakt GetFormTemplates</w:delText>
            </w:r>
            <w:r>
              <w:rPr>
                <w:noProof/>
                <w:webHidden/>
              </w:rPr>
              <w:tab/>
            </w:r>
            <w:r>
              <w:rPr>
                <w:noProof/>
                <w:webHidden/>
              </w:rPr>
              <w:fldChar w:fldCharType="begin"/>
            </w:r>
            <w:r>
              <w:rPr>
                <w:noProof/>
                <w:webHidden/>
              </w:rPr>
              <w:delInstrText xml:space="preserve"> PAGEREF _Toc391636724 \h </w:delInstrText>
            </w:r>
            <w:r>
              <w:rPr>
                <w:noProof/>
                <w:webHidden/>
              </w:rPr>
            </w:r>
            <w:r>
              <w:rPr>
                <w:noProof/>
                <w:webHidden/>
              </w:rPr>
              <w:fldChar w:fldCharType="separate"/>
            </w:r>
            <w:r>
              <w:rPr>
                <w:noProof/>
                <w:webHidden/>
              </w:rPr>
              <w:delText>83</w:delText>
            </w:r>
            <w:r>
              <w:rPr>
                <w:noProof/>
                <w:webHidden/>
              </w:rPr>
              <w:fldChar w:fldCharType="end"/>
            </w:r>
            <w:r w:rsidRPr="00A845B3">
              <w:rPr>
                <w:rStyle w:val="Hyperlink"/>
                <w:noProof/>
              </w:rPr>
              <w:fldChar w:fldCharType="end"/>
            </w:r>
          </w:del>
        </w:p>
        <w:p w14:paraId="2E71237E" w14:textId="77777777" w:rsidR="00777602" w:rsidRDefault="00777602">
          <w:pPr>
            <w:pStyle w:val="TOC2"/>
            <w:tabs>
              <w:tab w:val="left" w:pos="879"/>
              <w:tab w:val="right" w:leader="dot" w:pos="10456"/>
            </w:tabs>
            <w:rPr>
              <w:del w:id="125" w:author="Jarno Nieminen" w:date="2014-09-04T09:09:00Z"/>
              <w:rFonts w:asciiTheme="minorHAnsi" w:eastAsiaTheme="minorEastAsia" w:hAnsiTheme="minorHAnsi" w:cstheme="minorBidi"/>
              <w:noProof/>
              <w:sz w:val="22"/>
              <w:lang w:eastAsia="sv-SE"/>
            </w:rPr>
          </w:pPr>
          <w:del w:id="12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_Toc391636725 \h </w:delInstrText>
            </w:r>
            <w:r>
              <w:rPr>
                <w:noProof/>
                <w:webHidden/>
              </w:rPr>
            </w:r>
            <w:r>
              <w:rPr>
                <w:noProof/>
                <w:webHidden/>
              </w:rPr>
              <w:fldChar w:fldCharType="separate"/>
            </w:r>
            <w:r>
              <w:rPr>
                <w:noProof/>
                <w:webHidden/>
              </w:rPr>
              <w:delText>83</w:delText>
            </w:r>
            <w:r>
              <w:rPr>
                <w:noProof/>
                <w:webHidden/>
              </w:rPr>
              <w:fldChar w:fldCharType="end"/>
            </w:r>
            <w:r w:rsidRPr="00A845B3">
              <w:rPr>
                <w:rStyle w:val="Hyperlink"/>
                <w:noProof/>
              </w:rPr>
              <w:fldChar w:fldCharType="end"/>
            </w:r>
          </w:del>
        </w:p>
        <w:p w14:paraId="456B540B" w14:textId="77777777" w:rsidR="00777602" w:rsidRDefault="00777602">
          <w:pPr>
            <w:pStyle w:val="TOC2"/>
            <w:tabs>
              <w:tab w:val="left" w:pos="879"/>
              <w:tab w:val="right" w:leader="dot" w:pos="10456"/>
            </w:tabs>
            <w:rPr>
              <w:del w:id="127" w:author="Jarno Nieminen" w:date="2014-09-04T09:09:00Z"/>
              <w:rFonts w:asciiTheme="minorHAnsi" w:eastAsiaTheme="minorEastAsia" w:hAnsiTheme="minorHAnsi" w:cstheme="minorBidi"/>
              <w:noProof/>
              <w:sz w:val="22"/>
              <w:lang w:eastAsia="sv-SE"/>
            </w:rPr>
          </w:pPr>
          <w:del w:id="12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_Toc391636726 \h </w:delInstrText>
            </w:r>
            <w:r>
              <w:rPr>
                <w:noProof/>
                <w:webHidden/>
              </w:rPr>
            </w:r>
            <w:r>
              <w:rPr>
                <w:noProof/>
                <w:webHidden/>
              </w:rPr>
              <w:fldChar w:fldCharType="separate"/>
            </w:r>
            <w:r>
              <w:rPr>
                <w:noProof/>
                <w:webHidden/>
              </w:rPr>
              <w:delText>83</w:delText>
            </w:r>
            <w:r>
              <w:rPr>
                <w:noProof/>
                <w:webHidden/>
              </w:rPr>
              <w:fldChar w:fldCharType="end"/>
            </w:r>
            <w:r w:rsidRPr="00A845B3">
              <w:rPr>
                <w:rStyle w:val="Hyperlink"/>
                <w:noProof/>
              </w:rPr>
              <w:fldChar w:fldCharType="end"/>
            </w:r>
          </w:del>
        </w:p>
        <w:p w14:paraId="4183F779" w14:textId="77777777" w:rsidR="00777602" w:rsidRDefault="00777602">
          <w:pPr>
            <w:pStyle w:val="TOC2"/>
            <w:tabs>
              <w:tab w:val="left" w:pos="879"/>
              <w:tab w:val="right" w:leader="dot" w:pos="10456"/>
            </w:tabs>
            <w:rPr>
              <w:del w:id="129" w:author="Jarno Nieminen" w:date="2014-09-04T09:09:00Z"/>
              <w:rFonts w:asciiTheme="minorHAnsi" w:eastAsiaTheme="minorEastAsia" w:hAnsiTheme="minorHAnsi" w:cstheme="minorBidi"/>
              <w:noProof/>
              <w:sz w:val="22"/>
              <w:lang w:eastAsia="sv-SE"/>
            </w:rPr>
          </w:pPr>
          <w:del w:id="13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_Toc391636727 \h </w:delInstrText>
            </w:r>
            <w:r>
              <w:rPr>
                <w:noProof/>
                <w:webHidden/>
              </w:rPr>
            </w:r>
            <w:r>
              <w:rPr>
                <w:noProof/>
                <w:webHidden/>
              </w:rPr>
              <w:fldChar w:fldCharType="separate"/>
            </w:r>
            <w:r>
              <w:rPr>
                <w:noProof/>
                <w:webHidden/>
              </w:rPr>
              <w:delText>83</w:delText>
            </w:r>
            <w:r>
              <w:rPr>
                <w:noProof/>
                <w:webHidden/>
              </w:rPr>
              <w:fldChar w:fldCharType="end"/>
            </w:r>
            <w:r w:rsidRPr="00A845B3">
              <w:rPr>
                <w:rStyle w:val="Hyperlink"/>
                <w:noProof/>
              </w:rPr>
              <w:fldChar w:fldCharType="end"/>
            </w:r>
          </w:del>
        </w:p>
        <w:p w14:paraId="7EB9AFC0" w14:textId="77777777" w:rsidR="00777602" w:rsidRDefault="00777602">
          <w:pPr>
            <w:pStyle w:val="TOC3"/>
            <w:tabs>
              <w:tab w:val="left" w:pos="1100"/>
              <w:tab w:val="right" w:leader="dot" w:pos="10456"/>
            </w:tabs>
            <w:rPr>
              <w:del w:id="131" w:author="Jarno Nieminen" w:date="2014-09-04T09:09:00Z"/>
              <w:rFonts w:asciiTheme="minorHAnsi" w:eastAsiaTheme="minorEastAsia" w:hAnsiTheme="minorHAnsi" w:cstheme="minorBidi"/>
              <w:noProof/>
              <w:sz w:val="22"/>
              <w:lang w:eastAsia="sv-SE"/>
            </w:rPr>
          </w:pPr>
          <w:del w:id="13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_Toc391636728 \h </w:delInstrText>
            </w:r>
            <w:r>
              <w:rPr>
                <w:noProof/>
                <w:webHidden/>
              </w:rPr>
            </w:r>
            <w:r>
              <w:rPr>
                <w:noProof/>
                <w:webHidden/>
              </w:rPr>
              <w:fldChar w:fldCharType="separate"/>
            </w:r>
            <w:r>
              <w:rPr>
                <w:noProof/>
                <w:webHidden/>
              </w:rPr>
              <w:delText>84</w:delText>
            </w:r>
            <w:r>
              <w:rPr>
                <w:noProof/>
                <w:webHidden/>
              </w:rPr>
              <w:fldChar w:fldCharType="end"/>
            </w:r>
            <w:r w:rsidRPr="00A845B3">
              <w:rPr>
                <w:rStyle w:val="Hyperlink"/>
                <w:noProof/>
              </w:rPr>
              <w:fldChar w:fldCharType="end"/>
            </w:r>
          </w:del>
        </w:p>
        <w:p w14:paraId="34984DF0" w14:textId="77777777" w:rsidR="00777602" w:rsidRDefault="00777602">
          <w:pPr>
            <w:pStyle w:val="TOC2"/>
            <w:tabs>
              <w:tab w:val="left" w:pos="879"/>
              <w:tab w:val="right" w:leader="dot" w:pos="10456"/>
            </w:tabs>
            <w:rPr>
              <w:del w:id="133" w:author="Jarno Nieminen" w:date="2014-09-04T09:09:00Z"/>
              <w:rFonts w:asciiTheme="minorHAnsi" w:eastAsiaTheme="minorEastAsia" w:hAnsiTheme="minorHAnsi" w:cstheme="minorBidi"/>
              <w:noProof/>
              <w:sz w:val="22"/>
              <w:lang w:eastAsia="sv-SE"/>
            </w:rPr>
          </w:pPr>
          <w:del w:id="13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"_Toc391636729"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_Toc391636729 \h </w:delInstrText>
            </w:r>
            <w:r>
              <w:rPr>
                <w:noProof/>
                <w:webHidden/>
              </w:rPr>
            </w:r>
            <w:r>
              <w:rPr>
                <w:noProof/>
                <w:webHidden/>
              </w:rPr>
              <w:fldChar w:fldCharType="separate"/>
            </w:r>
            <w:r>
              <w:rPr>
                <w:noProof/>
                <w:webHidden/>
              </w:rPr>
              <w:delText>84</w:delText>
            </w:r>
            <w:r>
              <w:rPr>
                <w:noProof/>
                <w:webHidden/>
              </w:rPr>
              <w:fldChar w:fldCharType="end"/>
            </w:r>
            <w:r w:rsidRPr="00A845B3">
              <w:rPr>
                <w:rStyle w:val="Hyperlink"/>
                <w:noProof/>
              </w:rPr>
              <w:fldChar w:fldCharType="end"/>
            </w:r>
          </w:del>
        </w:p>
        <w:p w14:paraId="51F2CD53" w14:textId="77777777" w:rsidR="00777602" w:rsidRDefault="00777602">
          <w:pPr>
            <w:pStyle w:val="TOC3"/>
            <w:tabs>
              <w:tab w:val="left" w:pos="1100"/>
              <w:tab w:val="right" w:leader="dot" w:pos="10456"/>
            </w:tabs>
            <w:rPr>
              <w:del w:id="135" w:author="Jarno Nieminen" w:date="2014-09-04T09:09:00Z"/>
              <w:rFonts w:asciiTheme="minorHAnsi" w:eastAsiaTheme="minorEastAsia" w:hAnsiTheme="minorHAnsi" w:cstheme="minorBidi"/>
              <w:noProof/>
              <w:sz w:val="22"/>
              <w:lang w:eastAsia="sv-SE"/>
            </w:rPr>
          </w:pPr>
          <w:del w:id="13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_Toc391636730 \h </w:delInstrText>
            </w:r>
            <w:r>
              <w:rPr>
                <w:noProof/>
                <w:webHidden/>
              </w:rPr>
            </w:r>
            <w:r>
              <w:rPr>
                <w:noProof/>
                <w:webHidden/>
              </w:rPr>
              <w:fldChar w:fldCharType="separate"/>
            </w:r>
            <w:r>
              <w:rPr>
                <w:noProof/>
                <w:webHidden/>
              </w:rPr>
              <w:delText>84</w:delText>
            </w:r>
            <w:r>
              <w:rPr>
                <w:noProof/>
                <w:webHidden/>
              </w:rPr>
              <w:fldChar w:fldCharType="end"/>
            </w:r>
            <w:r w:rsidRPr="00A845B3">
              <w:rPr>
                <w:rStyle w:val="Hyperlink"/>
                <w:noProof/>
              </w:rPr>
              <w:fldChar w:fldCharType="end"/>
            </w:r>
          </w:del>
        </w:p>
        <w:p w14:paraId="6ABBBA86" w14:textId="77777777" w:rsidR="00777602" w:rsidRDefault="00777602">
          <w:pPr>
            <w:pStyle w:val="TOC3"/>
            <w:tabs>
              <w:tab w:val="left" w:pos="1100"/>
              <w:tab w:val="right" w:leader="dot" w:pos="10456"/>
            </w:tabs>
            <w:rPr>
              <w:del w:id="137" w:author="Jarno Nieminen" w:date="2014-09-04T09:09:00Z"/>
              <w:rFonts w:asciiTheme="minorHAnsi" w:eastAsiaTheme="minorEastAsia" w:hAnsiTheme="minorHAnsi" w:cstheme="minorBidi"/>
              <w:noProof/>
              <w:sz w:val="22"/>
              <w:lang w:eastAsia="sv-SE"/>
            </w:rPr>
          </w:pPr>
          <w:del w:id="13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_Toc391636731 \h </w:delInstrText>
            </w:r>
            <w:r>
              <w:rPr>
                <w:noProof/>
                <w:webHidden/>
              </w:rPr>
            </w:r>
            <w:r>
              <w:rPr>
                <w:noProof/>
                <w:webHidden/>
              </w:rPr>
              <w:fldChar w:fldCharType="separate"/>
            </w:r>
            <w:r>
              <w:rPr>
                <w:noProof/>
                <w:webHidden/>
              </w:rPr>
              <w:delText>84</w:delText>
            </w:r>
            <w:r>
              <w:rPr>
                <w:noProof/>
                <w:webHidden/>
              </w:rPr>
              <w:fldChar w:fldCharType="end"/>
            </w:r>
            <w:r w:rsidRPr="00A845B3">
              <w:rPr>
                <w:rStyle w:val="Hyperlink"/>
                <w:noProof/>
              </w:rPr>
              <w:fldChar w:fldCharType="end"/>
            </w:r>
          </w:del>
        </w:p>
        <w:p w14:paraId="3EEF8A8F" w14:textId="77777777" w:rsidR="00777602" w:rsidRDefault="00777602">
          <w:pPr>
            <w:pStyle w:val="TOC2"/>
            <w:tabs>
              <w:tab w:val="left" w:pos="879"/>
              <w:tab w:val="right" w:leader="dot" w:pos="10456"/>
            </w:tabs>
            <w:rPr>
              <w:del w:id="139" w:author="Jarno Nieminen" w:date="2014-09-04T09:09:00Z"/>
              <w:rFonts w:asciiTheme="minorHAnsi" w:eastAsiaTheme="minorEastAsia" w:hAnsiTheme="minorHAnsi" w:cstheme="minorBidi"/>
              <w:noProof/>
              <w:sz w:val="22"/>
              <w:lang w:eastAsia="sv-SE"/>
            </w:rPr>
          </w:pPr>
          <w:del w:id="14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7.5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_Toc391636732 \h </w:delInstrText>
            </w:r>
            <w:r>
              <w:rPr>
                <w:noProof/>
                <w:webHidden/>
              </w:rPr>
            </w:r>
            <w:r>
              <w:rPr>
                <w:noProof/>
                <w:webHidden/>
              </w:rPr>
              <w:fldChar w:fldCharType="separate"/>
            </w:r>
            <w:r>
              <w:rPr>
                <w:noProof/>
                <w:webHidden/>
              </w:rPr>
              <w:delText>84</w:delText>
            </w:r>
            <w:r>
              <w:rPr>
                <w:noProof/>
                <w:webHidden/>
              </w:rPr>
              <w:fldChar w:fldCharType="end"/>
            </w:r>
            <w:r w:rsidRPr="00A845B3">
              <w:rPr>
                <w:rStyle w:val="Hyperlink"/>
                <w:noProof/>
              </w:rPr>
              <w:fldChar w:fldCharType="end"/>
            </w:r>
          </w:del>
        </w:p>
        <w:p w14:paraId="06A36EAA" w14:textId="77777777" w:rsidR="00777602" w:rsidRDefault="00777602">
          <w:pPr>
            <w:pStyle w:val="TOC1"/>
            <w:tabs>
              <w:tab w:val="left" w:pos="400"/>
              <w:tab w:val="right" w:leader="dot" w:pos="10456"/>
            </w:tabs>
            <w:rPr>
              <w:del w:id="141" w:author="Jarno Nieminen" w:date="2014-09-04T09:09:00Z"/>
              <w:rFonts w:asciiTheme="minorHAnsi" w:eastAsiaTheme="minorEastAsia" w:hAnsiTheme="minorHAnsi" w:cstheme="minorBidi"/>
              <w:noProof/>
              <w:sz w:val="22"/>
              <w:lang w:eastAsia="sv-SE"/>
            </w:rPr>
          </w:pPr>
          <w:del w:id="14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w:delText>
            </w:r>
            <w:r>
              <w:rPr>
                <w:rFonts w:asciiTheme="minorHAnsi" w:eastAsiaTheme="minorEastAsia" w:hAnsiTheme="minorHAnsi" w:cstheme="minorBidi"/>
                <w:noProof/>
                <w:sz w:val="22"/>
                <w:lang w:eastAsia="sv-SE"/>
              </w:rPr>
              <w:tab/>
            </w:r>
            <w:r w:rsidRPr="00A845B3">
              <w:rPr>
                <w:rStyle w:val="Hyperlink"/>
                <w:noProof/>
              </w:rPr>
              <w:delText>Tjänstekontrakt CreateForm</w:delText>
            </w:r>
            <w:r>
              <w:rPr>
                <w:noProof/>
                <w:webHidden/>
              </w:rPr>
              <w:tab/>
            </w:r>
            <w:r>
              <w:rPr>
                <w:noProof/>
                <w:webHidden/>
              </w:rPr>
              <w:fldChar w:fldCharType="begin"/>
            </w:r>
            <w:r>
              <w:rPr>
                <w:noProof/>
                <w:webHidden/>
              </w:rPr>
              <w:delInstrText xml:space="preserve"> PAGEREF _Toc391636733 \h </w:delInstrText>
            </w:r>
            <w:r>
              <w:rPr>
                <w:noProof/>
                <w:webHidden/>
              </w:rPr>
            </w:r>
            <w:r>
              <w:rPr>
                <w:noProof/>
                <w:webHidden/>
              </w:rPr>
              <w:fldChar w:fldCharType="separate"/>
            </w:r>
            <w:r>
              <w:rPr>
                <w:noProof/>
                <w:webHidden/>
              </w:rPr>
              <w:delText>85</w:delText>
            </w:r>
            <w:r>
              <w:rPr>
                <w:noProof/>
                <w:webHidden/>
              </w:rPr>
              <w:fldChar w:fldCharType="end"/>
            </w:r>
            <w:r w:rsidRPr="00A845B3">
              <w:rPr>
                <w:rStyle w:val="Hyperlink"/>
                <w:noProof/>
              </w:rPr>
              <w:fldChar w:fldCharType="end"/>
            </w:r>
          </w:del>
        </w:p>
        <w:p w14:paraId="46D913A6" w14:textId="77777777" w:rsidR="00777602" w:rsidRDefault="00777602">
          <w:pPr>
            <w:pStyle w:val="TOC2"/>
            <w:tabs>
              <w:tab w:val="left" w:pos="879"/>
              <w:tab w:val="right" w:leader="dot" w:pos="10456"/>
            </w:tabs>
            <w:rPr>
              <w:del w:id="143" w:author="Jarno Nieminen" w:date="2014-09-04T09:09:00Z"/>
              <w:rFonts w:asciiTheme="minorHAnsi" w:eastAsiaTheme="minorEastAsia" w:hAnsiTheme="minorHAnsi" w:cstheme="minorBidi"/>
              <w:noProof/>
              <w:sz w:val="22"/>
              <w:lang w:eastAsia="sv-SE"/>
            </w:rPr>
          </w:pPr>
          <w:del w:id="14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_Toc391636734 \h </w:delInstrText>
            </w:r>
            <w:r>
              <w:rPr>
                <w:noProof/>
                <w:webHidden/>
              </w:rPr>
            </w:r>
            <w:r>
              <w:rPr>
                <w:noProof/>
                <w:webHidden/>
              </w:rPr>
              <w:fldChar w:fldCharType="separate"/>
            </w:r>
            <w:r>
              <w:rPr>
                <w:noProof/>
                <w:webHidden/>
              </w:rPr>
              <w:delText>85</w:delText>
            </w:r>
            <w:r>
              <w:rPr>
                <w:noProof/>
                <w:webHidden/>
              </w:rPr>
              <w:fldChar w:fldCharType="end"/>
            </w:r>
            <w:r w:rsidRPr="00A845B3">
              <w:rPr>
                <w:rStyle w:val="Hyperlink"/>
                <w:noProof/>
              </w:rPr>
              <w:fldChar w:fldCharType="end"/>
            </w:r>
          </w:del>
        </w:p>
        <w:p w14:paraId="10D3A15F" w14:textId="77777777" w:rsidR="00777602" w:rsidRDefault="00777602">
          <w:pPr>
            <w:pStyle w:val="TOC2"/>
            <w:tabs>
              <w:tab w:val="left" w:pos="879"/>
              <w:tab w:val="right" w:leader="dot" w:pos="10456"/>
            </w:tabs>
            <w:rPr>
              <w:del w:id="145" w:author="Jarno Nieminen" w:date="2014-09-04T09:09:00Z"/>
              <w:rFonts w:asciiTheme="minorHAnsi" w:eastAsiaTheme="minorEastAsia" w:hAnsiTheme="minorHAnsi" w:cstheme="minorBidi"/>
              <w:noProof/>
              <w:sz w:val="22"/>
              <w:lang w:eastAsia="sv-SE"/>
            </w:rPr>
          </w:pPr>
          <w:del w:id="14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_Toc391636735 \h </w:delInstrText>
            </w:r>
            <w:r>
              <w:rPr>
                <w:noProof/>
                <w:webHidden/>
              </w:rPr>
            </w:r>
            <w:r>
              <w:rPr>
                <w:noProof/>
                <w:webHidden/>
              </w:rPr>
              <w:fldChar w:fldCharType="separate"/>
            </w:r>
            <w:r>
              <w:rPr>
                <w:noProof/>
                <w:webHidden/>
              </w:rPr>
              <w:delText>85</w:delText>
            </w:r>
            <w:r>
              <w:rPr>
                <w:noProof/>
                <w:webHidden/>
              </w:rPr>
              <w:fldChar w:fldCharType="end"/>
            </w:r>
            <w:r w:rsidRPr="00A845B3">
              <w:rPr>
                <w:rStyle w:val="Hyperlink"/>
                <w:noProof/>
              </w:rPr>
              <w:fldChar w:fldCharType="end"/>
            </w:r>
          </w:del>
        </w:p>
        <w:p w14:paraId="21E279BA" w14:textId="77777777" w:rsidR="00777602" w:rsidRDefault="00777602">
          <w:pPr>
            <w:pStyle w:val="TOC2"/>
            <w:tabs>
              <w:tab w:val="left" w:pos="879"/>
              <w:tab w:val="right" w:leader="dot" w:pos="10456"/>
            </w:tabs>
            <w:rPr>
              <w:del w:id="147" w:author="Jarno Nieminen" w:date="2014-09-04T09:09:00Z"/>
              <w:rFonts w:asciiTheme="minorHAnsi" w:eastAsiaTheme="minorEastAsia" w:hAnsiTheme="minorHAnsi" w:cstheme="minorBidi"/>
              <w:noProof/>
              <w:sz w:val="22"/>
              <w:lang w:eastAsia="sv-SE"/>
            </w:rPr>
          </w:pPr>
          <w:del w:id="14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_Toc391636736 \h </w:delInstrText>
            </w:r>
            <w:r>
              <w:rPr>
                <w:noProof/>
                <w:webHidden/>
              </w:rPr>
            </w:r>
            <w:r>
              <w:rPr>
                <w:noProof/>
                <w:webHidden/>
              </w:rPr>
              <w:fldChar w:fldCharType="separate"/>
            </w:r>
            <w:r>
              <w:rPr>
                <w:noProof/>
                <w:webHidden/>
              </w:rPr>
              <w:delText>85</w:delText>
            </w:r>
            <w:r>
              <w:rPr>
                <w:noProof/>
                <w:webHidden/>
              </w:rPr>
              <w:fldChar w:fldCharType="end"/>
            </w:r>
            <w:r w:rsidRPr="00A845B3">
              <w:rPr>
                <w:rStyle w:val="Hyperlink"/>
                <w:noProof/>
              </w:rPr>
              <w:fldChar w:fldCharType="end"/>
            </w:r>
          </w:del>
        </w:p>
        <w:p w14:paraId="0864A19A" w14:textId="77777777" w:rsidR="00777602" w:rsidRDefault="00777602">
          <w:pPr>
            <w:pStyle w:val="TOC3"/>
            <w:tabs>
              <w:tab w:val="left" w:pos="1100"/>
              <w:tab w:val="right" w:leader="dot" w:pos="10456"/>
            </w:tabs>
            <w:rPr>
              <w:del w:id="149" w:author="Jarno Nieminen" w:date="2014-09-04T09:09:00Z"/>
              <w:rFonts w:asciiTheme="minorHAnsi" w:eastAsiaTheme="minorEastAsia" w:hAnsiTheme="minorHAnsi" w:cstheme="minorBidi"/>
              <w:noProof/>
              <w:sz w:val="22"/>
              <w:lang w:eastAsia="sv-SE"/>
            </w:rPr>
          </w:pPr>
          <w:del w:id="15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_Toc391636737 \h </w:delInstrText>
            </w:r>
            <w:r>
              <w:rPr>
                <w:noProof/>
                <w:webHidden/>
              </w:rPr>
            </w:r>
            <w:r>
              <w:rPr>
                <w:noProof/>
                <w:webHidden/>
              </w:rPr>
              <w:fldChar w:fldCharType="separate"/>
            </w:r>
            <w:r>
              <w:rPr>
                <w:noProof/>
                <w:webHidden/>
              </w:rPr>
              <w:delText>85</w:delText>
            </w:r>
            <w:r>
              <w:rPr>
                <w:noProof/>
                <w:webHidden/>
              </w:rPr>
              <w:fldChar w:fldCharType="end"/>
            </w:r>
            <w:r w:rsidRPr="00A845B3">
              <w:rPr>
                <w:rStyle w:val="Hyperlink"/>
                <w:noProof/>
              </w:rPr>
              <w:fldChar w:fldCharType="end"/>
            </w:r>
          </w:del>
        </w:p>
        <w:p w14:paraId="179839EF" w14:textId="77777777" w:rsidR="00777602" w:rsidRDefault="00777602">
          <w:pPr>
            <w:pStyle w:val="TOC2"/>
            <w:tabs>
              <w:tab w:val="left" w:pos="879"/>
              <w:tab w:val="right" w:leader="dot" w:pos="10456"/>
            </w:tabs>
            <w:rPr>
              <w:del w:id="151" w:author="Jarno Nieminen" w:date="2014-09-04T09:09:00Z"/>
              <w:rFonts w:asciiTheme="minorHAnsi" w:eastAsiaTheme="minorEastAsia" w:hAnsiTheme="minorHAnsi" w:cstheme="minorBidi"/>
              <w:noProof/>
              <w:sz w:val="22"/>
              <w:lang w:eastAsia="sv-SE"/>
            </w:rPr>
          </w:pPr>
          <w:del w:id="15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_Toc391636738 \h </w:delInstrText>
            </w:r>
            <w:r>
              <w:rPr>
                <w:noProof/>
                <w:webHidden/>
              </w:rPr>
            </w:r>
            <w:r>
              <w:rPr>
                <w:noProof/>
                <w:webHidden/>
              </w:rPr>
              <w:fldChar w:fldCharType="separate"/>
            </w:r>
            <w:r>
              <w:rPr>
                <w:noProof/>
                <w:webHidden/>
              </w:rPr>
              <w:delText>86</w:delText>
            </w:r>
            <w:r>
              <w:rPr>
                <w:noProof/>
                <w:webHidden/>
              </w:rPr>
              <w:fldChar w:fldCharType="end"/>
            </w:r>
            <w:r w:rsidRPr="00A845B3">
              <w:rPr>
                <w:rStyle w:val="Hyperlink"/>
                <w:noProof/>
              </w:rPr>
              <w:fldChar w:fldCharType="end"/>
            </w:r>
          </w:del>
        </w:p>
        <w:p w14:paraId="45F34703" w14:textId="77777777" w:rsidR="00777602" w:rsidRDefault="00777602">
          <w:pPr>
            <w:pStyle w:val="TOC3"/>
            <w:tabs>
              <w:tab w:val="left" w:pos="1100"/>
              <w:tab w:val="right" w:leader="dot" w:pos="10456"/>
            </w:tabs>
            <w:rPr>
              <w:del w:id="153" w:author="Jarno Nieminen" w:date="2014-09-04T09:09:00Z"/>
              <w:rFonts w:asciiTheme="minorHAnsi" w:eastAsiaTheme="minorEastAsia" w:hAnsiTheme="minorHAnsi" w:cstheme="minorBidi"/>
              <w:noProof/>
              <w:sz w:val="22"/>
              <w:lang w:eastAsia="sv-SE"/>
            </w:rPr>
          </w:pPr>
          <w:del w:id="15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"_Toc391636739"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_Toc391636739 \h </w:delInstrText>
            </w:r>
            <w:r>
              <w:rPr>
                <w:noProof/>
                <w:webHidden/>
              </w:rPr>
            </w:r>
            <w:r>
              <w:rPr>
                <w:noProof/>
                <w:webHidden/>
              </w:rPr>
              <w:fldChar w:fldCharType="separate"/>
            </w:r>
            <w:r>
              <w:rPr>
                <w:noProof/>
                <w:webHidden/>
              </w:rPr>
              <w:delText>86</w:delText>
            </w:r>
            <w:r>
              <w:rPr>
                <w:noProof/>
                <w:webHidden/>
              </w:rPr>
              <w:fldChar w:fldCharType="end"/>
            </w:r>
            <w:r w:rsidRPr="00A845B3">
              <w:rPr>
                <w:rStyle w:val="Hyperlink"/>
                <w:noProof/>
              </w:rPr>
              <w:fldChar w:fldCharType="end"/>
            </w:r>
          </w:del>
        </w:p>
        <w:p w14:paraId="20F818FB" w14:textId="77777777" w:rsidR="00777602" w:rsidRDefault="00777602">
          <w:pPr>
            <w:pStyle w:val="TOC3"/>
            <w:tabs>
              <w:tab w:val="left" w:pos="1100"/>
              <w:tab w:val="right" w:leader="dot" w:pos="10456"/>
            </w:tabs>
            <w:rPr>
              <w:del w:id="155" w:author="Jarno Nieminen" w:date="2014-09-04T09:09:00Z"/>
              <w:rFonts w:asciiTheme="minorHAnsi" w:eastAsiaTheme="minorEastAsia" w:hAnsiTheme="minorHAnsi" w:cstheme="minorBidi"/>
              <w:noProof/>
              <w:sz w:val="22"/>
              <w:lang w:eastAsia="sv-SE"/>
            </w:rPr>
          </w:pPr>
          <w:del w:id="15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_Toc391636740 \h </w:delInstrText>
            </w:r>
            <w:r>
              <w:rPr>
                <w:noProof/>
                <w:webHidden/>
              </w:rPr>
            </w:r>
            <w:r>
              <w:rPr>
                <w:noProof/>
                <w:webHidden/>
              </w:rPr>
              <w:fldChar w:fldCharType="separate"/>
            </w:r>
            <w:r>
              <w:rPr>
                <w:noProof/>
                <w:webHidden/>
              </w:rPr>
              <w:delText>86</w:delText>
            </w:r>
            <w:r>
              <w:rPr>
                <w:noProof/>
                <w:webHidden/>
              </w:rPr>
              <w:fldChar w:fldCharType="end"/>
            </w:r>
            <w:r w:rsidRPr="00A845B3">
              <w:rPr>
                <w:rStyle w:val="Hyperlink"/>
                <w:noProof/>
              </w:rPr>
              <w:fldChar w:fldCharType="end"/>
            </w:r>
          </w:del>
        </w:p>
        <w:p w14:paraId="68E31552" w14:textId="77777777" w:rsidR="00777602" w:rsidRDefault="00777602">
          <w:pPr>
            <w:pStyle w:val="TOC2"/>
            <w:tabs>
              <w:tab w:val="left" w:pos="879"/>
              <w:tab w:val="right" w:leader="dot" w:pos="10456"/>
            </w:tabs>
            <w:rPr>
              <w:del w:id="157" w:author="Jarno Nieminen" w:date="2014-09-04T09:09:00Z"/>
              <w:rFonts w:asciiTheme="minorHAnsi" w:eastAsiaTheme="minorEastAsia" w:hAnsiTheme="minorHAnsi" w:cstheme="minorBidi"/>
              <w:noProof/>
              <w:sz w:val="22"/>
              <w:lang w:eastAsia="sv-SE"/>
            </w:rPr>
          </w:pPr>
          <w:del w:id="15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8.5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_Toc391636741 \h </w:delInstrText>
            </w:r>
            <w:r>
              <w:rPr>
                <w:noProof/>
                <w:webHidden/>
              </w:rPr>
            </w:r>
            <w:r>
              <w:rPr>
                <w:noProof/>
                <w:webHidden/>
              </w:rPr>
              <w:fldChar w:fldCharType="separate"/>
            </w:r>
            <w:r>
              <w:rPr>
                <w:noProof/>
                <w:webHidden/>
              </w:rPr>
              <w:delText>86</w:delText>
            </w:r>
            <w:r>
              <w:rPr>
                <w:noProof/>
                <w:webHidden/>
              </w:rPr>
              <w:fldChar w:fldCharType="end"/>
            </w:r>
            <w:r w:rsidRPr="00A845B3">
              <w:rPr>
                <w:rStyle w:val="Hyperlink"/>
                <w:noProof/>
              </w:rPr>
              <w:fldChar w:fldCharType="end"/>
            </w:r>
          </w:del>
        </w:p>
        <w:p w14:paraId="6AB5D735" w14:textId="77777777" w:rsidR="00777602" w:rsidRDefault="00777602">
          <w:pPr>
            <w:pStyle w:val="TOC1"/>
            <w:tabs>
              <w:tab w:val="left" w:pos="400"/>
              <w:tab w:val="right" w:leader="dot" w:pos="10456"/>
            </w:tabs>
            <w:rPr>
              <w:del w:id="159" w:author="Jarno Nieminen" w:date="2014-09-04T09:09:00Z"/>
              <w:rFonts w:asciiTheme="minorHAnsi" w:eastAsiaTheme="minorEastAsia" w:hAnsiTheme="minorHAnsi" w:cstheme="minorBidi"/>
              <w:noProof/>
              <w:sz w:val="22"/>
              <w:lang w:eastAsia="sv-SE"/>
            </w:rPr>
          </w:pPr>
          <w:del w:id="16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w:delText>
            </w:r>
            <w:r>
              <w:rPr>
                <w:rFonts w:asciiTheme="minorHAnsi" w:eastAsiaTheme="minorEastAsia" w:hAnsiTheme="minorHAnsi" w:cstheme="minorBidi"/>
                <w:noProof/>
                <w:sz w:val="22"/>
                <w:lang w:eastAsia="sv-SE"/>
              </w:rPr>
              <w:tab/>
            </w:r>
            <w:r w:rsidRPr="00A845B3">
              <w:rPr>
                <w:rStyle w:val="Hyperlink"/>
                <w:noProof/>
              </w:rPr>
              <w:delText>Tjänstekontrakt GetForms</w:delText>
            </w:r>
            <w:r>
              <w:rPr>
                <w:noProof/>
                <w:webHidden/>
              </w:rPr>
              <w:tab/>
            </w:r>
            <w:r>
              <w:rPr>
                <w:noProof/>
                <w:webHidden/>
              </w:rPr>
              <w:fldChar w:fldCharType="begin"/>
            </w:r>
            <w:r>
              <w:rPr>
                <w:noProof/>
                <w:webHidden/>
              </w:rPr>
              <w:delInstrText xml:space="preserve"> PAGEREF _Toc391636742 \h </w:delInstrText>
            </w:r>
            <w:r>
              <w:rPr>
                <w:noProof/>
                <w:webHidden/>
              </w:rPr>
            </w:r>
            <w:r>
              <w:rPr>
                <w:noProof/>
                <w:webHidden/>
              </w:rPr>
              <w:fldChar w:fldCharType="separate"/>
            </w:r>
            <w:r>
              <w:rPr>
                <w:noProof/>
                <w:webHidden/>
              </w:rPr>
              <w:delText>87</w:delText>
            </w:r>
            <w:r>
              <w:rPr>
                <w:noProof/>
                <w:webHidden/>
              </w:rPr>
              <w:fldChar w:fldCharType="end"/>
            </w:r>
            <w:r w:rsidRPr="00A845B3">
              <w:rPr>
                <w:rStyle w:val="Hyperlink"/>
                <w:noProof/>
              </w:rPr>
              <w:fldChar w:fldCharType="end"/>
            </w:r>
          </w:del>
        </w:p>
        <w:p w14:paraId="5D0E0616" w14:textId="77777777" w:rsidR="00777602" w:rsidRDefault="00777602">
          <w:pPr>
            <w:pStyle w:val="TOC2"/>
            <w:tabs>
              <w:tab w:val="left" w:pos="879"/>
              <w:tab w:val="right" w:leader="dot" w:pos="10456"/>
            </w:tabs>
            <w:rPr>
              <w:del w:id="161" w:author="Jarno Nieminen" w:date="2014-09-04T09:09:00Z"/>
              <w:rFonts w:asciiTheme="minorHAnsi" w:eastAsiaTheme="minorEastAsia" w:hAnsiTheme="minorHAnsi" w:cstheme="minorBidi"/>
              <w:noProof/>
              <w:sz w:val="22"/>
              <w:lang w:eastAsia="sv-SE"/>
            </w:rPr>
          </w:pPr>
          <w:del w:id="16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_Toc391636743 \h </w:delInstrText>
            </w:r>
            <w:r>
              <w:rPr>
                <w:noProof/>
                <w:webHidden/>
              </w:rPr>
            </w:r>
            <w:r>
              <w:rPr>
                <w:noProof/>
                <w:webHidden/>
              </w:rPr>
              <w:fldChar w:fldCharType="separate"/>
            </w:r>
            <w:r>
              <w:rPr>
                <w:noProof/>
                <w:webHidden/>
              </w:rPr>
              <w:delText>87</w:delText>
            </w:r>
            <w:r>
              <w:rPr>
                <w:noProof/>
                <w:webHidden/>
              </w:rPr>
              <w:fldChar w:fldCharType="end"/>
            </w:r>
            <w:r w:rsidRPr="00A845B3">
              <w:rPr>
                <w:rStyle w:val="Hyperlink"/>
                <w:noProof/>
              </w:rPr>
              <w:fldChar w:fldCharType="end"/>
            </w:r>
          </w:del>
        </w:p>
        <w:p w14:paraId="7E0C612A" w14:textId="77777777" w:rsidR="00777602" w:rsidRDefault="00777602">
          <w:pPr>
            <w:pStyle w:val="TOC2"/>
            <w:tabs>
              <w:tab w:val="left" w:pos="879"/>
              <w:tab w:val="right" w:leader="dot" w:pos="10456"/>
            </w:tabs>
            <w:rPr>
              <w:del w:id="163" w:author="Jarno Nieminen" w:date="2014-09-04T09:09:00Z"/>
              <w:rFonts w:asciiTheme="minorHAnsi" w:eastAsiaTheme="minorEastAsia" w:hAnsiTheme="minorHAnsi" w:cstheme="minorBidi"/>
              <w:noProof/>
              <w:sz w:val="22"/>
              <w:lang w:eastAsia="sv-SE"/>
            </w:rPr>
          </w:pPr>
          <w:del w:id="16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_Toc391636744 \h </w:delInstrText>
            </w:r>
            <w:r>
              <w:rPr>
                <w:noProof/>
                <w:webHidden/>
              </w:rPr>
            </w:r>
            <w:r>
              <w:rPr>
                <w:noProof/>
                <w:webHidden/>
              </w:rPr>
              <w:fldChar w:fldCharType="separate"/>
            </w:r>
            <w:r>
              <w:rPr>
                <w:noProof/>
                <w:webHidden/>
              </w:rPr>
              <w:delText>87</w:delText>
            </w:r>
            <w:r>
              <w:rPr>
                <w:noProof/>
                <w:webHidden/>
              </w:rPr>
              <w:fldChar w:fldCharType="end"/>
            </w:r>
            <w:r w:rsidRPr="00A845B3">
              <w:rPr>
                <w:rStyle w:val="Hyperlink"/>
                <w:noProof/>
              </w:rPr>
              <w:fldChar w:fldCharType="end"/>
            </w:r>
          </w:del>
        </w:p>
        <w:p w14:paraId="3BF88D08" w14:textId="77777777" w:rsidR="00777602" w:rsidRDefault="00777602">
          <w:pPr>
            <w:pStyle w:val="TOC2"/>
            <w:tabs>
              <w:tab w:val="left" w:pos="879"/>
              <w:tab w:val="right" w:leader="dot" w:pos="10456"/>
            </w:tabs>
            <w:rPr>
              <w:del w:id="165" w:author="Jarno Nieminen" w:date="2014-09-04T09:09:00Z"/>
              <w:rFonts w:asciiTheme="minorHAnsi" w:eastAsiaTheme="minorEastAsia" w:hAnsiTheme="minorHAnsi" w:cstheme="minorBidi"/>
              <w:noProof/>
              <w:sz w:val="22"/>
              <w:lang w:eastAsia="sv-SE"/>
            </w:rPr>
          </w:pPr>
          <w:del w:id="16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_Toc391636745 \h </w:delInstrText>
            </w:r>
            <w:r>
              <w:rPr>
                <w:noProof/>
                <w:webHidden/>
              </w:rPr>
            </w:r>
            <w:r>
              <w:rPr>
                <w:noProof/>
                <w:webHidden/>
              </w:rPr>
              <w:fldChar w:fldCharType="separate"/>
            </w:r>
            <w:r>
              <w:rPr>
                <w:noProof/>
                <w:webHidden/>
              </w:rPr>
              <w:delText>87</w:delText>
            </w:r>
            <w:r>
              <w:rPr>
                <w:noProof/>
                <w:webHidden/>
              </w:rPr>
              <w:fldChar w:fldCharType="end"/>
            </w:r>
            <w:r w:rsidRPr="00A845B3">
              <w:rPr>
                <w:rStyle w:val="Hyperlink"/>
                <w:noProof/>
              </w:rPr>
              <w:fldChar w:fldCharType="end"/>
            </w:r>
          </w:del>
        </w:p>
        <w:p w14:paraId="494740A6" w14:textId="77777777" w:rsidR="00777602" w:rsidRDefault="00777602">
          <w:pPr>
            <w:pStyle w:val="TOC3"/>
            <w:tabs>
              <w:tab w:val="left" w:pos="1100"/>
              <w:tab w:val="right" w:leader="dot" w:pos="10456"/>
            </w:tabs>
            <w:rPr>
              <w:del w:id="167" w:author="Jarno Nieminen" w:date="2014-09-04T09:09:00Z"/>
              <w:rFonts w:asciiTheme="minorHAnsi" w:eastAsiaTheme="minorEastAsia" w:hAnsiTheme="minorHAnsi" w:cstheme="minorBidi"/>
              <w:noProof/>
              <w:sz w:val="22"/>
              <w:lang w:eastAsia="sv-SE"/>
            </w:rPr>
          </w:pPr>
          <w:del w:id="16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_Toc391636746 \h </w:delInstrText>
            </w:r>
            <w:r>
              <w:rPr>
                <w:noProof/>
                <w:webHidden/>
              </w:rPr>
            </w:r>
            <w:r>
              <w:rPr>
                <w:noProof/>
                <w:webHidden/>
              </w:rPr>
              <w:fldChar w:fldCharType="separate"/>
            </w:r>
            <w:r>
              <w:rPr>
                <w:noProof/>
                <w:webHidden/>
              </w:rPr>
              <w:delText>87</w:delText>
            </w:r>
            <w:r>
              <w:rPr>
                <w:noProof/>
                <w:webHidden/>
              </w:rPr>
              <w:fldChar w:fldCharType="end"/>
            </w:r>
            <w:r w:rsidRPr="00A845B3">
              <w:rPr>
                <w:rStyle w:val="Hyperlink"/>
                <w:noProof/>
              </w:rPr>
              <w:fldChar w:fldCharType="end"/>
            </w:r>
          </w:del>
        </w:p>
        <w:p w14:paraId="4D880ADA" w14:textId="77777777" w:rsidR="00777602" w:rsidRDefault="00777602">
          <w:pPr>
            <w:pStyle w:val="TOC2"/>
            <w:tabs>
              <w:tab w:val="left" w:pos="879"/>
              <w:tab w:val="right" w:leader="dot" w:pos="10456"/>
            </w:tabs>
            <w:rPr>
              <w:del w:id="169" w:author="Jarno Nieminen" w:date="2014-09-04T09:09:00Z"/>
              <w:rFonts w:asciiTheme="minorHAnsi" w:eastAsiaTheme="minorEastAsia" w:hAnsiTheme="minorHAnsi" w:cstheme="minorBidi"/>
              <w:noProof/>
              <w:sz w:val="22"/>
              <w:lang w:eastAsia="sv-SE"/>
            </w:rPr>
          </w:pPr>
          <w:del w:id="17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_Toc391636747 \h </w:delInstrText>
            </w:r>
            <w:r>
              <w:rPr>
                <w:noProof/>
                <w:webHidden/>
              </w:rPr>
            </w:r>
            <w:r>
              <w:rPr>
                <w:noProof/>
                <w:webHidden/>
              </w:rPr>
              <w:fldChar w:fldCharType="separate"/>
            </w:r>
            <w:r>
              <w:rPr>
                <w:noProof/>
                <w:webHidden/>
              </w:rPr>
              <w:delText>88</w:delText>
            </w:r>
            <w:r>
              <w:rPr>
                <w:noProof/>
                <w:webHidden/>
              </w:rPr>
              <w:fldChar w:fldCharType="end"/>
            </w:r>
            <w:r w:rsidRPr="00A845B3">
              <w:rPr>
                <w:rStyle w:val="Hyperlink"/>
                <w:noProof/>
              </w:rPr>
              <w:fldChar w:fldCharType="end"/>
            </w:r>
          </w:del>
        </w:p>
        <w:p w14:paraId="77153245" w14:textId="77777777" w:rsidR="00777602" w:rsidRDefault="00777602">
          <w:pPr>
            <w:pStyle w:val="TOC3"/>
            <w:tabs>
              <w:tab w:val="left" w:pos="1100"/>
              <w:tab w:val="right" w:leader="dot" w:pos="10456"/>
            </w:tabs>
            <w:rPr>
              <w:del w:id="171" w:author="Jarno Nieminen" w:date="2014-09-04T09:09:00Z"/>
              <w:rFonts w:asciiTheme="minorHAnsi" w:eastAsiaTheme="minorEastAsia" w:hAnsiTheme="minorHAnsi" w:cstheme="minorBidi"/>
              <w:noProof/>
              <w:sz w:val="22"/>
              <w:lang w:eastAsia="sv-SE"/>
            </w:rPr>
          </w:pPr>
          <w:del w:id="17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_Toc391636748 \h </w:delInstrText>
            </w:r>
            <w:r>
              <w:rPr>
                <w:noProof/>
                <w:webHidden/>
              </w:rPr>
            </w:r>
            <w:r>
              <w:rPr>
                <w:noProof/>
                <w:webHidden/>
              </w:rPr>
              <w:fldChar w:fldCharType="separate"/>
            </w:r>
            <w:r>
              <w:rPr>
                <w:noProof/>
                <w:webHidden/>
              </w:rPr>
              <w:delText>88</w:delText>
            </w:r>
            <w:r>
              <w:rPr>
                <w:noProof/>
                <w:webHidden/>
              </w:rPr>
              <w:fldChar w:fldCharType="end"/>
            </w:r>
            <w:r w:rsidRPr="00A845B3">
              <w:rPr>
                <w:rStyle w:val="Hyperlink"/>
                <w:noProof/>
              </w:rPr>
              <w:fldChar w:fldCharType="end"/>
            </w:r>
          </w:del>
        </w:p>
        <w:p w14:paraId="0336828C" w14:textId="77777777" w:rsidR="00777602" w:rsidRDefault="00777602">
          <w:pPr>
            <w:pStyle w:val="TOC3"/>
            <w:tabs>
              <w:tab w:val="left" w:pos="1100"/>
              <w:tab w:val="right" w:leader="dot" w:pos="10456"/>
            </w:tabs>
            <w:rPr>
              <w:del w:id="173" w:author="Jarno Nieminen" w:date="2014-09-04T09:09:00Z"/>
              <w:rFonts w:asciiTheme="minorHAnsi" w:eastAsiaTheme="minorEastAsia" w:hAnsiTheme="minorHAnsi" w:cstheme="minorBidi"/>
              <w:noProof/>
              <w:sz w:val="22"/>
              <w:lang w:eastAsia="sv-SE"/>
            </w:rPr>
          </w:pPr>
          <w:del w:id="17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"_Toc391636749"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_Toc391636749 \h </w:delInstrText>
            </w:r>
            <w:r>
              <w:rPr>
                <w:noProof/>
                <w:webHidden/>
              </w:rPr>
            </w:r>
            <w:r>
              <w:rPr>
                <w:noProof/>
                <w:webHidden/>
              </w:rPr>
              <w:fldChar w:fldCharType="separate"/>
            </w:r>
            <w:r>
              <w:rPr>
                <w:noProof/>
                <w:webHidden/>
              </w:rPr>
              <w:delText>88</w:delText>
            </w:r>
            <w:r>
              <w:rPr>
                <w:noProof/>
                <w:webHidden/>
              </w:rPr>
              <w:fldChar w:fldCharType="end"/>
            </w:r>
            <w:r w:rsidRPr="00A845B3">
              <w:rPr>
                <w:rStyle w:val="Hyperlink"/>
                <w:noProof/>
              </w:rPr>
              <w:fldChar w:fldCharType="end"/>
            </w:r>
          </w:del>
        </w:p>
        <w:p w14:paraId="5D3AE38A" w14:textId="77777777" w:rsidR="00777602" w:rsidRDefault="00777602">
          <w:pPr>
            <w:pStyle w:val="TOC2"/>
            <w:tabs>
              <w:tab w:val="left" w:pos="879"/>
              <w:tab w:val="right" w:leader="dot" w:pos="10456"/>
            </w:tabs>
            <w:rPr>
              <w:del w:id="175" w:author="Jarno Nieminen" w:date="2014-09-04T09:09:00Z"/>
              <w:rFonts w:asciiTheme="minorHAnsi" w:eastAsiaTheme="minorEastAsia" w:hAnsiTheme="minorHAnsi" w:cstheme="minorBidi"/>
              <w:noProof/>
              <w:sz w:val="22"/>
              <w:lang w:eastAsia="sv-SE"/>
            </w:rPr>
          </w:pPr>
          <w:del w:id="17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9.5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_Toc391636750 \h </w:delInstrText>
            </w:r>
            <w:r>
              <w:rPr>
                <w:noProof/>
                <w:webHidden/>
              </w:rPr>
            </w:r>
            <w:r>
              <w:rPr>
                <w:noProof/>
                <w:webHidden/>
              </w:rPr>
              <w:fldChar w:fldCharType="separate"/>
            </w:r>
            <w:r>
              <w:rPr>
                <w:noProof/>
                <w:webHidden/>
              </w:rPr>
              <w:delText>88</w:delText>
            </w:r>
            <w:r>
              <w:rPr>
                <w:noProof/>
                <w:webHidden/>
              </w:rPr>
              <w:fldChar w:fldCharType="end"/>
            </w:r>
            <w:r w:rsidRPr="00A845B3">
              <w:rPr>
                <w:rStyle w:val="Hyperlink"/>
                <w:noProof/>
              </w:rPr>
              <w:fldChar w:fldCharType="end"/>
            </w:r>
          </w:del>
        </w:p>
        <w:p w14:paraId="37380532" w14:textId="77777777" w:rsidR="00777602" w:rsidRDefault="00777602">
          <w:pPr>
            <w:pStyle w:val="TOC1"/>
            <w:tabs>
              <w:tab w:val="left" w:pos="658"/>
              <w:tab w:val="right" w:leader="dot" w:pos="10456"/>
            </w:tabs>
            <w:rPr>
              <w:del w:id="177" w:author="Jarno Nieminen" w:date="2014-09-04T09:09:00Z"/>
              <w:rFonts w:asciiTheme="minorHAnsi" w:eastAsiaTheme="minorEastAsia" w:hAnsiTheme="minorHAnsi" w:cstheme="minorBidi"/>
              <w:noProof/>
              <w:sz w:val="22"/>
              <w:lang w:eastAsia="sv-SE"/>
            </w:rPr>
          </w:pPr>
          <w:del w:id="17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w:delText>
            </w:r>
            <w:r>
              <w:rPr>
                <w:rFonts w:asciiTheme="minorHAnsi" w:eastAsiaTheme="minorEastAsia" w:hAnsiTheme="minorHAnsi" w:cstheme="minorBidi"/>
                <w:noProof/>
                <w:sz w:val="22"/>
                <w:lang w:eastAsia="sv-SE"/>
              </w:rPr>
              <w:tab/>
            </w:r>
            <w:r w:rsidRPr="00A845B3">
              <w:rPr>
                <w:rStyle w:val="Hyperlink"/>
                <w:noProof/>
              </w:rPr>
              <w:delText>Tjänstekontrakt GetForm</w:delText>
            </w:r>
            <w:r>
              <w:rPr>
                <w:noProof/>
                <w:webHidden/>
              </w:rPr>
              <w:tab/>
            </w:r>
            <w:r>
              <w:rPr>
                <w:noProof/>
                <w:webHidden/>
              </w:rPr>
              <w:fldChar w:fldCharType="begin"/>
            </w:r>
            <w:r>
              <w:rPr>
                <w:noProof/>
                <w:webHidden/>
              </w:rPr>
              <w:delInstrText xml:space="preserve"> PAGEREF _Toc391636751 \h </w:delInstrText>
            </w:r>
            <w:r>
              <w:rPr>
                <w:noProof/>
                <w:webHidden/>
              </w:rPr>
            </w:r>
            <w:r>
              <w:rPr>
                <w:noProof/>
                <w:webHidden/>
              </w:rPr>
              <w:fldChar w:fldCharType="separate"/>
            </w:r>
            <w:r>
              <w:rPr>
                <w:noProof/>
                <w:webHidden/>
              </w:rPr>
              <w:delText>89</w:delText>
            </w:r>
            <w:r>
              <w:rPr>
                <w:noProof/>
                <w:webHidden/>
              </w:rPr>
              <w:fldChar w:fldCharType="end"/>
            </w:r>
            <w:r w:rsidRPr="00A845B3">
              <w:rPr>
                <w:rStyle w:val="Hyperlink"/>
                <w:noProof/>
              </w:rPr>
              <w:fldChar w:fldCharType="end"/>
            </w:r>
          </w:del>
        </w:p>
        <w:p w14:paraId="7B2C1465" w14:textId="77777777" w:rsidR="00777602" w:rsidRDefault="00777602">
          <w:pPr>
            <w:pStyle w:val="TOC2"/>
            <w:tabs>
              <w:tab w:val="left" w:pos="879"/>
              <w:tab w:val="right" w:leader="dot" w:pos="10456"/>
            </w:tabs>
            <w:rPr>
              <w:del w:id="179" w:author="Jarno Nieminen" w:date="2014-09-04T09:09:00Z"/>
              <w:rFonts w:asciiTheme="minorHAnsi" w:eastAsiaTheme="minorEastAsia" w:hAnsiTheme="minorHAnsi" w:cstheme="minorBidi"/>
              <w:noProof/>
              <w:sz w:val="22"/>
              <w:lang w:eastAsia="sv-SE"/>
            </w:rPr>
          </w:pPr>
          <w:del w:id="18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_Toc391636752 \h </w:delInstrText>
            </w:r>
            <w:r>
              <w:rPr>
                <w:noProof/>
                <w:webHidden/>
              </w:rPr>
            </w:r>
            <w:r>
              <w:rPr>
                <w:noProof/>
                <w:webHidden/>
              </w:rPr>
              <w:fldChar w:fldCharType="separate"/>
            </w:r>
            <w:r>
              <w:rPr>
                <w:noProof/>
                <w:webHidden/>
              </w:rPr>
              <w:delText>89</w:delText>
            </w:r>
            <w:r>
              <w:rPr>
                <w:noProof/>
                <w:webHidden/>
              </w:rPr>
              <w:fldChar w:fldCharType="end"/>
            </w:r>
            <w:r w:rsidRPr="00A845B3">
              <w:rPr>
                <w:rStyle w:val="Hyperlink"/>
                <w:noProof/>
              </w:rPr>
              <w:fldChar w:fldCharType="end"/>
            </w:r>
          </w:del>
        </w:p>
        <w:p w14:paraId="65176099" w14:textId="77777777" w:rsidR="00777602" w:rsidRDefault="00777602">
          <w:pPr>
            <w:pStyle w:val="TOC2"/>
            <w:tabs>
              <w:tab w:val="left" w:pos="879"/>
              <w:tab w:val="right" w:leader="dot" w:pos="10456"/>
            </w:tabs>
            <w:rPr>
              <w:del w:id="181" w:author="Jarno Nieminen" w:date="2014-09-04T09:09:00Z"/>
              <w:rFonts w:asciiTheme="minorHAnsi" w:eastAsiaTheme="minorEastAsia" w:hAnsiTheme="minorHAnsi" w:cstheme="minorBidi"/>
              <w:noProof/>
              <w:sz w:val="22"/>
              <w:lang w:eastAsia="sv-SE"/>
            </w:rPr>
          </w:pPr>
          <w:del w:id="18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_Toc391636753 \h </w:delInstrText>
            </w:r>
            <w:r>
              <w:rPr>
                <w:noProof/>
                <w:webHidden/>
              </w:rPr>
            </w:r>
            <w:r>
              <w:rPr>
                <w:noProof/>
                <w:webHidden/>
              </w:rPr>
              <w:fldChar w:fldCharType="separate"/>
            </w:r>
            <w:r>
              <w:rPr>
                <w:noProof/>
                <w:webHidden/>
              </w:rPr>
              <w:delText>89</w:delText>
            </w:r>
            <w:r>
              <w:rPr>
                <w:noProof/>
                <w:webHidden/>
              </w:rPr>
              <w:fldChar w:fldCharType="end"/>
            </w:r>
            <w:r w:rsidRPr="00A845B3">
              <w:rPr>
                <w:rStyle w:val="Hyperlink"/>
                <w:noProof/>
              </w:rPr>
              <w:fldChar w:fldCharType="end"/>
            </w:r>
          </w:del>
        </w:p>
        <w:p w14:paraId="4CE1BBCD" w14:textId="77777777" w:rsidR="00777602" w:rsidRDefault="00777602">
          <w:pPr>
            <w:pStyle w:val="TOC2"/>
            <w:tabs>
              <w:tab w:val="left" w:pos="879"/>
              <w:tab w:val="right" w:leader="dot" w:pos="10456"/>
            </w:tabs>
            <w:rPr>
              <w:del w:id="183" w:author="Jarno Nieminen" w:date="2014-09-04T09:09:00Z"/>
              <w:rFonts w:asciiTheme="minorHAnsi" w:eastAsiaTheme="minorEastAsia" w:hAnsiTheme="minorHAnsi" w:cstheme="minorBidi"/>
              <w:noProof/>
              <w:sz w:val="22"/>
              <w:lang w:eastAsia="sv-SE"/>
            </w:rPr>
          </w:pPr>
          <w:del w:id="18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_Toc391636754 \h </w:delInstrText>
            </w:r>
            <w:r>
              <w:rPr>
                <w:noProof/>
                <w:webHidden/>
              </w:rPr>
            </w:r>
            <w:r>
              <w:rPr>
                <w:noProof/>
                <w:webHidden/>
              </w:rPr>
              <w:fldChar w:fldCharType="separate"/>
            </w:r>
            <w:r>
              <w:rPr>
                <w:noProof/>
                <w:webHidden/>
              </w:rPr>
              <w:delText>89</w:delText>
            </w:r>
            <w:r>
              <w:rPr>
                <w:noProof/>
                <w:webHidden/>
              </w:rPr>
              <w:fldChar w:fldCharType="end"/>
            </w:r>
            <w:r w:rsidRPr="00A845B3">
              <w:rPr>
                <w:rStyle w:val="Hyperlink"/>
                <w:noProof/>
              </w:rPr>
              <w:fldChar w:fldCharType="end"/>
            </w:r>
          </w:del>
        </w:p>
        <w:p w14:paraId="0AEE88BC" w14:textId="77777777" w:rsidR="00777602" w:rsidRDefault="00777602">
          <w:pPr>
            <w:pStyle w:val="TOC3"/>
            <w:tabs>
              <w:tab w:val="left" w:pos="1321"/>
              <w:tab w:val="right" w:leader="dot" w:pos="10456"/>
            </w:tabs>
            <w:rPr>
              <w:del w:id="185" w:author="Jarno Nieminen" w:date="2014-09-04T09:09:00Z"/>
              <w:rFonts w:asciiTheme="minorHAnsi" w:eastAsiaTheme="minorEastAsia" w:hAnsiTheme="minorHAnsi" w:cstheme="minorBidi"/>
              <w:noProof/>
              <w:sz w:val="22"/>
              <w:lang w:eastAsia="sv-SE"/>
            </w:rPr>
          </w:pPr>
          <w:del w:id="18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_Toc391636755 \h </w:delInstrText>
            </w:r>
            <w:r>
              <w:rPr>
                <w:noProof/>
                <w:webHidden/>
              </w:rPr>
            </w:r>
            <w:r>
              <w:rPr>
                <w:noProof/>
                <w:webHidden/>
              </w:rPr>
              <w:fldChar w:fldCharType="separate"/>
            </w:r>
            <w:r>
              <w:rPr>
                <w:noProof/>
                <w:webHidden/>
              </w:rPr>
              <w:delText>90</w:delText>
            </w:r>
            <w:r>
              <w:rPr>
                <w:noProof/>
                <w:webHidden/>
              </w:rPr>
              <w:fldChar w:fldCharType="end"/>
            </w:r>
            <w:r w:rsidRPr="00A845B3">
              <w:rPr>
                <w:rStyle w:val="Hyperlink"/>
                <w:noProof/>
              </w:rPr>
              <w:fldChar w:fldCharType="end"/>
            </w:r>
          </w:del>
        </w:p>
        <w:p w14:paraId="7C003EEE" w14:textId="77777777" w:rsidR="00777602" w:rsidRDefault="00777602">
          <w:pPr>
            <w:pStyle w:val="TOC2"/>
            <w:tabs>
              <w:tab w:val="left" w:pos="879"/>
              <w:tab w:val="right" w:leader="dot" w:pos="10456"/>
            </w:tabs>
            <w:rPr>
              <w:del w:id="187" w:author="Jarno Nieminen" w:date="2014-09-04T09:09:00Z"/>
              <w:rFonts w:asciiTheme="minorHAnsi" w:eastAsiaTheme="minorEastAsia" w:hAnsiTheme="minorHAnsi" w:cstheme="minorBidi"/>
              <w:noProof/>
              <w:sz w:val="22"/>
              <w:lang w:eastAsia="sv-SE"/>
            </w:rPr>
          </w:pPr>
          <w:del w:id="18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_Toc391636756 \h </w:delInstrText>
            </w:r>
            <w:r>
              <w:rPr>
                <w:noProof/>
                <w:webHidden/>
              </w:rPr>
            </w:r>
            <w:r>
              <w:rPr>
                <w:noProof/>
                <w:webHidden/>
              </w:rPr>
              <w:fldChar w:fldCharType="separate"/>
            </w:r>
            <w:r>
              <w:rPr>
                <w:noProof/>
                <w:webHidden/>
              </w:rPr>
              <w:delText>90</w:delText>
            </w:r>
            <w:r>
              <w:rPr>
                <w:noProof/>
                <w:webHidden/>
              </w:rPr>
              <w:fldChar w:fldCharType="end"/>
            </w:r>
            <w:r w:rsidRPr="00A845B3">
              <w:rPr>
                <w:rStyle w:val="Hyperlink"/>
                <w:noProof/>
              </w:rPr>
              <w:fldChar w:fldCharType="end"/>
            </w:r>
          </w:del>
        </w:p>
        <w:p w14:paraId="307B17DD" w14:textId="77777777" w:rsidR="00777602" w:rsidRDefault="00777602">
          <w:pPr>
            <w:pStyle w:val="TOC3"/>
            <w:tabs>
              <w:tab w:val="left" w:pos="1321"/>
              <w:tab w:val="right" w:leader="dot" w:pos="10456"/>
            </w:tabs>
            <w:rPr>
              <w:del w:id="189" w:author="Jarno Nieminen" w:date="2014-09-04T09:09:00Z"/>
              <w:rFonts w:asciiTheme="minorHAnsi" w:eastAsiaTheme="minorEastAsia" w:hAnsiTheme="minorHAnsi" w:cstheme="minorBidi"/>
              <w:noProof/>
              <w:sz w:val="22"/>
              <w:lang w:eastAsia="sv-SE"/>
            </w:rPr>
          </w:pPr>
          <w:del w:id="19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_Toc391636757 \h </w:delInstrText>
            </w:r>
            <w:r>
              <w:rPr>
                <w:noProof/>
                <w:webHidden/>
              </w:rPr>
            </w:r>
            <w:r>
              <w:rPr>
                <w:noProof/>
                <w:webHidden/>
              </w:rPr>
              <w:fldChar w:fldCharType="separate"/>
            </w:r>
            <w:r>
              <w:rPr>
                <w:noProof/>
                <w:webHidden/>
              </w:rPr>
              <w:delText>90</w:delText>
            </w:r>
            <w:r>
              <w:rPr>
                <w:noProof/>
                <w:webHidden/>
              </w:rPr>
              <w:fldChar w:fldCharType="end"/>
            </w:r>
            <w:r w:rsidRPr="00A845B3">
              <w:rPr>
                <w:rStyle w:val="Hyperlink"/>
                <w:noProof/>
              </w:rPr>
              <w:fldChar w:fldCharType="end"/>
            </w:r>
          </w:del>
        </w:p>
        <w:p w14:paraId="7D4F463C" w14:textId="77777777" w:rsidR="00777602" w:rsidRDefault="00777602">
          <w:pPr>
            <w:pStyle w:val="TOC3"/>
            <w:tabs>
              <w:tab w:val="left" w:pos="1321"/>
              <w:tab w:val="right" w:leader="dot" w:pos="10456"/>
            </w:tabs>
            <w:rPr>
              <w:del w:id="191" w:author="Jarno Nieminen" w:date="2014-09-04T09:09:00Z"/>
              <w:rFonts w:asciiTheme="minorHAnsi" w:eastAsiaTheme="minorEastAsia" w:hAnsiTheme="minorHAnsi" w:cstheme="minorBidi"/>
              <w:noProof/>
              <w:sz w:val="22"/>
              <w:lang w:eastAsia="sv-SE"/>
            </w:rPr>
          </w:pPr>
          <w:del w:id="19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_Toc391636758 \h </w:delInstrText>
            </w:r>
            <w:r>
              <w:rPr>
                <w:noProof/>
                <w:webHidden/>
              </w:rPr>
            </w:r>
            <w:r>
              <w:rPr>
                <w:noProof/>
                <w:webHidden/>
              </w:rPr>
              <w:fldChar w:fldCharType="separate"/>
            </w:r>
            <w:r>
              <w:rPr>
                <w:noProof/>
                <w:webHidden/>
              </w:rPr>
              <w:delText>90</w:delText>
            </w:r>
            <w:r>
              <w:rPr>
                <w:noProof/>
                <w:webHidden/>
              </w:rPr>
              <w:fldChar w:fldCharType="end"/>
            </w:r>
            <w:r w:rsidRPr="00A845B3">
              <w:rPr>
                <w:rStyle w:val="Hyperlink"/>
                <w:noProof/>
              </w:rPr>
              <w:fldChar w:fldCharType="end"/>
            </w:r>
          </w:del>
        </w:p>
        <w:p w14:paraId="65465A8A" w14:textId="77777777" w:rsidR="00777602" w:rsidRDefault="00777602">
          <w:pPr>
            <w:pStyle w:val="TOC2"/>
            <w:tabs>
              <w:tab w:val="left" w:pos="879"/>
              <w:tab w:val="right" w:leader="dot" w:pos="10456"/>
            </w:tabs>
            <w:rPr>
              <w:del w:id="193" w:author="Jarno Nieminen" w:date="2014-09-04T09:09:00Z"/>
              <w:rFonts w:asciiTheme="minorHAnsi" w:eastAsiaTheme="minorEastAsia" w:hAnsiTheme="minorHAnsi" w:cstheme="minorBidi"/>
              <w:noProof/>
              <w:sz w:val="22"/>
              <w:lang w:eastAsia="sv-SE"/>
            </w:rPr>
          </w:pPr>
          <w:del w:id="19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"_Toc391636759"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10.5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_Toc391636759 \h </w:delInstrText>
            </w:r>
            <w:r>
              <w:rPr>
                <w:noProof/>
                <w:webHidden/>
              </w:rPr>
            </w:r>
            <w:r>
              <w:rPr>
                <w:noProof/>
                <w:webHidden/>
              </w:rPr>
              <w:fldChar w:fldCharType="separate"/>
            </w:r>
            <w:r>
              <w:rPr>
                <w:noProof/>
                <w:webHidden/>
              </w:rPr>
              <w:delText>90</w:delText>
            </w:r>
            <w:r>
              <w:rPr>
                <w:noProof/>
                <w:webHidden/>
              </w:rPr>
              <w:fldChar w:fldCharType="end"/>
            </w:r>
            <w:r w:rsidRPr="00A845B3">
              <w:rPr>
                <w:rStyle w:val="Hyperlink"/>
                <w:noProof/>
              </w:rPr>
              <w:fldChar w:fldCharType="end"/>
            </w:r>
          </w:del>
        </w:p>
        <w:p w14:paraId="570C4BF4" w14:textId="77777777" w:rsidR="00777602" w:rsidRDefault="00777602">
          <w:pPr>
            <w:pStyle w:val="TOC1"/>
            <w:tabs>
              <w:tab w:val="left" w:pos="400"/>
              <w:tab w:val="right" w:leader="dot" w:pos="10456"/>
            </w:tabs>
            <w:rPr>
              <w:del w:id="195" w:author="Jarno Nieminen" w:date="2014-09-04T09:09:00Z"/>
              <w:rFonts w:asciiTheme="minorHAnsi" w:eastAsiaTheme="minorEastAsia" w:hAnsiTheme="minorHAnsi" w:cstheme="minorBidi"/>
              <w:noProof/>
              <w:sz w:val="22"/>
              <w:lang w:eastAsia="sv-SE"/>
            </w:rPr>
          </w:pPr>
          <w:del w:id="19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w:delText>
            </w:r>
            <w:r>
              <w:rPr>
                <w:rFonts w:asciiTheme="minorHAnsi" w:eastAsiaTheme="minorEastAsia" w:hAnsiTheme="minorHAnsi" w:cstheme="minorBidi"/>
                <w:noProof/>
                <w:sz w:val="22"/>
                <w:lang w:eastAsia="sv-SE"/>
              </w:rPr>
              <w:tab/>
            </w:r>
            <w:r w:rsidRPr="00A845B3">
              <w:rPr>
                <w:rStyle w:val="Hyperlink"/>
                <w:noProof/>
              </w:rPr>
              <w:delText>Tjänstekontrakt GetFormQuestionPage</w:delText>
            </w:r>
            <w:r>
              <w:rPr>
                <w:noProof/>
                <w:webHidden/>
              </w:rPr>
              <w:tab/>
            </w:r>
            <w:r>
              <w:rPr>
                <w:noProof/>
                <w:webHidden/>
              </w:rPr>
              <w:fldChar w:fldCharType="begin"/>
            </w:r>
            <w:r>
              <w:rPr>
                <w:noProof/>
                <w:webHidden/>
              </w:rPr>
              <w:delInstrText xml:space="preserve"> PAGEREF _Toc391636760 \h </w:delInstrText>
            </w:r>
            <w:r>
              <w:rPr>
                <w:noProof/>
                <w:webHidden/>
              </w:rPr>
            </w:r>
            <w:r>
              <w:rPr>
                <w:noProof/>
                <w:webHidden/>
              </w:rPr>
              <w:fldChar w:fldCharType="separate"/>
            </w:r>
            <w:r>
              <w:rPr>
                <w:noProof/>
                <w:webHidden/>
              </w:rPr>
              <w:delText>91</w:delText>
            </w:r>
            <w:r>
              <w:rPr>
                <w:noProof/>
                <w:webHidden/>
              </w:rPr>
              <w:fldChar w:fldCharType="end"/>
            </w:r>
            <w:r w:rsidRPr="00A845B3">
              <w:rPr>
                <w:rStyle w:val="Hyperlink"/>
                <w:noProof/>
              </w:rPr>
              <w:fldChar w:fldCharType="end"/>
            </w:r>
          </w:del>
        </w:p>
        <w:p w14:paraId="0DCAB818" w14:textId="77777777" w:rsidR="00777602" w:rsidRDefault="00777602">
          <w:pPr>
            <w:pStyle w:val="TOC2"/>
            <w:tabs>
              <w:tab w:val="left" w:pos="879"/>
              <w:tab w:val="right" w:leader="dot" w:pos="10456"/>
            </w:tabs>
            <w:rPr>
              <w:del w:id="197" w:author="Jarno Nieminen" w:date="2014-09-04T09:09:00Z"/>
              <w:rFonts w:asciiTheme="minorHAnsi" w:eastAsiaTheme="minorEastAsia" w:hAnsiTheme="minorHAnsi" w:cstheme="minorBidi"/>
              <w:noProof/>
              <w:sz w:val="22"/>
              <w:lang w:eastAsia="sv-SE"/>
            </w:rPr>
          </w:pPr>
          <w:del w:id="19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_Toc391636761 \h </w:delInstrText>
            </w:r>
            <w:r>
              <w:rPr>
                <w:noProof/>
                <w:webHidden/>
              </w:rPr>
            </w:r>
            <w:r>
              <w:rPr>
                <w:noProof/>
                <w:webHidden/>
              </w:rPr>
              <w:fldChar w:fldCharType="separate"/>
            </w:r>
            <w:r>
              <w:rPr>
                <w:noProof/>
                <w:webHidden/>
              </w:rPr>
              <w:delText>91</w:delText>
            </w:r>
            <w:r>
              <w:rPr>
                <w:noProof/>
                <w:webHidden/>
              </w:rPr>
              <w:fldChar w:fldCharType="end"/>
            </w:r>
            <w:r w:rsidRPr="00A845B3">
              <w:rPr>
                <w:rStyle w:val="Hyperlink"/>
                <w:noProof/>
              </w:rPr>
              <w:fldChar w:fldCharType="end"/>
            </w:r>
          </w:del>
        </w:p>
        <w:p w14:paraId="35052C23" w14:textId="77777777" w:rsidR="00777602" w:rsidRDefault="00777602">
          <w:pPr>
            <w:pStyle w:val="TOC2"/>
            <w:tabs>
              <w:tab w:val="left" w:pos="879"/>
              <w:tab w:val="right" w:leader="dot" w:pos="10456"/>
            </w:tabs>
            <w:rPr>
              <w:del w:id="199" w:author="Jarno Nieminen" w:date="2014-09-04T09:09:00Z"/>
              <w:rFonts w:asciiTheme="minorHAnsi" w:eastAsiaTheme="minorEastAsia" w:hAnsiTheme="minorHAnsi" w:cstheme="minorBidi"/>
              <w:noProof/>
              <w:sz w:val="22"/>
              <w:lang w:eastAsia="sv-SE"/>
            </w:rPr>
          </w:pPr>
          <w:del w:id="20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_Toc391636762 \h </w:delInstrText>
            </w:r>
            <w:r>
              <w:rPr>
                <w:noProof/>
                <w:webHidden/>
              </w:rPr>
            </w:r>
            <w:r>
              <w:rPr>
                <w:noProof/>
                <w:webHidden/>
              </w:rPr>
              <w:fldChar w:fldCharType="separate"/>
            </w:r>
            <w:r>
              <w:rPr>
                <w:noProof/>
                <w:webHidden/>
              </w:rPr>
              <w:delText>91</w:delText>
            </w:r>
            <w:r>
              <w:rPr>
                <w:noProof/>
                <w:webHidden/>
              </w:rPr>
              <w:fldChar w:fldCharType="end"/>
            </w:r>
            <w:r w:rsidRPr="00A845B3">
              <w:rPr>
                <w:rStyle w:val="Hyperlink"/>
                <w:noProof/>
              </w:rPr>
              <w:fldChar w:fldCharType="end"/>
            </w:r>
          </w:del>
        </w:p>
        <w:p w14:paraId="227B1621" w14:textId="77777777" w:rsidR="00777602" w:rsidRDefault="00777602">
          <w:pPr>
            <w:pStyle w:val="TOC2"/>
            <w:tabs>
              <w:tab w:val="left" w:pos="879"/>
              <w:tab w:val="right" w:leader="dot" w:pos="10456"/>
            </w:tabs>
            <w:rPr>
              <w:del w:id="201" w:author="Jarno Nieminen" w:date="2014-09-04T09:09:00Z"/>
              <w:rFonts w:asciiTheme="minorHAnsi" w:eastAsiaTheme="minorEastAsia" w:hAnsiTheme="minorHAnsi" w:cstheme="minorBidi"/>
              <w:noProof/>
              <w:sz w:val="22"/>
              <w:lang w:eastAsia="sv-SE"/>
            </w:rPr>
          </w:pPr>
          <w:del w:id="20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_Toc391636763 \h </w:delInstrText>
            </w:r>
            <w:r>
              <w:rPr>
                <w:noProof/>
                <w:webHidden/>
              </w:rPr>
            </w:r>
            <w:r>
              <w:rPr>
                <w:noProof/>
                <w:webHidden/>
              </w:rPr>
              <w:fldChar w:fldCharType="separate"/>
            </w:r>
            <w:r>
              <w:rPr>
                <w:noProof/>
                <w:webHidden/>
              </w:rPr>
              <w:delText>91</w:delText>
            </w:r>
            <w:r>
              <w:rPr>
                <w:noProof/>
                <w:webHidden/>
              </w:rPr>
              <w:fldChar w:fldCharType="end"/>
            </w:r>
            <w:r w:rsidRPr="00A845B3">
              <w:rPr>
                <w:rStyle w:val="Hyperlink"/>
                <w:noProof/>
              </w:rPr>
              <w:fldChar w:fldCharType="end"/>
            </w:r>
          </w:del>
        </w:p>
        <w:p w14:paraId="670CBA8A" w14:textId="77777777" w:rsidR="00777602" w:rsidRDefault="00777602">
          <w:pPr>
            <w:pStyle w:val="TOC3"/>
            <w:tabs>
              <w:tab w:val="left" w:pos="1100"/>
              <w:tab w:val="right" w:leader="dot" w:pos="10456"/>
            </w:tabs>
            <w:rPr>
              <w:del w:id="203" w:author="Jarno Nieminen" w:date="2014-09-04T09:09:00Z"/>
              <w:rFonts w:asciiTheme="minorHAnsi" w:eastAsiaTheme="minorEastAsia" w:hAnsiTheme="minorHAnsi" w:cstheme="minorBidi"/>
              <w:noProof/>
              <w:sz w:val="22"/>
              <w:lang w:eastAsia="sv-SE"/>
            </w:rPr>
          </w:pPr>
          <w:del w:id="20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_Toc391636764 \h </w:delInstrText>
            </w:r>
            <w:r>
              <w:rPr>
                <w:noProof/>
                <w:webHidden/>
              </w:rPr>
            </w:r>
            <w:r>
              <w:rPr>
                <w:noProof/>
                <w:webHidden/>
              </w:rPr>
              <w:fldChar w:fldCharType="separate"/>
            </w:r>
            <w:r>
              <w:rPr>
                <w:noProof/>
                <w:webHidden/>
              </w:rPr>
              <w:delText>91</w:delText>
            </w:r>
            <w:r>
              <w:rPr>
                <w:noProof/>
                <w:webHidden/>
              </w:rPr>
              <w:fldChar w:fldCharType="end"/>
            </w:r>
            <w:r w:rsidRPr="00A845B3">
              <w:rPr>
                <w:rStyle w:val="Hyperlink"/>
                <w:noProof/>
              </w:rPr>
              <w:fldChar w:fldCharType="end"/>
            </w:r>
          </w:del>
        </w:p>
        <w:p w14:paraId="6E5D3611" w14:textId="77777777" w:rsidR="00777602" w:rsidRDefault="00777602">
          <w:pPr>
            <w:pStyle w:val="TOC2"/>
            <w:tabs>
              <w:tab w:val="left" w:pos="879"/>
              <w:tab w:val="right" w:leader="dot" w:pos="10456"/>
            </w:tabs>
            <w:rPr>
              <w:del w:id="205" w:author="Jarno Nieminen" w:date="2014-09-04T09:09:00Z"/>
              <w:rFonts w:asciiTheme="minorHAnsi" w:eastAsiaTheme="minorEastAsia" w:hAnsiTheme="minorHAnsi" w:cstheme="minorBidi"/>
              <w:noProof/>
              <w:sz w:val="22"/>
              <w:lang w:eastAsia="sv-SE"/>
            </w:rPr>
          </w:pPr>
          <w:del w:id="20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_Toc391636765 \h </w:delInstrText>
            </w:r>
            <w:r>
              <w:rPr>
                <w:noProof/>
                <w:webHidden/>
              </w:rPr>
            </w:r>
            <w:r>
              <w:rPr>
                <w:noProof/>
                <w:webHidden/>
              </w:rPr>
              <w:fldChar w:fldCharType="separate"/>
            </w:r>
            <w:r>
              <w:rPr>
                <w:noProof/>
                <w:webHidden/>
              </w:rPr>
              <w:delText>91</w:delText>
            </w:r>
            <w:r>
              <w:rPr>
                <w:noProof/>
                <w:webHidden/>
              </w:rPr>
              <w:fldChar w:fldCharType="end"/>
            </w:r>
            <w:r w:rsidRPr="00A845B3">
              <w:rPr>
                <w:rStyle w:val="Hyperlink"/>
                <w:noProof/>
              </w:rPr>
              <w:fldChar w:fldCharType="end"/>
            </w:r>
          </w:del>
        </w:p>
        <w:p w14:paraId="08F026A3" w14:textId="77777777" w:rsidR="00777602" w:rsidRDefault="00777602">
          <w:pPr>
            <w:pStyle w:val="TOC3"/>
            <w:tabs>
              <w:tab w:val="left" w:pos="1100"/>
              <w:tab w:val="right" w:leader="dot" w:pos="10456"/>
            </w:tabs>
            <w:rPr>
              <w:del w:id="207" w:author="Jarno Nieminen" w:date="2014-09-04T09:09:00Z"/>
              <w:rFonts w:asciiTheme="minorHAnsi" w:eastAsiaTheme="minorEastAsia" w:hAnsiTheme="minorHAnsi" w:cstheme="minorBidi"/>
              <w:noProof/>
              <w:sz w:val="22"/>
              <w:lang w:eastAsia="sv-SE"/>
            </w:rPr>
          </w:pPr>
          <w:del w:id="20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_Toc391636766 \h </w:delInstrText>
            </w:r>
            <w:r>
              <w:rPr>
                <w:noProof/>
                <w:webHidden/>
              </w:rPr>
            </w:r>
            <w:r>
              <w:rPr>
                <w:noProof/>
                <w:webHidden/>
              </w:rPr>
              <w:fldChar w:fldCharType="separate"/>
            </w:r>
            <w:r>
              <w:rPr>
                <w:noProof/>
                <w:webHidden/>
              </w:rPr>
              <w:delText>91</w:delText>
            </w:r>
            <w:r>
              <w:rPr>
                <w:noProof/>
                <w:webHidden/>
              </w:rPr>
              <w:fldChar w:fldCharType="end"/>
            </w:r>
            <w:r w:rsidRPr="00A845B3">
              <w:rPr>
                <w:rStyle w:val="Hyperlink"/>
                <w:noProof/>
              </w:rPr>
              <w:fldChar w:fldCharType="end"/>
            </w:r>
          </w:del>
        </w:p>
        <w:p w14:paraId="0006E375" w14:textId="77777777" w:rsidR="00777602" w:rsidRDefault="00777602">
          <w:pPr>
            <w:pStyle w:val="TOC3"/>
            <w:tabs>
              <w:tab w:val="left" w:pos="1321"/>
              <w:tab w:val="right" w:leader="dot" w:pos="10456"/>
            </w:tabs>
            <w:rPr>
              <w:del w:id="209" w:author="Jarno Nieminen" w:date="2014-09-04T09:09:00Z"/>
              <w:rFonts w:asciiTheme="minorHAnsi" w:eastAsiaTheme="minorEastAsia" w:hAnsiTheme="minorHAnsi" w:cstheme="minorBidi"/>
              <w:noProof/>
              <w:sz w:val="22"/>
              <w:lang w:eastAsia="sv-SE"/>
            </w:rPr>
          </w:pPr>
          <w:del w:id="21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_Toc391636767 \h </w:delInstrText>
            </w:r>
            <w:r>
              <w:rPr>
                <w:noProof/>
                <w:webHidden/>
              </w:rPr>
            </w:r>
            <w:r>
              <w:rPr>
                <w:noProof/>
                <w:webHidden/>
              </w:rPr>
              <w:fldChar w:fldCharType="separate"/>
            </w:r>
            <w:r>
              <w:rPr>
                <w:noProof/>
                <w:webHidden/>
              </w:rPr>
              <w:delText>92</w:delText>
            </w:r>
            <w:r>
              <w:rPr>
                <w:noProof/>
                <w:webHidden/>
              </w:rPr>
              <w:fldChar w:fldCharType="end"/>
            </w:r>
            <w:r w:rsidRPr="00A845B3">
              <w:rPr>
                <w:rStyle w:val="Hyperlink"/>
                <w:noProof/>
              </w:rPr>
              <w:fldChar w:fldCharType="end"/>
            </w:r>
          </w:del>
        </w:p>
        <w:p w14:paraId="2350A160" w14:textId="77777777" w:rsidR="00777602" w:rsidRDefault="00777602">
          <w:pPr>
            <w:pStyle w:val="TOC2"/>
            <w:tabs>
              <w:tab w:val="left" w:pos="879"/>
              <w:tab w:val="right" w:leader="dot" w:pos="10456"/>
            </w:tabs>
            <w:rPr>
              <w:del w:id="211" w:author="Jarno Nieminen" w:date="2014-09-04T09:09:00Z"/>
              <w:rFonts w:asciiTheme="minorHAnsi" w:eastAsiaTheme="minorEastAsia" w:hAnsiTheme="minorHAnsi" w:cstheme="minorBidi"/>
              <w:noProof/>
              <w:sz w:val="22"/>
              <w:lang w:eastAsia="sv-SE"/>
            </w:rPr>
          </w:pPr>
          <w:del w:id="21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11.5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_Toc391636768 \h </w:delInstrText>
            </w:r>
            <w:r>
              <w:rPr>
                <w:noProof/>
                <w:webHidden/>
              </w:rPr>
            </w:r>
            <w:r>
              <w:rPr>
                <w:noProof/>
                <w:webHidden/>
              </w:rPr>
              <w:fldChar w:fldCharType="separate"/>
            </w:r>
            <w:r>
              <w:rPr>
                <w:noProof/>
                <w:webHidden/>
              </w:rPr>
              <w:delText>92</w:delText>
            </w:r>
            <w:r>
              <w:rPr>
                <w:noProof/>
                <w:webHidden/>
              </w:rPr>
              <w:fldChar w:fldCharType="end"/>
            </w:r>
            <w:r w:rsidRPr="00A845B3">
              <w:rPr>
                <w:rStyle w:val="Hyperlink"/>
                <w:noProof/>
              </w:rPr>
              <w:fldChar w:fldCharType="end"/>
            </w:r>
          </w:del>
        </w:p>
        <w:p w14:paraId="674B973F" w14:textId="77777777" w:rsidR="00777602" w:rsidRDefault="00777602">
          <w:pPr>
            <w:pStyle w:val="TOC1"/>
            <w:tabs>
              <w:tab w:val="left" w:pos="658"/>
              <w:tab w:val="right" w:leader="dot" w:pos="10456"/>
            </w:tabs>
            <w:rPr>
              <w:del w:id="213" w:author="Jarno Nieminen" w:date="2014-09-04T09:09:00Z"/>
              <w:rFonts w:asciiTheme="minorHAnsi" w:eastAsiaTheme="minorEastAsia" w:hAnsiTheme="minorHAnsi" w:cstheme="minorBidi"/>
              <w:noProof/>
              <w:sz w:val="22"/>
              <w:lang w:eastAsia="sv-SE"/>
            </w:rPr>
          </w:pPr>
          <w:del w:id="21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"_Toc391636769"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w:delText>
            </w:r>
            <w:r>
              <w:rPr>
                <w:rFonts w:asciiTheme="minorHAnsi" w:eastAsiaTheme="minorEastAsia" w:hAnsiTheme="minorHAnsi" w:cstheme="minorBidi"/>
                <w:noProof/>
                <w:sz w:val="22"/>
                <w:lang w:eastAsia="sv-SE"/>
              </w:rPr>
              <w:tab/>
            </w:r>
            <w:r w:rsidRPr="00A845B3">
              <w:rPr>
                <w:rStyle w:val="Hyperlink"/>
                <w:noProof/>
              </w:rPr>
              <w:delText>Tjänstekontrakt SaveFormPage</w:delText>
            </w:r>
            <w:r>
              <w:rPr>
                <w:noProof/>
                <w:webHidden/>
              </w:rPr>
              <w:tab/>
            </w:r>
            <w:r>
              <w:rPr>
                <w:noProof/>
                <w:webHidden/>
              </w:rPr>
              <w:fldChar w:fldCharType="begin"/>
            </w:r>
            <w:r>
              <w:rPr>
                <w:noProof/>
                <w:webHidden/>
              </w:rPr>
              <w:delInstrText xml:space="preserve"> PAGEREF _Toc391636769 \h </w:delInstrText>
            </w:r>
            <w:r>
              <w:rPr>
                <w:noProof/>
                <w:webHidden/>
              </w:rPr>
            </w:r>
            <w:r>
              <w:rPr>
                <w:noProof/>
                <w:webHidden/>
              </w:rPr>
              <w:fldChar w:fldCharType="separate"/>
            </w:r>
            <w:r>
              <w:rPr>
                <w:noProof/>
                <w:webHidden/>
              </w:rPr>
              <w:delText>93</w:delText>
            </w:r>
            <w:r>
              <w:rPr>
                <w:noProof/>
                <w:webHidden/>
              </w:rPr>
              <w:fldChar w:fldCharType="end"/>
            </w:r>
            <w:r w:rsidRPr="00A845B3">
              <w:rPr>
                <w:rStyle w:val="Hyperlink"/>
                <w:noProof/>
              </w:rPr>
              <w:fldChar w:fldCharType="end"/>
            </w:r>
          </w:del>
        </w:p>
        <w:p w14:paraId="59F63C47" w14:textId="77777777" w:rsidR="00777602" w:rsidRDefault="00777602">
          <w:pPr>
            <w:pStyle w:val="TOC2"/>
            <w:tabs>
              <w:tab w:val="left" w:pos="879"/>
              <w:tab w:val="right" w:leader="dot" w:pos="10456"/>
            </w:tabs>
            <w:rPr>
              <w:del w:id="215" w:author="Jarno Nieminen" w:date="2014-09-04T09:09:00Z"/>
              <w:rFonts w:asciiTheme="minorHAnsi" w:eastAsiaTheme="minorEastAsia" w:hAnsiTheme="minorHAnsi" w:cstheme="minorBidi"/>
              <w:noProof/>
              <w:sz w:val="22"/>
              <w:lang w:eastAsia="sv-SE"/>
            </w:rPr>
          </w:pPr>
          <w:del w:id="21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_Toc391636770 \h </w:delInstrText>
            </w:r>
            <w:r>
              <w:rPr>
                <w:noProof/>
                <w:webHidden/>
              </w:rPr>
            </w:r>
            <w:r>
              <w:rPr>
                <w:noProof/>
                <w:webHidden/>
              </w:rPr>
              <w:fldChar w:fldCharType="separate"/>
            </w:r>
            <w:r>
              <w:rPr>
                <w:noProof/>
                <w:webHidden/>
              </w:rPr>
              <w:delText>93</w:delText>
            </w:r>
            <w:r>
              <w:rPr>
                <w:noProof/>
                <w:webHidden/>
              </w:rPr>
              <w:fldChar w:fldCharType="end"/>
            </w:r>
            <w:r w:rsidRPr="00A845B3">
              <w:rPr>
                <w:rStyle w:val="Hyperlink"/>
                <w:noProof/>
              </w:rPr>
              <w:fldChar w:fldCharType="end"/>
            </w:r>
          </w:del>
        </w:p>
        <w:p w14:paraId="56735B50" w14:textId="77777777" w:rsidR="00777602" w:rsidRDefault="00777602">
          <w:pPr>
            <w:pStyle w:val="TOC2"/>
            <w:tabs>
              <w:tab w:val="left" w:pos="879"/>
              <w:tab w:val="right" w:leader="dot" w:pos="10456"/>
            </w:tabs>
            <w:rPr>
              <w:del w:id="217" w:author="Jarno Nieminen" w:date="2014-09-04T09:09:00Z"/>
              <w:rFonts w:asciiTheme="minorHAnsi" w:eastAsiaTheme="minorEastAsia" w:hAnsiTheme="minorHAnsi" w:cstheme="minorBidi"/>
              <w:noProof/>
              <w:sz w:val="22"/>
              <w:lang w:eastAsia="sv-SE"/>
            </w:rPr>
          </w:pPr>
          <w:del w:id="21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_Toc391636771 \h </w:delInstrText>
            </w:r>
            <w:r>
              <w:rPr>
                <w:noProof/>
                <w:webHidden/>
              </w:rPr>
            </w:r>
            <w:r>
              <w:rPr>
                <w:noProof/>
                <w:webHidden/>
              </w:rPr>
              <w:fldChar w:fldCharType="separate"/>
            </w:r>
            <w:r>
              <w:rPr>
                <w:noProof/>
                <w:webHidden/>
              </w:rPr>
              <w:delText>93</w:delText>
            </w:r>
            <w:r>
              <w:rPr>
                <w:noProof/>
                <w:webHidden/>
              </w:rPr>
              <w:fldChar w:fldCharType="end"/>
            </w:r>
            <w:r w:rsidRPr="00A845B3">
              <w:rPr>
                <w:rStyle w:val="Hyperlink"/>
                <w:noProof/>
              </w:rPr>
              <w:fldChar w:fldCharType="end"/>
            </w:r>
          </w:del>
        </w:p>
        <w:p w14:paraId="2282FF01" w14:textId="77777777" w:rsidR="00777602" w:rsidRDefault="00777602">
          <w:pPr>
            <w:pStyle w:val="TOC2"/>
            <w:tabs>
              <w:tab w:val="left" w:pos="879"/>
              <w:tab w:val="right" w:leader="dot" w:pos="10456"/>
            </w:tabs>
            <w:rPr>
              <w:del w:id="219" w:author="Jarno Nieminen" w:date="2014-09-04T09:09:00Z"/>
              <w:rFonts w:asciiTheme="minorHAnsi" w:eastAsiaTheme="minorEastAsia" w:hAnsiTheme="minorHAnsi" w:cstheme="minorBidi"/>
              <w:noProof/>
              <w:sz w:val="22"/>
              <w:lang w:eastAsia="sv-SE"/>
            </w:rPr>
          </w:pPr>
          <w:del w:id="22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_Toc391636772 \h </w:delInstrText>
            </w:r>
            <w:r>
              <w:rPr>
                <w:noProof/>
                <w:webHidden/>
              </w:rPr>
            </w:r>
            <w:r>
              <w:rPr>
                <w:noProof/>
                <w:webHidden/>
              </w:rPr>
              <w:fldChar w:fldCharType="separate"/>
            </w:r>
            <w:r>
              <w:rPr>
                <w:noProof/>
                <w:webHidden/>
              </w:rPr>
              <w:delText>93</w:delText>
            </w:r>
            <w:r>
              <w:rPr>
                <w:noProof/>
                <w:webHidden/>
              </w:rPr>
              <w:fldChar w:fldCharType="end"/>
            </w:r>
            <w:r w:rsidRPr="00A845B3">
              <w:rPr>
                <w:rStyle w:val="Hyperlink"/>
                <w:noProof/>
              </w:rPr>
              <w:fldChar w:fldCharType="end"/>
            </w:r>
          </w:del>
        </w:p>
        <w:p w14:paraId="167D9545" w14:textId="77777777" w:rsidR="00777602" w:rsidRDefault="00777602">
          <w:pPr>
            <w:pStyle w:val="TOC3"/>
            <w:tabs>
              <w:tab w:val="left" w:pos="1321"/>
              <w:tab w:val="right" w:leader="dot" w:pos="10456"/>
            </w:tabs>
            <w:rPr>
              <w:del w:id="221" w:author="Jarno Nieminen" w:date="2014-09-04T09:09:00Z"/>
              <w:rFonts w:asciiTheme="minorHAnsi" w:eastAsiaTheme="minorEastAsia" w:hAnsiTheme="minorHAnsi" w:cstheme="minorBidi"/>
              <w:noProof/>
              <w:sz w:val="22"/>
              <w:lang w:eastAsia="sv-SE"/>
            </w:rPr>
          </w:pPr>
          <w:del w:id="22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_Toc391636773 \h </w:delInstrText>
            </w:r>
            <w:r>
              <w:rPr>
                <w:noProof/>
                <w:webHidden/>
              </w:rPr>
            </w:r>
            <w:r>
              <w:rPr>
                <w:noProof/>
                <w:webHidden/>
              </w:rPr>
              <w:fldChar w:fldCharType="separate"/>
            </w:r>
            <w:r>
              <w:rPr>
                <w:noProof/>
                <w:webHidden/>
              </w:rPr>
              <w:delText>93</w:delText>
            </w:r>
            <w:r>
              <w:rPr>
                <w:noProof/>
                <w:webHidden/>
              </w:rPr>
              <w:fldChar w:fldCharType="end"/>
            </w:r>
            <w:r w:rsidRPr="00A845B3">
              <w:rPr>
                <w:rStyle w:val="Hyperlink"/>
                <w:noProof/>
              </w:rPr>
              <w:fldChar w:fldCharType="end"/>
            </w:r>
          </w:del>
        </w:p>
        <w:p w14:paraId="6AD42B9D" w14:textId="77777777" w:rsidR="00777602" w:rsidRDefault="00777602">
          <w:pPr>
            <w:pStyle w:val="TOC2"/>
            <w:tabs>
              <w:tab w:val="left" w:pos="879"/>
              <w:tab w:val="right" w:leader="dot" w:pos="10456"/>
            </w:tabs>
            <w:rPr>
              <w:del w:id="223" w:author="Jarno Nieminen" w:date="2014-09-04T09:09:00Z"/>
              <w:rFonts w:asciiTheme="minorHAnsi" w:eastAsiaTheme="minorEastAsia" w:hAnsiTheme="minorHAnsi" w:cstheme="minorBidi"/>
              <w:noProof/>
              <w:sz w:val="22"/>
              <w:lang w:eastAsia="sv-SE"/>
            </w:rPr>
          </w:pPr>
          <w:del w:id="22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_Toc391636774 \h </w:delInstrText>
            </w:r>
            <w:r>
              <w:rPr>
                <w:noProof/>
                <w:webHidden/>
              </w:rPr>
            </w:r>
            <w:r>
              <w:rPr>
                <w:noProof/>
                <w:webHidden/>
              </w:rPr>
              <w:fldChar w:fldCharType="separate"/>
            </w:r>
            <w:r>
              <w:rPr>
                <w:noProof/>
                <w:webHidden/>
              </w:rPr>
              <w:delText>94</w:delText>
            </w:r>
            <w:r>
              <w:rPr>
                <w:noProof/>
                <w:webHidden/>
              </w:rPr>
              <w:fldChar w:fldCharType="end"/>
            </w:r>
            <w:r w:rsidRPr="00A845B3">
              <w:rPr>
                <w:rStyle w:val="Hyperlink"/>
                <w:noProof/>
              </w:rPr>
              <w:fldChar w:fldCharType="end"/>
            </w:r>
          </w:del>
        </w:p>
        <w:p w14:paraId="689A2509" w14:textId="77777777" w:rsidR="00777602" w:rsidRDefault="00777602">
          <w:pPr>
            <w:pStyle w:val="TOC3"/>
            <w:tabs>
              <w:tab w:val="left" w:pos="1321"/>
              <w:tab w:val="right" w:leader="dot" w:pos="10456"/>
            </w:tabs>
            <w:rPr>
              <w:del w:id="225" w:author="Jarno Nieminen" w:date="2014-09-04T09:09:00Z"/>
              <w:rFonts w:asciiTheme="minorHAnsi" w:eastAsiaTheme="minorEastAsia" w:hAnsiTheme="minorHAnsi" w:cstheme="minorBidi"/>
              <w:noProof/>
              <w:sz w:val="22"/>
              <w:lang w:eastAsia="sv-SE"/>
            </w:rPr>
          </w:pPr>
          <w:del w:id="22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_Toc391636775 \h </w:delInstrText>
            </w:r>
            <w:r>
              <w:rPr>
                <w:noProof/>
                <w:webHidden/>
              </w:rPr>
            </w:r>
            <w:r>
              <w:rPr>
                <w:noProof/>
                <w:webHidden/>
              </w:rPr>
              <w:fldChar w:fldCharType="separate"/>
            </w:r>
            <w:r>
              <w:rPr>
                <w:noProof/>
                <w:webHidden/>
              </w:rPr>
              <w:delText>94</w:delText>
            </w:r>
            <w:r>
              <w:rPr>
                <w:noProof/>
                <w:webHidden/>
              </w:rPr>
              <w:fldChar w:fldCharType="end"/>
            </w:r>
            <w:r w:rsidRPr="00A845B3">
              <w:rPr>
                <w:rStyle w:val="Hyperlink"/>
                <w:noProof/>
              </w:rPr>
              <w:fldChar w:fldCharType="end"/>
            </w:r>
          </w:del>
        </w:p>
        <w:p w14:paraId="7C8BC5F9" w14:textId="77777777" w:rsidR="00777602" w:rsidRDefault="00777602">
          <w:pPr>
            <w:pStyle w:val="TOC3"/>
            <w:tabs>
              <w:tab w:val="left" w:pos="1321"/>
              <w:tab w:val="right" w:leader="dot" w:pos="10456"/>
            </w:tabs>
            <w:rPr>
              <w:del w:id="227" w:author="Jarno Nieminen" w:date="2014-09-04T09:09:00Z"/>
              <w:rFonts w:asciiTheme="minorHAnsi" w:eastAsiaTheme="minorEastAsia" w:hAnsiTheme="minorHAnsi" w:cstheme="minorBidi"/>
              <w:noProof/>
              <w:sz w:val="22"/>
              <w:lang w:eastAsia="sv-SE"/>
            </w:rPr>
          </w:pPr>
          <w:del w:id="22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_Toc391636776 \h </w:delInstrText>
            </w:r>
            <w:r>
              <w:rPr>
                <w:noProof/>
                <w:webHidden/>
              </w:rPr>
            </w:r>
            <w:r>
              <w:rPr>
                <w:noProof/>
                <w:webHidden/>
              </w:rPr>
              <w:fldChar w:fldCharType="separate"/>
            </w:r>
            <w:r>
              <w:rPr>
                <w:noProof/>
                <w:webHidden/>
              </w:rPr>
              <w:delText>94</w:delText>
            </w:r>
            <w:r>
              <w:rPr>
                <w:noProof/>
                <w:webHidden/>
              </w:rPr>
              <w:fldChar w:fldCharType="end"/>
            </w:r>
            <w:r w:rsidRPr="00A845B3">
              <w:rPr>
                <w:rStyle w:val="Hyperlink"/>
                <w:noProof/>
              </w:rPr>
              <w:fldChar w:fldCharType="end"/>
            </w:r>
          </w:del>
        </w:p>
        <w:p w14:paraId="1936DD64" w14:textId="77777777" w:rsidR="00777602" w:rsidRDefault="00777602">
          <w:pPr>
            <w:pStyle w:val="TOC2"/>
            <w:tabs>
              <w:tab w:val="left" w:pos="879"/>
              <w:tab w:val="right" w:leader="dot" w:pos="10456"/>
            </w:tabs>
            <w:rPr>
              <w:del w:id="229" w:author="Jarno Nieminen" w:date="2014-09-04T09:09:00Z"/>
              <w:rFonts w:asciiTheme="minorHAnsi" w:eastAsiaTheme="minorEastAsia" w:hAnsiTheme="minorHAnsi" w:cstheme="minorBidi"/>
              <w:noProof/>
              <w:sz w:val="22"/>
              <w:lang w:eastAsia="sv-SE"/>
            </w:rPr>
          </w:pPr>
          <w:del w:id="23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12.5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_Toc391636777 \h </w:delInstrText>
            </w:r>
            <w:r>
              <w:rPr>
                <w:noProof/>
                <w:webHidden/>
              </w:rPr>
            </w:r>
            <w:r>
              <w:rPr>
                <w:noProof/>
                <w:webHidden/>
              </w:rPr>
              <w:fldChar w:fldCharType="separate"/>
            </w:r>
            <w:r>
              <w:rPr>
                <w:noProof/>
                <w:webHidden/>
              </w:rPr>
              <w:delText>94</w:delText>
            </w:r>
            <w:r>
              <w:rPr>
                <w:noProof/>
                <w:webHidden/>
              </w:rPr>
              <w:fldChar w:fldCharType="end"/>
            </w:r>
            <w:r w:rsidRPr="00A845B3">
              <w:rPr>
                <w:rStyle w:val="Hyperlink"/>
                <w:noProof/>
              </w:rPr>
              <w:fldChar w:fldCharType="end"/>
            </w:r>
          </w:del>
        </w:p>
        <w:p w14:paraId="68D80996" w14:textId="77777777" w:rsidR="00777602" w:rsidRDefault="00777602">
          <w:pPr>
            <w:pStyle w:val="TOC1"/>
            <w:tabs>
              <w:tab w:val="left" w:pos="658"/>
              <w:tab w:val="right" w:leader="dot" w:pos="10456"/>
            </w:tabs>
            <w:rPr>
              <w:del w:id="231" w:author="Jarno Nieminen" w:date="2014-09-04T09:09:00Z"/>
              <w:rFonts w:asciiTheme="minorHAnsi" w:eastAsiaTheme="minorEastAsia" w:hAnsiTheme="minorHAnsi" w:cstheme="minorBidi"/>
              <w:noProof/>
              <w:sz w:val="22"/>
              <w:lang w:eastAsia="sv-SE"/>
            </w:rPr>
          </w:pPr>
          <w:del w:id="23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w:delText>
            </w:r>
            <w:r>
              <w:rPr>
                <w:rFonts w:asciiTheme="minorHAnsi" w:eastAsiaTheme="minorEastAsia" w:hAnsiTheme="minorHAnsi" w:cstheme="minorBidi"/>
                <w:noProof/>
                <w:sz w:val="22"/>
                <w:lang w:eastAsia="sv-SE"/>
              </w:rPr>
              <w:tab/>
            </w:r>
            <w:r w:rsidRPr="00A845B3">
              <w:rPr>
                <w:rStyle w:val="Hyperlink"/>
                <w:noProof/>
              </w:rPr>
              <w:delText>Tjänstekontrakt SaveForm</w:delText>
            </w:r>
            <w:r>
              <w:rPr>
                <w:noProof/>
                <w:webHidden/>
              </w:rPr>
              <w:tab/>
            </w:r>
            <w:r>
              <w:rPr>
                <w:noProof/>
                <w:webHidden/>
              </w:rPr>
              <w:fldChar w:fldCharType="begin"/>
            </w:r>
            <w:r>
              <w:rPr>
                <w:noProof/>
                <w:webHidden/>
              </w:rPr>
              <w:delInstrText xml:space="preserve"> PAGEREF _Toc391636778 \h </w:delInstrText>
            </w:r>
            <w:r>
              <w:rPr>
                <w:noProof/>
                <w:webHidden/>
              </w:rPr>
            </w:r>
            <w:r>
              <w:rPr>
                <w:noProof/>
                <w:webHidden/>
              </w:rPr>
              <w:fldChar w:fldCharType="separate"/>
            </w:r>
            <w:r>
              <w:rPr>
                <w:noProof/>
                <w:webHidden/>
              </w:rPr>
              <w:delText>95</w:delText>
            </w:r>
            <w:r>
              <w:rPr>
                <w:noProof/>
                <w:webHidden/>
              </w:rPr>
              <w:fldChar w:fldCharType="end"/>
            </w:r>
            <w:r w:rsidRPr="00A845B3">
              <w:rPr>
                <w:rStyle w:val="Hyperlink"/>
                <w:noProof/>
              </w:rPr>
              <w:fldChar w:fldCharType="end"/>
            </w:r>
          </w:del>
        </w:p>
        <w:p w14:paraId="42F4AB8A" w14:textId="77777777" w:rsidR="00777602" w:rsidRDefault="00777602">
          <w:pPr>
            <w:pStyle w:val="TOC2"/>
            <w:tabs>
              <w:tab w:val="left" w:pos="879"/>
              <w:tab w:val="right" w:leader="dot" w:pos="10456"/>
            </w:tabs>
            <w:rPr>
              <w:del w:id="233" w:author="Jarno Nieminen" w:date="2014-09-04T09:09:00Z"/>
              <w:rFonts w:asciiTheme="minorHAnsi" w:eastAsiaTheme="minorEastAsia" w:hAnsiTheme="minorHAnsi" w:cstheme="minorBidi"/>
              <w:noProof/>
              <w:sz w:val="22"/>
              <w:lang w:eastAsia="sv-SE"/>
            </w:rPr>
          </w:pPr>
          <w:del w:id="23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"_Toc391636779"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_Toc391636779 \h </w:delInstrText>
            </w:r>
            <w:r>
              <w:rPr>
                <w:noProof/>
                <w:webHidden/>
              </w:rPr>
            </w:r>
            <w:r>
              <w:rPr>
                <w:noProof/>
                <w:webHidden/>
              </w:rPr>
              <w:fldChar w:fldCharType="separate"/>
            </w:r>
            <w:r>
              <w:rPr>
                <w:noProof/>
                <w:webHidden/>
              </w:rPr>
              <w:delText>95</w:delText>
            </w:r>
            <w:r>
              <w:rPr>
                <w:noProof/>
                <w:webHidden/>
              </w:rPr>
              <w:fldChar w:fldCharType="end"/>
            </w:r>
            <w:r w:rsidRPr="00A845B3">
              <w:rPr>
                <w:rStyle w:val="Hyperlink"/>
                <w:noProof/>
              </w:rPr>
              <w:fldChar w:fldCharType="end"/>
            </w:r>
          </w:del>
        </w:p>
        <w:p w14:paraId="3F65A420" w14:textId="77777777" w:rsidR="00777602" w:rsidRDefault="00777602">
          <w:pPr>
            <w:pStyle w:val="TOC2"/>
            <w:tabs>
              <w:tab w:val="left" w:pos="879"/>
              <w:tab w:val="right" w:leader="dot" w:pos="10456"/>
            </w:tabs>
            <w:rPr>
              <w:del w:id="235" w:author="Jarno Nieminen" w:date="2014-09-04T09:09:00Z"/>
              <w:rFonts w:asciiTheme="minorHAnsi" w:eastAsiaTheme="minorEastAsia" w:hAnsiTheme="minorHAnsi" w:cstheme="minorBidi"/>
              <w:noProof/>
              <w:sz w:val="22"/>
              <w:lang w:eastAsia="sv-SE"/>
            </w:rPr>
          </w:pPr>
          <w:del w:id="23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_Toc391636780 \h </w:delInstrText>
            </w:r>
            <w:r>
              <w:rPr>
                <w:noProof/>
                <w:webHidden/>
              </w:rPr>
            </w:r>
            <w:r>
              <w:rPr>
                <w:noProof/>
                <w:webHidden/>
              </w:rPr>
              <w:fldChar w:fldCharType="separate"/>
            </w:r>
            <w:r>
              <w:rPr>
                <w:noProof/>
                <w:webHidden/>
              </w:rPr>
              <w:delText>95</w:delText>
            </w:r>
            <w:r>
              <w:rPr>
                <w:noProof/>
                <w:webHidden/>
              </w:rPr>
              <w:fldChar w:fldCharType="end"/>
            </w:r>
            <w:r w:rsidRPr="00A845B3">
              <w:rPr>
                <w:rStyle w:val="Hyperlink"/>
                <w:noProof/>
              </w:rPr>
              <w:fldChar w:fldCharType="end"/>
            </w:r>
          </w:del>
        </w:p>
        <w:p w14:paraId="3956350B" w14:textId="77777777" w:rsidR="00777602" w:rsidRDefault="00777602">
          <w:pPr>
            <w:pStyle w:val="TOC2"/>
            <w:tabs>
              <w:tab w:val="left" w:pos="879"/>
              <w:tab w:val="right" w:leader="dot" w:pos="10456"/>
            </w:tabs>
            <w:rPr>
              <w:del w:id="237" w:author="Jarno Nieminen" w:date="2014-09-04T09:09:00Z"/>
              <w:rFonts w:asciiTheme="minorHAnsi" w:eastAsiaTheme="minorEastAsia" w:hAnsiTheme="minorHAnsi" w:cstheme="minorBidi"/>
              <w:noProof/>
              <w:sz w:val="22"/>
              <w:lang w:eastAsia="sv-SE"/>
            </w:rPr>
          </w:pPr>
          <w:del w:id="23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_Toc391636781 \h </w:delInstrText>
            </w:r>
            <w:r>
              <w:rPr>
                <w:noProof/>
                <w:webHidden/>
              </w:rPr>
            </w:r>
            <w:r>
              <w:rPr>
                <w:noProof/>
                <w:webHidden/>
              </w:rPr>
              <w:fldChar w:fldCharType="separate"/>
            </w:r>
            <w:r>
              <w:rPr>
                <w:noProof/>
                <w:webHidden/>
              </w:rPr>
              <w:delText>95</w:delText>
            </w:r>
            <w:r>
              <w:rPr>
                <w:noProof/>
                <w:webHidden/>
              </w:rPr>
              <w:fldChar w:fldCharType="end"/>
            </w:r>
            <w:r w:rsidRPr="00A845B3">
              <w:rPr>
                <w:rStyle w:val="Hyperlink"/>
                <w:noProof/>
              </w:rPr>
              <w:fldChar w:fldCharType="end"/>
            </w:r>
          </w:del>
        </w:p>
        <w:p w14:paraId="3B3DC388" w14:textId="77777777" w:rsidR="00777602" w:rsidRDefault="00777602">
          <w:pPr>
            <w:pStyle w:val="TOC3"/>
            <w:tabs>
              <w:tab w:val="left" w:pos="1321"/>
              <w:tab w:val="right" w:leader="dot" w:pos="10456"/>
            </w:tabs>
            <w:rPr>
              <w:del w:id="239" w:author="Jarno Nieminen" w:date="2014-09-04T09:09:00Z"/>
              <w:rFonts w:asciiTheme="minorHAnsi" w:eastAsiaTheme="minorEastAsia" w:hAnsiTheme="minorHAnsi" w:cstheme="minorBidi"/>
              <w:noProof/>
              <w:sz w:val="22"/>
              <w:lang w:eastAsia="sv-SE"/>
            </w:rPr>
          </w:pPr>
          <w:del w:id="24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_Toc391636782 \h </w:delInstrText>
            </w:r>
            <w:r>
              <w:rPr>
                <w:noProof/>
                <w:webHidden/>
              </w:rPr>
            </w:r>
            <w:r>
              <w:rPr>
                <w:noProof/>
                <w:webHidden/>
              </w:rPr>
              <w:fldChar w:fldCharType="separate"/>
            </w:r>
            <w:r>
              <w:rPr>
                <w:noProof/>
                <w:webHidden/>
              </w:rPr>
              <w:delText>95</w:delText>
            </w:r>
            <w:r>
              <w:rPr>
                <w:noProof/>
                <w:webHidden/>
              </w:rPr>
              <w:fldChar w:fldCharType="end"/>
            </w:r>
            <w:r w:rsidRPr="00A845B3">
              <w:rPr>
                <w:rStyle w:val="Hyperlink"/>
                <w:noProof/>
              </w:rPr>
              <w:fldChar w:fldCharType="end"/>
            </w:r>
          </w:del>
        </w:p>
        <w:p w14:paraId="4B831EC2" w14:textId="77777777" w:rsidR="00777602" w:rsidRDefault="00777602">
          <w:pPr>
            <w:pStyle w:val="TOC2"/>
            <w:tabs>
              <w:tab w:val="left" w:pos="879"/>
              <w:tab w:val="right" w:leader="dot" w:pos="10456"/>
            </w:tabs>
            <w:rPr>
              <w:del w:id="241" w:author="Jarno Nieminen" w:date="2014-09-04T09:09:00Z"/>
              <w:rFonts w:asciiTheme="minorHAnsi" w:eastAsiaTheme="minorEastAsia" w:hAnsiTheme="minorHAnsi" w:cstheme="minorBidi"/>
              <w:noProof/>
              <w:sz w:val="22"/>
              <w:lang w:eastAsia="sv-SE"/>
            </w:rPr>
          </w:pPr>
          <w:del w:id="24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_Toc391636783 \h </w:delInstrText>
            </w:r>
            <w:r>
              <w:rPr>
                <w:noProof/>
                <w:webHidden/>
              </w:rPr>
            </w:r>
            <w:r>
              <w:rPr>
                <w:noProof/>
                <w:webHidden/>
              </w:rPr>
              <w:fldChar w:fldCharType="separate"/>
            </w:r>
            <w:r>
              <w:rPr>
                <w:noProof/>
                <w:webHidden/>
              </w:rPr>
              <w:delText>96</w:delText>
            </w:r>
            <w:r>
              <w:rPr>
                <w:noProof/>
                <w:webHidden/>
              </w:rPr>
              <w:fldChar w:fldCharType="end"/>
            </w:r>
            <w:r w:rsidRPr="00A845B3">
              <w:rPr>
                <w:rStyle w:val="Hyperlink"/>
                <w:noProof/>
              </w:rPr>
              <w:fldChar w:fldCharType="end"/>
            </w:r>
          </w:del>
        </w:p>
        <w:p w14:paraId="003FD6F7" w14:textId="77777777" w:rsidR="00777602" w:rsidRDefault="00777602">
          <w:pPr>
            <w:pStyle w:val="TOC3"/>
            <w:tabs>
              <w:tab w:val="left" w:pos="1321"/>
              <w:tab w:val="right" w:leader="dot" w:pos="10456"/>
            </w:tabs>
            <w:rPr>
              <w:del w:id="243" w:author="Jarno Nieminen" w:date="2014-09-04T09:09:00Z"/>
              <w:rFonts w:asciiTheme="minorHAnsi" w:eastAsiaTheme="minorEastAsia" w:hAnsiTheme="minorHAnsi" w:cstheme="minorBidi"/>
              <w:noProof/>
              <w:sz w:val="22"/>
              <w:lang w:eastAsia="sv-SE"/>
            </w:rPr>
          </w:pPr>
          <w:del w:id="24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_Toc391636784 \h </w:delInstrText>
            </w:r>
            <w:r>
              <w:rPr>
                <w:noProof/>
                <w:webHidden/>
              </w:rPr>
            </w:r>
            <w:r>
              <w:rPr>
                <w:noProof/>
                <w:webHidden/>
              </w:rPr>
              <w:fldChar w:fldCharType="separate"/>
            </w:r>
            <w:r>
              <w:rPr>
                <w:noProof/>
                <w:webHidden/>
              </w:rPr>
              <w:delText>96</w:delText>
            </w:r>
            <w:r>
              <w:rPr>
                <w:noProof/>
                <w:webHidden/>
              </w:rPr>
              <w:fldChar w:fldCharType="end"/>
            </w:r>
            <w:r w:rsidRPr="00A845B3">
              <w:rPr>
                <w:rStyle w:val="Hyperlink"/>
                <w:noProof/>
              </w:rPr>
              <w:fldChar w:fldCharType="end"/>
            </w:r>
          </w:del>
        </w:p>
        <w:p w14:paraId="2C267715" w14:textId="77777777" w:rsidR="00777602" w:rsidRDefault="00777602">
          <w:pPr>
            <w:pStyle w:val="TOC3"/>
            <w:tabs>
              <w:tab w:val="left" w:pos="1321"/>
              <w:tab w:val="right" w:leader="dot" w:pos="10456"/>
            </w:tabs>
            <w:rPr>
              <w:del w:id="245" w:author="Jarno Nieminen" w:date="2014-09-04T09:09:00Z"/>
              <w:rFonts w:asciiTheme="minorHAnsi" w:eastAsiaTheme="minorEastAsia" w:hAnsiTheme="minorHAnsi" w:cstheme="minorBidi"/>
              <w:noProof/>
              <w:sz w:val="22"/>
              <w:lang w:eastAsia="sv-SE"/>
            </w:rPr>
          </w:pPr>
          <w:del w:id="24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_Toc391636785 \h </w:delInstrText>
            </w:r>
            <w:r>
              <w:rPr>
                <w:noProof/>
                <w:webHidden/>
              </w:rPr>
            </w:r>
            <w:r>
              <w:rPr>
                <w:noProof/>
                <w:webHidden/>
              </w:rPr>
              <w:fldChar w:fldCharType="separate"/>
            </w:r>
            <w:r>
              <w:rPr>
                <w:noProof/>
                <w:webHidden/>
              </w:rPr>
              <w:delText>96</w:delText>
            </w:r>
            <w:r>
              <w:rPr>
                <w:noProof/>
                <w:webHidden/>
              </w:rPr>
              <w:fldChar w:fldCharType="end"/>
            </w:r>
            <w:r w:rsidRPr="00A845B3">
              <w:rPr>
                <w:rStyle w:val="Hyperlink"/>
                <w:noProof/>
              </w:rPr>
              <w:fldChar w:fldCharType="end"/>
            </w:r>
          </w:del>
        </w:p>
        <w:p w14:paraId="5AB320B1" w14:textId="77777777" w:rsidR="00777602" w:rsidRDefault="00777602">
          <w:pPr>
            <w:pStyle w:val="TOC2"/>
            <w:tabs>
              <w:tab w:val="left" w:pos="879"/>
              <w:tab w:val="right" w:leader="dot" w:pos="10456"/>
            </w:tabs>
            <w:rPr>
              <w:del w:id="247" w:author="Jarno Nieminen" w:date="2014-09-04T09:09:00Z"/>
              <w:rFonts w:asciiTheme="minorHAnsi" w:eastAsiaTheme="minorEastAsia" w:hAnsiTheme="minorHAnsi" w:cstheme="minorBidi"/>
              <w:noProof/>
              <w:sz w:val="22"/>
              <w:lang w:eastAsia="sv-SE"/>
            </w:rPr>
          </w:pPr>
          <w:del w:id="24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13.5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_Toc391636786 \h </w:delInstrText>
            </w:r>
            <w:r>
              <w:rPr>
                <w:noProof/>
                <w:webHidden/>
              </w:rPr>
            </w:r>
            <w:r>
              <w:rPr>
                <w:noProof/>
                <w:webHidden/>
              </w:rPr>
              <w:fldChar w:fldCharType="separate"/>
            </w:r>
            <w:r>
              <w:rPr>
                <w:noProof/>
                <w:webHidden/>
              </w:rPr>
              <w:delText>96</w:delText>
            </w:r>
            <w:r>
              <w:rPr>
                <w:noProof/>
                <w:webHidden/>
              </w:rPr>
              <w:fldChar w:fldCharType="end"/>
            </w:r>
            <w:r w:rsidRPr="00A845B3">
              <w:rPr>
                <w:rStyle w:val="Hyperlink"/>
                <w:noProof/>
              </w:rPr>
              <w:fldChar w:fldCharType="end"/>
            </w:r>
          </w:del>
        </w:p>
        <w:p w14:paraId="24FA1A24" w14:textId="77777777" w:rsidR="00777602" w:rsidRDefault="00777602">
          <w:pPr>
            <w:pStyle w:val="TOC1"/>
            <w:tabs>
              <w:tab w:val="left" w:pos="658"/>
              <w:tab w:val="right" w:leader="dot" w:pos="10456"/>
            </w:tabs>
            <w:rPr>
              <w:del w:id="249" w:author="Jarno Nieminen" w:date="2014-09-04T09:09:00Z"/>
              <w:rFonts w:asciiTheme="minorHAnsi" w:eastAsiaTheme="minorEastAsia" w:hAnsiTheme="minorHAnsi" w:cstheme="minorBidi"/>
              <w:noProof/>
              <w:sz w:val="22"/>
              <w:lang w:eastAsia="sv-SE"/>
            </w:rPr>
          </w:pPr>
          <w:del w:id="25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w:delText>
            </w:r>
            <w:r>
              <w:rPr>
                <w:rFonts w:asciiTheme="minorHAnsi" w:eastAsiaTheme="minorEastAsia" w:hAnsiTheme="minorHAnsi" w:cstheme="minorBidi"/>
                <w:noProof/>
                <w:sz w:val="22"/>
                <w:lang w:eastAsia="sv-SE"/>
              </w:rPr>
              <w:tab/>
            </w:r>
            <w:r w:rsidRPr="00A845B3">
              <w:rPr>
                <w:rStyle w:val="Hyperlink"/>
                <w:noProof/>
              </w:rPr>
              <w:delText>Tjänstekontrakt CancelForm</w:delText>
            </w:r>
            <w:r>
              <w:rPr>
                <w:noProof/>
                <w:webHidden/>
              </w:rPr>
              <w:tab/>
            </w:r>
            <w:r>
              <w:rPr>
                <w:noProof/>
                <w:webHidden/>
              </w:rPr>
              <w:fldChar w:fldCharType="begin"/>
            </w:r>
            <w:r>
              <w:rPr>
                <w:noProof/>
                <w:webHidden/>
              </w:rPr>
              <w:delInstrText xml:space="preserve"> PAGEREF _Toc391636787 \h </w:delInstrText>
            </w:r>
            <w:r>
              <w:rPr>
                <w:noProof/>
                <w:webHidden/>
              </w:rPr>
            </w:r>
            <w:r>
              <w:rPr>
                <w:noProof/>
                <w:webHidden/>
              </w:rPr>
              <w:fldChar w:fldCharType="separate"/>
            </w:r>
            <w:r>
              <w:rPr>
                <w:noProof/>
                <w:webHidden/>
              </w:rPr>
              <w:delText>97</w:delText>
            </w:r>
            <w:r>
              <w:rPr>
                <w:noProof/>
                <w:webHidden/>
              </w:rPr>
              <w:fldChar w:fldCharType="end"/>
            </w:r>
            <w:r w:rsidRPr="00A845B3">
              <w:rPr>
                <w:rStyle w:val="Hyperlink"/>
                <w:noProof/>
              </w:rPr>
              <w:fldChar w:fldCharType="end"/>
            </w:r>
          </w:del>
        </w:p>
        <w:p w14:paraId="29C9A9E0" w14:textId="77777777" w:rsidR="00777602" w:rsidRDefault="00777602">
          <w:pPr>
            <w:pStyle w:val="TOC2"/>
            <w:tabs>
              <w:tab w:val="left" w:pos="879"/>
              <w:tab w:val="right" w:leader="dot" w:pos="10456"/>
            </w:tabs>
            <w:rPr>
              <w:del w:id="251" w:author="Jarno Nieminen" w:date="2014-09-04T09:09:00Z"/>
              <w:rFonts w:asciiTheme="minorHAnsi" w:eastAsiaTheme="minorEastAsia" w:hAnsiTheme="minorHAnsi" w:cstheme="minorBidi"/>
              <w:noProof/>
              <w:sz w:val="22"/>
              <w:lang w:eastAsia="sv-SE"/>
            </w:rPr>
          </w:pPr>
          <w:del w:id="25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_Toc391636788 \h </w:delInstrText>
            </w:r>
            <w:r>
              <w:rPr>
                <w:noProof/>
                <w:webHidden/>
              </w:rPr>
            </w:r>
            <w:r>
              <w:rPr>
                <w:noProof/>
                <w:webHidden/>
              </w:rPr>
              <w:fldChar w:fldCharType="separate"/>
            </w:r>
            <w:r>
              <w:rPr>
                <w:noProof/>
                <w:webHidden/>
              </w:rPr>
              <w:delText>97</w:delText>
            </w:r>
            <w:r>
              <w:rPr>
                <w:noProof/>
                <w:webHidden/>
              </w:rPr>
              <w:fldChar w:fldCharType="end"/>
            </w:r>
            <w:r w:rsidRPr="00A845B3">
              <w:rPr>
                <w:rStyle w:val="Hyperlink"/>
                <w:noProof/>
              </w:rPr>
              <w:fldChar w:fldCharType="end"/>
            </w:r>
          </w:del>
        </w:p>
        <w:p w14:paraId="3886C533" w14:textId="77777777" w:rsidR="00777602" w:rsidRDefault="00777602">
          <w:pPr>
            <w:pStyle w:val="TOC2"/>
            <w:tabs>
              <w:tab w:val="left" w:pos="879"/>
              <w:tab w:val="right" w:leader="dot" w:pos="10456"/>
            </w:tabs>
            <w:rPr>
              <w:del w:id="253" w:author="Jarno Nieminen" w:date="2014-09-04T09:09:00Z"/>
              <w:rFonts w:asciiTheme="minorHAnsi" w:eastAsiaTheme="minorEastAsia" w:hAnsiTheme="minorHAnsi" w:cstheme="minorBidi"/>
              <w:noProof/>
              <w:sz w:val="22"/>
              <w:lang w:eastAsia="sv-SE"/>
            </w:rPr>
          </w:pPr>
          <w:del w:id="25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"_Toc391636789"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_Toc391636789 \h </w:delInstrText>
            </w:r>
            <w:r>
              <w:rPr>
                <w:noProof/>
                <w:webHidden/>
              </w:rPr>
            </w:r>
            <w:r>
              <w:rPr>
                <w:noProof/>
                <w:webHidden/>
              </w:rPr>
              <w:fldChar w:fldCharType="separate"/>
            </w:r>
            <w:r>
              <w:rPr>
                <w:noProof/>
                <w:webHidden/>
              </w:rPr>
              <w:delText>97</w:delText>
            </w:r>
            <w:r>
              <w:rPr>
                <w:noProof/>
                <w:webHidden/>
              </w:rPr>
              <w:fldChar w:fldCharType="end"/>
            </w:r>
            <w:r w:rsidRPr="00A845B3">
              <w:rPr>
                <w:rStyle w:val="Hyperlink"/>
                <w:noProof/>
              </w:rPr>
              <w:fldChar w:fldCharType="end"/>
            </w:r>
          </w:del>
        </w:p>
        <w:p w14:paraId="254812AA" w14:textId="77777777" w:rsidR="00777602" w:rsidRDefault="00777602">
          <w:pPr>
            <w:pStyle w:val="TOC2"/>
            <w:tabs>
              <w:tab w:val="left" w:pos="879"/>
              <w:tab w:val="right" w:leader="dot" w:pos="10456"/>
            </w:tabs>
            <w:rPr>
              <w:del w:id="255" w:author="Jarno Nieminen" w:date="2014-09-04T09:09:00Z"/>
              <w:rFonts w:asciiTheme="minorHAnsi" w:eastAsiaTheme="minorEastAsia" w:hAnsiTheme="minorHAnsi" w:cstheme="minorBidi"/>
              <w:noProof/>
              <w:sz w:val="22"/>
              <w:lang w:eastAsia="sv-SE"/>
            </w:rPr>
          </w:pPr>
          <w:del w:id="25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_Toc391636790 \h </w:delInstrText>
            </w:r>
            <w:r>
              <w:rPr>
                <w:noProof/>
                <w:webHidden/>
              </w:rPr>
            </w:r>
            <w:r>
              <w:rPr>
                <w:noProof/>
                <w:webHidden/>
              </w:rPr>
              <w:fldChar w:fldCharType="separate"/>
            </w:r>
            <w:r>
              <w:rPr>
                <w:noProof/>
                <w:webHidden/>
              </w:rPr>
              <w:delText>97</w:delText>
            </w:r>
            <w:r>
              <w:rPr>
                <w:noProof/>
                <w:webHidden/>
              </w:rPr>
              <w:fldChar w:fldCharType="end"/>
            </w:r>
            <w:r w:rsidRPr="00A845B3">
              <w:rPr>
                <w:rStyle w:val="Hyperlink"/>
                <w:noProof/>
              </w:rPr>
              <w:fldChar w:fldCharType="end"/>
            </w:r>
          </w:del>
        </w:p>
        <w:p w14:paraId="5900D521" w14:textId="77777777" w:rsidR="00777602" w:rsidRDefault="00777602">
          <w:pPr>
            <w:pStyle w:val="TOC3"/>
            <w:tabs>
              <w:tab w:val="left" w:pos="1321"/>
              <w:tab w:val="right" w:leader="dot" w:pos="10456"/>
            </w:tabs>
            <w:rPr>
              <w:del w:id="257" w:author="Jarno Nieminen" w:date="2014-09-04T09:09:00Z"/>
              <w:rFonts w:asciiTheme="minorHAnsi" w:eastAsiaTheme="minorEastAsia" w:hAnsiTheme="minorHAnsi" w:cstheme="minorBidi"/>
              <w:noProof/>
              <w:sz w:val="22"/>
              <w:lang w:eastAsia="sv-SE"/>
            </w:rPr>
          </w:pPr>
          <w:del w:id="25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_Toc391636791 \h </w:delInstrText>
            </w:r>
            <w:r>
              <w:rPr>
                <w:noProof/>
                <w:webHidden/>
              </w:rPr>
            </w:r>
            <w:r>
              <w:rPr>
                <w:noProof/>
                <w:webHidden/>
              </w:rPr>
              <w:fldChar w:fldCharType="separate"/>
            </w:r>
            <w:r>
              <w:rPr>
                <w:noProof/>
                <w:webHidden/>
              </w:rPr>
              <w:delText>97</w:delText>
            </w:r>
            <w:r>
              <w:rPr>
                <w:noProof/>
                <w:webHidden/>
              </w:rPr>
              <w:fldChar w:fldCharType="end"/>
            </w:r>
            <w:r w:rsidRPr="00A845B3">
              <w:rPr>
                <w:rStyle w:val="Hyperlink"/>
                <w:noProof/>
              </w:rPr>
              <w:fldChar w:fldCharType="end"/>
            </w:r>
          </w:del>
        </w:p>
        <w:p w14:paraId="0FFD36DF" w14:textId="77777777" w:rsidR="00777602" w:rsidRDefault="00777602">
          <w:pPr>
            <w:pStyle w:val="TOC2"/>
            <w:tabs>
              <w:tab w:val="left" w:pos="879"/>
              <w:tab w:val="right" w:leader="dot" w:pos="10456"/>
            </w:tabs>
            <w:rPr>
              <w:del w:id="259" w:author="Jarno Nieminen" w:date="2014-09-04T09:09:00Z"/>
              <w:rFonts w:asciiTheme="minorHAnsi" w:eastAsiaTheme="minorEastAsia" w:hAnsiTheme="minorHAnsi" w:cstheme="minorBidi"/>
              <w:noProof/>
              <w:sz w:val="22"/>
              <w:lang w:eastAsia="sv-SE"/>
            </w:rPr>
          </w:pPr>
          <w:del w:id="26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_Toc391636792 \h </w:delInstrText>
            </w:r>
            <w:r>
              <w:rPr>
                <w:noProof/>
                <w:webHidden/>
              </w:rPr>
            </w:r>
            <w:r>
              <w:rPr>
                <w:noProof/>
                <w:webHidden/>
              </w:rPr>
              <w:fldChar w:fldCharType="separate"/>
            </w:r>
            <w:r>
              <w:rPr>
                <w:noProof/>
                <w:webHidden/>
              </w:rPr>
              <w:delText>98</w:delText>
            </w:r>
            <w:r>
              <w:rPr>
                <w:noProof/>
                <w:webHidden/>
              </w:rPr>
              <w:fldChar w:fldCharType="end"/>
            </w:r>
            <w:r w:rsidRPr="00A845B3">
              <w:rPr>
                <w:rStyle w:val="Hyperlink"/>
                <w:noProof/>
              </w:rPr>
              <w:fldChar w:fldCharType="end"/>
            </w:r>
          </w:del>
        </w:p>
        <w:p w14:paraId="002EC15D" w14:textId="77777777" w:rsidR="00777602" w:rsidRDefault="00777602">
          <w:pPr>
            <w:pStyle w:val="TOC3"/>
            <w:tabs>
              <w:tab w:val="left" w:pos="1321"/>
              <w:tab w:val="right" w:leader="dot" w:pos="10456"/>
            </w:tabs>
            <w:rPr>
              <w:del w:id="261" w:author="Jarno Nieminen" w:date="2014-09-04T09:09:00Z"/>
              <w:rFonts w:asciiTheme="minorHAnsi" w:eastAsiaTheme="minorEastAsia" w:hAnsiTheme="minorHAnsi" w:cstheme="minorBidi"/>
              <w:noProof/>
              <w:sz w:val="22"/>
              <w:lang w:eastAsia="sv-SE"/>
            </w:rPr>
          </w:pPr>
          <w:del w:id="26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_Toc391636793 \h </w:delInstrText>
            </w:r>
            <w:r>
              <w:rPr>
                <w:noProof/>
                <w:webHidden/>
              </w:rPr>
            </w:r>
            <w:r>
              <w:rPr>
                <w:noProof/>
                <w:webHidden/>
              </w:rPr>
              <w:fldChar w:fldCharType="separate"/>
            </w:r>
            <w:r>
              <w:rPr>
                <w:noProof/>
                <w:webHidden/>
              </w:rPr>
              <w:delText>98</w:delText>
            </w:r>
            <w:r>
              <w:rPr>
                <w:noProof/>
                <w:webHidden/>
              </w:rPr>
              <w:fldChar w:fldCharType="end"/>
            </w:r>
            <w:r w:rsidRPr="00A845B3">
              <w:rPr>
                <w:rStyle w:val="Hyperlink"/>
                <w:noProof/>
              </w:rPr>
              <w:fldChar w:fldCharType="end"/>
            </w:r>
          </w:del>
        </w:p>
        <w:p w14:paraId="1CBCB0AE" w14:textId="77777777" w:rsidR="00777602" w:rsidRDefault="00777602">
          <w:pPr>
            <w:pStyle w:val="TOC3"/>
            <w:tabs>
              <w:tab w:val="left" w:pos="1321"/>
              <w:tab w:val="right" w:leader="dot" w:pos="10456"/>
            </w:tabs>
            <w:rPr>
              <w:del w:id="263" w:author="Jarno Nieminen" w:date="2014-09-04T09:09:00Z"/>
              <w:rFonts w:asciiTheme="minorHAnsi" w:eastAsiaTheme="minorEastAsia" w:hAnsiTheme="minorHAnsi" w:cstheme="minorBidi"/>
              <w:noProof/>
              <w:sz w:val="22"/>
              <w:lang w:eastAsia="sv-SE"/>
            </w:rPr>
          </w:pPr>
          <w:del w:id="26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_Toc391636794 \h </w:delInstrText>
            </w:r>
            <w:r>
              <w:rPr>
                <w:noProof/>
                <w:webHidden/>
              </w:rPr>
            </w:r>
            <w:r>
              <w:rPr>
                <w:noProof/>
                <w:webHidden/>
              </w:rPr>
              <w:fldChar w:fldCharType="separate"/>
            </w:r>
            <w:r>
              <w:rPr>
                <w:noProof/>
                <w:webHidden/>
              </w:rPr>
              <w:delText>98</w:delText>
            </w:r>
            <w:r>
              <w:rPr>
                <w:noProof/>
                <w:webHidden/>
              </w:rPr>
              <w:fldChar w:fldCharType="end"/>
            </w:r>
            <w:r w:rsidRPr="00A845B3">
              <w:rPr>
                <w:rStyle w:val="Hyperlink"/>
                <w:noProof/>
              </w:rPr>
              <w:fldChar w:fldCharType="end"/>
            </w:r>
          </w:del>
        </w:p>
        <w:p w14:paraId="0DD2B6EB" w14:textId="77777777" w:rsidR="00777602" w:rsidRDefault="00777602">
          <w:pPr>
            <w:pStyle w:val="TOC2"/>
            <w:tabs>
              <w:tab w:val="left" w:pos="879"/>
              <w:tab w:val="right" w:leader="dot" w:pos="10456"/>
            </w:tabs>
            <w:rPr>
              <w:del w:id="265" w:author="Jarno Nieminen" w:date="2014-09-04T09:09:00Z"/>
              <w:rFonts w:asciiTheme="minorHAnsi" w:eastAsiaTheme="minorEastAsia" w:hAnsiTheme="minorHAnsi" w:cstheme="minorBidi"/>
              <w:noProof/>
              <w:sz w:val="22"/>
              <w:lang w:eastAsia="sv-SE"/>
            </w:rPr>
          </w:pPr>
          <w:del w:id="26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14.5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_Toc391636795 \h </w:delInstrText>
            </w:r>
            <w:r>
              <w:rPr>
                <w:noProof/>
                <w:webHidden/>
              </w:rPr>
            </w:r>
            <w:r>
              <w:rPr>
                <w:noProof/>
                <w:webHidden/>
              </w:rPr>
              <w:fldChar w:fldCharType="separate"/>
            </w:r>
            <w:r>
              <w:rPr>
                <w:noProof/>
                <w:webHidden/>
              </w:rPr>
              <w:delText>98</w:delText>
            </w:r>
            <w:r>
              <w:rPr>
                <w:noProof/>
                <w:webHidden/>
              </w:rPr>
              <w:fldChar w:fldCharType="end"/>
            </w:r>
            <w:r w:rsidRPr="00A845B3">
              <w:rPr>
                <w:rStyle w:val="Hyperlink"/>
                <w:noProof/>
              </w:rPr>
              <w:fldChar w:fldCharType="end"/>
            </w:r>
          </w:del>
        </w:p>
        <w:p w14:paraId="67BFFD9B" w14:textId="77777777" w:rsidR="00777602" w:rsidRDefault="00777602">
          <w:pPr>
            <w:pStyle w:val="TOC1"/>
            <w:tabs>
              <w:tab w:val="left" w:pos="658"/>
              <w:tab w:val="right" w:leader="dot" w:pos="10456"/>
            </w:tabs>
            <w:rPr>
              <w:del w:id="267" w:author="Jarno Nieminen" w:date="2014-09-04T09:09:00Z"/>
              <w:rFonts w:asciiTheme="minorHAnsi" w:eastAsiaTheme="minorEastAsia" w:hAnsiTheme="minorHAnsi" w:cstheme="minorBidi"/>
              <w:noProof/>
              <w:sz w:val="22"/>
              <w:lang w:eastAsia="sv-SE"/>
            </w:rPr>
          </w:pPr>
          <w:del w:id="26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w:delText>
            </w:r>
            <w:r>
              <w:rPr>
                <w:rFonts w:asciiTheme="minorHAnsi" w:eastAsiaTheme="minorEastAsia" w:hAnsiTheme="minorHAnsi" w:cstheme="minorBidi"/>
                <w:noProof/>
                <w:sz w:val="22"/>
                <w:lang w:eastAsia="sv-SE"/>
              </w:rPr>
              <w:tab/>
            </w:r>
            <w:r w:rsidRPr="00A845B3">
              <w:rPr>
                <w:rStyle w:val="Hyperlink"/>
                <w:noProof/>
              </w:rPr>
              <w:delText>Tjänstekontrakt CreateFormRequest</w:delText>
            </w:r>
            <w:r>
              <w:rPr>
                <w:noProof/>
                <w:webHidden/>
              </w:rPr>
              <w:tab/>
            </w:r>
            <w:r>
              <w:rPr>
                <w:noProof/>
                <w:webHidden/>
              </w:rPr>
              <w:fldChar w:fldCharType="begin"/>
            </w:r>
            <w:r>
              <w:rPr>
                <w:noProof/>
                <w:webHidden/>
              </w:rPr>
              <w:delInstrText xml:space="preserve"> PAGEREF _Toc391636796 \h </w:delInstrText>
            </w:r>
            <w:r>
              <w:rPr>
                <w:noProof/>
                <w:webHidden/>
              </w:rPr>
            </w:r>
            <w:r>
              <w:rPr>
                <w:noProof/>
                <w:webHidden/>
              </w:rPr>
              <w:fldChar w:fldCharType="separate"/>
            </w:r>
            <w:r>
              <w:rPr>
                <w:noProof/>
                <w:webHidden/>
              </w:rPr>
              <w:delText>99</w:delText>
            </w:r>
            <w:r>
              <w:rPr>
                <w:noProof/>
                <w:webHidden/>
              </w:rPr>
              <w:fldChar w:fldCharType="end"/>
            </w:r>
            <w:r w:rsidRPr="00A845B3">
              <w:rPr>
                <w:rStyle w:val="Hyperlink"/>
                <w:noProof/>
              </w:rPr>
              <w:fldChar w:fldCharType="end"/>
            </w:r>
          </w:del>
        </w:p>
        <w:p w14:paraId="4B7111E7" w14:textId="77777777" w:rsidR="00777602" w:rsidRDefault="00777602">
          <w:pPr>
            <w:pStyle w:val="TOC2"/>
            <w:tabs>
              <w:tab w:val="left" w:pos="879"/>
              <w:tab w:val="right" w:leader="dot" w:pos="10456"/>
            </w:tabs>
            <w:rPr>
              <w:del w:id="269" w:author="Jarno Nieminen" w:date="2014-09-04T09:09:00Z"/>
              <w:rFonts w:asciiTheme="minorHAnsi" w:eastAsiaTheme="minorEastAsia" w:hAnsiTheme="minorHAnsi" w:cstheme="minorBidi"/>
              <w:noProof/>
              <w:sz w:val="22"/>
              <w:lang w:eastAsia="sv-SE"/>
            </w:rPr>
          </w:pPr>
          <w:del w:id="27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_Toc391636797 \h </w:delInstrText>
            </w:r>
            <w:r>
              <w:rPr>
                <w:noProof/>
                <w:webHidden/>
              </w:rPr>
            </w:r>
            <w:r>
              <w:rPr>
                <w:noProof/>
                <w:webHidden/>
              </w:rPr>
              <w:fldChar w:fldCharType="separate"/>
            </w:r>
            <w:r>
              <w:rPr>
                <w:noProof/>
                <w:webHidden/>
              </w:rPr>
              <w:delText>99</w:delText>
            </w:r>
            <w:r>
              <w:rPr>
                <w:noProof/>
                <w:webHidden/>
              </w:rPr>
              <w:fldChar w:fldCharType="end"/>
            </w:r>
            <w:r w:rsidRPr="00A845B3">
              <w:rPr>
                <w:rStyle w:val="Hyperlink"/>
                <w:noProof/>
              </w:rPr>
              <w:fldChar w:fldCharType="end"/>
            </w:r>
          </w:del>
        </w:p>
        <w:p w14:paraId="4BC8A8A7" w14:textId="77777777" w:rsidR="00777602" w:rsidRDefault="00777602">
          <w:pPr>
            <w:pStyle w:val="TOC2"/>
            <w:tabs>
              <w:tab w:val="left" w:pos="879"/>
              <w:tab w:val="right" w:leader="dot" w:pos="10456"/>
            </w:tabs>
            <w:rPr>
              <w:del w:id="271" w:author="Jarno Nieminen" w:date="2014-09-04T09:09:00Z"/>
              <w:rFonts w:asciiTheme="minorHAnsi" w:eastAsiaTheme="minorEastAsia" w:hAnsiTheme="minorHAnsi" w:cstheme="minorBidi"/>
              <w:noProof/>
              <w:sz w:val="22"/>
              <w:lang w:eastAsia="sv-SE"/>
            </w:rPr>
          </w:pPr>
          <w:del w:id="27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_Toc391636798 \h </w:delInstrText>
            </w:r>
            <w:r>
              <w:rPr>
                <w:noProof/>
                <w:webHidden/>
              </w:rPr>
            </w:r>
            <w:r>
              <w:rPr>
                <w:noProof/>
                <w:webHidden/>
              </w:rPr>
              <w:fldChar w:fldCharType="separate"/>
            </w:r>
            <w:r>
              <w:rPr>
                <w:noProof/>
                <w:webHidden/>
              </w:rPr>
              <w:delText>99</w:delText>
            </w:r>
            <w:r>
              <w:rPr>
                <w:noProof/>
                <w:webHidden/>
              </w:rPr>
              <w:fldChar w:fldCharType="end"/>
            </w:r>
            <w:r w:rsidRPr="00A845B3">
              <w:rPr>
                <w:rStyle w:val="Hyperlink"/>
                <w:noProof/>
              </w:rPr>
              <w:fldChar w:fldCharType="end"/>
            </w:r>
          </w:del>
        </w:p>
        <w:p w14:paraId="6BFAF16C" w14:textId="77777777" w:rsidR="00777602" w:rsidRDefault="00777602">
          <w:pPr>
            <w:pStyle w:val="TOC2"/>
            <w:tabs>
              <w:tab w:val="left" w:pos="879"/>
              <w:tab w:val="right" w:leader="dot" w:pos="10456"/>
            </w:tabs>
            <w:rPr>
              <w:del w:id="273" w:author="Jarno Nieminen" w:date="2014-09-04T09:09:00Z"/>
              <w:rFonts w:asciiTheme="minorHAnsi" w:eastAsiaTheme="minorEastAsia" w:hAnsiTheme="minorHAnsi" w:cstheme="minorBidi"/>
              <w:noProof/>
              <w:sz w:val="22"/>
              <w:lang w:eastAsia="sv-SE"/>
            </w:rPr>
          </w:pPr>
          <w:del w:id="27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"_Toc391636799"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_Toc391636799 \h </w:delInstrText>
            </w:r>
            <w:r>
              <w:rPr>
                <w:noProof/>
                <w:webHidden/>
              </w:rPr>
            </w:r>
            <w:r>
              <w:rPr>
                <w:noProof/>
                <w:webHidden/>
              </w:rPr>
              <w:fldChar w:fldCharType="separate"/>
            </w:r>
            <w:r>
              <w:rPr>
                <w:noProof/>
                <w:webHidden/>
              </w:rPr>
              <w:delText>99</w:delText>
            </w:r>
            <w:r>
              <w:rPr>
                <w:noProof/>
                <w:webHidden/>
              </w:rPr>
              <w:fldChar w:fldCharType="end"/>
            </w:r>
            <w:r w:rsidRPr="00A845B3">
              <w:rPr>
                <w:rStyle w:val="Hyperlink"/>
                <w:noProof/>
              </w:rPr>
              <w:fldChar w:fldCharType="end"/>
            </w:r>
          </w:del>
        </w:p>
        <w:p w14:paraId="150CA583" w14:textId="77777777" w:rsidR="00777602" w:rsidRDefault="00777602">
          <w:pPr>
            <w:pStyle w:val="TOC3"/>
            <w:tabs>
              <w:tab w:val="left" w:pos="1321"/>
              <w:tab w:val="right" w:leader="dot" w:pos="10456"/>
            </w:tabs>
            <w:rPr>
              <w:del w:id="275" w:author="Jarno Nieminen" w:date="2014-09-04T09:09:00Z"/>
              <w:rFonts w:asciiTheme="minorHAnsi" w:eastAsiaTheme="minorEastAsia" w:hAnsiTheme="minorHAnsi" w:cstheme="minorBidi"/>
              <w:noProof/>
              <w:sz w:val="22"/>
              <w:lang w:eastAsia="sv-SE"/>
            </w:rPr>
          </w:pPr>
          <w:del w:id="27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_Toc391636800 \h </w:delInstrText>
            </w:r>
            <w:r>
              <w:rPr>
                <w:noProof/>
                <w:webHidden/>
              </w:rPr>
            </w:r>
            <w:r>
              <w:rPr>
                <w:noProof/>
                <w:webHidden/>
              </w:rPr>
              <w:fldChar w:fldCharType="separate"/>
            </w:r>
            <w:r>
              <w:rPr>
                <w:noProof/>
                <w:webHidden/>
              </w:rPr>
              <w:delText>99</w:delText>
            </w:r>
            <w:r>
              <w:rPr>
                <w:noProof/>
                <w:webHidden/>
              </w:rPr>
              <w:fldChar w:fldCharType="end"/>
            </w:r>
            <w:r w:rsidRPr="00A845B3">
              <w:rPr>
                <w:rStyle w:val="Hyperlink"/>
                <w:noProof/>
              </w:rPr>
              <w:fldChar w:fldCharType="end"/>
            </w:r>
          </w:del>
        </w:p>
        <w:p w14:paraId="21364E03" w14:textId="77777777" w:rsidR="00777602" w:rsidRDefault="00777602">
          <w:pPr>
            <w:pStyle w:val="TOC2"/>
            <w:tabs>
              <w:tab w:val="left" w:pos="879"/>
              <w:tab w:val="right" w:leader="dot" w:pos="10456"/>
            </w:tabs>
            <w:rPr>
              <w:del w:id="277" w:author="Jarno Nieminen" w:date="2014-09-04T09:09:00Z"/>
              <w:rFonts w:asciiTheme="minorHAnsi" w:eastAsiaTheme="minorEastAsia" w:hAnsiTheme="minorHAnsi" w:cstheme="minorBidi"/>
              <w:noProof/>
              <w:sz w:val="22"/>
              <w:lang w:eastAsia="sv-SE"/>
            </w:rPr>
          </w:pPr>
          <w:del w:id="27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_Toc391636801 \h </w:delInstrText>
            </w:r>
            <w:r>
              <w:rPr>
                <w:noProof/>
                <w:webHidden/>
              </w:rPr>
            </w:r>
            <w:r>
              <w:rPr>
                <w:noProof/>
                <w:webHidden/>
              </w:rPr>
              <w:fldChar w:fldCharType="separate"/>
            </w:r>
            <w:r>
              <w:rPr>
                <w:noProof/>
                <w:webHidden/>
              </w:rPr>
              <w:delText>100</w:delText>
            </w:r>
            <w:r>
              <w:rPr>
                <w:noProof/>
                <w:webHidden/>
              </w:rPr>
              <w:fldChar w:fldCharType="end"/>
            </w:r>
            <w:r w:rsidRPr="00A845B3">
              <w:rPr>
                <w:rStyle w:val="Hyperlink"/>
                <w:noProof/>
              </w:rPr>
              <w:fldChar w:fldCharType="end"/>
            </w:r>
          </w:del>
        </w:p>
        <w:p w14:paraId="3B5B7E24" w14:textId="77777777" w:rsidR="00777602" w:rsidRDefault="00777602">
          <w:pPr>
            <w:pStyle w:val="TOC3"/>
            <w:tabs>
              <w:tab w:val="left" w:pos="1321"/>
              <w:tab w:val="right" w:leader="dot" w:pos="10456"/>
            </w:tabs>
            <w:rPr>
              <w:del w:id="279" w:author="Jarno Nieminen" w:date="2014-09-04T09:09:00Z"/>
              <w:rFonts w:asciiTheme="minorHAnsi" w:eastAsiaTheme="minorEastAsia" w:hAnsiTheme="minorHAnsi" w:cstheme="minorBidi"/>
              <w:noProof/>
              <w:sz w:val="22"/>
              <w:lang w:eastAsia="sv-SE"/>
            </w:rPr>
          </w:pPr>
          <w:del w:id="28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_Toc391636802 \h </w:delInstrText>
            </w:r>
            <w:r>
              <w:rPr>
                <w:noProof/>
                <w:webHidden/>
              </w:rPr>
            </w:r>
            <w:r>
              <w:rPr>
                <w:noProof/>
                <w:webHidden/>
              </w:rPr>
              <w:fldChar w:fldCharType="separate"/>
            </w:r>
            <w:r>
              <w:rPr>
                <w:noProof/>
                <w:webHidden/>
              </w:rPr>
              <w:delText>100</w:delText>
            </w:r>
            <w:r>
              <w:rPr>
                <w:noProof/>
                <w:webHidden/>
              </w:rPr>
              <w:fldChar w:fldCharType="end"/>
            </w:r>
            <w:r w:rsidRPr="00A845B3">
              <w:rPr>
                <w:rStyle w:val="Hyperlink"/>
                <w:noProof/>
              </w:rPr>
              <w:fldChar w:fldCharType="end"/>
            </w:r>
          </w:del>
        </w:p>
        <w:p w14:paraId="4002F5A2" w14:textId="77777777" w:rsidR="00777602" w:rsidRDefault="00777602">
          <w:pPr>
            <w:pStyle w:val="TOC3"/>
            <w:tabs>
              <w:tab w:val="left" w:pos="1321"/>
              <w:tab w:val="right" w:leader="dot" w:pos="10456"/>
            </w:tabs>
            <w:rPr>
              <w:del w:id="281" w:author="Jarno Nieminen" w:date="2014-09-04T09:09:00Z"/>
              <w:rFonts w:asciiTheme="minorHAnsi" w:eastAsiaTheme="minorEastAsia" w:hAnsiTheme="minorHAnsi" w:cstheme="minorBidi"/>
              <w:noProof/>
              <w:sz w:val="22"/>
              <w:lang w:eastAsia="sv-SE"/>
            </w:rPr>
          </w:pPr>
          <w:del w:id="28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_Toc391636803 \h </w:delInstrText>
            </w:r>
            <w:r>
              <w:rPr>
                <w:noProof/>
                <w:webHidden/>
              </w:rPr>
            </w:r>
            <w:r>
              <w:rPr>
                <w:noProof/>
                <w:webHidden/>
              </w:rPr>
              <w:fldChar w:fldCharType="separate"/>
            </w:r>
            <w:r>
              <w:rPr>
                <w:noProof/>
                <w:webHidden/>
              </w:rPr>
              <w:delText>100</w:delText>
            </w:r>
            <w:r>
              <w:rPr>
                <w:noProof/>
                <w:webHidden/>
              </w:rPr>
              <w:fldChar w:fldCharType="end"/>
            </w:r>
            <w:r w:rsidRPr="00A845B3">
              <w:rPr>
                <w:rStyle w:val="Hyperlink"/>
                <w:noProof/>
              </w:rPr>
              <w:fldChar w:fldCharType="end"/>
            </w:r>
          </w:del>
        </w:p>
        <w:p w14:paraId="4C96176D" w14:textId="77777777" w:rsidR="00777602" w:rsidRDefault="00777602">
          <w:pPr>
            <w:pStyle w:val="TOC2"/>
            <w:tabs>
              <w:tab w:val="left" w:pos="879"/>
              <w:tab w:val="right" w:leader="dot" w:pos="10456"/>
            </w:tabs>
            <w:rPr>
              <w:del w:id="283" w:author="Jarno Nieminen" w:date="2014-09-04T09:09:00Z"/>
              <w:rFonts w:asciiTheme="minorHAnsi" w:eastAsiaTheme="minorEastAsia" w:hAnsiTheme="minorHAnsi" w:cstheme="minorBidi"/>
              <w:noProof/>
              <w:sz w:val="22"/>
              <w:lang w:eastAsia="sv-SE"/>
            </w:rPr>
          </w:pPr>
          <w:del w:id="28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15.5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_Toc391636804 \h </w:delInstrText>
            </w:r>
            <w:r>
              <w:rPr>
                <w:noProof/>
                <w:webHidden/>
              </w:rPr>
            </w:r>
            <w:r>
              <w:rPr>
                <w:noProof/>
                <w:webHidden/>
              </w:rPr>
              <w:fldChar w:fldCharType="separate"/>
            </w:r>
            <w:r>
              <w:rPr>
                <w:noProof/>
                <w:webHidden/>
              </w:rPr>
              <w:delText>100</w:delText>
            </w:r>
            <w:r>
              <w:rPr>
                <w:noProof/>
                <w:webHidden/>
              </w:rPr>
              <w:fldChar w:fldCharType="end"/>
            </w:r>
            <w:r w:rsidRPr="00A845B3">
              <w:rPr>
                <w:rStyle w:val="Hyperlink"/>
                <w:noProof/>
              </w:rPr>
              <w:fldChar w:fldCharType="end"/>
            </w:r>
          </w:del>
        </w:p>
        <w:p w14:paraId="350D86B1" w14:textId="77777777" w:rsidR="00777602" w:rsidRDefault="00777602">
          <w:pPr>
            <w:pStyle w:val="TOC1"/>
            <w:tabs>
              <w:tab w:val="left" w:pos="658"/>
              <w:tab w:val="right" w:leader="dot" w:pos="10456"/>
            </w:tabs>
            <w:rPr>
              <w:del w:id="285" w:author="Jarno Nieminen" w:date="2014-09-04T09:09:00Z"/>
              <w:rFonts w:asciiTheme="minorHAnsi" w:eastAsiaTheme="minorEastAsia" w:hAnsiTheme="minorHAnsi" w:cstheme="minorBidi"/>
              <w:noProof/>
              <w:sz w:val="22"/>
              <w:lang w:eastAsia="sv-SE"/>
            </w:rPr>
          </w:pPr>
          <w:del w:id="28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w:delText>
            </w:r>
            <w:r>
              <w:rPr>
                <w:rFonts w:asciiTheme="minorHAnsi" w:eastAsiaTheme="minorEastAsia" w:hAnsiTheme="minorHAnsi" w:cstheme="minorBidi"/>
                <w:noProof/>
                <w:sz w:val="22"/>
                <w:lang w:eastAsia="sv-SE"/>
              </w:rPr>
              <w:tab/>
            </w:r>
            <w:r w:rsidRPr="00A845B3">
              <w:rPr>
                <w:rStyle w:val="Hyperlink"/>
                <w:noProof/>
              </w:rPr>
              <w:delText>Tjänstekontrakt GetFormTemplate</w:delText>
            </w:r>
            <w:r>
              <w:rPr>
                <w:noProof/>
                <w:webHidden/>
              </w:rPr>
              <w:tab/>
            </w:r>
            <w:r>
              <w:rPr>
                <w:noProof/>
                <w:webHidden/>
              </w:rPr>
              <w:fldChar w:fldCharType="begin"/>
            </w:r>
            <w:r>
              <w:rPr>
                <w:noProof/>
                <w:webHidden/>
              </w:rPr>
              <w:delInstrText xml:space="preserve"> PAGEREF _Toc391636805 \h </w:delInstrText>
            </w:r>
            <w:r>
              <w:rPr>
                <w:noProof/>
                <w:webHidden/>
              </w:rPr>
            </w:r>
            <w:r>
              <w:rPr>
                <w:noProof/>
                <w:webHidden/>
              </w:rPr>
              <w:fldChar w:fldCharType="separate"/>
            </w:r>
            <w:r>
              <w:rPr>
                <w:noProof/>
                <w:webHidden/>
              </w:rPr>
              <w:delText>101</w:delText>
            </w:r>
            <w:r>
              <w:rPr>
                <w:noProof/>
                <w:webHidden/>
              </w:rPr>
              <w:fldChar w:fldCharType="end"/>
            </w:r>
            <w:r w:rsidRPr="00A845B3">
              <w:rPr>
                <w:rStyle w:val="Hyperlink"/>
                <w:noProof/>
              </w:rPr>
              <w:fldChar w:fldCharType="end"/>
            </w:r>
          </w:del>
        </w:p>
        <w:p w14:paraId="62F502D3" w14:textId="77777777" w:rsidR="00777602" w:rsidRDefault="00777602">
          <w:pPr>
            <w:pStyle w:val="TOC2"/>
            <w:tabs>
              <w:tab w:val="left" w:pos="879"/>
              <w:tab w:val="right" w:leader="dot" w:pos="10456"/>
            </w:tabs>
            <w:rPr>
              <w:del w:id="287" w:author="Jarno Nieminen" w:date="2014-09-04T09:09:00Z"/>
              <w:rFonts w:asciiTheme="minorHAnsi" w:eastAsiaTheme="minorEastAsia" w:hAnsiTheme="minorHAnsi" w:cstheme="minorBidi"/>
              <w:noProof/>
              <w:sz w:val="22"/>
              <w:lang w:eastAsia="sv-SE"/>
            </w:rPr>
          </w:pPr>
          <w:del w:id="28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_Toc391636806 \h </w:delInstrText>
            </w:r>
            <w:r>
              <w:rPr>
                <w:noProof/>
                <w:webHidden/>
              </w:rPr>
            </w:r>
            <w:r>
              <w:rPr>
                <w:noProof/>
                <w:webHidden/>
              </w:rPr>
              <w:fldChar w:fldCharType="separate"/>
            </w:r>
            <w:r>
              <w:rPr>
                <w:noProof/>
                <w:webHidden/>
              </w:rPr>
              <w:delText>101</w:delText>
            </w:r>
            <w:r>
              <w:rPr>
                <w:noProof/>
                <w:webHidden/>
              </w:rPr>
              <w:fldChar w:fldCharType="end"/>
            </w:r>
            <w:r w:rsidRPr="00A845B3">
              <w:rPr>
                <w:rStyle w:val="Hyperlink"/>
                <w:noProof/>
              </w:rPr>
              <w:fldChar w:fldCharType="end"/>
            </w:r>
          </w:del>
        </w:p>
        <w:p w14:paraId="6C7A4047" w14:textId="77777777" w:rsidR="00777602" w:rsidRDefault="00777602">
          <w:pPr>
            <w:pStyle w:val="TOC2"/>
            <w:tabs>
              <w:tab w:val="left" w:pos="879"/>
              <w:tab w:val="right" w:leader="dot" w:pos="10456"/>
            </w:tabs>
            <w:rPr>
              <w:del w:id="289" w:author="Jarno Nieminen" w:date="2014-09-04T09:09:00Z"/>
              <w:rFonts w:asciiTheme="minorHAnsi" w:eastAsiaTheme="minorEastAsia" w:hAnsiTheme="minorHAnsi" w:cstheme="minorBidi"/>
              <w:noProof/>
              <w:sz w:val="22"/>
              <w:lang w:eastAsia="sv-SE"/>
            </w:rPr>
          </w:pPr>
          <w:del w:id="29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_Toc391636807 \h </w:delInstrText>
            </w:r>
            <w:r>
              <w:rPr>
                <w:noProof/>
                <w:webHidden/>
              </w:rPr>
            </w:r>
            <w:r>
              <w:rPr>
                <w:noProof/>
                <w:webHidden/>
              </w:rPr>
              <w:fldChar w:fldCharType="separate"/>
            </w:r>
            <w:r>
              <w:rPr>
                <w:noProof/>
                <w:webHidden/>
              </w:rPr>
              <w:delText>101</w:delText>
            </w:r>
            <w:r>
              <w:rPr>
                <w:noProof/>
                <w:webHidden/>
              </w:rPr>
              <w:fldChar w:fldCharType="end"/>
            </w:r>
            <w:r w:rsidRPr="00A845B3">
              <w:rPr>
                <w:rStyle w:val="Hyperlink"/>
                <w:noProof/>
              </w:rPr>
              <w:fldChar w:fldCharType="end"/>
            </w:r>
          </w:del>
        </w:p>
        <w:p w14:paraId="2900C5A7" w14:textId="77777777" w:rsidR="00777602" w:rsidRDefault="00777602">
          <w:pPr>
            <w:pStyle w:val="TOC2"/>
            <w:tabs>
              <w:tab w:val="left" w:pos="879"/>
              <w:tab w:val="right" w:leader="dot" w:pos="10456"/>
            </w:tabs>
            <w:rPr>
              <w:del w:id="291" w:author="Jarno Nieminen" w:date="2014-09-04T09:09:00Z"/>
              <w:rFonts w:asciiTheme="minorHAnsi" w:eastAsiaTheme="minorEastAsia" w:hAnsiTheme="minorHAnsi" w:cstheme="minorBidi"/>
              <w:noProof/>
              <w:sz w:val="22"/>
              <w:lang w:eastAsia="sv-SE"/>
            </w:rPr>
          </w:pPr>
          <w:del w:id="29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_Toc391636808 \h </w:delInstrText>
            </w:r>
            <w:r>
              <w:rPr>
                <w:noProof/>
                <w:webHidden/>
              </w:rPr>
            </w:r>
            <w:r>
              <w:rPr>
                <w:noProof/>
                <w:webHidden/>
              </w:rPr>
              <w:fldChar w:fldCharType="separate"/>
            </w:r>
            <w:r>
              <w:rPr>
                <w:noProof/>
                <w:webHidden/>
              </w:rPr>
              <w:delText>101</w:delText>
            </w:r>
            <w:r>
              <w:rPr>
                <w:noProof/>
                <w:webHidden/>
              </w:rPr>
              <w:fldChar w:fldCharType="end"/>
            </w:r>
            <w:r w:rsidRPr="00A845B3">
              <w:rPr>
                <w:rStyle w:val="Hyperlink"/>
                <w:noProof/>
              </w:rPr>
              <w:fldChar w:fldCharType="end"/>
            </w:r>
          </w:del>
        </w:p>
        <w:p w14:paraId="1DAB53D6" w14:textId="77777777" w:rsidR="00777602" w:rsidRDefault="00777602">
          <w:pPr>
            <w:pStyle w:val="TOC3"/>
            <w:tabs>
              <w:tab w:val="left" w:pos="1321"/>
              <w:tab w:val="right" w:leader="dot" w:pos="10456"/>
            </w:tabs>
            <w:rPr>
              <w:del w:id="293" w:author="Jarno Nieminen" w:date="2014-09-04T09:09:00Z"/>
              <w:rFonts w:asciiTheme="minorHAnsi" w:eastAsiaTheme="minorEastAsia" w:hAnsiTheme="minorHAnsi" w:cstheme="minorBidi"/>
              <w:noProof/>
              <w:sz w:val="22"/>
              <w:lang w:eastAsia="sv-SE"/>
            </w:rPr>
          </w:pPr>
          <w:del w:id="29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"_Toc391636809"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_Toc391636809 \h </w:delInstrText>
            </w:r>
            <w:r>
              <w:rPr>
                <w:noProof/>
                <w:webHidden/>
              </w:rPr>
            </w:r>
            <w:r>
              <w:rPr>
                <w:noProof/>
                <w:webHidden/>
              </w:rPr>
              <w:fldChar w:fldCharType="separate"/>
            </w:r>
            <w:r>
              <w:rPr>
                <w:noProof/>
                <w:webHidden/>
              </w:rPr>
              <w:delText>101</w:delText>
            </w:r>
            <w:r>
              <w:rPr>
                <w:noProof/>
                <w:webHidden/>
              </w:rPr>
              <w:fldChar w:fldCharType="end"/>
            </w:r>
            <w:r w:rsidRPr="00A845B3">
              <w:rPr>
                <w:rStyle w:val="Hyperlink"/>
                <w:noProof/>
              </w:rPr>
              <w:fldChar w:fldCharType="end"/>
            </w:r>
          </w:del>
        </w:p>
        <w:p w14:paraId="50BC0D1C" w14:textId="77777777" w:rsidR="00777602" w:rsidRDefault="00777602">
          <w:pPr>
            <w:pStyle w:val="TOC2"/>
            <w:tabs>
              <w:tab w:val="left" w:pos="879"/>
              <w:tab w:val="right" w:leader="dot" w:pos="10456"/>
            </w:tabs>
            <w:rPr>
              <w:del w:id="295" w:author="Jarno Nieminen" w:date="2014-09-04T09:09:00Z"/>
              <w:rFonts w:asciiTheme="minorHAnsi" w:eastAsiaTheme="minorEastAsia" w:hAnsiTheme="minorHAnsi" w:cstheme="minorBidi"/>
              <w:noProof/>
              <w:sz w:val="22"/>
              <w:lang w:eastAsia="sv-SE"/>
            </w:rPr>
          </w:pPr>
          <w:del w:id="29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_Toc391636810 \h </w:delInstrText>
            </w:r>
            <w:r>
              <w:rPr>
                <w:noProof/>
                <w:webHidden/>
              </w:rPr>
            </w:r>
            <w:r>
              <w:rPr>
                <w:noProof/>
                <w:webHidden/>
              </w:rPr>
              <w:fldChar w:fldCharType="separate"/>
            </w:r>
            <w:r>
              <w:rPr>
                <w:noProof/>
                <w:webHidden/>
              </w:rPr>
              <w:delText>102</w:delText>
            </w:r>
            <w:r>
              <w:rPr>
                <w:noProof/>
                <w:webHidden/>
              </w:rPr>
              <w:fldChar w:fldCharType="end"/>
            </w:r>
            <w:r w:rsidRPr="00A845B3">
              <w:rPr>
                <w:rStyle w:val="Hyperlink"/>
                <w:noProof/>
              </w:rPr>
              <w:fldChar w:fldCharType="end"/>
            </w:r>
          </w:del>
        </w:p>
        <w:p w14:paraId="594FD93E" w14:textId="77777777" w:rsidR="00777602" w:rsidRDefault="00777602">
          <w:pPr>
            <w:pStyle w:val="TOC3"/>
            <w:tabs>
              <w:tab w:val="left" w:pos="1321"/>
              <w:tab w:val="right" w:leader="dot" w:pos="10456"/>
            </w:tabs>
            <w:rPr>
              <w:del w:id="297" w:author="Jarno Nieminen" w:date="2014-09-04T09:09:00Z"/>
              <w:rFonts w:asciiTheme="minorHAnsi" w:eastAsiaTheme="minorEastAsia" w:hAnsiTheme="minorHAnsi" w:cstheme="minorBidi"/>
              <w:noProof/>
              <w:sz w:val="22"/>
              <w:lang w:eastAsia="sv-SE"/>
            </w:rPr>
          </w:pPr>
          <w:del w:id="29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_Toc391636811 \h </w:delInstrText>
            </w:r>
            <w:r>
              <w:rPr>
                <w:noProof/>
                <w:webHidden/>
              </w:rPr>
            </w:r>
            <w:r>
              <w:rPr>
                <w:noProof/>
                <w:webHidden/>
              </w:rPr>
              <w:fldChar w:fldCharType="separate"/>
            </w:r>
            <w:r>
              <w:rPr>
                <w:noProof/>
                <w:webHidden/>
              </w:rPr>
              <w:delText>102</w:delText>
            </w:r>
            <w:r>
              <w:rPr>
                <w:noProof/>
                <w:webHidden/>
              </w:rPr>
              <w:fldChar w:fldCharType="end"/>
            </w:r>
            <w:r w:rsidRPr="00A845B3">
              <w:rPr>
                <w:rStyle w:val="Hyperlink"/>
                <w:noProof/>
              </w:rPr>
              <w:fldChar w:fldCharType="end"/>
            </w:r>
          </w:del>
        </w:p>
        <w:p w14:paraId="674DF2D7" w14:textId="77777777" w:rsidR="00777602" w:rsidRDefault="00777602">
          <w:pPr>
            <w:pStyle w:val="TOC3"/>
            <w:tabs>
              <w:tab w:val="left" w:pos="1321"/>
              <w:tab w:val="right" w:leader="dot" w:pos="10456"/>
            </w:tabs>
            <w:rPr>
              <w:del w:id="299" w:author="Jarno Nieminen" w:date="2014-09-04T09:09:00Z"/>
              <w:rFonts w:asciiTheme="minorHAnsi" w:eastAsiaTheme="minorEastAsia" w:hAnsiTheme="minorHAnsi" w:cstheme="minorBidi"/>
              <w:noProof/>
              <w:sz w:val="22"/>
              <w:lang w:eastAsia="sv-SE"/>
            </w:rPr>
          </w:pPr>
          <w:del w:id="30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_Toc391636812 \h </w:delInstrText>
            </w:r>
            <w:r>
              <w:rPr>
                <w:noProof/>
                <w:webHidden/>
              </w:rPr>
            </w:r>
            <w:r>
              <w:rPr>
                <w:noProof/>
                <w:webHidden/>
              </w:rPr>
              <w:fldChar w:fldCharType="separate"/>
            </w:r>
            <w:r>
              <w:rPr>
                <w:noProof/>
                <w:webHidden/>
              </w:rPr>
              <w:delText>102</w:delText>
            </w:r>
            <w:r>
              <w:rPr>
                <w:noProof/>
                <w:webHidden/>
              </w:rPr>
              <w:fldChar w:fldCharType="end"/>
            </w:r>
            <w:r w:rsidRPr="00A845B3">
              <w:rPr>
                <w:rStyle w:val="Hyperlink"/>
                <w:noProof/>
              </w:rPr>
              <w:fldChar w:fldCharType="end"/>
            </w:r>
          </w:del>
        </w:p>
        <w:p w14:paraId="346A21B6" w14:textId="77777777" w:rsidR="00777602" w:rsidRDefault="00777602">
          <w:pPr>
            <w:pStyle w:val="TOC2"/>
            <w:tabs>
              <w:tab w:val="left" w:pos="879"/>
              <w:tab w:val="right" w:leader="dot" w:pos="10456"/>
            </w:tabs>
            <w:rPr>
              <w:del w:id="301" w:author="Jarno Nieminen" w:date="2014-09-04T09:09:00Z"/>
              <w:rFonts w:asciiTheme="minorHAnsi" w:eastAsiaTheme="minorEastAsia" w:hAnsiTheme="minorHAnsi" w:cstheme="minorBidi"/>
              <w:noProof/>
              <w:sz w:val="22"/>
              <w:lang w:eastAsia="sv-SE"/>
            </w:rPr>
          </w:pPr>
          <w:del w:id="30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"_Toc391636813"</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16.5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_Toc391636813 \h </w:delInstrText>
            </w:r>
            <w:r>
              <w:rPr>
                <w:noProof/>
                <w:webHidden/>
              </w:rPr>
            </w:r>
            <w:r>
              <w:rPr>
                <w:noProof/>
                <w:webHidden/>
              </w:rPr>
              <w:fldChar w:fldCharType="separate"/>
            </w:r>
            <w:r>
              <w:rPr>
                <w:noProof/>
                <w:webHidden/>
              </w:rPr>
              <w:delText>102</w:delText>
            </w:r>
            <w:r>
              <w:rPr>
                <w:noProof/>
                <w:webHidden/>
              </w:rPr>
              <w:fldChar w:fldCharType="end"/>
            </w:r>
            <w:r w:rsidRPr="00A845B3">
              <w:rPr>
                <w:rStyle w:val="Hyperlink"/>
                <w:noProof/>
              </w:rPr>
              <w:fldChar w:fldCharType="end"/>
            </w:r>
          </w:del>
        </w:p>
        <w:p w14:paraId="669C0367" w14:textId="77777777" w:rsidR="00777602" w:rsidRDefault="00777602">
          <w:pPr>
            <w:pStyle w:val="TOC1"/>
            <w:tabs>
              <w:tab w:val="left" w:pos="658"/>
              <w:tab w:val="right" w:leader="dot" w:pos="10456"/>
            </w:tabs>
            <w:rPr>
              <w:del w:id="303" w:author="Jarno Nieminen" w:date="2014-09-04T09:09:00Z"/>
              <w:rFonts w:asciiTheme="minorHAnsi" w:eastAsiaTheme="minorEastAsia" w:hAnsiTheme="minorHAnsi" w:cstheme="minorBidi"/>
              <w:noProof/>
              <w:sz w:val="22"/>
              <w:lang w:eastAsia="sv-SE"/>
            </w:rPr>
          </w:pPr>
          <w:del w:id="30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"_Toc391636814"</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w:delText>
            </w:r>
            <w:r>
              <w:rPr>
                <w:rFonts w:asciiTheme="minorHAnsi" w:eastAsiaTheme="minorEastAsia" w:hAnsiTheme="minorHAnsi" w:cstheme="minorBidi"/>
                <w:noProof/>
                <w:sz w:val="22"/>
                <w:lang w:eastAsia="sv-SE"/>
              </w:rPr>
              <w:tab/>
            </w:r>
            <w:r w:rsidRPr="00A845B3">
              <w:rPr>
                <w:rStyle w:val="Hyperlink"/>
                <w:noProof/>
              </w:rPr>
              <w:delText>Tjänstekontrakt SaveFormTemplate</w:delText>
            </w:r>
            <w:r>
              <w:rPr>
                <w:noProof/>
                <w:webHidden/>
              </w:rPr>
              <w:tab/>
            </w:r>
            <w:r>
              <w:rPr>
                <w:noProof/>
                <w:webHidden/>
              </w:rPr>
              <w:fldChar w:fldCharType="begin"/>
            </w:r>
            <w:r>
              <w:rPr>
                <w:noProof/>
                <w:webHidden/>
              </w:rPr>
              <w:delInstrText xml:space="preserve"> PAGEREF _Toc391636814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0A3B80C8" w14:textId="77777777" w:rsidR="00777602" w:rsidRDefault="00777602">
          <w:pPr>
            <w:pStyle w:val="TOC2"/>
            <w:tabs>
              <w:tab w:val="left" w:pos="879"/>
              <w:tab w:val="right" w:leader="dot" w:pos="10456"/>
            </w:tabs>
            <w:rPr>
              <w:del w:id="305" w:author="Jarno Nieminen" w:date="2014-09-04T09:09:00Z"/>
              <w:rFonts w:asciiTheme="minorHAnsi" w:eastAsiaTheme="minorEastAsia" w:hAnsiTheme="minorHAnsi" w:cstheme="minorBidi"/>
              <w:noProof/>
              <w:sz w:val="22"/>
              <w:lang w:eastAsia="sv-SE"/>
            </w:rPr>
          </w:pPr>
          <w:del w:id="30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"_Toc391636815"</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17.1</w:delText>
            </w:r>
            <w:r>
              <w:rPr>
                <w:rFonts w:asciiTheme="minorHAnsi" w:eastAsiaTheme="minorEastAsia" w:hAnsiTheme="minorHAnsi" w:cstheme="minorBidi"/>
                <w:noProof/>
                <w:sz w:val="22"/>
                <w:lang w:eastAsia="sv-SE"/>
              </w:rPr>
              <w:tab/>
            </w:r>
            <w:r w:rsidRPr="00A845B3">
              <w:rPr>
                <w:rStyle w:val="Hyperlink"/>
                <w:noProof/>
              </w:rPr>
              <w:delText>Frivillighet</w:delText>
            </w:r>
            <w:r>
              <w:rPr>
                <w:noProof/>
                <w:webHidden/>
              </w:rPr>
              <w:tab/>
            </w:r>
            <w:r>
              <w:rPr>
                <w:noProof/>
                <w:webHidden/>
              </w:rPr>
              <w:fldChar w:fldCharType="begin"/>
            </w:r>
            <w:r>
              <w:rPr>
                <w:noProof/>
                <w:webHidden/>
              </w:rPr>
              <w:delInstrText xml:space="preserve"> PAGEREF _Toc391636815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27C81D86" w14:textId="77777777" w:rsidR="00777602" w:rsidRDefault="00777602">
          <w:pPr>
            <w:pStyle w:val="TOC2"/>
            <w:tabs>
              <w:tab w:val="left" w:pos="879"/>
              <w:tab w:val="right" w:leader="dot" w:pos="10456"/>
            </w:tabs>
            <w:rPr>
              <w:del w:id="307" w:author="Jarno Nieminen" w:date="2014-09-04T09:09:00Z"/>
              <w:rFonts w:asciiTheme="minorHAnsi" w:eastAsiaTheme="minorEastAsia" w:hAnsiTheme="minorHAnsi" w:cstheme="minorBidi"/>
              <w:noProof/>
              <w:sz w:val="22"/>
              <w:lang w:eastAsia="sv-SE"/>
            </w:rPr>
          </w:pPr>
          <w:del w:id="30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"_Toc391636816"</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17.2</w:delText>
            </w:r>
            <w:r>
              <w:rPr>
                <w:rFonts w:asciiTheme="minorHAnsi" w:eastAsiaTheme="minorEastAsia" w:hAnsiTheme="minorHAnsi" w:cstheme="minorBidi"/>
                <w:noProof/>
                <w:sz w:val="22"/>
                <w:lang w:eastAsia="sv-SE"/>
              </w:rPr>
              <w:tab/>
            </w:r>
            <w:r w:rsidRPr="00A845B3">
              <w:rPr>
                <w:rStyle w:val="Hyperlink"/>
                <w:noProof/>
              </w:rPr>
              <w:delText>Version</w:delText>
            </w:r>
            <w:r>
              <w:rPr>
                <w:noProof/>
                <w:webHidden/>
              </w:rPr>
              <w:tab/>
            </w:r>
            <w:r>
              <w:rPr>
                <w:noProof/>
                <w:webHidden/>
              </w:rPr>
              <w:fldChar w:fldCharType="begin"/>
            </w:r>
            <w:r>
              <w:rPr>
                <w:noProof/>
                <w:webHidden/>
              </w:rPr>
              <w:delInstrText xml:space="preserve"> PAGEREF _Toc391636816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43215F3E" w14:textId="77777777" w:rsidR="00777602" w:rsidRDefault="00777602">
          <w:pPr>
            <w:pStyle w:val="TOC2"/>
            <w:tabs>
              <w:tab w:val="left" w:pos="879"/>
              <w:tab w:val="right" w:leader="dot" w:pos="10456"/>
            </w:tabs>
            <w:rPr>
              <w:del w:id="309" w:author="Jarno Nieminen" w:date="2014-09-04T09:09:00Z"/>
              <w:rFonts w:asciiTheme="minorHAnsi" w:eastAsiaTheme="minorEastAsia" w:hAnsiTheme="minorHAnsi" w:cstheme="minorBidi"/>
              <w:noProof/>
              <w:sz w:val="22"/>
              <w:lang w:eastAsia="sv-SE"/>
            </w:rPr>
          </w:pPr>
          <w:del w:id="31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"_Toc391636817"</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17.3</w:delText>
            </w:r>
            <w:r>
              <w:rPr>
                <w:rFonts w:asciiTheme="minorHAnsi" w:eastAsiaTheme="minorEastAsia" w:hAnsiTheme="minorHAnsi" w:cstheme="minorBidi"/>
                <w:noProof/>
                <w:sz w:val="22"/>
                <w:lang w:eastAsia="sv-SE"/>
              </w:rPr>
              <w:tab/>
            </w:r>
            <w:r w:rsidRPr="00A845B3">
              <w:rPr>
                <w:rStyle w:val="Hyperlink"/>
                <w:noProof/>
              </w:rPr>
              <w:delText>Tjänstens signatur</w:delText>
            </w:r>
            <w:r>
              <w:rPr>
                <w:noProof/>
                <w:webHidden/>
              </w:rPr>
              <w:tab/>
            </w:r>
            <w:r>
              <w:rPr>
                <w:noProof/>
                <w:webHidden/>
              </w:rPr>
              <w:fldChar w:fldCharType="begin"/>
            </w:r>
            <w:r>
              <w:rPr>
                <w:noProof/>
                <w:webHidden/>
              </w:rPr>
              <w:delInstrText xml:space="preserve"> PAGEREF _Toc391636817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724FA4E3" w14:textId="77777777" w:rsidR="00777602" w:rsidRDefault="00777602">
          <w:pPr>
            <w:pStyle w:val="TOC3"/>
            <w:tabs>
              <w:tab w:val="left" w:pos="1321"/>
              <w:tab w:val="right" w:leader="dot" w:pos="10456"/>
            </w:tabs>
            <w:rPr>
              <w:del w:id="311" w:author="Jarno Nieminen" w:date="2014-09-04T09:09:00Z"/>
              <w:rFonts w:asciiTheme="minorHAnsi" w:eastAsiaTheme="minorEastAsia" w:hAnsiTheme="minorHAnsi" w:cstheme="minorBidi"/>
              <w:noProof/>
              <w:sz w:val="22"/>
              <w:lang w:eastAsia="sv-SE"/>
            </w:rPr>
          </w:pPr>
          <w:del w:id="312"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"_Toc391636818"</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17.3.1</w:delText>
            </w:r>
            <w:r>
              <w:rPr>
                <w:rFonts w:asciiTheme="minorHAnsi" w:eastAsiaTheme="minorEastAsia" w:hAnsiTheme="minorHAnsi" w:cstheme="minorBidi"/>
                <w:noProof/>
                <w:sz w:val="22"/>
                <w:lang w:eastAsia="sv-SE"/>
              </w:rPr>
              <w:tab/>
            </w:r>
            <w:r w:rsidRPr="00A845B3">
              <w:rPr>
                <w:rStyle w:val="Hyperlink"/>
                <w:noProof/>
              </w:rPr>
              <w:delText>Begäran (Request) och Svar (Response)</w:delText>
            </w:r>
            <w:r>
              <w:rPr>
                <w:noProof/>
                <w:webHidden/>
              </w:rPr>
              <w:tab/>
            </w:r>
            <w:r>
              <w:rPr>
                <w:noProof/>
                <w:webHidden/>
              </w:rPr>
              <w:fldChar w:fldCharType="begin"/>
            </w:r>
            <w:r>
              <w:rPr>
                <w:noProof/>
                <w:webHidden/>
              </w:rPr>
              <w:delInstrText xml:space="preserve"> PAGEREF _Toc391636818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747590B9" w14:textId="77777777" w:rsidR="00777602" w:rsidRDefault="00777602">
          <w:pPr>
            <w:pStyle w:val="TOC2"/>
            <w:tabs>
              <w:tab w:val="left" w:pos="879"/>
              <w:tab w:val="right" w:leader="dot" w:pos="10456"/>
            </w:tabs>
            <w:rPr>
              <w:del w:id="313" w:author="Jarno Nieminen" w:date="2014-09-04T09:09:00Z"/>
              <w:rFonts w:asciiTheme="minorHAnsi" w:eastAsiaTheme="minorEastAsia" w:hAnsiTheme="minorHAnsi" w:cstheme="minorBidi"/>
              <w:noProof/>
              <w:sz w:val="22"/>
              <w:lang w:eastAsia="sv-SE"/>
            </w:rPr>
          </w:pPr>
          <w:del w:id="314"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"_Toc391636819"</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17.4</w:delText>
            </w:r>
            <w:r>
              <w:rPr>
                <w:rFonts w:asciiTheme="minorHAnsi" w:eastAsiaTheme="minorEastAsia" w:hAnsiTheme="minorHAnsi" w:cstheme="minorBidi"/>
                <w:noProof/>
                <w:sz w:val="22"/>
                <w:lang w:eastAsia="sv-SE"/>
              </w:rPr>
              <w:tab/>
            </w:r>
            <w:r w:rsidRPr="00A845B3">
              <w:rPr>
                <w:rStyle w:val="Hyperlink"/>
                <w:noProof/>
              </w:rPr>
              <w:delText>Regler</w:delText>
            </w:r>
            <w:r>
              <w:rPr>
                <w:noProof/>
                <w:webHidden/>
              </w:rPr>
              <w:tab/>
            </w:r>
            <w:r>
              <w:rPr>
                <w:noProof/>
                <w:webHidden/>
              </w:rPr>
              <w:fldChar w:fldCharType="begin"/>
            </w:r>
            <w:r>
              <w:rPr>
                <w:noProof/>
                <w:webHidden/>
              </w:rPr>
              <w:delInstrText xml:space="preserve"> PAGEREF _Toc391636819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5D3DF793" w14:textId="77777777" w:rsidR="00777602" w:rsidRDefault="00777602">
          <w:pPr>
            <w:pStyle w:val="TOC3"/>
            <w:tabs>
              <w:tab w:val="left" w:pos="1321"/>
              <w:tab w:val="right" w:leader="dot" w:pos="10456"/>
            </w:tabs>
            <w:rPr>
              <w:del w:id="315" w:author="Jarno Nieminen" w:date="2014-09-04T09:09:00Z"/>
              <w:rFonts w:asciiTheme="minorHAnsi" w:eastAsiaTheme="minorEastAsia" w:hAnsiTheme="minorHAnsi" w:cstheme="minorBidi"/>
              <w:noProof/>
              <w:sz w:val="22"/>
              <w:lang w:eastAsia="sv-SE"/>
            </w:rPr>
          </w:pPr>
          <w:del w:id="316"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"_Toc391636820"</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17.4.1</w:delText>
            </w:r>
            <w:r>
              <w:rPr>
                <w:rFonts w:asciiTheme="minorHAnsi" w:eastAsiaTheme="minorEastAsia" w:hAnsiTheme="minorHAnsi" w:cstheme="minorBidi"/>
                <w:noProof/>
                <w:sz w:val="22"/>
                <w:lang w:eastAsia="sv-SE"/>
              </w:rPr>
              <w:tab/>
            </w:r>
            <w:r w:rsidRPr="00A845B3">
              <w:rPr>
                <w:rStyle w:val="Hyperlink"/>
                <w:noProof/>
              </w:rPr>
              <w:delText>Begäran</w:delText>
            </w:r>
            <w:r>
              <w:rPr>
                <w:noProof/>
                <w:webHidden/>
              </w:rPr>
              <w:tab/>
            </w:r>
            <w:r>
              <w:rPr>
                <w:noProof/>
                <w:webHidden/>
              </w:rPr>
              <w:fldChar w:fldCharType="begin"/>
            </w:r>
            <w:r>
              <w:rPr>
                <w:noProof/>
                <w:webHidden/>
              </w:rPr>
              <w:delInstrText xml:space="preserve"> PAGEREF _Toc391636820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2D4FB1AC" w14:textId="77777777" w:rsidR="00777602" w:rsidRDefault="00777602">
          <w:pPr>
            <w:pStyle w:val="TOC3"/>
            <w:tabs>
              <w:tab w:val="left" w:pos="1321"/>
              <w:tab w:val="right" w:leader="dot" w:pos="10456"/>
            </w:tabs>
            <w:rPr>
              <w:del w:id="317" w:author="Jarno Nieminen" w:date="2014-09-04T09:09:00Z"/>
              <w:rFonts w:asciiTheme="minorHAnsi" w:eastAsiaTheme="minorEastAsia" w:hAnsiTheme="minorHAnsi" w:cstheme="minorBidi"/>
              <w:noProof/>
              <w:sz w:val="22"/>
              <w:lang w:eastAsia="sv-SE"/>
            </w:rPr>
          </w:pPr>
          <w:del w:id="318"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"_Toc391636821"</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17.4.2</w:delText>
            </w:r>
            <w:r>
              <w:rPr>
                <w:rFonts w:asciiTheme="minorHAnsi" w:eastAsiaTheme="minorEastAsia" w:hAnsiTheme="minorHAnsi" w:cstheme="minorBidi"/>
                <w:noProof/>
                <w:sz w:val="22"/>
                <w:lang w:eastAsia="sv-SE"/>
              </w:rPr>
              <w:tab/>
            </w:r>
            <w:r w:rsidRPr="00A845B3">
              <w:rPr>
                <w:rStyle w:val="Hyperlink"/>
                <w:noProof/>
              </w:rPr>
              <w:delText>Svar</w:delText>
            </w:r>
            <w:r>
              <w:rPr>
                <w:noProof/>
                <w:webHidden/>
              </w:rPr>
              <w:tab/>
            </w:r>
            <w:r>
              <w:rPr>
                <w:noProof/>
                <w:webHidden/>
              </w:rPr>
              <w:fldChar w:fldCharType="begin"/>
            </w:r>
            <w:r>
              <w:rPr>
                <w:noProof/>
                <w:webHidden/>
              </w:rPr>
              <w:delInstrText xml:space="preserve"> PAGEREF _Toc391636821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655FE335" w14:textId="77777777" w:rsidR="00777602" w:rsidRDefault="00777602">
          <w:pPr>
            <w:pStyle w:val="TOC2"/>
            <w:tabs>
              <w:tab w:val="left" w:pos="879"/>
              <w:tab w:val="right" w:leader="dot" w:pos="10456"/>
            </w:tabs>
            <w:rPr>
              <w:del w:id="319" w:author="Jarno Nieminen" w:date="2014-09-04T09:09:00Z"/>
              <w:rFonts w:asciiTheme="minorHAnsi" w:eastAsiaTheme="minorEastAsia" w:hAnsiTheme="minorHAnsi" w:cstheme="minorBidi"/>
              <w:noProof/>
              <w:sz w:val="22"/>
              <w:lang w:eastAsia="sv-SE"/>
            </w:rPr>
          </w:pPr>
          <w:del w:id="320" w:author="Jarno Nieminen" w:date="2014-09-04T09:09:00Z">
            <w:r w:rsidRPr="00A845B3">
              <w:rPr>
                <w:rStyle w:val="Hyperlink"/>
                <w:noProof/>
              </w:rPr>
              <w:fldChar w:fldCharType="begin"/>
            </w:r>
            <w:r w:rsidRPr="00A845B3">
              <w:rPr>
                <w:rStyle w:val="Hyperlink"/>
                <w:noProof/>
              </w:rPr>
              <w:delInstrText xml:space="preserve"> </w:delInstrText>
            </w:r>
            <w:r>
              <w:rPr>
                <w:noProof/>
              </w:rPr>
              <w:delInstrText>HYPERLINK \l "_Toc391636822"</w:delInstrText>
            </w:r>
            <w:r w:rsidRPr="00A845B3">
              <w:rPr>
                <w:rStyle w:val="Hyperlink"/>
                <w:noProof/>
              </w:rPr>
              <w:delInstrText xml:space="preserve"> </w:delInstrText>
            </w:r>
            <w:r w:rsidRPr="00A845B3">
              <w:rPr>
                <w:rStyle w:val="Hyperlink"/>
                <w:noProof/>
              </w:rPr>
              <w:fldChar w:fldCharType="separate"/>
            </w:r>
            <w:r w:rsidRPr="00A845B3">
              <w:rPr>
                <w:rStyle w:val="Hyperlink"/>
                <w:noProof/>
              </w:rPr>
              <w:delText>17.5</w:delText>
            </w:r>
            <w:r>
              <w:rPr>
                <w:rFonts w:asciiTheme="minorHAnsi" w:eastAsiaTheme="minorEastAsia" w:hAnsiTheme="minorHAnsi" w:cstheme="minorBidi"/>
                <w:noProof/>
                <w:sz w:val="22"/>
                <w:lang w:eastAsia="sv-SE"/>
              </w:rPr>
              <w:tab/>
            </w:r>
            <w:r w:rsidRPr="00A845B3">
              <w:rPr>
                <w:rStyle w:val="Hyperlink"/>
                <w:noProof/>
              </w:rPr>
              <w:delText>Tjänsteinteraktion</w:delText>
            </w:r>
            <w:r>
              <w:rPr>
                <w:noProof/>
                <w:webHidden/>
              </w:rPr>
              <w:tab/>
            </w:r>
            <w:r>
              <w:rPr>
                <w:noProof/>
                <w:webHidden/>
              </w:rPr>
              <w:fldChar w:fldCharType="begin"/>
            </w:r>
            <w:r>
              <w:rPr>
                <w:noProof/>
                <w:webHidden/>
              </w:rPr>
              <w:delInstrText xml:space="preserve"> PAGEREF _Toc391636822 \h </w:delInstrText>
            </w:r>
            <w:r>
              <w:rPr>
                <w:noProof/>
                <w:webHidden/>
              </w:rPr>
            </w:r>
            <w:r>
              <w:rPr>
                <w:noProof/>
                <w:webHidden/>
              </w:rPr>
              <w:fldChar w:fldCharType="separate"/>
            </w:r>
            <w:r>
              <w:rPr>
                <w:noProof/>
                <w:webHidden/>
              </w:rPr>
              <w:delText>103</w:delText>
            </w:r>
            <w:r>
              <w:rPr>
                <w:noProof/>
                <w:webHidden/>
              </w:rPr>
              <w:fldChar w:fldCharType="end"/>
            </w:r>
            <w:r w:rsidRPr="00A845B3">
              <w:rPr>
                <w:rStyle w:val="Hyperlink"/>
                <w:noProof/>
              </w:rPr>
              <w:fldChar w:fldCharType="end"/>
            </w:r>
          </w:del>
        </w:p>
        <w:p w14:paraId="6989D02E" w14:textId="77777777" w:rsidR="005A4040" w:rsidRDefault="00B51283">
          <w:pPr>
            <w:pStyle w:val="TOC1"/>
            <w:tabs>
              <w:tab w:val="left" w:pos="400"/>
              <w:tab w:val="right" w:leader="dot" w:pos="10456"/>
            </w:tabs>
            <w:rPr>
              <w:ins w:id="321" w:author="Jarno Nieminen" w:date="2014-09-04T09:09:00Z"/>
              <w:rFonts w:asciiTheme="minorHAnsi" w:eastAsiaTheme="minorEastAsia" w:hAnsiTheme="minorHAnsi" w:cstheme="minorBidi"/>
              <w:noProof/>
              <w:sz w:val="22"/>
              <w:lang w:eastAsia="sv-SE"/>
            </w:rPr>
          </w:pPr>
          <w:ins w:id="322" w:author="Jarno Nieminen" w:date="2014-09-04T09:09:00Z">
            <w:r>
              <w:fldChar w:fldCharType="begin"/>
            </w:r>
            <w:r>
              <w:instrText xml:space="preserve"> HYPERLINK \l "_Toc397585043" </w:instrText>
            </w:r>
            <w:r>
              <w:fldChar w:fldCharType="separate"/>
            </w:r>
            <w:r w:rsidR="005A4040" w:rsidRPr="007E7DBA">
              <w:rPr>
                <w:rStyle w:val="Hyperlink"/>
                <w:noProof/>
              </w:rPr>
              <w:t>1</w:t>
            </w:r>
            <w:r w:rsidR="005A4040">
              <w:rPr>
                <w:rFonts w:asciiTheme="minorHAnsi" w:eastAsiaTheme="minorEastAsia" w:hAnsiTheme="minorHAnsi" w:cstheme="minorBidi"/>
                <w:noProof/>
                <w:sz w:val="22"/>
                <w:lang w:eastAsia="sv-SE"/>
              </w:rPr>
              <w:tab/>
            </w:r>
            <w:r w:rsidR="005A4040" w:rsidRPr="007E7DBA">
              <w:rPr>
                <w:rStyle w:val="Hyperlink"/>
                <w:noProof/>
              </w:rPr>
              <w:t>Inledning</w:t>
            </w:r>
            <w:r w:rsidR="005A4040">
              <w:rPr>
                <w:noProof/>
                <w:webHidden/>
              </w:rPr>
              <w:tab/>
            </w:r>
            <w:r w:rsidR="005A4040">
              <w:rPr>
                <w:noProof/>
                <w:webHidden/>
              </w:rPr>
              <w:fldChar w:fldCharType="begin"/>
            </w:r>
            <w:r w:rsidR="005A4040">
              <w:rPr>
                <w:noProof/>
                <w:webHidden/>
              </w:rPr>
              <w:instrText xml:space="preserve"> PAGEREF _Toc397585043 \h </w:instrText>
            </w:r>
            <w:r w:rsidR="005A4040">
              <w:rPr>
                <w:noProof/>
                <w:webHidden/>
              </w:rPr>
            </w:r>
            <w:r w:rsidR="005A4040">
              <w:rPr>
                <w:noProof/>
                <w:webHidden/>
              </w:rPr>
              <w:fldChar w:fldCharType="separate"/>
            </w:r>
            <w:r w:rsidR="005A4040">
              <w:rPr>
                <w:noProof/>
                <w:webHidden/>
              </w:rPr>
              <w:t>9</w:t>
            </w:r>
            <w:r w:rsidR="005A4040">
              <w:rPr>
                <w:noProof/>
                <w:webHidden/>
              </w:rPr>
              <w:fldChar w:fldCharType="end"/>
            </w:r>
            <w:r>
              <w:rPr>
                <w:noProof/>
              </w:rPr>
              <w:fldChar w:fldCharType="end"/>
            </w:r>
          </w:ins>
        </w:p>
        <w:p w14:paraId="6704536B" w14:textId="77777777" w:rsidR="005A4040" w:rsidRDefault="00B51283">
          <w:pPr>
            <w:pStyle w:val="TOC2"/>
            <w:tabs>
              <w:tab w:val="left" w:pos="658"/>
              <w:tab w:val="right" w:leader="dot" w:pos="10456"/>
            </w:tabs>
            <w:rPr>
              <w:ins w:id="323" w:author="Jarno Nieminen" w:date="2014-09-04T09:09:00Z"/>
              <w:rFonts w:asciiTheme="minorHAnsi" w:eastAsiaTheme="minorEastAsia" w:hAnsiTheme="minorHAnsi" w:cstheme="minorBidi"/>
              <w:noProof/>
              <w:sz w:val="22"/>
              <w:lang w:eastAsia="sv-SE"/>
            </w:rPr>
          </w:pPr>
          <w:ins w:id="324" w:author="Jarno Nieminen" w:date="2014-09-04T09:09:00Z">
            <w:r>
              <w:fldChar w:fldCharType="begin"/>
            </w:r>
            <w:r>
              <w:instrText xml:space="preserve"> HYPERLINK \l "_Toc397585044" </w:instrText>
            </w:r>
            <w:r>
              <w:fldChar w:fldCharType="separate"/>
            </w:r>
            <w:r w:rsidR="005A4040" w:rsidRPr="007E7DBA">
              <w:rPr>
                <w:rStyle w:val="Hyperlink"/>
                <w:noProof/>
              </w:rPr>
              <w:t>1.1</w:t>
            </w:r>
            <w:r w:rsidR="005A4040">
              <w:rPr>
                <w:rFonts w:asciiTheme="minorHAnsi" w:eastAsiaTheme="minorEastAsia" w:hAnsiTheme="minorHAnsi" w:cstheme="minorBidi"/>
                <w:noProof/>
                <w:sz w:val="22"/>
                <w:lang w:eastAsia="sv-SE"/>
              </w:rPr>
              <w:tab/>
            </w:r>
            <w:r w:rsidR="005A4040" w:rsidRPr="007E7DBA">
              <w:rPr>
                <w:rStyle w:val="Hyperlink"/>
                <w:noProof/>
              </w:rPr>
              <w:t>Svenskt namn</w:t>
            </w:r>
            <w:r w:rsidR="005A4040">
              <w:rPr>
                <w:noProof/>
                <w:webHidden/>
              </w:rPr>
              <w:tab/>
            </w:r>
            <w:r w:rsidR="005A4040">
              <w:rPr>
                <w:noProof/>
                <w:webHidden/>
              </w:rPr>
              <w:fldChar w:fldCharType="begin"/>
            </w:r>
            <w:r w:rsidR="005A4040">
              <w:rPr>
                <w:noProof/>
                <w:webHidden/>
              </w:rPr>
              <w:instrText xml:space="preserve"> PAGEREF _Toc397585044 \h </w:instrText>
            </w:r>
            <w:r w:rsidR="005A4040">
              <w:rPr>
                <w:noProof/>
                <w:webHidden/>
              </w:rPr>
            </w:r>
            <w:r w:rsidR="005A4040">
              <w:rPr>
                <w:noProof/>
                <w:webHidden/>
              </w:rPr>
              <w:fldChar w:fldCharType="separate"/>
            </w:r>
            <w:r w:rsidR="005A4040">
              <w:rPr>
                <w:noProof/>
                <w:webHidden/>
              </w:rPr>
              <w:t>10</w:t>
            </w:r>
            <w:r w:rsidR="005A4040">
              <w:rPr>
                <w:noProof/>
                <w:webHidden/>
              </w:rPr>
              <w:fldChar w:fldCharType="end"/>
            </w:r>
            <w:r>
              <w:rPr>
                <w:noProof/>
              </w:rPr>
              <w:fldChar w:fldCharType="end"/>
            </w:r>
          </w:ins>
        </w:p>
        <w:p w14:paraId="2C01207D" w14:textId="77777777" w:rsidR="005A4040" w:rsidRDefault="00B51283">
          <w:pPr>
            <w:pStyle w:val="TOC2"/>
            <w:tabs>
              <w:tab w:val="left" w:pos="879"/>
              <w:tab w:val="right" w:leader="dot" w:pos="10456"/>
            </w:tabs>
            <w:rPr>
              <w:ins w:id="325" w:author="Jarno Nieminen" w:date="2014-09-04T09:09:00Z"/>
              <w:rFonts w:asciiTheme="minorHAnsi" w:eastAsiaTheme="minorEastAsia" w:hAnsiTheme="minorHAnsi" w:cstheme="minorBidi"/>
              <w:noProof/>
              <w:sz w:val="22"/>
              <w:lang w:eastAsia="sv-SE"/>
            </w:rPr>
          </w:pPr>
          <w:ins w:id="326" w:author="Jarno Nieminen" w:date="2014-09-04T09:09:00Z">
            <w:r>
              <w:fldChar w:fldCharType="begin"/>
            </w:r>
            <w:r>
              <w:instrText xml:space="preserve"> HYPERLINK \l "_Toc397585045" </w:instrText>
            </w:r>
            <w:r>
              <w:fldChar w:fldCharType="separate"/>
            </w:r>
            <w:r w:rsidR="005A4040" w:rsidRPr="007E7DBA">
              <w:rPr>
                <w:rStyle w:val="Hyperlink"/>
                <w:noProof/>
              </w:rPr>
              <w:t>1.2</w:t>
            </w:r>
            <w:r w:rsidR="005A4040">
              <w:rPr>
                <w:rFonts w:asciiTheme="minorHAnsi" w:eastAsiaTheme="minorEastAsia" w:hAnsiTheme="minorHAnsi" w:cstheme="minorBidi"/>
                <w:noProof/>
                <w:sz w:val="22"/>
                <w:lang w:eastAsia="sv-SE"/>
              </w:rPr>
              <w:tab/>
            </w:r>
            <w:r w:rsidR="005A4040" w:rsidRPr="007E7DBA">
              <w:rPr>
                <w:rStyle w:val="Hyperlink"/>
                <w:noProof/>
              </w:rPr>
              <w:t>WEB beskrivning</w:t>
            </w:r>
            <w:r w:rsidR="005A4040">
              <w:rPr>
                <w:noProof/>
                <w:webHidden/>
              </w:rPr>
              <w:tab/>
            </w:r>
            <w:r w:rsidR="005A4040">
              <w:rPr>
                <w:noProof/>
                <w:webHidden/>
              </w:rPr>
              <w:fldChar w:fldCharType="begin"/>
            </w:r>
            <w:r w:rsidR="005A4040">
              <w:rPr>
                <w:noProof/>
                <w:webHidden/>
              </w:rPr>
              <w:instrText xml:space="preserve"> PAGEREF _Toc397585045 \h </w:instrText>
            </w:r>
            <w:r w:rsidR="005A4040">
              <w:rPr>
                <w:noProof/>
                <w:webHidden/>
              </w:rPr>
            </w:r>
            <w:r w:rsidR="005A4040">
              <w:rPr>
                <w:noProof/>
                <w:webHidden/>
              </w:rPr>
              <w:fldChar w:fldCharType="separate"/>
            </w:r>
            <w:r w:rsidR="005A4040">
              <w:rPr>
                <w:noProof/>
                <w:webHidden/>
              </w:rPr>
              <w:t>10</w:t>
            </w:r>
            <w:r w:rsidR="005A4040">
              <w:rPr>
                <w:noProof/>
                <w:webHidden/>
              </w:rPr>
              <w:fldChar w:fldCharType="end"/>
            </w:r>
            <w:r>
              <w:rPr>
                <w:noProof/>
              </w:rPr>
              <w:fldChar w:fldCharType="end"/>
            </w:r>
          </w:ins>
        </w:p>
        <w:p w14:paraId="42483579" w14:textId="77777777" w:rsidR="005A4040" w:rsidRDefault="00B51283">
          <w:pPr>
            <w:pStyle w:val="TOC1"/>
            <w:tabs>
              <w:tab w:val="left" w:pos="400"/>
              <w:tab w:val="right" w:leader="dot" w:pos="10456"/>
            </w:tabs>
            <w:rPr>
              <w:ins w:id="327" w:author="Jarno Nieminen" w:date="2014-09-04T09:09:00Z"/>
              <w:rFonts w:asciiTheme="minorHAnsi" w:eastAsiaTheme="minorEastAsia" w:hAnsiTheme="minorHAnsi" w:cstheme="minorBidi"/>
              <w:noProof/>
              <w:sz w:val="22"/>
              <w:lang w:eastAsia="sv-SE"/>
            </w:rPr>
          </w:pPr>
          <w:ins w:id="328" w:author="Jarno Nieminen" w:date="2014-09-04T09:09:00Z">
            <w:r>
              <w:fldChar w:fldCharType="begin"/>
            </w:r>
            <w:r>
              <w:instrText xml:space="preserve"> HYPERLINK \l "_Toc397585046" </w:instrText>
            </w:r>
            <w:r>
              <w:fldChar w:fldCharType="separate"/>
            </w:r>
            <w:r w:rsidR="005A4040" w:rsidRPr="007E7DBA">
              <w:rPr>
                <w:rStyle w:val="Hyperlink"/>
                <w:noProof/>
              </w:rPr>
              <w:t>2</w:t>
            </w:r>
            <w:r w:rsidR="005A4040">
              <w:rPr>
                <w:rFonts w:asciiTheme="minorHAnsi" w:eastAsiaTheme="minorEastAsia" w:hAnsiTheme="minorHAnsi" w:cstheme="minorBidi"/>
                <w:noProof/>
                <w:sz w:val="22"/>
                <w:lang w:eastAsia="sv-SE"/>
              </w:rPr>
              <w:tab/>
            </w:r>
            <w:r w:rsidR="005A4040" w:rsidRPr="007E7DBA">
              <w:rPr>
                <w:rStyle w:val="Hyperlink"/>
                <w:noProof/>
              </w:rPr>
              <w:t>Versionsinformation</w:t>
            </w:r>
            <w:r w:rsidR="005A4040">
              <w:rPr>
                <w:noProof/>
                <w:webHidden/>
              </w:rPr>
              <w:tab/>
            </w:r>
            <w:r w:rsidR="005A4040">
              <w:rPr>
                <w:noProof/>
                <w:webHidden/>
              </w:rPr>
              <w:fldChar w:fldCharType="begin"/>
            </w:r>
            <w:r w:rsidR="005A4040">
              <w:rPr>
                <w:noProof/>
                <w:webHidden/>
              </w:rPr>
              <w:instrText xml:space="preserve"> PAGEREF _Toc397585046 \h </w:instrText>
            </w:r>
            <w:r w:rsidR="005A4040">
              <w:rPr>
                <w:noProof/>
                <w:webHidden/>
              </w:rPr>
            </w:r>
            <w:r w:rsidR="005A4040">
              <w:rPr>
                <w:noProof/>
                <w:webHidden/>
              </w:rPr>
              <w:fldChar w:fldCharType="separate"/>
            </w:r>
            <w:r w:rsidR="005A4040">
              <w:rPr>
                <w:noProof/>
                <w:webHidden/>
              </w:rPr>
              <w:t>11</w:t>
            </w:r>
            <w:r w:rsidR="005A4040">
              <w:rPr>
                <w:noProof/>
                <w:webHidden/>
              </w:rPr>
              <w:fldChar w:fldCharType="end"/>
            </w:r>
            <w:r>
              <w:rPr>
                <w:noProof/>
              </w:rPr>
              <w:fldChar w:fldCharType="end"/>
            </w:r>
          </w:ins>
        </w:p>
        <w:p w14:paraId="67384988" w14:textId="77777777" w:rsidR="005A4040" w:rsidRDefault="00B51283">
          <w:pPr>
            <w:pStyle w:val="TOC2"/>
            <w:tabs>
              <w:tab w:val="left" w:pos="879"/>
              <w:tab w:val="right" w:leader="dot" w:pos="10456"/>
            </w:tabs>
            <w:rPr>
              <w:ins w:id="329" w:author="Jarno Nieminen" w:date="2014-09-04T09:09:00Z"/>
              <w:rFonts w:asciiTheme="minorHAnsi" w:eastAsiaTheme="minorEastAsia" w:hAnsiTheme="minorHAnsi" w:cstheme="minorBidi"/>
              <w:noProof/>
              <w:sz w:val="22"/>
              <w:lang w:eastAsia="sv-SE"/>
            </w:rPr>
          </w:pPr>
          <w:ins w:id="330" w:author="Jarno Nieminen" w:date="2014-09-04T09:09:00Z">
            <w:r>
              <w:fldChar w:fldCharType="begin"/>
            </w:r>
            <w:r>
              <w:instrText xml:space="preserve"> HYPERLINK \l "_Toc397585047" </w:instrText>
            </w:r>
            <w:r>
              <w:fldChar w:fldCharType="separate"/>
            </w:r>
            <w:r w:rsidR="005A4040" w:rsidRPr="007E7DBA">
              <w:rPr>
                <w:rStyle w:val="Hyperlink"/>
                <w:noProof/>
              </w:rPr>
              <w:t>2.1</w:t>
            </w:r>
            <w:r w:rsidR="005A4040">
              <w:rPr>
                <w:rFonts w:asciiTheme="minorHAnsi" w:eastAsiaTheme="minorEastAsia" w:hAnsiTheme="minorHAnsi" w:cstheme="minorBidi"/>
                <w:noProof/>
                <w:sz w:val="22"/>
                <w:lang w:eastAsia="sv-SE"/>
              </w:rPr>
              <w:tab/>
            </w:r>
            <w:r w:rsidR="005A4040" w:rsidRPr="007E7DBA">
              <w:rPr>
                <w:rStyle w:val="Hyperlink"/>
                <w:noProof/>
              </w:rPr>
              <w:t>Version 2.0</w:t>
            </w:r>
            <w:r w:rsidR="005A4040">
              <w:rPr>
                <w:noProof/>
                <w:webHidden/>
              </w:rPr>
              <w:tab/>
            </w:r>
            <w:r w:rsidR="005A4040">
              <w:rPr>
                <w:noProof/>
                <w:webHidden/>
              </w:rPr>
              <w:fldChar w:fldCharType="begin"/>
            </w:r>
            <w:r w:rsidR="005A4040">
              <w:rPr>
                <w:noProof/>
                <w:webHidden/>
              </w:rPr>
              <w:instrText xml:space="preserve"> PAGEREF _Toc397585047 \h </w:instrText>
            </w:r>
            <w:r w:rsidR="005A4040">
              <w:rPr>
                <w:noProof/>
                <w:webHidden/>
              </w:rPr>
            </w:r>
            <w:r w:rsidR="005A4040">
              <w:rPr>
                <w:noProof/>
                <w:webHidden/>
              </w:rPr>
              <w:fldChar w:fldCharType="separate"/>
            </w:r>
            <w:r w:rsidR="005A4040">
              <w:rPr>
                <w:noProof/>
                <w:webHidden/>
              </w:rPr>
              <w:t>11</w:t>
            </w:r>
            <w:r w:rsidR="005A4040">
              <w:rPr>
                <w:noProof/>
                <w:webHidden/>
              </w:rPr>
              <w:fldChar w:fldCharType="end"/>
            </w:r>
            <w:r>
              <w:rPr>
                <w:noProof/>
              </w:rPr>
              <w:fldChar w:fldCharType="end"/>
            </w:r>
          </w:ins>
        </w:p>
        <w:p w14:paraId="7569D9CB" w14:textId="77777777" w:rsidR="005A4040" w:rsidRDefault="00B51283">
          <w:pPr>
            <w:pStyle w:val="TOC3"/>
            <w:tabs>
              <w:tab w:val="left" w:pos="1100"/>
              <w:tab w:val="right" w:leader="dot" w:pos="10456"/>
            </w:tabs>
            <w:rPr>
              <w:ins w:id="331" w:author="Jarno Nieminen" w:date="2014-09-04T09:09:00Z"/>
              <w:rFonts w:asciiTheme="minorHAnsi" w:eastAsiaTheme="minorEastAsia" w:hAnsiTheme="minorHAnsi" w:cstheme="minorBidi"/>
              <w:noProof/>
              <w:sz w:val="22"/>
              <w:lang w:eastAsia="sv-SE"/>
            </w:rPr>
          </w:pPr>
          <w:ins w:id="332" w:author="Jarno Nieminen" w:date="2014-09-04T09:09:00Z">
            <w:r>
              <w:fldChar w:fldCharType="begin"/>
            </w:r>
            <w:r>
              <w:instrText xml:space="preserve"> HYPERLINK \l "_Toc397585048" </w:instrText>
            </w:r>
            <w:r>
              <w:fldChar w:fldCharType="separate"/>
            </w:r>
            <w:r w:rsidR="005A4040" w:rsidRPr="007E7DBA">
              <w:rPr>
                <w:rStyle w:val="Hyperlink"/>
                <w:noProof/>
              </w:rPr>
              <w:t>2.1.1</w:t>
            </w:r>
            <w:r w:rsidR="005A4040">
              <w:rPr>
                <w:rFonts w:asciiTheme="minorHAnsi" w:eastAsiaTheme="minorEastAsia" w:hAnsiTheme="minorHAnsi" w:cstheme="minorBidi"/>
                <w:noProof/>
                <w:sz w:val="22"/>
                <w:lang w:eastAsia="sv-SE"/>
              </w:rPr>
              <w:tab/>
            </w:r>
            <w:r w:rsidR="005A4040" w:rsidRPr="007E7DBA">
              <w:rPr>
                <w:rStyle w:val="Hyperlink"/>
                <w:noProof/>
              </w:rPr>
              <w:t>Oförändrade tjänstekontrakt</w:t>
            </w:r>
            <w:r w:rsidR="005A4040">
              <w:rPr>
                <w:noProof/>
                <w:webHidden/>
              </w:rPr>
              <w:tab/>
            </w:r>
            <w:r w:rsidR="005A4040">
              <w:rPr>
                <w:noProof/>
                <w:webHidden/>
              </w:rPr>
              <w:fldChar w:fldCharType="begin"/>
            </w:r>
            <w:r w:rsidR="005A4040">
              <w:rPr>
                <w:noProof/>
                <w:webHidden/>
              </w:rPr>
              <w:instrText xml:space="preserve"> PAGEREF _Toc397585048 \h </w:instrText>
            </w:r>
            <w:r w:rsidR="005A4040">
              <w:rPr>
                <w:noProof/>
                <w:webHidden/>
              </w:rPr>
            </w:r>
            <w:r w:rsidR="005A4040">
              <w:rPr>
                <w:noProof/>
                <w:webHidden/>
              </w:rPr>
              <w:fldChar w:fldCharType="separate"/>
            </w:r>
            <w:r w:rsidR="005A4040">
              <w:rPr>
                <w:noProof/>
                <w:webHidden/>
              </w:rPr>
              <w:t>11</w:t>
            </w:r>
            <w:r w:rsidR="005A4040">
              <w:rPr>
                <w:noProof/>
                <w:webHidden/>
              </w:rPr>
              <w:fldChar w:fldCharType="end"/>
            </w:r>
            <w:r>
              <w:rPr>
                <w:noProof/>
              </w:rPr>
              <w:fldChar w:fldCharType="end"/>
            </w:r>
          </w:ins>
        </w:p>
        <w:p w14:paraId="78D53675" w14:textId="77777777" w:rsidR="005A4040" w:rsidRDefault="00B51283">
          <w:pPr>
            <w:pStyle w:val="TOC3"/>
            <w:tabs>
              <w:tab w:val="left" w:pos="1100"/>
              <w:tab w:val="right" w:leader="dot" w:pos="10456"/>
            </w:tabs>
            <w:rPr>
              <w:ins w:id="333" w:author="Jarno Nieminen" w:date="2014-09-04T09:09:00Z"/>
              <w:rFonts w:asciiTheme="minorHAnsi" w:eastAsiaTheme="minorEastAsia" w:hAnsiTheme="minorHAnsi" w:cstheme="minorBidi"/>
              <w:noProof/>
              <w:sz w:val="22"/>
              <w:lang w:eastAsia="sv-SE"/>
            </w:rPr>
          </w:pPr>
          <w:ins w:id="334" w:author="Jarno Nieminen" w:date="2014-09-04T09:09:00Z">
            <w:r>
              <w:fldChar w:fldCharType="begin"/>
            </w:r>
            <w:r>
              <w:instrText xml:space="preserve"> HYPERLINK \l "_Toc397585049" </w:instrText>
            </w:r>
            <w:r>
              <w:fldChar w:fldCharType="separate"/>
            </w:r>
            <w:r w:rsidR="005A4040" w:rsidRPr="007E7DBA">
              <w:rPr>
                <w:rStyle w:val="Hyperlink"/>
                <w:noProof/>
              </w:rPr>
              <w:t>2.1.2</w:t>
            </w:r>
            <w:r w:rsidR="005A4040">
              <w:rPr>
                <w:rFonts w:asciiTheme="minorHAnsi" w:eastAsiaTheme="minorEastAsia" w:hAnsiTheme="minorHAnsi" w:cstheme="minorBidi"/>
                <w:noProof/>
                <w:sz w:val="22"/>
                <w:lang w:eastAsia="sv-SE"/>
              </w:rPr>
              <w:tab/>
            </w:r>
            <w:r w:rsidR="005A4040" w:rsidRPr="007E7DBA">
              <w:rPr>
                <w:rStyle w:val="Hyperlink"/>
                <w:noProof/>
              </w:rPr>
              <w:t>Nya tjänstekontrakt</w:t>
            </w:r>
            <w:r w:rsidR="005A4040">
              <w:rPr>
                <w:noProof/>
                <w:webHidden/>
              </w:rPr>
              <w:tab/>
            </w:r>
            <w:r w:rsidR="005A4040">
              <w:rPr>
                <w:noProof/>
                <w:webHidden/>
              </w:rPr>
              <w:fldChar w:fldCharType="begin"/>
            </w:r>
            <w:r w:rsidR="005A4040">
              <w:rPr>
                <w:noProof/>
                <w:webHidden/>
              </w:rPr>
              <w:instrText xml:space="preserve"> PAGEREF _Toc397585049 \h </w:instrText>
            </w:r>
            <w:r w:rsidR="005A4040">
              <w:rPr>
                <w:noProof/>
                <w:webHidden/>
              </w:rPr>
            </w:r>
            <w:r w:rsidR="005A4040">
              <w:rPr>
                <w:noProof/>
                <w:webHidden/>
              </w:rPr>
              <w:fldChar w:fldCharType="separate"/>
            </w:r>
            <w:r w:rsidR="005A4040">
              <w:rPr>
                <w:noProof/>
                <w:webHidden/>
              </w:rPr>
              <w:t>11</w:t>
            </w:r>
            <w:r w:rsidR="005A4040">
              <w:rPr>
                <w:noProof/>
                <w:webHidden/>
              </w:rPr>
              <w:fldChar w:fldCharType="end"/>
            </w:r>
            <w:r>
              <w:rPr>
                <w:noProof/>
              </w:rPr>
              <w:fldChar w:fldCharType="end"/>
            </w:r>
          </w:ins>
        </w:p>
        <w:p w14:paraId="26970E22" w14:textId="77777777" w:rsidR="005A4040" w:rsidRDefault="00B51283">
          <w:pPr>
            <w:pStyle w:val="TOC3"/>
            <w:tabs>
              <w:tab w:val="left" w:pos="1100"/>
              <w:tab w:val="right" w:leader="dot" w:pos="10456"/>
            </w:tabs>
            <w:rPr>
              <w:ins w:id="335" w:author="Jarno Nieminen" w:date="2014-09-04T09:09:00Z"/>
              <w:rFonts w:asciiTheme="minorHAnsi" w:eastAsiaTheme="minorEastAsia" w:hAnsiTheme="minorHAnsi" w:cstheme="minorBidi"/>
              <w:noProof/>
              <w:sz w:val="22"/>
              <w:lang w:eastAsia="sv-SE"/>
            </w:rPr>
          </w:pPr>
          <w:ins w:id="336" w:author="Jarno Nieminen" w:date="2014-09-04T09:09:00Z">
            <w:r>
              <w:fldChar w:fldCharType="begin"/>
            </w:r>
            <w:r>
              <w:instrText xml:space="preserve"> HYPERLINK \l "_Toc397585050" </w:instrText>
            </w:r>
            <w:r>
              <w:fldChar w:fldCharType="separate"/>
            </w:r>
            <w:r w:rsidR="005A4040" w:rsidRPr="007E7DBA">
              <w:rPr>
                <w:rStyle w:val="Hyperlink"/>
                <w:noProof/>
              </w:rPr>
              <w:t>2.1.3</w:t>
            </w:r>
            <w:r w:rsidR="005A4040">
              <w:rPr>
                <w:rFonts w:asciiTheme="minorHAnsi" w:eastAsiaTheme="minorEastAsia" w:hAnsiTheme="minorHAnsi" w:cstheme="minorBidi"/>
                <w:noProof/>
                <w:sz w:val="22"/>
                <w:lang w:eastAsia="sv-SE"/>
              </w:rPr>
              <w:tab/>
            </w:r>
            <w:r w:rsidR="005A4040" w:rsidRPr="007E7DBA">
              <w:rPr>
                <w:rStyle w:val="Hyperlink"/>
                <w:noProof/>
              </w:rPr>
              <w:t>Förändrade tjänstekontrakt</w:t>
            </w:r>
            <w:r w:rsidR="005A4040">
              <w:rPr>
                <w:noProof/>
                <w:webHidden/>
              </w:rPr>
              <w:tab/>
            </w:r>
            <w:r w:rsidR="005A4040">
              <w:rPr>
                <w:noProof/>
                <w:webHidden/>
              </w:rPr>
              <w:fldChar w:fldCharType="begin"/>
            </w:r>
            <w:r w:rsidR="005A4040">
              <w:rPr>
                <w:noProof/>
                <w:webHidden/>
              </w:rPr>
              <w:instrText xml:space="preserve"> PAGEREF _Toc397585050 \h </w:instrText>
            </w:r>
            <w:r w:rsidR="005A4040">
              <w:rPr>
                <w:noProof/>
                <w:webHidden/>
              </w:rPr>
            </w:r>
            <w:r w:rsidR="005A4040">
              <w:rPr>
                <w:noProof/>
                <w:webHidden/>
              </w:rPr>
              <w:fldChar w:fldCharType="separate"/>
            </w:r>
            <w:r w:rsidR="005A4040">
              <w:rPr>
                <w:noProof/>
                <w:webHidden/>
              </w:rPr>
              <w:t>11</w:t>
            </w:r>
            <w:r w:rsidR="005A4040">
              <w:rPr>
                <w:noProof/>
                <w:webHidden/>
              </w:rPr>
              <w:fldChar w:fldCharType="end"/>
            </w:r>
            <w:r>
              <w:rPr>
                <w:noProof/>
              </w:rPr>
              <w:fldChar w:fldCharType="end"/>
            </w:r>
          </w:ins>
        </w:p>
        <w:p w14:paraId="0C05E9EC" w14:textId="77777777" w:rsidR="005A4040" w:rsidRDefault="00B51283">
          <w:pPr>
            <w:pStyle w:val="TOC3"/>
            <w:tabs>
              <w:tab w:val="left" w:pos="1100"/>
              <w:tab w:val="right" w:leader="dot" w:pos="10456"/>
            </w:tabs>
            <w:rPr>
              <w:ins w:id="337" w:author="Jarno Nieminen" w:date="2014-09-04T09:09:00Z"/>
              <w:rFonts w:asciiTheme="minorHAnsi" w:eastAsiaTheme="minorEastAsia" w:hAnsiTheme="minorHAnsi" w:cstheme="minorBidi"/>
              <w:noProof/>
              <w:sz w:val="22"/>
              <w:lang w:eastAsia="sv-SE"/>
            </w:rPr>
          </w:pPr>
          <w:ins w:id="338" w:author="Jarno Nieminen" w:date="2014-09-04T09:09:00Z">
            <w:r>
              <w:fldChar w:fldCharType="begin"/>
            </w:r>
            <w:r>
              <w:instrText xml:space="preserve"> HYPERLINK \l "_Toc397585051" </w:instrText>
            </w:r>
            <w:r>
              <w:fldChar w:fldCharType="separate"/>
            </w:r>
            <w:r w:rsidR="005A4040" w:rsidRPr="007E7DBA">
              <w:rPr>
                <w:rStyle w:val="Hyperlink"/>
                <w:noProof/>
              </w:rPr>
              <w:t>2.1.4</w:t>
            </w:r>
            <w:r w:rsidR="005A4040">
              <w:rPr>
                <w:rFonts w:asciiTheme="minorHAnsi" w:eastAsiaTheme="minorEastAsia" w:hAnsiTheme="minorHAnsi" w:cstheme="minorBidi"/>
                <w:noProof/>
                <w:sz w:val="22"/>
                <w:lang w:eastAsia="sv-SE"/>
              </w:rPr>
              <w:tab/>
            </w:r>
            <w:r w:rsidR="005A4040" w:rsidRPr="007E7DBA">
              <w:rPr>
                <w:rStyle w:val="Hyperlink"/>
                <w:noProof/>
              </w:rPr>
              <w:t>Utgångna tjänstekontrakt</w:t>
            </w:r>
            <w:r w:rsidR="005A4040">
              <w:rPr>
                <w:noProof/>
                <w:webHidden/>
              </w:rPr>
              <w:tab/>
            </w:r>
            <w:r w:rsidR="005A4040">
              <w:rPr>
                <w:noProof/>
                <w:webHidden/>
              </w:rPr>
              <w:fldChar w:fldCharType="begin"/>
            </w:r>
            <w:r w:rsidR="005A4040">
              <w:rPr>
                <w:noProof/>
                <w:webHidden/>
              </w:rPr>
              <w:instrText xml:space="preserve"> PAGEREF _Toc397585051 \h </w:instrText>
            </w:r>
            <w:r w:rsidR="005A4040">
              <w:rPr>
                <w:noProof/>
                <w:webHidden/>
              </w:rPr>
            </w:r>
            <w:r w:rsidR="005A4040">
              <w:rPr>
                <w:noProof/>
                <w:webHidden/>
              </w:rPr>
              <w:fldChar w:fldCharType="separate"/>
            </w:r>
            <w:r w:rsidR="005A4040">
              <w:rPr>
                <w:noProof/>
                <w:webHidden/>
              </w:rPr>
              <w:t>12</w:t>
            </w:r>
            <w:r w:rsidR="005A4040">
              <w:rPr>
                <w:noProof/>
                <w:webHidden/>
              </w:rPr>
              <w:fldChar w:fldCharType="end"/>
            </w:r>
            <w:r>
              <w:rPr>
                <w:noProof/>
              </w:rPr>
              <w:fldChar w:fldCharType="end"/>
            </w:r>
          </w:ins>
        </w:p>
        <w:p w14:paraId="59EBC5B8" w14:textId="77777777" w:rsidR="005A4040" w:rsidRDefault="00B51283">
          <w:pPr>
            <w:pStyle w:val="TOC1"/>
            <w:tabs>
              <w:tab w:val="left" w:pos="400"/>
              <w:tab w:val="right" w:leader="dot" w:pos="10456"/>
            </w:tabs>
            <w:rPr>
              <w:ins w:id="339" w:author="Jarno Nieminen" w:date="2014-09-04T09:09:00Z"/>
              <w:rFonts w:asciiTheme="minorHAnsi" w:eastAsiaTheme="minorEastAsia" w:hAnsiTheme="minorHAnsi" w:cstheme="minorBidi"/>
              <w:noProof/>
              <w:sz w:val="22"/>
              <w:lang w:eastAsia="sv-SE"/>
            </w:rPr>
          </w:pPr>
          <w:ins w:id="340" w:author="Jarno Nieminen" w:date="2014-09-04T09:09:00Z">
            <w:r>
              <w:fldChar w:fldCharType="begin"/>
            </w:r>
            <w:r>
              <w:instrText xml:space="preserve"> HYPERLINK \l "_Toc397585052" </w:instrText>
            </w:r>
            <w:r>
              <w:fldChar w:fldCharType="separate"/>
            </w:r>
            <w:r w:rsidR="005A4040" w:rsidRPr="007E7DBA">
              <w:rPr>
                <w:rStyle w:val="Hyperlink"/>
                <w:noProof/>
              </w:rPr>
              <w:t>3</w:t>
            </w:r>
            <w:r w:rsidR="005A4040">
              <w:rPr>
                <w:rFonts w:asciiTheme="minorHAnsi" w:eastAsiaTheme="minorEastAsia" w:hAnsiTheme="minorHAnsi" w:cstheme="minorBidi"/>
                <w:noProof/>
                <w:sz w:val="22"/>
                <w:lang w:eastAsia="sv-SE"/>
              </w:rPr>
              <w:tab/>
            </w:r>
            <w:r w:rsidR="005A4040" w:rsidRPr="007E7DBA">
              <w:rPr>
                <w:rStyle w:val="Hyperlink"/>
                <w:noProof/>
              </w:rPr>
              <w:t>Tjänstedomänens arkitektur</w:t>
            </w:r>
            <w:r w:rsidR="005A4040">
              <w:rPr>
                <w:noProof/>
                <w:webHidden/>
              </w:rPr>
              <w:tab/>
            </w:r>
            <w:r w:rsidR="005A4040">
              <w:rPr>
                <w:noProof/>
                <w:webHidden/>
              </w:rPr>
              <w:fldChar w:fldCharType="begin"/>
            </w:r>
            <w:r w:rsidR="005A4040">
              <w:rPr>
                <w:noProof/>
                <w:webHidden/>
              </w:rPr>
              <w:instrText xml:space="preserve"> PAGEREF _Toc397585052 \h </w:instrText>
            </w:r>
            <w:r w:rsidR="005A4040">
              <w:rPr>
                <w:noProof/>
                <w:webHidden/>
              </w:rPr>
            </w:r>
            <w:r w:rsidR="005A4040">
              <w:rPr>
                <w:noProof/>
                <w:webHidden/>
              </w:rPr>
              <w:fldChar w:fldCharType="separate"/>
            </w:r>
            <w:r w:rsidR="005A4040">
              <w:rPr>
                <w:noProof/>
                <w:webHidden/>
              </w:rPr>
              <w:t>13</w:t>
            </w:r>
            <w:r w:rsidR="005A4040">
              <w:rPr>
                <w:noProof/>
                <w:webHidden/>
              </w:rPr>
              <w:fldChar w:fldCharType="end"/>
            </w:r>
            <w:r>
              <w:rPr>
                <w:noProof/>
              </w:rPr>
              <w:fldChar w:fldCharType="end"/>
            </w:r>
          </w:ins>
        </w:p>
        <w:p w14:paraId="450D0C85" w14:textId="77777777" w:rsidR="005A4040" w:rsidRDefault="00B51283">
          <w:pPr>
            <w:pStyle w:val="TOC2"/>
            <w:tabs>
              <w:tab w:val="left" w:pos="879"/>
              <w:tab w:val="right" w:leader="dot" w:pos="10456"/>
            </w:tabs>
            <w:rPr>
              <w:ins w:id="341" w:author="Jarno Nieminen" w:date="2014-09-04T09:09:00Z"/>
              <w:rFonts w:asciiTheme="minorHAnsi" w:eastAsiaTheme="minorEastAsia" w:hAnsiTheme="minorHAnsi" w:cstheme="minorBidi"/>
              <w:noProof/>
              <w:sz w:val="22"/>
              <w:lang w:eastAsia="sv-SE"/>
            </w:rPr>
          </w:pPr>
          <w:ins w:id="342" w:author="Jarno Nieminen" w:date="2014-09-04T09:09:00Z">
            <w:r>
              <w:fldChar w:fldCharType="begin"/>
            </w:r>
            <w:r>
              <w:instrText xml:space="preserve"> HYPERLINK \l "_Toc397585053" </w:instrText>
            </w:r>
            <w:r>
              <w:fldChar w:fldCharType="separate"/>
            </w:r>
            <w:r w:rsidR="005A4040" w:rsidRPr="007E7DBA">
              <w:rPr>
                <w:rStyle w:val="Hyperlink"/>
                <w:noProof/>
              </w:rPr>
              <w:t>3.1</w:t>
            </w:r>
            <w:r w:rsidR="005A4040">
              <w:rPr>
                <w:rFonts w:asciiTheme="minorHAnsi" w:eastAsiaTheme="minorEastAsia" w:hAnsiTheme="minorHAnsi" w:cstheme="minorBidi"/>
                <w:noProof/>
                <w:sz w:val="22"/>
                <w:lang w:eastAsia="sv-SE"/>
              </w:rPr>
              <w:tab/>
            </w:r>
            <w:r w:rsidR="005A4040" w:rsidRPr="007E7DBA">
              <w:rPr>
                <w:rStyle w:val="Hyperlink"/>
                <w:noProof/>
              </w:rPr>
              <w:t>Flöde AF-1 Skapa formulärmall</w:t>
            </w:r>
            <w:r w:rsidR="005A4040">
              <w:rPr>
                <w:noProof/>
                <w:webHidden/>
              </w:rPr>
              <w:tab/>
            </w:r>
            <w:r w:rsidR="005A4040">
              <w:rPr>
                <w:noProof/>
                <w:webHidden/>
              </w:rPr>
              <w:fldChar w:fldCharType="begin"/>
            </w:r>
            <w:r w:rsidR="005A4040">
              <w:rPr>
                <w:noProof/>
                <w:webHidden/>
              </w:rPr>
              <w:instrText xml:space="preserve"> PAGEREF _Toc397585053 \h </w:instrText>
            </w:r>
            <w:r w:rsidR="005A4040">
              <w:rPr>
                <w:noProof/>
                <w:webHidden/>
              </w:rPr>
            </w:r>
            <w:r w:rsidR="005A4040">
              <w:rPr>
                <w:noProof/>
                <w:webHidden/>
              </w:rPr>
              <w:fldChar w:fldCharType="separate"/>
            </w:r>
            <w:r w:rsidR="005A4040">
              <w:rPr>
                <w:noProof/>
                <w:webHidden/>
              </w:rPr>
              <w:t>13</w:t>
            </w:r>
            <w:r w:rsidR="005A4040">
              <w:rPr>
                <w:noProof/>
                <w:webHidden/>
              </w:rPr>
              <w:fldChar w:fldCharType="end"/>
            </w:r>
            <w:r>
              <w:rPr>
                <w:noProof/>
              </w:rPr>
              <w:fldChar w:fldCharType="end"/>
            </w:r>
          </w:ins>
        </w:p>
        <w:p w14:paraId="20A61AA4" w14:textId="77777777" w:rsidR="005A4040" w:rsidRDefault="00B51283">
          <w:pPr>
            <w:pStyle w:val="TOC2"/>
            <w:tabs>
              <w:tab w:val="left" w:pos="879"/>
              <w:tab w:val="right" w:leader="dot" w:pos="10456"/>
            </w:tabs>
            <w:rPr>
              <w:ins w:id="343" w:author="Jarno Nieminen" w:date="2014-09-04T09:09:00Z"/>
              <w:rFonts w:asciiTheme="minorHAnsi" w:eastAsiaTheme="minorEastAsia" w:hAnsiTheme="minorHAnsi" w:cstheme="minorBidi"/>
              <w:noProof/>
              <w:sz w:val="22"/>
              <w:lang w:eastAsia="sv-SE"/>
            </w:rPr>
          </w:pPr>
          <w:ins w:id="344" w:author="Jarno Nieminen" w:date="2014-09-04T09:09:00Z">
            <w:r>
              <w:fldChar w:fldCharType="begin"/>
            </w:r>
            <w:r>
              <w:instrText xml:space="preserve"> HYPERLINK \l "_Toc397585054" </w:instrText>
            </w:r>
            <w:r>
              <w:fldChar w:fldCharType="separate"/>
            </w:r>
            <w:r w:rsidR="005A4040" w:rsidRPr="007E7DBA">
              <w:rPr>
                <w:rStyle w:val="Hyperlink"/>
                <w:noProof/>
              </w:rPr>
              <w:t>3.2</w:t>
            </w:r>
            <w:r w:rsidR="005A4040">
              <w:rPr>
                <w:rFonts w:asciiTheme="minorHAnsi" w:eastAsiaTheme="minorEastAsia" w:hAnsiTheme="minorHAnsi" w:cstheme="minorBidi"/>
                <w:noProof/>
                <w:sz w:val="22"/>
                <w:lang w:eastAsia="sv-SE"/>
              </w:rPr>
              <w:tab/>
            </w:r>
            <w:r w:rsidR="005A4040" w:rsidRPr="007E7DBA">
              <w:rPr>
                <w:rStyle w:val="Hyperlink"/>
                <w:noProof/>
              </w:rPr>
              <w:t>Flöde AF-2 Begär formulärinsamling av patient</w:t>
            </w:r>
            <w:r w:rsidR="005A4040">
              <w:rPr>
                <w:noProof/>
                <w:webHidden/>
              </w:rPr>
              <w:tab/>
            </w:r>
            <w:r w:rsidR="005A4040">
              <w:rPr>
                <w:noProof/>
                <w:webHidden/>
              </w:rPr>
              <w:fldChar w:fldCharType="begin"/>
            </w:r>
            <w:r w:rsidR="005A4040">
              <w:rPr>
                <w:noProof/>
                <w:webHidden/>
              </w:rPr>
              <w:instrText xml:space="preserve"> PAGEREF _Toc397585054 \h </w:instrText>
            </w:r>
            <w:r w:rsidR="005A4040">
              <w:rPr>
                <w:noProof/>
                <w:webHidden/>
              </w:rPr>
            </w:r>
            <w:r w:rsidR="005A4040">
              <w:rPr>
                <w:noProof/>
                <w:webHidden/>
              </w:rPr>
              <w:fldChar w:fldCharType="separate"/>
            </w:r>
            <w:r w:rsidR="005A4040">
              <w:rPr>
                <w:noProof/>
                <w:webHidden/>
              </w:rPr>
              <w:t>14</w:t>
            </w:r>
            <w:r w:rsidR="005A4040">
              <w:rPr>
                <w:noProof/>
                <w:webHidden/>
              </w:rPr>
              <w:fldChar w:fldCharType="end"/>
            </w:r>
            <w:r>
              <w:rPr>
                <w:noProof/>
              </w:rPr>
              <w:fldChar w:fldCharType="end"/>
            </w:r>
          </w:ins>
        </w:p>
        <w:p w14:paraId="1F58D4A1" w14:textId="77777777" w:rsidR="005A4040" w:rsidRDefault="00B51283">
          <w:pPr>
            <w:pStyle w:val="TOC2"/>
            <w:tabs>
              <w:tab w:val="left" w:pos="879"/>
              <w:tab w:val="right" w:leader="dot" w:pos="10456"/>
            </w:tabs>
            <w:rPr>
              <w:ins w:id="345" w:author="Jarno Nieminen" w:date="2014-09-04T09:09:00Z"/>
              <w:rFonts w:asciiTheme="minorHAnsi" w:eastAsiaTheme="minorEastAsia" w:hAnsiTheme="minorHAnsi" w:cstheme="minorBidi"/>
              <w:noProof/>
              <w:sz w:val="22"/>
              <w:lang w:eastAsia="sv-SE"/>
            </w:rPr>
          </w:pPr>
          <w:ins w:id="346" w:author="Jarno Nieminen" w:date="2014-09-04T09:09:00Z">
            <w:r>
              <w:fldChar w:fldCharType="begin"/>
            </w:r>
            <w:r>
              <w:instrText xml:space="preserve"> HYPERLINK \l "_Toc397585055" </w:instrText>
            </w:r>
            <w:r>
              <w:fldChar w:fldCharType="separate"/>
            </w:r>
            <w:r w:rsidR="005A4040" w:rsidRPr="007E7DBA">
              <w:rPr>
                <w:rStyle w:val="Hyperlink"/>
                <w:noProof/>
              </w:rPr>
              <w:t>3.3</w:t>
            </w:r>
            <w:r w:rsidR="005A4040">
              <w:rPr>
                <w:rFonts w:asciiTheme="minorHAnsi" w:eastAsiaTheme="minorEastAsia" w:hAnsiTheme="minorHAnsi" w:cstheme="minorBidi"/>
                <w:noProof/>
                <w:sz w:val="22"/>
                <w:lang w:eastAsia="sv-SE"/>
              </w:rPr>
              <w:tab/>
            </w:r>
            <w:r w:rsidR="005A4040" w:rsidRPr="007E7DBA">
              <w:rPr>
                <w:rStyle w:val="Hyperlink"/>
                <w:noProof/>
              </w:rPr>
              <w:t>Flöde AF-3A Patient fyller i formulär (redan skapat)</w:t>
            </w:r>
            <w:r w:rsidR="005A4040">
              <w:rPr>
                <w:noProof/>
                <w:webHidden/>
              </w:rPr>
              <w:tab/>
            </w:r>
            <w:r w:rsidR="005A4040">
              <w:rPr>
                <w:noProof/>
                <w:webHidden/>
              </w:rPr>
              <w:fldChar w:fldCharType="begin"/>
            </w:r>
            <w:r w:rsidR="005A4040">
              <w:rPr>
                <w:noProof/>
                <w:webHidden/>
              </w:rPr>
              <w:instrText xml:space="preserve"> PAGEREF _Toc397585055 \h </w:instrText>
            </w:r>
            <w:r w:rsidR="005A4040">
              <w:rPr>
                <w:noProof/>
                <w:webHidden/>
              </w:rPr>
            </w:r>
            <w:r w:rsidR="005A4040">
              <w:rPr>
                <w:noProof/>
                <w:webHidden/>
              </w:rPr>
              <w:fldChar w:fldCharType="separate"/>
            </w:r>
            <w:r w:rsidR="005A4040">
              <w:rPr>
                <w:noProof/>
                <w:webHidden/>
              </w:rPr>
              <w:t>16</w:t>
            </w:r>
            <w:r w:rsidR="005A4040">
              <w:rPr>
                <w:noProof/>
                <w:webHidden/>
              </w:rPr>
              <w:fldChar w:fldCharType="end"/>
            </w:r>
            <w:r>
              <w:rPr>
                <w:noProof/>
              </w:rPr>
              <w:fldChar w:fldCharType="end"/>
            </w:r>
          </w:ins>
        </w:p>
        <w:p w14:paraId="2DE1F02B" w14:textId="77777777" w:rsidR="005A4040" w:rsidRDefault="00B51283">
          <w:pPr>
            <w:pStyle w:val="TOC2"/>
            <w:tabs>
              <w:tab w:val="left" w:pos="879"/>
              <w:tab w:val="right" w:leader="dot" w:pos="10456"/>
            </w:tabs>
            <w:rPr>
              <w:ins w:id="347" w:author="Jarno Nieminen" w:date="2014-09-04T09:09:00Z"/>
              <w:rFonts w:asciiTheme="minorHAnsi" w:eastAsiaTheme="minorEastAsia" w:hAnsiTheme="minorHAnsi" w:cstheme="minorBidi"/>
              <w:noProof/>
              <w:sz w:val="22"/>
              <w:lang w:eastAsia="sv-SE"/>
            </w:rPr>
          </w:pPr>
          <w:ins w:id="348" w:author="Jarno Nieminen" w:date="2014-09-04T09:09:00Z">
            <w:r>
              <w:fldChar w:fldCharType="begin"/>
            </w:r>
            <w:r>
              <w:instrText xml:space="preserve"> HY</w:instrText>
            </w:r>
            <w:r>
              <w:instrText xml:space="preserve">PERLINK \l "_Toc397585056" </w:instrText>
            </w:r>
            <w:r>
              <w:fldChar w:fldCharType="separate"/>
            </w:r>
            <w:r w:rsidR="005A4040" w:rsidRPr="007E7DBA">
              <w:rPr>
                <w:rStyle w:val="Hyperlink"/>
                <w:noProof/>
              </w:rPr>
              <w:t>3.4</w:t>
            </w:r>
            <w:r w:rsidR="005A4040">
              <w:rPr>
                <w:rFonts w:asciiTheme="minorHAnsi" w:eastAsiaTheme="minorEastAsia" w:hAnsiTheme="minorHAnsi" w:cstheme="minorBidi"/>
                <w:noProof/>
                <w:sz w:val="22"/>
                <w:lang w:eastAsia="sv-SE"/>
              </w:rPr>
              <w:tab/>
            </w:r>
            <w:r w:rsidR="005A4040" w:rsidRPr="007E7DBA">
              <w:rPr>
                <w:rStyle w:val="Hyperlink"/>
                <w:noProof/>
              </w:rPr>
              <w:t>Flöde AF-3B Patient fyller i formulär</w:t>
            </w:r>
            <w:r w:rsidR="005A4040">
              <w:rPr>
                <w:noProof/>
                <w:webHidden/>
              </w:rPr>
              <w:tab/>
            </w:r>
            <w:r w:rsidR="005A4040">
              <w:rPr>
                <w:noProof/>
                <w:webHidden/>
              </w:rPr>
              <w:fldChar w:fldCharType="begin"/>
            </w:r>
            <w:r w:rsidR="005A4040">
              <w:rPr>
                <w:noProof/>
                <w:webHidden/>
              </w:rPr>
              <w:instrText xml:space="preserve"> PAGEREF _Toc397585056 \h </w:instrText>
            </w:r>
            <w:r w:rsidR="005A4040">
              <w:rPr>
                <w:noProof/>
                <w:webHidden/>
              </w:rPr>
            </w:r>
            <w:r w:rsidR="005A4040">
              <w:rPr>
                <w:noProof/>
                <w:webHidden/>
              </w:rPr>
              <w:fldChar w:fldCharType="separate"/>
            </w:r>
            <w:r w:rsidR="005A4040">
              <w:rPr>
                <w:noProof/>
                <w:webHidden/>
              </w:rPr>
              <w:t>18</w:t>
            </w:r>
            <w:r w:rsidR="005A4040">
              <w:rPr>
                <w:noProof/>
                <w:webHidden/>
              </w:rPr>
              <w:fldChar w:fldCharType="end"/>
            </w:r>
            <w:r>
              <w:rPr>
                <w:noProof/>
              </w:rPr>
              <w:fldChar w:fldCharType="end"/>
            </w:r>
          </w:ins>
        </w:p>
        <w:p w14:paraId="4FC766A1" w14:textId="77777777" w:rsidR="005A4040" w:rsidRDefault="00B51283">
          <w:pPr>
            <w:pStyle w:val="TOC2"/>
            <w:tabs>
              <w:tab w:val="left" w:pos="879"/>
              <w:tab w:val="right" w:leader="dot" w:pos="10456"/>
            </w:tabs>
            <w:rPr>
              <w:ins w:id="349" w:author="Jarno Nieminen" w:date="2014-09-04T09:09:00Z"/>
              <w:rFonts w:asciiTheme="minorHAnsi" w:eastAsiaTheme="minorEastAsia" w:hAnsiTheme="minorHAnsi" w:cstheme="minorBidi"/>
              <w:noProof/>
              <w:sz w:val="22"/>
              <w:lang w:eastAsia="sv-SE"/>
            </w:rPr>
          </w:pPr>
          <w:ins w:id="350" w:author="Jarno Nieminen" w:date="2014-09-04T09:09:00Z">
            <w:r>
              <w:fldChar w:fldCharType="begin"/>
            </w:r>
            <w:r>
              <w:instrText xml:space="preserve"> HYPERLINK \l "_Toc397585057" </w:instrText>
            </w:r>
            <w:r>
              <w:fldChar w:fldCharType="separate"/>
            </w:r>
            <w:r w:rsidR="005A4040" w:rsidRPr="007E7DBA">
              <w:rPr>
                <w:rStyle w:val="Hyperlink"/>
                <w:noProof/>
              </w:rPr>
              <w:t>3.5</w:t>
            </w:r>
            <w:r w:rsidR="005A4040">
              <w:rPr>
                <w:rFonts w:asciiTheme="minorHAnsi" w:eastAsiaTheme="minorEastAsia" w:hAnsiTheme="minorHAnsi" w:cstheme="minorBidi"/>
                <w:noProof/>
                <w:sz w:val="22"/>
                <w:lang w:eastAsia="sv-SE"/>
              </w:rPr>
              <w:tab/>
            </w:r>
            <w:r w:rsidR="005A4040" w:rsidRPr="007E7DBA">
              <w:rPr>
                <w:rStyle w:val="Hyperlink"/>
                <w:noProof/>
              </w:rPr>
              <w:t>Flöde AF-4 Återuppta formulär.</w:t>
            </w:r>
            <w:r w:rsidR="005A4040">
              <w:rPr>
                <w:noProof/>
                <w:webHidden/>
              </w:rPr>
              <w:tab/>
            </w:r>
            <w:r w:rsidR="005A4040">
              <w:rPr>
                <w:noProof/>
                <w:webHidden/>
              </w:rPr>
              <w:fldChar w:fldCharType="begin"/>
            </w:r>
            <w:r w:rsidR="005A4040">
              <w:rPr>
                <w:noProof/>
                <w:webHidden/>
              </w:rPr>
              <w:instrText xml:space="preserve"> PAGEREF _Toc397585057 \h </w:instrText>
            </w:r>
            <w:r w:rsidR="005A4040">
              <w:rPr>
                <w:noProof/>
                <w:webHidden/>
              </w:rPr>
            </w:r>
            <w:r w:rsidR="005A4040">
              <w:rPr>
                <w:noProof/>
                <w:webHidden/>
              </w:rPr>
              <w:fldChar w:fldCharType="separate"/>
            </w:r>
            <w:r w:rsidR="005A4040">
              <w:rPr>
                <w:noProof/>
                <w:webHidden/>
              </w:rPr>
              <w:t>20</w:t>
            </w:r>
            <w:r w:rsidR="005A4040">
              <w:rPr>
                <w:noProof/>
                <w:webHidden/>
              </w:rPr>
              <w:fldChar w:fldCharType="end"/>
            </w:r>
            <w:r>
              <w:rPr>
                <w:noProof/>
              </w:rPr>
              <w:fldChar w:fldCharType="end"/>
            </w:r>
          </w:ins>
        </w:p>
        <w:p w14:paraId="2FB9137E" w14:textId="77777777" w:rsidR="005A4040" w:rsidRDefault="00B51283">
          <w:pPr>
            <w:pStyle w:val="TOC2"/>
            <w:tabs>
              <w:tab w:val="left" w:pos="879"/>
              <w:tab w:val="right" w:leader="dot" w:pos="10456"/>
            </w:tabs>
            <w:rPr>
              <w:ins w:id="351" w:author="Jarno Nieminen" w:date="2014-09-04T09:09:00Z"/>
              <w:rFonts w:asciiTheme="minorHAnsi" w:eastAsiaTheme="minorEastAsia" w:hAnsiTheme="minorHAnsi" w:cstheme="minorBidi"/>
              <w:noProof/>
              <w:sz w:val="22"/>
              <w:lang w:eastAsia="sv-SE"/>
            </w:rPr>
          </w:pPr>
          <w:ins w:id="352" w:author="Jarno Nieminen" w:date="2014-09-04T09:09:00Z">
            <w:r>
              <w:fldChar w:fldCharType="begin"/>
            </w:r>
            <w:r>
              <w:instrText xml:space="preserve"> HYPERLINK \l "_Toc397585058" </w:instrText>
            </w:r>
            <w:r>
              <w:fldChar w:fldCharType="separate"/>
            </w:r>
            <w:r w:rsidR="005A4040" w:rsidRPr="007E7DBA">
              <w:rPr>
                <w:rStyle w:val="Hyperlink"/>
                <w:noProof/>
              </w:rPr>
              <w:t>3.6</w:t>
            </w:r>
            <w:r w:rsidR="005A4040">
              <w:rPr>
                <w:rFonts w:asciiTheme="minorHAnsi" w:eastAsiaTheme="minorEastAsia" w:hAnsiTheme="minorHAnsi" w:cstheme="minorBidi"/>
                <w:noProof/>
                <w:sz w:val="22"/>
                <w:lang w:eastAsia="sv-SE"/>
              </w:rPr>
              <w:tab/>
            </w:r>
            <w:r w:rsidR="005A4040" w:rsidRPr="007E7DBA">
              <w:rPr>
                <w:rStyle w:val="Hyperlink"/>
                <w:noProof/>
              </w:rPr>
              <w:t>Flöde AF-5 Notifiera</w:t>
            </w:r>
            <w:r w:rsidR="005A4040">
              <w:rPr>
                <w:noProof/>
                <w:webHidden/>
              </w:rPr>
              <w:tab/>
            </w:r>
            <w:r w:rsidR="005A4040">
              <w:rPr>
                <w:noProof/>
                <w:webHidden/>
              </w:rPr>
              <w:fldChar w:fldCharType="begin"/>
            </w:r>
            <w:r w:rsidR="005A4040">
              <w:rPr>
                <w:noProof/>
                <w:webHidden/>
              </w:rPr>
              <w:instrText xml:space="preserve"> PAGEREF _Toc397585058 \h </w:instrText>
            </w:r>
            <w:r w:rsidR="005A4040">
              <w:rPr>
                <w:noProof/>
                <w:webHidden/>
              </w:rPr>
            </w:r>
            <w:r w:rsidR="005A4040">
              <w:rPr>
                <w:noProof/>
                <w:webHidden/>
              </w:rPr>
              <w:fldChar w:fldCharType="separate"/>
            </w:r>
            <w:r w:rsidR="005A4040">
              <w:rPr>
                <w:noProof/>
                <w:webHidden/>
              </w:rPr>
              <w:t>21</w:t>
            </w:r>
            <w:r w:rsidR="005A4040">
              <w:rPr>
                <w:noProof/>
                <w:webHidden/>
              </w:rPr>
              <w:fldChar w:fldCharType="end"/>
            </w:r>
            <w:r>
              <w:rPr>
                <w:noProof/>
              </w:rPr>
              <w:fldChar w:fldCharType="end"/>
            </w:r>
          </w:ins>
        </w:p>
        <w:p w14:paraId="6A2D9CEA" w14:textId="77777777" w:rsidR="005A4040" w:rsidRDefault="00B51283">
          <w:pPr>
            <w:pStyle w:val="TOC2"/>
            <w:tabs>
              <w:tab w:val="left" w:pos="879"/>
              <w:tab w:val="right" w:leader="dot" w:pos="10456"/>
            </w:tabs>
            <w:rPr>
              <w:ins w:id="353" w:author="Jarno Nieminen" w:date="2014-09-04T09:09:00Z"/>
              <w:rFonts w:asciiTheme="minorHAnsi" w:eastAsiaTheme="minorEastAsia" w:hAnsiTheme="minorHAnsi" w:cstheme="minorBidi"/>
              <w:noProof/>
              <w:sz w:val="22"/>
              <w:lang w:eastAsia="sv-SE"/>
            </w:rPr>
          </w:pPr>
          <w:ins w:id="354" w:author="Jarno Nieminen" w:date="2014-09-04T09:09:00Z">
            <w:r>
              <w:fldChar w:fldCharType="begin"/>
            </w:r>
            <w:r>
              <w:instrText xml:space="preserve"> HYPERLINK \l "_Toc397585059" </w:instrText>
            </w:r>
            <w:r>
              <w:fldChar w:fldCharType="separate"/>
            </w:r>
            <w:r w:rsidR="005A4040" w:rsidRPr="007E7DBA">
              <w:rPr>
                <w:rStyle w:val="Hyperlink"/>
                <w:noProof/>
              </w:rPr>
              <w:t>3.7</w:t>
            </w:r>
            <w:r w:rsidR="005A4040">
              <w:rPr>
                <w:rFonts w:asciiTheme="minorHAnsi" w:eastAsiaTheme="minorEastAsia" w:hAnsiTheme="minorHAnsi" w:cstheme="minorBidi"/>
                <w:noProof/>
                <w:sz w:val="22"/>
                <w:lang w:eastAsia="sv-SE"/>
              </w:rPr>
              <w:tab/>
            </w:r>
            <w:r w:rsidR="005A4040" w:rsidRPr="007E7DBA">
              <w:rPr>
                <w:rStyle w:val="Hyperlink"/>
                <w:noProof/>
              </w:rPr>
              <w:t>Flöde AF-6 Vårdsystem hämtar användarens/patientens formulär.</w:t>
            </w:r>
            <w:r w:rsidR="005A4040">
              <w:rPr>
                <w:noProof/>
                <w:webHidden/>
              </w:rPr>
              <w:tab/>
            </w:r>
            <w:r w:rsidR="005A4040">
              <w:rPr>
                <w:noProof/>
                <w:webHidden/>
              </w:rPr>
              <w:fldChar w:fldCharType="begin"/>
            </w:r>
            <w:r w:rsidR="005A4040">
              <w:rPr>
                <w:noProof/>
                <w:webHidden/>
              </w:rPr>
              <w:instrText xml:space="preserve"> PAGEREF _Toc397585059 \h </w:instrText>
            </w:r>
            <w:r w:rsidR="005A4040">
              <w:rPr>
                <w:noProof/>
                <w:webHidden/>
              </w:rPr>
            </w:r>
            <w:r w:rsidR="005A4040">
              <w:rPr>
                <w:noProof/>
                <w:webHidden/>
              </w:rPr>
              <w:fldChar w:fldCharType="separate"/>
            </w:r>
            <w:r w:rsidR="005A4040">
              <w:rPr>
                <w:noProof/>
                <w:webHidden/>
              </w:rPr>
              <w:t>21</w:t>
            </w:r>
            <w:r w:rsidR="005A4040">
              <w:rPr>
                <w:noProof/>
                <w:webHidden/>
              </w:rPr>
              <w:fldChar w:fldCharType="end"/>
            </w:r>
            <w:r>
              <w:rPr>
                <w:noProof/>
              </w:rPr>
              <w:fldChar w:fldCharType="end"/>
            </w:r>
          </w:ins>
        </w:p>
        <w:p w14:paraId="72E9BC88" w14:textId="77777777" w:rsidR="005A4040" w:rsidRDefault="00B51283">
          <w:pPr>
            <w:pStyle w:val="TOC2"/>
            <w:tabs>
              <w:tab w:val="left" w:pos="879"/>
              <w:tab w:val="right" w:leader="dot" w:pos="10456"/>
            </w:tabs>
            <w:rPr>
              <w:ins w:id="355" w:author="Jarno Nieminen" w:date="2014-09-04T09:09:00Z"/>
              <w:rFonts w:asciiTheme="minorHAnsi" w:eastAsiaTheme="minorEastAsia" w:hAnsiTheme="minorHAnsi" w:cstheme="minorBidi"/>
              <w:noProof/>
              <w:sz w:val="22"/>
              <w:lang w:eastAsia="sv-SE"/>
            </w:rPr>
          </w:pPr>
          <w:ins w:id="356" w:author="Jarno Nieminen" w:date="2014-09-04T09:09:00Z">
            <w:r>
              <w:fldChar w:fldCharType="begin"/>
            </w:r>
            <w:r>
              <w:instrText xml:space="preserve"> HYPERLINK \l "_Toc397585060" </w:instrText>
            </w:r>
            <w:r>
              <w:fldChar w:fldCharType="separate"/>
            </w:r>
            <w:r w:rsidR="005A4040" w:rsidRPr="007E7DBA">
              <w:rPr>
                <w:rStyle w:val="Hyperlink"/>
                <w:noProof/>
                <w:lang w:eastAsia="sv-SE"/>
              </w:rPr>
              <w:t>3.8</w:t>
            </w:r>
            <w:r w:rsidR="005A4040">
              <w:rPr>
                <w:rFonts w:asciiTheme="minorHAnsi" w:eastAsiaTheme="minorEastAsia" w:hAnsiTheme="minorHAnsi" w:cstheme="minorBidi"/>
                <w:noProof/>
                <w:sz w:val="22"/>
                <w:lang w:eastAsia="sv-SE"/>
              </w:rPr>
              <w:tab/>
            </w:r>
            <w:r w:rsidR="005A4040" w:rsidRPr="007E7DBA">
              <w:rPr>
                <w:rStyle w:val="Hyperlink"/>
                <w:noProof/>
              </w:rPr>
              <w:t xml:space="preserve">Flöde AF7 - </w:t>
            </w:r>
            <w:r w:rsidR="005A4040" w:rsidRPr="007E7DBA">
              <w:rPr>
                <w:rStyle w:val="Hyperlink"/>
                <w:noProof/>
                <w:lang w:eastAsia="sv-SE"/>
              </w:rPr>
              <w:t>Fylla i och avsluta ett formulär</w:t>
            </w:r>
            <w:r w:rsidR="005A4040">
              <w:rPr>
                <w:noProof/>
                <w:webHidden/>
              </w:rPr>
              <w:tab/>
            </w:r>
            <w:r w:rsidR="005A4040">
              <w:rPr>
                <w:noProof/>
                <w:webHidden/>
              </w:rPr>
              <w:fldChar w:fldCharType="begin"/>
            </w:r>
            <w:r w:rsidR="005A4040">
              <w:rPr>
                <w:noProof/>
                <w:webHidden/>
              </w:rPr>
              <w:instrText xml:space="preserve"> PAGEREF _Toc397585060 \h </w:instrText>
            </w:r>
            <w:r w:rsidR="005A4040">
              <w:rPr>
                <w:noProof/>
                <w:webHidden/>
              </w:rPr>
            </w:r>
            <w:r w:rsidR="005A4040">
              <w:rPr>
                <w:noProof/>
                <w:webHidden/>
              </w:rPr>
              <w:fldChar w:fldCharType="separate"/>
            </w:r>
            <w:r w:rsidR="005A4040">
              <w:rPr>
                <w:noProof/>
                <w:webHidden/>
              </w:rPr>
              <w:t>22</w:t>
            </w:r>
            <w:r w:rsidR="005A4040">
              <w:rPr>
                <w:noProof/>
                <w:webHidden/>
              </w:rPr>
              <w:fldChar w:fldCharType="end"/>
            </w:r>
            <w:r>
              <w:rPr>
                <w:noProof/>
              </w:rPr>
              <w:fldChar w:fldCharType="end"/>
            </w:r>
          </w:ins>
        </w:p>
        <w:p w14:paraId="0BF2B375" w14:textId="77777777" w:rsidR="005A4040" w:rsidRDefault="00B51283">
          <w:pPr>
            <w:pStyle w:val="TOC2"/>
            <w:tabs>
              <w:tab w:val="left" w:pos="879"/>
              <w:tab w:val="right" w:leader="dot" w:pos="10456"/>
            </w:tabs>
            <w:rPr>
              <w:ins w:id="357" w:author="Jarno Nieminen" w:date="2014-09-04T09:09:00Z"/>
              <w:rFonts w:asciiTheme="minorHAnsi" w:eastAsiaTheme="minorEastAsia" w:hAnsiTheme="minorHAnsi" w:cstheme="minorBidi"/>
              <w:noProof/>
              <w:sz w:val="22"/>
              <w:lang w:eastAsia="sv-SE"/>
            </w:rPr>
          </w:pPr>
          <w:ins w:id="358" w:author="Jarno Nieminen" w:date="2014-09-04T09:09:00Z">
            <w:r>
              <w:fldChar w:fldCharType="begin"/>
            </w:r>
            <w:r>
              <w:instrText xml:space="preserve"> HYPERLINK \l "_Toc397585061" </w:instrText>
            </w:r>
            <w:r>
              <w:fldChar w:fldCharType="separate"/>
            </w:r>
            <w:r w:rsidR="005A4040" w:rsidRPr="007E7DBA">
              <w:rPr>
                <w:rStyle w:val="Hyperlink"/>
                <w:noProof/>
              </w:rPr>
              <w:t>3.9</w:t>
            </w:r>
            <w:r w:rsidR="005A4040">
              <w:rPr>
                <w:rFonts w:asciiTheme="minorHAnsi" w:eastAsiaTheme="minorEastAsia" w:hAnsiTheme="minorHAnsi" w:cstheme="minorBidi"/>
                <w:noProof/>
                <w:sz w:val="22"/>
                <w:lang w:eastAsia="sv-SE"/>
              </w:rPr>
              <w:tab/>
            </w:r>
            <w:r w:rsidR="005A4040" w:rsidRPr="007E7DBA">
              <w:rPr>
                <w:rStyle w:val="Hyperlink"/>
                <w:noProof/>
              </w:rPr>
              <w:t xml:space="preserve">Flöde </w:t>
            </w:r>
            <w:r w:rsidR="005A4040" w:rsidRPr="007E7DBA">
              <w:rPr>
                <w:rStyle w:val="Hyperlink"/>
                <w:noProof/>
                <w:lang w:eastAsia="sv-SE"/>
              </w:rPr>
              <w:t>AF-8 Fyll i formulär</w:t>
            </w:r>
            <w:r w:rsidR="005A4040">
              <w:rPr>
                <w:noProof/>
                <w:webHidden/>
              </w:rPr>
              <w:tab/>
            </w:r>
            <w:r w:rsidR="005A4040">
              <w:rPr>
                <w:noProof/>
                <w:webHidden/>
              </w:rPr>
              <w:fldChar w:fldCharType="begin"/>
            </w:r>
            <w:r w:rsidR="005A4040">
              <w:rPr>
                <w:noProof/>
                <w:webHidden/>
              </w:rPr>
              <w:instrText xml:space="preserve"> PAGEREF _Toc397585061 \h </w:instrText>
            </w:r>
            <w:r w:rsidR="005A4040">
              <w:rPr>
                <w:noProof/>
                <w:webHidden/>
              </w:rPr>
            </w:r>
            <w:r w:rsidR="005A4040">
              <w:rPr>
                <w:noProof/>
                <w:webHidden/>
              </w:rPr>
              <w:fldChar w:fldCharType="separate"/>
            </w:r>
            <w:r w:rsidR="005A4040">
              <w:rPr>
                <w:noProof/>
                <w:webHidden/>
              </w:rPr>
              <w:t>23</w:t>
            </w:r>
            <w:r w:rsidR="005A4040">
              <w:rPr>
                <w:noProof/>
                <w:webHidden/>
              </w:rPr>
              <w:fldChar w:fldCharType="end"/>
            </w:r>
            <w:r>
              <w:rPr>
                <w:noProof/>
              </w:rPr>
              <w:fldChar w:fldCharType="end"/>
            </w:r>
          </w:ins>
        </w:p>
        <w:p w14:paraId="78DB4154" w14:textId="77777777" w:rsidR="005A4040" w:rsidRDefault="00B51283">
          <w:pPr>
            <w:pStyle w:val="TOC2"/>
            <w:tabs>
              <w:tab w:val="left" w:pos="879"/>
              <w:tab w:val="right" w:leader="dot" w:pos="10456"/>
            </w:tabs>
            <w:rPr>
              <w:ins w:id="359" w:author="Jarno Nieminen" w:date="2014-09-04T09:09:00Z"/>
              <w:rFonts w:asciiTheme="minorHAnsi" w:eastAsiaTheme="minorEastAsia" w:hAnsiTheme="minorHAnsi" w:cstheme="minorBidi"/>
              <w:noProof/>
              <w:sz w:val="22"/>
              <w:lang w:eastAsia="sv-SE"/>
            </w:rPr>
          </w:pPr>
          <w:ins w:id="360" w:author="Jarno Nieminen" w:date="2014-09-04T09:09:00Z">
            <w:r>
              <w:fldChar w:fldCharType="begin"/>
            </w:r>
            <w:r>
              <w:instrText xml:space="preserve"> HYPERLINK \l "_Toc397585062" </w:instrText>
            </w:r>
            <w:r>
              <w:fldChar w:fldCharType="separate"/>
            </w:r>
            <w:r w:rsidR="005A4040" w:rsidRPr="007E7DBA">
              <w:rPr>
                <w:rStyle w:val="Hyperlink"/>
                <w:noProof/>
                <w:lang w:eastAsia="sv-SE"/>
              </w:rPr>
              <w:t>3.10</w:t>
            </w:r>
            <w:r w:rsidR="005A4040">
              <w:rPr>
                <w:rFonts w:asciiTheme="minorHAnsi" w:eastAsiaTheme="minorEastAsia" w:hAnsiTheme="minorHAnsi" w:cstheme="minorBidi"/>
                <w:noProof/>
                <w:sz w:val="22"/>
                <w:lang w:eastAsia="sv-SE"/>
              </w:rPr>
              <w:tab/>
            </w:r>
            <w:r w:rsidR="005A4040" w:rsidRPr="007E7DBA">
              <w:rPr>
                <w:rStyle w:val="Hyperlink"/>
                <w:noProof/>
              </w:rPr>
              <w:t xml:space="preserve">Flöde </w:t>
            </w:r>
            <w:r w:rsidR="005A4040" w:rsidRPr="007E7DBA">
              <w:rPr>
                <w:rStyle w:val="Hyperlink"/>
                <w:noProof/>
                <w:lang w:eastAsia="sv-SE"/>
              </w:rPr>
              <w:t>AF-9 Spara och avsluta formulär</w:t>
            </w:r>
            <w:r w:rsidR="005A4040">
              <w:rPr>
                <w:noProof/>
                <w:webHidden/>
              </w:rPr>
              <w:tab/>
            </w:r>
            <w:r w:rsidR="005A4040">
              <w:rPr>
                <w:noProof/>
                <w:webHidden/>
              </w:rPr>
              <w:fldChar w:fldCharType="begin"/>
            </w:r>
            <w:r w:rsidR="005A4040">
              <w:rPr>
                <w:noProof/>
                <w:webHidden/>
              </w:rPr>
              <w:instrText xml:space="preserve"> PAGEREF _Toc397585062 \h </w:instrText>
            </w:r>
            <w:r w:rsidR="005A4040">
              <w:rPr>
                <w:noProof/>
                <w:webHidden/>
              </w:rPr>
            </w:r>
            <w:r w:rsidR="005A4040">
              <w:rPr>
                <w:noProof/>
                <w:webHidden/>
              </w:rPr>
              <w:fldChar w:fldCharType="separate"/>
            </w:r>
            <w:r w:rsidR="005A4040">
              <w:rPr>
                <w:noProof/>
                <w:webHidden/>
              </w:rPr>
              <w:t>23</w:t>
            </w:r>
            <w:r w:rsidR="005A4040">
              <w:rPr>
                <w:noProof/>
                <w:webHidden/>
              </w:rPr>
              <w:fldChar w:fldCharType="end"/>
            </w:r>
            <w:r>
              <w:rPr>
                <w:noProof/>
              </w:rPr>
              <w:fldChar w:fldCharType="end"/>
            </w:r>
          </w:ins>
        </w:p>
        <w:p w14:paraId="0E662BB4" w14:textId="77777777" w:rsidR="005A4040" w:rsidRDefault="00B51283">
          <w:pPr>
            <w:pStyle w:val="TOC2"/>
            <w:tabs>
              <w:tab w:val="left" w:pos="879"/>
              <w:tab w:val="right" w:leader="dot" w:pos="10456"/>
            </w:tabs>
            <w:rPr>
              <w:ins w:id="361" w:author="Jarno Nieminen" w:date="2014-09-04T09:09:00Z"/>
              <w:rFonts w:asciiTheme="minorHAnsi" w:eastAsiaTheme="minorEastAsia" w:hAnsiTheme="minorHAnsi" w:cstheme="minorBidi"/>
              <w:noProof/>
              <w:sz w:val="22"/>
              <w:lang w:eastAsia="sv-SE"/>
            </w:rPr>
          </w:pPr>
          <w:ins w:id="362" w:author="Jarno Nieminen" w:date="2014-09-04T09:09:00Z">
            <w:r>
              <w:fldChar w:fldCharType="begin"/>
            </w:r>
            <w:r>
              <w:instrText xml:space="preserve"> HYPERLINK \l "_Toc397585063" </w:instrText>
            </w:r>
            <w:r>
              <w:fldChar w:fldCharType="separate"/>
            </w:r>
            <w:r w:rsidR="005A4040" w:rsidRPr="007E7DBA">
              <w:rPr>
                <w:rStyle w:val="Hyperlink"/>
                <w:noProof/>
                <w:lang w:eastAsia="sv-SE"/>
              </w:rPr>
              <w:t>3.11</w:t>
            </w:r>
            <w:r w:rsidR="005A4040">
              <w:rPr>
                <w:rFonts w:asciiTheme="minorHAnsi" w:eastAsiaTheme="minorEastAsia" w:hAnsiTheme="minorHAnsi" w:cstheme="minorBidi"/>
                <w:noProof/>
                <w:sz w:val="22"/>
                <w:lang w:eastAsia="sv-SE"/>
              </w:rPr>
              <w:tab/>
            </w:r>
            <w:r w:rsidR="005A4040" w:rsidRPr="007E7DBA">
              <w:rPr>
                <w:rStyle w:val="Hyperlink"/>
                <w:noProof/>
              </w:rPr>
              <w:t xml:space="preserve">Flöde </w:t>
            </w:r>
            <w:r w:rsidR="005A4040" w:rsidRPr="007E7DBA">
              <w:rPr>
                <w:rStyle w:val="Hyperlink"/>
                <w:noProof/>
                <w:lang w:eastAsia="sv-SE"/>
              </w:rPr>
              <w:t>AF-10 Hämta formulär</w:t>
            </w:r>
            <w:r w:rsidR="005A4040">
              <w:rPr>
                <w:noProof/>
                <w:webHidden/>
              </w:rPr>
              <w:tab/>
            </w:r>
            <w:r w:rsidR="005A4040">
              <w:rPr>
                <w:noProof/>
                <w:webHidden/>
              </w:rPr>
              <w:fldChar w:fldCharType="begin"/>
            </w:r>
            <w:r w:rsidR="005A4040">
              <w:rPr>
                <w:noProof/>
                <w:webHidden/>
              </w:rPr>
              <w:instrText xml:space="preserve"> PAGEREF _Toc397585063 \h </w:instrText>
            </w:r>
            <w:r w:rsidR="005A4040">
              <w:rPr>
                <w:noProof/>
                <w:webHidden/>
              </w:rPr>
            </w:r>
            <w:r w:rsidR="005A4040">
              <w:rPr>
                <w:noProof/>
                <w:webHidden/>
              </w:rPr>
              <w:fldChar w:fldCharType="separate"/>
            </w:r>
            <w:r w:rsidR="005A4040">
              <w:rPr>
                <w:noProof/>
                <w:webHidden/>
              </w:rPr>
              <w:t>23</w:t>
            </w:r>
            <w:r w:rsidR="005A4040">
              <w:rPr>
                <w:noProof/>
                <w:webHidden/>
              </w:rPr>
              <w:fldChar w:fldCharType="end"/>
            </w:r>
            <w:r>
              <w:rPr>
                <w:noProof/>
              </w:rPr>
              <w:fldChar w:fldCharType="end"/>
            </w:r>
          </w:ins>
        </w:p>
        <w:p w14:paraId="00A7595C" w14:textId="77777777" w:rsidR="005A4040" w:rsidRDefault="00B51283">
          <w:pPr>
            <w:pStyle w:val="TOC2"/>
            <w:tabs>
              <w:tab w:val="left" w:pos="879"/>
              <w:tab w:val="right" w:leader="dot" w:pos="10456"/>
            </w:tabs>
            <w:rPr>
              <w:ins w:id="363" w:author="Jarno Nieminen" w:date="2014-09-04T09:09:00Z"/>
              <w:rFonts w:asciiTheme="minorHAnsi" w:eastAsiaTheme="minorEastAsia" w:hAnsiTheme="minorHAnsi" w:cstheme="minorBidi"/>
              <w:noProof/>
              <w:sz w:val="22"/>
              <w:lang w:eastAsia="sv-SE"/>
            </w:rPr>
          </w:pPr>
          <w:ins w:id="364" w:author="Jarno Nieminen" w:date="2014-09-04T09:09:00Z">
            <w:r>
              <w:fldChar w:fldCharType="begin"/>
            </w:r>
            <w:r>
              <w:instrText xml:space="preserve"> HYPERLINK \l "_Toc397585064" </w:instrText>
            </w:r>
            <w:r>
              <w:fldChar w:fldCharType="separate"/>
            </w:r>
            <w:r w:rsidR="005A4040" w:rsidRPr="007E7DBA">
              <w:rPr>
                <w:rStyle w:val="Hyperlink"/>
                <w:noProof/>
              </w:rPr>
              <w:t>3.12</w:t>
            </w:r>
            <w:r w:rsidR="005A4040">
              <w:rPr>
                <w:rFonts w:asciiTheme="minorHAnsi" w:eastAsiaTheme="minorEastAsia" w:hAnsiTheme="minorHAnsi" w:cstheme="minorBidi"/>
                <w:noProof/>
                <w:sz w:val="22"/>
                <w:lang w:eastAsia="sv-SE"/>
              </w:rPr>
              <w:tab/>
            </w:r>
            <w:r w:rsidR="005A4040" w:rsidRPr="007E7DBA">
              <w:rPr>
                <w:rStyle w:val="Hyperlink"/>
                <w:noProof/>
              </w:rPr>
              <w:t>Flöde</w:t>
            </w:r>
            <w:r w:rsidR="005A4040" w:rsidRPr="007E7DBA">
              <w:rPr>
                <w:rStyle w:val="Hyperlink"/>
                <w:noProof/>
                <w:lang w:eastAsia="sv-SE"/>
              </w:rPr>
              <w:t xml:space="preserve"> </w:t>
            </w:r>
            <w:r w:rsidR="005A4040" w:rsidRPr="007E7DBA">
              <w:rPr>
                <w:rStyle w:val="Hyperlink"/>
                <w:noProof/>
              </w:rPr>
              <w:t>AF-11 Avbryta formulär</w:t>
            </w:r>
            <w:r w:rsidR="005A4040">
              <w:rPr>
                <w:noProof/>
                <w:webHidden/>
              </w:rPr>
              <w:tab/>
            </w:r>
            <w:r w:rsidR="005A4040">
              <w:rPr>
                <w:noProof/>
                <w:webHidden/>
              </w:rPr>
              <w:fldChar w:fldCharType="begin"/>
            </w:r>
            <w:r w:rsidR="005A4040">
              <w:rPr>
                <w:noProof/>
                <w:webHidden/>
              </w:rPr>
              <w:instrText xml:space="preserve"> PAGEREF _Toc397585064 \h </w:instrText>
            </w:r>
            <w:r w:rsidR="005A4040">
              <w:rPr>
                <w:noProof/>
                <w:webHidden/>
              </w:rPr>
            </w:r>
            <w:r w:rsidR="005A4040">
              <w:rPr>
                <w:noProof/>
                <w:webHidden/>
              </w:rPr>
              <w:fldChar w:fldCharType="separate"/>
            </w:r>
            <w:r w:rsidR="005A4040">
              <w:rPr>
                <w:noProof/>
                <w:webHidden/>
              </w:rPr>
              <w:t>23</w:t>
            </w:r>
            <w:r w:rsidR="005A4040">
              <w:rPr>
                <w:noProof/>
                <w:webHidden/>
              </w:rPr>
              <w:fldChar w:fldCharType="end"/>
            </w:r>
            <w:r>
              <w:rPr>
                <w:noProof/>
              </w:rPr>
              <w:fldChar w:fldCharType="end"/>
            </w:r>
          </w:ins>
        </w:p>
        <w:p w14:paraId="2F1BBE0B" w14:textId="77777777" w:rsidR="005A4040" w:rsidRDefault="00B51283">
          <w:pPr>
            <w:pStyle w:val="TOC2"/>
            <w:tabs>
              <w:tab w:val="left" w:pos="879"/>
              <w:tab w:val="right" w:leader="dot" w:pos="10456"/>
            </w:tabs>
            <w:rPr>
              <w:ins w:id="365" w:author="Jarno Nieminen" w:date="2014-09-04T09:09:00Z"/>
              <w:rFonts w:asciiTheme="minorHAnsi" w:eastAsiaTheme="minorEastAsia" w:hAnsiTheme="minorHAnsi" w:cstheme="minorBidi"/>
              <w:noProof/>
              <w:sz w:val="22"/>
              <w:lang w:eastAsia="sv-SE"/>
            </w:rPr>
          </w:pPr>
          <w:ins w:id="366" w:author="Jarno Nieminen" w:date="2014-09-04T09:09:00Z">
            <w:r>
              <w:fldChar w:fldCharType="begin"/>
            </w:r>
            <w:r>
              <w:instrText xml:space="preserve"> HYPERLINK \l "_Toc397585065" </w:instrText>
            </w:r>
            <w:r>
              <w:fldChar w:fldCharType="separate"/>
            </w:r>
            <w:r w:rsidR="005A4040" w:rsidRPr="007E7DBA">
              <w:rPr>
                <w:rStyle w:val="Hyperlink"/>
                <w:noProof/>
                <w:lang w:eastAsia="sv-SE"/>
              </w:rPr>
              <w:t>3.13</w:t>
            </w:r>
            <w:r w:rsidR="005A4040">
              <w:rPr>
                <w:rFonts w:asciiTheme="minorHAnsi" w:eastAsiaTheme="minorEastAsia" w:hAnsiTheme="minorHAnsi" w:cstheme="minorBidi"/>
                <w:noProof/>
                <w:sz w:val="22"/>
                <w:lang w:eastAsia="sv-SE"/>
              </w:rPr>
              <w:tab/>
            </w:r>
            <w:r w:rsidR="005A4040" w:rsidRPr="007E7DBA">
              <w:rPr>
                <w:rStyle w:val="Hyperlink"/>
                <w:noProof/>
              </w:rPr>
              <w:t xml:space="preserve">Flöde </w:t>
            </w:r>
            <w:r w:rsidR="005A4040" w:rsidRPr="007E7DBA">
              <w:rPr>
                <w:rStyle w:val="Hyperlink"/>
                <w:noProof/>
                <w:lang w:eastAsia="sv-SE"/>
              </w:rPr>
              <w:t>AF-12 Hämta formulärlista</w:t>
            </w:r>
            <w:r w:rsidR="005A4040">
              <w:rPr>
                <w:noProof/>
                <w:webHidden/>
              </w:rPr>
              <w:tab/>
            </w:r>
            <w:r w:rsidR="005A4040">
              <w:rPr>
                <w:noProof/>
                <w:webHidden/>
              </w:rPr>
              <w:fldChar w:fldCharType="begin"/>
            </w:r>
            <w:r w:rsidR="005A4040">
              <w:rPr>
                <w:noProof/>
                <w:webHidden/>
              </w:rPr>
              <w:instrText xml:space="preserve"> PAGEREF _Toc397585065 \h </w:instrText>
            </w:r>
            <w:r w:rsidR="005A4040">
              <w:rPr>
                <w:noProof/>
                <w:webHidden/>
              </w:rPr>
            </w:r>
            <w:r w:rsidR="005A4040">
              <w:rPr>
                <w:noProof/>
                <w:webHidden/>
              </w:rPr>
              <w:fldChar w:fldCharType="separate"/>
            </w:r>
            <w:r w:rsidR="005A4040">
              <w:rPr>
                <w:noProof/>
                <w:webHidden/>
              </w:rPr>
              <w:t>24</w:t>
            </w:r>
            <w:r w:rsidR="005A4040">
              <w:rPr>
                <w:noProof/>
                <w:webHidden/>
              </w:rPr>
              <w:fldChar w:fldCharType="end"/>
            </w:r>
            <w:r>
              <w:rPr>
                <w:noProof/>
              </w:rPr>
              <w:fldChar w:fldCharType="end"/>
            </w:r>
          </w:ins>
        </w:p>
        <w:p w14:paraId="5656787F" w14:textId="77777777" w:rsidR="005A4040" w:rsidRDefault="00B51283">
          <w:pPr>
            <w:pStyle w:val="TOC2"/>
            <w:tabs>
              <w:tab w:val="left" w:pos="879"/>
              <w:tab w:val="right" w:leader="dot" w:pos="10456"/>
            </w:tabs>
            <w:rPr>
              <w:ins w:id="367" w:author="Jarno Nieminen" w:date="2014-09-04T09:09:00Z"/>
              <w:rFonts w:asciiTheme="minorHAnsi" w:eastAsiaTheme="minorEastAsia" w:hAnsiTheme="minorHAnsi" w:cstheme="minorBidi"/>
              <w:noProof/>
              <w:sz w:val="22"/>
              <w:lang w:eastAsia="sv-SE"/>
            </w:rPr>
          </w:pPr>
          <w:ins w:id="368" w:author="Jarno Nieminen" w:date="2014-09-04T09:09:00Z">
            <w:r>
              <w:fldChar w:fldCharType="begin"/>
            </w:r>
            <w:r>
              <w:instrText xml:space="preserve"> HYPERLINK \l "_Toc397585066" </w:instrText>
            </w:r>
            <w:r>
              <w:fldChar w:fldCharType="separate"/>
            </w:r>
            <w:r w:rsidR="005A4040" w:rsidRPr="007E7DBA">
              <w:rPr>
                <w:rStyle w:val="Hyperlink"/>
                <w:noProof/>
                <w:lang w:eastAsia="sv-SE"/>
              </w:rPr>
              <w:t>3.14</w:t>
            </w:r>
            <w:r w:rsidR="005A4040">
              <w:rPr>
                <w:rFonts w:asciiTheme="minorHAnsi" w:eastAsiaTheme="minorEastAsia" w:hAnsiTheme="minorHAnsi" w:cstheme="minorBidi"/>
                <w:noProof/>
                <w:sz w:val="22"/>
                <w:lang w:eastAsia="sv-SE"/>
              </w:rPr>
              <w:tab/>
            </w:r>
            <w:r w:rsidR="005A4040" w:rsidRPr="007E7DBA">
              <w:rPr>
                <w:rStyle w:val="Hyperlink"/>
                <w:noProof/>
              </w:rPr>
              <w:t xml:space="preserve">Flöde AF-13 </w:t>
            </w:r>
            <w:r w:rsidR="005A4040" w:rsidRPr="007E7DBA">
              <w:rPr>
                <w:rStyle w:val="Hyperlink"/>
                <w:noProof/>
                <w:lang w:eastAsia="sv-SE"/>
              </w:rPr>
              <w:t>Hämta mallar</w:t>
            </w:r>
            <w:r w:rsidR="005A4040">
              <w:rPr>
                <w:noProof/>
                <w:webHidden/>
              </w:rPr>
              <w:tab/>
            </w:r>
            <w:r w:rsidR="005A4040">
              <w:rPr>
                <w:noProof/>
                <w:webHidden/>
              </w:rPr>
              <w:fldChar w:fldCharType="begin"/>
            </w:r>
            <w:r w:rsidR="005A4040">
              <w:rPr>
                <w:noProof/>
                <w:webHidden/>
              </w:rPr>
              <w:instrText xml:space="preserve"> PAGEREF _Toc397585066 \h </w:instrText>
            </w:r>
            <w:r w:rsidR="005A4040">
              <w:rPr>
                <w:noProof/>
                <w:webHidden/>
              </w:rPr>
            </w:r>
            <w:r w:rsidR="005A4040">
              <w:rPr>
                <w:noProof/>
                <w:webHidden/>
              </w:rPr>
              <w:fldChar w:fldCharType="separate"/>
            </w:r>
            <w:r w:rsidR="005A4040">
              <w:rPr>
                <w:noProof/>
                <w:webHidden/>
              </w:rPr>
              <w:t>24</w:t>
            </w:r>
            <w:r w:rsidR="005A4040">
              <w:rPr>
                <w:noProof/>
                <w:webHidden/>
              </w:rPr>
              <w:fldChar w:fldCharType="end"/>
            </w:r>
            <w:r>
              <w:rPr>
                <w:noProof/>
              </w:rPr>
              <w:fldChar w:fldCharType="end"/>
            </w:r>
          </w:ins>
        </w:p>
        <w:p w14:paraId="4E5996EF" w14:textId="77777777" w:rsidR="005A4040" w:rsidRDefault="00B51283">
          <w:pPr>
            <w:pStyle w:val="TOC2"/>
            <w:tabs>
              <w:tab w:val="left" w:pos="879"/>
              <w:tab w:val="right" w:leader="dot" w:pos="10456"/>
            </w:tabs>
            <w:rPr>
              <w:ins w:id="369" w:author="Jarno Nieminen" w:date="2014-09-04T09:09:00Z"/>
              <w:rFonts w:asciiTheme="minorHAnsi" w:eastAsiaTheme="minorEastAsia" w:hAnsiTheme="minorHAnsi" w:cstheme="minorBidi"/>
              <w:noProof/>
              <w:sz w:val="22"/>
              <w:lang w:eastAsia="sv-SE"/>
            </w:rPr>
          </w:pPr>
          <w:ins w:id="370" w:author="Jarno Nieminen" w:date="2014-09-04T09:09:00Z">
            <w:r>
              <w:fldChar w:fldCharType="begin"/>
            </w:r>
            <w:r>
              <w:instrText xml:space="preserve"> HYPERLINK \l "_Toc397585067"</w:instrText>
            </w:r>
            <w:r>
              <w:instrText xml:space="preserve"> </w:instrText>
            </w:r>
            <w:r>
              <w:fldChar w:fldCharType="separate"/>
            </w:r>
            <w:r w:rsidR="005A4040" w:rsidRPr="007E7DBA">
              <w:rPr>
                <w:rStyle w:val="Hyperlink"/>
                <w:noProof/>
              </w:rPr>
              <w:t>3.15</w:t>
            </w:r>
            <w:r w:rsidR="005A4040">
              <w:rPr>
                <w:rFonts w:asciiTheme="minorHAnsi" w:eastAsiaTheme="minorEastAsia" w:hAnsiTheme="minorHAnsi" w:cstheme="minorBidi"/>
                <w:noProof/>
                <w:sz w:val="22"/>
                <w:lang w:eastAsia="sv-SE"/>
              </w:rPr>
              <w:tab/>
            </w:r>
            <w:r w:rsidR="005A4040" w:rsidRPr="007E7DBA">
              <w:rPr>
                <w:rStyle w:val="Hyperlink"/>
                <w:noProof/>
              </w:rPr>
              <w:t>Obligatoriska kontrakt</w:t>
            </w:r>
            <w:r w:rsidR="005A4040">
              <w:rPr>
                <w:noProof/>
                <w:webHidden/>
              </w:rPr>
              <w:tab/>
            </w:r>
            <w:r w:rsidR="005A4040">
              <w:rPr>
                <w:noProof/>
                <w:webHidden/>
              </w:rPr>
              <w:fldChar w:fldCharType="begin"/>
            </w:r>
            <w:r w:rsidR="005A4040">
              <w:rPr>
                <w:noProof/>
                <w:webHidden/>
              </w:rPr>
              <w:instrText xml:space="preserve"> PAGEREF _Toc397585067 \h </w:instrText>
            </w:r>
            <w:r w:rsidR="005A4040">
              <w:rPr>
                <w:noProof/>
                <w:webHidden/>
              </w:rPr>
            </w:r>
            <w:r w:rsidR="005A4040">
              <w:rPr>
                <w:noProof/>
                <w:webHidden/>
              </w:rPr>
              <w:fldChar w:fldCharType="separate"/>
            </w:r>
            <w:r w:rsidR="005A4040">
              <w:rPr>
                <w:noProof/>
                <w:webHidden/>
              </w:rPr>
              <w:t>25</w:t>
            </w:r>
            <w:r w:rsidR="005A4040">
              <w:rPr>
                <w:noProof/>
                <w:webHidden/>
              </w:rPr>
              <w:fldChar w:fldCharType="end"/>
            </w:r>
            <w:r>
              <w:rPr>
                <w:noProof/>
              </w:rPr>
              <w:fldChar w:fldCharType="end"/>
            </w:r>
          </w:ins>
        </w:p>
        <w:p w14:paraId="5E003B78" w14:textId="77777777" w:rsidR="005A4040" w:rsidRDefault="00B51283">
          <w:pPr>
            <w:pStyle w:val="TOC2"/>
            <w:tabs>
              <w:tab w:val="left" w:pos="879"/>
              <w:tab w:val="right" w:leader="dot" w:pos="10456"/>
            </w:tabs>
            <w:rPr>
              <w:ins w:id="371" w:author="Jarno Nieminen" w:date="2014-09-04T09:09:00Z"/>
              <w:rFonts w:asciiTheme="minorHAnsi" w:eastAsiaTheme="minorEastAsia" w:hAnsiTheme="minorHAnsi" w:cstheme="minorBidi"/>
              <w:noProof/>
              <w:sz w:val="22"/>
              <w:lang w:eastAsia="sv-SE"/>
            </w:rPr>
          </w:pPr>
          <w:ins w:id="372" w:author="Jarno Nieminen" w:date="2014-09-04T09:09:00Z">
            <w:r>
              <w:fldChar w:fldCharType="begin"/>
            </w:r>
            <w:r>
              <w:instrText xml:space="preserve"> HYPERLINK \l "_Toc397585068" </w:instrText>
            </w:r>
            <w:r>
              <w:fldChar w:fldCharType="separate"/>
            </w:r>
            <w:r w:rsidR="005A4040" w:rsidRPr="007E7DBA">
              <w:rPr>
                <w:rStyle w:val="Hyperlink"/>
                <w:noProof/>
              </w:rPr>
              <w:t>3.16</w:t>
            </w:r>
            <w:r w:rsidR="005A4040">
              <w:rPr>
                <w:rFonts w:asciiTheme="minorHAnsi" w:eastAsiaTheme="minorEastAsia" w:hAnsiTheme="minorHAnsi" w:cstheme="minorBidi"/>
                <w:noProof/>
                <w:sz w:val="22"/>
                <w:lang w:eastAsia="sv-SE"/>
              </w:rPr>
              <w:tab/>
            </w:r>
            <w:r w:rsidR="005A4040" w:rsidRPr="007E7DBA">
              <w:rPr>
                <w:rStyle w:val="Hyperlink"/>
                <w:noProof/>
              </w:rPr>
              <w:t>Adressering</w:t>
            </w:r>
            <w:r w:rsidR="005A4040">
              <w:rPr>
                <w:noProof/>
                <w:webHidden/>
              </w:rPr>
              <w:tab/>
            </w:r>
            <w:r w:rsidR="005A4040">
              <w:rPr>
                <w:noProof/>
                <w:webHidden/>
              </w:rPr>
              <w:fldChar w:fldCharType="begin"/>
            </w:r>
            <w:r w:rsidR="005A4040">
              <w:rPr>
                <w:noProof/>
                <w:webHidden/>
              </w:rPr>
              <w:instrText xml:space="preserve"> PAGEREF _Toc397585068 \h </w:instrText>
            </w:r>
            <w:r w:rsidR="005A4040">
              <w:rPr>
                <w:noProof/>
                <w:webHidden/>
              </w:rPr>
            </w:r>
            <w:r w:rsidR="005A4040">
              <w:rPr>
                <w:noProof/>
                <w:webHidden/>
              </w:rPr>
              <w:fldChar w:fldCharType="separate"/>
            </w:r>
            <w:r w:rsidR="005A4040">
              <w:rPr>
                <w:noProof/>
                <w:webHidden/>
              </w:rPr>
              <w:t>26</w:t>
            </w:r>
            <w:r w:rsidR="005A4040">
              <w:rPr>
                <w:noProof/>
                <w:webHidden/>
              </w:rPr>
              <w:fldChar w:fldCharType="end"/>
            </w:r>
            <w:r>
              <w:rPr>
                <w:noProof/>
              </w:rPr>
              <w:fldChar w:fldCharType="end"/>
            </w:r>
          </w:ins>
        </w:p>
        <w:p w14:paraId="49F652F8" w14:textId="77777777" w:rsidR="005A4040" w:rsidRDefault="00B51283">
          <w:pPr>
            <w:pStyle w:val="TOC2"/>
            <w:tabs>
              <w:tab w:val="left" w:pos="879"/>
              <w:tab w:val="right" w:leader="dot" w:pos="10456"/>
            </w:tabs>
            <w:rPr>
              <w:ins w:id="373" w:author="Jarno Nieminen" w:date="2014-09-04T09:09:00Z"/>
              <w:rFonts w:asciiTheme="minorHAnsi" w:eastAsiaTheme="minorEastAsia" w:hAnsiTheme="minorHAnsi" w:cstheme="minorBidi"/>
              <w:noProof/>
              <w:sz w:val="22"/>
              <w:lang w:eastAsia="sv-SE"/>
            </w:rPr>
          </w:pPr>
          <w:ins w:id="374" w:author="Jarno Nieminen" w:date="2014-09-04T09:09:00Z">
            <w:r>
              <w:fldChar w:fldCharType="begin"/>
            </w:r>
            <w:r>
              <w:instrText xml:space="preserve"> HYPERLINK \l "_Toc397585069" </w:instrText>
            </w:r>
            <w:r>
              <w:fldChar w:fldCharType="separate"/>
            </w:r>
            <w:r w:rsidR="005A4040" w:rsidRPr="007E7DBA">
              <w:rPr>
                <w:rStyle w:val="Hyperlink"/>
                <w:noProof/>
              </w:rPr>
              <w:t>3.17</w:t>
            </w:r>
            <w:r w:rsidR="005A4040">
              <w:rPr>
                <w:rFonts w:asciiTheme="minorHAnsi" w:eastAsiaTheme="minorEastAsia" w:hAnsiTheme="minorHAnsi" w:cstheme="minorBidi"/>
                <w:noProof/>
                <w:sz w:val="22"/>
                <w:lang w:eastAsia="sv-SE"/>
              </w:rPr>
              <w:tab/>
            </w:r>
            <w:r w:rsidR="005A4040" w:rsidRPr="007E7DBA">
              <w:rPr>
                <w:rStyle w:val="Hyperlink"/>
                <w:noProof/>
              </w:rPr>
              <w:t>Uppdatering av engagemangsindex</w:t>
            </w:r>
            <w:r w:rsidR="005A4040">
              <w:rPr>
                <w:noProof/>
                <w:webHidden/>
              </w:rPr>
              <w:tab/>
            </w:r>
            <w:r w:rsidR="005A4040">
              <w:rPr>
                <w:noProof/>
                <w:webHidden/>
              </w:rPr>
              <w:fldChar w:fldCharType="begin"/>
            </w:r>
            <w:r w:rsidR="005A4040">
              <w:rPr>
                <w:noProof/>
                <w:webHidden/>
              </w:rPr>
              <w:instrText xml:space="preserve"> PAGEREF _Toc397585069 \h </w:instrText>
            </w:r>
            <w:r w:rsidR="005A4040">
              <w:rPr>
                <w:noProof/>
                <w:webHidden/>
              </w:rPr>
            </w:r>
            <w:r w:rsidR="005A4040">
              <w:rPr>
                <w:noProof/>
                <w:webHidden/>
              </w:rPr>
              <w:fldChar w:fldCharType="separate"/>
            </w:r>
            <w:r w:rsidR="005A4040">
              <w:rPr>
                <w:noProof/>
                <w:webHidden/>
              </w:rPr>
              <w:t>26</w:t>
            </w:r>
            <w:r w:rsidR="005A4040">
              <w:rPr>
                <w:noProof/>
                <w:webHidden/>
              </w:rPr>
              <w:fldChar w:fldCharType="end"/>
            </w:r>
            <w:r>
              <w:rPr>
                <w:noProof/>
              </w:rPr>
              <w:fldChar w:fldCharType="end"/>
            </w:r>
          </w:ins>
        </w:p>
        <w:p w14:paraId="09D9CEE9" w14:textId="77777777" w:rsidR="005A4040" w:rsidRDefault="00B51283">
          <w:pPr>
            <w:pStyle w:val="TOC1"/>
            <w:tabs>
              <w:tab w:val="left" w:pos="400"/>
              <w:tab w:val="right" w:leader="dot" w:pos="10456"/>
            </w:tabs>
            <w:rPr>
              <w:ins w:id="375" w:author="Jarno Nieminen" w:date="2014-09-04T09:09:00Z"/>
              <w:rFonts w:asciiTheme="minorHAnsi" w:eastAsiaTheme="minorEastAsia" w:hAnsiTheme="minorHAnsi" w:cstheme="minorBidi"/>
              <w:noProof/>
              <w:sz w:val="22"/>
              <w:lang w:eastAsia="sv-SE"/>
            </w:rPr>
          </w:pPr>
          <w:ins w:id="376" w:author="Jarno Nieminen" w:date="2014-09-04T09:09:00Z">
            <w:r>
              <w:fldChar w:fldCharType="begin"/>
            </w:r>
            <w:r>
              <w:instrText xml:space="preserve"> HYPERLINK \l "_Toc3975</w:instrText>
            </w:r>
            <w:r>
              <w:instrText xml:space="preserve">85070" </w:instrText>
            </w:r>
            <w:r>
              <w:fldChar w:fldCharType="separate"/>
            </w:r>
            <w:r w:rsidR="005A4040" w:rsidRPr="007E7DBA">
              <w:rPr>
                <w:rStyle w:val="Hyperlink"/>
                <w:noProof/>
              </w:rPr>
              <w:t>4</w:t>
            </w:r>
            <w:r w:rsidR="005A4040">
              <w:rPr>
                <w:rFonts w:asciiTheme="minorHAnsi" w:eastAsiaTheme="minorEastAsia" w:hAnsiTheme="minorHAnsi" w:cstheme="minorBidi"/>
                <w:noProof/>
                <w:sz w:val="22"/>
                <w:lang w:eastAsia="sv-SE"/>
              </w:rPr>
              <w:tab/>
            </w:r>
            <w:r w:rsidR="005A4040" w:rsidRPr="007E7DBA">
              <w:rPr>
                <w:rStyle w:val="Hyperlink"/>
                <w:noProof/>
              </w:rPr>
              <w:t>Tjänstedomänens krav och regler</w:t>
            </w:r>
            <w:r w:rsidR="005A4040">
              <w:rPr>
                <w:noProof/>
                <w:webHidden/>
              </w:rPr>
              <w:tab/>
            </w:r>
            <w:r w:rsidR="005A4040">
              <w:rPr>
                <w:noProof/>
                <w:webHidden/>
              </w:rPr>
              <w:fldChar w:fldCharType="begin"/>
            </w:r>
            <w:r w:rsidR="005A4040">
              <w:rPr>
                <w:noProof/>
                <w:webHidden/>
              </w:rPr>
              <w:instrText xml:space="preserve"> PAGEREF _Toc397585070 \h </w:instrText>
            </w:r>
            <w:r w:rsidR="005A4040">
              <w:rPr>
                <w:noProof/>
                <w:webHidden/>
              </w:rPr>
            </w:r>
            <w:r w:rsidR="005A4040">
              <w:rPr>
                <w:noProof/>
                <w:webHidden/>
              </w:rPr>
              <w:fldChar w:fldCharType="separate"/>
            </w:r>
            <w:r w:rsidR="005A4040">
              <w:rPr>
                <w:noProof/>
                <w:webHidden/>
              </w:rPr>
              <w:t>28</w:t>
            </w:r>
            <w:r w:rsidR="005A4040">
              <w:rPr>
                <w:noProof/>
                <w:webHidden/>
              </w:rPr>
              <w:fldChar w:fldCharType="end"/>
            </w:r>
            <w:r>
              <w:rPr>
                <w:noProof/>
              </w:rPr>
              <w:fldChar w:fldCharType="end"/>
            </w:r>
          </w:ins>
        </w:p>
        <w:p w14:paraId="03E379D2" w14:textId="77777777" w:rsidR="005A4040" w:rsidRDefault="00B51283">
          <w:pPr>
            <w:pStyle w:val="TOC2"/>
            <w:tabs>
              <w:tab w:val="left" w:pos="879"/>
              <w:tab w:val="right" w:leader="dot" w:pos="10456"/>
            </w:tabs>
            <w:rPr>
              <w:ins w:id="377" w:author="Jarno Nieminen" w:date="2014-09-04T09:09:00Z"/>
              <w:rFonts w:asciiTheme="minorHAnsi" w:eastAsiaTheme="minorEastAsia" w:hAnsiTheme="minorHAnsi" w:cstheme="minorBidi"/>
              <w:noProof/>
              <w:sz w:val="22"/>
              <w:lang w:eastAsia="sv-SE"/>
            </w:rPr>
          </w:pPr>
          <w:ins w:id="378" w:author="Jarno Nieminen" w:date="2014-09-04T09:09:00Z">
            <w:r>
              <w:lastRenderedPageBreak/>
              <w:fldChar w:fldCharType="begin"/>
            </w:r>
            <w:r>
              <w:instrText xml:space="preserve"> HYPERLINK \l "_Toc397585071" </w:instrText>
            </w:r>
            <w:r>
              <w:fldChar w:fldCharType="separate"/>
            </w:r>
            <w:r w:rsidR="005A4040" w:rsidRPr="007E7DBA">
              <w:rPr>
                <w:rStyle w:val="Hyperlink"/>
                <w:noProof/>
              </w:rPr>
              <w:t>4.1</w:t>
            </w:r>
            <w:r w:rsidR="005A4040">
              <w:rPr>
                <w:rFonts w:asciiTheme="minorHAnsi" w:eastAsiaTheme="minorEastAsia" w:hAnsiTheme="minorHAnsi" w:cstheme="minorBidi"/>
                <w:noProof/>
                <w:sz w:val="22"/>
                <w:lang w:eastAsia="sv-SE"/>
              </w:rPr>
              <w:tab/>
            </w:r>
            <w:r w:rsidR="005A4040" w:rsidRPr="007E7DBA">
              <w:rPr>
                <w:rStyle w:val="Hyperlink"/>
                <w:noProof/>
              </w:rPr>
              <w:t>Presentationsregler för konsument</w:t>
            </w:r>
            <w:r w:rsidR="005A4040">
              <w:rPr>
                <w:noProof/>
                <w:webHidden/>
              </w:rPr>
              <w:tab/>
            </w:r>
            <w:r w:rsidR="005A4040">
              <w:rPr>
                <w:noProof/>
                <w:webHidden/>
              </w:rPr>
              <w:fldChar w:fldCharType="begin"/>
            </w:r>
            <w:r w:rsidR="005A4040">
              <w:rPr>
                <w:noProof/>
                <w:webHidden/>
              </w:rPr>
              <w:instrText xml:space="preserve"> PAGEREF _Toc397585071 \h </w:instrText>
            </w:r>
            <w:r w:rsidR="005A4040">
              <w:rPr>
                <w:noProof/>
                <w:webHidden/>
              </w:rPr>
            </w:r>
            <w:r w:rsidR="005A4040">
              <w:rPr>
                <w:noProof/>
                <w:webHidden/>
              </w:rPr>
              <w:fldChar w:fldCharType="separate"/>
            </w:r>
            <w:r w:rsidR="005A4040">
              <w:rPr>
                <w:noProof/>
                <w:webHidden/>
              </w:rPr>
              <w:t>28</w:t>
            </w:r>
            <w:r w:rsidR="005A4040">
              <w:rPr>
                <w:noProof/>
                <w:webHidden/>
              </w:rPr>
              <w:fldChar w:fldCharType="end"/>
            </w:r>
            <w:r>
              <w:rPr>
                <w:noProof/>
              </w:rPr>
              <w:fldChar w:fldCharType="end"/>
            </w:r>
          </w:ins>
        </w:p>
        <w:p w14:paraId="48C5111B" w14:textId="77777777" w:rsidR="005A4040" w:rsidRDefault="00B51283">
          <w:pPr>
            <w:pStyle w:val="TOC2"/>
            <w:tabs>
              <w:tab w:val="left" w:pos="879"/>
              <w:tab w:val="right" w:leader="dot" w:pos="10456"/>
            </w:tabs>
            <w:rPr>
              <w:ins w:id="379" w:author="Jarno Nieminen" w:date="2014-09-04T09:09:00Z"/>
              <w:rFonts w:asciiTheme="minorHAnsi" w:eastAsiaTheme="minorEastAsia" w:hAnsiTheme="minorHAnsi" w:cstheme="minorBidi"/>
              <w:noProof/>
              <w:sz w:val="22"/>
              <w:lang w:eastAsia="sv-SE"/>
            </w:rPr>
          </w:pPr>
          <w:ins w:id="380" w:author="Jarno Nieminen" w:date="2014-09-04T09:09:00Z">
            <w:r>
              <w:fldChar w:fldCharType="begin"/>
            </w:r>
            <w:r>
              <w:instrText xml:space="preserve"> HYPERLINK \l "_Toc397585072" </w:instrText>
            </w:r>
            <w:r>
              <w:fldChar w:fldCharType="separate"/>
            </w:r>
            <w:r w:rsidR="005A4040" w:rsidRPr="007E7DBA">
              <w:rPr>
                <w:rStyle w:val="Hyperlink"/>
                <w:noProof/>
              </w:rPr>
              <w:t>4.2</w:t>
            </w:r>
            <w:r w:rsidR="005A4040">
              <w:rPr>
                <w:rFonts w:asciiTheme="minorHAnsi" w:eastAsiaTheme="minorEastAsia" w:hAnsiTheme="minorHAnsi" w:cstheme="minorBidi"/>
                <w:noProof/>
                <w:sz w:val="22"/>
                <w:lang w:eastAsia="sv-SE"/>
              </w:rPr>
              <w:tab/>
            </w:r>
            <w:r w:rsidR="005A4040" w:rsidRPr="007E7DBA">
              <w:rPr>
                <w:rStyle w:val="Hyperlink"/>
                <w:noProof/>
              </w:rPr>
              <w:t>Informationssäkerhet och juridik</w:t>
            </w:r>
            <w:r w:rsidR="005A4040">
              <w:rPr>
                <w:noProof/>
                <w:webHidden/>
              </w:rPr>
              <w:tab/>
            </w:r>
            <w:r w:rsidR="005A4040">
              <w:rPr>
                <w:noProof/>
                <w:webHidden/>
              </w:rPr>
              <w:fldChar w:fldCharType="begin"/>
            </w:r>
            <w:r w:rsidR="005A4040">
              <w:rPr>
                <w:noProof/>
                <w:webHidden/>
              </w:rPr>
              <w:instrText xml:space="preserve"> PAGEREF _Toc397585072 \h </w:instrText>
            </w:r>
            <w:r w:rsidR="005A4040">
              <w:rPr>
                <w:noProof/>
                <w:webHidden/>
              </w:rPr>
            </w:r>
            <w:r w:rsidR="005A4040">
              <w:rPr>
                <w:noProof/>
                <w:webHidden/>
              </w:rPr>
              <w:fldChar w:fldCharType="separate"/>
            </w:r>
            <w:r w:rsidR="005A4040">
              <w:rPr>
                <w:noProof/>
                <w:webHidden/>
              </w:rPr>
              <w:t>28</w:t>
            </w:r>
            <w:r w:rsidR="005A4040">
              <w:rPr>
                <w:noProof/>
                <w:webHidden/>
              </w:rPr>
              <w:fldChar w:fldCharType="end"/>
            </w:r>
            <w:r>
              <w:rPr>
                <w:noProof/>
              </w:rPr>
              <w:fldChar w:fldCharType="end"/>
            </w:r>
          </w:ins>
        </w:p>
        <w:p w14:paraId="4B2E0BE7" w14:textId="77777777" w:rsidR="005A4040" w:rsidRDefault="00B51283">
          <w:pPr>
            <w:pStyle w:val="TOC2"/>
            <w:tabs>
              <w:tab w:val="left" w:pos="879"/>
              <w:tab w:val="right" w:leader="dot" w:pos="10456"/>
            </w:tabs>
            <w:rPr>
              <w:ins w:id="381" w:author="Jarno Nieminen" w:date="2014-09-04T09:09:00Z"/>
              <w:rFonts w:asciiTheme="minorHAnsi" w:eastAsiaTheme="minorEastAsia" w:hAnsiTheme="minorHAnsi" w:cstheme="minorBidi"/>
              <w:noProof/>
              <w:sz w:val="22"/>
              <w:lang w:eastAsia="sv-SE"/>
            </w:rPr>
          </w:pPr>
          <w:ins w:id="382" w:author="Jarno Nieminen" w:date="2014-09-04T09:09:00Z">
            <w:r>
              <w:fldChar w:fldCharType="begin"/>
            </w:r>
            <w:r>
              <w:instrText xml:space="preserve"> HYPERLINK \l "_Toc397585073" </w:instrText>
            </w:r>
            <w:r>
              <w:fldChar w:fldCharType="separate"/>
            </w:r>
            <w:r w:rsidR="005A4040" w:rsidRPr="007E7DBA">
              <w:rPr>
                <w:rStyle w:val="Hyperlink"/>
                <w:noProof/>
              </w:rPr>
              <w:t>4.3</w:t>
            </w:r>
            <w:r w:rsidR="005A4040">
              <w:rPr>
                <w:rFonts w:asciiTheme="minorHAnsi" w:eastAsiaTheme="minorEastAsia" w:hAnsiTheme="minorHAnsi" w:cstheme="minorBidi"/>
                <w:noProof/>
                <w:sz w:val="22"/>
                <w:lang w:eastAsia="sv-SE"/>
              </w:rPr>
              <w:tab/>
            </w:r>
            <w:r w:rsidR="005A4040" w:rsidRPr="007E7DBA">
              <w:rPr>
                <w:rStyle w:val="Hyperlink"/>
                <w:noProof/>
              </w:rPr>
              <w:t>Icke funktionella krav</w:t>
            </w:r>
            <w:r w:rsidR="005A4040">
              <w:rPr>
                <w:noProof/>
                <w:webHidden/>
              </w:rPr>
              <w:tab/>
            </w:r>
            <w:r w:rsidR="005A4040">
              <w:rPr>
                <w:noProof/>
                <w:webHidden/>
              </w:rPr>
              <w:fldChar w:fldCharType="begin"/>
            </w:r>
            <w:r w:rsidR="005A4040">
              <w:rPr>
                <w:noProof/>
                <w:webHidden/>
              </w:rPr>
              <w:instrText xml:space="preserve"> PAGEREF _Toc397585073 \h </w:instrText>
            </w:r>
            <w:r w:rsidR="005A4040">
              <w:rPr>
                <w:noProof/>
                <w:webHidden/>
              </w:rPr>
            </w:r>
            <w:r w:rsidR="005A4040">
              <w:rPr>
                <w:noProof/>
                <w:webHidden/>
              </w:rPr>
              <w:fldChar w:fldCharType="separate"/>
            </w:r>
            <w:r w:rsidR="005A4040">
              <w:rPr>
                <w:noProof/>
                <w:webHidden/>
              </w:rPr>
              <w:t>34</w:t>
            </w:r>
            <w:r w:rsidR="005A4040">
              <w:rPr>
                <w:noProof/>
                <w:webHidden/>
              </w:rPr>
              <w:fldChar w:fldCharType="end"/>
            </w:r>
            <w:r>
              <w:rPr>
                <w:noProof/>
              </w:rPr>
              <w:fldChar w:fldCharType="end"/>
            </w:r>
          </w:ins>
        </w:p>
        <w:p w14:paraId="408B879E" w14:textId="77777777" w:rsidR="005A4040" w:rsidRDefault="00B51283">
          <w:pPr>
            <w:pStyle w:val="TOC3"/>
            <w:tabs>
              <w:tab w:val="left" w:pos="1100"/>
              <w:tab w:val="right" w:leader="dot" w:pos="10456"/>
            </w:tabs>
            <w:rPr>
              <w:ins w:id="383" w:author="Jarno Nieminen" w:date="2014-09-04T09:09:00Z"/>
              <w:rFonts w:asciiTheme="minorHAnsi" w:eastAsiaTheme="minorEastAsia" w:hAnsiTheme="minorHAnsi" w:cstheme="minorBidi"/>
              <w:noProof/>
              <w:sz w:val="22"/>
              <w:lang w:eastAsia="sv-SE"/>
            </w:rPr>
          </w:pPr>
          <w:ins w:id="384" w:author="Jarno Nieminen" w:date="2014-09-04T09:09:00Z">
            <w:r>
              <w:fldChar w:fldCharType="begin"/>
            </w:r>
            <w:r>
              <w:instrText xml:space="preserve"> HYPERLINK \l "_Toc397585074" </w:instrText>
            </w:r>
            <w:r>
              <w:fldChar w:fldCharType="separate"/>
            </w:r>
            <w:r w:rsidR="005A4040" w:rsidRPr="007E7DBA">
              <w:rPr>
                <w:rStyle w:val="Hyperlink"/>
                <w:noProof/>
              </w:rPr>
              <w:t>4.3.1</w:t>
            </w:r>
            <w:r w:rsidR="005A4040">
              <w:rPr>
                <w:rFonts w:asciiTheme="minorHAnsi" w:eastAsiaTheme="minorEastAsia" w:hAnsiTheme="minorHAnsi" w:cstheme="minorBidi"/>
                <w:noProof/>
                <w:sz w:val="22"/>
                <w:lang w:eastAsia="sv-SE"/>
              </w:rPr>
              <w:tab/>
            </w:r>
            <w:r w:rsidR="005A4040" w:rsidRPr="007E7DBA">
              <w:rPr>
                <w:rStyle w:val="Hyperlink"/>
                <w:noProof/>
              </w:rPr>
              <w:t>SLA krav</w:t>
            </w:r>
            <w:r w:rsidR="005A4040">
              <w:rPr>
                <w:noProof/>
                <w:webHidden/>
              </w:rPr>
              <w:tab/>
            </w:r>
            <w:r w:rsidR="005A4040">
              <w:rPr>
                <w:noProof/>
                <w:webHidden/>
              </w:rPr>
              <w:fldChar w:fldCharType="begin"/>
            </w:r>
            <w:r w:rsidR="005A4040">
              <w:rPr>
                <w:noProof/>
                <w:webHidden/>
              </w:rPr>
              <w:instrText xml:space="preserve"> PAGEREF _Toc397585074 \h </w:instrText>
            </w:r>
            <w:r w:rsidR="005A4040">
              <w:rPr>
                <w:noProof/>
                <w:webHidden/>
              </w:rPr>
            </w:r>
            <w:r w:rsidR="005A4040">
              <w:rPr>
                <w:noProof/>
                <w:webHidden/>
              </w:rPr>
              <w:fldChar w:fldCharType="separate"/>
            </w:r>
            <w:r w:rsidR="005A4040">
              <w:rPr>
                <w:noProof/>
                <w:webHidden/>
              </w:rPr>
              <w:t>34</w:t>
            </w:r>
            <w:r w:rsidR="005A4040">
              <w:rPr>
                <w:noProof/>
                <w:webHidden/>
              </w:rPr>
              <w:fldChar w:fldCharType="end"/>
            </w:r>
            <w:r>
              <w:rPr>
                <w:noProof/>
              </w:rPr>
              <w:fldChar w:fldCharType="end"/>
            </w:r>
          </w:ins>
        </w:p>
        <w:p w14:paraId="43DE850D" w14:textId="77777777" w:rsidR="005A4040" w:rsidRDefault="00B51283">
          <w:pPr>
            <w:pStyle w:val="TOC3"/>
            <w:tabs>
              <w:tab w:val="left" w:pos="1100"/>
              <w:tab w:val="right" w:leader="dot" w:pos="10456"/>
            </w:tabs>
            <w:rPr>
              <w:ins w:id="385" w:author="Jarno Nieminen" w:date="2014-09-04T09:09:00Z"/>
              <w:rFonts w:asciiTheme="minorHAnsi" w:eastAsiaTheme="minorEastAsia" w:hAnsiTheme="minorHAnsi" w:cstheme="minorBidi"/>
              <w:noProof/>
              <w:sz w:val="22"/>
              <w:lang w:eastAsia="sv-SE"/>
            </w:rPr>
          </w:pPr>
          <w:ins w:id="386" w:author="Jarno Nieminen" w:date="2014-09-04T09:09:00Z">
            <w:r>
              <w:fldChar w:fldCharType="begin"/>
            </w:r>
            <w:r>
              <w:instrText xml:space="preserve"> HYPERLINK \l "_Toc397585075" </w:instrText>
            </w:r>
            <w:r>
              <w:fldChar w:fldCharType="separate"/>
            </w:r>
            <w:r w:rsidR="005A4040" w:rsidRPr="007E7DBA">
              <w:rPr>
                <w:rStyle w:val="Hyperlink"/>
                <w:noProof/>
              </w:rPr>
              <w:t>4.3.2</w:t>
            </w:r>
            <w:r w:rsidR="005A4040">
              <w:rPr>
                <w:rFonts w:asciiTheme="minorHAnsi" w:eastAsiaTheme="minorEastAsia" w:hAnsiTheme="minorHAnsi" w:cstheme="minorBidi"/>
                <w:noProof/>
                <w:sz w:val="22"/>
                <w:lang w:eastAsia="sv-SE"/>
              </w:rPr>
              <w:tab/>
            </w:r>
            <w:r w:rsidR="005A4040" w:rsidRPr="007E7DBA">
              <w:rPr>
                <w:rStyle w:val="Hyperlink"/>
                <w:noProof/>
              </w:rPr>
              <w:t>Övriga krav</w:t>
            </w:r>
            <w:r w:rsidR="005A4040">
              <w:rPr>
                <w:noProof/>
                <w:webHidden/>
              </w:rPr>
              <w:tab/>
            </w:r>
            <w:r w:rsidR="005A4040">
              <w:rPr>
                <w:noProof/>
                <w:webHidden/>
              </w:rPr>
              <w:fldChar w:fldCharType="begin"/>
            </w:r>
            <w:r w:rsidR="005A4040">
              <w:rPr>
                <w:noProof/>
                <w:webHidden/>
              </w:rPr>
              <w:instrText xml:space="preserve"> PAGEREF _Toc397585075 \h </w:instrText>
            </w:r>
            <w:r w:rsidR="005A4040">
              <w:rPr>
                <w:noProof/>
                <w:webHidden/>
              </w:rPr>
            </w:r>
            <w:r w:rsidR="005A4040">
              <w:rPr>
                <w:noProof/>
                <w:webHidden/>
              </w:rPr>
              <w:fldChar w:fldCharType="separate"/>
            </w:r>
            <w:r w:rsidR="005A4040">
              <w:rPr>
                <w:noProof/>
                <w:webHidden/>
              </w:rPr>
              <w:t>34</w:t>
            </w:r>
            <w:r w:rsidR="005A4040">
              <w:rPr>
                <w:noProof/>
                <w:webHidden/>
              </w:rPr>
              <w:fldChar w:fldCharType="end"/>
            </w:r>
            <w:r>
              <w:rPr>
                <w:noProof/>
              </w:rPr>
              <w:fldChar w:fldCharType="end"/>
            </w:r>
          </w:ins>
        </w:p>
        <w:p w14:paraId="4AA31698" w14:textId="77777777" w:rsidR="005A4040" w:rsidRDefault="00B51283">
          <w:pPr>
            <w:pStyle w:val="TOC2"/>
            <w:tabs>
              <w:tab w:val="left" w:pos="879"/>
              <w:tab w:val="right" w:leader="dot" w:pos="10456"/>
            </w:tabs>
            <w:rPr>
              <w:ins w:id="387" w:author="Jarno Nieminen" w:date="2014-09-04T09:09:00Z"/>
              <w:rFonts w:asciiTheme="minorHAnsi" w:eastAsiaTheme="minorEastAsia" w:hAnsiTheme="minorHAnsi" w:cstheme="minorBidi"/>
              <w:noProof/>
              <w:sz w:val="22"/>
              <w:lang w:eastAsia="sv-SE"/>
            </w:rPr>
          </w:pPr>
          <w:ins w:id="388" w:author="Jarno Nieminen" w:date="2014-09-04T09:09:00Z">
            <w:r>
              <w:fldChar w:fldCharType="begin"/>
            </w:r>
            <w:r>
              <w:instrText xml:space="preserve"> HYPERLINK \l "_Toc397585076" </w:instrText>
            </w:r>
            <w:r>
              <w:fldChar w:fldCharType="separate"/>
            </w:r>
            <w:r w:rsidR="005A4040" w:rsidRPr="007E7DBA">
              <w:rPr>
                <w:rStyle w:val="Hyperlink"/>
                <w:noProof/>
              </w:rPr>
              <w:t>4.4</w:t>
            </w:r>
            <w:r w:rsidR="005A4040">
              <w:rPr>
                <w:rFonts w:asciiTheme="minorHAnsi" w:eastAsiaTheme="minorEastAsia" w:hAnsiTheme="minorHAnsi" w:cstheme="minorBidi"/>
                <w:noProof/>
                <w:sz w:val="22"/>
                <w:lang w:eastAsia="sv-SE"/>
              </w:rPr>
              <w:tab/>
            </w:r>
            <w:r w:rsidR="005A4040" w:rsidRPr="007E7DBA">
              <w:rPr>
                <w:rStyle w:val="Hyperlink"/>
                <w:noProof/>
              </w:rPr>
              <w:t>Felhantering</w:t>
            </w:r>
            <w:r w:rsidR="005A4040">
              <w:rPr>
                <w:noProof/>
                <w:webHidden/>
              </w:rPr>
              <w:tab/>
            </w:r>
            <w:r w:rsidR="005A4040">
              <w:rPr>
                <w:noProof/>
                <w:webHidden/>
              </w:rPr>
              <w:fldChar w:fldCharType="begin"/>
            </w:r>
            <w:r w:rsidR="005A4040">
              <w:rPr>
                <w:noProof/>
                <w:webHidden/>
              </w:rPr>
              <w:instrText xml:space="preserve"> PAGEREF _Toc397585076 \h </w:instrText>
            </w:r>
            <w:r w:rsidR="005A4040">
              <w:rPr>
                <w:noProof/>
                <w:webHidden/>
              </w:rPr>
            </w:r>
            <w:r w:rsidR="005A4040">
              <w:rPr>
                <w:noProof/>
                <w:webHidden/>
              </w:rPr>
              <w:fldChar w:fldCharType="separate"/>
            </w:r>
            <w:r w:rsidR="005A4040">
              <w:rPr>
                <w:noProof/>
                <w:webHidden/>
              </w:rPr>
              <w:t>35</w:t>
            </w:r>
            <w:r w:rsidR="005A4040">
              <w:rPr>
                <w:noProof/>
                <w:webHidden/>
              </w:rPr>
              <w:fldChar w:fldCharType="end"/>
            </w:r>
            <w:r>
              <w:rPr>
                <w:noProof/>
              </w:rPr>
              <w:fldChar w:fldCharType="end"/>
            </w:r>
          </w:ins>
        </w:p>
        <w:p w14:paraId="6DA69B02" w14:textId="77777777" w:rsidR="005A4040" w:rsidRDefault="00B51283">
          <w:pPr>
            <w:pStyle w:val="TOC3"/>
            <w:tabs>
              <w:tab w:val="left" w:pos="1100"/>
              <w:tab w:val="right" w:leader="dot" w:pos="10456"/>
            </w:tabs>
            <w:rPr>
              <w:ins w:id="389" w:author="Jarno Nieminen" w:date="2014-09-04T09:09:00Z"/>
              <w:rFonts w:asciiTheme="minorHAnsi" w:eastAsiaTheme="minorEastAsia" w:hAnsiTheme="minorHAnsi" w:cstheme="minorBidi"/>
              <w:noProof/>
              <w:sz w:val="22"/>
              <w:lang w:eastAsia="sv-SE"/>
            </w:rPr>
          </w:pPr>
          <w:ins w:id="390" w:author="Jarno Nieminen" w:date="2014-09-04T09:09:00Z">
            <w:r>
              <w:fldChar w:fldCharType="begin"/>
            </w:r>
            <w:r>
              <w:instrText xml:space="preserve"> HYPERLINK \l "_Toc397585077" </w:instrText>
            </w:r>
            <w:r>
              <w:fldChar w:fldCharType="separate"/>
            </w:r>
            <w:r w:rsidR="005A4040" w:rsidRPr="007E7DBA">
              <w:rPr>
                <w:rStyle w:val="Hyperlink"/>
                <w:noProof/>
              </w:rPr>
              <w:t>4.4.1</w:t>
            </w:r>
            <w:r w:rsidR="005A4040">
              <w:rPr>
                <w:rFonts w:asciiTheme="minorHAnsi" w:eastAsiaTheme="minorEastAsia" w:hAnsiTheme="minorHAnsi" w:cstheme="minorBidi"/>
                <w:noProof/>
                <w:sz w:val="22"/>
                <w:lang w:eastAsia="sv-SE"/>
              </w:rPr>
              <w:tab/>
            </w:r>
            <w:r w:rsidR="005A4040" w:rsidRPr="007E7DBA">
              <w:rPr>
                <w:rStyle w:val="Hyperlink"/>
                <w:noProof/>
              </w:rPr>
              <w:t>Krav på en tjänsteproducent</w:t>
            </w:r>
            <w:r w:rsidR="005A4040">
              <w:rPr>
                <w:noProof/>
                <w:webHidden/>
              </w:rPr>
              <w:tab/>
            </w:r>
            <w:r w:rsidR="005A4040">
              <w:rPr>
                <w:noProof/>
                <w:webHidden/>
              </w:rPr>
              <w:fldChar w:fldCharType="begin"/>
            </w:r>
            <w:r w:rsidR="005A4040">
              <w:rPr>
                <w:noProof/>
                <w:webHidden/>
              </w:rPr>
              <w:instrText xml:space="preserve"> PAGEREF _Toc397585077 \h </w:instrText>
            </w:r>
            <w:r w:rsidR="005A4040">
              <w:rPr>
                <w:noProof/>
                <w:webHidden/>
              </w:rPr>
            </w:r>
            <w:r w:rsidR="005A4040">
              <w:rPr>
                <w:noProof/>
                <w:webHidden/>
              </w:rPr>
              <w:fldChar w:fldCharType="separate"/>
            </w:r>
            <w:r w:rsidR="005A4040">
              <w:rPr>
                <w:noProof/>
                <w:webHidden/>
              </w:rPr>
              <w:t>35</w:t>
            </w:r>
            <w:r w:rsidR="005A4040">
              <w:rPr>
                <w:noProof/>
                <w:webHidden/>
              </w:rPr>
              <w:fldChar w:fldCharType="end"/>
            </w:r>
            <w:r>
              <w:rPr>
                <w:noProof/>
              </w:rPr>
              <w:fldChar w:fldCharType="end"/>
            </w:r>
          </w:ins>
        </w:p>
        <w:p w14:paraId="2B959B1B" w14:textId="77777777" w:rsidR="005A4040" w:rsidRDefault="00B51283">
          <w:pPr>
            <w:pStyle w:val="TOC3"/>
            <w:tabs>
              <w:tab w:val="left" w:pos="1100"/>
              <w:tab w:val="right" w:leader="dot" w:pos="10456"/>
            </w:tabs>
            <w:rPr>
              <w:ins w:id="391" w:author="Jarno Nieminen" w:date="2014-09-04T09:09:00Z"/>
              <w:rFonts w:asciiTheme="minorHAnsi" w:eastAsiaTheme="minorEastAsia" w:hAnsiTheme="minorHAnsi" w:cstheme="minorBidi"/>
              <w:noProof/>
              <w:sz w:val="22"/>
              <w:lang w:eastAsia="sv-SE"/>
            </w:rPr>
          </w:pPr>
          <w:ins w:id="392" w:author="Jarno Nieminen" w:date="2014-09-04T09:09:00Z">
            <w:r>
              <w:fldChar w:fldCharType="begin"/>
            </w:r>
            <w:r>
              <w:instrText xml:space="preserve"> HYPERLINK \l "_Toc397585078" </w:instrText>
            </w:r>
            <w:r>
              <w:fldChar w:fldCharType="separate"/>
            </w:r>
            <w:r w:rsidR="005A4040" w:rsidRPr="007E7DBA">
              <w:rPr>
                <w:rStyle w:val="Hyperlink"/>
                <w:noProof/>
              </w:rPr>
              <w:t>4.4.2</w:t>
            </w:r>
            <w:r w:rsidR="005A4040">
              <w:rPr>
                <w:rFonts w:asciiTheme="minorHAnsi" w:eastAsiaTheme="minorEastAsia" w:hAnsiTheme="minorHAnsi" w:cstheme="minorBidi"/>
                <w:noProof/>
                <w:sz w:val="22"/>
                <w:lang w:eastAsia="sv-SE"/>
              </w:rPr>
              <w:tab/>
            </w:r>
            <w:r w:rsidR="005A4040" w:rsidRPr="007E7DBA">
              <w:rPr>
                <w:rStyle w:val="Hyperlink"/>
                <w:noProof/>
              </w:rPr>
              <w:t>Krav på en tjänstekonsument</w:t>
            </w:r>
            <w:r w:rsidR="005A4040">
              <w:rPr>
                <w:noProof/>
                <w:webHidden/>
              </w:rPr>
              <w:tab/>
            </w:r>
            <w:r w:rsidR="005A4040">
              <w:rPr>
                <w:noProof/>
                <w:webHidden/>
              </w:rPr>
              <w:fldChar w:fldCharType="begin"/>
            </w:r>
            <w:r w:rsidR="005A4040">
              <w:rPr>
                <w:noProof/>
                <w:webHidden/>
              </w:rPr>
              <w:instrText xml:space="preserve"> PAGEREF _Toc397585078 \h </w:instrText>
            </w:r>
            <w:r w:rsidR="005A4040">
              <w:rPr>
                <w:noProof/>
                <w:webHidden/>
              </w:rPr>
            </w:r>
            <w:r w:rsidR="005A4040">
              <w:rPr>
                <w:noProof/>
                <w:webHidden/>
              </w:rPr>
              <w:fldChar w:fldCharType="separate"/>
            </w:r>
            <w:r w:rsidR="005A4040">
              <w:rPr>
                <w:noProof/>
                <w:webHidden/>
              </w:rPr>
              <w:t>35</w:t>
            </w:r>
            <w:r w:rsidR="005A4040">
              <w:rPr>
                <w:noProof/>
                <w:webHidden/>
              </w:rPr>
              <w:fldChar w:fldCharType="end"/>
            </w:r>
            <w:r>
              <w:rPr>
                <w:noProof/>
              </w:rPr>
              <w:fldChar w:fldCharType="end"/>
            </w:r>
          </w:ins>
        </w:p>
        <w:p w14:paraId="256C2C8F" w14:textId="77777777" w:rsidR="005A4040" w:rsidRDefault="00B51283">
          <w:pPr>
            <w:pStyle w:val="TOC1"/>
            <w:tabs>
              <w:tab w:val="left" w:pos="400"/>
              <w:tab w:val="right" w:leader="dot" w:pos="10456"/>
            </w:tabs>
            <w:rPr>
              <w:ins w:id="393" w:author="Jarno Nieminen" w:date="2014-09-04T09:09:00Z"/>
              <w:rFonts w:asciiTheme="minorHAnsi" w:eastAsiaTheme="minorEastAsia" w:hAnsiTheme="minorHAnsi" w:cstheme="minorBidi"/>
              <w:noProof/>
              <w:sz w:val="22"/>
              <w:lang w:eastAsia="sv-SE"/>
            </w:rPr>
          </w:pPr>
          <w:ins w:id="394" w:author="Jarno Nieminen" w:date="2014-09-04T09:09:00Z">
            <w:r>
              <w:fldChar w:fldCharType="begin"/>
            </w:r>
            <w:r>
              <w:instrText xml:space="preserve"> HYPERLINK \l "_Toc397585079" </w:instrText>
            </w:r>
            <w:r>
              <w:fldChar w:fldCharType="separate"/>
            </w:r>
            <w:r w:rsidR="005A4040" w:rsidRPr="007E7DBA">
              <w:rPr>
                <w:rStyle w:val="Hyperlink"/>
                <w:noProof/>
              </w:rPr>
              <w:t>5</w:t>
            </w:r>
            <w:r w:rsidR="005A4040">
              <w:rPr>
                <w:rFonts w:asciiTheme="minorHAnsi" w:eastAsiaTheme="minorEastAsia" w:hAnsiTheme="minorHAnsi" w:cstheme="minorBidi"/>
                <w:noProof/>
                <w:sz w:val="22"/>
                <w:lang w:eastAsia="sv-SE"/>
              </w:rPr>
              <w:tab/>
            </w:r>
            <w:r w:rsidR="005A4040" w:rsidRPr="007E7DBA">
              <w:rPr>
                <w:rStyle w:val="Hyperlink"/>
                <w:noProof/>
              </w:rPr>
              <w:t>Tjänstedomänens meddelandemodeller</w:t>
            </w:r>
            <w:r w:rsidR="005A4040">
              <w:rPr>
                <w:noProof/>
                <w:webHidden/>
              </w:rPr>
              <w:tab/>
            </w:r>
            <w:r w:rsidR="005A4040">
              <w:rPr>
                <w:noProof/>
                <w:webHidden/>
              </w:rPr>
              <w:fldChar w:fldCharType="begin"/>
            </w:r>
            <w:r w:rsidR="005A4040">
              <w:rPr>
                <w:noProof/>
                <w:webHidden/>
              </w:rPr>
              <w:instrText xml:space="preserve"> PAGEREF _Toc397585079 \h </w:instrText>
            </w:r>
            <w:r w:rsidR="005A4040">
              <w:rPr>
                <w:noProof/>
                <w:webHidden/>
              </w:rPr>
            </w:r>
            <w:r w:rsidR="005A4040">
              <w:rPr>
                <w:noProof/>
                <w:webHidden/>
              </w:rPr>
              <w:fldChar w:fldCharType="separate"/>
            </w:r>
            <w:r w:rsidR="005A4040">
              <w:rPr>
                <w:noProof/>
                <w:webHidden/>
              </w:rPr>
              <w:t>36</w:t>
            </w:r>
            <w:r w:rsidR="005A4040">
              <w:rPr>
                <w:noProof/>
                <w:webHidden/>
              </w:rPr>
              <w:fldChar w:fldCharType="end"/>
            </w:r>
            <w:r>
              <w:rPr>
                <w:noProof/>
              </w:rPr>
              <w:fldChar w:fldCharType="end"/>
            </w:r>
          </w:ins>
        </w:p>
        <w:p w14:paraId="41F623F2" w14:textId="77777777" w:rsidR="005A4040" w:rsidRDefault="00B51283">
          <w:pPr>
            <w:pStyle w:val="TOC2"/>
            <w:tabs>
              <w:tab w:val="left" w:pos="879"/>
              <w:tab w:val="right" w:leader="dot" w:pos="10456"/>
            </w:tabs>
            <w:rPr>
              <w:ins w:id="395" w:author="Jarno Nieminen" w:date="2014-09-04T09:09:00Z"/>
              <w:rFonts w:asciiTheme="minorHAnsi" w:eastAsiaTheme="minorEastAsia" w:hAnsiTheme="minorHAnsi" w:cstheme="minorBidi"/>
              <w:noProof/>
              <w:sz w:val="22"/>
              <w:lang w:eastAsia="sv-SE"/>
            </w:rPr>
          </w:pPr>
          <w:ins w:id="396" w:author="Jarno Nieminen" w:date="2014-09-04T09:09:00Z">
            <w:r>
              <w:fldChar w:fldCharType="begin"/>
            </w:r>
            <w:r>
              <w:instrText xml:space="preserve"> HYPERLINK \l "_Toc3975</w:instrText>
            </w:r>
            <w:r>
              <w:instrText xml:space="preserve">85080" </w:instrText>
            </w:r>
            <w:r>
              <w:fldChar w:fldCharType="separate"/>
            </w:r>
            <w:r w:rsidR="005A4040" w:rsidRPr="007E7DBA">
              <w:rPr>
                <w:rStyle w:val="Hyperlink"/>
                <w:noProof/>
              </w:rPr>
              <w:t>5.1</w:t>
            </w:r>
            <w:r w:rsidR="005A4040">
              <w:rPr>
                <w:rFonts w:asciiTheme="minorHAnsi" w:eastAsiaTheme="minorEastAsia" w:hAnsiTheme="minorHAnsi" w:cstheme="minorBidi"/>
                <w:noProof/>
                <w:sz w:val="22"/>
                <w:lang w:eastAsia="sv-SE"/>
              </w:rPr>
              <w:tab/>
            </w:r>
            <w:r w:rsidR="005A4040" w:rsidRPr="007E7DBA">
              <w:rPr>
                <w:rStyle w:val="Hyperlink"/>
                <w:noProof/>
              </w:rPr>
              <w:t>Klasser och attribut V-MIM</w:t>
            </w:r>
            <w:r w:rsidR="005A4040">
              <w:rPr>
                <w:noProof/>
                <w:webHidden/>
              </w:rPr>
              <w:tab/>
            </w:r>
            <w:r w:rsidR="005A4040">
              <w:rPr>
                <w:noProof/>
                <w:webHidden/>
              </w:rPr>
              <w:fldChar w:fldCharType="begin"/>
            </w:r>
            <w:r w:rsidR="005A4040">
              <w:rPr>
                <w:noProof/>
                <w:webHidden/>
              </w:rPr>
              <w:instrText xml:space="preserve"> PAGEREF _Toc397585080 \h </w:instrText>
            </w:r>
            <w:r w:rsidR="005A4040">
              <w:rPr>
                <w:noProof/>
                <w:webHidden/>
              </w:rPr>
            </w:r>
            <w:r w:rsidR="005A4040">
              <w:rPr>
                <w:noProof/>
                <w:webHidden/>
              </w:rPr>
              <w:fldChar w:fldCharType="separate"/>
            </w:r>
            <w:r w:rsidR="005A4040">
              <w:rPr>
                <w:noProof/>
                <w:webHidden/>
              </w:rPr>
              <w:t>38</w:t>
            </w:r>
            <w:r w:rsidR="005A4040">
              <w:rPr>
                <w:noProof/>
                <w:webHidden/>
              </w:rPr>
              <w:fldChar w:fldCharType="end"/>
            </w:r>
            <w:r>
              <w:rPr>
                <w:noProof/>
              </w:rPr>
              <w:fldChar w:fldCharType="end"/>
            </w:r>
          </w:ins>
        </w:p>
        <w:p w14:paraId="1ACDC505" w14:textId="77777777" w:rsidR="005A4040" w:rsidRDefault="00B51283">
          <w:pPr>
            <w:pStyle w:val="TOC3"/>
            <w:tabs>
              <w:tab w:val="left" w:pos="1100"/>
              <w:tab w:val="right" w:leader="dot" w:pos="10456"/>
            </w:tabs>
            <w:rPr>
              <w:ins w:id="397" w:author="Jarno Nieminen" w:date="2014-09-04T09:09:00Z"/>
              <w:rFonts w:asciiTheme="minorHAnsi" w:eastAsiaTheme="minorEastAsia" w:hAnsiTheme="minorHAnsi" w:cstheme="minorBidi"/>
              <w:noProof/>
              <w:sz w:val="22"/>
              <w:lang w:eastAsia="sv-SE"/>
            </w:rPr>
          </w:pPr>
          <w:ins w:id="398" w:author="Jarno Nieminen" w:date="2014-09-04T09:09:00Z">
            <w:r>
              <w:fldChar w:fldCharType="begin"/>
            </w:r>
            <w:r>
              <w:instrText xml:space="preserve"> HYPERLINK \l "_Toc397585081" </w:instrText>
            </w:r>
            <w:r>
              <w:fldChar w:fldCharType="separate"/>
            </w:r>
            <w:r w:rsidR="005A4040" w:rsidRPr="007E7DBA">
              <w:rPr>
                <w:rStyle w:val="Hyperlink"/>
                <w:noProof/>
              </w:rPr>
              <w:t>5.1.1</w:t>
            </w:r>
            <w:r w:rsidR="005A4040">
              <w:rPr>
                <w:rFonts w:asciiTheme="minorHAnsi" w:eastAsiaTheme="minorEastAsia" w:hAnsiTheme="minorHAnsi" w:cstheme="minorBidi"/>
                <w:noProof/>
                <w:sz w:val="22"/>
                <w:lang w:eastAsia="sv-SE"/>
              </w:rPr>
              <w:tab/>
            </w:r>
            <w:r w:rsidR="005A4040" w:rsidRPr="007E7DBA">
              <w:rPr>
                <w:rStyle w:val="Hyperlink"/>
                <w:noProof/>
              </w:rPr>
              <w:t>Klass Formulär (FormType)</w:t>
            </w:r>
            <w:r w:rsidR="005A4040">
              <w:rPr>
                <w:noProof/>
                <w:webHidden/>
              </w:rPr>
              <w:tab/>
            </w:r>
            <w:r w:rsidR="005A4040">
              <w:rPr>
                <w:noProof/>
                <w:webHidden/>
              </w:rPr>
              <w:fldChar w:fldCharType="begin"/>
            </w:r>
            <w:r w:rsidR="005A4040">
              <w:rPr>
                <w:noProof/>
                <w:webHidden/>
              </w:rPr>
              <w:instrText xml:space="preserve"> PAGEREF _Toc397585081 \h </w:instrText>
            </w:r>
            <w:r w:rsidR="005A4040">
              <w:rPr>
                <w:noProof/>
                <w:webHidden/>
              </w:rPr>
            </w:r>
            <w:r w:rsidR="005A4040">
              <w:rPr>
                <w:noProof/>
                <w:webHidden/>
              </w:rPr>
              <w:fldChar w:fldCharType="separate"/>
            </w:r>
            <w:r w:rsidR="005A4040">
              <w:rPr>
                <w:noProof/>
                <w:webHidden/>
              </w:rPr>
              <w:t>38</w:t>
            </w:r>
            <w:r w:rsidR="005A4040">
              <w:rPr>
                <w:noProof/>
                <w:webHidden/>
              </w:rPr>
              <w:fldChar w:fldCharType="end"/>
            </w:r>
            <w:r>
              <w:rPr>
                <w:noProof/>
              </w:rPr>
              <w:fldChar w:fldCharType="end"/>
            </w:r>
          </w:ins>
        </w:p>
        <w:p w14:paraId="630C1CF1" w14:textId="77777777" w:rsidR="005A4040" w:rsidRDefault="00B51283">
          <w:pPr>
            <w:pStyle w:val="TOC3"/>
            <w:tabs>
              <w:tab w:val="left" w:pos="1100"/>
              <w:tab w:val="right" w:leader="dot" w:pos="10456"/>
            </w:tabs>
            <w:rPr>
              <w:ins w:id="399" w:author="Jarno Nieminen" w:date="2014-09-04T09:09:00Z"/>
              <w:rFonts w:asciiTheme="minorHAnsi" w:eastAsiaTheme="minorEastAsia" w:hAnsiTheme="minorHAnsi" w:cstheme="minorBidi"/>
              <w:noProof/>
              <w:sz w:val="22"/>
              <w:lang w:eastAsia="sv-SE"/>
            </w:rPr>
          </w:pPr>
          <w:ins w:id="400" w:author="Jarno Nieminen" w:date="2014-09-04T09:09:00Z">
            <w:r>
              <w:fldChar w:fldCharType="begin"/>
            </w:r>
            <w:r>
              <w:instrText xml:space="preserve"> HYPERLINK \l "_Toc397585082" </w:instrText>
            </w:r>
            <w:r>
              <w:fldChar w:fldCharType="separate"/>
            </w:r>
            <w:r w:rsidR="005A4040" w:rsidRPr="007E7DBA">
              <w:rPr>
                <w:rStyle w:val="Hyperlink"/>
                <w:noProof/>
              </w:rPr>
              <w:t>5.1.2</w:t>
            </w:r>
            <w:r w:rsidR="005A4040">
              <w:rPr>
                <w:rFonts w:asciiTheme="minorHAnsi" w:eastAsiaTheme="minorEastAsia" w:hAnsiTheme="minorHAnsi" w:cstheme="minorBidi"/>
                <w:noProof/>
                <w:sz w:val="22"/>
                <w:lang w:eastAsia="sv-SE"/>
              </w:rPr>
              <w:tab/>
            </w:r>
            <w:r w:rsidR="005A4040" w:rsidRPr="007E7DBA">
              <w:rPr>
                <w:rStyle w:val="Hyperlink"/>
                <w:noProof/>
              </w:rPr>
              <w:t>Klass Formulärmall (FormTemplateInfoType)</w:t>
            </w:r>
            <w:r w:rsidR="005A4040">
              <w:rPr>
                <w:noProof/>
                <w:webHidden/>
              </w:rPr>
              <w:tab/>
            </w:r>
            <w:r w:rsidR="005A4040">
              <w:rPr>
                <w:noProof/>
                <w:webHidden/>
              </w:rPr>
              <w:fldChar w:fldCharType="begin"/>
            </w:r>
            <w:r w:rsidR="005A4040">
              <w:rPr>
                <w:noProof/>
                <w:webHidden/>
              </w:rPr>
              <w:instrText xml:space="preserve"> PAGEREF _Toc397585082 \h </w:instrText>
            </w:r>
            <w:r w:rsidR="005A4040">
              <w:rPr>
                <w:noProof/>
                <w:webHidden/>
              </w:rPr>
            </w:r>
            <w:r w:rsidR="005A4040">
              <w:rPr>
                <w:noProof/>
                <w:webHidden/>
              </w:rPr>
              <w:fldChar w:fldCharType="separate"/>
            </w:r>
            <w:r w:rsidR="005A4040">
              <w:rPr>
                <w:noProof/>
                <w:webHidden/>
              </w:rPr>
              <w:t>42</w:t>
            </w:r>
            <w:r w:rsidR="005A4040">
              <w:rPr>
                <w:noProof/>
                <w:webHidden/>
              </w:rPr>
              <w:fldChar w:fldCharType="end"/>
            </w:r>
            <w:r>
              <w:rPr>
                <w:noProof/>
              </w:rPr>
              <w:fldChar w:fldCharType="end"/>
            </w:r>
          </w:ins>
        </w:p>
        <w:p w14:paraId="62BF385E" w14:textId="77777777" w:rsidR="005A4040" w:rsidRDefault="00B51283">
          <w:pPr>
            <w:pStyle w:val="TOC3"/>
            <w:tabs>
              <w:tab w:val="left" w:pos="1100"/>
              <w:tab w:val="right" w:leader="dot" w:pos="10456"/>
            </w:tabs>
            <w:rPr>
              <w:ins w:id="401" w:author="Jarno Nieminen" w:date="2014-09-04T09:09:00Z"/>
              <w:rFonts w:asciiTheme="minorHAnsi" w:eastAsiaTheme="minorEastAsia" w:hAnsiTheme="minorHAnsi" w:cstheme="minorBidi"/>
              <w:noProof/>
              <w:sz w:val="22"/>
              <w:lang w:eastAsia="sv-SE"/>
            </w:rPr>
          </w:pPr>
          <w:ins w:id="402" w:author="Jarno Nieminen" w:date="2014-09-04T09:09:00Z">
            <w:r>
              <w:fldChar w:fldCharType="begin"/>
            </w:r>
            <w:r>
              <w:instrText xml:space="preserve"> HYPERLINK </w:instrText>
            </w:r>
            <w:r>
              <w:instrText xml:space="preserve">\l "_Toc397585083" </w:instrText>
            </w:r>
            <w:r>
              <w:fldChar w:fldCharType="separate"/>
            </w:r>
            <w:r w:rsidR="005A4040" w:rsidRPr="007E7DBA">
              <w:rPr>
                <w:rStyle w:val="Hyperlink"/>
                <w:noProof/>
              </w:rPr>
              <w:t>5.1.3</w:t>
            </w:r>
            <w:r w:rsidR="005A4040">
              <w:rPr>
                <w:rFonts w:asciiTheme="minorHAnsi" w:eastAsiaTheme="minorEastAsia" w:hAnsiTheme="minorHAnsi" w:cstheme="minorBidi"/>
                <w:noProof/>
                <w:sz w:val="22"/>
                <w:lang w:eastAsia="sv-SE"/>
              </w:rPr>
              <w:tab/>
            </w:r>
            <w:r w:rsidR="005A4040" w:rsidRPr="007E7DBA">
              <w:rPr>
                <w:rStyle w:val="Hyperlink"/>
                <w:noProof/>
              </w:rPr>
              <w:t>Klass Formulärmall (FormTemplateType)</w:t>
            </w:r>
            <w:r w:rsidR="005A4040">
              <w:rPr>
                <w:noProof/>
                <w:webHidden/>
              </w:rPr>
              <w:tab/>
            </w:r>
            <w:r w:rsidR="005A4040">
              <w:rPr>
                <w:noProof/>
                <w:webHidden/>
              </w:rPr>
              <w:fldChar w:fldCharType="begin"/>
            </w:r>
            <w:r w:rsidR="005A4040">
              <w:rPr>
                <w:noProof/>
                <w:webHidden/>
              </w:rPr>
              <w:instrText xml:space="preserve"> PAGEREF _Toc397585083 \h </w:instrText>
            </w:r>
            <w:r w:rsidR="005A4040">
              <w:rPr>
                <w:noProof/>
                <w:webHidden/>
              </w:rPr>
            </w:r>
            <w:r w:rsidR="005A4040">
              <w:rPr>
                <w:noProof/>
                <w:webHidden/>
              </w:rPr>
              <w:fldChar w:fldCharType="separate"/>
            </w:r>
            <w:r w:rsidR="005A4040">
              <w:rPr>
                <w:noProof/>
                <w:webHidden/>
              </w:rPr>
              <w:t>45</w:t>
            </w:r>
            <w:r w:rsidR="005A4040">
              <w:rPr>
                <w:noProof/>
                <w:webHidden/>
              </w:rPr>
              <w:fldChar w:fldCharType="end"/>
            </w:r>
            <w:r>
              <w:rPr>
                <w:noProof/>
              </w:rPr>
              <w:fldChar w:fldCharType="end"/>
            </w:r>
          </w:ins>
        </w:p>
        <w:p w14:paraId="5CE260CA" w14:textId="77777777" w:rsidR="005A4040" w:rsidRDefault="00B51283">
          <w:pPr>
            <w:pStyle w:val="TOC3"/>
            <w:tabs>
              <w:tab w:val="left" w:pos="1100"/>
              <w:tab w:val="right" w:leader="dot" w:pos="10456"/>
            </w:tabs>
            <w:rPr>
              <w:ins w:id="403" w:author="Jarno Nieminen" w:date="2014-09-04T09:09:00Z"/>
              <w:rFonts w:asciiTheme="minorHAnsi" w:eastAsiaTheme="minorEastAsia" w:hAnsiTheme="minorHAnsi" w:cstheme="minorBidi"/>
              <w:noProof/>
              <w:sz w:val="22"/>
              <w:lang w:eastAsia="sv-SE"/>
            </w:rPr>
          </w:pPr>
          <w:ins w:id="404" w:author="Jarno Nieminen" w:date="2014-09-04T09:09:00Z">
            <w:r>
              <w:fldChar w:fldCharType="begin"/>
            </w:r>
            <w:r>
              <w:instrText xml:space="preserve"> HYPERLINK \l "_Toc397585084" </w:instrText>
            </w:r>
            <w:r>
              <w:fldChar w:fldCharType="separate"/>
            </w:r>
            <w:r w:rsidR="005A4040" w:rsidRPr="007E7DBA">
              <w:rPr>
                <w:rStyle w:val="Hyperlink"/>
                <w:noProof/>
              </w:rPr>
              <w:t>5.1.4</w:t>
            </w:r>
            <w:r w:rsidR="005A4040">
              <w:rPr>
                <w:rFonts w:asciiTheme="minorHAnsi" w:eastAsiaTheme="minorEastAsia" w:hAnsiTheme="minorHAnsi" w:cstheme="minorBidi"/>
                <w:noProof/>
                <w:sz w:val="22"/>
                <w:lang w:eastAsia="sv-SE"/>
              </w:rPr>
              <w:tab/>
            </w:r>
            <w:r w:rsidR="005A4040" w:rsidRPr="007E7DBA">
              <w:rPr>
                <w:rStyle w:val="Hyperlink"/>
                <w:noProof/>
              </w:rPr>
              <w:t>Klass Formulärsida (TemplatePageType)</w:t>
            </w:r>
            <w:r w:rsidR="005A4040">
              <w:rPr>
                <w:noProof/>
                <w:webHidden/>
              </w:rPr>
              <w:tab/>
            </w:r>
            <w:r w:rsidR="005A4040">
              <w:rPr>
                <w:noProof/>
                <w:webHidden/>
              </w:rPr>
              <w:fldChar w:fldCharType="begin"/>
            </w:r>
            <w:r w:rsidR="005A4040">
              <w:rPr>
                <w:noProof/>
                <w:webHidden/>
              </w:rPr>
              <w:instrText xml:space="preserve"> PAGEREF _Toc397585084 \h </w:instrText>
            </w:r>
            <w:r w:rsidR="005A4040">
              <w:rPr>
                <w:noProof/>
                <w:webHidden/>
              </w:rPr>
            </w:r>
            <w:r w:rsidR="005A4040">
              <w:rPr>
                <w:noProof/>
                <w:webHidden/>
              </w:rPr>
              <w:fldChar w:fldCharType="separate"/>
            </w:r>
            <w:r w:rsidR="005A4040">
              <w:rPr>
                <w:noProof/>
                <w:webHidden/>
              </w:rPr>
              <w:t>50</w:t>
            </w:r>
            <w:r w:rsidR="005A4040">
              <w:rPr>
                <w:noProof/>
                <w:webHidden/>
              </w:rPr>
              <w:fldChar w:fldCharType="end"/>
            </w:r>
            <w:r>
              <w:rPr>
                <w:noProof/>
              </w:rPr>
              <w:fldChar w:fldCharType="end"/>
            </w:r>
          </w:ins>
        </w:p>
        <w:p w14:paraId="73A7FBC6" w14:textId="77777777" w:rsidR="005A4040" w:rsidRDefault="00B51283">
          <w:pPr>
            <w:pStyle w:val="TOC3"/>
            <w:tabs>
              <w:tab w:val="left" w:pos="1100"/>
              <w:tab w:val="right" w:leader="dot" w:pos="10456"/>
            </w:tabs>
            <w:rPr>
              <w:ins w:id="405" w:author="Jarno Nieminen" w:date="2014-09-04T09:09:00Z"/>
              <w:rFonts w:asciiTheme="minorHAnsi" w:eastAsiaTheme="minorEastAsia" w:hAnsiTheme="minorHAnsi" w:cstheme="minorBidi"/>
              <w:noProof/>
              <w:sz w:val="22"/>
              <w:lang w:eastAsia="sv-SE"/>
            </w:rPr>
          </w:pPr>
          <w:ins w:id="406" w:author="Jarno Nieminen" w:date="2014-09-04T09:09:00Z">
            <w:r>
              <w:fldChar w:fldCharType="begin"/>
            </w:r>
            <w:r>
              <w:instrText xml:space="preserve"> HYPERLINK \l "_Toc397585085" </w:instrText>
            </w:r>
            <w:r>
              <w:fldChar w:fldCharType="separate"/>
            </w:r>
            <w:r w:rsidR="005A4040" w:rsidRPr="007E7DBA">
              <w:rPr>
                <w:rStyle w:val="Hyperlink"/>
                <w:noProof/>
              </w:rPr>
              <w:t>5.1.5</w:t>
            </w:r>
            <w:r w:rsidR="005A4040">
              <w:rPr>
                <w:rFonts w:asciiTheme="minorHAnsi" w:eastAsiaTheme="minorEastAsia" w:hAnsiTheme="minorHAnsi" w:cstheme="minorBidi"/>
                <w:noProof/>
                <w:sz w:val="22"/>
                <w:lang w:eastAsia="sv-SE"/>
              </w:rPr>
              <w:tab/>
            </w:r>
            <w:r w:rsidR="005A4040" w:rsidRPr="007E7DBA">
              <w:rPr>
                <w:rStyle w:val="Hyperlink"/>
                <w:noProof/>
              </w:rPr>
              <w:t>Klass Formulärsida (PageType)</w:t>
            </w:r>
            <w:r w:rsidR="005A4040">
              <w:rPr>
                <w:noProof/>
                <w:webHidden/>
              </w:rPr>
              <w:tab/>
            </w:r>
            <w:r w:rsidR="005A4040">
              <w:rPr>
                <w:noProof/>
                <w:webHidden/>
              </w:rPr>
              <w:fldChar w:fldCharType="begin"/>
            </w:r>
            <w:r w:rsidR="005A4040">
              <w:rPr>
                <w:noProof/>
                <w:webHidden/>
              </w:rPr>
              <w:instrText xml:space="preserve"> PAGEREF _Toc397585085 \h </w:instrText>
            </w:r>
            <w:r w:rsidR="005A4040">
              <w:rPr>
                <w:noProof/>
                <w:webHidden/>
              </w:rPr>
            </w:r>
            <w:r w:rsidR="005A4040">
              <w:rPr>
                <w:noProof/>
                <w:webHidden/>
              </w:rPr>
              <w:fldChar w:fldCharType="separate"/>
            </w:r>
            <w:r w:rsidR="005A4040">
              <w:rPr>
                <w:noProof/>
                <w:webHidden/>
              </w:rPr>
              <w:t>52</w:t>
            </w:r>
            <w:r w:rsidR="005A4040">
              <w:rPr>
                <w:noProof/>
                <w:webHidden/>
              </w:rPr>
              <w:fldChar w:fldCharType="end"/>
            </w:r>
            <w:r>
              <w:rPr>
                <w:noProof/>
              </w:rPr>
              <w:fldChar w:fldCharType="end"/>
            </w:r>
          </w:ins>
        </w:p>
        <w:p w14:paraId="0E72C555" w14:textId="77777777" w:rsidR="005A4040" w:rsidRDefault="00B51283">
          <w:pPr>
            <w:pStyle w:val="TOC3"/>
            <w:tabs>
              <w:tab w:val="left" w:pos="1100"/>
              <w:tab w:val="right" w:leader="dot" w:pos="10456"/>
            </w:tabs>
            <w:rPr>
              <w:ins w:id="407" w:author="Jarno Nieminen" w:date="2014-09-04T09:09:00Z"/>
              <w:rFonts w:asciiTheme="minorHAnsi" w:eastAsiaTheme="minorEastAsia" w:hAnsiTheme="minorHAnsi" w:cstheme="minorBidi"/>
              <w:noProof/>
              <w:sz w:val="22"/>
              <w:lang w:eastAsia="sv-SE"/>
            </w:rPr>
          </w:pPr>
          <w:ins w:id="408" w:author="Jarno Nieminen" w:date="2014-09-04T09:09:00Z">
            <w:r>
              <w:fldChar w:fldCharType="begin"/>
            </w:r>
            <w:r>
              <w:instrText xml:space="preserve"> HYPERLINK \l "_Toc397585086" </w:instrText>
            </w:r>
            <w:r>
              <w:fldChar w:fldCharType="separate"/>
            </w:r>
            <w:r w:rsidR="005A4040" w:rsidRPr="007E7DBA">
              <w:rPr>
                <w:rStyle w:val="Hyperlink"/>
                <w:noProof/>
              </w:rPr>
              <w:t>5.1.6</w:t>
            </w:r>
            <w:r w:rsidR="005A4040">
              <w:rPr>
                <w:rFonts w:asciiTheme="minorHAnsi" w:eastAsiaTheme="minorEastAsia" w:hAnsiTheme="minorHAnsi" w:cstheme="minorBidi"/>
                <w:noProof/>
                <w:sz w:val="22"/>
                <w:lang w:eastAsia="sv-SE"/>
              </w:rPr>
              <w:tab/>
            </w:r>
            <w:r w:rsidR="005A4040" w:rsidRPr="007E7DBA">
              <w:rPr>
                <w:rStyle w:val="Hyperlink"/>
                <w:noProof/>
              </w:rPr>
              <w:t>Klass Frågegrupperingsmall (TemplateQuestionBlockType)</w:t>
            </w:r>
            <w:r w:rsidR="005A4040">
              <w:rPr>
                <w:noProof/>
                <w:webHidden/>
              </w:rPr>
              <w:tab/>
            </w:r>
            <w:r w:rsidR="005A4040">
              <w:rPr>
                <w:noProof/>
                <w:webHidden/>
              </w:rPr>
              <w:fldChar w:fldCharType="begin"/>
            </w:r>
            <w:r w:rsidR="005A4040">
              <w:rPr>
                <w:noProof/>
                <w:webHidden/>
              </w:rPr>
              <w:instrText xml:space="preserve"> PAGEREF _Toc397585086 \h </w:instrText>
            </w:r>
            <w:r w:rsidR="005A4040">
              <w:rPr>
                <w:noProof/>
                <w:webHidden/>
              </w:rPr>
            </w:r>
            <w:r w:rsidR="005A4040">
              <w:rPr>
                <w:noProof/>
                <w:webHidden/>
              </w:rPr>
              <w:fldChar w:fldCharType="separate"/>
            </w:r>
            <w:r w:rsidR="005A4040">
              <w:rPr>
                <w:noProof/>
                <w:webHidden/>
              </w:rPr>
              <w:t>53</w:t>
            </w:r>
            <w:r w:rsidR="005A4040">
              <w:rPr>
                <w:noProof/>
                <w:webHidden/>
              </w:rPr>
              <w:fldChar w:fldCharType="end"/>
            </w:r>
            <w:r>
              <w:rPr>
                <w:noProof/>
              </w:rPr>
              <w:fldChar w:fldCharType="end"/>
            </w:r>
          </w:ins>
        </w:p>
        <w:p w14:paraId="6408FEA8" w14:textId="77777777" w:rsidR="005A4040" w:rsidRDefault="00B51283">
          <w:pPr>
            <w:pStyle w:val="TOC3"/>
            <w:tabs>
              <w:tab w:val="left" w:pos="1100"/>
              <w:tab w:val="right" w:leader="dot" w:pos="10456"/>
            </w:tabs>
            <w:rPr>
              <w:ins w:id="409" w:author="Jarno Nieminen" w:date="2014-09-04T09:09:00Z"/>
              <w:rFonts w:asciiTheme="minorHAnsi" w:eastAsiaTheme="minorEastAsia" w:hAnsiTheme="minorHAnsi" w:cstheme="minorBidi"/>
              <w:noProof/>
              <w:sz w:val="22"/>
              <w:lang w:eastAsia="sv-SE"/>
            </w:rPr>
          </w:pPr>
          <w:ins w:id="410" w:author="Jarno Nieminen" w:date="2014-09-04T09:09:00Z">
            <w:r>
              <w:fldChar w:fldCharType="begin"/>
            </w:r>
            <w:r>
              <w:instrText xml:space="preserve"> HYPERLINK \l "_Toc397585087" </w:instrText>
            </w:r>
            <w:r>
              <w:fldChar w:fldCharType="separate"/>
            </w:r>
            <w:r w:rsidR="005A4040" w:rsidRPr="007E7DBA">
              <w:rPr>
                <w:rStyle w:val="Hyperlink"/>
                <w:noProof/>
              </w:rPr>
              <w:t>5.1.7</w:t>
            </w:r>
            <w:r w:rsidR="005A4040">
              <w:rPr>
                <w:rFonts w:asciiTheme="minorHAnsi" w:eastAsiaTheme="minorEastAsia" w:hAnsiTheme="minorHAnsi" w:cstheme="minorBidi"/>
                <w:noProof/>
                <w:sz w:val="22"/>
                <w:lang w:eastAsia="sv-SE"/>
              </w:rPr>
              <w:tab/>
            </w:r>
            <w:r w:rsidR="005A4040" w:rsidRPr="007E7DBA">
              <w:rPr>
                <w:rStyle w:val="Hyperlink"/>
                <w:noProof/>
              </w:rPr>
              <w:t>Klass Frågegruppering (QuestionBlockType)</w:t>
            </w:r>
            <w:r w:rsidR="005A4040">
              <w:rPr>
                <w:noProof/>
                <w:webHidden/>
              </w:rPr>
              <w:tab/>
            </w:r>
            <w:r w:rsidR="005A4040">
              <w:rPr>
                <w:noProof/>
                <w:webHidden/>
              </w:rPr>
              <w:fldChar w:fldCharType="begin"/>
            </w:r>
            <w:r w:rsidR="005A4040">
              <w:rPr>
                <w:noProof/>
                <w:webHidden/>
              </w:rPr>
              <w:instrText xml:space="preserve"> PAGEREF _Toc397585087 \h </w:instrText>
            </w:r>
            <w:r w:rsidR="005A4040">
              <w:rPr>
                <w:noProof/>
                <w:webHidden/>
              </w:rPr>
            </w:r>
            <w:r w:rsidR="005A4040">
              <w:rPr>
                <w:noProof/>
                <w:webHidden/>
              </w:rPr>
              <w:fldChar w:fldCharType="separate"/>
            </w:r>
            <w:r w:rsidR="005A4040">
              <w:rPr>
                <w:noProof/>
                <w:webHidden/>
              </w:rPr>
              <w:t>55</w:t>
            </w:r>
            <w:r w:rsidR="005A4040">
              <w:rPr>
                <w:noProof/>
                <w:webHidden/>
              </w:rPr>
              <w:fldChar w:fldCharType="end"/>
            </w:r>
            <w:r>
              <w:rPr>
                <w:noProof/>
              </w:rPr>
              <w:fldChar w:fldCharType="end"/>
            </w:r>
          </w:ins>
        </w:p>
        <w:p w14:paraId="481E5663" w14:textId="77777777" w:rsidR="005A4040" w:rsidRDefault="00B51283">
          <w:pPr>
            <w:pStyle w:val="TOC3"/>
            <w:tabs>
              <w:tab w:val="left" w:pos="1100"/>
              <w:tab w:val="right" w:leader="dot" w:pos="10456"/>
            </w:tabs>
            <w:rPr>
              <w:ins w:id="411" w:author="Jarno Nieminen" w:date="2014-09-04T09:09:00Z"/>
              <w:rFonts w:asciiTheme="minorHAnsi" w:eastAsiaTheme="minorEastAsia" w:hAnsiTheme="minorHAnsi" w:cstheme="minorBidi"/>
              <w:noProof/>
              <w:sz w:val="22"/>
              <w:lang w:eastAsia="sv-SE"/>
            </w:rPr>
          </w:pPr>
          <w:ins w:id="412" w:author="Jarno Nieminen" w:date="2014-09-04T09:09:00Z">
            <w:r>
              <w:fldChar w:fldCharType="begin"/>
            </w:r>
            <w:r>
              <w:instrText xml:space="preserve"> HYPERLINK \l "_Toc397585088" </w:instrText>
            </w:r>
            <w:r>
              <w:fldChar w:fldCharType="separate"/>
            </w:r>
            <w:r w:rsidR="005A4040" w:rsidRPr="007E7DBA">
              <w:rPr>
                <w:rStyle w:val="Hyperlink"/>
                <w:noProof/>
              </w:rPr>
              <w:t>5.1.8</w:t>
            </w:r>
            <w:r w:rsidR="005A4040">
              <w:rPr>
                <w:rFonts w:asciiTheme="minorHAnsi" w:eastAsiaTheme="minorEastAsia" w:hAnsiTheme="minorHAnsi" w:cstheme="minorBidi"/>
                <w:noProof/>
                <w:sz w:val="22"/>
                <w:lang w:eastAsia="sv-SE"/>
              </w:rPr>
              <w:tab/>
            </w:r>
            <w:r w:rsidR="005A4040" w:rsidRPr="007E7DBA">
              <w:rPr>
                <w:rStyle w:val="Hyperlink"/>
                <w:noProof/>
              </w:rPr>
              <w:t>Klass Formulärfråga mall (TemplateQuestionType)</w:t>
            </w:r>
            <w:r w:rsidR="005A4040">
              <w:rPr>
                <w:noProof/>
                <w:webHidden/>
              </w:rPr>
              <w:tab/>
            </w:r>
            <w:r w:rsidR="005A4040">
              <w:rPr>
                <w:noProof/>
                <w:webHidden/>
              </w:rPr>
              <w:fldChar w:fldCharType="begin"/>
            </w:r>
            <w:r w:rsidR="005A4040">
              <w:rPr>
                <w:noProof/>
                <w:webHidden/>
              </w:rPr>
              <w:instrText xml:space="preserve"> PAGEREF _Toc397585088 \h </w:instrText>
            </w:r>
            <w:r w:rsidR="005A4040">
              <w:rPr>
                <w:noProof/>
                <w:webHidden/>
              </w:rPr>
            </w:r>
            <w:r w:rsidR="005A4040">
              <w:rPr>
                <w:noProof/>
                <w:webHidden/>
              </w:rPr>
              <w:fldChar w:fldCharType="separate"/>
            </w:r>
            <w:r w:rsidR="005A4040">
              <w:rPr>
                <w:noProof/>
                <w:webHidden/>
              </w:rPr>
              <w:t>57</w:t>
            </w:r>
            <w:r w:rsidR="005A4040">
              <w:rPr>
                <w:noProof/>
                <w:webHidden/>
              </w:rPr>
              <w:fldChar w:fldCharType="end"/>
            </w:r>
            <w:r>
              <w:rPr>
                <w:noProof/>
              </w:rPr>
              <w:fldChar w:fldCharType="end"/>
            </w:r>
          </w:ins>
        </w:p>
        <w:p w14:paraId="4EE4E842" w14:textId="77777777" w:rsidR="005A4040" w:rsidRDefault="00B51283">
          <w:pPr>
            <w:pStyle w:val="TOC3"/>
            <w:tabs>
              <w:tab w:val="left" w:pos="1100"/>
              <w:tab w:val="right" w:leader="dot" w:pos="10456"/>
            </w:tabs>
            <w:rPr>
              <w:ins w:id="413" w:author="Jarno Nieminen" w:date="2014-09-04T09:09:00Z"/>
              <w:rFonts w:asciiTheme="minorHAnsi" w:eastAsiaTheme="minorEastAsia" w:hAnsiTheme="minorHAnsi" w:cstheme="minorBidi"/>
              <w:noProof/>
              <w:sz w:val="22"/>
              <w:lang w:eastAsia="sv-SE"/>
            </w:rPr>
          </w:pPr>
          <w:ins w:id="414" w:author="Jarno Nieminen" w:date="2014-09-04T09:09:00Z">
            <w:r>
              <w:fldChar w:fldCharType="begin"/>
            </w:r>
            <w:r>
              <w:instrText xml:space="preserve"> HYPERLINK \l "_Toc397585089" </w:instrText>
            </w:r>
            <w:r>
              <w:fldChar w:fldCharType="separate"/>
            </w:r>
            <w:r w:rsidR="005A4040" w:rsidRPr="007E7DBA">
              <w:rPr>
                <w:rStyle w:val="Hyperlink"/>
                <w:noProof/>
              </w:rPr>
              <w:t>5.1.9</w:t>
            </w:r>
            <w:r w:rsidR="005A4040">
              <w:rPr>
                <w:rFonts w:asciiTheme="minorHAnsi" w:eastAsiaTheme="minorEastAsia" w:hAnsiTheme="minorHAnsi" w:cstheme="minorBidi"/>
                <w:noProof/>
                <w:sz w:val="22"/>
                <w:lang w:eastAsia="sv-SE"/>
              </w:rPr>
              <w:tab/>
            </w:r>
            <w:r w:rsidR="005A4040" w:rsidRPr="007E7DBA">
              <w:rPr>
                <w:rStyle w:val="Hyperlink"/>
                <w:noProof/>
              </w:rPr>
              <w:t>Klass Formulärfråga (QuestionType)</w:t>
            </w:r>
            <w:r w:rsidR="005A4040">
              <w:rPr>
                <w:noProof/>
                <w:webHidden/>
              </w:rPr>
              <w:tab/>
            </w:r>
            <w:r w:rsidR="005A4040">
              <w:rPr>
                <w:noProof/>
                <w:webHidden/>
              </w:rPr>
              <w:fldChar w:fldCharType="begin"/>
            </w:r>
            <w:r w:rsidR="005A4040">
              <w:rPr>
                <w:noProof/>
                <w:webHidden/>
              </w:rPr>
              <w:instrText xml:space="preserve"> PAGEREF _Toc397585089 \h </w:instrText>
            </w:r>
            <w:r w:rsidR="005A4040">
              <w:rPr>
                <w:noProof/>
                <w:webHidden/>
              </w:rPr>
            </w:r>
            <w:r w:rsidR="005A4040">
              <w:rPr>
                <w:noProof/>
                <w:webHidden/>
              </w:rPr>
              <w:fldChar w:fldCharType="separate"/>
            </w:r>
            <w:r w:rsidR="005A4040">
              <w:rPr>
                <w:noProof/>
                <w:webHidden/>
              </w:rPr>
              <w:t>61</w:t>
            </w:r>
            <w:r w:rsidR="005A4040">
              <w:rPr>
                <w:noProof/>
                <w:webHidden/>
              </w:rPr>
              <w:fldChar w:fldCharType="end"/>
            </w:r>
            <w:r>
              <w:rPr>
                <w:noProof/>
              </w:rPr>
              <w:fldChar w:fldCharType="end"/>
            </w:r>
          </w:ins>
        </w:p>
        <w:p w14:paraId="3EAF1314" w14:textId="77777777" w:rsidR="005A4040" w:rsidRDefault="00B51283">
          <w:pPr>
            <w:pStyle w:val="TOC3"/>
            <w:tabs>
              <w:tab w:val="left" w:pos="1321"/>
              <w:tab w:val="right" w:leader="dot" w:pos="10456"/>
            </w:tabs>
            <w:rPr>
              <w:ins w:id="415" w:author="Jarno Nieminen" w:date="2014-09-04T09:09:00Z"/>
              <w:rFonts w:asciiTheme="minorHAnsi" w:eastAsiaTheme="minorEastAsia" w:hAnsiTheme="minorHAnsi" w:cstheme="minorBidi"/>
              <w:noProof/>
              <w:sz w:val="22"/>
              <w:lang w:eastAsia="sv-SE"/>
            </w:rPr>
          </w:pPr>
          <w:ins w:id="416" w:author="Jarno Nieminen" w:date="2014-09-04T09:09:00Z">
            <w:r>
              <w:fldChar w:fldCharType="begin"/>
            </w:r>
            <w:r>
              <w:instrText xml:space="preserve"> HYPERLINK \l "_Toc397585090" </w:instrText>
            </w:r>
            <w:r>
              <w:fldChar w:fldCharType="separate"/>
            </w:r>
            <w:r w:rsidR="005A4040" w:rsidRPr="007E7DBA">
              <w:rPr>
                <w:rStyle w:val="Hyperlink"/>
                <w:noProof/>
              </w:rPr>
              <w:t>5.1.10</w:t>
            </w:r>
            <w:r w:rsidR="005A4040">
              <w:rPr>
                <w:rFonts w:asciiTheme="minorHAnsi" w:eastAsiaTheme="minorEastAsia" w:hAnsiTheme="minorHAnsi" w:cstheme="minorBidi"/>
                <w:noProof/>
                <w:sz w:val="22"/>
                <w:lang w:eastAsia="sv-SE"/>
              </w:rPr>
              <w:tab/>
            </w:r>
            <w:r w:rsidR="005A4040" w:rsidRPr="007E7DBA">
              <w:rPr>
                <w:rStyle w:val="Hyperlink"/>
                <w:noProof/>
              </w:rPr>
              <w:t>Klass Svarsalternativ (AnswerAlternativeType)</w:t>
            </w:r>
            <w:r w:rsidR="005A4040">
              <w:rPr>
                <w:noProof/>
                <w:webHidden/>
              </w:rPr>
              <w:tab/>
            </w:r>
            <w:r w:rsidR="005A4040">
              <w:rPr>
                <w:noProof/>
                <w:webHidden/>
              </w:rPr>
              <w:fldChar w:fldCharType="begin"/>
            </w:r>
            <w:r w:rsidR="005A4040">
              <w:rPr>
                <w:noProof/>
                <w:webHidden/>
              </w:rPr>
              <w:instrText xml:space="preserve"> PAGEREF _Toc397585090 \h </w:instrText>
            </w:r>
            <w:r w:rsidR="005A4040">
              <w:rPr>
                <w:noProof/>
                <w:webHidden/>
              </w:rPr>
            </w:r>
            <w:r w:rsidR="005A4040">
              <w:rPr>
                <w:noProof/>
                <w:webHidden/>
              </w:rPr>
              <w:fldChar w:fldCharType="separate"/>
            </w:r>
            <w:r w:rsidR="005A4040">
              <w:rPr>
                <w:noProof/>
                <w:webHidden/>
              </w:rPr>
              <w:t>66</w:t>
            </w:r>
            <w:r w:rsidR="005A4040">
              <w:rPr>
                <w:noProof/>
                <w:webHidden/>
              </w:rPr>
              <w:fldChar w:fldCharType="end"/>
            </w:r>
            <w:r>
              <w:rPr>
                <w:noProof/>
              </w:rPr>
              <w:fldChar w:fldCharType="end"/>
            </w:r>
          </w:ins>
        </w:p>
        <w:p w14:paraId="5D7BBDB5" w14:textId="77777777" w:rsidR="005A4040" w:rsidRDefault="00B51283">
          <w:pPr>
            <w:pStyle w:val="TOC3"/>
            <w:tabs>
              <w:tab w:val="left" w:pos="1100"/>
              <w:tab w:val="right" w:leader="dot" w:pos="10456"/>
            </w:tabs>
            <w:rPr>
              <w:ins w:id="417" w:author="Jarno Nieminen" w:date="2014-09-04T09:09:00Z"/>
              <w:rFonts w:asciiTheme="minorHAnsi" w:eastAsiaTheme="minorEastAsia" w:hAnsiTheme="minorHAnsi" w:cstheme="minorBidi"/>
              <w:noProof/>
              <w:sz w:val="22"/>
              <w:lang w:eastAsia="sv-SE"/>
            </w:rPr>
          </w:pPr>
          <w:ins w:id="418" w:author="Jarno Nieminen" w:date="2014-09-04T09:09:00Z">
            <w:r>
              <w:fldChar w:fldCharType="begin"/>
            </w:r>
            <w:r>
              <w:instrText xml:space="preserve"> HYPERL</w:instrText>
            </w:r>
            <w:r>
              <w:instrText xml:space="preserve">INK \l "_Toc397585091" </w:instrText>
            </w:r>
            <w:r>
              <w:fldChar w:fldCharType="separate"/>
            </w:r>
            <w:r w:rsidR="005A4040" w:rsidRPr="007E7DBA">
              <w:rPr>
                <w:rStyle w:val="Hyperlink"/>
                <w:noProof/>
              </w:rPr>
              <w:t>5.1.11</w:t>
            </w:r>
            <w:r w:rsidR="005A4040">
              <w:rPr>
                <w:rFonts w:asciiTheme="minorHAnsi" w:eastAsiaTheme="minorEastAsia" w:hAnsiTheme="minorHAnsi" w:cstheme="minorBidi"/>
                <w:noProof/>
                <w:sz w:val="22"/>
                <w:lang w:eastAsia="sv-SE"/>
              </w:rPr>
              <w:tab/>
            </w:r>
            <w:r w:rsidR="005A4040" w:rsidRPr="007E7DBA">
              <w:rPr>
                <w:rStyle w:val="Hyperlink"/>
                <w:noProof/>
              </w:rPr>
              <w:t>Klass Svar (AnswerType)</w:t>
            </w:r>
            <w:r w:rsidR="005A4040">
              <w:rPr>
                <w:noProof/>
                <w:webHidden/>
              </w:rPr>
              <w:tab/>
            </w:r>
            <w:r w:rsidR="005A4040">
              <w:rPr>
                <w:noProof/>
                <w:webHidden/>
              </w:rPr>
              <w:fldChar w:fldCharType="begin"/>
            </w:r>
            <w:r w:rsidR="005A4040">
              <w:rPr>
                <w:noProof/>
                <w:webHidden/>
              </w:rPr>
              <w:instrText xml:space="preserve"> PAGEREF _Toc397585091 \h </w:instrText>
            </w:r>
            <w:r w:rsidR="005A4040">
              <w:rPr>
                <w:noProof/>
                <w:webHidden/>
              </w:rPr>
            </w:r>
            <w:r w:rsidR="005A4040">
              <w:rPr>
                <w:noProof/>
                <w:webHidden/>
              </w:rPr>
              <w:fldChar w:fldCharType="separate"/>
            </w:r>
            <w:r w:rsidR="005A4040">
              <w:rPr>
                <w:noProof/>
                <w:webHidden/>
              </w:rPr>
              <w:t>68</w:t>
            </w:r>
            <w:r w:rsidR="005A4040">
              <w:rPr>
                <w:noProof/>
                <w:webHidden/>
              </w:rPr>
              <w:fldChar w:fldCharType="end"/>
            </w:r>
            <w:r>
              <w:rPr>
                <w:noProof/>
              </w:rPr>
              <w:fldChar w:fldCharType="end"/>
            </w:r>
          </w:ins>
        </w:p>
        <w:p w14:paraId="6F29A19E" w14:textId="77777777" w:rsidR="005A4040" w:rsidRDefault="00B51283">
          <w:pPr>
            <w:pStyle w:val="TOC3"/>
            <w:tabs>
              <w:tab w:val="left" w:pos="1321"/>
              <w:tab w:val="right" w:leader="dot" w:pos="10456"/>
            </w:tabs>
            <w:rPr>
              <w:ins w:id="419" w:author="Jarno Nieminen" w:date="2014-09-04T09:09:00Z"/>
              <w:rFonts w:asciiTheme="minorHAnsi" w:eastAsiaTheme="minorEastAsia" w:hAnsiTheme="minorHAnsi" w:cstheme="minorBidi"/>
              <w:noProof/>
              <w:sz w:val="22"/>
              <w:lang w:eastAsia="sv-SE"/>
            </w:rPr>
          </w:pPr>
          <w:ins w:id="420" w:author="Jarno Nieminen" w:date="2014-09-04T09:09:00Z">
            <w:r>
              <w:fldChar w:fldCharType="begin"/>
            </w:r>
            <w:r>
              <w:instrText xml:space="preserve"> HYPERLINK \l "_Toc397585092" </w:instrText>
            </w:r>
            <w:r>
              <w:fldChar w:fldCharType="separate"/>
            </w:r>
            <w:r w:rsidR="005A4040" w:rsidRPr="007E7DBA">
              <w:rPr>
                <w:rStyle w:val="Hyperlink"/>
                <w:noProof/>
              </w:rPr>
              <w:t>5.1.12</w:t>
            </w:r>
            <w:r w:rsidR="005A4040">
              <w:rPr>
                <w:rFonts w:asciiTheme="minorHAnsi" w:eastAsiaTheme="minorEastAsia" w:hAnsiTheme="minorHAnsi" w:cstheme="minorBidi"/>
                <w:noProof/>
                <w:sz w:val="22"/>
                <w:lang w:eastAsia="sv-SE"/>
              </w:rPr>
              <w:tab/>
            </w:r>
            <w:r w:rsidR="005A4040" w:rsidRPr="007E7DBA">
              <w:rPr>
                <w:rStyle w:val="Hyperlink"/>
                <w:noProof/>
              </w:rPr>
              <w:t>Klass anropsbekräftelse (AnswerStatus)</w:t>
            </w:r>
            <w:r w:rsidR="005A4040">
              <w:rPr>
                <w:noProof/>
                <w:webHidden/>
              </w:rPr>
              <w:tab/>
            </w:r>
            <w:r w:rsidR="005A4040">
              <w:rPr>
                <w:noProof/>
                <w:webHidden/>
              </w:rPr>
              <w:fldChar w:fldCharType="begin"/>
            </w:r>
            <w:r w:rsidR="005A4040">
              <w:rPr>
                <w:noProof/>
                <w:webHidden/>
              </w:rPr>
              <w:instrText xml:space="preserve"> PAGEREF _Toc397585092 \h </w:instrText>
            </w:r>
            <w:r w:rsidR="005A4040">
              <w:rPr>
                <w:noProof/>
                <w:webHidden/>
              </w:rPr>
            </w:r>
            <w:r w:rsidR="005A4040">
              <w:rPr>
                <w:noProof/>
                <w:webHidden/>
              </w:rPr>
              <w:fldChar w:fldCharType="separate"/>
            </w:r>
            <w:r w:rsidR="005A4040">
              <w:rPr>
                <w:noProof/>
                <w:webHidden/>
              </w:rPr>
              <w:t>69</w:t>
            </w:r>
            <w:r w:rsidR="005A4040">
              <w:rPr>
                <w:noProof/>
                <w:webHidden/>
              </w:rPr>
              <w:fldChar w:fldCharType="end"/>
            </w:r>
            <w:r>
              <w:rPr>
                <w:noProof/>
              </w:rPr>
              <w:fldChar w:fldCharType="end"/>
            </w:r>
          </w:ins>
        </w:p>
        <w:p w14:paraId="2B2A1493" w14:textId="77777777" w:rsidR="005A4040" w:rsidRDefault="00B51283">
          <w:pPr>
            <w:pStyle w:val="TOC3"/>
            <w:tabs>
              <w:tab w:val="left" w:pos="1321"/>
              <w:tab w:val="right" w:leader="dot" w:pos="10456"/>
            </w:tabs>
            <w:rPr>
              <w:ins w:id="421" w:author="Jarno Nieminen" w:date="2014-09-04T09:09:00Z"/>
              <w:rFonts w:asciiTheme="minorHAnsi" w:eastAsiaTheme="minorEastAsia" w:hAnsiTheme="minorHAnsi" w:cstheme="minorBidi"/>
              <w:noProof/>
              <w:sz w:val="22"/>
              <w:lang w:eastAsia="sv-SE"/>
            </w:rPr>
          </w:pPr>
          <w:ins w:id="422" w:author="Jarno Nieminen" w:date="2014-09-04T09:09:00Z">
            <w:r>
              <w:fldChar w:fldCharType="begin"/>
            </w:r>
            <w:r>
              <w:instrText xml:space="preserve"> HYPERLINK \l "_Toc397585093" </w:instrText>
            </w:r>
            <w:r>
              <w:fldChar w:fldCharType="separate"/>
            </w:r>
            <w:r w:rsidR="005A4040" w:rsidRPr="007E7DBA">
              <w:rPr>
                <w:rStyle w:val="Hyperlink"/>
                <w:noProof/>
              </w:rPr>
              <w:t>5.1.13</w:t>
            </w:r>
            <w:r w:rsidR="005A4040">
              <w:rPr>
                <w:rFonts w:asciiTheme="minorHAnsi" w:eastAsiaTheme="minorEastAsia" w:hAnsiTheme="minorHAnsi" w:cstheme="minorBidi"/>
                <w:noProof/>
                <w:sz w:val="22"/>
                <w:lang w:eastAsia="sv-SE"/>
              </w:rPr>
              <w:tab/>
            </w:r>
            <w:r w:rsidR="005A4040" w:rsidRPr="007E7DBA">
              <w:rPr>
                <w:rStyle w:val="Hyperlink"/>
                <w:noProof/>
              </w:rPr>
              <w:t>Klass Frågerelation (QuestionSuperior)</w:t>
            </w:r>
            <w:r w:rsidR="005A4040">
              <w:rPr>
                <w:noProof/>
                <w:webHidden/>
              </w:rPr>
              <w:tab/>
            </w:r>
            <w:r w:rsidR="005A4040">
              <w:rPr>
                <w:noProof/>
                <w:webHidden/>
              </w:rPr>
              <w:fldChar w:fldCharType="begin"/>
            </w:r>
            <w:r w:rsidR="005A4040">
              <w:rPr>
                <w:noProof/>
                <w:webHidden/>
              </w:rPr>
              <w:instrText xml:space="preserve"> PAGEREF _Toc397585093 \h </w:instrText>
            </w:r>
            <w:r w:rsidR="005A4040">
              <w:rPr>
                <w:noProof/>
                <w:webHidden/>
              </w:rPr>
            </w:r>
            <w:r w:rsidR="005A4040">
              <w:rPr>
                <w:noProof/>
                <w:webHidden/>
              </w:rPr>
              <w:fldChar w:fldCharType="separate"/>
            </w:r>
            <w:r w:rsidR="005A4040">
              <w:rPr>
                <w:noProof/>
                <w:webHidden/>
              </w:rPr>
              <w:t>69</w:t>
            </w:r>
            <w:r w:rsidR="005A4040">
              <w:rPr>
                <w:noProof/>
                <w:webHidden/>
              </w:rPr>
              <w:fldChar w:fldCharType="end"/>
            </w:r>
            <w:r>
              <w:rPr>
                <w:noProof/>
              </w:rPr>
              <w:fldChar w:fldCharType="end"/>
            </w:r>
          </w:ins>
        </w:p>
        <w:p w14:paraId="08640DB8" w14:textId="77777777" w:rsidR="005A4040" w:rsidRDefault="00B51283">
          <w:pPr>
            <w:pStyle w:val="TOC3"/>
            <w:tabs>
              <w:tab w:val="left" w:pos="1321"/>
              <w:tab w:val="right" w:leader="dot" w:pos="10456"/>
            </w:tabs>
            <w:rPr>
              <w:ins w:id="423" w:author="Jarno Nieminen" w:date="2014-09-04T09:09:00Z"/>
              <w:rFonts w:asciiTheme="minorHAnsi" w:eastAsiaTheme="minorEastAsia" w:hAnsiTheme="minorHAnsi" w:cstheme="minorBidi"/>
              <w:noProof/>
              <w:sz w:val="22"/>
              <w:lang w:eastAsia="sv-SE"/>
            </w:rPr>
          </w:pPr>
          <w:ins w:id="424" w:author="Jarno Nieminen" w:date="2014-09-04T09:09:00Z">
            <w:r>
              <w:fldChar w:fldCharType="begin"/>
            </w:r>
            <w:r>
              <w:instrText xml:space="preserve"> HYPERLINK \l "_Toc397585094" </w:instrText>
            </w:r>
            <w:r>
              <w:fldChar w:fldCharType="separate"/>
            </w:r>
            <w:r w:rsidR="005A4040" w:rsidRPr="007E7DBA">
              <w:rPr>
                <w:rStyle w:val="Hyperlink"/>
                <w:noProof/>
              </w:rPr>
              <w:t>5.1.14</w:t>
            </w:r>
            <w:r w:rsidR="005A4040">
              <w:rPr>
                <w:rFonts w:asciiTheme="minorHAnsi" w:eastAsiaTheme="minorEastAsia" w:hAnsiTheme="minorHAnsi" w:cstheme="minorBidi"/>
                <w:noProof/>
                <w:sz w:val="22"/>
                <w:lang w:eastAsia="sv-SE"/>
              </w:rPr>
              <w:tab/>
            </w:r>
            <w:r w:rsidR="005A4040" w:rsidRPr="007E7DBA">
              <w:rPr>
                <w:rStyle w:val="Hyperlink"/>
                <w:noProof/>
              </w:rPr>
              <w:t>Klass kodverk (Code)</w:t>
            </w:r>
            <w:r w:rsidR="005A4040">
              <w:rPr>
                <w:noProof/>
                <w:webHidden/>
              </w:rPr>
              <w:tab/>
            </w:r>
            <w:r w:rsidR="005A4040">
              <w:rPr>
                <w:noProof/>
                <w:webHidden/>
              </w:rPr>
              <w:fldChar w:fldCharType="begin"/>
            </w:r>
            <w:r w:rsidR="005A4040">
              <w:rPr>
                <w:noProof/>
                <w:webHidden/>
              </w:rPr>
              <w:instrText xml:space="preserve"> PAGEREF _Toc397585094 \h </w:instrText>
            </w:r>
            <w:r w:rsidR="005A4040">
              <w:rPr>
                <w:noProof/>
                <w:webHidden/>
              </w:rPr>
            </w:r>
            <w:r w:rsidR="005A4040">
              <w:rPr>
                <w:noProof/>
                <w:webHidden/>
              </w:rPr>
              <w:fldChar w:fldCharType="separate"/>
            </w:r>
            <w:r w:rsidR="005A4040">
              <w:rPr>
                <w:noProof/>
                <w:webHidden/>
              </w:rPr>
              <w:t>70</w:t>
            </w:r>
            <w:r w:rsidR="005A4040">
              <w:rPr>
                <w:noProof/>
                <w:webHidden/>
              </w:rPr>
              <w:fldChar w:fldCharType="end"/>
            </w:r>
            <w:r>
              <w:rPr>
                <w:noProof/>
              </w:rPr>
              <w:fldChar w:fldCharType="end"/>
            </w:r>
          </w:ins>
        </w:p>
        <w:p w14:paraId="016EF5CF" w14:textId="77777777" w:rsidR="005A4040" w:rsidRDefault="00B51283">
          <w:pPr>
            <w:pStyle w:val="TOC3"/>
            <w:tabs>
              <w:tab w:val="left" w:pos="1321"/>
              <w:tab w:val="right" w:leader="dot" w:pos="10456"/>
            </w:tabs>
            <w:rPr>
              <w:ins w:id="425" w:author="Jarno Nieminen" w:date="2014-09-04T09:09:00Z"/>
              <w:rFonts w:asciiTheme="minorHAnsi" w:eastAsiaTheme="minorEastAsia" w:hAnsiTheme="minorHAnsi" w:cstheme="minorBidi"/>
              <w:noProof/>
              <w:sz w:val="22"/>
              <w:lang w:eastAsia="sv-SE"/>
            </w:rPr>
          </w:pPr>
          <w:ins w:id="426" w:author="Jarno Nieminen" w:date="2014-09-04T09:09:00Z">
            <w:r>
              <w:fldChar w:fldCharType="begin"/>
            </w:r>
            <w:r>
              <w:instrText xml:space="preserve"> HYPERLINK \l "_Toc397585095" </w:instrText>
            </w:r>
            <w:r>
              <w:fldChar w:fldCharType="separate"/>
            </w:r>
            <w:r w:rsidR="005A4040" w:rsidRPr="007E7DBA">
              <w:rPr>
                <w:rStyle w:val="Hyperlink"/>
                <w:noProof/>
              </w:rPr>
              <w:t>5.1.15</w:t>
            </w:r>
            <w:r w:rsidR="005A4040">
              <w:rPr>
                <w:rFonts w:asciiTheme="minorHAnsi" w:eastAsiaTheme="minorEastAsia" w:hAnsiTheme="minorHAnsi" w:cstheme="minorBidi"/>
                <w:noProof/>
                <w:sz w:val="22"/>
                <w:lang w:eastAsia="sv-SE"/>
              </w:rPr>
              <w:tab/>
            </w:r>
            <w:r w:rsidR="005A4040" w:rsidRPr="007E7DBA">
              <w:rPr>
                <w:rStyle w:val="Hyperlink"/>
                <w:noProof/>
              </w:rPr>
              <w:t>Klass Malldelning (TemplatePropagate)</w:t>
            </w:r>
            <w:r w:rsidR="005A4040">
              <w:rPr>
                <w:noProof/>
                <w:webHidden/>
              </w:rPr>
              <w:tab/>
            </w:r>
            <w:r w:rsidR="005A4040">
              <w:rPr>
                <w:noProof/>
                <w:webHidden/>
              </w:rPr>
              <w:fldChar w:fldCharType="begin"/>
            </w:r>
            <w:r w:rsidR="005A4040">
              <w:rPr>
                <w:noProof/>
                <w:webHidden/>
              </w:rPr>
              <w:instrText xml:space="preserve"> PAGEREF _Toc397585095 \h </w:instrText>
            </w:r>
            <w:r w:rsidR="005A4040">
              <w:rPr>
                <w:noProof/>
                <w:webHidden/>
              </w:rPr>
            </w:r>
            <w:r w:rsidR="005A4040">
              <w:rPr>
                <w:noProof/>
                <w:webHidden/>
              </w:rPr>
              <w:fldChar w:fldCharType="separate"/>
            </w:r>
            <w:r w:rsidR="005A4040">
              <w:rPr>
                <w:noProof/>
                <w:webHidden/>
              </w:rPr>
              <w:t>72</w:t>
            </w:r>
            <w:r w:rsidR="005A4040">
              <w:rPr>
                <w:noProof/>
                <w:webHidden/>
              </w:rPr>
              <w:fldChar w:fldCharType="end"/>
            </w:r>
            <w:r>
              <w:rPr>
                <w:noProof/>
              </w:rPr>
              <w:fldChar w:fldCharType="end"/>
            </w:r>
          </w:ins>
        </w:p>
        <w:p w14:paraId="18D8AEE3" w14:textId="77777777" w:rsidR="005A4040" w:rsidRDefault="00B51283">
          <w:pPr>
            <w:pStyle w:val="TOC3"/>
            <w:tabs>
              <w:tab w:val="left" w:pos="1321"/>
              <w:tab w:val="right" w:leader="dot" w:pos="10456"/>
            </w:tabs>
            <w:rPr>
              <w:ins w:id="427" w:author="Jarno Nieminen" w:date="2014-09-04T09:09:00Z"/>
              <w:rFonts w:asciiTheme="minorHAnsi" w:eastAsiaTheme="minorEastAsia" w:hAnsiTheme="minorHAnsi" w:cstheme="minorBidi"/>
              <w:noProof/>
              <w:sz w:val="22"/>
              <w:lang w:eastAsia="sv-SE"/>
            </w:rPr>
          </w:pPr>
          <w:ins w:id="428" w:author="Jarno Nieminen" w:date="2014-09-04T09:09:00Z">
            <w:r>
              <w:fldChar w:fldCharType="begin"/>
            </w:r>
            <w:r>
              <w:instrText xml:space="preserve"> HYPERLINK \l "_Toc397585096" </w:instrText>
            </w:r>
            <w:r>
              <w:fldChar w:fldCharType="separate"/>
            </w:r>
            <w:r w:rsidR="005A4040" w:rsidRPr="007E7DBA">
              <w:rPr>
                <w:rStyle w:val="Hyperlink"/>
                <w:noProof/>
              </w:rPr>
              <w:t>5.1.16</w:t>
            </w:r>
            <w:r w:rsidR="005A4040">
              <w:rPr>
                <w:rFonts w:asciiTheme="minorHAnsi" w:eastAsiaTheme="minorEastAsia" w:hAnsiTheme="minorHAnsi" w:cstheme="minorBidi"/>
                <w:noProof/>
                <w:sz w:val="22"/>
                <w:lang w:eastAsia="sv-SE"/>
              </w:rPr>
              <w:tab/>
            </w:r>
            <w:r w:rsidR="005A4040" w:rsidRPr="007E7DBA">
              <w:rPr>
                <w:rStyle w:val="Hyperlink"/>
                <w:noProof/>
              </w:rPr>
              <w:t>Klass validering (validationEventType)</w:t>
            </w:r>
            <w:r w:rsidR="005A4040">
              <w:rPr>
                <w:noProof/>
                <w:webHidden/>
              </w:rPr>
              <w:tab/>
            </w:r>
            <w:r w:rsidR="005A4040">
              <w:rPr>
                <w:noProof/>
                <w:webHidden/>
              </w:rPr>
              <w:fldChar w:fldCharType="begin"/>
            </w:r>
            <w:r w:rsidR="005A4040">
              <w:rPr>
                <w:noProof/>
                <w:webHidden/>
              </w:rPr>
              <w:instrText xml:space="preserve"> PAGEREF _Toc397585096 \h </w:instrText>
            </w:r>
            <w:r w:rsidR="005A4040">
              <w:rPr>
                <w:noProof/>
                <w:webHidden/>
              </w:rPr>
            </w:r>
            <w:r w:rsidR="005A4040">
              <w:rPr>
                <w:noProof/>
                <w:webHidden/>
              </w:rPr>
              <w:fldChar w:fldCharType="separate"/>
            </w:r>
            <w:r w:rsidR="005A4040">
              <w:rPr>
                <w:noProof/>
                <w:webHidden/>
              </w:rPr>
              <w:t>74</w:t>
            </w:r>
            <w:r w:rsidR="005A4040">
              <w:rPr>
                <w:noProof/>
                <w:webHidden/>
              </w:rPr>
              <w:fldChar w:fldCharType="end"/>
            </w:r>
            <w:r>
              <w:rPr>
                <w:noProof/>
              </w:rPr>
              <w:fldChar w:fldCharType="end"/>
            </w:r>
          </w:ins>
        </w:p>
        <w:p w14:paraId="4BBA0625" w14:textId="77777777" w:rsidR="005A4040" w:rsidRDefault="00B51283">
          <w:pPr>
            <w:pStyle w:val="TOC2"/>
            <w:tabs>
              <w:tab w:val="left" w:pos="879"/>
              <w:tab w:val="right" w:leader="dot" w:pos="10456"/>
            </w:tabs>
            <w:rPr>
              <w:ins w:id="429" w:author="Jarno Nieminen" w:date="2014-09-04T09:09:00Z"/>
              <w:rFonts w:asciiTheme="minorHAnsi" w:eastAsiaTheme="minorEastAsia" w:hAnsiTheme="minorHAnsi" w:cstheme="minorBidi"/>
              <w:noProof/>
              <w:sz w:val="22"/>
              <w:lang w:eastAsia="sv-SE"/>
            </w:rPr>
          </w:pPr>
          <w:ins w:id="430" w:author="Jarno Nieminen" w:date="2014-09-04T09:09:00Z">
            <w:r>
              <w:fldChar w:fldCharType="begin"/>
            </w:r>
            <w:r>
              <w:instrText xml:space="preserve"> HYPERLINK \l "_Toc397585097" </w:instrText>
            </w:r>
            <w:r>
              <w:fldChar w:fldCharType="separate"/>
            </w:r>
            <w:r w:rsidR="005A4040" w:rsidRPr="007E7DBA">
              <w:rPr>
                <w:rStyle w:val="Hyperlink"/>
                <w:noProof/>
              </w:rPr>
              <w:t>5.2</w:t>
            </w:r>
            <w:r w:rsidR="005A4040">
              <w:rPr>
                <w:rFonts w:asciiTheme="minorHAnsi" w:eastAsiaTheme="minorEastAsia" w:hAnsiTheme="minorHAnsi" w:cstheme="minorBidi"/>
                <w:noProof/>
                <w:sz w:val="22"/>
                <w:lang w:eastAsia="sv-SE"/>
              </w:rPr>
              <w:tab/>
            </w:r>
            <w:r w:rsidR="005A4040" w:rsidRPr="007E7DBA">
              <w:rPr>
                <w:rStyle w:val="Hyperlink"/>
                <w:noProof/>
              </w:rPr>
              <w:t>Terminologier, kodverk och identifierare (t/k/i)</w:t>
            </w:r>
            <w:r w:rsidR="005A4040">
              <w:rPr>
                <w:noProof/>
                <w:webHidden/>
              </w:rPr>
              <w:tab/>
            </w:r>
            <w:r w:rsidR="005A4040">
              <w:rPr>
                <w:noProof/>
                <w:webHidden/>
              </w:rPr>
              <w:fldChar w:fldCharType="begin"/>
            </w:r>
            <w:r w:rsidR="005A4040">
              <w:rPr>
                <w:noProof/>
                <w:webHidden/>
              </w:rPr>
              <w:instrText xml:space="preserve"> PAGEREF _Toc397585097 \h </w:instrText>
            </w:r>
            <w:r w:rsidR="005A4040">
              <w:rPr>
                <w:noProof/>
                <w:webHidden/>
              </w:rPr>
            </w:r>
            <w:r w:rsidR="005A4040">
              <w:rPr>
                <w:noProof/>
                <w:webHidden/>
              </w:rPr>
              <w:fldChar w:fldCharType="separate"/>
            </w:r>
            <w:r w:rsidR="005A4040">
              <w:rPr>
                <w:noProof/>
                <w:webHidden/>
              </w:rPr>
              <w:t>76</w:t>
            </w:r>
            <w:r w:rsidR="005A4040">
              <w:rPr>
                <w:noProof/>
                <w:webHidden/>
              </w:rPr>
              <w:fldChar w:fldCharType="end"/>
            </w:r>
            <w:r>
              <w:rPr>
                <w:noProof/>
              </w:rPr>
              <w:fldChar w:fldCharType="end"/>
            </w:r>
          </w:ins>
        </w:p>
        <w:p w14:paraId="3A8A89F4" w14:textId="77777777" w:rsidR="005A4040" w:rsidRDefault="00B51283">
          <w:pPr>
            <w:pStyle w:val="TOC2"/>
            <w:tabs>
              <w:tab w:val="left" w:pos="879"/>
              <w:tab w:val="right" w:leader="dot" w:pos="10456"/>
            </w:tabs>
            <w:rPr>
              <w:ins w:id="431" w:author="Jarno Nieminen" w:date="2014-09-04T09:09:00Z"/>
              <w:rFonts w:asciiTheme="minorHAnsi" w:eastAsiaTheme="minorEastAsia" w:hAnsiTheme="minorHAnsi" w:cstheme="minorBidi"/>
              <w:noProof/>
              <w:sz w:val="22"/>
              <w:lang w:eastAsia="sv-SE"/>
            </w:rPr>
          </w:pPr>
          <w:ins w:id="432" w:author="Jarno Nieminen" w:date="2014-09-04T09:09:00Z">
            <w:r>
              <w:fldChar w:fldCharType="begin"/>
            </w:r>
            <w:r>
              <w:instrText xml:space="preserve"> HYPERLINK \l "_Toc397585098" </w:instrText>
            </w:r>
            <w:r>
              <w:fldChar w:fldCharType="separate"/>
            </w:r>
            <w:r w:rsidR="005A4040" w:rsidRPr="007E7DBA">
              <w:rPr>
                <w:rStyle w:val="Hyperlink"/>
                <w:noProof/>
              </w:rPr>
              <w:t>5.3</w:t>
            </w:r>
            <w:r w:rsidR="005A4040">
              <w:rPr>
                <w:rFonts w:asciiTheme="minorHAnsi" w:eastAsiaTheme="minorEastAsia" w:hAnsiTheme="minorHAnsi" w:cstheme="minorBidi"/>
                <w:noProof/>
                <w:sz w:val="22"/>
                <w:lang w:eastAsia="sv-SE"/>
              </w:rPr>
              <w:tab/>
            </w:r>
            <w:r w:rsidR="005A4040" w:rsidRPr="007E7DBA">
              <w:rPr>
                <w:rStyle w:val="Hyperlink"/>
                <w:noProof/>
              </w:rPr>
              <w:t>Formatregler</w:t>
            </w:r>
            <w:r w:rsidR="005A4040">
              <w:rPr>
                <w:noProof/>
                <w:webHidden/>
              </w:rPr>
              <w:tab/>
            </w:r>
            <w:r w:rsidR="005A4040">
              <w:rPr>
                <w:noProof/>
                <w:webHidden/>
              </w:rPr>
              <w:fldChar w:fldCharType="begin"/>
            </w:r>
            <w:r w:rsidR="005A4040">
              <w:rPr>
                <w:noProof/>
                <w:webHidden/>
              </w:rPr>
              <w:instrText xml:space="preserve"> PAGEREF _Toc397585098 \h </w:instrText>
            </w:r>
            <w:r w:rsidR="005A4040">
              <w:rPr>
                <w:noProof/>
                <w:webHidden/>
              </w:rPr>
            </w:r>
            <w:r w:rsidR="005A4040">
              <w:rPr>
                <w:noProof/>
                <w:webHidden/>
              </w:rPr>
              <w:fldChar w:fldCharType="separate"/>
            </w:r>
            <w:r w:rsidR="005A4040">
              <w:rPr>
                <w:noProof/>
                <w:webHidden/>
              </w:rPr>
              <w:t>81</w:t>
            </w:r>
            <w:r w:rsidR="005A4040">
              <w:rPr>
                <w:noProof/>
                <w:webHidden/>
              </w:rPr>
              <w:fldChar w:fldCharType="end"/>
            </w:r>
            <w:r>
              <w:rPr>
                <w:noProof/>
              </w:rPr>
              <w:fldChar w:fldCharType="end"/>
            </w:r>
          </w:ins>
        </w:p>
        <w:p w14:paraId="6FDB22F7" w14:textId="77777777" w:rsidR="005A4040" w:rsidRDefault="00B51283">
          <w:pPr>
            <w:pStyle w:val="TOC3"/>
            <w:tabs>
              <w:tab w:val="left" w:pos="1100"/>
              <w:tab w:val="right" w:leader="dot" w:pos="10456"/>
            </w:tabs>
            <w:rPr>
              <w:ins w:id="433" w:author="Jarno Nieminen" w:date="2014-09-04T09:09:00Z"/>
              <w:rFonts w:asciiTheme="minorHAnsi" w:eastAsiaTheme="minorEastAsia" w:hAnsiTheme="minorHAnsi" w:cstheme="minorBidi"/>
              <w:noProof/>
              <w:sz w:val="22"/>
              <w:lang w:eastAsia="sv-SE"/>
            </w:rPr>
          </w:pPr>
          <w:ins w:id="434" w:author="Jarno Nieminen" w:date="2014-09-04T09:09:00Z">
            <w:r>
              <w:fldChar w:fldCharType="begin"/>
            </w:r>
            <w:r>
              <w:instrText xml:space="preserve"> HYPERLINK \l "_Toc397585099" </w:instrText>
            </w:r>
            <w:r>
              <w:fldChar w:fldCharType="separate"/>
            </w:r>
            <w:r w:rsidR="005A4040" w:rsidRPr="007E7DBA">
              <w:rPr>
                <w:rStyle w:val="Hyperlink"/>
                <w:noProof/>
              </w:rPr>
              <w:t>5.3.1</w:t>
            </w:r>
            <w:r w:rsidR="005A4040">
              <w:rPr>
                <w:rFonts w:asciiTheme="minorHAnsi" w:eastAsiaTheme="minorEastAsia" w:hAnsiTheme="minorHAnsi" w:cstheme="minorBidi"/>
                <w:noProof/>
                <w:sz w:val="22"/>
                <w:lang w:eastAsia="sv-SE"/>
              </w:rPr>
              <w:tab/>
            </w:r>
            <w:r w:rsidR="005A4040" w:rsidRPr="007E7DBA">
              <w:rPr>
                <w:rStyle w:val="Hyperlink"/>
                <w:noProof/>
              </w:rPr>
              <w:t>Format för datum</w:t>
            </w:r>
            <w:r w:rsidR="005A4040">
              <w:rPr>
                <w:noProof/>
                <w:webHidden/>
              </w:rPr>
              <w:tab/>
            </w:r>
            <w:r w:rsidR="005A4040">
              <w:rPr>
                <w:noProof/>
                <w:webHidden/>
              </w:rPr>
              <w:fldChar w:fldCharType="begin"/>
            </w:r>
            <w:r w:rsidR="005A4040">
              <w:rPr>
                <w:noProof/>
                <w:webHidden/>
              </w:rPr>
              <w:instrText xml:space="preserve"> PAGEREF _Toc397585099 \h </w:instrText>
            </w:r>
            <w:r w:rsidR="005A4040">
              <w:rPr>
                <w:noProof/>
                <w:webHidden/>
              </w:rPr>
            </w:r>
            <w:r w:rsidR="005A4040">
              <w:rPr>
                <w:noProof/>
                <w:webHidden/>
              </w:rPr>
              <w:fldChar w:fldCharType="separate"/>
            </w:r>
            <w:r w:rsidR="005A4040">
              <w:rPr>
                <w:noProof/>
                <w:webHidden/>
              </w:rPr>
              <w:t>81</w:t>
            </w:r>
            <w:r w:rsidR="005A4040">
              <w:rPr>
                <w:noProof/>
                <w:webHidden/>
              </w:rPr>
              <w:fldChar w:fldCharType="end"/>
            </w:r>
            <w:r>
              <w:rPr>
                <w:noProof/>
              </w:rPr>
              <w:fldChar w:fldCharType="end"/>
            </w:r>
          </w:ins>
        </w:p>
        <w:p w14:paraId="44D948F4" w14:textId="77777777" w:rsidR="005A4040" w:rsidRDefault="00B51283">
          <w:pPr>
            <w:pStyle w:val="TOC3"/>
            <w:tabs>
              <w:tab w:val="left" w:pos="1100"/>
              <w:tab w:val="right" w:leader="dot" w:pos="10456"/>
            </w:tabs>
            <w:rPr>
              <w:ins w:id="435" w:author="Jarno Nieminen" w:date="2014-09-04T09:09:00Z"/>
              <w:rFonts w:asciiTheme="minorHAnsi" w:eastAsiaTheme="minorEastAsia" w:hAnsiTheme="minorHAnsi" w:cstheme="minorBidi"/>
              <w:noProof/>
              <w:sz w:val="22"/>
              <w:lang w:eastAsia="sv-SE"/>
            </w:rPr>
          </w:pPr>
          <w:ins w:id="436" w:author="Jarno Nieminen" w:date="2014-09-04T09:09:00Z">
            <w:r>
              <w:lastRenderedPageBreak/>
              <w:fldChar w:fldCharType="begin"/>
            </w:r>
            <w:r>
              <w:instrText xml:space="preserve"> HYPERLINK \l "_Toc397585100" </w:instrText>
            </w:r>
            <w:r>
              <w:fldChar w:fldCharType="separate"/>
            </w:r>
            <w:r w:rsidR="005A4040" w:rsidRPr="007E7DBA">
              <w:rPr>
                <w:rStyle w:val="Hyperlink"/>
                <w:noProof/>
              </w:rPr>
              <w:t>5.3.2</w:t>
            </w:r>
            <w:r w:rsidR="005A4040">
              <w:rPr>
                <w:rFonts w:asciiTheme="minorHAnsi" w:eastAsiaTheme="minorEastAsia" w:hAnsiTheme="minorHAnsi" w:cstheme="minorBidi"/>
                <w:noProof/>
                <w:sz w:val="22"/>
                <w:lang w:eastAsia="sv-SE"/>
              </w:rPr>
              <w:tab/>
            </w:r>
            <w:r w:rsidR="005A4040" w:rsidRPr="007E7DBA">
              <w:rPr>
                <w:rStyle w:val="Hyperlink"/>
                <w:noProof/>
              </w:rPr>
              <w:t>Format för tidpunkter</w:t>
            </w:r>
            <w:r w:rsidR="005A4040">
              <w:rPr>
                <w:noProof/>
                <w:webHidden/>
              </w:rPr>
              <w:tab/>
            </w:r>
            <w:r w:rsidR="005A4040">
              <w:rPr>
                <w:noProof/>
                <w:webHidden/>
              </w:rPr>
              <w:fldChar w:fldCharType="begin"/>
            </w:r>
            <w:r w:rsidR="005A4040">
              <w:rPr>
                <w:noProof/>
                <w:webHidden/>
              </w:rPr>
              <w:instrText xml:space="preserve"> PAGEREF _Toc397585100 \h </w:instrText>
            </w:r>
            <w:r w:rsidR="005A4040">
              <w:rPr>
                <w:noProof/>
                <w:webHidden/>
              </w:rPr>
            </w:r>
            <w:r w:rsidR="005A4040">
              <w:rPr>
                <w:noProof/>
                <w:webHidden/>
              </w:rPr>
              <w:fldChar w:fldCharType="separate"/>
            </w:r>
            <w:r w:rsidR="005A4040">
              <w:rPr>
                <w:noProof/>
                <w:webHidden/>
              </w:rPr>
              <w:t>81</w:t>
            </w:r>
            <w:r w:rsidR="005A4040">
              <w:rPr>
                <w:noProof/>
                <w:webHidden/>
              </w:rPr>
              <w:fldChar w:fldCharType="end"/>
            </w:r>
            <w:r>
              <w:rPr>
                <w:noProof/>
              </w:rPr>
              <w:fldChar w:fldCharType="end"/>
            </w:r>
          </w:ins>
        </w:p>
        <w:p w14:paraId="5ED08FC8" w14:textId="77777777" w:rsidR="005A4040" w:rsidRDefault="00B51283">
          <w:pPr>
            <w:pStyle w:val="TOC3"/>
            <w:tabs>
              <w:tab w:val="left" w:pos="1100"/>
              <w:tab w:val="right" w:leader="dot" w:pos="10456"/>
            </w:tabs>
            <w:rPr>
              <w:ins w:id="437" w:author="Jarno Nieminen" w:date="2014-09-04T09:09:00Z"/>
              <w:rFonts w:asciiTheme="minorHAnsi" w:eastAsiaTheme="minorEastAsia" w:hAnsiTheme="minorHAnsi" w:cstheme="minorBidi"/>
              <w:noProof/>
              <w:sz w:val="22"/>
              <w:lang w:eastAsia="sv-SE"/>
            </w:rPr>
          </w:pPr>
          <w:ins w:id="438" w:author="Jarno Nieminen" w:date="2014-09-04T09:09:00Z">
            <w:r>
              <w:fldChar w:fldCharType="begin"/>
            </w:r>
            <w:r>
              <w:instrText xml:space="preserve"> HYPERLINK \l "_Toc397585101" </w:instrText>
            </w:r>
            <w:r>
              <w:fldChar w:fldCharType="separate"/>
            </w:r>
            <w:r w:rsidR="005A4040" w:rsidRPr="007E7DBA">
              <w:rPr>
                <w:rStyle w:val="Hyperlink"/>
                <w:noProof/>
              </w:rPr>
              <w:t>5.3.3</w:t>
            </w:r>
            <w:r w:rsidR="005A4040">
              <w:rPr>
                <w:rFonts w:asciiTheme="minorHAnsi" w:eastAsiaTheme="minorEastAsia" w:hAnsiTheme="minorHAnsi" w:cstheme="minorBidi"/>
                <w:noProof/>
                <w:sz w:val="22"/>
                <w:lang w:eastAsia="sv-SE"/>
              </w:rPr>
              <w:tab/>
            </w:r>
            <w:r w:rsidR="005A4040" w:rsidRPr="007E7DBA">
              <w:rPr>
                <w:rStyle w:val="Hyperlink"/>
                <w:noProof/>
              </w:rPr>
              <w:t>Tidszon för tidpunkter</w:t>
            </w:r>
            <w:r w:rsidR="005A4040">
              <w:rPr>
                <w:noProof/>
                <w:webHidden/>
              </w:rPr>
              <w:tab/>
            </w:r>
            <w:r w:rsidR="005A4040">
              <w:rPr>
                <w:noProof/>
                <w:webHidden/>
              </w:rPr>
              <w:fldChar w:fldCharType="begin"/>
            </w:r>
            <w:r w:rsidR="005A4040">
              <w:rPr>
                <w:noProof/>
                <w:webHidden/>
              </w:rPr>
              <w:instrText xml:space="preserve"> PAGEREF _Toc397585101 \h </w:instrText>
            </w:r>
            <w:r w:rsidR="005A4040">
              <w:rPr>
                <w:noProof/>
                <w:webHidden/>
              </w:rPr>
            </w:r>
            <w:r w:rsidR="005A4040">
              <w:rPr>
                <w:noProof/>
                <w:webHidden/>
              </w:rPr>
              <w:fldChar w:fldCharType="separate"/>
            </w:r>
            <w:r w:rsidR="005A4040">
              <w:rPr>
                <w:noProof/>
                <w:webHidden/>
              </w:rPr>
              <w:t>81</w:t>
            </w:r>
            <w:r w:rsidR="005A4040">
              <w:rPr>
                <w:noProof/>
                <w:webHidden/>
              </w:rPr>
              <w:fldChar w:fldCharType="end"/>
            </w:r>
            <w:r>
              <w:rPr>
                <w:noProof/>
              </w:rPr>
              <w:fldChar w:fldCharType="end"/>
            </w:r>
          </w:ins>
        </w:p>
        <w:p w14:paraId="0228CF04" w14:textId="77777777" w:rsidR="005A4040" w:rsidRDefault="00B51283">
          <w:pPr>
            <w:pStyle w:val="TOC1"/>
            <w:tabs>
              <w:tab w:val="left" w:pos="400"/>
              <w:tab w:val="right" w:leader="dot" w:pos="10456"/>
            </w:tabs>
            <w:rPr>
              <w:ins w:id="439" w:author="Jarno Nieminen" w:date="2014-09-04T09:09:00Z"/>
              <w:rFonts w:asciiTheme="minorHAnsi" w:eastAsiaTheme="minorEastAsia" w:hAnsiTheme="minorHAnsi" w:cstheme="minorBidi"/>
              <w:noProof/>
              <w:sz w:val="22"/>
              <w:lang w:eastAsia="sv-SE"/>
            </w:rPr>
          </w:pPr>
          <w:ins w:id="440" w:author="Jarno Nieminen" w:date="2014-09-04T09:09:00Z">
            <w:r>
              <w:fldChar w:fldCharType="begin"/>
            </w:r>
            <w:r>
              <w:instrText xml:space="preserve"> HYPERLINK \l "_Toc397585102" </w:instrText>
            </w:r>
            <w:r>
              <w:fldChar w:fldCharType="separate"/>
            </w:r>
            <w:r w:rsidR="005A4040" w:rsidRPr="007E7DBA">
              <w:rPr>
                <w:rStyle w:val="Hyperlink"/>
                <w:noProof/>
              </w:rPr>
              <w:t>6</w:t>
            </w:r>
            <w:r w:rsidR="005A4040">
              <w:rPr>
                <w:rFonts w:asciiTheme="minorHAnsi" w:eastAsiaTheme="minorEastAsia" w:hAnsiTheme="minorHAnsi" w:cstheme="minorBidi"/>
                <w:noProof/>
                <w:sz w:val="22"/>
                <w:lang w:eastAsia="sv-SE"/>
              </w:rPr>
              <w:tab/>
            </w:r>
            <w:r w:rsidR="005A4040" w:rsidRPr="007E7DBA">
              <w:rPr>
                <w:rStyle w:val="Hyperlink"/>
                <w:noProof/>
              </w:rPr>
              <w:t>Tjänster sammanställning</w:t>
            </w:r>
            <w:r w:rsidR="005A4040">
              <w:rPr>
                <w:noProof/>
                <w:webHidden/>
              </w:rPr>
              <w:tab/>
            </w:r>
            <w:r w:rsidR="005A4040">
              <w:rPr>
                <w:noProof/>
                <w:webHidden/>
              </w:rPr>
              <w:fldChar w:fldCharType="begin"/>
            </w:r>
            <w:r w:rsidR="005A4040">
              <w:rPr>
                <w:noProof/>
                <w:webHidden/>
              </w:rPr>
              <w:instrText xml:space="preserve"> PAGEREF _Toc397585102 \h </w:instrText>
            </w:r>
            <w:r w:rsidR="005A4040">
              <w:rPr>
                <w:noProof/>
                <w:webHidden/>
              </w:rPr>
            </w:r>
            <w:r w:rsidR="005A4040">
              <w:rPr>
                <w:noProof/>
                <w:webHidden/>
              </w:rPr>
              <w:fldChar w:fldCharType="separate"/>
            </w:r>
            <w:r w:rsidR="005A4040">
              <w:rPr>
                <w:noProof/>
                <w:webHidden/>
              </w:rPr>
              <w:t>82</w:t>
            </w:r>
            <w:r w:rsidR="005A4040">
              <w:rPr>
                <w:noProof/>
                <w:webHidden/>
              </w:rPr>
              <w:fldChar w:fldCharType="end"/>
            </w:r>
            <w:r>
              <w:rPr>
                <w:noProof/>
              </w:rPr>
              <w:fldChar w:fldCharType="end"/>
            </w:r>
          </w:ins>
        </w:p>
        <w:p w14:paraId="729A7A62" w14:textId="77777777" w:rsidR="005A4040" w:rsidRDefault="00B51283">
          <w:pPr>
            <w:pStyle w:val="TOC1"/>
            <w:tabs>
              <w:tab w:val="left" w:pos="400"/>
              <w:tab w:val="right" w:leader="dot" w:pos="10456"/>
            </w:tabs>
            <w:rPr>
              <w:ins w:id="441" w:author="Jarno Nieminen" w:date="2014-09-04T09:09:00Z"/>
              <w:rFonts w:asciiTheme="minorHAnsi" w:eastAsiaTheme="minorEastAsia" w:hAnsiTheme="minorHAnsi" w:cstheme="minorBidi"/>
              <w:noProof/>
              <w:sz w:val="22"/>
              <w:lang w:eastAsia="sv-SE"/>
            </w:rPr>
          </w:pPr>
          <w:ins w:id="442" w:author="Jarno Nieminen" w:date="2014-09-04T09:09:00Z">
            <w:r>
              <w:fldChar w:fldCharType="begin"/>
            </w:r>
            <w:r>
              <w:instrText xml:space="preserve"> HYPERLINK \l "_Toc397585103" </w:instrText>
            </w:r>
            <w:r>
              <w:fldChar w:fldCharType="separate"/>
            </w:r>
            <w:r w:rsidR="005A4040" w:rsidRPr="007E7DBA">
              <w:rPr>
                <w:rStyle w:val="Hyperlink"/>
                <w:noProof/>
              </w:rPr>
              <w:t>7</w:t>
            </w:r>
            <w:r w:rsidR="005A4040">
              <w:rPr>
                <w:rFonts w:asciiTheme="minorHAnsi" w:eastAsiaTheme="minorEastAsia" w:hAnsiTheme="minorHAnsi" w:cstheme="minorBidi"/>
                <w:noProof/>
                <w:sz w:val="22"/>
                <w:lang w:eastAsia="sv-SE"/>
              </w:rPr>
              <w:tab/>
            </w:r>
            <w:r w:rsidR="005A4040" w:rsidRPr="007E7DBA">
              <w:rPr>
                <w:rStyle w:val="Hyperlink"/>
                <w:noProof/>
              </w:rPr>
              <w:t>Tjänstekontrakt</w:t>
            </w:r>
            <w:r w:rsidR="005A4040">
              <w:rPr>
                <w:noProof/>
                <w:webHidden/>
              </w:rPr>
              <w:tab/>
            </w:r>
            <w:r w:rsidR="005A4040">
              <w:rPr>
                <w:noProof/>
                <w:webHidden/>
              </w:rPr>
              <w:fldChar w:fldCharType="begin"/>
            </w:r>
            <w:r w:rsidR="005A4040">
              <w:rPr>
                <w:noProof/>
                <w:webHidden/>
              </w:rPr>
              <w:instrText xml:space="preserve"> PAGEREF _Toc397585103 \h </w:instrText>
            </w:r>
            <w:r w:rsidR="005A4040">
              <w:rPr>
                <w:noProof/>
                <w:webHidden/>
              </w:rPr>
            </w:r>
            <w:r w:rsidR="005A4040">
              <w:rPr>
                <w:noProof/>
                <w:webHidden/>
              </w:rPr>
              <w:fldChar w:fldCharType="separate"/>
            </w:r>
            <w:r w:rsidR="005A4040">
              <w:rPr>
                <w:noProof/>
                <w:webHidden/>
              </w:rPr>
              <w:t>83</w:t>
            </w:r>
            <w:r w:rsidR="005A4040">
              <w:rPr>
                <w:noProof/>
                <w:webHidden/>
              </w:rPr>
              <w:fldChar w:fldCharType="end"/>
            </w:r>
            <w:r>
              <w:rPr>
                <w:noProof/>
              </w:rPr>
              <w:fldChar w:fldCharType="end"/>
            </w:r>
          </w:ins>
        </w:p>
        <w:p w14:paraId="2B55E8B5" w14:textId="77777777" w:rsidR="005A4040" w:rsidRDefault="00B51283">
          <w:pPr>
            <w:pStyle w:val="TOC2"/>
            <w:tabs>
              <w:tab w:val="left" w:pos="879"/>
              <w:tab w:val="right" w:leader="dot" w:pos="10456"/>
            </w:tabs>
            <w:rPr>
              <w:ins w:id="443" w:author="Jarno Nieminen" w:date="2014-09-04T09:09:00Z"/>
              <w:rFonts w:asciiTheme="minorHAnsi" w:eastAsiaTheme="minorEastAsia" w:hAnsiTheme="minorHAnsi" w:cstheme="minorBidi"/>
              <w:noProof/>
              <w:sz w:val="22"/>
              <w:lang w:eastAsia="sv-SE"/>
            </w:rPr>
          </w:pPr>
          <w:ins w:id="444" w:author="Jarno Nieminen" w:date="2014-09-04T09:09:00Z">
            <w:r>
              <w:fldChar w:fldCharType="begin"/>
            </w:r>
            <w:r>
              <w:instrText xml:space="preserve"> HYPERLINK \l "_Toc397585104" </w:instrText>
            </w:r>
            <w:r>
              <w:fldChar w:fldCharType="separate"/>
            </w:r>
            <w:r w:rsidR="005A4040" w:rsidRPr="007E7DBA">
              <w:rPr>
                <w:rStyle w:val="Hyperlink"/>
                <w:noProof/>
              </w:rPr>
              <w:t>7.1</w:t>
            </w:r>
            <w:r w:rsidR="005A4040">
              <w:rPr>
                <w:rFonts w:asciiTheme="minorHAnsi" w:eastAsiaTheme="minorEastAsia" w:hAnsiTheme="minorHAnsi" w:cstheme="minorBidi"/>
                <w:noProof/>
                <w:sz w:val="22"/>
                <w:lang w:eastAsia="sv-SE"/>
              </w:rPr>
              <w:tab/>
            </w:r>
            <w:r w:rsidR="005A4040" w:rsidRPr="007E7DBA">
              <w:rPr>
                <w:rStyle w:val="Hyperlink"/>
                <w:noProof/>
              </w:rPr>
              <w:t>Tjänstekontrakt GetFormTemplates</w:t>
            </w:r>
            <w:r w:rsidR="005A4040">
              <w:rPr>
                <w:noProof/>
                <w:webHidden/>
              </w:rPr>
              <w:tab/>
            </w:r>
            <w:r w:rsidR="005A4040">
              <w:rPr>
                <w:noProof/>
                <w:webHidden/>
              </w:rPr>
              <w:fldChar w:fldCharType="begin"/>
            </w:r>
            <w:r w:rsidR="005A4040">
              <w:rPr>
                <w:noProof/>
                <w:webHidden/>
              </w:rPr>
              <w:instrText xml:space="preserve"> PAGEREF _Toc397585104 \h </w:instrText>
            </w:r>
            <w:r w:rsidR="005A4040">
              <w:rPr>
                <w:noProof/>
                <w:webHidden/>
              </w:rPr>
            </w:r>
            <w:r w:rsidR="005A4040">
              <w:rPr>
                <w:noProof/>
                <w:webHidden/>
              </w:rPr>
              <w:fldChar w:fldCharType="separate"/>
            </w:r>
            <w:r w:rsidR="005A4040">
              <w:rPr>
                <w:noProof/>
                <w:webHidden/>
              </w:rPr>
              <w:t>83</w:t>
            </w:r>
            <w:r w:rsidR="005A4040">
              <w:rPr>
                <w:noProof/>
                <w:webHidden/>
              </w:rPr>
              <w:fldChar w:fldCharType="end"/>
            </w:r>
            <w:r>
              <w:rPr>
                <w:noProof/>
              </w:rPr>
              <w:fldChar w:fldCharType="end"/>
            </w:r>
          </w:ins>
        </w:p>
        <w:p w14:paraId="19CD2FEA" w14:textId="77777777" w:rsidR="005A4040" w:rsidRDefault="00B51283">
          <w:pPr>
            <w:pStyle w:val="TOC3"/>
            <w:tabs>
              <w:tab w:val="left" w:pos="1100"/>
              <w:tab w:val="right" w:leader="dot" w:pos="10456"/>
            </w:tabs>
            <w:rPr>
              <w:ins w:id="445" w:author="Jarno Nieminen" w:date="2014-09-04T09:09:00Z"/>
              <w:rFonts w:asciiTheme="minorHAnsi" w:eastAsiaTheme="minorEastAsia" w:hAnsiTheme="minorHAnsi" w:cstheme="minorBidi"/>
              <w:noProof/>
              <w:sz w:val="22"/>
              <w:lang w:eastAsia="sv-SE"/>
            </w:rPr>
          </w:pPr>
          <w:ins w:id="446" w:author="Jarno Nieminen" w:date="2014-09-04T09:09:00Z">
            <w:r>
              <w:fldChar w:fldCharType="begin"/>
            </w:r>
            <w:r>
              <w:instrText xml:space="preserve"> HYPERLINK \l "_Toc397585105" </w:instrText>
            </w:r>
            <w:r>
              <w:fldChar w:fldCharType="separate"/>
            </w:r>
            <w:r w:rsidR="005A4040" w:rsidRPr="007E7DBA">
              <w:rPr>
                <w:rStyle w:val="Hyperlink"/>
                <w:noProof/>
              </w:rPr>
              <w:t>7.1.1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_Toc397585105 \h </w:instrText>
            </w:r>
            <w:r w:rsidR="005A4040">
              <w:rPr>
                <w:noProof/>
                <w:webHidden/>
              </w:rPr>
            </w:r>
            <w:r w:rsidR="005A4040">
              <w:rPr>
                <w:noProof/>
                <w:webHidden/>
              </w:rPr>
              <w:fldChar w:fldCharType="separate"/>
            </w:r>
            <w:r w:rsidR="005A4040">
              <w:rPr>
                <w:noProof/>
                <w:webHidden/>
              </w:rPr>
              <w:t>83</w:t>
            </w:r>
            <w:r w:rsidR="005A4040">
              <w:rPr>
                <w:noProof/>
                <w:webHidden/>
              </w:rPr>
              <w:fldChar w:fldCharType="end"/>
            </w:r>
            <w:r>
              <w:rPr>
                <w:noProof/>
              </w:rPr>
              <w:fldChar w:fldCharType="end"/>
            </w:r>
          </w:ins>
        </w:p>
        <w:p w14:paraId="6FB3D469" w14:textId="77777777" w:rsidR="005A4040" w:rsidRDefault="00B51283">
          <w:pPr>
            <w:pStyle w:val="TOC3"/>
            <w:tabs>
              <w:tab w:val="left" w:pos="1100"/>
              <w:tab w:val="right" w:leader="dot" w:pos="10456"/>
            </w:tabs>
            <w:rPr>
              <w:ins w:id="447" w:author="Jarno Nieminen" w:date="2014-09-04T09:09:00Z"/>
              <w:rFonts w:asciiTheme="minorHAnsi" w:eastAsiaTheme="minorEastAsia" w:hAnsiTheme="minorHAnsi" w:cstheme="minorBidi"/>
              <w:noProof/>
              <w:sz w:val="22"/>
              <w:lang w:eastAsia="sv-SE"/>
            </w:rPr>
          </w:pPr>
          <w:ins w:id="448" w:author="Jarno Nieminen" w:date="2014-09-04T09:09:00Z">
            <w:r>
              <w:fldChar w:fldCharType="begin"/>
            </w:r>
            <w:r>
              <w:instrText xml:space="preserve"> HYPERLINK \l "_Toc397585106" </w:instrText>
            </w:r>
            <w:r>
              <w:fldChar w:fldCharType="separate"/>
            </w:r>
            <w:r w:rsidR="005A4040" w:rsidRPr="007E7DBA">
              <w:rPr>
                <w:rStyle w:val="Hyperlink"/>
                <w:noProof/>
              </w:rPr>
              <w:t>7.1.2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_Toc397585106 \h </w:instrText>
            </w:r>
            <w:r w:rsidR="005A4040">
              <w:rPr>
                <w:noProof/>
                <w:webHidden/>
              </w:rPr>
            </w:r>
            <w:r w:rsidR="005A4040">
              <w:rPr>
                <w:noProof/>
                <w:webHidden/>
              </w:rPr>
              <w:fldChar w:fldCharType="separate"/>
            </w:r>
            <w:r w:rsidR="005A4040">
              <w:rPr>
                <w:noProof/>
                <w:webHidden/>
              </w:rPr>
              <w:t>84</w:t>
            </w:r>
            <w:r w:rsidR="005A4040">
              <w:rPr>
                <w:noProof/>
                <w:webHidden/>
              </w:rPr>
              <w:fldChar w:fldCharType="end"/>
            </w:r>
            <w:r>
              <w:rPr>
                <w:noProof/>
              </w:rPr>
              <w:fldChar w:fldCharType="end"/>
            </w:r>
          </w:ins>
        </w:p>
        <w:p w14:paraId="60E8A705" w14:textId="77777777" w:rsidR="005A4040" w:rsidRDefault="00B51283">
          <w:pPr>
            <w:pStyle w:val="TOC3"/>
            <w:tabs>
              <w:tab w:val="left" w:pos="1100"/>
              <w:tab w:val="right" w:leader="dot" w:pos="10456"/>
            </w:tabs>
            <w:rPr>
              <w:ins w:id="449" w:author="Jarno Nieminen" w:date="2014-09-04T09:09:00Z"/>
              <w:rFonts w:asciiTheme="minorHAnsi" w:eastAsiaTheme="minorEastAsia" w:hAnsiTheme="minorHAnsi" w:cstheme="minorBidi"/>
              <w:noProof/>
              <w:sz w:val="22"/>
              <w:lang w:eastAsia="sv-SE"/>
            </w:rPr>
          </w:pPr>
          <w:ins w:id="450" w:author="Jarno Nieminen" w:date="2014-09-04T09:09:00Z">
            <w:r>
              <w:fldChar w:fldCharType="begin"/>
            </w:r>
            <w:r>
              <w:instrText xml:space="preserve"> HYPERLINK \l "_Toc397585107" </w:instrText>
            </w:r>
            <w:r>
              <w:fldChar w:fldCharType="separate"/>
            </w:r>
            <w:r w:rsidR="005A4040" w:rsidRPr="007E7DBA">
              <w:rPr>
                <w:rStyle w:val="Hyperlink"/>
                <w:noProof/>
              </w:rPr>
              <w:t>7.1.3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_Toc397585107 \h </w:instrText>
            </w:r>
            <w:r w:rsidR="005A4040">
              <w:rPr>
                <w:noProof/>
                <w:webHidden/>
              </w:rPr>
            </w:r>
            <w:r w:rsidR="005A4040">
              <w:rPr>
                <w:noProof/>
                <w:webHidden/>
              </w:rPr>
              <w:fldChar w:fldCharType="separate"/>
            </w:r>
            <w:r w:rsidR="005A4040">
              <w:rPr>
                <w:noProof/>
                <w:webHidden/>
              </w:rPr>
              <w:t>84</w:t>
            </w:r>
            <w:r w:rsidR="005A4040">
              <w:rPr>
                <w:noProof/>
                <w:webHidden/>
              </w:rPr>
              <w:fldChar w:fldCharType="end"/>
            </w:r>
            <w:r>
              <w:rPr>
                <w:noProof/>
              </w:rPr>
              <w:fldChar w:fldCharType="end"/>
            </w:r>
          </w:ins>
        </w:p>
        <w:p w14:paraId="585C53CA" w14:textId="77777777" w:rsidR="005A4040" w:rsidRDefault="00B51283">
          <w:pPr>
            <w:pStyle w:val="TOC3"/>
            <w:tabs>
              <w:tab w:val="left" w:pos="1100"/>
              <w:tab w:val="right" w:leader="dot" w:pos="10456"/>
            </w:tabs>
            <w:rPr>
              <w:ins w:id="451" w:author="Jarno Nieminen" w:date="2014-09-04T09:09:00Z"/>
              <w:rFonts w:asciiTheme="minorHAnsi" w:eastAsiaTheme="minorEastAsia" w:hAnsiTheme="minorHAnsi" w:cstheme="minorBidi"/>
              <w:noProof/>
              <w:sz w:val="22"/>
              <w:lang w:eastAsia="sv-SE"/>
            </w:rPr>
          </w:pPr>
          <w:ins w:id="452" w:author="Jarno Nieminen" w:date="2014-09-04T09:09:00Z">
            <w:r>
              <w:fldChar w:fldCharType="begin"/>
            </w:r>
            <w:r>
              <w:instrText xml:space="preserve"> HYPERLINK \l "_Toc397585108" </w:instrText>
            </w:r>
            <w:r>
              <w:fldChar w:fldCharType="separate"/>
            </w:r>
            <w:r w:rsidR="005A4040" w:rsidRPr="007E7DBA">
              <w:rPr>
                <w:rStyle w:val="Hyperlink"/>
                <w:noProof/>
              </w:rPr>
              <w:t>7.1.4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_Toc397585108 \h </w:instrText>
            </w:r>
            <w:r w:rsidR="005A4040">
              <w:rPr>
                <w:noProof/>
                <w:webHidden/>
              </w:rPr>
            </w:r>
            <w:r w:rsidR="005A4040">
              <w:rPr>
                <w:noProof/>
                <w:webHidden/>
              </w:rPr>
              <w:fldChar w:fldCharType="separate"/>
            </w:r>
            <w:r w:rsidR="005A4040">
              <w:rPr>
                <w:noProof/>
                <w:webHidden/>
              </w:rPr>
              <w:t>84</w:t>
            </w:r>
            <w:r w:rsidR="005A4040">
              <w:rPr>
                <w:noProof/>
                <w:webHidden/>
              </w:rPr>
              <w:fldChar w:fldCharType="end"/>
            </w:r>
            <w:r>
              <w:rPr>
                <w:noProof/>
              </w:rPr>
              <w:fldChar w:fldCharType="end"/>
            </w:r>
          </w:ins>
        </w:p>
        <w:p w14:paraId="69075894" w14:textId="77777777" w:rsidR="005A4040" w:rsidRDefault="00B51283">
          <w:pPr>
            <w:pStyle w:val="TOC2"/>
            <w:tabs>
              <w:tab w:val="left" w:pos="879"/>
              <w:tab w:val="right" w:leader="dot" w:pos="10456"/>
            </w:tabs>
            <w:rPr>
              <w:ins w:id="453" w:author="Jarno Nieminen" w:date="2014-09-04T09:09:00Z"/>
              <w:rFonts w:asciiTheme="minorHAnsi" w:eastAsiaTheme="minorEastAsia" w:hAnsiTheme="minorHAnsi" w:cstheme="minorBidi"/>
              <w:noProof/>
              <w:sz w:val="22"/>
              <w:lang w:eastAsia="sv-SE"/>
            </w:rPr>
          </w:pPr>
          <w:ins w:id="454" w:author="Jarno Nieminen" w:date="2014-09-04T09:09:00Z">
            <w:r>
              <w:fldChar w:fldCharType="begin"/>
            </w:r>
            <w:r>
              <w:instrText xml:space="preserve"> HYPERLINK \l "_Toc397585109" </w:instrText>
            </w:r>
            <w:r>
              <w:fldChar w:fldCharType="separate"/>
            </w:r>
            <w:r w:rsidR="005A4040" w:rsidRPr="007E7DBA">
              <w:rPr>
                <w:rStyle w:val="Hyperlink"/>
                <w:noProof/>
              </w:rPr>
              <w:t>7.2</w:t>
            </w:r>
            <w:r w:rsidR="005A4040">
              <w:rPr>
                <w:rFonts w:asciiTheme="minorHAnsi" w:eastAsiaTheme="minorEastAsia" w:hAnsiTheme="minorHAnsi" w:cstheme="minorBidi"/>
                <w:noProof/>
                <w:sz w:val="22"/>
                <w:lang w:eastAsia="sv-SE"/>
              </w:rPr>
              <w:tab/>
            </w:r>
            <w:r w:rsidR="005A4040" w:rsidRPr="007E7DBA">
              <w:rPr>
                <w:rStyle w:val="Hyperlink"/>
                <w:noProof/>
              </w:rPr>
              <w:t>Tjänstekontrakt CreateForm</w:t>
            </w:r>
            <w:r w:rsidR="005A4040">
              <w:rPr>
                <w:noProof/>
                <w:webHidden/>
              </w:rPr>
              <w:tab/>
            </w:r>
            <w:r w:rsidR="005A4040">
              <w:rPr>
                <w:noProof/>
                <w:webHidden/>
              </w:rPr>
              <w:fldChar w:fldCharType="begin"/>
            </w:r>
            <w:r w:rsidR="005A4040">
              <w:rPr>
                <w:noProof/>
                <w:webHidden/>
              </w:rPr>
              <w:instrText xml:space="preserve"> PAGEREF _Toc397585109 \h </w:instrText>
            </w:r>
            <w:r w:rsidR="005A4040">
              <w:rPr>
                <w:noProof/>
                <w:webHidden/>
              </w:rPr>
            </w:r>
            <w:r w:rsidR="005A4040">
              <w:rPr>
                <w:noProof/>
                <w:webHidden/>
              </w:rPr>
              <w:fldChar w:fldCharType="separate"/>
            </w:r>
            <w:r w:rsidR="005A4040">
              <w:rPr>
                <w:noProof/>
                <w:webHidden/>
              </w:rPr>
              <w:t>85</w:t>
            </w:r>
            <w:r w:rsidR="005A4040">
              <w:rPr>
                <w:noProof/>
                <w:webHidden/>
              </w:rPr>
              <w:fldChar w:fldCharType="end"/>
            </w:r>
            <w:r>
              <w:rPr>
                <w:noProof/>
              </w:rPr>
              <w:fldChar w:fldCharType="end"/>
            </w:r>
          </w:ins>
        </w:p>
        <w:p w14:paraId="59DE0AB1" w14:textId="77777777" w:rsidR="005A4040" w:rsidRDefault="00B51283">
          <w:pPr>
            <w:pStyle w:val="TOC3"/>
            <w:tabs>
              <w:tab w:val="left" w:pos="1100"/>
              <w:tab w:val="right" w:leader="dot" w:pos="10456"/>
            </w:tabs>
            <w:rPr>
              <w:ins w:id="455" w:author="Jarno Nieminen" w:date="2014-09-04T09:09:00Z"/>
              <w:rFonts w:asciiTheme="minorHAnsi" w:eastAsiaTheme="minorEastAsia" w:hAnsiTheme="minorHAnsi" w:cstheme="minorBidi"/>
              <w:noProof/>
              <w:sz w:val="22"/>
              <w:lang w:eastAsia="sv-SE"/>
            </w:rPr>
          </w:pPr>
          <w:ins w:id="456" w:author="Jarno Nieminen" w:date="2014-09-04T09:09:00Z">
            <w:r>
              <w:fldChar w:fldCharType="begin"/>
            </w:r>
            <w:r>
              <w:instrText xml:space="preserve"> HYPERLINK \l "_Toc397585110" </w:instrText>
            </w:r>
            <w:r>
              <w:fldChar w:fldCharType="separate"/>
            </w:r>
            <w:r w:rsidR="005A4040" w:rsidRPr="007E7DBA">
              <w:rPr>
                <w:rStyle w:val="Hyperlink"/>
                <w:noProof/>
              </w:rPr>
              <w:t>7.2.1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_Toc397585110 \h </w:instrText>
            </w:r>
            <w:r w:rsidR="005A4040">
              <w:rPr>
                <w:noProof/>
                <w:webHidden/>
              </w:rPr>
            </w:r>
            <w:r w:rsidR="005A4040">
              <w:rPr>
                <w:noProof/>
                <w:webHidden/>
              </w:rPr>
              <w:fldChar w:fldCharType="separate"/>
            </w:r>
            <w:r w:rsidR="005A4040">
              <w:rPr>
                <w:noProof/>
                <w:webHidden/>
              </w:rPr>
              <w:t>85</w:t>
            </w:r>
            <w:r w:rsidR="005A4040">
              <w:rPr>
                <w:noProof/>
                <w:webHidden/>
              </w:rPr>
              <w:fldChar w:fldCharType="end"/>
            </w:r>
            <w:r>
              <w:rPr>
                <w:noProof/>
              </w:rPr>
              <w:fldChar w:fldCharType="end"/>
            </w:r>
          </w:ins>
        </w:p>
        <w:p w14:paraId="364D1BD7" w14:textId="77777777" w:rsidR="005A4040" w:rsidRDefault="00B51283">
          <w:pPr>
            <w:pStyle w:val="TOC3"/>
            <w:tabs>
              <w:tab w:val="left" w:pos="1100"/>
              <w:tab w:val="right" w:leader="dot" w:pos="10456"/>
            </w:tabs>
            <w:rPr>
              <w:ins w:id="457" w:author="Jarno Nieminen" w:date="2014-09-04T09:09:00Z"/>
              <w:rFonts w:asciiTheme="minorHAnsi" w:eastAsiaTheme="minorEastAsia" w:hAnsiTheme="minorHAnsi" w:cstheme="minorBidi"/>
              <w:noProof/>
              <w:sz w:val="22"/>
              <w:lang w:eastAsia="sv-SE"/>
            </w:rPr>
          </w:pPr>
          <w:ins w:id="458" w:author="Jarno Nieminen" w:date="2014-09-04T09:09:00Z">
            <w:r>
              <w:fldChar w:fldCharType="begin"/>
            </w:r>
            <w:r>
              <w:instrText xml:space="preserve"> HYPERLINK \l "_Toc397585111" </w:instrText>
            </w:r>
            <w:r>
              <w:fldChar w:fldCharType="separate"/>
            </w:r>
            <w:r w:rsidR="005A4040" w:rsidRPr="007E7DBA">
              <w:rPr>
                <w:rStyle w:val="Hyperlink"/>
                <w:noProof/>
              </w:rPr>
              <w:t>7.2.2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_Toc397585111 \h </w:instrText>
            </w:r>
            <w:r w:rsidR="005A4040">
              <w:rPr>
                <w:noProof/>
                <w:webHidden/>
              </w:rPr>
            </w:r>
            <w:r w:rsidR="005A4040">
              <w:rPr>
                <w:noProof/>
                <w:webHidden/>
              </w:rPr>
              <w:fldChar w:fldCharType="separate"/>
            </w:r>
            <w:r w:rsidR="005A4040">
              <w:rPr>
                <w:noProof/>
                <w:webHidden/>
              </w:rPr>
              <w:t>85</w:t>
            </w:r>
            <w:r w:rsidR="005A4040">
              <w:rPr>
                <w:noProof/>
                <w:webHidden/>
              </w:rPr>
              <w:fldChar w:fldCharType="end"/>
            </w:r>
            <w:r>
              <w:rPr>
                <w:noProof/>
              </w:rPr>
              <w:fldChar w:fldCharType="end"/>
            </w:r>
          </w:ins>
        </w:p>
        <w:p w14:paraId="4731E464" w14:textId="77777777" w:rsidR="005A4040" w:rsidRDefault="00B51283">
          <w:pPr>
            <w:pStyle w:val="TOC3"/>
            <w:tabs>
              <w:tab w:val="left" w:pos="1100"/>
              <w:tab w:val="right" w:leader="dot" w:pos="10456"/>
            </w:tabs>
            <w:rPr>
              <w:ins w:id="459" w:author="Jarno Nieminen" w:date="2014-09-04T09:09:00Z"/>
              <w:rFonts w:asciiTheme="minorHAnsi" w:eastAsiaTheme="minorEastAsia" w:hAnsiTheme="minorHAnsi" w:cstheme="minorBidi"/>
              <w:noProof/>
              <w:sz w:val="22"/>
              <w:lang w:eastAsia="sv-SE"/>
            </w:rPr>
          </w:pPr>
          <w:ins w:id="460" w:author="Jarno Nieminen" w:date="2014-09-04T09:09:00Z">
            <w:r>
              <w:fldChar w:fldCharType="begin"/>
            </w:r>
            <w:r>
              <w:instrText xml:space="preserve"> HYPERLINK \l "_Toc397585112" </w:instrText>
            </w:r>
            <w:r>
              <w:fldChar w:fldCharType="separate"/>
            </w:r>
            <w:r w:rsidR="005A4040" w:rsidRPr="007E7DBA">
              <w:rPr>
                <w:rStyle w:val="Hyperlink"/>
                <w:noProof/>
              </w:rPr>
              <w:t>7.2.3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_Toc397585112 \h </w:instrText>
            </w:r>
            <w:r w:rsidR="005A4040">
              <w:rPr>
                <w:noProof/>
                <w:webHidden/>
              </w:rPr>
            </w:r>
            <w:r w:rsidR="005A4040">
              <w:rPr>
                <w:noProof/>
                <w:webHidden/>
              </w:rPr>
              <w:fldChar w:fldCharType="separate"/>
            </w:r>
            <w:r w:rsidR="005A4040">
              <w:rPr>
                <w:noProof/>
                <w:webHidden/>
              </w:rPr>
              <w:t>85</w:t>
            </w:r>
            <w:r w:rsidR="005A4040">
              <w:rPr>
                <w:noProof/>
                <w:webHidden/>
              </w:rPr>
              <w:fldChar w:fldCharType="end"/>
            </w:r>
            <w:r>
              <w:rPr>
                <w:noProof/>
              </w:rPr>
              <w:fldChar w:fldCharType="end"/>
            </w:r>
          </w:ins>
        </w:p>
        <w:p w14:paraId="6013AFA3" w14:textId="77777777" w:rsidR="005A4040" w:rsidRDefault="00B51283">
          <w:pPr>
            <w:pStyle w:val="TOC3"/>
            <w:tabs>
              <w:tab w:val="left" w:pos="1100"/>
              <w:tab w:val="right" w:leader="dot" w:pos="10456"/>
            </w:tabs>
            <w:rPr>
              <w:ins w:id="461" w:author="Jarno Nieminen" w:date="2014-09-04T09:09:00Z"/>
              <w:rFonts w:asciiTheme="minorHAnsi" w:eastAsiaTheme="minorEastAsia" w:hAnsiTheme="minorHAnsi" w:cstheme="minorBidi"/>
              <w:noProof/>
              <w:sz w:val="22"/>
              <w:lang w:eastAsia="sv-SE"/>
            </w:rPr>
          </w:pPr>
          <w:ins w:id="462" w:author="Jarno Nieminen" w:date="2014-09-04T09:09:00Z">
            <w:r>
              <w:fldChar w:fldCharType="begin"/>
            </w:r>
            <w:r>
              <w:instrText xml:space="preserve"> HYPERLINK \l "_Toc397585113" </w:instrText>
            </w:r>
            <w:r>
              <w:fldChar w:fldCharType="separate"/>
            </w:r>
            <w:r w:rsidR="005A4040" w:rsidRPr="007E7DBA">
              <w:rPr>
                <w:rStyle w:val="Hyperlink"/>
                <w:noProof/>
              </w:rPr>
              <w:t>7.2.4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_Toc397585113 \h </w:instrText>
            </w:r>
            <w:r w:rsidR="005A4040">
              <w:rPr>
                <w:noProof/>
                <w:webHidden/>
              </w:rPr>
            </w:r>
            <w:r w:rsidR="005A4040">
              <w:rPr>
                <w:noProof/>
                <w:webHidden/>
              </w:rPr>
              <w:fldChar w:fldCharType="separate"/>
            </w:r>
            <w:r w:rsidR="005A4040">
              <w:rPr>
                <w:noProof/>
                <w:webHidden/>
              </w:rPr>
              <w:t>86</w:t>
            </w:r>
            <w:r w:rsidR="005A4040">
              <w:rPr>
                <w:noProof/>
                <w:webHidden/>
              </w:rPr>
              <w:fldChar w:fldCharType="end"/>
            </w:r>
            <w:r>
              <w:rPr>
                <w:noProof/>
              </w:rPr>
              <w:fldChar w:fldCharType="end"/>
            </w:r>
          </w:ins>
        </w:p>
        <w:p w14:paraId="6E45DBDA" w14:textId="77777777" w:rsidR="005A4040" w:rsidRDefault="00B51283">
          <w:pPr>
            <w:pStyle w:val="TOC2"/>
            <w:tabs>
              <w:tab w:val="left" w:pos="879"/>
              <w:tab w:val="right" w:leader="dot" w:pos="10456"/>
            </w:tabs>
            <w:rPr>
              <w:ins w:id="463" w:author="Jarno Nieminen" w:date="2014-09-04T09:09:00Z"/>
              <w:rFonts w:asciiTheme="minorHAnsi" w:eastAsiaTheme="minorEastAsia" w:hAnsiTheme="minorHAnsi" w:cstheme="minorBidi"/>
              <w:noProof/>
              <w:sz w:val="22"/>
              <w:lang w:eastAsia="sv-SE"/>
            </w:rPr>
          </w:pPr>
          <w:ins w:id="464" w:author="Jarno Nieminen" w:date="2014-09-04T09:09:00Z">
            <w:r>
              <w:fldChar w:fldCharType="begin"/>
            </w:r>
            <w:r>
              <w:instrText xml:space="preserve"> HYPERLINK \l "_Toc397585114" </w:instrText>
            </w:r>
            <w:r>
              <w:fldChar w:fldCharType="separate"/>
            </w:r>
            <w:r w:rsidR="005A4040" w:rsidRPr="007E7DBA">
              <w:rPr>
                <w:rStyle w:val="Hyperlink"/>
                <w:noProof/>
              </w:rPr>
              <w:t>7.3</w:t>
            </w:r>
            <w:r w:rsidR="005A4040">
              <w:rPr>
                <w:rFonts w:asciiTheme="minorHAnsi" w:eastAsiaTheme="minorEastAsia" w:hAnsiTheme="minorHAnsi" w:cstheme="minorBidi"/>
                <w:noProof/>
                <w:sz w:val="22"/>
                <w:lang w:eastAsia="sv-SE"/>
              </w:rPr>
              <w:tab/>
            </w:r>
            <w:r w:rsidR="005A4040" w:rsidRPr="007E7DBA">
              <w:rPr>
                <w:rStyle w:val="Hyperlink"/>
                <w:noProof/>
              </w:rPr>
              <w:t>Tjänstekontrakt GetForms</w:t>
            </w:r>
            <w:r w:rsidR="005A4040">
              <w:rPr>
                <w:noProof/>
                <w:webHidden/>
              </w:rPr>
              <w:tab/>
            </w:r>
            <w:r w:rsidR="005A4040">
              <w:rPr>
                <w:noProof/>
                <w:webHidden/>
              </w:rPr>
              <w:fldChar w:fldCharType="begin"/>
            </w:r>
            <w:r w:rsidR="005A4040">
              <w:rPr>
                <w:noProof/>
                <w:webHidden/>
              </w:rPr>
              <w:instrText xml:space="preserve"> PAGEREF _Toc397585114 \h </w:instrText>
            </w:r>
            <w:r w:rsidR="005A4040">
              <w:rPr>
                <w:noProof/>
                <w:webHidden/>
              </w:rPr>
            </w:r>
            <w:r w:rsidR="005A4040">
              <w:rPr>
                <w:noProof/>
                <w:webHidden/>
              </w:rPr>
              <w:fldChar w:fldCharType="separate"/>
            </w:r>
            <w:r w:rsidR="005A4040">
              <w:rPr>
                <w:noProof/>
                <w:webHidden/>
              </w:rPr>
              <w:t>87</w:t>
            </w:r>
            <w:r w:rsidR="005A4040">
              <w:rPr>
                <w:noProof/>
                <w:webHidden/>
              </w:rPr>
              <w:fldChar w:fldCharType="end"/>
            </w:r>
            <w:r>
              <w:rPr>
                <w:noProof/>
              </w:rPr>
              <w:fldChar w:fldCharType="end"/>
            </w:r>
          </w:ins>
        </w:p>
        <w:p w14:paraId="091019A8" w14:textId="77777777" w:rsidR="005A4040" w:rsidRDefault="00B51283">
          <w:pPr>
            <w:pStyle w:val="TOC3"/>
            <w:tabs>
              <w:tab w:val="left" w:pos="1100"/>
              <w:tab w:val="right" w:leader="dot" w:pos="10456"/>
            </w:tabs>
            <w:rPr>
              <w:ins w:id="465" w:author="Jarno Nieminen" w:date="2014-09-04T09:09:00Z"/>
              <w:rFonts w:asciiTheme="minorHAnsi" w:eastAsiaTheme="minorEastAsia" w:hAnsiTheme="minorHAnsi" w:cstheme="minorBidi"/>
              <w:noProof/>
              <w:sz w:val="22"/>
              <w:lang w:eastAsia="sv-SE"/>
            </w:rPr>
          </w:pPr>
          <w:ins w:id="466" w:author="Jarno Nieminen" w:date="2014-09-04T09:09:00Z">
            <w:r>
              <w:fldChar w:fldCharType="begin"/>
            </w:r>
            <w:r>
              <w:instrText xml:space="preserve"> HYPERLINK \l "_Toc397585115" </w:instrText>
            </w:r>
            <w:r>
              <w:fldChar w:fldCharType="separate"/>
            </w:r>
            <w:r w:rsidR="005A4040" w:rsidRPr="007E7DBA">
              <w:rPr>
                <w:rStyle w:val="Hyperlink"/>
                <w:noProof/>
              </w:rPr>
              <w:t>7.3.1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_Toc397585115 \h </w:instrText>
            </w:r>
            <w:r w:rsidR="005A4040">
              <w:rPr>
                <w:noProof/>
                <w:webHidden/>
              </w:rPr>
            </w:r>
            <w:r w:rsidR="005A4040">
              <w:rPr>
                <w:noProof/>
                <w:webHidden/>
              </w:rPr>
              <w:fldChar w:fldCharType="separate"/>
            </w:r>
            <w:r w:rsidR="005A4040">
              <w:rPr>
                <w:noProof/>
                <w:webHidden/>
              </w:rPr>
              <w:t>87</w:t>
            </w:r>
            <w:r w:rsidR="005A4040">
              <w:rPr>
                <w:noProof/>
                <w:webHidden/>
              </w:rPr>
              <w:fldChar w:fldCharType="end"/>
            </w:r>
            <w:r>
              <w:rPr>
                <w:noProof/>
              </w:rPr>
              <w:fldChar w:fldCharType="end"/>
            </w:r>
          </w:ins>
        </w:p>
        <w:p w14:paraId="49B50564" w14:textId="77777777" w:rsidR="005A4040" w:rsidRDefault="00B51283">
          <w:pPr>
            <w:pStyle w:val="TOC3"/>
            <w:tabs>
              <w:tab w:val="left" w:pos="1100"/>
              <w:tab w:val="right" w:leader="dot" w:pos="10456"/>
            </w:tabs>
            <w:rPr>
              <w:ins w:id="467" w:author="Jarno Nieminen" w:date="2014-09-04T09:09:00Z"/>
              <w:rFonts w:asciiTheme="minorHAnsi" w:eastAsiaTheme="minorEastAsia" w:hAnsiTheme="minorHAnsi" w:cstheme="minorBidi"/>
              <w:noProof/>
              <w:sz w:val="22"/>
              <w:lang w:eastAsia="sv-SE"/>
            </w:rPr>
          </w:pPr>
          <w:ins w:id="468" w:author="Jarno Nieminen" w:date="2014-09-04T09:09:00Z">
            <w:r>
              <w:fldChar w:fldCharType="begin"/>
            </w:r>
            <w:r>
              <w:instrText xml:space="preserve"> HYPERLINK \l "_Toc397585116" </w:instrText>
            </w:r>
            <w:r>
              <w:fldChar w:fldCharType="separate"/>
            </w:r>
            <w:r w:rsidR="005A4040" w:rsidRPr="007E7DBA">
              <w:rPr>
                <w:rStyle w:val="Hyperlink"/>
                <w:noProof/>
              </w:rPr>
              <w:t>7.3.2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_Toc397585116 \h </w:instrText>
            </w:r>
            <w:r w:rsidR="005A4040">
              <w:rPr>
                <w:noProof/>
                <w:webHidden/>
              </w:rPr>
            </w:r>
            <w:r w:rsidR="005A4040">
              <w:rPr>
                <w:noProof/>
                <w:webHidden/>
              </w:rPr>
              <w:fldChar w:fldCharType="separate"/>
            </w:r>
            <w:r w:rsidR="005A4040">
              <w:rPr>
                <w:noProof/>
                <w:webHidden/>
              </w:rPr>
              <w:t>87</w:t>
            </w:r>
            <w:r w:rsidR="005A4040">
              <w:rPr>
                <w:noProof/>
                <w:webHidden/>
              </w:rPr>
              <w:fldChar w:fldCharType="end"/>
            </w:r>
            <w:r>
              <w:rPr>
                <w:noProof/>
              </w:rPr>
              <w:fldChar w:fldCharType="end"/>
            </w:r>
          </w:ins>
        </w:p>
        <w:p w14:paraId="409CB27B" w14:textId="77777777" w:rsidR="005A4040" w:rsidRDefault="00B51283">
          <w:pPr>
            <w:pStyle w:val="TOC3"/>
            <w:tabs>
              <w:tab w:val="left" w:pos="1100"/>
              <w:tab w:val="right" w:leader="dot" w:pos="10456"/>
            </w:tabs>
            <w:rPr>
              <w:ins w:id="469" w:author="Jarno Nieminen" w:date="2014-09-04T09:09:00Z"/>
              <w:rFonts w:asciiTheme="minorHAnsi" w:eastAsiaTheme="minorEastAsia" w:hAnsiTheme="minorHAnsi" w:cstheme="minorBidi"/>
              <w:noProof/>
              <w:sz w:val="22"/>
              <w:lang w:eastAsia="sv-SE"/>
            </w:rPr>
          </w:pPr>
          <w:ins w:id="470" w:author="Jarno Nieminen" w:date="2014-09-04T09:09:00Z">
            <w:r>
              <w:fldChar w:fldCharType="begin"/>
            </w:r>
            <w:r>
              <w:instrText xml:space="preserve"> HYPERLINK \l "_Toc397585117" </w:instrText>
            </w:r>
            <w:r>
              <w:fldChar w:fldCharType="separate"/>
            </w:r>
            <w:r w:rsidR="005A4040" w:rsidRPr="007E7DBA">
              <w:rPr>
                <w:rStyle w:val="Hyperlink"/>
                <w:noProof/>
              </w:rPr>
              <w:t>7.3.3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_Toc397585117 \h </w:instrText>
            </w:r>
            <w:r w:rsidR="005A4040">
              <w:rPr>
                <w:noProof/>
                <w:webHidden/>
              </w:rPr>
            </w:r>
            <w:r w:rsidR="005A4040">
              <w:rPr>
                <w:noProof/>
                <w:webHidden/>
              </w:rPr>
              <w:fldChar w:fldCharType="separate"/>
            </w:r>
            <w:r w:rsidR="005A4040">
              <w:rPr>
                <w:noProof/>
                <w:webHidden/>
              </w:rPr>
              <w:t>88</w:t>
            </w:r>
            <w:r w:rsidR="005A4040">
              <w:rPr>
                <w:noProof/>
                <w:webHidden/>
              </w:rPr>
              <w:fldChar w:fldCharType="end"/>
            </w:r>
            <w:r>
              <w:rPr>
                <w:noProof/>
              </w:rPr>
              <w:fldChar w:fldCharType="end"/>
            </w:r>
          </w:ins>
        </w:p>
        <w:p w14:paraId="5677FAC4" w14:textId="77777777" w:rsidR="005A4040" w:rsidRDefault="00B51283">
          <w:pPr>
            <w:pStyle w:val="TOC3"/>
            <w:tabs>
              <w:tab w:val="left" w:pos="1100"/>
              <w:tab w:val="right" w:leader="dot" w:pos="10456"/>
            </w:tabs>
            <w:rPr>
              <w:ins w:id="471" w:author="Jarno Nieminen" w:date="2014-09-04T09:09:00Z"/>
              <w:rFonts w:asciiTheme="minorHAnsi" w:eastAsiaTheme="minorEastAsia" w:hAnsiTheme="minorHAnsi" w:cstheme="minorBidi"/>
              <w:noProof/>
              <w:sz w:val="22"/>
              <w:lang w:eastAsia="sv-SE"/>
            </w:rPr>
          </w:pPr>
          <w:ins w:id="472" w:author="Jarno Nieminen" w:date="2014-09-04T09:09:00Z">
            <w:r>
              <w:fldChar w:fldCharType="begin"/>
            </w:r>
            <w:r>
              <w:instrText xml:space="preserve"> HYPERLINK \l "_Toc397585118" </w:instrText>
            </w:r>
            <w:r>
              <w:fldChar w:fldCharType="separate"/>
            </w:r>
            <w:r w:rsidR="005A4040" w:rsidRPr="007E7DBA">
              <w:rPr>
                <w:rStyle w:val="Hyperlink"/>
                <w:noProof/>
              </w:rPr>
              <w:t>7.3.4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_Toc397585118 \h </w:instrText>
            </w:r>
            <w:r w:rsidR="005A4040">
              <w:rPr>
                <w:noProof/>
                <w:webHidden/>
              </w:rPr>
            </w:r>
            <w:r w:rsidR="005A4040">
              <w:rPr>
                <w:noProof/>
                <w:webHidden/>
              </w:rPr>
              <w:fldChar w:fldCharType="separate"/>
            </w:r>
            <w:r w:rsidR="005A4040">
              <w:rPr>
                <w:noProof/>
                <w:webHidden/>
              </w:rPr>
              <w:t>88</w:t>
            </w:r>
            <w:r w:rsidR="005A4040">
              <w:rPr>
                <w:noProof/>
                <w:webHidden/>
              </w:rPr>
              <w:fldChar w:fldCharType="end"/>
            </w:r>
            <w:r>
              <w:rPr>
                <w:noProof/>
              </w:rPr>
              <w:fldChar w:fldCharType="end"/>
            </w:r>
          </w:ins>
        </w:p>
        <w:p w14:paraId="53DC0220" w14:textId="77777777" w:rsidR="005A4040" w:rsidRDefault="00B51283">
          <w:pPr>
            <w:pStyle w:val="TOC2"/>
            <w:tabs>
              <w:tab w:val="left" w:pos="879"/>
              <w:tab w:val="right" w:leader="dot" w:pos="10456"/>
            </w:tabs>
            <w:rPr>
              <w:ins w:id="473" w:author="Jarno Nieminen" w:date="2014-09-04T09:09:00Z"/>
              <w:rFonts w:asciiTheme="minorHAnsi" w:eastAsiaTheme="minorEastAsia" w:hAnsiTheme="minorHAnsi" w:cstheme="minorBidi"/>
              <w:noProof/>
              <w:sz w:val="22"/>
              <w:lang w:eastAsia="sv-SE"/>
            </w:rPr>
          </w:pPr>
          <w:ins w:id="474" w:author="Jarno Nieminen" w:date="2014-09-04T09:09:00Z">
            <w:r>
              <w:fldChar w:fldCharType="begin"/>
            </w:r>
            <w:r>
              <w:instrText xml:space="preserve"> HYPERLINK \l "_Toc397585119" </w:instrText>
            </w:r>
            <w:r>
              <w:fldChar w:fldCharType="separate"/>
            </w:r>
            <w:r w:rsidR="005A4040" w:rsidRPr="007E7DBA">
              <w:rPr>
                <w:rStyle w:val="Hyperlink"/>
                <w:noProof/>
              </w:rPr>
              <w:t>7.4</w:t>
            </w:r>
            <w:r w:rsidR="005A4040">
              <w:rPr>
                <w:rFonts w:asciiTheme="minorHAnsi" w:eastAsiaTheme="minorEastAsia" w:hAnsiTheme="minorHAnsi" w:cstheme="minorBidi"/>
                <w:noProof/>
                <w:sz w:val="22"/>
                <w:lang w:eastAsia="sv-SE"/>
              </w:rPr>
              <w:tab/>
            </w:r>
            <w:r w:rsidR="005A4040" w:rsidRPr="007E7DBA">
              <w:rPr>
                <w:rStyle w:val="Hyperlink"/>
                <w:noProof/>
              </w:rPr>
              <w:t>Tjänstekontrakt GetForm</w:t>
            </w:r>
            <w:r w:rsidR="005A4040">
              <w:rPr>
                <w:noProof/>
                <w:webHidden/>
              </w:rPr>
              <w:tab/>
            </w:r>
            <w:r w:rsidR="005A4040">
              <w:rPr>
                <w:noProof/>
                <w:webHidden/>
              </w:rPr>
              <w:fldChar w:fldCharType="begin"/>
            </w:r>
            <w:r w:rsidR="005A4040">
              <w:rPr>
                <w:noProof/>
                <w:webHidden/>
              </w:rPr>
              <w:instrText xml:space="preserve"> PAGEREF _Toc397585119 \h </w:instrText>
            </w:r>
            <w:r w:rsidR="005A4040">
              <w:rPr>
                <w:noProof/>
                <w:webHidden/>
              </w:rPr>
            </w:r>
            <w:r w:rsidR="005A4040">
              <w:rPr>
                <w:noProof/>
                <w:webHidden/>
              </w:rPr>
              <w:fldChar w:fldCharType="separate"/>
            </w:r>
            <w:r w:rsidR="005A4040">
              <w:rPr>
                <w:noProof/>
                <w:webHidden/>
              </w:rPr>
              <w:t>89</w:t>
            </w:r>
            <w:r w:rsidR="005A4040">
              <w:rPr>
                <w:noProof/>
                <w:webHidden/>
              </w:rPr>
              <w:fldChar w:fldCharType="end"/>
            </w:r>
            <w:r>
              <w:rPr>
                <w:noProof/>
              </w:rPr>
              <w:fldChar w:fldCharType="end"/>
            </w:r>
          </w:ins>
        </w:p>
        <w:p w14:paraId="3A4A660F" w14:textId="77777777" w:rsidR="005A4040" w:rsidRDefault="00B51283">
          <w:pPr>
            <w:pStyle w:val="TOC3"/>
            <w:tabs>
              <w:tab w:val="left" w:pos="1100"/>
              <w:tab w:val="right" w:leader="dot" w:pos="10456"/>
            </w:tabs>
            <w:rPr>
              <w:ins w:id="475" w:author="Jarno Nieminen" w:date="2014-09-04T09:09:00Z"/>
              <w:rFonts w:asciiTheme="minorHAnsi" w:eastAsiaTheme="minorEastAsia" w:hAnsiTheme="minorHAnsi" w:cstheme="minorBidi"/>
              <w:noProof/>
              <w:sz w:val="22"/>
              <w:lang w:eastAsia="sv-SE"/>
            </w:rPr>
          </w:pPr>
          <w:ins w:id="476" w:author="Jarno Nieminen" w:date="2014-09-04T09:09:00Z">
            <w:r>
              <w:fldChar w:fldCharType="begin"/>
            </w:r>
            <w:r>
              <w:instrText xml:space="preserve"> HYPERLINK \l "_Toc397585120" </w:instrText>
            </w:r>
            <w:r>
              <w:fldChar w:fldCharType="separate"/>
            </w:r>
            <w:r w:rsidR="005A4040" w:rsidRPr="007E7DBA">
              <w:rPr>
                <w:rStyle w:val="Hyperlink"/>
                <w:noProof/>
              </w:rPr>
              <w:t>7.4.1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_Toc397585120 \h </w:instrText>
            </w:r>
            <w:r w:rsidR="005A4040">
              <w:rPr>
                <w:noProof/>
                <w:webHidden/>
              </w:rPr>
            </w:r>
            <w:r w:rsidR="005A4040">
              <w:rPr>
                <w:noProof/>
                <w:webHidden/>
              </w:rPr>
              <w:fldChar w:fldCharType="separate"/>
            </w:r>
            <w:r w:rsidR="005A4040">
              <w:rPr>
                <w:noProof/>
                <w:webHidden/>
              </w:rPr>
              <w:t>89</w:t>
            </w:r>
            <w:r w:rsidR="005A4040">
              <w:rPr>
                <w:noProof/>
                <w:webHidden/>
              </w:rPr>
              <w:fldChar w:fldCharType="end"/>
            </w:r>
            <w:r>
              <w:rPr>
                <w:noProof/>
              </w:rPr>
              <w:fldChar w:fldCharType="end"/>
            </w:r>
          </w:ins>
        </w:p>
        <w:p w14:paraId="533A1E85" w14:textId="77777777" w:rsidR="005A4040" w:rsidRDefault="00B51283">
          <w:pPr>
            <w:pStyle w:val="TOC3"/>
            <w:tabs>
              <w:tab w:val="left" w:pos="1100"/>
              <w:tab w:val="right" w:leader="dot" w:pos="10456"/>
            </w:tabs>
            <w:rPr>
              <w:ins w:id="477" w:author="Jarno Nieminen" w:date="2014-09-04T09:09:00Z"/>
              <w:rFonts w:asciiTheme="minorHAnsi" w:eastAsiaTheme="minorEastAsia" w:hAnsiTheme="minorHAnsi" w:cstheme="minorBidi"/>
              <w:noProof/>
              <w:sz w:val="22"/>
              <w:lang w:eastAsia="sv-SE"/>
            </w:rPr>
          </w:pPr>
          <w:ins w:id="478" w:author="Jarno Nieminen" w:date="2014-09-04T09:09:00Z">
            <w:r>
              <w:fldChar w:fldCharType="begin"/>
            </w:r>
            <w:r>
              <w:instrText xml:space="preserve"> HYPERLINK \l "_Toc397585121" </w:instrText>
            </w:r>
            <w:r>
              <w:fldChar w:fldCharType="separate"/>
            </w:r>
            <w:r w:rsidR="005A4040" w:rsidRPr="007E7DBA">
              <w:rPr>
                <w:rStyle w:val="Hyperlink"/>
                <w:noProof/>
              </w:rPr>
              <w:t>7.4.2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_Toc397585121 \h </w:instrText>
            </w:r>
            <w:r w:rsidR="005A4040">
              <w:rPr>
                <w:noProof/>
                <w:webHidden/>
              </w:rPr>
            </w:r>
            <w:r w:rsidR="005A4040">
              <w:rPr>
                <w:noProof/>
                <w:webHidden/>
              </w:rPr>
              <w:fldChar w:fldCharType="separate"/>
            </w:r>
            <w:r w:rsidR="005A4040">
              <w:rPr>
                <w:noProof/>
                <w:webHidden/>
              </w:rPr>
              <w:t>89</w:t>
            </w:r>
            <w:r w:rsidR="005A4040">
              <w:rPr>
                <w:noProof/>
                <w:webHidden/>
              </w:rPr>
              <w:fldChar w:fldCharType="end"/>
            </w:r>
            <w:r>
              <w:rPr>
                <w:noProof/>
              </w:rPr>
              <w:fldChar w:fldCharType="end"/>
            </w:r>
          </w:ins>
        </w:p>
        <w:p w14:paraId="77B1C2AF" w14:textId="77777777" w:rsidR="005A4040" w:rsidRDefault="00B51283">
          <w:pPr>
            <w:pStyle w:val="TOC3"/>
            <w:tabs>
              <w:tab w:val="left" w:pos="1100"/>
              <w:tab w:val="right" w:leader="dot" w:pos="10456"/>
            </w:tabs>
            <w:rPr>
              <w:ins w:id="479" w:author="Jarno Nieminen" w:date="2014-09-04T09:09:00Z"/>
              <w:rFonts w:asciiTheme="minorHAnsi" w:eastAsiaTheme="minorEastAsia" w:hAnsiTheme="minorHAnsi" w:cstheme="minorBidi"/>
              <w:noProof/>
              <w:sz w:val="22"/>
              <w:lang w:eastAsia="sv-SE"/>
            </w:rPr>
          </w:pPr>
          <w:ins w:id="480" w:author="Jarno Nieminen" w:date="2014-09-04T09:09:00Z">
            <w:r>
              <w:fldChar w:fldCharType="begin"/>
            </w:r>
            <w:r>
              <w:instrText xml:space="preserve"> HYPERLINK \l "_Toc397585122" </w:instrText>
            </w:r>
            <w:r>
              <w:fldChar w:fldCharType="separate"/>
            </w:r>
            <w:r w:rsidR="005A4040" w:rsidRPr="007E7DBA">
              <w:rPr>
                <w:rStyle w:val="Hyperlink"/>
                <w:noProof/>
              </w:rPr>
              <w:t>7.4.3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_Toc397585122 \h </w:instrText>
            </w:r>
            <w:r w:rsidR="005A4040">
              <w:rPr>
                <w:noProof/>
                <w:webHidden/>
              </w:rPr>
            </w:r>
            <w:r w:rsidR="005A4040">
              <w:rPr>
                <w:noProof/>
                <w:webHidden/>
              </w:rPr>
              <w:fldChar w:fldCharType="separate"/>
            </w:r>
            <w:r w:rsidR="005A4040">
              <w:rPr>
                <w:noProof/>
                <w:webHidden/>
              </w:rPr>
              <w:t>89</w:t>
            </w:r>
            <w:r w:rsidR="005A4040">
              <w:rPr>
                <w:noProof/>
                <w:webHidden/>
              </w:rPr>
              <w:fldChar w:fldCharType="end"/>
            </w:r>
            <w:r>
              <w:rPr>
                <w:noProof/>
              </w:rPr>
              <w:fldChar w:fldCharType="end"/>
            </w:r>
          </w:ins>
        </w:p>
        <w:p w14:paraId="7986A2C4" w14:textId="77777777" w:rsidR="005A4040" w:rsidRDefault="00B51283">
          <w:pPr>
            <w:pStyle w:val="TOC3"/>
            <w:tabs>
              <w:tab w:val="left" w:pos="1100"/>
              <w:tab w:val="right" w:leader="dot" w:pos="10456"/>
            </w:tabs>
            <w:rPr>
              <w:ins w:id="481" w:author="Jarno Nieminen" w:date="2014-09-04T09:09:00Z"/>
              <w:rFonts w:asciiTheme="minorHAnsi" w:eastAsiaTheme="minorEastAsia" w:hAnsiTheme="minorHAnsi" w:cstheme="minorBidi"/>
              <w:noProof/>
              <w:sz w:val="22"/>
              <w:lang w:eastAsia="sv-SE"/>
            </w:rPr>
          </w:pPr>
          <w:ins w:id="482" w:author="Jarno Nieminen" w:date="2014-09-04T09:09:00Z">
            <w:r>
              <w:fldChar w:fldCharType="begin"/>
            </w:r>
            <w:r>
              <w:instrText xml:space="preserve"> HYPERLINK \l "_Toc397585123" </w:instrText>
            </w:r>
            <w:r>
              <w:fldChar w:fldCharType="separate"/>
            </w:r>
            <w:r w:rsidR="005A4040" w:rsidRPr="007E7DBA">
              <w:rPr>
                <w:rStyle w:val="Hyperlink"/>
                <w:noProof/>
              </w:rPr>
              <w:t>7.4.4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_Toc397585123 \h </w:instrText>
            </w:r>
            <w:r w:rsidR="005A4040">
              <w:rPr>
                <w:noProof/>
                <w:webHidden/>
              </w:rPr>
            </w:r>
            <w:r w:rsidR="005A4040">
              <w:rPr>
                <w:noProof/>
                <w:webHidden/>
              </w:rPr>
              <w:fldChar w:fldCharType="separate"/>
            </w:r>
            <w:r w:rsidR="005A4040">
              <w:rPr>
                <w:noProof/>
                <w:webHidden/>
              </w:rPr>
              <w:t>90</w:t>
            </w:r>
            <w:r w:rsidR="005A4040">
              <w:rPr>
                <w:noProof/>
                <w:webHidden/>
              </w:rPr>
              <w:fldChar w:fldCharType="end"/>
            </w:r>
            <w:r>
              <w:rPr>
                <w:noProof/>
              </w:rPr>
              <w:fldChar w:fldCharType="end"/>
            </w:r>
          </w:ins>
        </w:p>
        <w:p w14:paraId="3D1F2853" w14:textId="77777777" w:rsidR="005A4040" w:rsidRDefault="00B51283">
          <w:pPr>
            <w:pStyle w:val="TOC2"/>
            <w:tabs>
              <w:tab w:val="left" w:pos="879"/>
              <w:tab w:val="right" w:leader="dot" w:pos="10456"/>
            </w:tabs>
            <w:rPr>
              <w:ins w:id="483" w:author="Jarno Nieminen" w:date="2014-09-04T09:09:00Z"/>
              <w:rFonts w:asciiTheme="minorHAnsi" w:eastAsiaTheme="minorEastAsia" w:hAnsiTheme="minorHAnsi" w:cstheme="minorBidi"/>
              <w:noProof/>
              <w:sz w:val="22"/>
              <w:lang w:eastAsia="sv-SE"/>
            </w:rPr>
          </w:pPr>
          <w:ins w:id="484" w:author="Jarno Nieminen" w:date="2014-09-04T09:09:00Z">
            <w:r>
              <w:fldChar w:fldCharType="begin"/>
            </w:r>
            <w:r>
              <w:instrText xml:space="preserve"> HYPERLINK \l "_Toc397585124" </w:instrText>
            </w:r>
            <w:r>
              <w:fldChar w:fldCharType="separate"/>
            </w:r>
            <w:r w:rsidR="005A4040" w:rsidRPr="007E7DBA">
              <w:rPr>
                <w:rStyle w:val="Hyperlink"/>
                <w:noProof/>
              </w:rPr>
              <w:t>7.5</w:t>
            </w:r>
            <w:r w:rsidR="005A4040">
              <w:rPr>
                <w:rFonts w:asciiTheme="minorHAnsi" w:eastAsiaTheme="minorEastAsia" w:hAnsiTheme="minorHAnsi" w:cstheme="minorBidi"/>
                <w:noProof/>
                <w:sz w:val="22"/>
                <w:lang w:eastAsia="sv-SE"/>
              </w:rPr>
              <w:tab/>
            </w:r>
            <w:r w:rsidR="005A4040" w:rsidRPr="007E7DBA">
              <w:rPr>
                <w:rStyle w:val="Hyperlink"/>
                <w:noProof/>
              </w:rPr>
              <w:t>Tjänstekontrakt GetFormQuestionPage</w:t>
            </w:r>
            <w:r w:rsidR="005A4040">
              <w:rPr>
                <w:noProof/>
                <w:webHidden/>
              </w:rPr>
              <w:tab/>
            </w:r>
            <w:r w:rsidR="005A4040">
              <w:rPr>
                <w:noProof/>
                <w:webHidden/>
              </w:rPr>
              <w:fldChar w:fldCharType="begin"/>
            </w:r>
            <w:r w:rsidR="005A4040">
              <w:rPr>
                <w:noProof/>
                <w:webHidden/>
              </w:rPr>
              <w:instrText xml:space="preserve"> PAGEREF _Toc397585124 \h </w:instrText>
            </w:r>
            <w:r w:rsidR="005A4040">
              <w:rPr>
                <w:noProof/>
                <w:webHidden/>
              </w:rPr>
            </w:r>
            <w:r w:rsidR="005A4040">
              <w:rPr>
                <w:noProof/>
                <w:webHidden/>
              </w:rPr>
              <w:fldChar w:fldCharType="separate"/>
            </w:r>
            <w:r w:rsidR="005A4040">
              <w:rPr>
                <w:noProof/>
                <w:webHidden/>
              </w:rPr>
              <w:t>91</w:t>
            </w:r>
            <w:r w:rsidR="005A4040">
              <w:rPr>
                <w:noProof/>
                <w:webHidden/>
              </w:rPr>
              <w:fldChar w:fldCharType="end"/>
            </w:r>
            <w:r>
              <w:rPr>
                <w:noProof/>
              </w:rPr>
              <w:fldChar w:fldCharType="end"/>
            </w:r>
          </w:ins>
        </w:p>
        <w:p w14:paraId="6F5ABA03" w14:textId="77777777" w:rsidR="005A4040" w:rsidRDefault="00B51283">
          <w:pPr>
            <w:pStyle w:val="TOC3"/>
            <w:tabs>
              <w:tab w:val="left" w:pos="1100"/>
              <w:tab w:val="right" w:leader="dot" w:pos="10456"/>
            </w:tabs>
            <w:rPr>
              <w:ins w:id="485" w:author="Jarno Nieminen" w:date="2014-09-04T09:09:00Z"/>
              <w:rFonts w:asciiTheme="minorHAnsi" w:eastAsiaTheme="minorEastAsia" w:hAnsiTheme="minorHAnsi" w:cstheme="minorBidi"/>
              <w:noProof/>
              <w:sz w:val="22"/>
              <w:lang w:eastAsia="sv-SE"/>
            </w:rPr>
          </w:pPr>
          <w:ins w:id="486" w:author="Jarno Nieminen" w:date="2014-09-04T09:09:00Z">
            <w:r>
              <w:fldChar w:fldCharType="begin"/>
            </w:r>
            <w:r>
              <w:instrText xml:space="preserve"> HYPERLINK \l "_Toc397585125" </w:instrText>
            </w:r>
            <w:r>
              <w:fldChar w:fldCharType="separate"/>
            </w:r>
            <w:r w:rsidR="005A4040" w:rsidRPr="007E7DBA">
              <w:rPr>
                <w:rStyle w:val="Hyperlink"/>
                <w:noProof/>
              </w:rPr>
              <w:t>7.5.1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_Toc397585125 \h </w:instrText>
            </w:r>
            <w:r w:rsidR="005A4040">
              <w:rPr>
                <w:noProof/>
                <w:webHidden/>
              </w:rPr>
            </w:r>
            <w:r w:rsidR="005A4040">
              <w:rPr>
                <w:noProof/>
                <w:webHidden/>
              </w:rPr>
              <w:fldChar w:fldCharType="separate"/>
            </w:r>
            <w:r w:rsidR="005A4040">
              <w:rPr>
                <w:noProof/>
                <w:webHidden/>
              </w:rPr>
              <w:t>91</w:t>
            </w:r>
            <w:r w:rsidR="005A4040">
              <w:rPr>
                <w:noProof/>
                <w:webHidden/>
              </w:rPr>
              <w:fldChar w:fldCharType="end"/>
            </w:r>
            <w:r>
              <w:rPr>
                <w:noProof/>
              </w:rPr>
              <w:fldChar w:fldCharType="end"/>
            </w:r>
          </w:ins>
        </w:p>
        <w:p w14:paraId="069EF855" w14:textId="77777777" w:rsidR="005A4040" w:rsidRDefault="00B51283">
          <w:pPr>
            <w:pStyle w:val="TOC3"/>
            <w:tabs>
              <w:tab w:val="left" w:pos="1100"/>
              <w:tab w:val="right" w:leader="dot" w:pos="10456"/>
            </w:tabs>
            <w:rPr>
              <w:ins w:id="487" w:author="Jarno Nieminen" w:date="2014-09-04T09:09:00Z"/>
              <w:rFonts w:asciiTheme="minorHAnsi" w:eastAsiaTheme="minorEastAsia" w:hAnsiTheme="minorHAnsi" w:cstheme="minorBidi"/>
              <w:noProof/>
              <w:sz w:val="22"/>
              <w:lang w:eastAsia="sv-SE"/>
            </w:rPr>
          </w:pPr>
          <w:ins w:id="488" w:author="Jarno Nieminen" w:date="2014-09-04T09:09:00Z">
            <w:r>
              <w:fldChar w:fldCharType="begin"/>
            </w:r>
            <w:r>
              <w:instrText xml:space="preserve"> HYPERLINK \l "_Toc397585126" </w:instrText>
            </w:r>
            <w:r>
              <w:fldChar w:fldCharType="separate"/>
            </w:r>
            <w:r w:rsidR="005A4040" w:rsidRPr="007E7DBA">
              <w:rPr>
                <w:rStyle w:val="Hyperlink"/>
                <w:noProof/>
              </w:rPr>
              <w:t>7.5.2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_Toc397585126 \h </w:instrText>
            </w:r>
            <w:r w:rsidR="005A4040">
              <w:rPr>
                <w:noProof/>
                <w:webHidden/>
              </w:rPr>
            </w:r>
            <w:r w:rsidR="005A4040">
              <w:rPr>
                <w:noProof/>
                <w:webHidden/>
              </w:rPr>
              <w:fldChar w:fldCharType="separate"/>
            </w:r>
            <w:r w:rsidR="005A4040">
              <w:rPr>
                <w:noProof/>
                <w:webHidden/>
              </w:rPr>
              <w:t>91</w:t>
            </w:r>
            <w:r w:rsidR="005A4040">
              <w:rPr>
                <w:noProof/>
                <w:webHidden/>
              </w:rPr>
              <w:fldChar w:fldCharType="end"/>
            </w:r>
            <w:r>
              <w:rPr>
                <w:noProof/>
              </w:rPr>
              <w:fldChar w:fldCharType="end"/>
            </w:r>
          </w:ins>
        </w:p>
        <w:p w14:paraId="1BA99672" w14:textId="77777777" w:rsidR="005A4040" w:rsidRDefault="00B51283">
          <w:pPr>
            <w:pStyle w:val="TOC3"/>
            <w:tabs>
              <w:tab w:val="left" w:pos="1100"/>
              <w:tab w:val="right" w:leader="dot" w:pos="10456"/>
            </w:tabs>
            <w:rPr>
              <w:ins w:id="489" w:author="Jarno Nieminen" w:date="2014-09-04T09:09:00Z"/>
              <w:rFonts w:asciiTheme="minorHAnsi" w:eastAsiaTheme="minorEastAsia" w:hAnsiTheme="minorHAnsi" w:cstheme="minorBidi"/>
              <w:noProof/>
              <w:sz w:val="22"/>
              <w:lang w:eastAsia="sv-SE"/>
            </w:rPr>
          </w:pPr>
          <w:ins w:id="490" w:author="Jarno Nieminen" w:date="2014-09-04T09:09:00Z">
            <w:r>
              <w:fldChar w:fldCharType="begin"/>
            </w:r>
            <w:r>
              <w:instrText xml:space="preserve"> HYPERLINK \l "_Toc397585127" </w:instrText>
            </w:r>
            <w:r>
              <w:fldChar w:fldCharType="separate"/>
            </w:r>
            <w:r w:rsidR="005A4040" w:rsidRPr="007E7DBA">
              <w:rPr>
                <w:rStyle w:val="Hyperlink"/>
                <w:noProof/>
              </w:rPr>
              <w:t>7.5.3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_Toc397585127 \h </w:instrText>
            </w:r>
            <w:r w:rsidR="005A4040">
              <w:rPr>
                <w:noProof/>
                <w:webHidden/>
              </w:rPr>
            </w:r>
            <w:r w:rsidR="005A4040">
              <w:rPr>
                <w:noProof/>
                <w:webHidden/>
              </w:rPr>
              <w:fldChar w:fldCharType="separate"/>
            </w:r>
            <w:r w:rsidR="005A4040">
              <w:rPr>
                <w:noProof/>
                <w:webHidden/>
              </w:rPr>
              <w:t>91</w:t>
            </w:r>
            <w:r w:rsidR="005A4040">
              <w:rPr>
                <w:noProof/>
                <w:webHidden/>
              </w:rPr>
              <w:fldChar w:fldCharType="end"/>
            </w:r>
            <w:r>
              <w:rPr>
                <w:noProof/>
              </w:rPr>
              <w:fldChar w:fldCharType="end"/>
            </w:r>
          </w:ins>
        </w:p>
        <w:p w14:paraId="53FD446B" w14:textId="77777777" w:rsidR="005A4040" w:rsidRDefault="00B51283">
          <w:pPr>
            <w:pStyle w:val="TOC3"/>
            <w:tabs>
              <w:tab w:val="left" w:pos="1100"/>
              <w:tab w:val="right" w:leader="dot" w:pos="10456"/>
            </w:tabs>
            <w:rPr>
              <w:ins w:id="491" w:author="Jarno Nieminen" w:date="2014-09-04T09:09:00Z"/>
              <w:rFonts w:asciiTheme="minorHAnsi" w:eastAsiaTheme="minorEastAsia" w:hAnsiTheme="minorHAnsi" w:cstheme="minorBidi"/>
              <w:noProof/>
              <w:sz w:val="22"/>
              <w:lang w:eastAsia="sv-SE"/>
            </w:rPr>
          </w:pPr>
          <w:ins w:id="492" w:author="Jarno Nieminen" w:date="2014-09-04T09:09:00Z">
            <w:r>
              <w:fldChar w:fldCharType="begin"/>
            </w:r>
            <w:r>
              <w:instrText xml:space="preserve"> HYPERLINK \l "_Toc397585128" </w:instrText>
            </w:r>
            <w:r>
              <w:fldChar w:fldCharType="separate"/>
            </w:r>
            <w:r w:rsidR="005A4040" w:rsidRPr="007E7DBA">
              <w:rPr>
                <w:rStyle w:val="Hyperlink"/>
                <w:noProof/>
              </w:rPr>
              <w:t>7.5.4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_Toc397585128 \h </w:instrText>
            </w:r>
            <w:r w:rsidR="005A4040">
              <w:rPr>
                <w:noProof/>
                <w:webHidden/>
              </w:rPr>
            </w:r>
            <w:r w:rsidR="005A4040">
              <w:rPr>
                <w:noProof/>
                <w:webHidden/>
              </w:rPr>
              <w:fldChar w:fldCharType="separate"/>
            </w:r>
            <w:r w:rsidR="005A4040">
              <w:rPr>
                <w:noProof/>
                <w:webHidden/>
              </w:rPr>
              <w:t>91</w:t>
            </w:r>
            <w:r w:rsidR="005A4040">
              <w:rPr>
                <w:noProof/>
                <w:webHidden/>
              </w:rPr>
              <w:fldChar w:fldCharType="end"/>
            </w:r>
            <w:r>
              <w:rPr>
                <w:noProof/>
              </w:rPr>
              <w:fldChar w:fldCharType="end"/>
            </w:r>
          </w:ins>
        </w:p>
        <w:p w14:paraId="36368EC5" w14:textId="77777777" w:rsidR="005A4040" w:rsidRDefault="00B51283">
          <w:pPr>
            <w:pStyle w:val="TOC2"/>
            <w:tabs>
              <w:tab w:val="left" w:pos="879"/>
              <w:tab w:val="right" w:leader="dot" w:pos="10456"/>
            </w:tabs>
            <w:rPr>
              <w:ins w:id="493" w:author="Jarno Nieminen" w:date="2014-09-04T09:09:00Z"/>
              <w:rFonts w:asciiTheme="minorHAnsi" w:eastAsiaTheme="minorEastAsia" w:hAnsiTheme="minorHAnsi" w:cstheme="minorBidi"/>
              <w:noProof/>
              <w:sz w:val="22"/>
              <w:lang w:eastAsia="sv-SE"/>
            </w:rPr>
          </w:pPr>
          <w:ins w:id="494" w:author="Jarno Nieminen" w:date="2014-09-04T09:09:00Z">
            <w:r>
              <w:lastRenderedPageBreak/>
              <w:fldChar w:fldCharType="begin"/>
            </w:r>
            <w:r>
              <w:instrText xml:space="preserve"> HYPERLINK \l "_Toc397585129" </w:instrText>
            </w:r>
            <w:r>
              <w:fldChar w:fldCharType="separate"/>
            </w:r>
            <w:r w:rsidR="005A4040" w:rsidRPr="007E7DBA">
              <w:rPr>
                <w:rStyle w:val="Hyperlink"/>
                <w:noProof/>
              </w:rPr>
              <w:t>7.6</w:t>
            </w:r>
            <w:r w:rsidR="005A4040">
              <w:rPr>
                <w:rFonts w:asciiTheme="minorHAnsi" w:eastAsiaTheme="minorEastAsia" w:hAnsiTheme="minorHAnsi" w:cstheme="minorBidi"/>
                <w:noProof/>
                <w:sz w:val="22"/>
                <w:lang w:eastAsia="sv-SE"/>
              </w:rPr>
              <w:tab/>
            </w:r>
            <w:r w:rsidR="005A4040" w:rsidRPr="007E7DBA">
              <w:rPr>
                <w:rStyle w:val="Hyperlink"/>
                <w:noProof/>
              </w:rPr>
              <w:t>Tjänstekontrakt SaveFormPage</w:t>
            </w:r>
            <w:r w:rsidR="005A4040">
              <w:rPr>
                <w:noProof/>
                <w:webHidden/>
              </w:rPr>
              <w:tab/>
            </w:r>
            <w:r w:rsidR="005A4040">
              <w:rPr>
                <w:noProof/>
                <w:webHidden/>
              </w:rPr>
              <w:fldChar w:fldCharType="begin"/>
            </w:r>
            <w:r w:rsidR="005A4040">
              <w:rPr>
                <w:noProof/>
                <w:webHidden/>
              </w:rPr>
              <w:instrText xml:space="preserve"> PAGEREF _Toc397585129 \h </w:instrText>
            </w:r>
            <w:r w:rsidR="005A4040">
              <w:rPr>
                <w:noProof/>
                <w:webHidden/>
              </w:rPr>
            </w:r>
            <w:r w:rsidR="005A4040">
              <w:rPr>
                <w:noProof/>
                <w:webHidden/>
              </w:rPr>
              <w:fldChar w:fldCharType="separate"/>
            </w:r>
            <w:r w:rsidR="005A4040">
              <w:rPr>
                <w:noProof/>
                <w:webHidden/>
              </w:rPr>
              <w:t>92</w:t>
            </w:r>
            <w:r w:rsidR="005A4040">
              <w:rPr>
                <w:noProof/>
                <w:webHidden/>
              </w:rPr>
              <w:fldChar w:fldCharType="end"/>
            </w:r>
            <w:r>
              <w:rPr>
                <w:noProof/>
              </w:rPr>
              <w:fldChar w:fldCharType="end"/>
            </w:r>
          </w:ins>
        </w:p>
        <w:p w14:paraId="660FE37F" w14:textId="77777777" w:rsidR="005A4040" w:rsidRDefault="00B51283">
          <w:pPr>
            <w:pStyle w:val="TOC3"/>
            <w:tabs>
              <w:tab w:val="left" w:pos="1100"/>
              <w:tab w:val="right" w:leader="dot" w:pos="10456"/>
            </w:tabs>
            <w:rPr>
              <w:ins w:id="495" w:author="Jarno Nieminen" w:date="2014-09-04T09:09:00Z"/>
              <w:rFonts w:asciiTheme="minorHAnsi" w:eastAsiaTheme="minorEastAsia" w:hAnsiTheme="minorHAnsi" w:cstheme="minorBidi"/>
              <w:noProof/>
              <w:sz w:val="22"/>
              <w:lang w:eastAsia="sv-SE"/>
            </w:rPr>
          </w:pPr>
          <w:ins w:id="496" w:author="Jarno Nieminen" w:date="2014-09-04T09:09:00Z">
            <w:r>
              <w:fldChar w:fldCharType="begin"/>
            </w:r>
            <w:r>
              <w:instrText xml:space="preserve"> HYPERLINK \l "_Toc397585130" </w:instrText>
            </w:r>
            <w:r>
              <w:fldChar w:fldCharType="separate"/>
            </w:r>
            <w:r w:rsidR="005A4040" w:rsidRPr="007E7DBA">
              <w:rPr>
                <w:rStyle w:val="Hyperlink"/>
                <w:noProof/>
              </w:rPr>
              <w:t>7.6.1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_Toc397585130 \h </w:instrText>
            </w:r>
            <w:r w:rsidR="005A4040">
              <w:rPr>
                <w:noProof/>
                <w:webHidden/>
              </w:rPr>
            </w:r>
            <w:r w:rsidR="005A4040">
              <w:rPr>
                <w:noProof/>
                <w:webHidden/>
              </w:rPr>
              <w:fldChar w:fldCharType="separate"/>
            </w:r>
            <w:r w:rsidR="005A4040">
              <w:rPr>
                <w:noProof/>
                <w:webHidden/>
              </w:rPr>
              <w:t>92</w:t>
            </w:r>
            <w:r w:rsidR="005A4040">
              <w:rPr>
                <w:noProof/>
                <w:webHidden/>
              </w:rPr>
              <w:fldChar w:fldCharType="end"/>
            </w:r>
            <w:r>
              <w:rPr>
                <w:noProof/>
              </w:rPr>
              <w:fldChar w:fldCharType="end"/>
            </w:r>
          </w:ins>
        </w:p>
        <w:p w14:paraId="0A97675E" w14:textId="77777777" w:rsidR="005A4040" w:rsidRDefault="00B51283">
          <w:pPr>
            <w:pStyle w:val="TOC3"/>
            <w:tabs>
              <w:tab w:val="left" w:pos="1100"/>
              <w:tab w:val="right" w:leader="dot" w:pos="10456"/>
            </w:tabs>
            <w:rPr>
              <w:ins w:id="497" w:author="Jarno Nieminen" w:date="2014-09-04T09:09:00Z"/>
              <w:rFonts w:asciiTheme="minorHAnsi" w:eastAsiaTheme="minorEastAsia" w:hAnsiTheme="minorHAnsi" w:cstheme="minorBidi"/>
              <w:noProof/>
              <w:sz w:val="22"/>
              <w:lang w:eastAsia="sv-SE"/>
            </w:rPr>
          </w:pPr>
          <w:ins w:id="498" w:author="Jarno Nieminen" w:date="2014-09-04T09:09:00Z">
            <w:r>
              <w:fldChar w:fldCharType="begin"/>
            </w:r>
            <w:r>
              <w:instrText xml:space="preserve"> HYPERLINK \l "_Toc397585131" </w:instrText>
            </w:r>
            <w:r>
              <w:fldChar w:fldCharType="separate"/>
            </w:r>
            <w:r w:rsidR="005A4040" w:rsidRPr="007E7DBA">
              <w:rPr>
                <w:rStyle w:val="Hyperlink"/>
                <w:noProof/>
              </w:rPr>
              <w:t>7.6.2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_Toc397585131 \h </w:instrText>
            </w:r>
            <w:r w:rsidR="005A4040">
              <w:rPr>
                <w:noProof/>
                <w:webHidden/>
              </w:rPr>
            </w:r>
            <w:r w:rsidR="005A4040">
              <w:rPr>
                <w:noProof/>
                <w:webHidden/>
              </w:rPr>
              <w:fldChar w:fldCharType="separate"/>
            </w:r>
            <w:r w:rsidR="005A4040">
              <w:rPr>
                <w:noProof/>
                <w:webHidden/>
              </w:rPr>
              <w:t>92</w:t>
            </w:r>
            <w:r w:rsidR="005A4040">
              <w:rPr>
                <w:noProof/>
                <w:webHidden/>
              </w:rPr>
              <w:fldChar w:fldCharType="end"/>
            </w:r>
            <w:r>
              <w:rPr>
                <w:noProof/>
              </w:rPr>
              <w:fldChar w:fldCharType="end"/>
            </w:r>
          </w:ins>
        </w:p>
        <w:p w14:paraId="6D6527A9" w14:textId="77777777" w:rsidR="005A4040" w:rsidRDefault="00B51283">
          <w:pPr>
            <w:pStyle w:val="TOC3"/>
            <w:tabs>
              <w:tab w:val="left" w:pos="1100"/>
              <w:tab w:val="right" w:leader="dot" w:pos="10456"/>
            </w:tabs>
            <w:rPr>
              <w:ins w:id="499" w:author="Jarno Nieminen" w:date="2014-09-04T09:09:00Z"/>
              <w:rFonts w:asciiTheme="minorHAnsi" w:eastAsiaTheme="minorEastAsia" w:hAnsiTheme="minorHAnsi" w:cstheme="minorBidi"/>
              <w:noProof/>
              <w:sz w:val="22"/>
              <w:lang w:eastAsia="sv-SE"/>
            </w:rPr>
          </w:pPr>
          <w:ins w:id="500" w:author="Jarno Nieminen" w:date="2014-09-04T09:09:00Z">
            <w:r>
              <w:fldChar w:fldCharType="begin"/>
            </w:r>
            <w:r>
              <w:instrText xml:space="preserve"> HYPERLINK \l "_Toc397585132" </w:instrText>
            </w:r>
            <w:r>
              <w:fldChar w:fldCharType="separate"/>
            </w:r>
            <w:r w:rsidR="005A4040" w:rsidRPr="007E7DBA">
              <w:rPr>
                <w:rStyle w:val="Hyperlink"/>
                <w:noProof/>
              </w:rPr>
              <w:t>7.6.3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_Toc397585132 \h </w:instrText>
            </w:r>
            <w:r w:rsidR="005A4040">
              <w:rPr>
                <w:noProof/>
                <w:webHidden/>
              </w:rPr>
            </w:r>
            <w:r w:rsidR="005A4040">
              <w:rPr>
                <w:noProof/>
                <w:webHidden/>
              </w:rPr>
              <w:fldChar w:fldCharType="separate"/>
            </w:r>
            <w:r w:rsidR="005A4040">
              <w:rPr>
                <w:noProof/>
                <w:webHidden/>
              </w:rPr>
              <w:t>93</w:t>
            </w:r>
            <w:r w:rsidR="005A4040">
              <w:rPr>
                <w:noProof/>
                <w:webHidden/>
              </w:rPr>
              <w:fldChar w:fldCharType="end"/>
            </w:r>
            <w:r>
              <w:rPr>
                <w:noProof/>
              </w:rPr>
              <w:fldChar w:fldCharType="end"/>
            </w:r>
          </w:ins>
        </w:p>
        <w:p w14:paraId="5CAF662B" w14:textId="77777777" w:rsidR="005A4040" w:rsidRDefault="00B51283">
          <w:pPr>
            <w:pStyle w:val="TOC3"/>
            <w:tabs>
              <w:tab w:val="left" w:pos="1100"/>
              <w:tab w:val="right" w:leader="dot" w:pos="10456"/>
            </w:tabs>
            <w:rPr>
              <w:ins w:id="501" w:author="Jarno Nieminen" w:date="2014-09-04T09:09:00Z"/>
              <w:rFonts w:asciiTheme="minorHAnsi" w:eastAsiaTheme="minorEastAsia" w:hAnsiTheme="minorHAnsi" w:cstheme="minorBidi"/>
              <w:noProof/>
              <w:sz w:val="22"/>
              <w:lang w:eastAsia="sv-SE"/>
            </w:rPr>
          </w:pPr>
          <w:ins w:id="502" w:author="Jarno Nieminen" w:date="2014-09-04T09:09:00Z">
            <w:r>
              <w:fldChar w:fldCharType="begin"/>
            </w:r>
            <w:r>
              <w:instrText xml:space="preserve"> HYPERLINK \l "_Toc397585133" </w:instrText>
            </w:r>
            <w:r>
              <w:fldChar w:fldCharType="separate"/>
            </w:r>
            <w:r w:rsidR="005A4040" w:rsidRPr="007E7DBA">
              <w:rPr>
                <w:rStyle w:val="Hyperlink"/>
                <w:noProof/>
              </w:rPr>
              <w:t>7.6.4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_Toc397585133 \h </w:instrText>
            </w:r>
            <w:r w:rsidR="005A4040">
              <w:rPr>
                <w:noProof/>
                <w:webHidden/>
              </w:rPr>
            </w:r>
            <w:r w:rsidR="005A4040">
              <w:rPr>
                <w:noProof/>
                <w:webHidden/>
              </w:rPr>
              <w:fldChar w:fldCharType="separate"/>
            </w:r>
            <w:r w:rsidR="005A4040">
              <w:rPr>
                <w:noProof/>
                <w:webHidden/>
              </w:rPr>
              <w:t>93</w:t>
            </w:r>
            <w:r w:rsidR="005A4040">
              <w:rPr>
                <w:noProof/>
                <w:webHidden/>
              </w:rPr>
              <w:fldChar w:fldCharType="end"/>
            </w:r>
            <w:r>
              <w:rPr>
                <w:noProof/>
              </w:rPr>
              <w:fldChar w:fldCharType="end"/>
            </w:r>
          </w:ins>
        </w:p>
        <w:p w14:paraId="4FEF6F7D" w14:textId="77777777" w:rsidR="005A4040" w:rsidRDefault="00B51283">
          <w:pPr>
            <w:pStyle w:val="TOC2"/>
            <w:tabs>
              <w:tab w:val="left" w:pos="879"/>
              <w:tab w:val="right" w:leader="dot" w:pos="10456"/>
            </w:tabs>
            <w:rPr>
              <w:ins w:id="503" w:author="Jarno Nieminen" w:date="2014-09-04T09:09:00Z"/>
              <w:rFonts w:asciiTheme="minorHAnsi" w:eastAsiaTheme="minorEastAsia" w:hAnsiTheme="minorHAnsi" w:cstheme="minorBidi"/>
              <w:noProof/>
              <w:sz w:val="22"/>
              <w:lang w:eastAsia="sv-SE"/>
            </w:rPr>
          </w:pPr>
          <w:ins w:id="504" w:author="Jarno Nieminen" w:date="2014-09-04T09:09:00Z">
            <w:r>
              <w:fldChar w:fldCharType="begin"/>
            </w:r>
            <w:r>
              <w:instrText xml:space="preserve"> HYPERLINK \l "_Toc397585134" </w:instrText>
            </w:r>
            <w:r>
              <w:fldChar w:fldCharType="separate"/>
            </w:r>
            <w:r w:rsidR="005A4040" w:rsidRPr="007E7DBA">
              <w:rPr>
                <w:rStyle w:val="Hyperlink"/>
                <w:noProof/>
              </w:rPr>
              <w:t>7.7</w:t>
            </w:r>
            <w:r w:rsidR="005A4040">
              <w:rPr>
                <w:rFonts w:asciiTheme="minorHAnsi" w:eastAsiaTheme="minorEastAsia" w:hAnsiTheme="minorHAnsi" w:cstheme="minorBidi"/>
                <w:noProof/>
                <w:sz w:val="22"/>
                <w:lang w:eastAsia="sv-SE"/>
              </w:rPr>
              <w:tab/>
            </w:r>
            <w:r w:rsidR="005A4040" w:rsidRPr="007E7DBA">
              <w:rPr>
                <w:rStyle w:val="Hyperlink"/>
                <w:noProof/>
              </w:rPr>
              <w:t>Tjänstekontrakt SaveForm</w:t>
            </w:r>
            <w:r w:rsidR="005A4040">
              <w:rPr>
                <w:noProof/>
                <w:webHidden/>
              </w:rPr>
              <w:tab/>
            </w:r>
            <w:r w:rsidR="005A4040">
              <w:rPr>
                <w:noProof/>
                <w:webHidden/>
              </w:rPr>
              <w:fldChar w:fldCharType="begin"/>
            </w:r>
            <w:r w:rsidR="005A4040">
              <w:rPr>
                <w:noProof/>
                <w:webHidden/>
              </w:rPr>
              <w:instrText xml:space="preserve"> PAGEREF _Toc397585134 \h </w:instrText>
            </w:r>
            <w:r w:rsidR="005A4040">
              <w:rPr>
                <w:noProof/>
                <w:webHidden/>
              </w:rPr>
            </w:r>
            <w:r w:rsidR="005A4040">
              <w:rPr>
                <w:noProof/>
                <w:webHidden/>
              </w:rPr>
              <w:fldChar w:fldCharType="separate"/>
            </w:r>
            <w:r w:rsidR="005A4040">
              <w:rPr>
                <w:noProof/>
                <w:webHidden/>
              </w:rPr>
              <w:t>94</w:t>
            </w:r>
            <w:r w:rsidR="005A4040">
              <w:rPr>
                <w:noProof/>
                <w:webHidden/>
              </w:rPr>
              <w:fldChar w:fldCharType="end"/>
            </w:r>
            <w:r>
              <w:rPr>
                <w:noProof/>
              </w:rPr>
              <w:fldChar w:fldCharType="end"/>
            </w:r>
          </w:ins>
        </w:p>
        <w:p w14:paraId="2F94EF85" w14:textId="77777777" w:rsidR="005A4040" w:rsidRDefault="00B51283">
          <w:pPr>
            <w:pStyle w:val="TOC3"/>
            <w:tabs>
              <w:tab w:val="left" w:pos="1100"/>
              <w:tab w:val="right" w:leader="dot" w:pos="10456"/>
            </w:tabs>
            <w:rPr>
              <w:ins w:id="505" w:author="Jarno Nieminen" w:date="2014-09-04T09:09:00Z"/>
              <w:rFonts w:asciiTheme="minorHAnsi" w:eastAsiaTheme="minorEastAsia" w:hAnsiTheme="minorHAnsi" w:cstheme="minorBidi"/>
              <w:noProof/>
              <w:sz w:val="22"/>
              <w:lang w:eastAsia="sv-SE"/>
            </w:rPr>
          </w:pPr>
          <w:ins w:id="506" w:author="Jarno Nieminen" w:date="2014-09-04T09:09:00Z">
            <w:r>
              <w:fldChar w:fldCharType="begin"/>
            </w:r>
            <w:r>
              <w:instrText xml:space="preserve"> HYPERLINK \l "_Toc397585135" </w:instrText>
            </w:r>
            <w:r>
              <w:fldChar w:fldCharType="separate"/>
            </w:r>
            <w:r w:rsidR="005A4040" w:rsidRPr="007E7DBA">
              <w:rPr>
                <w:rStyle w:val="Hyperlink"/>
                <w:noProof/>
              </w:rPr>
              <w:t>7.7.1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_Toc397585135 \h </w:instrText>
            </w:r>
            <w:r w:rsidR="005A4040">
              <w:rPr>
                <w:noProof/>
                <w:webHidden/>
              </w:rPr>
            </w:r>
            <w:r w:rsidR="005A4040">
              <w:rPr>
                <w:noProof/>
                <w:webHidden/>
              </w:rPr>
              <w:fldChar w:fldCharType="separate"/>
            </w:r>
            <w:r w:rsidR="005A4040">
              <w:rPr>
                <w:noProof/>
                <w:webHidden/>
              </w:rPr>
              <w:t>94</w:t>
            </w:r>
            <w:r w:rsidR="005A4040">
              <w:rPr>
                <w:noProof/>
                <w:webHidden/>
              </w:rPr>
              <w:fldChar w:fldCharType="end"/>
            </w:r>
            <w:r>
              <w:rPr>
                <w:noProof/>
              </w:rPr>
              <w:fldChar w:fldCharType="end"/>
            </w:r>
          </w:ins>
        </w:p>
        <w:p w14:paraId="7FB58460" w14:textId="77777777" w:rsidR="005A4040" w:rsidRDefault="00B51283">
          <w:pPr>
            <w:pStyle w:val="TOC3"/>
            <w:tabs>
              <w:tab w:val="left" w:pos="1100"/>
              <w:tab w:val="right" w:leader="dot" w:pos="10456"/>
            </w:tabs>
            <w:rPr>
              <w:ins w:id="507" w:author="Jarno Nieminen" w:date="2014-09-04T09:09:00Z"/>
              <w:rFonts w:asciiTheme="minorHAnsi" w:eastAsiaTheme="minorEastAsia" w:hAnsiTheme="minorHAnsi" w:cstheme="minorBidi"/>
              <w:noProof/>
              <w:sz w:val="22"/>
              <w:lang w:eastAsia="sv-SE"/>
            </w:rPr>
          </w:pPr>
          <w:ins w:id="508" w:author="Jarno Nieminen" w:date="2014-09-04T09:09:00Z">
            <w:r>
              <w:fldChar w:fldCharType="begin"/>
            </w:r>
            <w:r>
              <w:instrText xml:space="preserve"> HYPERLINK \l "_Toc397585136" </w:instrText>
            </w:r>
            <w:r>
              <w:fldChar w:fldCharType="separate"/>
            </w:r>
            <w:r w:rsidR="005A4040" w:rsidRPr="007E7DBA">
              <w:rPr>
                <w:rStyle w:val="Hyperlink"/>
                <w:noProof/>
              </w:rPr>
              <w:t>7.7.2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_Toc397585136 \h </w:instrText>
            </w:r>
            <w:r w:rsidR="005A4040">
              <w:rPr>
                <w:noProof/>
                <w:webHidden/>
              </w:rPr>
            </w:r>
            <w:r w:rsidR="005A4040">
              <w:rPr>
                <w:noProof/>
                <w:webHidden/>
              </w:rPr>
              <w:fldChar w:fldCharType="separate"/>
            </w:r>
            <w:r w:rsidR="005A4040">
              <w:rPr>
                <w:noProof/>
                <w:webHidden/>
              </w:rPr>
              <w:t>94</w:t>
            </w:r>
            <w:r w:rsidR="005A4040">
              <w:rPr>
                <w:noProof/>
                <w:webHidden/>
              </w:rPr>
              <w:fldChar w:fldCharType="end"/>
            </w:r>
            <w:r>
              <w:rPr>
                <w:noProof/>
              </w:rPr>
              <w:fldChar w:fldCharType="end"/>
            </w:r>
          </w:ins>
        </w:p>
        <w:p w14:paraId="71A44684" w14:textId="77777777" w:rsidR="005A4040" w:rsidRDefault="00B51283">
          <w:pPr>
            <w:pStyle w:val="TOC3"/>
            <w:tabs>
              <w:tab w:val="left" w:pos="1100"/>
              <w:tab w:val="right" w:leader="dot" w:pos="10456"/>
            </w:tabs>
            <w:rPr>
              <w:ins w:id="509" w:author="Jarno Nieminen" w:date="2014-09-04T09:09:00Z"/>
              <w:rFonts w:asciiTheme="minorHAnsi" w:eastAsiaTheme="minorEastAsia" w:hAnsiTheme="minorHAnsi" w:cstheme="minorBidi"/>
              <w:noProof/>
              <w:sz w:val="22"/>
              <w:lang w:eastAsia="sv-SE"/>
            </w:rPr>
          </w:pPr>
          <w:ins w:id="510" w:author="Jarno Nieminen" w:date="2014-09-04T09:09:00Z">
            <w:r>
              <w:fldChar w:fldCharType="begin"/>
            </w:r>
            <w:r>
              <w:instrText xml:space="preserve"> HYPERLINK \l "_Toc397585137" </w:instrText>
            </w:r>
            <w:r>
              <w:fldChar w:fldCharType="separate"/>
            </w:r>
            <w:r w:rsidR="005A4040" w:rsidRPr="007E7DBA">
              <w:rPr>
                <w:rStyle w:val="Hyperlink"/>
                <w:noProof/>
              </w:rPr>
              <w:t>7.7.3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_Toc397585137 \h </w:instrText>
            </w:r>
            <w:r w:rsidR="005A4040">
              <w:rPr>
                <w:noProof/>
                <w:webHidden/>
              </w:rPr>
            </w:r>
            <w:r w:rsidR="005A4040">
              <w:rPr>
                <w:noProof/>
                <w:webHidden/>
              </w:rPr>
              <w:fldChar w:fldCharType="separate"/>
            </w:r>
            <w:r w:rsidR="005A4040">
              <w:rPr>
                <w:noProof/>
                <w:webHidden/>
              </w:rPr>
              <w:t>94</w:t>
            </w:r>
            <w:r w:rsidR="005A4040">
              <w:rPr>
                <w:noProof/>
                <w:webHidden/>
              </w:rPr>
              <w:fldChar w:fldCharType="end"/>
            </w:r>
            <w:r>
              <w:rPr>
                <w:noProof/>
              </w:rPr>
              <w:fldChar w:fldCharType="end"/>
            </w:r>
          </w:ins>
        </w:p>
        <w:p w14:paraId="463228AB" w14:textId="77777777" w:rsidR="005A4040" w:rsidRDefault="00B51283">
          <w:pPr>
            <w:pStyle w:val="TOC3"/>
            <w:tabs>
              <w:tab w:val="left" w:pos="1100"/>
              <w:tab w:val="right" w:leader="dot" w:pos="10456"/>
            </w:tabs>
            <w:rPr>
              <w:ins w:id="511" w:author="Jarno Nieminen" w:date="2014-09-04T09:09:00Z"/>
              <w:rFonts w:asciiTheme="minorHAnsi" w:eastAsiaTheme="minorEastAsia" w:hAnsiTheme="minorHAnsi" w:cstheme="minorBidi"/>
              <w:noProof/>
              <w:sz w:val="22"/>
              <w:lang w:eastAsia="sv-SE"/>
            </w:rPr>
          </w:pPr>
          <w:ins w:id="512" w:author="Jarno Nieminen" w:date="2014-09-04T09:09:00Z">
            <w:r>
              <w:fldChar w:fldCharType="begin"/>
            </w:r>
            <w:r>
              <w:instrText xml:space="preserve"> HYPERLINK \l "_Toc397585138" </w:instrText>
            </w:r>
            <w:r>
              <w:fldChar w:fldCharType="separate"/>
            </w:r>
            <w:r w:rsidR="005A4040" w:rsidRPr="007E7DBA">
              <w:rPr>
                <w:rStyle w:val="Hyperlink"/>
                <w:noProof/>
              </w:rPr>
              <w:t>7.7.4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_Toc397585138 \h </w:instrText>
            </w:r>
            <w:r w:rsidR="005A4040">
              <w:rPr>
                <w:noProof/>
                <w:webHidden/>
              </w:rPr>
            </w:r>
            <w:r w:rsidR="005A4040">
              <w:rPr>
                <w:noProof/>
                <w:webHidden/>
              </w:rPr>
              <w:fldChar w:fldCharType="separate"/>
            </w:r>
            <w:r w:rsidR="005A4040">
              <w:rPr>
                <w:noProof/>
                <w:webHidden/>
              </w:rPr>
              <w:t>95</w:t>
            </w:r>
            <w:r w:rsidR="005A4040">
              <w:rPr>
                <w:noProof/>
                <w:webHidden/>
              </w:rPr>
              <w:fldChar w:fldCharType="end"/>
            </w:r>
            <w:r>
              <w:rPr>
                <w:noProof/>
              </w:rPr>
              <w:fldChar w:fldCharType="end"/>
            </w:r>
          </w:ins>
        </w:p>
        <w:p w14:paraId="0D4F058F" w14:textId="77777777" w:rsidR="005A4040" w:rsidRDefault="00B51283">
          <w:pPr>
            <w:pStyle w:val="TOC2"/>
            <w:tabs>
              <w:tab w:val="left" w:pos="879"/>
              <w:tab w:val="right" w:leader="dot" w:pos="10456"/>
            </w:tabs>
            <w:rPr>
              <w:ins w:id="513" w:author="Jarno Nieminen" w:date="2014-09-04T09:09:00Z"/>
              <w:rFonts w:asciiTheme="minorHAnsi" w:eastAsiaTheme="minorEastAsia" w:hAnsiTheme="minorHAnsi" w:cstheme="minorBidi"/>
              <w:noProof/>
              <w:sz w:val="22"/>
              <w:lang w:eastAsia="sv-SE"/>
            </w:rPr>
          </w:pPr>
          <w:ins w:id="514" w:author="Jarno Nieminen" w:date="2014-09-04T09:09:00Z">
            <w:r>
              <w:fldChar w:fldCharType="begin"/>
            </w:r>
            <w:r>
              <w:instrText xml:space="preserve"> HYPERLINK \l "_Toc397585139" </w:instrText>
            </w:r>
            <w:r>
              <w:fldChar w:fldCharType="separate"/>
            </w:r>
            <w:r w:rsidR="005A4040" w:rsidRPr="007E7DBA">
              <w:rPr>
                <w:rStyle w:val="Hyperlink"/>
                <w:noProof/>
              </w:rPr>
              <w:t>7.8</w:t>
            </w:r>
            <w:r w:rsidR="005A4040">
              <w:rPr>
                <w:rFonts w:asciiTheme="minorHAnsi" w:eastAsiaTheme="minorEastAsia" w:hAnsiTheme="minorHAnsi" w:cstheme="minorBidi"/>
                <w:noProof/>
                <w:sz w:val="22"/>
                <w:lang w:eastAsia="sv-SE"/>
              </w:rPr>
              <w:tab/>
            </w:r>
            <w:r w:rsidR="005A4040" w:rsidRPr="007E7DBA">
              <w:rPr>
                <w:rStyle w:val="Hyperlink"/>
                <w:noProof/>
              </w:rPr>
              <w:t>Tjänstekontrakt CancelForm</w:t>
            </w:r>
            <w:r w:rsidR="005A4040">
              <w:rPr>
                <w:noProof/>
                <w:webHidden/>
              </w:rPr>
              <w:tab/>
            </w:r>
            <w:r w:rsidR="005A4040">
              <w:rPr>
                <w:noProof/>
                <w:webHidden/>
              </w:rPr>
              <w:fldChar w:fldCharType="begin"/>
            </w:r>
            <w:r w:rsidR="005A4040">
              <w:rPr>
                <w:noProof/>
                <w:webHidden/>
              </w:rPr>
              <w:instrText xml:space="preserve"> PAGEREF _Toc397585139 \h </w:instrText>
            </w:r>
            <w:r w:rsidR="005A4040">
              <w:rPr>
                <w:noProof/>
                <w:webHidden/>
              </w:rPr>
            </w:r>
            <w:r w:rsidR="005A4040">
              <w:rPr>
                <w:noProof/>
                <w:webHidden/>
              </w:rPr>
              <w:fldChar w:fldCharType="separate"/>
            </w:r>
            <w:r w:rsidR="005A4040">
              <w:rPr>
                <w:noProof/>
                <w:webHidden/>
              </w:rPr>
              <w:t>96</w:t>
            </w:r>
            <w:r w:rsidR="005A4040">
              <w:rPr>
                <w:noProof/>
                <w:webHidden/>
              </w:rPr>
              <w:fldChar w:fldCharType="end"/>
            </w:r>
            <w:r>
              <w:rPr>
                <w:noProof/>
              </w:rPr>
              <w:fldChar w:fldCharType="end"/>
            </w:r>
          </w:ins>
        </w:p>
        <w:p w14:paraId="2B9505D5" w14:textId="77777777" w:rsidR="005A4040" w:rsidRDefault="00B51283">
          <w:pPr>
            <w:pStyle w:val="TOC3"/>
            <w:tabs>
              <w:tab w:val="left" w:pos="1100"/>
              <w:tab w:val="right" w:leader="dot" w:pos="10456"/>
            </w:tabs>
            <w:rPr>
              <w:ins w:id="515" w:author="Jarno Nieminen" w:date="2014-09-04T09:09:00Z"/>
              <w:rFonts w:asciiTheme="minorHAnsi" w:eastAsiaTheme="minorEastAsia" w:hAnsiTheme="minorHAnsi" w:cstheme="minorBidi"/>
              <w:noProof/>
              <w:sz w:val="22"/>
              <w:lang w:eastAsia="sv-SE"/>
            </w:rPr>
          </w:pPr>
          <w:ins w:id="516" w:author="Jarno Nieminen" w:date="2014-09-04T09:09:00Z">
            <w:r>
              <w:fldChar w:fldCharType="begin"/>
            </w:r>
            <w:r>
              <w:instrText xml:space="preserve"> HYPERLINK \l "_Toc397585140" </w:instrText>
            </w:r>
            <w:r>
              <w:fldChar w:fldCharType="separate"/>
            </w:r>
            <w:r w:rsidR="005A4040" w:rsidRPr="007E7DBA">
              <w:rPr>
                <w:rStyle w:val="Hyperlink"/>
                <w:noProof/>
              </w:rPr>
              <w:t>7.8.1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_Toc397585140 \h </w:instrText>
            </w:r>
            <w:r w:rsidR="005A4040">
              <w:rPr>
                <w:noProof/>
                <w:webHidden/>
              </w:rPr>
            </w:r>
            <w:r w:rsidR="005A4040">
              <w:rPr>
                <w:noProof/>
                <w:webHidden/>
              </w:rPr>
              <w:fldChar w:fldCharType="separate"/>
            </w:r>
            <w:r w:rsidR="005A4040">
              <w:rPr>
                <w:noProof/>
                <w:webHidden/>
              </w:rPr>
              <w:t>96</w:t>
            </w:r>
            <w:r w:rsidR="005A4040">
              <w:rPr>
                <w:noProof/>
                <w:webHidden/>
              </w:rPr>
              <w:fldChar w:fldCharType="end"/>
            </w:r>
            <w:r>
              <w:rPr>
                <w:noProof/>
              </w:rPr>
              <w:fldChar w:fldCharType="end"/>
            </w:r>
          </w:ins>
        </w:p>
        <w:p w14:paraId="0F0D8FC7" w14:textId="77777777" w:rsidR="005A4040" w:rsidRDefault="00B51283">
          <w:pPr>
            <w:pStyle w:val="TOC3"/>
            <w:tabs>
              <w:tab w:val="left" w:pos="1100"/>
              <w:tab w:val="right" w:leader="dot" w:pos="10456"/>
            </w:tabs>
            <w:rPr>
              <w:ins w:id="517" w:author="Jarno Nieminen" w:date="2014-09-04T09:09:00Z"/>
              <w:rFonts w:asciiTheme="minorHAnsi" w:eastAsiaTheme="minorEastAsia" w:hAnsiTheme="minorHAnsi" w:cstheme="minorBidi"/>
              <w:noProof/>
              <w:sz w:val="22"/>
              <w:lang w:eastAsia="sv-SE"/>
            </w:rPr>
          </w:pPr>
          <w:ins w:id="518" w:author="Jarno Nieminen" w:date="2014-09-04T09:09:00Z">
            <w:r>
              <w:fldChar w:fldCharType="begin"/>
            </w:r>
            <w:r>
              <w:instrText xml:space="preserve"> HYPERLINK \l "_Toc397585141" </w:instrText>
            </w:r>
            <w:r>
              <w:fldChar w:fldCharType="separate"/>
            </w:r>
            <w:r w:rsidR="005A4040" w:rsidRPr="007E7DBA">
              <w:rPr>
                <w:rStyle w:val="Hyperlink"/>
                <w:noProof/>
              </w:rPr>
              <w:t>7.8.2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_Toc397585141 \h </w:instrText>
            </w:r>
            <w:r w:rsidR="005A4040">
              <w:rPr>
                <w:noProof/>
                <w:webHidden/>
              </w:rPr>
            </w:r>
            <w:r w:rsidR="005A4040">
              <w:rPr>
                <w:noProof/>
                <w:webHidden/>
              </w:rPr>
              <w:fldChar w:fldCharType="separate"/>
            </w:r>
            <w:r w:rsidR="005A4040">
              <w:rPr>
                <w:noProof/>
                <w:webHidden/>
              </w:rPr>
              <w:t>96</w:t>
            </w:r>
            <w:r w:rsidR="005A4040">
              <w:rPr>
                <w:noProof/>
                <w:webHidden/>
              </w:rPr>
              <w:fldChar w:fldCharType="end"/>
            </w:r>
            <w:r>
              <w:rPr>
                <w:noProof/>
              </w:rPr>
              <w:fldChar w:fldCharType="end"/>
            </w:r>
          </w:ins>
        </w:p>
        <w:p w14:paraId="16517F24" w14:textId="77777777" w:rsidR="005A4040" w:rsidRDefault="00B51283">
          <w:pPr>
            <w:pStyle w:val="TOC3"/>
            <w:tabs>
              <w:tab w:val="left" w:pos="1100"/>
              <w:tab w:val="right" w:leader="dot" w:pos="10456"/>
            </w:tabs>
            <w:rPr>
              <w:ins w:id="519" w:author="Jarno Nieminen" w:date="2014-09-04T09:09:00Z"/>
              <w:rFonts w:asciiTheme="minorHAnsi" w:eastAsiaTheme="minorEastAsia" w:hAnsiTheme="minorHAnsi" w:cstheme="minorBidi"/>
              <w:noProof/>
              <w:sz w:val="22"/>
              <w:lang w:eastAsia="sv-SE"/>
            </w:rPr>
          </w:pPr>
          <w:ins w:id="520" w:author="Jarno Nieminen" w:date="2014-09-04T09:09:00Z">
            <w:r>
              <w:fldChar w:fldCharType="begin"/>
            </w:r>
            <w:r>
              <w:instrText xml:space="preserve"> HYPERLINK \l "_Toc397585142" </w:instrText>
            </w:r>
            <w:r>
              <w:fldChar w:fldCharType="separate"/>
            </w:r>
            <w:r w:rsidR="005A4040" w:rsidRPr="007E7DBA">
              <w:rPr>
                <w:rStyle w:val="Hyperlink"/>
                <w:noProof/>
              </w:rPr>
              <w:t>7.8.3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_Toc397585142 \h </w:instrText>
            </w:r>
            <w:r w:rsidR="005A4040">
              <w:rPr>
                <w:noProof/>
                <w:webHidden/>
              </w:rPr>
            </w:r>
            <w:r w:rsidR="005A4040">
              <w:rPr>
                <w:noProof/>
                <w:webHidden/>
              </w:rPr>
              <w:fldChar w:fldCharType="separate"/>
            </w:r>
            <w:r w:rsidR="005A4040">
              <w:rPr>
                <w:noProof/>
                <w:webHidden/>
              </w:rPr>
              <w:t>96</w:t>
            </w:r>
            <w:r w:rsidR="005A4040">
              <w:rPr>
                <w:noProof/>
                <w:webHidden/>
              </w:rPr>
              <w:fldChar w:fldCharType="end"/>
            </w:r>
            <w:r>
              <w:rPr>
                <w:noProof/>
              </w:rPr>
              <w:fldChar w:fldCharType="end"/>
            </w:r>
          </w:ins>
        </w:p>
        <w:p w14:paraId="4F87443F" w14:textId="77777777" w:rsidR="005A4040" w:rsidRDefault="00B51283">
          <w:pPr>
            <w:pStyle w:val="TOC3"/>
            <w:tabs>
              <w:tab w:val="left" w:pos="1100"/>
              <w:tab w:val="right" w:leader="dot" w:pos="10456"/>
            </w:tabs>
            <w:rPr>
              <w:ins w:id="521" w:author="Jarno Nieminen" w:date="2014-09-04T09:09:00Z"/>
              <w:rFonts w:asciiTheme="minorHAnsi" w:eastAsiaTheme="minorEastAsia" w:hAnsiTheme="minorHAnsi" w:cstheme="minorBidi"/>
              <w:noProof/>
              <w:sz w:val="22"/>
              <w:lang w:eastAsia="sv-SE"/>
            </w:rPr>
          </w:pPr>
          <w:ins w:id="522" w:author="Jarno Nieminen" w:date="2014-09-04T09:09:00Z">
            <w:r>
              <w:fldChar w:fldCharType="begin"/>
            </w:r>
            <w:r>
              <w:instrText xml:space="preserve"> HYPERLINK \l "_Toc397585143" </w:instrText>
            </w:r>
            <w:r>
              <w:fldChar w:fldCharType="separate"/>
            </w:r>
            <w:r w:rsidR="005A4040" w:rsidRPr="007E7DBA">
              <w:rPr>
                <w:rStyle w:val="Hyperlink"/>
                <w:noProof/>
              </w:rPr>
              <w:t>7.8.4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_Toc397585143 \h </w:instrText>
            </w:r>
            <w:r w:rsidR="005A4040">
              <w:rPr>
                <w:noProof/>
                <w:webHidden/>
              </w:rPr>
            </w:r>
            <w:r w:rsidR="005A4040">
              <w:rPr>
                <w:noProof/>
                <w:webHidden/>
              </w:rPr>
              <w:fldChar w:fldCharType="separate"/>
            </w:r>
            <w:r w:rsidR="005A4040">
              <w:rPr>
                <w:noProof/>
                <w:webHidden/>
              </w:rPr>
              <w:t>97</w:t>
            </w:r>
            <w:r w:rsidR="005A4040">
              <w:rPr>
                <w:noProof/>
                <w:webHidden/>
              </w:rPr>
              <w:fldChar w:fldCharType="end"/>
            </w:r>
            <w:r>
              <w:rPr>
                <w:noProof/>
              </w:rPr>
              <w:fldChar w:fldCharType="end"/>
            </w:r>
          </w:ins>
        </w:p>
        <w:p w14:paraId="1351F942" w14:textId="77777777" w:rsidR="005A4040" w:rsidRDefault="00B51283">
          <w:pPr>
            <w:pStyle w:val="TOC2"/>
            <w:tabs>
              <w:tab w:val="left" w:pos="879"/>
              <w:tab w:val="right" w:leader="dot" w:pos="10456"/>
            </w:tabs>
            <w:rPr>
              <w:ins w:id="523" w:author="Jarno Nieminen" w:date="2014-09-04T09:09:00Z"/>
              <w:rFonts w:asciiTheme="minorHAnsi" w:eastAsiaTheme="minorEastAsia" w:hAnsiTheme="minorHAnsi" w:cstheme="minorBidi"/>
              <w:noProof/>
              <w:sz w:val="22"/>
              <w:lang w:eastAsia="sv-SE"/>
            </w:rPr>
          </w:pPr>
          <w:ins w:id="524" w:author="Jarno Nieminen" w:date="2014-09-04T09:09:00Z">
            <w:r>
              <w:fldChar w:fldCharType="begin"/>
            </w:r>
            <w:r>
              <w:instrText xml:space="preserve"> HYPERLINK \l "_Toc397585144" </w:instrText>
            </w:r>
            <w:r>
              <w:fldChar w:fldCharType="separate"/>
            </w:r>
            <w:r w:rsidR="005A4040" w:rsidRPr="007E7DBA">
              <w:rPr>
                <w:rStyle w:val="Hyperlink"/>
                <w:noProof/>
              </w:rPr>
              <w:t>7.9</w:t>
            </w:r>
            <w:r w:rsidR="005A4040">
              <w:rPr>
                <w:rFonts w:asciiTheme="minorHAnsi" w:eastAsiaTheme="minorEastAsia" w:hAnsiTheme="minorHAnsi" w:cstheme="minorBidi"/>
                <w:noProof/>
                <w:sz w:val="22"/>
                <w:lang w:eastAsia="sv-SE"/>
              </w:rPr>
              <w:tab/>
            </w:r>
            <w:r w:rsidR="005A4040" w:rsidRPr="007E7DBA">
              <w:rPr>
                <w:rStyle w:val="Hyperlink"/>
                <w:noProof/>
              </w:rPr>
              <w:t>Tjänstekontrakt CreateFormRequest</w:t>
            </w:r>
            <w:r w:rsidR="005A4040">
              <w:rPr>
                <w:noProof/>
                <w:webHidden/>
              </w:rPr>
              <w:tab/>
            </w:r>
            <w:r w:rsidR="005A4040">
              <w:rPr>
                <w:noProof/>
                <w:webHidden/>
              </w:rPr>
              <w:fldChar w:fldCharType="begin"/>
            </w:r>
            <w:r w:rsidR="005A4040">
              <w:rPr>
                <w:noProof/>
                <w:webHidden/>
              </w:rPr>
              <w:instrText xml:space="preserve"> PAGEREF _Toc397585144 \h </w:instrText>
            </w:r>
            <w:r w:rsidR="005A4040">
              <w:rPr>
                <w:noProof/>
                <w:webHidden/>
              </w:rPr>
            </w:r>
            <w:r w:rsidR="005A4040">
              <w:rPr>
                <w:noProof/>
                <w:webHidden/>
              </w:rPr>
              <w:fldChar w:fldCharType="separate"/>
            </w:r>
            <w:r w:rsidR="005A4040">
              <w:rPr>
                <w:noProof/>
                <w:webHidden/>
              </w:rPr>
              <w:t>98</w:t>
            </w:r>
            <w:r w:rsidR="005A4040">
              <w:rPr>
                <w:noProof/>
                <w:webHidden/>
              </w:rPr>
              <w:fldChar w:fldCharType="end"/>
            </w:r>
            <w:r>
              <w:rPr>
                <w:noProof/>
              </w:rPr>
              <w:fldChar w:fldCharType="end"/>
            </w:r>
          </w:ins>
        </w:p>
        <w:p w14:paraId="4AD420AF" w14:textId="77777777" w:rsidR="005A4040" w:rsidRDefault="00B51283">
          <w:pPr>
            <w:pStyle w:val="TOC3"/>
            <w:tabs>
              <w:tab w:val="left" w:pos="1100"/>
              <w:tab w:val="right" w:leader="dot" w:pos="10456"/>
            </w:tabs>
            <w:rPr>
              <w:ins w:id="525" w:author="Jarno Nieminen" w:date="2014-09-04T09:09:00Z"/>
              <w:rFonts w:asciiTheme="minorHAnsi" w:eastAsiaTheme="minorEastAsia" w:hAnsiTheme="minorHAnsi" w:cstheme="minorBidi"/>
              <w:noProof/>
              <w:sz w:val="22"/>
              <w:lang w:eastAsia="sv-SE"/>
            </w:rPr>
          </w:pPr>
          <w:ins w:id="526" w:author="Jarno Nieminen" w:date="2014-09-04T09:09:00Z">
            <w:r>
              <w:fldChar w:fldCharType="begin"/>
            </w:r>
            <w:r>
              <w:instrText xml:space="preserve"> HYPERLINK \l "_Toc397585145" </w:instrText>
            </w:r>
            <w:r>
              <w:fldChar w:fldCharType="separate"/>
            </w:r>
            <w:r w:rsidR="005A4040" w:rsidRPr="007E7DBA">
              <w:rPr>
                <w:rStyle w:val="Hyperlink"/>
                <w:noProof/>
              </w:rPr>
              <w:t>7.9.1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_Toc397585145 \h </w:instrText>
            </w:r>
            <w:r w:rsidR="005A4040">
              <w:rPr>
                <w:noProof/>
                <w:webHidden/>
              </w:rPr>
            </w:r>
            <w:r w:rsidR="005A4040">
              <w:rPr>
                <w:noProof/>
                <w:webHidden/>
              </w:rPr>
              <w:fldChar w:fldCharType="separate"/>
            </w:r>
            <w:r w:rsidR="005A4040">
              <w:rPr>
                <w:noProof/>
                <w:webHidden/>
              </w:rPr>
              <w:t>98</w:t>
            </w:r>
            <w:r w:rsidR="005A4040">
              <w:rPr>
                <w:noProof/>
                <w:webHidden/>
              </w:rPr>
              <w:fldChar w:fldCharType="end"/>
            </w:r>
            <w:r>
              <w:rPr>
                <w:noProof/>
              </w:rPr>
              <w:fldChar w:fldCharType="end"/>
            </w:r>
          </w:ins>
        </w:p>
        <w:p w14:paraId="46F6ACE5" w14:textId="77777777" w:rsidR="005A4040" w:rsidRDefault="00B51283">
          <w:pPr>
            <w:pStyle w:val="TOC3"/>
            <w:tabs>
              <w:tab w:val="left" w:pos="1100"/>
              <w:tab w:val="right" w:leader="dot" w:pos="10456"/>
            </w:tabs>
            <w:rPr>
              <w:ins w:id="527" w:author="Jarno Nieminen" w:date="2014-09-04T09:09:00Z"/>
              <w:rFonts w:asciiTheme="minorHAnsi" w:eastAsiaTheme="minorEastAsia" w:hAnsiTheme="minorHAnsi" w:cstheme="minorBidi"/>
              <w:noProof/>
              <w:sz w:val="22"/>
              <w:lang w:eastAsia="sv-SE"/>
            </w:rPr>
          </w:pPr>
          <w:ins w:id="528" w:author="Jarno Nieminen" w:date="2014-09-04T09:09:00Z">
            <w:r>
              <w:fldChar w:fldCharType="begin"/>
            </w:r>
            <w:r>
              <w:instrText xml:space="preserve"> HYPERLINK \l "_Toc397585146" </w:instrText>
            </w:r>
            <w:r>
              <w:fldChar w:fldCharType="separate"/>
            </w:r>
            <w:r w:rsidR="005A4040" w:rsidRPr="007E7DBA">
              <w:rPr>
                <w:rStyle w:val="Hyperlink"/>
                <w:noProof/>
              </w:rPr>
              <w:t>7.9.2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_Toc397585146 \h </w:instrText>
            </w:r>
            <w:r w:rsidR="005A4040">
              <w:rPr>
                <w:noProof/>
                <w:webHidden/>
              </w:rPr>
            </w:r>
            <w:r w:rsidR="005A4040">
              <w:rPr>
                <w:noProof/>
                <w:webHidden/>
              </w:rPr>
              <w:fldChar w:fldCharType="separate"/>
            </w:r>
            <w:r w:rsidR="005A4040">
              <w:rPr>
                <w:noProof/>
                <w:webHidden/>
              </w:rPr>
              <w:t>98</w:t>
            </w:r>
            <w:r w:rsidR="005A4040">
              <w:rPr>
                <w:noProof/>
                <w:webHidden/>
              </w:rPr>
              <w:fldChar w:fldCharType="end"/>
            </w:r>
            <w:r>
              <w:rPr>
                <w:noProof/>
              </w:rPr>
              <w:fldChar w:fldCharType="end"/>
            </w:r>
          </w:ins>
        </w:p>
        <w:p w14:paraId="0053A66F" w14:textId="77777777" w:rsidR="005A4040" w:rsidRDefault="00B51283">
          <w:pPr>
            <w:pStyle w:val="TOC3"/>
            <w:tabs>
              <w:tab w:val="left" w:pos="1100"/>
              <w:tab w:val="right" w:leader="dot" w:pos="10456"/>
            </w:tabs>
            <w:rPr>
              <w:ins w:id="529" w:author="Jarno Nieminen" w:date="2014-09-04T09:09:00Z"/>
              <w:rFonts w:asciiTheme="minorHAnsi" w:eastAsiaTheme="minorEastAsia" w:hAnsiTheme="minorHAnsi" w:cstheme="minorBidi"/>
              <w:noProof/>
              <w:sz w:val="22"/>
              <w:lang w:eastAsia="sv-SE"/>
            </w:rPr>
          </w:pPr>
          <w:ins w:id="530" w:author="Jarno Nieminen" w:date="2014-09-04T09:09:00Z">
            <w:r>
              <w:fldChar w:fldCharType="begin"/>
            </w:r>
            <w:r>
              <w:instrText xml:space="preserve"> HYPERLINK \l "_Toc397585147" </w:instrText>
            </w:r>
            <w:r>
              <w:fldChar w:fldCharType="separate"/>
            </w:r>
            <w:r w:rsidR="005A4040" w:rsidRPr="007E7DBA">
              <w:rPr>
                <w:rStyle w:val="Hyperlink"/>
                <w:noProof/>
              </w:rPr>
              <w:t>7.9.3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_Toc397585147 \h </w:instrText>
            </w:r>
            <w:r w:rsidR="005A4040">
              <w:rPr>
                <w:noProof/>
                <w:webHidden/>
              </w:rPr>
            </w:r>
            <w:r w:rsidR="005A4040">
              <w:rPr>
                <w:noProof/>
                <w:webHidden/>
              </w:rPr>
              <w:fldChar w:fldCharType="separate"/>
            </w:r>
            <w:r w:rsidR="005A4040">
              <w:rPr>
                <w:noProof/>
                <w:webHidden/>
              </w:rPr>
              <w:t>99</w:t>
            </w:r>
            <w:r w:rsidR="005A4040">
              <w:rPr>
                <w:noProof/>
                <w:webHidden/>
              </w:rPr>
              <w:fldChar w:fldCharType="end"/>
            </w:r>
            <w:r>
              <w:rPr>
                <w:noProof/>
              </w:rPr>
              <w:fldChar w:fldCharType="end"/>
            </w:r>
          </w:ins>
        </w:p>
        <w:p w14:paraId="2424B09D" w14:textId="77777777" w:rsidR="005A4040" w:rsidRDefault="00B51283">
          <w:pPr>
            <w:pStyle w:val="TOC3"/>
            <w:tabs>
              <w:tab w:val="left" w:pos="1100"/>
              <w:tab w:val="right" w:leader="dot" w:pos="10456"/>
            </w:tabs>
            <w:rPr>
              <w:ins w:id="531" w:author="Jarno Nieminen" w:date="2014-09-04T09:09:00Z"/>
              <w:rFonts w:asciiTheme="minorHAnsi" w:eastAsiaTheme="minorEastAsia" w:hAnsiTheme="minorHAnsi" w:cstheme="minorBidi"/>
              <w:noProof/>
              <w:sz w:val="22"/>
              <w:lang w:eastAsia="sv-SE"/>
            </w:rPr>
          </w:pPr>
          <w:ins w:id="532" w:author="Jarno Nieminen" w:date="2014-09-04T09:09:00Z">
            <w:r>
              <w:fldChar w:fldCharType="begin"/>
            </w:r>
            <w:r>
              <w:instrText xml:space="preserve"> HYPERLINK \l "_Toc397585148" </w:instrText>
            </w:r>
            <w:r>
              <w:fldChar w:fldCharType="separate"/>
            </w:r>
            <w:r w:rsidR="005A4040" w:rsidRPr="007E7DBA">
              <w:rPr>
                <w:rStyle w:val="Hyperlink"/>
                <w:noProof/>
              </w:rPr>
              <w:t>7.9.4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_Toc397585148 \h </w:instrText>
            </w:r>
            <w:r w:rsidR="005A4040">
              <w:rPr>
                <w:noProof/>
                <w:webHidden/>
              </w:rPr>
            </w:r>
            <w:r w:rsidR="005A4040">
              <w:rPr>
                <w:noProof/>
                <w:webHidden/>
              </w:rPr>
              <w:fldChar w:fldCharType="separate"/>
            </w:r>
            <w:r w:rsidR="005A4040">
              <w:rPr>
                <w:noProof/>
                <w:webHidden/>
              </w:rPr>
              <w:t>99</w:t>
            </w:r>
            <w:r w:rsidR="005A4040">
              <w:rPr>
                <w:noProof/>
                <w:webHidden/>
              </w:rPr>
              <w:fldChar w:fldCharType="end"/>
            </w:r>
            <w:r>
              <w:rPr>
                <w:noProof/>
              </w:rPr>
              <w:fldChar w:fldCharType="end"/>
            </w:r>
          </w:ins>
        </w:p>
        <w:p w14:paraId="2E984B08" w14:textId="77777777" w:rsidR="005A4040" w:rsidRDefault="00B51283">
          <w:pPr>
            <w:pStyle w:val="TOC2"/>
            <w:tabs>
              <w:tab w:val="left" w:pos="879"/>
              <w:tab w:val="right" w:leader="dot" w:pos="10456"/>
            </w:tabs>
            <w:rPr>
              <w:ins w:id="533" w:author="Jarno Nieminen" w:date="2014-09-04T09:09:00Z"/>
              <w:rFonts w:asciiTheme="minorHAnsi" w:eastAsiaTheme="minorEastAsia" w:hAnsiTheme="minorHAnsi" w:cstheme="minorBidi"/>
              <w:noProof/>
              <w:sz w:val="22"/>
              <w:lang w:eastAsia="sv-SE"/>
            </w:rPr>
          </w:pPr>
          <w:ins w:id="534" w:author="Jarno Nieminen" w:date="2014-09-04T09:09:00Z">
            <w:r>
              <w:fldChar w:fldCharType="begin"/>
            </w:r>
            <w:r>
              <w:instrText xml:space="preserve"> HYPERLINK \l "_Toc397585149" </w:instrText>
            </w:r>
            <w:r>
              <w:fldChar w:fldCharType="separate"/>
            </w:r>
            <w:r w:rsidR="005A4040" w:rsidRPr="007E7DBA">
              <w:rPr>
                <w:rStyle w:val="Hyperlink"/>
                <w:noProof/>
              </w:rPr>
              <w:t>7.10</w:t>
            </w:r>
            <w:r w:rsidR="005A4040">
              <w:rPr>
                <w:rFonts w:asciiTheme="minorHAnsi" w:eastAsiaTheme="minorEastAsia" w:hAnsiTheme="minorHAnsi" w:cstheme="minorBidi"/>
                <w:noProof/>
                <w:sz w:val="22"/>
                <w:lang w:eastAsia="sv-SE"/>
              </w:rPr>
              <w:tab/>
            </w:r>
            <w:r w:rsidR="005A4040" w:rsidRPr="007E7DBA">
              <w:rPr>
                <w:rStyle w:val="Hyperlink"/>
                <w:noProof/>
              </w:rPr>
              <w:t>Tjänstekontrakt GetFormTemplate</w:t>
            </w:r>
            <w:r w:rsidR="005A4040">
              <w:rPr>
                <w:noProof/>
                <w:webHidden/>
              </w:rPr>
              <w:tab/>
            </w:r>
            <w:r w:rsidR="005A4040">
              <w:rPr>
                <w:noProof/>
                <w:webHidden/>
              </w:rPr>
              <w:fldChar w:fldCharType="begin"/>
            </w:r>
            <w:r w:rsidR="005A4040">
              <w:rPr>
                <w:noProof/>
                <w:webHidden/>
              </w:rPr>
              <w:instrText xml:space="preserve"> PAGEREF _Toc397585149 \h </w:instrText>
            </w:r>
            <w:r w:rsidR="005A4040">
              <w:rPr>
                <w:noProof/>
                <w:webHidden/>
              </w:rPr>
            </w:r>
            <w:r w:rsidR="005A4040">
              <w:rPr>
                <w:noProof/>
                <w:webHidden/>
              </w:rPr>
              <w:fldChar w:fldCharType="separate"/>
            </w:r>
            <w:r w:rsidR="005A4040">
              <w:rPr>
                <w:noProof/>
                <w:webHidden/>
              </w:rPr>
              <w:t>100</w:t>
            </w:r>
            <w:r w:rsidR="005A4040">
              <w:rPr>
                <w:noProof/>
                <w:webHidden/>
              </w:rPr>
              <w:fldChar w:fldCharType="end"/>
            </w:r>
            <w:r>
              <w:rPr>
                <w:noProof/>
              </w:rPr>
              <w:fldChar w:fldCharType="end"/>
            </w:r>
          </w:ins>
        </w:p>
        <w:p w14:paraId="23834B86" w14:textId="77777777" w:rsidR="005A4040" w:rsidRDefault="00B51283">
          <w:pPr>
            <w:pStyle w:val="TOC3"/>
            <w:tabs>
              <w:tab w:val="left" w:pos="1321"/>
              <w:tab w:val="right" w:leader="dot" w:pos="10456"/>
            </w:tabs>
            <w:rPr>
              <w:ins w:id="535" w:author="Jarno Nieminen" w:date="2014-09-04T09:09:00Z"/>
              <w:rFonts w:asciiTheme="minorHAnsi" w:eastAsiaTheme="minorEastAsia" w:hAnsiTheme="minorHAnsi" w:cstheme="minorBidi"/>
              <w:noProof/>
              <w:sz w:val="22"/>
              <w:lang w:eastAsia="sv-SE"/>
            </w:rPr>
          </w:pPr>
          <w:ins w:id="536" w:author="Jarno Nieminen" w:date="2014-09-04T09:09:00Z">
            <w:r>
              <w:fldChar w:fldCharType="begin"/>
            </w:r>
            <w:r>
              <w:instrText xml:space="preserve"> HYPERLINK \l "_Toc397585150" </w:instrText>
            </w:r>
            <w:r>
              <w:fldChar w:fldCharType="separate"/>
            </w:r>
            <w:r w:rsidR="005A4040" w:rsidRPr="007E7DBA">
              <w:rPr>
                <w:rStyle w:val="Hyperlink"/>
                <w:noProof/>
              </w:rPr>
              <w:t>7.10.1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_Toc397585150 \h </w:instrText>
            </w:r>
            <w:r w:rsidR="005A4040">
              <w:rPr>
                <w:noProof/>
                <w:webHidden/>
              </w:rPr>
            </w:r>
            <w:r w:rsidR="005A4040">
              <w:rPr>
                <w:noProof/>
                <w:webHidden/>
              </w:rPr>
              <w:fldChar w:fldCharType="separate"/>
            </w:r>
            <w:r w:rsidR="005A4040">
              <w:rPr>
                <w:noProof/>
                <w:webHidden/>
              </w:rPr>
              <w:t>100</w:t>
            </w:r>
            <w:r w:rsidR="005A4040">
              <w:rPr>
                <w:noProof/>
                <w:webHidden/>
              </w:rPr>
              <w:fldChar w:fldCharType="end"/>
            </w:r>
            <w:r>
              <w:rPr>
                <w:noProof/>
              </w:rPr>
              <w:fldChar w:fldCharType="end"/>
            </w:r>
          </w:ins>
        </w:p>
        <w:p w14:paraId="7EF51071" w14:textId="77777777" w:rsidR="005A4040" w:rsidRDefault="00B51283">
          <w:pPr>
            <w:pStyle w:val="TOC3"/>
            <w:tabs>
              <w:tab w:val="left" w:pos="1321"/>
              <w:tab w:val="right" w:leader="dot" w:pos="10456"/>
            </w:tabs>
            <w:rPr>
              <w:ins w:id="537" w:author="Jarno Nieminen" w:date="2014-09-04T09:09:00Z"/>
              <w:rFonts w:asciiTheme="minorHAnsi" w:eastAsiaTheme="minorEastAsia" w:hAnsiTheme="minorHAnsi" w:cstheme="minorBidi"/>
              <w:noProof/>
              <w:sz w:val="22"/>
              <w:lang w:eastAsia="sv-SE"/>
            </w:rPr>
          </w:pPr>
          <w:ins w:id="538" w:author="Jarno Nieminen" w:date="2014-09-04T09:09:00Z">
            <w:r>
              <w:fldChar w:fldCharType="begin"/>
            </w:r>
            <w:r>
              <w:instrText xml:space="preserve"> HYPERLINK \l "_Toc397585151" </w:instrText>
            </w:r>
            <w:r>
              <w:fldChar w:fldCharType="separate"/>
            </w:r>
            <w:r w:rsidR="005A4040" w:rsidRPr="007E7DBA">
              <w:rPr>
                <w:rStyle w:val="Hyperlink"/>
                <w:noProof/>
              </w:rPr>
              <w:t>7.10.2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_Toc397585151 \h </w:instrText>
            </w:r>
            <w:r w:rsidR="005A4040">
              <w:rPr>
                <w:noProof/>
                <w:webHidden/>
              </w:rPr>
            </w:r>
            <w:r w:rsidR="005A4040">
              <w:rPr>
                <w:noProof/>
                <w:webHidden/>
              </w:rPr>
              <w:fldChar w:fldCharType="separate"/>
            </w:r>
            <w:r w:rsidR="005A4040">
              <w:rPr>
                <w:noProof/>
                <w:webHidden/>
              </w:rPr>
              <w:t>100</w:t>
            </w:r>
            <w:r w:rsidR="005A4040">
              <w:rPr>
                <w:noProof/>
                <w:webHidden/>
              </w:rPr>
              <w:fldChar w:fldCharType="end"/>
            </w:r>
            <w:r>
              <w:rPr>
                <w:noProof/>
              </w:rPr>
              <w:fldChar w:fldCharType="end"/>
            </w:r>
          </w:ins>
        </w:p>
        <w:p w14:paraId="1A84CB2B" w14:textId="77777777" w:rsidR="005A4040" w:rsidRDefault="00B51283">
          <w:pPr>
            <w:pStyle w:val="TOC3"/>
            <w:tabs>
              <w:tab w:val="left" w:pos="1321"/>
              <w:tab w:val="right" w:leader="dot" w:pos="10456"/>
            </w:tabs>
            <w:rPr>
              <w:ins w:id="539" w:author="Jarno Nieminen" w:date="2014-09-04T09:09:00Z"/>
              <w:rFonts w:asciiTheme="minorHAnsi" w:eastAsiaTheme="minorEastAsia" w:hAnsiTheme="minorHAnsi" w:cstheme="minorBidi"/>
              <w:noProof/>
              <w:sz w:val="22"/>
              <w:lang w:eastAsia="sv-SE"/>
            </w:rPr>
          </w:pPr>
          <w:ins w:id="540" w:author="Jarno Nieminen" w:date="2014-09-04T09:09:00Z">
            <w:r>
              <w:fldChar w:fldCharType="begin"/>
            </w:r>
            <w:r>
              <w:instrText xml:space="preserve"> HYPERLINK \l "_Toc397585152" </w:instrText>
            </w:r>
            <w:r>
              <w:fldChar w:fldCharType="separate"/>
            </w:r>
            <w:r w:rsidR="005A4040" w:rsidRPr="007E7DBA">
              <w:rPr>
                <w:rStyle w:val="Hyperlink"/>
                <w:noProof/>
              </w:rPr>
              <w:t>7.10.3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_Toc397585152 \h </w:instrText>
            </w:r>
            <w:r w:rsidR="005A4040">
              <w:rPr>
                <w:noProof/>
                <w:webHidden/>
              </w:rPr>
            </w:r>
            <w:r w:rsidR="005A4040">
              <w:rPr>
                <w:noProof/>
                <w:webHidden/>
              </w:rPr>
              <w:fldChar w:fldCharType="separate"/>
            </w:r>
            <w:r w:rsidR="005A4040">
              <w:rPr>
                <w:noProof/>
                <w:webHidden/>
              </w:rPr>
              <w:t>100</w:t>
            </w:r>
            <w:r w:rsidR="005A4040">
              <w:rPr>
                <w:noProof/>
                <w:webHidden/>
              </w:rPr>
              <w:fldChar w:fldCharType="end"/>
            </w:r>
            <w:r>
              <w:rPr>
                <w:noProof/>
              </w:rPr>
              <w:fldChar w:fldCharType="end"/>
            </w:r>
          </w:ins>
        </w:p>
        <w:p w14:paraId="7372FDDF" w14:textId="77777777" w:rsidR="005A4040" w:rsidRDefault="00B51283">
          <w:pPr>
            <w:pStyle w:val="TOC3"/>
            <w:tabs>
              <w:tab w:val="left" w:pos="1321"/>
              <w:tab w:val="right" w:leader="dot" w:pos="10456"/>
            </w:tabs>
            <w:rPr>
              <w:ins w:id="541" w:author="Jarno Nieminen" w:date="2014-09-04T09:09:00Z"/>
              <w:rFonts w:asciiTheme="minorHAnsi" w:eastAsiaTheme="minorEastAsia" w:hAnsiTheme="minorHAnsi" w:cstheme="minorBidi"/>
              <w:noProof/>
              <w:sz w:val="22"/>
              <w:lang w:eastAsia="sv-SE"/>
            </w:rPr>
          </w:pPr>
          <w:ins w:id="542" w:author="Jarno Nieminen" w:date="2014-09-04T09:09:00Z">
            <w:r>
              <w:fldChar w:fldCharType="begin"/>
            </w:r>
            <w:r>
              <w:instrText xml:space="preserve"> HYPERLINK \l "_Toc397585153" </w:instrText>
            </w:r>
            <w:r>
              <w:fldChar w:fldCharType="separate"/>
            </w:r>
            <w:r w:rsidR="005A4040" w:rsidRPr="007E7DBA">
              <w:rPr>
                <w:rStyle w:val="Hyperlink"/>
                <w:noProof/>
              </w:rPr>
              <w:t>7.10.4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_Toc397585153 \h </w:instrText>
            </w:r>
            <w:r w:rsidR="005A4040">
              <w:rPr>
                <w:noProof/>
                <w:webHidden/>
              </w:rPr>
            </w:r>
            <w:r w:rsidR="005A4040">
              <w:rPr>
                <w:noProof/>
                <w:webHidden/>
              </w:rPr>
              <w:fldChar w:fldCharType="separate"/>
            </w:r>
            <w:r w:rsidR="005A4040">
              <w:rPr>
                <w:noProof/>
                <w:webHidden/>
              </w:rPr>
              <w:t>100</w:t>
            </w:r>
            <w:r w:rsidR="005A4040">
              <w:rPr>
                <w:noProof/>
                <w:webHidden/>
              </w:rPr>
              <w:fldChar w:fldCharType="end"/>
            </w:r>
            <w:r>
              <w:rPr>
                <w:noProof/>
              </w:rPr>
              <w:fldChar w:fldCharType="end"/>
            </w:r>
          </w:ins>
        </w:p>
        <w:p w14:paraId="1D823845" w14:textId="77777777" w:rsidR="005A4040" w:rsidRDefault="00B51283">
          <w:pPr>
            <w:pStyle w:val="TOC2"/>
            <w:tabs>
              <w:tab w:val="left" w:pos="879"/>
              <w:tab w:val="right" w:leader="dot" w:pos="10456"/>
            </w:tabs>
            <w:rPr>
              <w:ins w:id="543" w:author="Jarno Nieminen" w:date="2014-09-04T09:09:00Z"/>
              <w:rFonts w:asciiTheme="minorHAnsi" w:eastAsiaTheme="minorEastAsia" w:hAnsiTheme="minorHAnsi" w:cstheme="minorBidi"/>
              <w:noProof/>
              <w:sz w:val="22"/>
              <w:lang w:eastAsia="sv-SE"/>
            </w:rPr>
          </w:pPr>
          <w:ins w:id="544" w:author="Jarno Nieminen" w:date="2014-09-04T09:09:00Z">
            <w:r>
              <w:fldChar w:fldCharType="begin"/>
            </w:r>
            <w:r>
              <w:instrText xml:space="preserve"> HYPERLINK \l "_Toc397585154" </w:instrText>
            </w:r>
            <w:r>
              <w:fldChar w:fldCharType="separate"/>
            </w:r>
            <w:r w:rsidR="005A4040" w:rsidRPr="007E7DBA">
              <w:rPr>
                <w:rStyle w:val="Hyperlink"/>
                <w:noProof/>
              </w:rPr>
              <w:t>7.11</w:t>
            </w:r>
            <w:r w:rsidR="005A4040">
              <w:rPr>
                <w:rFonts w:asciiTheme="minorHAnsi" w:eastAsiaTheme="minorEastAsia" w:hAnsiTheme="minorHAnsi" w:cstheme="minorBidi"/>
                <w:noProof/>
                <w:sz w:val="22"/>
                <w:lang w:eastAsia="sv-SE"/>
              </w:rPr>
              <w:tab/>
            </w:r>
            <w:r w:rsidR="005A4040" w:rsidRPr="007E7DBA">
              <w:rPr>
                <w:rStyle w:val="Hyperlink"/>
                <w:noProof/>
              </w:rPr>
              <w:t>Tjänstekontrakt SaveFormTemplate</w:t>
            </w:r>
            <w:r w:rsidR="005A4040">
              <w:rPr>
                <w:noProof/>
                <w:webHidden/>
              </w:rPr>
              <w:tab/>
            </w:r>
            <w:r w:rsidR="005A4040">
              <w:rPr>
                <w:noProof/>
                <w:webHidden/>
              </w:rPr>
              <w:fldChar w:fldCharType="begin"/>
            </w:r>
            <w:r w:rsidR="005A4040">
              <w:rPr>
                <w:noProof/>
                <w:webHidden/>
              </w:rPr>
              <w:instrText xml:space="preserve"> PAGEREF _Toc397585154 \h </w:instrText>
            </w:r>
            <w:r w:rsidR="005A4040">
              <w:rPr>
                <w:noProof/>
                <w:webHidden/>
              </w:rPr>
            </w:r>
            <w:r w:rsidR="005A4040">
              <w:rPr>
                <w:noProof/>
                <w:webHidden/>
              </w:rPr>
              <w:fldChar w:fldCharType="separate"/>
            </w:r>
            <w:r w:rsidR="005A4040">
              <w:rPr>
                <w:noProof/>
                <w:webHidden/>
              </w:rPr>
              <w:t>101</w:t>
            </w:r>
            <w:r w:rsidR="005A4040">
              <w:rPr>
                <w:noProof/>
                <w:webHidden/>
              </w:rPr>
              <w:fldChar w:fldCharType="end"/>
            </w:r>
            <w:r>
              <w:rPr>
                <w:noProof/>
              </w:rPr>
              <w:fldChar w:fldCharType="end"/>
            </w:r>
          </w:ins>
        </w:p>
        <w:p w14:paraId="27B5640B" w14:textId="77777777" w:rsidR="005A4040" w:rsidRDefault="00B51283">
          <w:pPr>
            <w:pStyle w:val="TOC3"/>
            <w:tabs>
              <w:tab w:val="left" w:pos="1100"/>
              <w:tab w:val="right" w:leader="dot" w:pos="10456"/>
            </w:tabs>
            <w:rPr>
              <w:ins w:id="545" w:author="Jarno Nieminen" w:date="2014-09-04T09:09:00Z"/>
              <w:rFonts w:asciiTheme="minorHAnsi" w:eastAsiaTheme="minorEastAsia" w:hAnsiTheme="minorHAnsi" w:cstheme="minorBidi"/>
              <w:noProof/>
              <w:sz w:val="22"/>
              <w:lang w:eastAsia="sv-SE"/>
            </w:rPr>
          </w:pPr>
          <w:ins w:id="546" w:author="Jarno Nieminen" w:date="2014-09-04T09:09:00Z">
            <w:r>
              <w:fldChar w:fldCharType="begin"/>
            </w:r>
            <w:r>
              <w:instrText xml:space="preserve"> HYPERLINK \l "_Toc397585155" </w:instrText>
            </w:r>
            <w:r>
              <w:fldChar w:fldCharType="separate"/>
            </w:r>
            <w:r w:rsidR="005A4040" w:rsidRPr="007E7DBA">
              <w:rPr>
                <w:rStyle w:val="Hyperlink"/>
                <w:noProof/>
              </w:rPr>
              <w:t>7.11.1</w:t>
            </w:r>
            <w:r w:rsidR="005A4040">
              <w:rPr>
                <w:rFonts w:asciiTheme="minorHAnsi" w:eastAsiaTheme="minorEastAsia" w:hAnsiTheme="minorHAnsi" w:cstheme="minorBidi"/>
                <w:noProof/>
                <w:sz w:val="22"/>
                <w:lang w:eastAsia="sv-SE"/>
              </w:rPr>
              <w:tab/>
            </w:r>
            <w:r w:rsidR="005A4040" w:rsidRPr="007E7DBA">
              <w:rPr>
                <w:rStyle w:val="Hyperlink"/>
                <w:noProof/>
              </w:rPr>
              <w:t>Version</w:t>
            </w:r>
            <w:r w:rsidR="005A4040">
              <w:rPr>
                <w:noProof/>
                <w:webHidden/>
              </w:rPr>
              <w:tab/>
            </w:r>
            <w:r w:rsidR="005A4040">
              <w:rPr>
                <w:noProof/>
                <w:webHidden/>
              </w:rPr>
              <w:fldChar w:fldCharType="begin"/>
            </w:r>
            <w:r w:rsidR="005A4040">
              <w:rPr>
                <w:noProof/>
                <w:webHidden/>
              </w:rPr>
              <w:instrText xml:space="preserve"> PAGEREF _Toc397585155 \h </w:instrText>
            </w:r>
            <w:r w:rsidR="005A4040">
              <w:rPr>
                <w:noProof/>
                <w:webHidden/>
              </w:rPr>
            </w:r>
            <w:r w:rsidR="005A4040">
              <w:rPr>
                <w:noProof/>
                <w:webHidden/>
              </w:rPr>
              <w:fldChar w:fldCharType="separate"/>
            </w:r>
            <w:r w:rsidR="005A4040">
              <w:rPr>
                <w:noProof/>
                <w:webHidden/>
              </w:rPr>
              <w:t>101</w:t>
            </w:r>
            <w:r w:rsidR="005A4040">
              <w:rPr>
                <w:noProof/>
                <w:webHidden/>
              </w:rPr>
              <w:fldChar w:fldCharType="end"/>
            </w:r>
            <w:r>
              <w:rPr>
                <w:noProof/>
              </w:rPr>
              <w:fldChar w:fldCharType="end"/>
            </w:r>
          </w:ins>
        </w:p>
        <w:p w14:paraId="74CBBD94" w14:textId="77777777" w:rsidR="005A4040" w:rsidRDefault="00B51283">
          <w:pPr>
            <w:pStyle w:val="TOC3"/>
            <w:tabs>
              <w:tab w:val="left" w:pos="1321"/>
              <w:tab w:val="right" w:leader="dot" w:pos="10456"/>
            </w:tabs>
            <w:rPr>
              <w:ins w:id="547" w:author="Jarno Nieminen" w:date="2014-09-04T09:09:00Z"/>
              <w:rFonts w:asciiTheme="minorHAnsi" w:eastAsiaTheme="minorEastAsia" w:hAnsiTheme="minorHAnsi" w:cstheme="minorBidi"/>
              <w:noProof/>
              <w:sz w:val="22"/>
              <w:lang w:eastAsia="sv-SE"/>
            </w:rPr>
          </w:pPr>
          <w:ins w:id="548" w:author="Jarno Nieminen" w:date="2014-09-04T09:09:00Z">
            <w:r>
              <w:fldChar w:fldCharType="begin"/>
            </w:r>
            <w:r>
              <w:instrText xml:space="preserve"> HYPERLINK \l "_Toc397585156" </w:instrText>
            </w:r>
            <w:r>
              <w:fldChar w:fldCharType="separate"/>
            </w:r>
            <w:r w:rsidR="005A4040" w:rsidRPr="007E7DBA">
              <w:rPr>
                <w:rStyle w:val="Hyperlink"/>
                <w:noProof/>
              </w:rPr>
              <w:t>7.11.2</w:t>
            </w:r>
            <w:r w:rsidR="005A4040">
              <w:rPr>
                <w:rFonts w:asciiTheme="minorHAnsi" w:eastAsiaTheme="minorEastAsia" w:hAnsiTheme="minorHAnsi" w:cstheme="minorBidi"/>
                <w:noProof/>
                <w:sz w:val="22"/>
                <w:lang w:eastAsia="sv-SE"/>
              </w:rPr>
              <w:tab/>
            </w:r>
            <w:r w:rsidR="005A4040" w:rsidRPr="007E7DBA">
              <w:rPr>
                <w:rStyle w:val="Hyperlink"/>
                <w:noProof/>
              </w:rPr>
              <w:t>Fältregler</w:t>
            </w:r>
            <w:r w:rsidR="005A4040">
              <w:rPr>
                <w:noProof/>
                <w:webHidden/>
              </w:rPr>
              <w:tab/>
            </w:r>
            <w:r w:rsidR="005A4040">
              <w:rPr>
                <w:noProof/>
                <w:webHidden/>
              </w:rPr>
              <w:fldChar w:fldCharType="begin"/>
            </w:r>
            <w:r w:rsidR="005A4040">
              <w:rPr>
                <w:noProof/>
                <w:webHidden/>
              </w:rPr>
              <w:instrText xml:space="preserve"> PAGEREF _Toc397585156 \h </w:instrText>
            </w:r>
            <w:r w:rsidR="005A4040">
              <w:rPr>
                <w:noProof/>
                <w:webHidden/>
              </w:rPr>
            </w:r>
            <w:r w:rsidR="005A4040">
              <w:rPr>
                <w:noProof/>
                <w:webHidden/>
              </w:rPr>
              <w:fldChar w:fldCharType="separate"/>
            </w:r>
            <w:r w:rsidR="005A4040">
              <w:rPr>
                <w:noProof/>
                <w:webHidden/>
              </w:rPr>
              <w:t>101</w:t>
            </w:r>
            <w:r w:rsidR="005A4040">
              <w:rPr>
                <w:noProof/>
                <w:webHidden/>
              </w:rPr>
              <w:fldChar w:fldCharType="end"/>
            </w:r>
            <w:r>
              <w:rPr>
                <w:noProof/>
              </w:rPr>
              <w:fldChar w:fldCharType="end"/>
            </w:r>
          </w:ins>
        </w:p>
        <w:p w14:paraId="4734D0D3" w14:textId="77777777" w:rsidR="005A4040" w:rsidRDefault="00B51283">
          <w:pPr>
            <w:pStyle w:val="TOC3"/>
            <w:tabs>
              <w:tab w:val="left" w:pos="1321"/>
              <w:tab w:val="right" w:leader="dot" w:pos="10456"/>
            </w:tabs>
            <w:rPr>
              <w:ins w:id="549" w:author="Jarno Nieminen" w:date="2014-09-04T09:09:00Z"/>
              <w:rFonts w:asciiTheme="minorHAnsi" w:eastAsiaTheme="minorEastAsia" w:hAnsiTheme="minorHAnsi" w:cstheme="minorBidi"/>
              <w:noProof/>
              <w:sz w:val="22"/>
              <w:lang w:eastAsia="sv-SE"/>
            </w:rPr>
          </w:pPr>
          <w:ins w:id="550" w:author="Jarno Nieminen" w:date="2014-09-04T09:09:00Z">
            <w:r>
              <w:fldChar w:fldCharType="begin"/>
            </w:r>
            <w:r>
              <w:instrText xml:space="preserve"> HYPERLINK \l "_Toc397585157" </w:instrText>
            </w:r>
            <w:r>
              <w:fldChar w:fldCharType="separate"/>
            </w:r>
            <w:r w:rsidR="005A4040" w:rsidRPr="007E7DBA">
              <w:rPr>
                <w:rStyle w:val="Hyperlink"/>
                <w:noProof/>
              </w:rPr>
              <w:t>7.11.3</w:t>
            </w:r>
            <w:r w:rsidR="005A4040">
              <w:rPr>
                <w:rFonts w:asciiTheme="minorHAnsi" w:eastAsiaTheme="minorEastAsia" w:hAnsiTheme="minorHAnsi" w:cstheme="minorBidi"/>
                <w:noProof/>
                <w:sz w:val="22"/>
                <w:lang w:eastAsia="sv-SE"/>
              </w:rPr>
              <w:tab/>
            </w:r>
            <w:r w:rsidR="005A4040" w:rsidRPr="007E7DBA">
              <w:rPr>
                <w:rStyle w:val="Hyperlink"/>
                <w:noProof/>
              </w:rPr>
              <w:t>Övriga regler</w:t>
            </w:r>
            <w:r w:rsidR="005A4040">
              <w:rPr>
                <w:noProof/>
                <w:webHidden/>
              </w:rPr>
              <w:tab/>
            </w:r>
            <w:r w:rsidR="005A4040">
              <w:rPr>
                <w:noProof/>
                <w:webHidden/>
              </w:rPr>
              <w:fldChar w:fldCharType="begin"/>
            </w:r>
            <w:r w:rsidR="005A4040">
              <w:rPr>
                <w:noProof/>
                <w:webHidden/>
              </w:rPr>
              <w:instrText xml:space="preserve"> PAGEREF _Toc397585157 \h </w:instrText>
            </w:r>
            <w:r w:rsidR="005A4040">
              <w:rPr>
                <w:noProof/>
                <w:webHidden/>
              </w:rPr>
            </w:r>
            <w:r w:rsidR="005A4040">
              <w:rPr>
                <w:noProof/>
                <w:webHidden/>
              </w:rPr>
              <w:fldChar w:fldCharType="separate"/>
            </w:r>
            <w:r w:rsidR="005A4040">
              <w:rPr>
                <w:noProof/>
                <w:webHidden/>
              </w:rPr>
              <w:t>101</w:t>
            </w:r>
            <w:r w:rsidR="005A4040">
              <w:rPr>
                <w:noProof/>
                <w:webHidden/>
              </w:rPr>
              <w:fldChar w:fldCharType="end"/>
            </w:r>
            <w:r>
              <w:rPr>
                <w:noProof/>
              </w:rPr>
              <w:fldChar w:fldCharType="end"/>
            </w:r>
          </w:ins>
        </w:p>
        <w:p w14:paraId="503C0472" w14:textId="77777777" w:rsidR="005A4040" w:rsidRDefault="00B51283">
          <w:pPr>
            <w:pStyle w:val="TOC3"/>
            <w:tabs>
              <w:tab w:val="left" w:pos="1321"/>
              <w:tab w:val="right" w:leader="dot" w:pos="10456"/>
            </w:tabs>
            <w:rPr>
              <w:ins w:id="551" w:author="Jarno Nieminen" w:date="2014-09-04T09:09:00Z"/>
              <w:rFonts w:asciiTheme="minorHAnsi" w:eastAsiaTheme="minorEastAsia" w:hAnsiTheme="minorHAnsi" w:cstheme="minorBidi"/>
              <w:noProof/>
              <w:sz w:val="22"/>
              <w:lang w:eastAsia="sv-SE"/>
            </w:rPr>
          </w:pPr>
          <w:ins w:id="552" w:author="Jarno Nieminen" w:date="2014-09-04T09:09:00Z">
            <w:r>
              <w:lastRenderedPageBreak/>
              <w:fldChar w:fldCharType="begin"/>
            </w:r>
            <w:r>
              <w:instrText xml:space="preserve"> HYPERLINK \l "_Toc397585158" </w:instrText>
            </w:r>
            <w:r>
              <w:fldChar w:fldCharType="separate"/>
            </w:r>
            <w:r w:rsidR="005A4040" w:rsidRPr="007E7DBA">
              <w:rPr>
                <w:rStyle w:val="Hyperlink"/>
                <w:noProof/>
              </w:rPr>
              <w:t>7.11.4</w:t>
            </w:r>
            <w:r w:rsidR="005A4040">
              <w:rPr>
                <w:rFonts w:asciiTheme="minorHAnsi" w:eastAsiaTheme="minorEastAsia" w:hAnsiTheme="minorHAnsi" w:cstheme="minorBidi"/>
                <w:noProof/>
                <w:sz w:val="22"/>
                <w:lang w:eastAsia="sv-SE"/>
              </w:rPr>
              <w:tab/>
            </w:r>
            <w:r w:rsidR="005A4040" w:rsidRPr="007E7DBA">
              <w:rPr>
                <w:rStyle w:val="Hyperlink"/>
                <w:noProof/>
              </w:rPr>
              <w:t>Tjänsteinteraktion</w:t>
            </w:r>
            <w:r w:rsidR="005A4040">
              <w:rPr>
                <w:noProof/>
                <w:webHidden/>
              </w:rPr>
              <w:tab/>
            </w:r>
            <w:r w:rsidR="005A4040">
              <w:rPr>
                <w:noProof/>
                <w:webHidden/>
              </w:rPr>
              <w:fldChar w:fldCharType="begin"/>
            </w:r>
            <w:r w:rsidR="005A4040">
              <w:rPr>
                <w:noProof/>
                <w:webHidden/>
              </w:rPr>
              <w:instrText xml:space="preserve"> PAGEREF _Toc397585158 \h </w:instrText>
            </w:r>
            <w:r w:rsidR="005A4040">
              <w:rPr>
                <w:noProof/>
                <w:webHidden/>
              </w:rPr>
            </w:r>
            <w:r w:rsidR="005A4040">
              <w:rPr>
                <w:noProof/>
                <w:webHidden/>
              </w:rPr>
              <w:fldChar w:fldCharType="separate"/>
            </w:r>
            <w:r w:rsidR="005A4040">
              <w:rPr>
                <w:noProof/>
                <w:webHidden/>
              </w:rPr>
              <w:t>101</w:t>
            </w:r>
            <w:r w:rsidR="005A4040">
              <w:rPr>
                <w:noProof/>
                <w:webHidden/>
              </w:rPr>
              <w:fldChar w:fldCharType="end"/>
            </w:r>
            <w:r>
              <w:rPr>
                <w:noProof/>
              </w:rPr>
              <w:fldChar w:fldCharType="end"/>
            </w:r>
          </w:ins>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bookmarkStart w:id="553" w:name="_Toc163963305"/>
      <w:bookmarkStart w:id="554" w:name="_Toc199311100"/>
      <w:bookmarkStart w:id="555" w:name="_Toc199552311"/>
      <w:bookmarkStart w:id="556" w:name="_Toc199552341"/>
      <w:bookmarkStart w:id="557" w:name="_Toc199552434"/>
      <w:bookmarkStart w:id="558" w:name="_Toc224960917"/>
      <w:r>
        <w:br w:type="page"/>
      </w:r>
    </w:p>
    <w:p w14:paraId="5EFE46B8" w14:textId="77777777" w:rsidR="0039481C" w:rsidRPr="00210991" w:rsidRDefault="0039481C" w:rsidP="0039481C">
      <w:pPr>
        <w:rPr>
          <w:rStyle w:val="BodyTextChar"/>
          <w:rFonts w:eastAsia="Calibri"/>
          <w:szCs w:val="20"/>
        </w:rPr>
      </w:pPr>
      <w:bookmarkStart w:id="559" w:name="Radera3"/>
      <w:bookmarkEnd w:id="0"/>
      <w:bookmarkEnd w:id="559"/>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Change w:id="560" w:author="Jarno Nieminen" w:date="2014-09-04T09:09:00Z">
                <w:pPr>
                  <w:pStyle w:val="TableText"/>
                  <w:tabs>
                    <w:tab w:val="right" w:pos="3176"/>
                  </w:tabs>
                  <w:jc w:val="left"/>
                </w:pPr>
              </w:pPrChange>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Change w:id="561" w:author="Jarno Nieminen" w:date="2014-09-04T09:09:00Z">
                <w:pPr>
                  <w:pStyle w:val="TableText"/>
                  <w:tabs>
                    <w:tab w:val="right" w:pos="3176"/>
                  </w:tabs>
                  <w:jc w:val="left"/>
                </w:pPr>
              </w:pPrChange>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0308E4" w:rsidRPr="000308E4" w14:paraId="6B727736" w14:textId="77777777" w:rsidTr="000C2908">
        <w:trPr>
          <w:ins w:id="562" w:author="Jarno Nieminen" w:date="2014-09-04T09:09:00Z"/>
        </w:trPr>
        <w:tc>
          <w:tcPr>
            <w:tcW w:w="1304" w:type="dxa"/>
          </w:tcPr>
          <w:p w14:paraId="56BF0D93" w14:textId="21544D0E" w:rsidR="000308E4" w:rsidRPr="000308E4" w:rsidRDefault="000308E4" w:rsidP="000308E4">
            <w:pPr>
              <w:pStyle w:val="TableText"/>
              <w:rPr>
                <w:ins w:id="563" w:author="Jarno Nieminen" w:date="2014-09-04T09:09:00Z"/>
                <w:rFonts w:ascii="Georgia" w:hAnsi="Georgia"/>
              </w:rPr>
            </w:pPr>
            <w:ins w:id="564" w:author="Jarno Nieminen" w:date="2014-09-04T09:09:00Z">
              <w:r>
                <w:rPr>
                  <w:rFonts w:ascii="Georgia" w:hAnsi="Georgia"/>
                </w:rPr>
                <w:t>1.3.3. mall</w:t>
              </w:r>
            </w:ins>
          </w:p>
        </w:tc>
        <w:tc>
          <w:tcPr>
            <w:tcW w:w="992" w:type="dxa"/>
          </w:tcPr>
          <w:p w14:paraId="7A78AACC" w14:textId="77777777" w:rsidR="000308E4" w:rsidRPr="000308E4" w:rsidRDefault="000308E4" w:rsidP="0039481C">
            <w:pPr>
              <w:pStyle w:val="TableText"/>
              <w:rPr>
                <w:ins w:id="565" w:author="Jarno Nieminen" w:date="2014-09-04T09:09:00Z"/>
                <w:rFonts w:ascii="Georgia" w:hAnsi="Georgia"/>
              </w:rPr>
            </w:pPr>
          </w:p>
        </w:tc>
        <w:tc>
          <w:tcPr>
            <w:tcW w:w="1560" w:type="dxa"/>
          </w:tcPr>
          <w:p w14:paraId="023D519E" w14:textId="3A1CC975" w:rsidR="000308E4" w:rsidRPr="000308E4" w:rsidRDefault="000308E4" w:rsidP="0039481C">
            <w:pPr>
              <w:pStyle w:val="TableText"/>
              <w:rPr>
                <w:ins w:id="566" w:author="Jarno Nieminen" w:date="2014-09-04T09:09:00Z"/>
                <w:rFonts w:ascii="Georgia" w:hAnsi="Georgia"/>
              </w:rPr>
            </w:pPr>
            <w:ins w:id="567" w:author="Jarno Nieminen" w:date="2014-09-04T09:09:00Z">
              <w:r w:rsidRPr="000308E4">
                <w:rPr>
                  <w:rFonts w:ascii="Georgia" w:hAnsi="Georgia"/>
                </w:rPr>
                <w:t>2014-08-07</w:t>
              </w:r>
            </w:ins>
          </w:p>
        </w:tc>
        <w:tc>
          <w:tcPr>
            <w:tcW w:w="3260" w:type="dxa"/>
          </w:tcPr>
          <w:p w14:paraId="0570D778" w14:textId="7D697042" w:rsidR="000308E4" w:rsidRPr="000308E4" w:rsidRDefault="000308E4" w:rsidP="000308E4">
            <w:pPr>
              <w:pStyle w:val="TableText"/>
              <w:tabs>
                <w:tab w:val="right" w:pos="3176"/>
              </w:tabs>
              <w:ind w:left="0"/>
              <w:rPr>
                <w:ins w:id="568" w:author="Jarno Nieminen" w:date="2014-09-04T09:09:00Z"/>
                <w:rFonts w:ascii="Georgia" w:hAnsi="Georgia"/>
              </w:rPr>
            </w:pPr>
            <w:ins w:id="569" w:author="Jarno Nieminen" w:date="2014-09-04T09:09:00Z">
              <w:r w:rsidRPr="000308E4">
                <w:rPr>
                  <w:rFonts w:ascii="Georgia" w:hAnsi="Georgia"/>
                </w:rPr>
                <w:t xml:space="preserve">Rättat hantering av RC och datum. </w:t>
              </w:r>
            </w:ins>
          </w:p>
        </w:tc>
        <w:tc>
          <w:tcPr>
            <w:tcW w:w="1559" w:type="dxa"/>
          </w:tcPr>
          <w:p w14:paraId="5506CB7F" w14:textId="77FD2851" w:rsidR="000308E4" w:rsidRPr="0001564D" w:rsidRDefault="000308E4" w:rsidP="0039481C">
            <w:pPr>
              <w:pStyle w:val="TableText"/>
              <w:rPr>
                <w:ins w:id="570" w:author="Jarno Nieminen" w:date="2014-09-04T09:09:00Z"/>
                <w:rFonts w:ascii="Georgia" w:hAnsi="Georgia"/>
              </w:rPr>
            </w:pPr>
            <w:ins w:id="571" w:author="Jarno Nieminen" w:date="2014-09-04T09:09:00Z">
              <w:r w:rsidRPr="0001564D">
                <w:rPr>
                  <w:rFonts w:ascii="Georgia" w:hAnsi="Georgia"/>
                </w:rPr>
                <w:t>Lennart Eriksson</w:t>
              </w:r>
            </w:ins>
          </w:p>
        </w:tc>
        <w:tc>
          <w:tcPr>
            <w:tcW w:w="1418" w:type="dxa"/>
          </w:tcPr>
          <w:p w14:paraId="00B99AC0" w14:textId="77777777" w:rsidR="000308E4" w:rsidRPr="000308E4" w:rsidRDefault="000308E4" w:rsidP="0039481C">
            <w:pPr>
              <w:pStyle w:val="TableText"/>
              <w:rPr>
                <w:ins w:id="572" w:author="Jarno Nieminen" w:date="2014-09-04T09:09:00Z"/>
                <w:rFonts w:ascii="Georgia" w:hAnsi="Georgia"/>
              </w:rPr>
            </w:pPr>
          </w:p>
        </w:tc>
      </w:tr>
      <w:tr w:rsidR="00E57C71" w:rsidRPr="000C2908" w14:paraId="650A7B75" w14:textId="77777777" w:rsidTr="000C2908">
        <w:trPr>
          <w:ins w:id="573" w:author="Jarno Nieminen" w:date="2014-09-04T09:09:00Z"/>
        </w:trPr>
        <w:tc>
          <w:tcPr>
            <w:tcW w:w="1304" w:type="dxa"/>
          </w:tcPr>
          <w:p w14:paraId="0C0F1417" w14:textId="2C89669E" w:rsidR="00E57C71" w:rsidRPr="0001564D" w:rsidRDefault="00E57C71" w:rsidP="000308E4">
            <w:pPr>
              <w:pStyle w:val="TableText"/>
              <w:rPr>
                <w:ins w:id="574" w:author="Jarno Nieminen" w:date="2014-09-04T09:09:00Z"/>
                <w:rFonts w:ascii="Georgia" w:hAnsi="Georgia"/>
              </w:rPr>
            </w:pPr>
            <w:ins w:id="575" w:author="Jarno Nieminen" w:date="2014-09-04T09:09:00Z">
              <w:r w:rsidRPr="0001564D">
                <w:rPr>
                  <w:rFonts w:ascii="Georgia" w:hAnsi="Georgia"/>
                </w:rPr>
                <w:t>1.3.4 mall</w:t>
              </w:r>
            </w:ins>
          </w:p>
        </w:tc>
        <w:tc>
          <w:tcPr>
            <w:tcW w:w="992" w:type="dxa"/>
          </w:tcPr>
          <w:p w14:paraId="3982626A" w14:textId="77777777" w:rsidR="00E57C71" w:rsidRPr="000C2908" w:rsidRDefault="00E57C71" w:rsidP="0039481C">
            <w:pPr>
              <w:pStyle w:val="TableText"/>
              <w:rPr>
                <w:ins w:id="576" w:author="Jarno Nieminen" w:date="2014-09-04T09:09:00Z"/>
                <w:rFonts w:ascii="Georgia" w:hAnsi="Georgia"/>
                <w:highlight w:val="yellow"/>
              </w:rPr>
            </w:pPr>
          </w:p>
        </w:tc>
        <w:tc>
          <w:tcPr>
            <w:tcW w:w="1560" w:type="dxa"/>
          </w:tcPr>
          <w:p w14:paraId="5A064EDA" w14:textId="028FF47B" w:rsidR="00E57C71" w:rsidRPr="0001564D" w:rsidRDefault="00E57C71" w:rsidP="0039481C">
            <w:pPr>
              <w:pStyle w:val="TableText"/>
              <w:rPr>
                <w:ins w:id="577" w:author="Jarno Nieminen" w:date="2014-09-04T09:09:00Z"/>
                <w:rFonts w:ascii="Georgia" w:hAnsi="Georgia"/>
              </w:rPr>
            </w:pPr>
            <w:ins w:id="578" w:author="Jarno Nieminen" w:date="2014-09-04T09:09:00Z">
              <w:r w:rsidRPr="0001564D">
                <w:rPr>
                  <w:rFonts w:ascii="Georgia" w:hAnsi="Georgia"/>
                </w:rPr>
                <w:t>2014-08-14</w:t>
              </w:r>
            </w:ins>
          </w:p>
        </w:tc>
        <w:tc>
          <w:tcPr>
            <w:tcW w:w="3260" w:type="dxa"/>
          </w:tcPr>
          <w:p w14:paraId="3F0BF2F0" w14:textId="693A3458" w:rsidR="00E57C71" w:rsidRPr="0001564D" w:rsidRDefault="00E57C71" w:rsidP="0001564D">
            <w:pPr>
              <w:pStyle w:val="TableText"/>
              <w:tabs>
                <w:tab w:val="right" w:pos="3176"/>
              </w:tabs>
              <w:rPr>
                <w:ins w:id="579" w:author="Jarno Nieminen" w:date="2014-09-04T09:09:00Z"/>
                <w:rFonts w:ascii="Georgia" w:hAnsi="Georgia"/>
              </w:rPr>
            </w:pPr>
            <w:ins w:id="580" w:author="Jarno Nieminen" w:date="2014-09-04T09:09:00Z">
              <w:r w:rsidRPr="0001564D">
                <w:rPr>
                  <w:rFonts w:ascii="Georgia" w:hAnsi="Georgia"/>
                </w:rPr>
                <w:t>Rättat svensk benämning till Svenskt namn</w:t>
              </w:r>
            </w:ins>
          </w:p>
        </w:tc>
        <w:tc>
          <w:tcPr>
            <w:tcW w:w="1559" w:type="dxa"/>
          </w:tcPr>
          <w:p w14:paraId="4873B0B0" w14:textId="015CEEAA" w:rsidR="00E57C71" w:rsidRPr="0001564D" w:rsidRDefault="00E57C71" w:rsidP="0039481C">
            <w:pPr>
              <w:pStyle w:val="TableText"/>
              <w:rPr>
                <w:ins w:id="581" w:author="Jarno Nieminen" w:date="2014-09-04T09:09:00Z"/>
                <w:rFonts w:ascii="Georgia" w:hAnsi="Georgia"/>
              </w:rPr>
            </w:pPr>
            <w:ins w:id="582" w:author="Jarno Nieminen" w:date="2014-09-04T09:09:00Z">
              <w:r w:rsidRPr="0001564D">
                <w:rPr>
                  <w:rFonts w:ascii="Georgia" w:hAnsi="Georgia"/>
                </w:rPr>
                <w:t>Lennart Eriksson</w:t>
              </w:r>
            </w:ins>
          </w:p>
        </w:tc>
        <w:tc>
          <w:tcPr>
            <w:tcW w:w="1418" w:type="dxa"/>
          </w:tcPr>
          <w:p w14:paraId="194E1F11" w14:textId="77777777" w:rsidR="00E57C71" w:rsidRPr="000C2908" w:rsidRDefault="00E57C71" w:rsidP="0039481C">
            <w:pPr>
              <w:pStyle w:val="TableText"/>
              <w:rPr>
                <w:ins w:id="583" w:author="Jarno Nieminen" w:date="2014-09-04T09:09:00Z"/>
                <w:rFonts w:ascii="Georgia" w:hAnsi="Georgia"/>
              </w:rPr>
            </w:pPr>
          </w:p>
        </w:tc>
      </w:tr>
      <w:tr w:rsidR="00D720D4" w:rsidRPr="000C2908" w14:paraId="367E3C20" w14:textId="77777777" w:rsidTr="000C2908">
        <w:trPr>
          <w:ins w:id="584" w:author="Jarno Nieminen" w:date="2014-09-04T09:09:00Z"/>
        </w:trPr>
        <w:tc>
          <w:tcPr>
            <w:tcW w:w="1304" w:type="dxa"/>
          </w:tcPr>
          <w:p w14:paraId="7084CBDB" w14:textId="4D170FCA" w:rsidR="00D720D4" w:rsidRDefault="00D720D4" w:rsidP="000308E4">
            <w:pPr>
              <w:pStyle w:val="TableText"/>
              <w:rPr>
                <w:ins w:id="585" w:author="Jarno Nieminen" w:date="2014-09-04T09:09:00Z"/>
                <w:rFonts w:ascii="Georgia" w:hAnsi="Georgia"/>
              </w:rPr>
            </w:pPr>
            <w:ins w:id="586" w:author="Jarno Nieminen" w:date="2014-09-04T09:09:00Z">
              <w:r>
                <w:rPr>
                  <w:rFonts w:ascii="Georgia" w:hAnsi="Georgia"/>
                </w:rPr>
                <w:t>1.3.5</w:t>
              </w:r>
              <w:r w:rsidRPr="0001564D">
                <w:rPr>
                  <w:rFonts w:ascii="Georgia" w:hAnsi="Georgia"/>
                </w:rPr>
                <w:t xml:space="preserve"> mall</w:t>
              </w:r>
            </w:ins>
          </w:p>
        </w:tc>
        <w:tc>
          <w:tcPr>
            <w:tcW w:w="992" w:type="dxa"/>
          </w:tcPr>
          <w:p w14:paraId="318D94E2" w14:textId="77777777" w:rsidR="00D720D4" w:rsidRPr="000C2908" w:rsidRDefault="00D720D4" w:rsidP="0039481C">
            <w:pPr>
              <w:pStyle w:val="TableText"/>
              <w:rPr>
                <w:ins w:id="587" w:author="Jarno Nieminen" w:date="2014-09-04T09:09:00Z"/>
                <w:rFonts w:ascii="Georgia" w:hAnsi="Georgia"/>
                <w:highlight w:val="yellow"/>
              </w:rPr>
            </w:pPr>
          </w:p>
        </w:tc>
        <w:tc>
          <w:tcPr>
            <w:tcW w:w="1560" w:type="dxa"/>
          </w:tcPr>
          <w:p w14:paraId="1F95738D" w14:textId="632BFCA6" w:rsidR="00D720D4" w:rsidRPr="0001564D" w:rsidRDefault="00D720D4" w:rsidP="0039481C">
            <w:pPr>
              <w:pStyle w:val="TableText"/>
              <w:rPr>
                <w:ins w:id="588" w:author="Jarno Nieminen" w:date="2014-09-04T09:09:00Z"/>
                <w:rFonts w:ascii="Georgia" w:hAnsi="Georgia"/>
              </w:rPr>
            </w:pPr>
            <w:ins w:id="589" w:author="Jarno Nieminen" w:date="2014-09-04T09:09:00Z">
              <w:r w:rsidRPr="0001564D">
                <w:rPr>
                  <w:rFonts w:ascii="Georgia" w:hAnsi="Georgia"/>
                </w:rPr>
                <w:t>2014-08-1</w:t>
              </w:r>
              <w:r>
                <w:rPr>
                  <w:rFonts w:ascii="Georgia" w:hAnsi="Georgia"/>
                </w:rPr>
                <w:t>5</w:t>
              </w:r>
            </w:ins>
          </w:p>
        </w:tc>
        <w:tc>
          <w:tcPr>
            <w:tcW w:w="3260" w:type="dxa"/>
          </w:tcPr>
          <w:p w14:paraId="437EACB5" w14:textId="19C24396" w:rsidR="00D720D4" w:rsidRPr="0001564D" w:rsidRDefault="00D720D4" w:rsidP="00D720D4">
            <w:pPr>
              <w:pStyle w:val="TableText"/>
              <w:tabs>
                <w:tab w:val="right" w:pos="3176"/>
              </w:tabs>
              <w:rPr>
                <w:ins w:id="590" w:author="Jarno Nieminen" w:date="2014-09-04T09:09:00Z"/>
                <w:rFonts w:ascii="Georgia" w:hAnsi="Georgia"/>
              </w:rPr>
            </w:pPr>
            <w:ins w:id="591" w:author="Jarno Nieminen" w:date="2014-09-04T09:09:00Z">
              <w:r w:rsidRPr="0001564D">
                <w:rPr>
                  <w:rFonts w:ascii="Georgia" w:hAnsi="Georgia"/>
                </w:rPr>
                <w:t>Rättat</w:t>
              </w:r>
              <w:r>
                <w:rPr>
                  <w:rFonts w:ascii="Georgia" w:hAnsi="Georgia"/>
                </w:rPr>
                <w:t xml:space="preserve"> versions variabel för att stämma med konfigurations-styrningen</w:t>
              </w:r>
            </w:ins>
          </w:p>
        </w:tc>
        <w:tc>
          <w:tcPr>
            <w:tcW w:w="1559" w:type="dxa"/>
          </w:tcPr>
          <w:p w14:paraId="6DB47657" w14:textId="6588E41B" w:rsidR="00D720D4" w:rsidRPr="0001564D" w:rsidRDefault="00D720D4" w:rsidP="0039481C">
            <w:pPr>
              <w:pStyle w:val="TableText"/>
              <w:rPr>
                <w:ins w:id="592" w:author="Jarno Nieminen" w:date="2014-09-04T09:09:00Z"/>
                <w:rFonts w:ascii="Georgia" w:hAnsi="Georgia"/>
              </w:rPr>
            </w:pPr>
            <w:ins w:id="593" w:author="Jarno Nieminen" w:date="2014-09-04T09:09:00Z">
              <w:r>
                <w:rPr>
                  <w:rFonts w:ascii="Georgia" w:hAnsi="Georgia"/>
                </w:rPr>
                <w:t>Lennart Eriksson</w:t>
              </w:r>
            </w:ins>
          </w:p>
        </w:tc>
        <w:tc>
          <w:tcPr>
            <w:tcW w:w="1418" w:type="dxa"/>
          </w:tcPr>
          <w:p w14:paraId="3F2CD899" w14:textId="77777777" w:rsidR="00D720D4" w:rsidRPr="000C2908" w:rsidRDefault="00D720D4" w:rsidP="0039481C">
            <w:pPr>
              <w:pStyle w:val="TableText"/>
              <w:rPr>
                <w:ins w:id="594" w:author="Jarno Nieminen" w:date="2014-09-04T09:09:00Z"/>
                <w:rFonts w:ascii="Georgia" w:hAnsi="Georgia"/>
              </w:rPr>
            </w:pPr>
          </w:p>
        </w:tc>
      </w:tr>
      <w:tr w:rsidR="003D6708" w:rsidRPr="000C2908" w14:paraId="46EF8998" w14:textId="77777777" w:rsidTr="000C2908">
        <w:trPr>
          <w:ins w:id="595" w:author="Jarno Nieminen" w:date="2014-09-04T09:09:00Z"/>
        </w:trPr>
        <w:tc>
          <w:tcPr>
            <w:tcW w:w="1304" w:type="dxa"/>
          </w:tcPr>
          <w:p w14:paraId="7DA9B0E8" w14:textId="6E7E6B26" w:rsidR="003D6708" w:rsidRDefault="003D6708" w:rsidP="000308E4">
            <w:pPr>
              <w:pStyle w:val="TableText"/>
              <w:rPr>
                <w:ins w:id="596" w:author="Jarno Nieminen" w:date="2014-09-04T09:09:00Z"/>
                <w:rFonts w:ascii="Georgia" w:hAnsi="Georgia"/>
              </w:rPr>
            </w:pPr>
            <w:ins w:id="597" w:author="Jarno Nieminen" w:date="2014-09-04T09:09:00Z">
              <w:r>
                <w:rPr>
                  <w:rFonts w:ascii="Georgia" w:hAnsi="Georgia"/>
                </w:rPr>
                <w:t>1.3.6 mall</w:t>
              </w:r>
            </w:ins>
          </w:p>
        </w:tc>
        <w:tc>
          <w:tcPr>
            <w:tcW w:w="992" w:type="dxa"/>
          </w:tcPr>
          <w:p w14:paraId="71F4A917" w14:textId="77777777" w:rsidR="003D6708" w:rsidRPr="000C2908" w:rsidRDefault="003D6708" w:rsidP="0039481C">
            <w:pPr>
              <w:pStyle w:val="TableText"/>
              <w:rPr>
                <w:ins w:id="598" w:author="Jarno Nieminen" w:date="2014-09-04T09:09:00Z"/>
                <w:rFonts w:ascii="Georgia" w:hAnsi="Georgia"/>
                <w:highlight w:val="yellow"/>
              </w:rPr>
            </w:pPr>
          </w:p>
        </w:tc>
        <w:tc>
          <w:tcPr>
            <w:tcW w:w="1560" w:type="dxa"/>
          </w:tcPr>
          <w:p w14:paraId="5207DE73" w14:textId="02E19655" w:rsidR="003D6708" w:rsidRPr="0001564D" w:rsidRDefault="003D6708" w:rsidP="0039481C">
            <w:pPr>
              <w:pStyle w:val="TableText"/>
              <w:rPr>
                <w:ins w:id="599" w:author="Jarno Nieminen" w:date="2014-09-04T09:09:00Z"/>
                <w:rFonts w:ascii="Georgia" w:hAnsi="Georgia"/>
              </w:rPr>
            </w:pPr>
            <w:ins w:id="600" w:author="Jarno Nieminen" w:date="2014-09-04T09:09:00Z">
              <w:r>
                <w:rPr>
                  <w:rFonts w:ascii="Georgia" w:hAnsi="Georgia"/>
                </w:rPr>
                <w:t>2014-08-22</w:t>
              </w:r>
            </w:ins>
          </w:p>
        </w:tc>
        <w:tc>
          <w:tcPr>
            <w:tcW w:w="3260" w:type="dxa"/>
          </w:tcPr>
          <w:p w14:paraId="12EDCECD" w14:textId="013BC9D3" w:rsidR="003D6708" w:rsidRPr="0001564D" w:rsidRDefault="003D6708" w:rsidP="00D720D4">
            <w:pPr>
              <w:pStyle w:val="TableText"/>
              <w:tabs>
                <w:tab w:val="right" w:pos="3176"/>
              </w:tabs>
              <w:rPr>
                <w:ins w:id="601" w:author="Jarno Nieminen" w:date="2014-09-04T09:09:00Z"/>
                <w:rFonts w:ascii="Georgia" w:hAnsi="Georgia"/>
              </w:rPr>
            </w:pPr>
            <w:ins w:id="602" w:author="Jarno Nieminen" w:date="2014-09-04T09:09:00Z">
              <w:r w:rsidRPr="0001564D">
                <w:rPr>
                  <w:rFonts w:ascii="Georgia" w:hAnsi="Georgia"/>
                </w:rPr>
                <w:t>Rättat</w:t>
              </w:r>
              <w:r>
                <w:rPr>
                  <w:rFonts w:ascii="Georgia" w:hAnsi="Georgia"/>
                </w:rPr>
                <w:t xml:space="preserve"> webtext beskrivning.</w:t>
              </w:r>
            </w:ins>
          </w:p>
        </w:tc>
        <w:tc>
          <w:tcPr>
            <w:tcW w:w="1559" w:type="dxa"/>
          </w:tcPr>
          <w:p w14:paraId="48234CF6" w14:textId="6DBA533B" w:rsidR="003D6708" w:rsidRPr="0001564D" w:rsidRDefault="003D6708" w:rsidP="0039481C">
            <w:pPr>
              <w:pStyle w:val="TableText"/>
              <w:rPr>
                <w:ins w:id="603" w:author="Jarno Nieminen" w:date="2014-09-04T09:09:00Z"/>
                <w:rFonts w:ascii="Georgia" w:hAnsi="Georgia"/>
              </w:rPr>
            </w:pPr>
            <w:ins w:id="604" w:author="Jarno Nieminen" w:date="2014-09-04T09:09:00Z">
              <w:r>
                <w:rPr>
                  <w:rFonts w:ascii="Georgia" w:hAnsi="Georgia"/>
                </w:rPr>
                <w:t>Lennart Eriksson</w:t>
              </w:r>
            </w:ins>
          </w:p>
        </w:tc>
        <w:tc>
          <w:tcPr>
            <w:tcW w:w="1418" w:type="dxa"/>
          </w:tcPr>
          <w:p w14:paraId="0D4C65F1" w14:textId="77777777" w:rsidR="003D6708" w:rsidRPr="000C2908" w:rsidRDefault="003D6708" w:rsidP="0039481C">
            <w:pPr>
              <w:pStyle w:val="TableText"/>
              <w:rPr>
                <w:ins w:id="605" w:author="Jarno Nieminen" w:date="2014-09-04T09:09:00Z"/>
                <w:rFonts w:ascii="Georgia" w:hAnsi="Georgia"/>
              </w:rPr>
            </w:pPr>
          </w:p>
        </w:tc>
      </w:tr>
      <w:tr w:rsidR="000512A9" w:rsidRPr="000C2908" w14:paraId="1526BA12" w14:textId="77777777" w:rsidTr="000C2908">
        <w:trPr>
          <w:ins w:id="606" w:author="Jarno Nieminen" w:date="2014-09-04T09:09:00Z"/>
        </w:trPr>
        <w:tc>
          <w:tcPr>
            <w:tcW w:w="1304" w:type="dxa"/>
          </w:tcPr>
          <w:p w14:paraId="46756D14" w14:textId="7D4614A9" w:rsidR="000512A9" w:rsidRDefault="000512A9" w:rsidP="000308E4">
            <w:pPr>
              <w:pStyle w:val="TableText"/>
              <w:rPr>
                <w:ins w:id="607" w:author="Jarno Nieminen" w:date="2014-09-04T09:09:00Z"/>
                <w:rFonts w:ascii="Georgia" w:hAnsi="Georgia"/>
              </w:rPr>
            </w:pPr>
            <w:ins w:id="608" w:author="Jarno Nieminen" w:date="2014-09-04T09:09:00Z">
              <w:r>
                <w:rPr>
                  <w:rFonts w:ascii="Georgia" w:hAnsi="Georgia"/>
                </w:rPr>
                <w:t>1.3.7 mall</w:t>
              </w:r>
            </w:ins>
          </w:p>
        </w:tc>
        <w:tc>
          <w:tcPr>
            <w:tcW w:w="992" w:type="dxa"/>
          </w:tcPr>
          <w:p w14:paraId="21E67FAB" w14:textId="77777777" w:rsidR="000512A9" w:rsidRPr="000C2908" w:rsidRDefault="000512A9" w:rsidP="0039481C">
            <w:pPr>
              <w:pStyle w:val="TableText"/>
              <w:rPr>
                <w:ins w:id="609" w:author="Jarno Nieminen" w:date="2014-09-04T09:09:00Z"/>
                <w:rFonts w:ascii="Georgia" w:hAnsi="Georgia"/>
                <w:highlight w:val="yellow"/>
              </w:rPr>
            </w:pPr>
          </w:p>
        </w:tc>
        <w:tc>
          <w:tcPr>
            <w:tcW w:w="1560" w:type="dxa"/>
          </w:tcPr>
          <w:p w14:paraId="22BC9013" w14:textId="0493A0F8" w:rsidR="000512A9" w:rsidRPr="0001564D" w:rsidRDefault="000512A9" w:rsidP="0039481C">
            <w:pPr>
              <w:pStyle w:val="TableText"/>
              <w:rPr>
                <w:ins w:id="610" w:author="Jarno Nieminen" w:date="2014-09-04T09:09:00Z"/>
                <w:rFonts w:ascii="Georgia" w:hAnsi="Georgia"/>
              </w:rPr>
            </w:pPr>
            <w:ins w:id="611" w:author="Jarno Nieminen" w:date="2014-09-04T09:09:00Z">
              <w:r w:rsidRPr="0001564D">
                <w:rPr>
                  <w:rFonts w:ascii="Georgia" w:hAnsi="Georgia"/>
                </w:rPr>
                <w:t>2014-08-</w:t>
              </w:r>
              <w:r>
                <w:rPr>
                  <w:rFonts w:ascii="Georgia" w:hAnsi="Georgia"/>
                </w:rPr>
                <w:t>25</w:t>
              </w:r>
            </w:ins>
          </w:p>
        </w:tc>
        <w:tc>
          <w:tcPr>
            <w:tcW w:w="3260" w:type="dxa"/>
          </w:tcPr>
          <w:p w14:paraId="36EFF149" w14:textId="2E92EA17" w:rsidR="000512A9" w:rsidRDefault="000512A9" w:rsidP="003D6708">
            <w:pPr>
              <w:pStyle w:val="TableText"/>
              <w:tabs>
                <w:tab w:val="right" w:pos="3176"/>
              </w:tabs>
              <w:rPr>
                <w:ins w:id="612" w:author="Jarno Nieminen" w:date="2014-09-04T09:09:00Z"/>
                <w:rFonts w:ascii="Georgia" w:hAnsi="Georgia"/>
              </w:rPr>
            </w:pPr>
            <w:ins w:id="613" w:author="Jarno Nieminen" w:date="2014-09-04T09:09:00Z">
              <w:r w:rsidRPr="0001564D">
                <w:rPr>
                  <w:rFonts w:ascii="Georgia" w:hAnsi="Georgia"/>
                </w:rPr>
                <w:t>Rättat</w:t>
              </w:r>
              <w:r>
                <w:rPr>
                  <w:rFonts w:ascii="Georgia" w:hAnsi="Georgia"/>
                </w:rPr>
                <w:t xml:space="preserve"> svensknamn till egen rubrik. </w:t>
              </w:r>
            </w:ins>
          </w:p>
        </w:tc>
        <w:tc>
          <w:tcPr>
            <w:tcW w:w="1559" w:type="dxa"/>
          </w:tcPr>
          <w:p w14:paraId="2E0842D4" w14:textId="552B3D56" w:rsidR="000512A9" w:rsidRPr="0001564D" w:rsidRDefault="000512A9" w:rsidP="0039481C">
            <w:pPr>
              <w:pStyle w:val="TableText"/>
              <w:rPr>
                <w:ins w:id="614" w:author="Jarno Nieminen" w:date="2014-09-04T09:09:00Z"/>
                <w:rFonts w:ascii="Georgia" w:hAnsi="Georgia"/>
              </w:rPr>
            </w:pPr>
            <w:ins w:id="615" w:author="Jarno Nieminen" w:date="2014-09-04T09:09:00Z">
              <w:r w:rsidRPr="0001564D">
                <w:rPr>
                  <w:rFonts w:ascii="Georgia" w:hAnsi="Georgia"/>
                </w:rPr>
                <w:t>Lennart Eriksson</w:t>
              </w:r>
            </w:ins>
          </w:p>
        </w:tc>
        <w:tc>
          <w:tcPr>
            <w:tcW w:w="1418" w:type="dxa"/>
          </w:tcPr>
          <w:p w14:paraId="0DF89988" w14:textId="77777777" w:rsidR="000512A9" w:rsidRPr="000C2908" w:rsidRDefault="000512A9" w:rsidP="0039481C">
            <w:pPr>
              <w:pStyle w:val="TableText"/>
              <w:rPr>
                <w:ins w:id="616" w:author="Jarno Nieminen" w:date="2014-09-04T09:09:00Z"/>
                <w:rFonts w:ascii="Georgia" w:hAnsi="Georgia"/>
              </w:rPr>
            </w:pPr>
          </w:p>
        </w:tc>
      </w:tr>
      <w:tr w:rsidR="000512A9" w:rsidRPr="000C2908" w14:paraId="02CCF9D6" w14:textId="77777777" w:rsidTr="000C2908">
        <w:trPr>
          <w:ins w:id="617" w:author="Jarno Nieminen" w:date="2014-09-04T09:09:00Z"/>
        </w:trPr>
        <w:tc>
          <w:tcPr>
            <w:tcW w:w="1304" w:type="dxa"/>
          </w:tcPr>
          <w:p w14:paraId="6A5429F9" w14:textId="0C9934C0" w:rsidR="000512A9" w:rsidRDefault="000512A9" w:rsidP="000308E4">
            <w:pPr>
              <w:pStyle w:val="TableText"/>
              <w:rPr>
                <w:ins w:id="618" w:author="Jarno Nieminen" w:date="2014-09-04T09:09:00Z"/>
                <w:rFonts w:ascii="Georgia" w:hAnsi="Georgia"/>
              </w:rPr>
            </w:pPr>
            <w:ins w:id="619" w:author="Jarno Nieminen" w:date="2014-09-04T09:09:00Z">
              <w:r>
                <w:rPr>
                  <w:rFonts w:ascii="Georgia" w:hAnsi="Georgia"/>
                </w:rPr>
                <w:t>1.3.8 mall</w:t>
              </w:r>
            </w:ins>
          </w:p>
        </w:tc>
        <w:tc>
          <w:tcPr>
            <w:tcW w:w="992" w:type="dxa"/>
          </w:tcPr>
          <w:p w14:paraId="39DB1631" w14:textId="77777777" w:rsidR="000512A9" w:rsidRPr="000C2908" w:rsidRDefault="000512A9" w:rsidP="0039481C">
            <w:pPr>
              <w:pStyle w:val="TableText"/>
              <w:rPr>
                <w:ins w:id="620" w:author="Jarno Nieminen" w:date="2014-09-04T09:09:00Z"/>
                <w:rFonts w:ascii="Georgia" w:hAnsi="Georgia"/>
                <w:highlight w:val="yellow"/>
              </w:rPr>
            </w:pPr>
          </w:p>
        </w:tc>
        <w:tc>
          <w:tcPr>
            <w:tcW w:w="1560" w:type="dxa"/>
          </w:tcPr>
          <w:p w14:paraId="24EF1C63" w14:textId="798DD05B" w:rsidR="000512A9" w:rsidRPr="0001564D" w:rsidRDefault="000512A9" w:rsidP="0039481C">
            <w:pPr>
              <w:pStyle w:val="TableText"/>
              <w:rPr>
                <w:ins w:id="621" w:author="Jarno Nieminen" w:date="2014-09-04T09:09:00Z"/>
                <w:rFonts w:ascii="Georgia" w:hAnsi="Georgia"/>
              </w:rPr>
            </w:pPr>
            <w:ins w:id="622" w:author="Jarno Nieminen" w:date="2014-09-04T09:09:00Z">
              <w:r>
                <w:rPr>
                  <w:rFonts w:ascii="Georgia" w:hAnsi="Georgia"/>
                </w:rPr>
                <w:t>2014-08-26</w:t>
              </w:r>
            </w:ins>
          </w:p>
        </w:tc>
        <w:tc>
          <w:tcPr>
            <w:tcW w:w="3260" w:type="dxa"/>
          </w:tcPr>
          <w:p w14:paraId="0420B97E" w14:textId="0F6A72BC" w:rsidR="000512A9" w:rsidRPr="0001564D" w:rsidRDefault="000512A9" w:rsidP="007D7250">
            <w:pPr>
              <w:pStyle w:val="TableText"/>
              <w:tabs>
                <w:tab w:val="right" w:pos="3176"/>
              </w:tabs>
              <w:jc w:val="left"/>
              <w:rPr>
                <w:ins w:id="623" w:author="Jarno Nieminen" w:date="2014-09-04T09:09:00Z"/>
                <w:rFonts w:ascii="Georgia" w:hAnsi="Georgia"/>
              </w:rPr>
            </w:pPr>
            <w:ins w:id="624" w:author="Jarno Nieminen" w:date="2014-09-04T09:09:00Z">
              <w:r>
                <w:rPr>
                  <w:rFonts w:ascii="Georgia" w:hAnsi="Georgia"/>
                </w:rPr>
                <w:t>Tagit bort ruta för personer som deltagit.</w:t>
              </w:r>
              <w:r w:rsidR="0028759B">
                <w:rPr>
                  <w:rFonts w:ascii="Georgia" w:hAnsi="Georgia"/>
                </w:rPr>
                <w:t xml:space="preserve"> Lagt italic på svart text. </w:t>
              </w:r>
              <w:r w:rsidR="000F72A4">
                <w:rPr>
                  <w:rFonts w:ascii="Georgia" w:hAnsi="Georgia"/>
                </w:rPr>
                <w:t>Byt ut några gulmarkerade texter ti</w:t>
              </w:r>
              <w:r w:rsidR="007D7250">
                <w:rPr>
                  <w:rFonts w:ascii="Georgia" w:hAnsi="Georgia"/>
                </w:rPr>
                <w:t>l</w:t>
              </w:r>
              <w:r w:rsidR="000F72A4">
                <w:rPr>
                  <w:rFonts w:ascii="Georgia" w:hAnsi="Georgia"/>
                </w:rPr>
                <w:t xml:space="preserve">l blåtext. </w:t>
              </w:r>
              <w:r w:rsidR="007D7250">
                <w:rPr>
                  <w:rFonts w:ascii="Georgia" w:hAnsi="Georgia"/>
                </w:rPr>
                <w:t xml:space="preserve">Gått igenom variabelnamn. </w:t>
              </w:r>
            </w:ins>
          </w:p>
        </w:tc>
        <w:tc>
          <w:tcPr>
            <w:tcW w:w="1559" w:type="dxa"/>
          </w:tcPr>
          <w:p w14:paraId="7678BABC" w14:textId="2D824495" w:rsidR="000512A9" w:rsidRPr="0001564D" w:rsidRDefault="000512A9" w:rsidP="0039481C">
            <w:pPr>
              <w:pStyle w:val="TableText"/>
              <w:rPr>
                <w:ins w:id="625" w:author="Jarno Nieminen" w:date="2014-09-04T09:09:00Z"/>
                <w:rFonts w:ascii="Georgia" w:hAnsi="Georgia"/>
              </w:rPr>
            </w:pPr>
            <w:ins w:id="626" w:author="Jarno Nieminen" w:date="2014-09-04T09:09:00Z">
              <w:r>
                <w:rPr>
                  <w:rFonts w:ascii="Georgia" w:hAnsi="Georgia"/>
                </w:rPr>
                <w:t>Lennart Eriksson</w:t>
              </w:r>
            </w:ins>
          </w:p>
        </w:tc>
        <w:tc>
          <w:tcPr>
            <w:tcW w:w="1418" w:type="dxa"/>
          </w:tcPr>
          <w:p w14:paraId="10A0C5B2" w14:textId="77777777" w:rsidR="000512A9" w:rsidRPr="000C2908" w:rsidRDefault="000512A9" w:rsidP="0039481C">
            <w:pPr>
              <w:pStyle w:val="TableText"/>
              <w:rPr>
                <w:ins w:id="627" w:author="Jarno Nieminen" w:date="2014-09-04T09:09:00Z"/>
                <w:rFonts w:ascii="Georgia" w:hAnsi="Georgia"/>
              </w:rPr>
            </w:pPr>
          </w:p>
        </w:tc>
      </w:tr>
      <w:tr w:rsidR="000512A9" w:rsidRPr="001A3AC5" w14:paraId="1378AC36" w14:textId="77777777" w:rsidTr="000C2908">
        <w:trPr>
          <w:ins w:id="628" w:author="Jarno Nieminen" w:date="2014-09-04T09:09:00Z"/>
        </w:trPr>
        <w:tc>
          <w:tcPr>
            <w:tcW w:w="1304" w:type="dxa"/>
          </w:tcPr>
          <w:p w14:paraId="45B2333E" w14:textId="061619F4" w:rsidR="000512A9" w:rsidRPr="0001564D" w:rsidRDefault="008055D7" w:rsidP="000308E4">
            <w:pPr>
              <w:pStyle w:val="TableText"/>
              <w:rPr>
                <w:ins w:id="629" w:author="Jarno Nieminen" w:date="2014-09-04T09:09:00Z"/>
                <w:rFonts w:ascii="Georgia" w:hAnsi="Georgia"/>
              </w:rPr>
            </w:pPr>
            <w:ins w:id="630" w:author="Jarno Nieminen" w:date="2014-09-04T09:09:00Z">
              <w:r>
                <w:rPr>
                  <w:rFonts w:ascii="Georgia" w:hAnsi="Georgia"/>
                </w:rPr>
                <w:t>1.3.9 mall</w:t>
              </w:r>
            </w:ins>
          </w:p>
        </w:tc>
        <w:tc>
          <w:tcPr>
            <w:tcW w:w="992" w:type="dxa"/>
          </w:tcPr>
          <w:p w14:paraId="6064A345" w14:textId="77777777" w:rsidR="000512A9" w:rsidRPr="001A3AC5" w:rsidRDefault="000512A9" w:rsidP="0039481C">
            <w:pPr>
              <w:pStyle w:val="TableText"/>
              <w:rPr>
                <w:ins w:id="631" w:author="Jarno Nieminen" w:date="2014-09-04T09:09:00Z"/>
                <w:rFonts w:ascii="Georgia" w:hAnsi="Georgia"/>
              </w:rPr>
            </w:pPr>
          </w:p>
        </w:tc>
        <w:tc>
          <w:tcPr>
            <w:tcW w:w="1560" w:type="dxa"/>
          </w:tcPr>
          <w:p w14:paraId="0FD86E6D" w14:textId="18EE4F87" w:rsidR="000512A9" w:rsidRPr="001A3AC5" w:rsidRDefault="008055D7" w:rsidP="0039481C">
            <w:pPr>
              <w:pStyle w:val="TableText"/>
              <w:rPr>
                <w:ins w:id="632" w:author="Jarno Nieminen" w:date="2014-09-04T09:09:00Z"/>
                <w:rFonts w:ascii="Georgia" w:hAnsi="Georgia"/>
              </w:rPr>
            </w:pPr>
            <w:ins w:id="633" w:author="Jarno Nieminen" w:date="2014-09-04T09:09:00Z">
              <w:r w:rsidRPr="008055D7">
                <w:rPr>
                  <w:rFonts w:ascii="Georgia" w:hAnsi="Georgia"/>
                </w:rPr>
                <w:t>2014-09-01</w:t>
              </w:r>
            </w:ins>
          </w:p>
        </w:tc>
        <w:tc>
          <w:tcPr>
            <w:tcW w:w="3260" w:type="dxa"/>
          </w:tcPr>
          <w:p w14:paraId="7D1115B3" w14:textId="3E064F3B" w:rsidR="000512A9" w:rsidRPr="001A3AC5" w:rsidRDefault="008055D7" w:rsidP="001A3AC5">
            <w:pPr>
              <w:pStyle w:val="TableText"/>
              <w:rPr>
                <w:ins w:id="634" w:author="Jarno Nieminen" w:date="2014-09-04T09:09:00Z"/>
                <w:rFonts w:ascii="Georgia" w:hAnsi="Georgia"/>
              </w:rPr>
            </w:pPr>
            <w:ins w:id="635" w:author="Jarno Nieminen" w:date="2014-09-04T09:09:00Z">
              <w:r w:rsidRPr="008055D7">
                <w:rPr>
                  <w:rFonts w:ascii="Georgia" w:hAnsi="Georgia"/>
                </w:rPr>
                <w:t>Bytt</w:t>
              </w:r>
              <w:r>
                <w:rPr>
                  <w:rFonts w:ascii="Georgia" w:hAnsi="Georgia"/>
                </w:rPr>
                <w:t xml:space="preserve"> ord till domännamn i.st.f. ver</w:t>
              </w:r>
              <w:r w:rsidRPr="008055D7">
                <w:rPr>
                  <w:rFonts w:ascii="Georgia" w:hAnsi="Georgia"/>
                </w:rPr>
                <w:t xml:space="preserve">sion itexten. </w:t>
              </w:r>
            </w:ins>
          </w:p>
        </w:tc>
        <w:tc>
          <w:tcPr>
            <w:tcW w:w="1559" w:type="dxa"/>
          </w:tcPr>
          <w:p w14:paraId="137A6685" w14:textId="131A72F6" w:rsidR="000512A9" w:rsidRPr="0001564D" w:rsidRDefault="008055D7" w:rsidP="0039481C">
            <w:pPr>
              <w:pStyle w:val="TableText"/>
              <w:rPr>
                <w:ins w:id="636" w:author="Jarno Nieminen" w:date="2014-09-04T09:09:00Z"/>
                <w:rFonts w:ascii="Georgia" w:hAnsi="Georgia"/>
              </w:rPr>
            </w:pPr>
            <w:ins w:id="637" w:author="Jarno Nieminen" w:date="2014-09-04T09:09:00Z">
              <w:r>
                <w:rPr>
                  <w:rFonts w:ascii="Georgia" w:hAnsi="Georgia"/>
                </w:rPr>
                <w:t>Lennart Eriksson</w:t>
              </w:r>
            </w:ins>
          </w:p>
        </w:tc>
        <w:tc>
          <w:tcPr>
            <w:tcW w:w="1418" w:type="dxa"/>
          </w:tcPr>
          <w:p w14:paraId="59BBC4C5" w14:textId="77777777" w:rsidR="000512A9" w:rsidRPr="000C2908" w:rsidRDefault="000512A9" w:rsidP="0039481C">
            <w:pPr>
              <w:pStyle w:val="TableText"/>
              <w:rPr>
                <w:ins w:id="638" w:author="Jarno Nieminen" w:date="2014-09-04T09:09:00Z"/>
                <w:rFonts w:ascii="Georgia" w:hAnsi="Georgia"/>
              </w:rPr>
            </w:pPr>
          </w:p>
        </w:tc>
      </w:tr>
      <w:tr w:rsidR="003E151C" w:rsidRPr="001A3AC5" w14:paraId="129EB5D9" w14:textId="77777777" w:rsidTr="000C2908">
        <w:tc>
          <w:tcPr>
            <w:tcW w:w="1304" w:type="dxa"/>
          </w:tcPr>
          <w:p w14:paraId="01924E91" w14:textId="74FDAC04" w:rsidR="003E151C" w:rsidRPr="001A3AC5" w:rsidRDefault="003E151C" w:rsidP="003E151C">
            <w:pPr>
              <w:pStyle w:val="TableText"/>
              <w:rPr>
                <w:rFonts w:ascii="Georgia" w:hAnsi="Georgia"/>
                <w:rPrChange w:id="639" w:author="Jarno Nieminen" w:date="2014-09-04T09:09:00Z">
                  <w:rPr>
                    <w:rFonts w:ascii="Georgia" w:hAnsi="Georgia"/>
                    <w:color w:val="008000"/>
                  </w:rPr>
                </w:rPrChange>
              </w:rPr>
            </w:pPr>
            <w:r w:rsidRPr="001A3AC5">
              <w:rPr>
                <w:rFonts w:ascii="Georgia" w:hAnsi="Georgia"/>
                <w:rPrChange w:id="640" w:author="Jarno Nieminen" w:date="2014-09-04T09:09:00Z">
                  <w:rPr>
                    <w:rFonts w:ascii="Georgia" w:hAnsi="Georgia"/>
                    <w:color w:val="008000"/>
                  </w:rPr>
                </w:rPrChange>
              </w:rPr>
              <w:t>2.0.0RC_2</w:t>
            </w:r>
          </w:p>
        </w:tc>
        <w:tc>
          <w:tcPr>
            <w:tcW w:w="992" w:type="dxa"/>
          </w:tcPr>
          <w:p w14:paraId="64DCBB02" w14:textId="6773C820" w:rsidR="003E151C" w:rsidRPr="001A3AC5" w:rsidRDefault="003E151C" w:rsidP="003E151C">
            <w:pPr>
              <w:pStyle w:val="TableText"/>
              <w:rPr>
                <w:rFonts w:ascii="Georgia" w:hAnsi="Georgia"/>
              </w:rPr>
            </w:pPr>
            <w:r w:rsidRPr="001A3AC5">
              <w:rPr>
                <w:rFonts w:ascii="Georgia" w:hAnsi="Georgia"/>
                <w:rPrChange w:id="641" w:author="Jarno Nieminen" w:date="2014-09-04T09:09:00Z">
                  <w:rPr/>
                </w:rPrChange>
              </w:rPr>
              <w:t>PA1</w:t>
            </w:r>
          </w:p>
        </w:tc>
        <w:tc>
          <w:tcPr>
            <w:tcW w:w="1560" w:type="dxa"/>
          </w:tcPr>
          <w:p w14:paraId="02FF2D9F" w14:textId="7F869281" w:rsidR="003E151C" w:rsidRPr="001A3AC5" w:rsidRDefault="003E151C" w:rsidP="003E151C">
            <w:pPr>
              <w:pStyle w:val="TableText"/>
              <w:rPr>
                <w:rFonts w:ascii="Georgia" w:hAnsi="Georgia"/>
              </w:rPr>
            </w:pPr>
            <w:r w:rsidRPr="001A3AC5">
              <w:rPr>
                <w:rFonts w:ascii="Georgia" w:hAnsi="Georgia"/>
                <w:rPrChange w:id="642" w:author="Jarno Nieminen" w:date="2014-09-04T09:09:00Z">
                  <w:rPr/>
                </w:rPrChange>
              </w:rPr>
              <w:t>2014-03-26</w:t>
            </w:r>
          </w:p>
        </w:tc>
        <w:tc>
          <w:tcPr>
            <w:tcW w:w="3260" w:type="dxa"/>
          </w:tcPr>
          <w:p w14:paraId="1285EF4D" w14:textId="2C7FAE19" w:rsidR="003E151C" w:rsidRPr="001A3AC5" w:rsidRDefault="003E151C" w:rsidP="001A3AC5">
            <w:pPr>
              <w:pStyle w:val="TableText"/>
              <w:rPr>
                <w:rFonts w:ascii="Georgia" w:hAnsi="Georgia"/>
              </w:rPr>
              <w:pPrChange w:id="643" w:author="Jarno Nieminen" w:date="2014-09-04T09:09:00Z">
                <w:pPr>
                  <w:pStyle w:val="TableText"/>
                  <w:tabs>
                    <w:tab w:val="right" w:pos="3176"/>
                  </w:tabs>
                  <w:jc w:val="left"/>
                </w:pPr>
              </w:pPrChange>
            </w:pPr>
            <w:r w:rsidRPr="001A3AC5">
              <w:rPr>
                <w:rFonts w:ascii="Georgia" w:hAnsi="Georgia"/>
                <w:rPrChange w:id="644" w:author="Jarno Nieminen" w:date="2014-09-04T09:09:00Z">
                  <w:rPr/>
                </w:rPrChange>
              </w:rPr>
              <w:t>Första version</w:t>
            </w:r>
          </w:p>
        </w:tc>
        <w:tc>
          <w:tcPr>
            <w:tcW w:w="1559" w:type="dxa"/>
          </w:tcPr>
          <w:p w14:paraId="373A1BD7" w14:textId="691BCC55" w:rsidR="003E151C" w:rsidRPr="001A3AC5" w:rsidRDefault="003E151C" w:rsidP="003E151C">
            <w:pPr>
              <w:pStyle w:val="TableText"/>
              <w:rPr>
                <w:rFonts w:ascii="Georgia" w:hAnsi="Georgia"/>
              </w:rPr>
            </w:pPr>
            <w:r w:rsidRPr="001A3AC5">
              <w:rPr>
                <w:rFonts w:ascii="Georgia" w:hAnsi="Georgia"/>
                <w:rPrChange w:id="645" w:author="Jarno Nieminen" w:date="2014-09-04T09:09:00Z">
                  <w:rPr/>
                </w:rPrChange>
              </w:rPr>
              <w:t>Marco de Luca, HSF invånartjänster</w:t>
            </w:r>
          </w:p>
        </w:tc>
        <w:tc>
          <w:tcPr>
            <w:tcW w:w="1418" w:type="dxa"/>
          </w:tcPr>
          <w:p w14:paraId="4B4AE0CB" w14:textId="77777777" w:rsidR="003E151C" w:rsidRPr="000C2908" w:rsidRDefault="003E151C" w:rsidP="003E151C">
            <w:pPr>
              <w:pStyle w:val="TableText"/>
              <w:rPr>
                <w:rFonts w:ascii="Georgia" w:hAnsi="Georgia"/>
              </w:rPr>
            </w:pPr>
          </w:p>
        </w:tc>
      </w:tr>
      <w:tr w:rsidR="003E151C" w:rsidRPr="001A3AC5" w14:paraId="55D1BBE2" w14:textId="77777777" w:rsidTr="000C2908">
        <w:tc>
          <w:tcPr>
            <w:tcW w:w="1304" w:type="dxa"/>
          </w:tcPr>
          <w:p w14:paraId="5A5C22F7" w14:textId="6A7ABF14" w:rsidR="003E151C" w:rsidRPr="001A3AC5" w:rsidRDefault="003E151C" w:rsidP="003E151C">
            <w:pPr>
              <w:pStyle w:val="TableText"/>
              <w:rPr>
                <w:rFonts w:ascii="Georgia" w:hAnsi="Georgia"/>
                <w:rPrChange w:id="646" w:author="Jarno Nieminen" w:date="2014-09-04T09:09:00Z">
                  <w:rPr>
                    <w:rFonts w:ascii="Georgia" w:hAnsi="Georgia"/>
                    <w:color w:val="008000"/>
                  </w:rPr>
                </w:rPrChange>
              </w:rPr>
            </w:pPr>
            <w:r w:rsidRPr="001A3AC5">
              <w:rPr>
                <w:rFonts w:ascii="Georgia" w:hAnsi="Georgia"/>
                <w:rPrChange w:id="647" w:author="Jarno Nieminen" w:date="2014-09-04T09:09:00Z">
                  <w:rPr>
                    <w:rFonts w:ascii="Georgia" w:hAnsi="Georgia"/>
                    <w:color w:val="008000"/>
                  </w:rPr>
                </w:rPrChange>
              </w:rPr>
              <w:t>2.0.0RC_2</w:t>
            </w:r>
          </w:p>
        </w:tc>
        <w:tc>
          <w:tcPr>
            <w:tcW w:w="992" w:type="dxa"/>
          </w:tcPr>
          <w:p w14:paraId="1BB64236" w14:textId="0201592E" w:rsidR="003E151C" w:rsidRPr="001A3AC5" w:rsidRDefault="003E151C" w:rsidP="003E151C">
            <w:pPr>
              <w:pStyle w:val="TableText"/>
              <w:rPr>
                <w:rFonts w:ascii="Georgia" w:hAnsi="Georgia"/>
              </w:rPr>
            </w:pPr>
            <w:r w:rsidRPr="001A3AC5">
              <w:rPr>
                <w:rFonts w:ascii="Georgia" w:hAnsi="Georgia"/>
                <w:rPrChange w:id="648" w:author="Jarno Nieminen" w:date="2014-09-04T09:09:00Z">
                  <w:rPr/>
                </w:rPrChange>
              </w:rPr>
              <w:t>PA2</w:t>
            </w:r>
          </w:p>
        </w:tc>
        <w:tc>
          <w:tcPr>
            <w:tcW w:w="1560" w:type="dxa"/>
          </w:tcPr>
          <w:p w14:paraId="3A16DB59" w14:textId="08C6F74E" w:rsidR="003E151C" w:rsidRPr="001A3AC5" w:rsidRDefault="003E151C" w:rsidP="003E151C">
            <w:pPr>
              <w:pStyle w:val="TableText"/>
              <w:rPr>
                <w:rFonts w:ascii="Georgia" w:hAnsi="Georgia"/>
              </w:rPr>
            </w:pPr>
            <w:r w:rsidRPr="001A3AC5">
              <w:rPr>
                <w:rFonts w:ascii="Georgia" w:hAnsi="Georgia"/>
                <w:rPrChange w:id="649" w:author="Jarno Nieminen" w:date="2014-09-04T09:09:00Z">
                  <w:rPr/>
                </w:rPrChange>
              </w:rPr>
              <w:t>2014-04-28</w:t>
            </w:r>
          </w:p>
        </w:tc>
        <w:tc>
          <w:tcPr>
            <w:tcW w:w="3260" w:type="dxa"/>
          </w:tcPr>
          <w:p w14:paraId="19E9B4FC" w14:textId="540A2AA7" w:rsidR="003E151C" w:rsidRPr="001A3AC5" w:rsidRDefault="003E151C" w:rsidP="001A3AC5">
            <w:pPr>
              <w:pStyle w:val="TableText"/>
              <w:rPr>
                <w:rFonts w:ascii="Georgia" w:hAnsi="Georgia"/>
              </w:rPr>
              <w:pPrChange w:id="650" w:author="Jarno Nieminen" w:date="2014-09-04T09:09:00Z">
                <w:pPr>
                  <w:pStyle w:val="TableText"/>
                  <w:tabs>
                    <w:tab w:val="right" w:pos="3176"/>
                  </w:tabs>
                  <w:jc w:val="left"/>
                </w:pPr>
              </w:pPrChange>
            </w:pPr>
            <w:r w:rsidRPr="001A3AC5">
              <w:rPr>
                <w:rFonts w:ascii="Georgia" w:hAnsi="Georgia"/>
                <w:rPrChange w:id="651" w:author="Jarno Nieminen" w:date="2014-09-04T09:09:00Z">
                  <w:rPr/>
                </w:rPrChange>
              </w:rPr>
              <w:t>Smärre textkorrigeringar och några frågetecken (se kommentarer i dokumentet)</w:t>
            </w:r>
          </w:p>
        </w:tc>
        <w:tc>
          <w:tcPr>
            <w:tcW w:w="1559" w:type="dxa"/>
          </w:tcPr>
          <w:p w14:paraId="35D0DE3F" w14:textId="251325CC" w:rsidR="003E151C" w:rsidRPr="001A3AC5" w:rsidRDefault="003E151C" w:rsidP="003E151C">
            <w:pPr>
              <w:pStyle w:val="TableText"/>
              <w:rPr>
                <w:rFonts w:ascii="Georgia" w:hAnsi="Georgia"/>
              </w:rPr>
            </w:pPr>
            <w:r w:rsidRPr="001A3AC5">
              <w:rPr>
                <w:rFonts w:ascii="Georgia" w:hAnsi="Georgia"/>
                <w:rPrChange w:id="652" w:author="Jarno Nieminen" w:date="2014-09-04T09:09:00Z">
                  <w:rPr/>
                </w:rPrChange>
              </w:rPr>
              <w:t>Jarno Nieminen</w:t>
            </w:r>
          </w:p>
        </w:tc>
        <w:tc>
          <w:tcPr>
            <w:tcW w:w="1418" w:type="dxa"/>
          </w:tcPr>
          <w:p w14:paraId="28EAE14B" w14:textId="77777777" w:rsidR="003E151C" w:rsidRPr="000C2908" w:rsidRDefault="003E151C" w:rsidP="003E151C">
            <w:pPr>
              <w:pStyle w:val="TableText"/>
              <w:rPr>
                <w:rFonts w:ascii="Georgia" w:hAnsi="Georgia"/>
              </w:rPr>
            </w:pPr>
          </w:p>
        </w:tc>
      </w:tr>
      <w:tr w:rsidR="003E151C" w:rsidRPr="001A3AC5" w14:paraId="09A492F7" w14:textId="77777777" w:rsidTr="000C2908">
        <w:tc>
          <w:tcPr>
            <w:tcW w:w="1304" w:type="dxa"/>
          </w:tcPr>
          <w:p w14:paraId="00D22F0D" w14:textId="6A9DC532" w:rsidR="003E151C" w:rsidRPr="001A3AC5" w:rsidRDefault="003E151C" w:rsidP="003E151C">
            <w:pPr>
              <w:pStyle w:val="TableText"/>
              <w:rPr>
                <w:rFonts w:ascii="Georgia" w:hAnsi="Georgia"/>
                <w:rPrChange w:id="653" w:author="Jarno Nieminen" w:date="2014-09-04T09:09:00Z">
                  <w:rPr>
                    <w:rFonts w:ascii="Georgia" w:hAnsi="Georgia"/>
                    <w:color w:val="008000"/>
                  </w:rPr>
                </w:rPrChange>
              </w:rPr>
            </w:pPr>
            <w:r w:rsidRPr="001A3AC5">
              <w:rPr>
                <w:rFonts w:ascii="Georgia" w:hAnsi="Georgia"/>
                <w:rPrChange w:id="654" w:author="Jarno Nieminen" w:date="2014-09-04T09:09:00Z">
                  <w:rPr>
                    <w:rFonts w:ascii="Georgia" w:hAnsi="Georgia"/>
                    <w:color w:val="008000"/>
                  </w:rPr>
                </w:rPrChange>
              </w:rPr>
              <w:fldChar w:fldCharType="begin"/>
            </w:r>
            <w:r w:rsidRPr="001A3AC5">
              <w:rPr>
                <w:rFonts w:ascii="Georgia" w:hAnsi="Georgia"/>
                <w:rPrChange w:id="655" w:author="Jarno Nieminen" w:date="2014-09-04T09:09:00Z">
                  <w:rPr>
                    <w:rFonts w:ascii="Georgia" w:hAnsi="Georgia"/>
                    <w:color w:val="008000"/>
                  </w:rPr>
                </w:rPrChange>
              </w:rPr>
              <w:instrText xml:space="preserve"> DOCPROPERTY  "version1" \* MERGEFORMAT </w:instrText>
            </w:r>
            <w:r w:rsidRPr="001A3AC5">
              <w:rPr>
                <w:rFonts w:ascii="Georgia" w:hAnsi="Georgia"/>
                <w:rPrChange w:id="656" w:author="Jarno Nieminen" w:date="2014-09-04T09:09:00Z">
                  <w:rPr>
                    <w:rFonts w:ascii="Georgia" w:hAnsi="Georgia"/>
                    <w:color w:val="008000"/>
                  </w:rPr>
                </w:rPrChange>
              </w:rPr>
              <w:fldChar w:fldCharType="separate"/>
            </w:r>
            <w:r w:rsidRPr="001A3AC5">
              <w:rPr>
                <w:rFonts w:ascii="Georgia" w:hAnsi="Georgia"/>
                <w:rPrChange w:id="657" w:author="Jarno Nieminen" w:date="2014-09-04T09:09:00Z">
                  <w:rPr>
                    <w:rFonts w:ascii="Georgia" w:hAnsi="Georgia"/>
                    <w:color w:val="008000"/>
                  </w:rPr>
                </w:rPrChange>
              </w:rPr>
              <w:t>2</w:t>
            </w:r>
            <w:r w:rsidRPr="001A3AC5">
              <w:rPr>
                <w:rFonts w:ascii="Georgia" w:hAnsi="Georgia"/>
                <w:rPrChange w:id="658" w:author="Jarno Nieminen" w:date="2014-09-04T09:09:00Z">
                  <w:rPr>
                    <w:rFonts w:ascii="Georgia" w:hAnsi="Georgia"/>
                    <w:color w:val="008000"/>
                  </w:rPr>
                </w:rPrChange>
              </w:rPr>
              <w:fldChar w:fldCharType="end"/>
            </w:r>
            <w:r w:rsidRPr="0026766E">
              <w:rPr>
                <w:rFonts w:ascii="Georgia" w:hAnsi="Georgia"/>
              </w:rPr>
              <w:t>.</w:t>
            </w:r>
            <w:r w:rsidRPr="001A3AC5">
              <w:rPr>
                <w:rFonts w:ascii="Georgia" w:hAnsi="Georgia"/>
                <w:rPrChange w:id="659" w:author="Jarno Nieminen" w:date="2014-09-04T09:09:00Z">
                  <w:rPr>
                    <w:rFonts w:ascii="Georgia" w:hAnsi="Georgia"/>
                    <w:color w:val="008000"/>
                  </w:rPr>
                </w:rPrChange>
              </w:rPr>
              <w:fldChar w:fldCharType="begin"/>
            </w:r>
            <w:r w:rsidRPr="001A3AC5">
              <w:rPr>
                <w:rFonts w:ascii="Georgia" w:hAnsi="Georgia"/>
                <w:rPrChange w:id="660" w:author="Jarno Nieminen" w:date="2014-09-04T09:09:00Z">
                  <w:rPr>
                    <w:rFonts w:ascii="Georgia" w:hAnsi="Georgia"/>
                    <w:color w:val="008000"/>
                  </w:rPr>
                </w:rPrChange>
              </w:rPr>
              <w:instrText xml:space="preserve"> DOCPROPERTY "version2" \* MERGEFORMAT </w:instrText>
            </w:r>
            <w:r w:rsidRPr="001A3AC5">
              <w:rPr>
                <w:rFonts w:ascii="Georgia" w:hAnsi="Georgia"/>
                <w:rPrChange w:id="661" w:author="Jarno Nieminen" w:date="2014-09-04T09:09:00Z">
                  <w:rPr>
                    <w:rFonts w:ascii="Georgia" w:hAnsi="Georgia"/>
                    <w:color w:val="008000"/>
                  </w:rPr>
                </w:rPrChange>
              </w:rPr>
              <w:fldChar w:fldCharType="separate"/>
            </w:r>
            <w:r w:rsidRPr="001A3AC5">
              <w:rPr>
                <w:rFonts w:ascii="Georgia" w:hAnsi="Georgia"/>
                <w:rPrChange w:id="662" w:author="Jarno Nieminen" w:date="2014-09-04T09:09:00Z">
                  <w:rPr>
                    <w:rFonts w:ascii="Georgia" w:hAnsi="Georgia"/>
                    <w:color w:val="008000"/>
                  </w:rPr>
                </w:rPrChange>
              </w:rPr>
              <w:t>0</w:t>
            </w:r>
            <w:r w:rsidRPr="001A3AC5">
              <w:rPr>
                <w:rFonts w:ascii="Georgia" w:hAnsi="Georgia"/>
                <w:rPrChange w:id="663" w:author="Jarno Nieminen" w:date="2014-09-04T09:09:00Z">
                  <w:rPr>
                    <w:rFonts w:ascii="Georgia" w:hAnsi="Georgia"/>
                    <w:color w:val="008000"/>
                  </w:rPr>
                </w:rPrChange>
              </w:rPr>
              <w:fldChar w:fldCharType="end"/>
            </w:r>
            <w:r w:rsidRPr="0026766E">
              <w:rPr>
                <w:rFonts w:ascii="Georgia" w:hAnsi="Georgia"/>
              </w:rPr>
              <w:t>.</w:t>
            </w:r>
            <w:r w:rsidRPr="001A3AC5">
              <w:rPr>
                <w:rFonts w:ascii="Georgia" w:hAnsi="Georgia"/>
                <w:rPrChange w:id="664" w:author="Jarno Nieminen" w:date="2014-09-04T09:09:00Z">
                  <w:rPr>
                    <w:rFonts w:ascii="Georgia" w:hAnsi="Georgia"/>
                    <w:color w:val="008000"/>
                  </w:rPr>
                </w:rPrChange>
              </w:rPr>
              <w:fldChar w:fldCharType="begin"/>
            </w:r>
            <w:r w:rsidRPr="001A3AC5">
              <w:rPr>
                <w:rFonts w:ascii="Georgia" w:hAnsi="Georgia"/>
                <w:rPrChange w:id="665" w:author="Jarno Nieminen" w:date="2014-09-04T09:09:00Z">
                  <w:rPr>
                    <w:rFonts w:ascii="Georgia" w:hAnsi="Georgia"/>
                    <w:color w:val="008000"/>
                  </w:rPr>
                </w:rPrChange>
              </w:rPr>
              <w:instrText xml:space="preserve"> DOCPROPERTY "version3" \* MERGEFORMAT </w:instrText>
            </w:r>
            <w:r w:rsidRPr="001A3AC5">
              <w:rPr>
                <w:rFonts w:ascii="Georgia" w:hAnsi="Georgia"/>
                <w:rPrChange w:id="666" w:author="Jarno Nieminen" w:date="2014-09-04T09:09:00Z">
                  <w:rPr>
                    <w:rFonts w:ascii="Georgia" w:hAnsi="Georgia"/>
                    <w:color w:val="008000"/>
                  </w:rPr>
                </w:rPrChange>
              </w:rPr>
              <w:fldChar w:fldCharType="separate"/>
            </w:r>
            <w:r w:rsidRPr="001A3AC5">
              <w:rPr>
                <w:rFonts w:ascii="Georgia" w:hAnsi="Georgia"/>
                <w:rPrChange w:id="667" w:author="Jarno Nieminen" w:date="2014-09-04T09:09:00Z">
                  <w:rPr>
                    <w:rFonts w:ascii="Georgia" w:hAnsi="Georgia"/>
                    <w:color w:val="008000"/>
                  </w:rPr>
                </w:rPrChange>
              </w:rPr>
              <w:t>0</w:t>
            </w:r>
            <w:r w:rsidRPr="001A3AC5">
              <w:rPr>
                <w:rFonts w:ascii="Georgia" w:hAnsi="Georgia"/>
                <w:rPrChange w:id="668" w:author="Jarno Nieminen" w:date="2014-09-04T09:09:00Z">
                  <w:rPr>
                    <w:rFonts w:ascii="Georgia" w:hAnsi="Georgia"/>
                    <w:color w:val="008000"/>
                  </w:rPr>
                </w:rPrChange>
              </w:rPr>
              <w:fldChar w:fldCharType="end"/>
            </w:r>
            <w:r w:rsidRPr="001A3AC5">
              <w:rPr>
                <w:rFonts w:ascii="Georgia" w:hAnsi="Georgia"/>
                <w:rPrChange w:id="669" w:author="Jarno Nieminen" w:date="2014-09-04T09:09:00Z">
                  <w:rPr>
                    <w:rFonts w:ascii="Georgia" w:hAnsi="Georgia"/>
                    <w:color w:val="008000"/>
                  </w:rPr>
                </w:rPrChange>
              </w:rPr>
              <w:fldChar w:fldCharType="begin"/>
            </w:r>
            <w:r w:rsidRPr="001A3AC5">
              <w:rPr>
                <w:rFonts w:ascii="Georgia" w:hAnsi="Georgia"/>
                <w:rPrChange w:id="670" w:author="Jarno Nieminen" w:date="2014-09-04T09:09:00Z">
                  <w:rPr>
                    <w:rFonts w:ascii="Georgia" w:hAnsi="Georgia"/>
                    <w:color w:val="008000"/>
                  </w:rPr>
                </w:rPrChange>
              </w:rPr>
              <w:instrText xml:space="preserve"> DOCPROPERTY "rc" \* MERGEFORMAT </w:instrText>
            </w:r>
            <w:r w:rsidRPr="001A3AC5">
              <w:rPr>
                <w:rFonts w:ascii="Georgia" w:hAnsi="Georgia"/>
                <w:rPrChange w:id="671" w:author="Jarno Nieminen" w:date="2014-09-04T09:09:00Z">
                  <w:rPr>
                    <w:rFonts w:ascii="Georgia" w:hAnsi="Georgia"/>
                    <w:color w:val="008000"/>
                  </w:rPr>
                </w:rPrChange>
              </w:rPr>
              <w:fldChar w:fldCharType="separate"/>
            </w:r>
            <w:r w:rsidRPr="001A3AC5">
              <w:rPr>
                <w:rFonts w:ascii="Georgia" w:hAnsi="Georgia"/>
                <w:rPrChange w:id="672" w:author="Jarno Nieminen" w:date="2014-09-04T09:09:00Z">
                  <w:rPr>
                    <w:rFonts w:ascii="Georgia" w:hAnsi="Georgia"/>
                    <w:color w:val="008000"/>
                  </w:rPr>
                </w:rPrChange>
              </w:rPr>
              <w:t>RC_3</w:t>
            </w:r>
            <w:r w:rsidRPr="001A3AC5">
              <w:rPr>
                <w:rFonts w:ascii="Georgia" w:hAnsi="Georgia"/>
                <w:rPrChange w:id="673" w:author="Jarno Nieminen" w:date="2014-09-04T09:09:00Z">
                  <w:rPr>
                    <w:rFonts w:ascii="Georgia" w:hAnsi="Georgia"/>
                    <w:color w:val="008000"/>
                  </w:rPr>
                </w:rPrChange>
              </w:rPr>
              <w:fldChar w:fldCharType="end"/>
            </w:r>
          </w:p>
        </w:tc>
        <w:tc>
          <w:tcPr>
            <w:tcW w:w="992" w:type="dxa"/>
          </w:tcPr>
          <w:p w14:paraId="1A63C5A4" w14:textId="41A2F0F2" w:rsidR="003E151C" w:rsidRPr="001A3AC5" w:rsidRDefault="003E151C" w:rsidP="003E151C">
            <w:pPr>
              <w:pStyle w:val="TableText"/>
              <w:rPr>
                <w:rFonts w:ascii="Georgia" w:hAnsi="Georgia"/>
              </w:rPr>
            </w:pPr>
            <w:r w:rsidRPr="0026766E">
              <w:rPr>
                <w:rFonts w:ascii="Georgia" w:hAnsi="Georgia"/>
              </w:rPr>
              <w:t>PA1</w:t>
            </w:r>
          </w:p>
        </w:tc>
        <w:tc>
          <w:tcPr>
            <w:tcW w:w="1560" w:type="dxa"/>
          </w:tcPr>
          <w:p w14:paraId="00A1D5BD" w14:textId="23024F54" w:rsidR="003E151C" w:rsidRPr="001A3AC5" w:rsidRDefault="003E151C" w:rsidP="003E151C">
            <w:pPr>
              <w:pStyle w:val="TableText"/>
              <w:rPr>
                <w:rFonts w:ascii="Georgia" w:hAnsi="Georgia"/>
              </w:rPr>
            </w:pPr>
            <w:r w:rsidRPr="0026766E">
              <w:rPr>
                <w:rFonts w:ascii="Georgia" w:hAnsi="Georgia"/>
              </w:rPr>
              <w:t>2014-06-11</w:t>
            </w:r>
          </w:p>
        </w:tc>
        <w:tc>
          <w:tcPr>
            <w:tcW w:w="3260" w:type="dxa"/>
          </w:tcPr>
          <w:p w14:paraId="5B915244" w14:textId="2AAA1412" w:rsidR="003E151C" w:rsidRPr="001A3AC5" w:rsidRDefault="003E151C" w:rsidP="001A3AC5">
            <w:pPr>
              <w:pStyle w:val="TableText"/>
              <w:rPr>
                <w:rFonts w:ascii="Georgia" w:hAnsi="Georgia"/>
              </w:rPr>
              <w:pPrChange w:id="674" w:author="Jarno Nieminen" w:date="2014-09-04T09:09:00Z">
                <w:pPr>
                  <w:pStyle w:val="TableText"/>
                  <w:tabs>
                    <w:tab w:val="right" w:pos="3176"/>
                  </w:tabs>
                  <w:jc w:val="left"/>
                </w:pPr>
              </w:pPrChange>
            </w:pPr>
            <w:r w:rsidRPr="0026766E">
              <w:rPr>
                <w:rFonts w:ascii="Georgia" w:hAnsi="Georgia"/>
              </w:rPr>
              <w:t>Ny dokumentmall samt ändringar baserat på kommentarer från arkitekturledningens granskning</w:t>
            </w:r>
          </w:p>
        </w:tc>
        <w:tc>
          <w:tcPr>
            <w:tcW w:w="1559" w:type="dxa"/>
          </w:tcPr>
          <w:p w14:paraId="710DEF67" w14:textId="59D0C61D" w:rsidR="003E151C" w:rsidRPr="001A3AC5" w:rsidRDefault="003E151C" w:rsidP="003E151C">
            <w:pPr>
              <w:pStyle w:val="TableText"/>
              <w:rPr>
                <w:rFonts w:ascii="Georgia" w:hAnsi="Georgia"/>
              </w:rPr>
            </w:pPr>
            <w:r w:rsidRPr="0026766E">
              <w:rPr>
                <w:rFonts w:ascii="Georgia" w:hAnsi="Georgia"/>
              </w:rPr>
              <w:t>Jarno Nieminen</w:t>
            </w:r>
            <w:r>
              <w:rPr>
                <w:rFonts w:ascii="Georgia" w:hAnsi="Georgia"/>
              </w:rPr>
              <w:t>,</w:t>
            </w:r>
            <w:r w:rsidRPr="0026766E">
              <w:rPr>
                <w:rFonts w:ascii="Georgia" w:hAnsi="Georgia"/>
              </w:rPr>
              <w:t xml:space="preserve"> </w:t>
            </w:r>
            <w:r>
              <w:rPr>
                <w:rFonts w:ascii="Georgia" w:hAnsi="Georgia"/>
              </w:rPr>
              <w:t>HSf i</w:t>
            </w:r>
            <w:r w:rsidRPr="0026766E">
              <w:rPr>
                <w:rFonts w:ascii="Georgia" w:hAnsi="Georgia"/>
              </w:rPr>
              <w:t>nvånartjänster</w:t>
            </w:r>
          </w:p>
        </w:tc>
        <w:tc>
          <w:tcPr>
            <w:tcW w:w="1418" w:type="dxa"/>
          </w:tcPr>
          <w:p w14:paraId="3EA6374E" w14:textId="77777777" w:rsidR="003E151C" w:rsidRPr="000C2908" w:rsidRDefault="003E151C" w:rsidP="003E151C">
            <w:pPr>
              <w:pStyle w:val="TableText"/>
              <w:rPr>
                <w:rFonts w:ascii="Georgia" w:hAnsi="Georgia"/>
              </w:rPr>
            </w:pPr>
          </w:p>
        </w:tc>
      </w:tr>
      <w:tr w:rsidR="003E151C" w:rsidRPr="001A3AC5" w14:paraId="23D9D8A5" w14:textId="77777777" w:rsidTr="000C2908">
        <w:tc>
          <w:tcPr>
            <w:tcW w:w="1304" w:type="dxa"/>
          </w:tcPr>
          <w:p w14:paraId="284C46F3" w14:textId="394D1CA1" w:rsidR="003E151C" w:rsidRPr="001A3AC5" w:rsidRDefault="003E151C" w:rsidP="003E151C">
            <w:pPr>
              <w:pStyle w:val="TableText"/>
              <w:rPr>
                <w:rFonts w:ascii="Georgia" w:hAnsi="Georgia"/>
                <w:rPrChange w:id="675" w:author="Jarno Nieminen" w:date="2014-09-04T09:09:00Z">
                  <w:rPr>
                    <w:rFonts w:ascii="Georgia" w:hAnsi="Georgia"/>
                    <w:color w:val="008000"/>
                  </w:rPr>
                </w:rPrChange>
              </w:rPr>
            </w:pPr>
            <w:r w:rsidRPr="001A3AC5">
              <w:rPr>
                <w:rFonts w:ascii="Georgia" w:hAnsi="Georgia"/>
                <w:rPrChange w:id="676" w:author="Jarno Nieminen" w:date="2014-09-04T09:09:00Z">
                  <w:rPr>
                    <w:rFonts w:ascii="Georgia" w:hAnsi="Georgia"/>
                    <w:color w:val="008000"/>
                  </w:rPr>
                </w:rPrChange>
              </w:rPr>
              <w:t>2.0.0RC_4</w:t>
            </w:r>
          </w:p>
        </w:tc>
        <w:tc>
          <w:tcPr>
            <w:tcW w:w="992" w:type="dxa"/>
          </w:tcPr>
          <w:p w14:paraId="114AA887" w14:textId="5E501B03" w:rsidR="003E151C" w:rsidRPr="001A3AC5" w:rsidRDefault="003E151C" w:rsidP="003E151C">
            <w:pPr>
              <w:pStyle w:val="TableText"/>
              <w:rPr>
                <w:rFonts w:ascii="Georgia" w:hAnsi="Georgia"/>
              </w:rPr>
            </w:pPr>
            <w:r>
              <w:rPr>
                <w:rFonts w:ascii="Georgia" w:hAnsi="Georgia"/>
              </w:rPr>
              <w:t>PA1</w:t>
            </w:r>
          </w:p>
        </w:tc>
        <w:tc>
          <w:tcPr>
            <w:tcW w:w="1560" w:type="dxa"/>
          </w:tcPr>
          <w:p w14:paraId="78300B1F" w14:textId="422929B7" w:rsidR="003E151C" w:rsidRPr="001A3AC5" w:rsidRDefault="003E151C" w:rsidP="003E151C">
            <w:pPr>
              <w:pStyle w:val="TableText"/>
              <w:rPr>
                <w:rFonts w:ascii="Georgia" w:hAnsi="Georgia"/>
              </w:rPr>
            </w:pPr>
            <w:r>
              <w:rPr>
                <w:rFonts w:ascii="Georgia" w:hAnsi="Georgia"/>
              </w:rPr>
              <w:t>2014-06-24</w:t>
            </w:r>
          </w:p>
        </w:tc>
        <w:tc>
          <w:tcPr>
            <w:tcW w:w="3260" w:type="dxa"/>
          </w:tcPr>
          <w:p w14:paraId="40323356" w14:textId="77777777" w:rsidR="003E151C" w:rsidRDefault="003E151C" w:rsidP="001A3AC5">
            <w:pPr>
              <w:pStyle w:val="TableText"/>
              <w:rPr>
                <w:rFonts w:ascii="Georgia" w:hAnsi="Georgia"/>
              </w:rPr>
              <w:pPrChange w:id="677" w:author="Jarno Nieminen" w:date="2014-09-04T09:09:00Z">
                <w:pPr>
                  <w:pStyle w:val="TableText"/>
                  <w:tabs>
                    <w:tab w:val="right" w:pos="3176"/>
                  </w:tabs>
                  <w:jc w:val="left"/>
                </w:pPr>
              </w:pPrChange>
            </w:pPr>
            <w:r>
              <w:rPr>
                <w:rFonts w:ascii="Georgia" w:hAnsi="Georgia"/>
              </w:rPr>
              <w:t xml:space="preserve">Uppdaterat enligt kommentarer från </w:t>
            </w:r>
            <w:r w:rsidR="00B51283">
              <w:fldChar w:fldCharType="begin"/>
            </w:r>
            <w:r w:rsidR="00B51283">
              <w:instrText xml:space="preserve"> HYPERLINK "mailto:arkitektur@inera.se" </w:instrText>
            </w:r>
            <w:r w:rsidR="00B51283">
              <w:fldChar w:fldCharType="separate"/>
            </w:r>
            <w:r w:rsidRPr="001A3AC5">
              <w:rPr>
                <w:rPrChange w:id="678" w:author="Jarno Nieminen" w:date="2014-09-04T09:09:00Z">
                  <w:rPr>
                    <w:rStyle w:val="Hyperlink"/>
                    <w:rFonts w:ascii="Georgia" w:hAnsi="Georgia"/>
                  </w:rPr>
                </w:rPrChange>
              </w:rPr>
              <w:t>arkitektur@inera.se</w:t>
            </w:r>
            <w:r w:rsidR="00B51283">
              <w:rPr>
                <w:rPrChange w:id="679" w:author="Jarno Nieminen" w:date="2014-09-04T09:09:00Z">
                  <w:rPr>
                    <w:rStyle w:val="Hyperlink"/>
                    <w:rFonts w:ascii="Georgia" w:hAnsi="Georgia"/>
                  </w:rPr>
                </w:rPrChange>
              </w:rPr>
              <w:fldChar w:fldCharType="end"/>
            </w:r>
            <w:r>
              <w:rPr>
                <w:rFonts w:ascii="Georgia" w:hAnsi="Georgia"/>
              </w:rPr>
              <w:t xml:space="preserve">. </w:t>
            </w:r>
          </w:p>
          <w:p w14:paraId="66279A6C" w14:textId="60E84C9F" w:rsidR="003E151C" w:rsidRPr="001A3AC5" w:rsidRDefault="003E151C" w:rsidP="001A3AC5">
            <w:pPr>
              <w:pStyle w:val="TableText"/>
              <w:rPr>
                <w:rFonts w:ascii="Georgia" w:hAnsi="Georgia"/>
              </w:rPr>
              <w:pPrChange w:id="680" w:author="Jarno Nieminen" w:date="2014-09-04T09:09:00Z">
                <w:pPr>
                  <w:pStyle w:val="TableText"/>
                  <w:tabs>
                    <w:tab w:val="right" w:pos="3176"/>
                  </w:tabs>
                  <w:jc w:val="left"/>
                </w:pPr>
              </w:pPrChange>
            </w:pPr>
            <w:r>
              <w:rPr>
                <w:rFonts w:ascii="Georgia" w:hAnsi="Georgia"/>
              </w:rPr>
              <w:t>Tydligare informationsmappning mot V</w:t>
            </w:r>
            <w:r>
              <w:rPr>
                <w:rFonts w:ascii="Georgia" w:hAnsi="Georgia"/>
              </w:rPr>
              <w:noBreakHyphen/>
              <w:t xml:space="preserve">TIM </w:t>
            </w:r>
          </w:p>
        </w:tc>
        <w:tc>
          <w:tcPr>
            <w:tcW w:w="1559" w:type="dxa"/>
          </w:tcPr>
          <w:p w14:paraId="185C0C4F" w14:textId="4AD05C8F"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1E50FBD5" w14:textId="77777777" w:rsidR="003E151C" w:rsidRPr="000C2908" w:rsidRDefault="003E151C" w:rsidP="003E151C">
            <w:pPr>
              <w:pStyle w:val="TableText"/>
              <w:rPr>
                <w:rFonts w:ascii="Georgia" w:hAnsi="Georgia"/>
              </w:rPr>
            </w:pPr>
          </w:p>
        </w:tc>
      </w:tr>
      <w:tr w:rsidR="003E151C" w:rsidRPr="001A3AC5" w14:paraId="26DAEBE9" w14:textId="77777777" w:rsidTr="000C2908">
        <w:tc>
          <w:tcPr>
            <w:tcW w:w="1304" w:type="dxa"/>
          </w:tcPr>
          <w:p w14:paraId="4149A18A" w14:textId="367BA9E6" w:rsidR="003E151C" w:rsidRPr="001A3AC5" w:rsidRDefault="003E151C" w:rsidP="003E151C">
            <w:pPr>
              <w:pStyle w:val="TableText"/>
              <w:rPr>
                <w:rFonts w:ascii="Georgia" w:hAnsi="Georgia"/>
                <w:rPrChange w:id="681" w:author="Jarno Nieminen" w:date="2014-09-04T09:09:00Z">
                  <w:rPr>
                    <w:rFonts w:ascii="Georgia" w:hAnsi="Georgia"/>
                    <w:color w:val="008000"/>
                  </w:rPr>
                </w:rPrChange>
              </w:rPr>
            </w:pPr>
            <w:r w:rsidRPr="001A3AC5">
              <w:rPr>
                <w:rFonts w:ascii="Georgia" w:hAnsi="Georgia"/>
                <w:rPrChange w:id="682" w:author="Jarno Nieminen" w:date="2014-09-04T09:09:00Z">
                  <w:rPr>
                    <w:rFonts w:ascii="Georgia" w:hAnsi="Georgia"/>
                    <w:color w:val="008000"/>
                  </w:rPr>
                </w:rPrChange>
              </w:rPr>
              <w:t>2.0.0RC_5</w:t>
            </w:r>
          </w:p>
        </w:tc>
        <w:tc>
          <w:tcPr>
            <w:tcW w:w="992" w:type="dxa"/>
          </w:tcPr>
          <w:p w14:paraId="40C6F2D7" w14:textId="4131AF20" w:rsidR="003E151C" w:rsidRPr="001A3AC5" w:rsidRDefault="003E151C" w:rsidP="003E151C">
            <w:pPr>
              <w:pStyle w:val="TableText"/>
              <w:rPr>
                <w:rFonts w:ascii="Georgia" w:hAnsi="Georgia"/>
              </w:rPr>
            </w:pPr>
            <w:r>
              <w:rPr>
                <w:rFonts w:ascii="Georgia" w:hAnsi="Georgia"/>
              </w:rPr>
              <w:t>PA1</w:t>
            </w:r>
          </w:p>
        </w:tc>
        <w:tc>
          <w:tcPr>
            <w:tcW w:w="1560" w:type="dxa"/>
          </w:tcPr>
          <w:p w14:paraId="2B5EF56D" w14:textId="2A183EE9" w:rsidR="003E151C" w:rsidRPr="001A3AC5" w:rsidRDefault="003E151C" w:rsidP="003E151C">
            <w:pPr>
              <w:pStyle w:val="TableText"/>
              <w:rPr>
                <w:rFonts w:ascii="Georgia" w:hAnsi="Georgia"/>
              </w:rPr>
            </w:pPr>
            <w:r>
              <w:rPr>
                <w:rFonts w:ascii="Georgia" w:hAnsi="Georgia"/>
              </w:rPr>
              <w:t>2014-06-27</w:t>
            </w:r>
          </w:p>
        </w:tc>
        <w:tc>
          <w:tcPr>
            <w:tcW w:w="3260" w:type="dxa"/>
          </w:tcPr>
          <w:p w14:paraId="74FA2FD6" w14:textId="7F3233C7" w:rsidR="003E151C" w:rsidRPr="001A3AC5" w:rsidRDefault="003E151C" w:rsidP="001A3AC5">
            <w:pPr>
              <w:pStyle w:val="TableText"/>
              <w:rPr>
                <w:rFonts w:ascii="Georgia" w:hAnsi="Georgia"/>
              </w:rPr>
              <w:pPrChange w:id="683" w:author="Jarno Nieminen" w:date="2014-09-04T09:09:00Z">
                <w:pPr>
                  <w:pStyle w:val="TableText"/>
                  <w:tabs>
                    <w:tab w:val="right" w:pos="3176"/>
                  </w:tabs>
                  <w:jc w:val="left"/>
                </w:pPr>
              </w:pPrChange>
            </w:pPr>
            <w:r>
              <w:rPr>
                <w:rFonts w:ascii="Georgia" w:hAnsi="Georgia"/>
              </w:rPr>
              <w:t>Ändrat deltagarlistan och tjäntedomänförvaltare</w:t>
            </w:r>
          </w:p>
        </w:tc>
        <w:tc>
          <w:tcPr>
            <w:tcW w:w="1559" w:type="dxa"/>
          </w:tcPr>
          <w:p w14:paraId="3D0A0B65" w14:textId="43F94FE8"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4563F5D6" w14:textId="77777777" w:rsidR="003E151C" w:rsidRPr="000C2908" w:rsidRDefault="003E151C" w:rsidP="003E151C">
            <w:pPr>
              <w:pStyle w:val="TableText"/>
              <w:rPr>
                <w:rFonts w:ascii="Georgia" w:hAnsi="Georgia"/>
              </w:rPr>
            </w:pPr>
          </w:p>
        </w:tc>
      </w:tr>
      <w:tr w:rsidR="003E151C" w:rsidRPr="001A3AC5" w14:paraId="3400506A" w14:textId="77777777" w:rsidTr="00CE7235">
        <w:trPr>
          <w:ins w:id="684" w:author="Jarno Nieminen" w:date="2014-09-04T09:09:00Z"/>
        </w:trPr>
        <w:tc>
          <w:tcPr>
            <w:tcW w:w="1304" w:type="dxa"/>
          </w:tcPr>
          <w:p w14:paraId="1A6965FD" w14:textId="7158FCE2" w:rsidR="003E151C" w:rsidRPr="001A3AC5" w:rsidRDefault="001A3AC5" w:rsidP="00CE7235">
            <w:pPr>
              <w:pStyle w:val="TableText"/>
              <w:rPr>
                <w:ins w:id="685" w:author="Jarno Nieminen" w:date="2014-09-04T09:09:00Z"/>
                <w:rFonts w:ascii="Georgia" w:hAnsi="Georgia"/>
              </w:rPr>
            </w:pPr>
            <w:ins w:id="686" w:author="Jarno Nieminen" w:date="2014-09-04T09:09:00Z">
              <w:r>
                <w:rPr>
                  <w:rFonts w:ascii="Georgia" w:hAnsi="Georgia"/>
                </w:rPr>
                <w:t xml:space="preserve">2.0 </w:t>
              </w:r>
              <w:r w:rsidR="003E151C" w:rsidRPr="001A3AC5">
                <w:rPr>
                  <w:rFonts w:ascii="Georgia" w:hAnsi="Georgia"/>
                </w:rPr>
                <w:t>RC_6</w:t>
              </w:r>
            </w:ins>
          </w:p>
        </w:tc>
        <w:tc>
          <w:tcPr>
            <w:tcW w:w="992" w:type="dxa"/>
          </w:tcPr>
          <w:p w14:paraId="587A68D6" w14:textId="77777777" w:rsidR="003E151C" w:rsidRPr="001A3AC5" w:rsidRDefault="003E151C" w:rsidP="00CE7235">
            <w:pPr>
              <w:pStyle w:val="TableText"/>
              <w:rPr>
                <w:ins w:id="687" w:author="Jarno Nieminen" w:date="2014-09-04T09:09:00Z"/>
                <w:rFonts w:ascii="Georgia" w:hAnsi="Georgia"/>
              </w:rPr>
            </w:pPr>
            <w:ins w:id="688" w:author="Jarno Nieminen" w:date="2014-09-04T09:09:00Z">
              <w:r>
                <w:rPr>
                  <w:rFonts w:ascii="Georgia" w:hAnsi="Georgia"/>
                </w:rPr>
                <w:t>PA1</w:t>
              </w:r>
            </w:ins>
          </w:p>
        </w:tc>
        <w:tc>
          <w:tcPr>
            <w:tcW w:w="1560" w:type="dxa"/>
          </w:tcPr>
          <w:p w14:paraId="6B14AFFB" w14:textId="05323C9D" w:rsidR="003E151C" w:rsidRPr="001A3AC5" w:rsidRDefault="003E151C" w:rsidP="00CE7235">
            <w:pPr>
              <w:pStyle w:val="TableText"/>
              <w:rPr>
                <w:ins w:id="689" w:author="Jarno Nieminen" w:date="2014-09-04T09:09:00Z"/>
                <w:rFonts w:ascii="Georgia" w:hAnsi="Georgia"/>
              </w:rPr>
            </w:pPr>
            <w:ins w:id="690" w:author="Jarno Nieminen" w:date="2014-09-04T09:09:00Z">
              <w:r>
                <w:rPr>
                  <w:rFonts w:ascii="Georgia" w:hAnsi="Georgia"/>
                </w:rPr>
                <w:t>2014-09-0</w:t>
              </w:r>
            </w:ins>
            <w:r w:rsidR="00073E1E">
              <w:rPr>
                <w:rFonts w:ascii="Georgia" w:hAnsi="Georgia"/>
              </w:rPr>
              <w:t>4</w:t>
            </w:r>
          </w:p>
        </w:tc>
        <w:tc>
          <w:tcPr>
            <w:tcW w:w="3260" w:type="dxa"/>
          </w:tcPr>
          <w:p w14:paraId="13B03303" w14:textId="1FD52A0D" w:rsidR="003E151C" w:rsidRPr="001A3AC5" w:rsidRDefault="003E151C" w:rsidP="001A3AC5">
            <w:pPr>
              <w:pStyle w:val="TableText"/>
              <w:rPr>
                <w:ins w:id="691" w:author="Jarno Nieminen" w:date="2014-09-04T09:09:00Z"/>
                <w:rFonts w:ascii="Georgia" w:hAnsi="Georgia"/>
              </w:rPr>
            </w:pPr>
            <w:ins w:id="692" w:author="Jarno Nieminen" w:date="2014-09-04T09:09:00Z">
              <w:r>
                <w:rPr>
                  <w:rFonts w:ascii="Georgia" w:hAnsi="Georgia"/>
                </w:rPr>
                <w:t>Uppdaterat baserat på förändringar i tjänstekontrakten</w:t>
              </w:r>
            </w:ins>
          </w:p>
        </w:tc>
        <w:tc>
          <w:tcPr>
            <w:tcW w:w="1559" w:type="dxa"/>
          </w:tcPr>
          <w:p w14:paraId="69A1B342" w14:textId="51BB0F11" w:rsidR="003E151C" w:rsidRPr="001A3AC5" w:rsidRDefault="003E151C" w:rsidP="00CE7235">
            <w:pPr>
              <w:pStyle w:val="TableText"/>
              <w:rPr>
                <w:ins w:id="693" w:author="Jarno Nieminen" w:date="2014-09-04T09:09:00Z"/>
                <w:rFonts w:ascii="Georgia" w:hAnsi="Georgia"/>
              </w:rPr>
            </w:pPr>
            <w:ins w:id="694" w:author="Jarno Nieminen" w:date="2014-09-04T09:09:00Z">
              <w:r>
                <w:rPr>
                  <w:rFonts w:ascii="Georgia" w:hAnsi="Georgia"/>
                </w:rPr>
                <w:t xml:space="preserve">Gunilla Olofsson / </w:t>
              </w:r>
              <w:r w:rsidRPr="000D539E">
                <w:rPr>
                  <w:rFonts w:ascii="Georgia" w:hAnsi="Georgia"/>
                </w:rPr>
                <w:lastRenderedPageBreak/>
                <w:t>Jarno Nieminen</w:t>
              </w:r>
              <w:r>
                <w:rPr>
                  <w:rFonts w:ascii="Georgia" w:hAnsi="Georgia"/>
                </w:rPr>
                <w:t>, HSf invånartjänster</w:t>
              </w:r>
            </w:ins>
          </w:p>
        </w:tc>
        <w:tc>
          <w:tcPr>
            <w:tcW w:w="1418" w:type="dxa"/>
          </w:tcPr>
          <w:p w14:paraId="7B66DB84" w14:textId="77777777" w:rsidR="003E151C" w:rsidRPr="000C2908" w:rsidRDefault="003E151C" w:rsidP="00CE7235">
            <w:pPr>
              <w:pStyle w:val="TableText"/>
              <w:rPr>
                <w:ins w:id="695" w:author="Jarno Nieminen" w:date="2014-09-04T09:09:00Z"/>
                <w:rFonts w:ascii="Georgia" w:hAnsi="Georgia"/>
              </w:rPr>
            </w:pPr>
          </w:p>
        </w:tc>
      </w:tr>
      <w:tr w:rsidR="003E151C" w:rsidRPr="001A3AC5" w14:paraId="4EBF70D7" w14:textId="77777777" w:rsidTr="000C2908">
        <w:trPr>
          <w:ins w:id="696" w:author="Jarno Nieminen" w:date="2014-09-04T09:09:00Z"/>
        </w:trPr>
        <w:tc>
          <w:tcPr>
            <w:tcW w:w="1304" w:type="dxa"/>
          </w:tcPr>
          <w:p w14:paraId="205CC6D8" w14:textId="77777777" w:rsidR="003E151C" w:rsidRPr="001A3AC5" w:rsidRDefault="003E151C" w:rsidP="000308E4">
            <w:pPr>
              <w:pStyle w:val="TableText"/>
              <w:rPr>
                <w:ins w:id="697" w:author="Jarno Nieminen" w:date="2014-09-04T09:09:00Z"/>
                <w:rFonts w:ascii="Georgia" w:hAnsi="Georgia"/>
              </w:rPr>
            </w:pPr>
          </w:p>
        </w:tc>
        <w:tc>
          <w:tcPr>
            <w:tcW w:w="992" w:type="dxa"/>
          </w:tcPr>
          <w:p w14:paraId="22451287" w14:textId="77777777" w:rsidR="003E151C" w:rsidRPr="001A3AC5" w:rsidRDefault="003E151C" w:rsidP="0039481C">
            <w:pPr>
              <w:pStyle w:val="TableText"/>
              <w:rPr>
                <w:ins w:id="698" w:author="Jarno Nieminen" w:date="2014-09-04T09:09:00Z"/>
                <w:rFonts w:ascii="Georgia" w:hAnsi="Georgia"/>
              </w:rPr>
            </w:pPr>
          </w:p>
        </w:tc>
        <w:tc>
          <w:tcPr>
            <w:tcW w:w="1560" w:type="dxa"/>
          </w:tcPr>
          <w:p w14:paraId="4EE49883" w14:textId="77777777" w:rsidR="003E151C" w:rsidRPr="001A3AC5" w:rsidRDefault="003E151C" w:rsidP="0039481C">
            <w:pPr>
              <w:pStyle w:val="TableText"/>
              <w:rPr>
                <w:ins w:id="699" w:author="Jarno Nieminen" w:date="2014-09-04T09:09:00Z"/>
                <w:rFonts w:ascii="Georgia" w:hAnsi="Georgia"/>
              </w:rPr>
            </w:pPr>
          </w:p>
        </w:tc>
        <w:tc>
          <w:tcPr>
            <w:tcW w:w="3260" w:type="dxa"/>
          </w:tcPr>
          <w:p w14:paraId="32BBC0C4" w14:textId="77777777" w:rsidR="003E151C" w:rsidRPr="001A3AC5" w:rsidRDefault="003E151C" w:rsidP="001A3AC5">
            <w:pPr>
              <w:pStyle w:val="TableText"/>
              <w:rPr>
                <w:ins w:id="700" w:author="Jarno Nieminen" w:date="2014-09-04T09:09:00Z"/>
                <w:rFonts w:ascii="Georgia" w:hAnsi="Georgia"/>
              </w:rPr>
            </w:pPr>
          </w:p>
        </w:tc>
        <w:tc>
          <w:tcPr>
            <w:tcW w:w="1559" w:type="dxa"/>
          </w:tcPr>
          <w:p w14:paraId="67DEFD9C" w14:textId="77777777" w:rsidR="003E151C" w:rsidRPr="001A3AC5" w:rsidRDefault="003E151C" w:rsidP="0039481C">
            <w:pPr>
              <w:pStyle w:val="TableText"/>
              <w:rPr>
                <w:ins w:id="701" w:author="Jarno Nieminen" w:date="2014-09-04T09:09:00Z"/>
                <w:rFonts w:ascii="Georgia" w:hAnsi="Georgia"/>
              </w:rPr>
            </w:pPr>
          </w:p>
        </w:tc>
        <w:tc>
          <w:tcPr>
            <w:tcW w:w="1418" w:type="dxa"/>
          </w:tcPr>
          <w:p w14:paraId="70B444C7" w14:textId="77777777" w:rsidR="003E151C" w:rsidRPr="000C2908" w:rsidRDefault="003E151C" w:rsidP="0039481C">
            <w:pPr>
              <w:pStyle w:val="TableText"/>
              <w:rPr>
                <w:ins w:id="702" w:author="Jarno Nieminen" w:date="2014-09-04T09:09:00Z"/>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Change w:id="703" w:author="Jarno Nieminen" w:date="2014-09-04T09:09:00Z">
                  <w:rPr>
                    <w:rFonts w:ascii="Georgia" w:hAnsi="Georgia"/>
                  </w:rPr>
                </w:rPrChange>
              </w:rPr>
              <w:fldChar w:fldCharType="begin"/>
            </w:r>
            <w:r w:rsidR="003975B7" w:rsidRPr="007D7250">
              <w:rPr>
                <w:rFonts w:ascii="Georgia" w:hAnsi="Georgia"/>
                <w:color w:val="9BBB59" w:themeColor="accent3"/>
                <w:rPrChange w:id="704" w:author="Jarno Nieminen" w:date="2014-09-04T09:09:00Z">
                  <w:rPr>
                    <w:rFonts w:ascii="Georgia" w:hAnsi="Georgia"/>
                  </w:rPr>
                </w:rPrChange>
              </w:rPr>
              <w:instrText xml:space="preserve"> TITLE  \* MERGEFORMAT </w:instrText>
            </w:r>
            <w:r w:rsidR="003975B7" w:rsidRPr="000C2908">
              <w:rPr>
                <w:rFonts w:ascii="Georgia" w:hAnsi="Georgia"/>
                <w:color w:val="9BBB59" w:themeColor="accent3"/>
                <w:rPrChange w:id="705" w:author="Jarno Nieminen" w:date="2014-09-04T09:09:00Z">
                  <w:rPr>
                    <w:rFonts w:ascii="Georgia" w:hAnsi="Georgia"/>
                  </w:rPr>
                </w:rPrChange>
              </w:rPr>
              <w:fldChar w:fldCharType="separate"/>
            </w:r>
            <w:r w:rsidR="00B45D7E">
              <w:rPr>
                <w:rFonts w:ascii="Georgia" w:hAnsi="Georgia"/>
                <w:color w:val="9BBB59" w:themeColor="accent3"/>
              </w:rPr>
              <w:t>infrastructure</w:t>
            </w:r>
            <w:r w:rsidR="00B45D7E">
              <w:rPr>
                <w:rFonts w:ascii="Georgia" w:hAnsi="Georgia"/>
                <w:color w:val="9BBB59" w:themeColor="accent3"/>
                <w:rPrChange w:id="706" w:author="Jarno Nieminen" w:date="2014-09-04T09:09:00Z">
                  <w:rPr>
                    <w:rFonts w:ascii="Georgia" w:hAnsi="Georgia"/>
                  </w:rPr>
                </w:rPrChange>
              </w:rPr>
              <w:t>:eservicesupply:forminteraction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09A95B46" w:rsidR="0039481C" w:rsidRPr="000C2908" w:rsidRDefault="0039481C" w:rsidP="0039481C">
            <w:pPr>
              <w:pStyle w:val="TableText"/>
              <w:rPr>
                <w:rFonts w:ascii="Georgia" w:hAnsi="Georgia"/>
              </w:rPr>
            </w:pP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B51283" w:rsidP="0039481C">
            <w:pPr>
              <w:pStyle w:val="TableText"/>
              <w:rPr>
                <w:rFonts w:ascii="Georgia" w:hAnsi="Georgia"/>
              </w:rPr>
            </w:pPr>
            <w:hyperlink r:id="rId8"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Heading1"/>
      </w:pPr>
      <w:bookmarkStart w:id="707" w:name="_Toc357754843"/>
      <w:bookmarkStart w:id="708" w:name="_Toc243452541"/>
      <w:bookmarkStart w:id="709" w:name="_Toc397585043"/>
      <w:bookmarkStart w:id="710" w:name="_Toc386458047"/>
      <w:bookmarkStart w:id="711" w:name="_Toc391636666"/>
      <w:r>
        <w:lastRenderedPageBreak/>
        <w:t>Inledning</w:t>
      </w:r>
      <w:bookmarkEnd w:id="553"/>
      <w:bookmarkEnd w:id="554"/>
      <w:bookmarkEnd w:id="555"/>
      <w:bookmarkEnd w:id="556"/>
      <w:bookmarkEnd w:id="557"/>
      <w:bookmarkEnd w:id="558"/>
      <w:bookmarkEnd w:id="707"/>
      <w:bookmarkEnd w:id="708"/>
      <w:bookmarkEnd w:id="709"/>
      <w:bookmarkEnd w:id="710"/>
      <w:bookmarkEnd w:id="711"/>
    </w:p>
    <w:p w14:paraId="157B1015" w14:textId="77777777" w:rsidR="0039481C" w:rsidRPr="007E3F3B" w:rsidRDefault="0039481C" w:rsidP="0039481C">
      <w:pPr>
        <w:tabs>
          <w:tab w:val="left" w:pos="2552"/>
        </w:tabs>
        <w:spacing w:line="240" w:lineRule="auto"/>
        <w:rPr>
          <w:i/>
          <w:rPrChange w:id="712" w:author="Jarno Nieminen" w:date="2014-09-04T09:09:00Z">
            <w:rPr/>
          </w:rPrChange>
        </w:rPr>
      </w:pPr>
      <w:r w:rsidRPr="007E3F3B">
        <w:rPr>
          <w:i/>
          <w:rPrChange w:id="713" w:author="Jarno Nieminen" w:date="2014-09-04T09:09:00Z">
            <w:rPr/>
          </w:rPrChange>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B45D7E" w:rsidRPr="00B45D7E">
        <w:rPr>
          <w:b/>
          <w:color w:val="76923C" w:themeColor="accent3" w:themeShade="BF"/>
        </w:rPr>
        <w:t>infrastructure</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B45D7E" w:rsidRPr="00B45D7E">
        <w:rPr>
          <w:b/>
          <w:color w:val="76923C" w:themeColor="accent3" w:themeShade="BF"/>
        </w:rPr>
        <w:t>eservicesupply</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B45D7E" w:rsidRPr="00B45D7E">
        <w:rPr>
          <w:b/>
          <w:color w:val="76923C" w:themeColor="accent3" w:themeShade="BF"/>
        </w:rPr>
        <w:t>forminteraction</w:t>
      </w:r>
      <w:r w:rsidRPr="00344F4D">
        <w:rPr>
          <w:color w:val="76923C" w:themeColor="accent3" w:themeShade="BF"/>
        </w:rPr>
        <w:fldChar w:fldCharType="end"/>
      </w:r>
    </w:p>
    <w:p w14:paraId="2A9C4C49" w14:textId="77777777" w:rsidR="0039481C" w:rsidRDefault="0039481C" w:rsidP="0039481C">
      <w:pPr>
        <w:rPr>
          <w:del w:id="714" w:author="Jarno Nieminen" w:date="2014-09-04T09:09:00Z"/>
        </w:rPr>
      </w:pPr>
      <w:del w:id="715" w:author="Jarno Nieminen" w:date="2014-09-04T09:09:00Z">
        <w:r>
          <w:delText>Den svenska benämningen är ”</w:delText>
        </w:r>
        <w:r w:rsidR="000D539E" w:rsidRPr="000D539E">
          <w:delText>inf</w:delText>
        </w:r>
        <w:r w:rsidR="000D539E">
          <w:delText>r</w:delText>
        </w:r>
        <w:r w:rsidR="000D539E" w:rsidRPr="000D539E">
          <w:delText>astruktur:etjänsteförsörjning:formulärhantering</w:delText>
        </w:r>
        <w:r>
          <w:delText xml:space="preserve">”. </w:delText>
        </w:r>
      </w:del>
    </w:p>
    <w:p w14:paraId="54201CDA" w14:textId="492752CD" w:rsidR="007D7250" w:rsidRDefault="0039481C" w:rsidP="0039481C">
      <w:pPr>
        <w:rPr>
          <w:rPrChange w:id="716" w:author="Jarno Nieminen" w:date="2014-09-04T09:09:00Z">
            <w:rPr>
              <w:color w:val="4F81BD" w:themeColor="accent1"/>
            </w:rPr>
          </w:rPrChange>
        </w:rPr>
      </w:pPr>
      <w:r w:rsidRPr="007E3F3B">
        <w:rPr>
          <w:i/>
          <w:rPrChange w:id="717" w:author="Jarno Nieminen" w:date="2014-09-04T09:09:00Z">
            <w:rPr/>
          </w:rPrChange>
        </w:rPr>
        <w:t>Tjänstekontrakten är baserade på RIVTA 2.1 [R2] och reglerade genom arkitekturella beslut [R1</w:t>
      </w:r>
      <w:del w:id="718" w:author="Jarno Nieminen" w:date="2014-09-04T09:09:00Z">
        <w:r>
          <w:delText>]</w:delText>
        </w:r>
      </w:del>
      <w:ins w:id="719" w:author="Jarno Nieminen" w:date="2014-09-04T09:09:00Z">
        <w:r w:rsidRPr="007E3F3B">
          <w:rPr>
            <w:i/>
          </w:rPr>
          <w:t>]</w:t>
        </w:r>
        <w:r w:rsidR="007D7250">
          <w:rPr>
            <w:i/>
          </w:rPr>
          <w:t>.</w:t>
        </w:r>
      </w:ins>
      <w:r>
        <w:t xml:space="preserve"> </w:t>
      </w:r>
    </w:p>
    <w:p w14:paraId="4E762248" w14:textId="77777777" w:rsidR="00513115" w:rsidRDefault="00513115" w:rsidP="00513115">
      <w:pPr>
        <w:rPr>
          <w:color w:val="4F81BD" w:themeColor="accent1"/>
          <w:rPrChange w:id="720" w:author="Jarno Nieminen" w:date="2014-09-04T09:09:00Z">
            <w:rPr/>
          </w:rPrChange>
        </w:rPr>
      </w:pPr>
    </w:p>
    <w:p w14:paraId="6EE7D6AD" w14:textId="374A0E03" w:rsidR="00513115" w:rsidRPr="00551447" w:rsidRDefault="00513115" w:rsidP="00513115">
      <w:r w:rsidRPr="00551447">
        <w:t>Tjänstedomänen omfattar tjänstekontrakt för att stödja formulärinteraktion mellan patient (e-tjänst i form av en tjänstekon</w:t>
      </w:r>
      <w:r w:rsidR="00D2085E">
        <w:t>sument) och verksamhetssystem (</w:t>
      </w:r>
      <w:ins w:id="721" w:author="Jarno Nieminen" w:date="2014-09-04T09:09:00Z">
        <w:r w:rsidR="00D2085E">
          <w:t xml:space="preserve">en </w:t>
        </w:r>
      </w:ins>
      <w:r w:rsidR="00D2085E">
        <w:t>f</w:t>
      </w:r>
      <w:r w:rsidRPr="00551447">
        <w:t xml:space="preserve">ormulärmotor i form av en tjänsteproducent). </w:t>
      </w:r>
    </w:p>
    <w:p w14:paraId="4F23A02F" w14:textId="77777777" w:rsidR="00513115" w:rsidRPr="00551447" w:rsidRDefault="00513115" w:rsidP="00513115"/>
    <w:p w14:paraId="24C5164C" w14:textId="77777777" w:rsidR="00513115" w:rsidRPr="00551447" w:rsidRDefault="00513115" w:rsidP="00513115">
      <w:r w:rsidRPr="00551447">
        <w:t>Formulärtjänsten möjliggör hantering av formulärinformation mellan olika aktörer. Tjänstekontraktet möjliggör insamling av olika typer av formulärinformation.</w:t>
      </w:r>
    </w:p>
    <w:p w14:paraId="37F538AD" w14:textId="77777777" w:rsidR="00513115" w:rsidRPr="00551447" w:rsidRDefault="00513115" w:rsidP="00513115"/>
    <w:p w14:paraId="558C213C" w14:textId="77777777" w:rsidR="00513115" w:rsidRPr="00551447" w:rsidRDefault="00513115" w:rsidP="00513115">
      <w:r w:rsidRPr="00551447">
        <w:t>Exempel:</w:t>
      </w:r>
    </w:p>
    <w:p w14:paraId="7BE3D335" w14:textId="77777777" w:rsidR="00513115" w:rsidRPr="00551447" w:rsidRDefault="00513115" w:rsidP="0044783B">
      <w:pPr>
        <w:numPr>
          <w:ilvl w:val="0"/>
          <w:numId w:val="3"/>
        </w:numPr>
      </w:pPr>
      <w:r w:rsidRPr="00551447">
        <w:t>Hälsodeklaration</w:t>
      </w:r>
    </w:p>
    <w:p w14:paraId="6E2AA557" w14:textId="77777777" w:rsidR="00513115" w:rsidRPr="00551447" w:rsidRDefault="00513115" w:rsidP="0044783B">
      <w:pPr>
        <w:numPr>
          <w:ilvl w:val="0"/>
          <w:numId w:val="3"/>
        </w:numPr>
      </w:pPr>
      <w:r w:rsidRPr="00551447">
        <w:t xml:space="preserve">Enkäter </w:t>
      </w:r>
    </w:p>
    <w:p w14:paraId="7515FC01" w14:textId="77777777" w:rsidR="00513115" w:rsidRPr="00551447" w:rsidRDefault="00513115" w:rsidP="0044783B">
      <w:pPr>
        <w:numPr>
          <w:ilvl w:val="0"/>
          <w:numId w:val="3"/>
        </w:numPr>
      </w:pPr>
      <w:r w:rsidRPr="00551447">
        <w:t>Blanketter (Registrering, anmälan etc.)</w:t>
      </w:r>
    </w:p>
    <w:p w14:paraId="6771A6E0" w14:textId="77777777" w:rsidR="00513115" w:rsidRPr="00551447" w:rsidRDefault="00513115" w:rsidP="00513115"/>
    <w:p w14:paraId="0E1BCA9A" w14:textId="77777777" w:rsidR="00513115" w:rsidRPr="00551447" w:rsidRDefault="00513115" w:rsidP="00513115">
      <w:r w:rsidRPr="00551447">
        <w:t>Tjänstekonsument och tjänsteproducent kan använda tjänstekontraktet på olika sätt och i olika steg i sina processer.</w:t>
      </w:r>
    </w:p>
    <w:p w14:paraId="5B3826A6" w14:textId="77777777" w:rsidR="00513115" w:rsidRPr="00551447" w:rsidRDefault="00513115" w:rsidP="00513115"/>
    <w:p w14:paraId="142F8AB2" w14:textId="77777777" w:rsidR="00513115" w:rsidRPr="00551447" w:rsidRDefault="00513115" w:rsidP="00513115">
      <w:r w:rsidRPr="00551447">
        <w:t>Exempel:</w:t>
      </w:r>
    </w:p>
    <w:p w14:paraId="7EE880B6" w14:textId="77777777" w:rsidR="00513115" w:rsidRPr="00551447" w:rsidRDefault="00513115" w:rsidP="0044783B">
      <w:pPr>
        <w:numPr>
          <w:ilvl w:val="0"/>
          <w:numId w:val="3"/>
        </w:numPr>
      </w:pPr>
      <w:r w:rsidRPr="00551447">
        <w:t>En vårdaktivitet kräver en hälsodeklaration.</w:t>
      </w:r>
    </w:p>
    <w:p w14:paraId="389ED335" w14:textId="77777777" w:rsidR="00513115" w:rsidRPr="00551447" w:rsidRDefault="00513115" w:rsidP="0044783B">
      <w:pPr>
        <w:numPr>
          <w:ilvl w:val="0"/>
          <w:numId w:val="3"/>
        </w:numPr>
      </w:pPr>
      <w:r w:rsidRPr="00551447">
        <w:t>Ett vårdbesök föranleder en registreringsblankett</w:t>
      </w:r>
    </w:p>
    <w:p w14:paraId="4019734B" w14:textId="77777777" w:rsidR="00513115" w:rsidRPr="00551447" w:rsidRDefault="00513115" w:rsidP="0044783B">
      <w:pPr>
        <w:numPr>
          <w:ilvl w:val="0"/>
          <w:numId w:val="3"/>
        </w:numPr>
      </w:pPr>
      <w:r w:rsidRPr="00551447">
        <w:t xml:space="preserve">En behandling kräver uppföljning </w:t>
      </w:r>
    </w:p>
    <w:p w14:paraId="2B68D253" w14:textId="77777777" w:rsidR="00513115" w:rsidRPr="00551447" w:rsidRDefault="00513115" w:rsidP="0044783B">
      <w:pPr>
        <w:numPr>
          <w:ilvl w:val="1"/>
          <w:numId w:val="3"/>
        </w:numPr>
      </w:pPr>
      <w:r w:rsidRPr="00551447">
        <w:t>Biverkningsregistrering</w:t>
      </w:r>
    </w:p>
    <w:p w14:paraId="6F5977F7" w14:textId="77777777" w:rsidR="00513115" w:rsidRPr="00551447" w:rsidRDefault="00513115" w:rsidP="0044783B">
      <w:pPr>
        <w:numPr>
          <w:ilvl w:val="1"/>
          <w:numId w:val="3"/>
        </w:numPr>
      </w:pPr>
      <w:r w:rsidRPr="00551447">
        <w:t>Effektmätning av behandling</w:t>
      </w:r>
    </w:p>
    <w:p w14:paraId="565C3950" w14:textId="77777777" w:rsidR="00513115" w:rsidRPr="00551447" w:rsidRDefault="00513115" w:rsidP="0044783B">
      <w:pPr>
        <w:numPr>
          <w:ilvl w:val="0"/>
          <w:numId w:val="3"/>
        </w:numPr>
      </w:pPr>
      <w:r w:rsidRPr="00551447">
        <w:t>Informationsinsamling under begäran och bedömning av vårdbegäran</w:t>
      </w:r>
    </w:p>
    <w:p w14:paraId="2B0F9232" w14:textId="77777777" w:rsidR="00513115" w:rsidRPr="00551447" w:rsidRDefault="00513115" w:rsidP="00513115"/>
    <w:p w14:paraId="0F6863BB" w14:textId="77777777" w:rsidR="00513115" w:rsidRPr="00551447" w:rsidRDefault="00513115" w:rsidP="00513115">
      <w:r w:rsidRPr="00551447">
        <w:t xml:space="preserve">Tjänstekontraktsbeskrivningen är ett teknik-oberoende, formellt regelverk som reglerar integrationskrav mellan parter (tjänstekonsumenter och tjänsteproducenter) med behov av elektronisk samverkan i ett speciellt syfte (i detta fall integration mellan nationella tjänster och lokala informationskällor). </w:t>
      </w:r>
    </w:p>
    <w:p w14:paraId="32C6AF10" w14:textId="77777777" w:rsidR="00513115" w:rsidRPr="00551447" w:rsidRDefault="00513115" w:rsidP="00513115"/>
    <w:p w14:paraId="0B36C026" w14:textId="77777777" w:rsidR="00513115" w:rsidRPr="00551447" w:rsidRDefault="00513115" w:rsidP="00513115">
      <w:r w:rsidRPr="00551447">
        <w:t xml:space="preserve">Tjänstekontraktsbeskrivningen är också ett viktigt underlag för skapande av de tekniska kontrakten (scheman och WSDL-filer). </w:t>
      </w:r>
    </w:p>
    <w:p w14:paraId="3F83E2D6" w14:textId="77777777" w:rsidR="0039481C" w:rsidRDefault="0039481C" w:rsidP="0039481C"/>
    <w:p w14:paraId="04A06ADA" w14:textId="77777777" w:rsidR="00551447" w:rsidRPr="00551447" w:rsidRDefault="00551447" w:rsidP="00551447">
      <w:pPr>
        <w:rPr>
          <w:del w:id="722" w:author="Jarno Nieminen" w:date="2014-09-04T09:09:00Z"/>
          <w:i/>
        </w:rPr>
      </w:pPr>
      <w:del w:id="723" w:author="Jarno Nieminen" w:date="2014-09-04T09:09:00Z">
        <w:r w:rsidRPr="00551447">
          <w:rPr>
            <w:i/>
          </w:rPr>
          <w:delText>Detta dokument kompletterar reglerna i de tekniska kontrakten. Tjänsteproducenter och tjänstekonsumenter ska m.a.o. följa såväl de maskintolkbara reglerna i de tekniska kontrakten, som de regler som uttrycks detta dokument. Tjänsteproducenter och konsumenter ska följa regelverket i RIVTA 2.1 med avseende på säkerhet och publicering av s.k. ping-tjänst.</w:delText>
        </w:r>
      </w:del>
    </w:p>
    <w:p w14:paraId="192FE1A6" w14:textId="77777777" w:rsidR="00551447" w:rsidRPr="00551447" w:rsidRDefault="00551447" w:rsidP="00551447">
      <w:pPr>
        <w:rPr>
          <w:del w:id="724" w:author="Jarno Nieminen" w:date="2014-09-04T09:09:00Z"/>
        </w:rPr>
      </w:pPr>
    </w:p>
    <w:p w14:paraId="41A2044F" w14:textId="77777777" w:rsidR="0039481C" w:rsidRPr="007E3F3B" w:rsidRDefault="0039481C" w:rsidP="0039481C">
      <w:pPr>
        <w:rPr>
          <w:i/>
          <w:rPrChange w:id="725" w:author="Jarno Nieminen" w:date="2014-09-04T09:09:00Z">
            <w:rPr/>
          </w:rPrChange>
        </w:rPr>
      </w:pPr>
      <w:r w:rsidRPr="007E3F3B">
        <w:rPr>
          <w:i/>
          <w:rPrChange w:id="726" w:author="Jarno Nieminen" w:date="2014-09-04T09:09:00Z">
            <w:rPr/>
          </w:rPrChange>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F35E55C" w14:textId="3839EAE5" w:rsidR="00FD215B" w:rsidRPr="007E3F3B" w:rsidRDefault="0039481C" w:rsidP="0039481C">
      <w:pPr>
        <w:rPr>
          <w:i/>
          <w:rPrChange w:id="727" w:author="Jarno Nieminen" w:date="2014-09-04T09:09:00Z">
            <w:rPr/>
          </w:rPrChange>
        </w:rPr>
      </w:pPr>
      <w:r w:rsidRPr="007E3F3B">
        <w:rPr>
          <w:i/>
          <w:rPrChange w:id="728" w:author="Jarno Nieminen" w:date="2014-09-04T09:09:00Z">
            <w:rPr/>
          </w:rPrChange>
        </w:rPr>
        <w:lastRenderedPageBreak/>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DE73FF6" w14:textId="77777777" w:rsidR="00551447" w:rsidRPr="00551447" w:rsidRDefault="00551447" w:rsidP="009C52F6">
      <w:pPr>
        <w:rPr>
          <w:del w:id="729" w:author="Jarno Nieminen" w:date="2014-09-04T09:09:00Z"/>
        </w:rPr>
      </w:pPr>
      <w:bookmarkStart w:id="730" w:name="_Toc397585044"/>
      <w:bookmarkStart w:id="731" w:name="_Toc269040962"/>
      <w:del w:id="732" w:author="Jarno Nieminen" w:date="2014-09-04T09:09:00Z">
        <w:r w:rsidRPr="00551447">
          <w:rPr>
            <w:noProof/>
            <w:lang w:eastAsia="sv-SE"/>
          </w:rPr>
          <mc:AlternateContent>
            <mc:Choice Requires="wps">
              <w:drawing>
                <wp:inline distT="0" distB="0" distL="0" distR="0" wp14:anchorId="7AE74B0E" wp14:editId="1637464F">
                  <wp:extent cx="5753100" cy="3505200"/>
                  <wp:effectExtent l="0" t="0" r="19050" b="19050"/>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05200"/>
                          </a:xfrm>
                          <a:prstGeom prst="rect">
                            <a:avLst/>
                          </a:prstGeom>
                          <a:solidFill>
                            <a:srgbClr val="DDDDDD"/>
                          </a:solidFill>
                          <a:ln w="9525">
                            <a:solidFill>
                              <a:srgbClr val="000000"/>
                            </a:solidFill>
                            <a:miter lim="800000"/>
                            <a:headEnd/>
                            <a:tailEnd/>
                          </a:ln>
                        </wps:spPr>
                        <wps:txbx>
                          <w:txbxContent>
                            <w:p w14:paraId="0B325081" w14:textId="77777777" w:rsidR="00250EF9" w:rsidRPr="004255A2" w:rsidRDefault="00250EF9" w:rsidP="00551447">
                              <w:pPr>
                                <w:rPr>
                                  <w:del w:id="733" w:author="Jarno Nieminen" w:date="2014-09-04T09:09:00Z"/>
                                </w:rPr>
                              </w:pPr>
                              <w:del w:id="734" w:author="Jarno Nieminen" w:date="2014-09-04T09:09:00Z">
                                <w:r w:rsidRPr="004255A2">
                                  <w:delText>I arbetet har följande personer deltagit:</w:delText>
                                </w:r>
                              </w:del>
                            </w:p>
                            <w:p w14:paraId="24471199" w14:textId="77777777" w:rsidR="00250EF9" w:rsidRDefault="00250EF9" w:rsidP="00551447">
                              <w:pPr>
                                <w:rPr>
                                  <w:del w:id="735" w:author="Jarno Nieminen" w:date="2014-09-04T09:09:00Z"/>
                                </w:rPr>
                              </w:pPr>
                            </w:p>
                            <w:p w14:paraId="557ADEEA" w14:textId="77777777" w:rsidR="00250EF9" w:rsidRPr="00FE3AAD" w:rsidRDefault="00250EF9" w:rsidP="00551447">
                              <w:pPr>
                                <w:rPr>
                                  <w:del w:id="736" w:author="Jarno Nieminen" w:date="2014-09-04T09:09:00Z"/>
                                </w:rPr>
                              </w:pPr>
                              <w:del w:id="737" w:author="Jarno Nieminen" w:date="2014-09-04T09:09:00Z">
                                <w:r w:rsidRPr="004255A2">
                                  <w:rPr>
                                    <w:szCs w:val="20"/>
                                  </w:rPr>
                                  <w:delText>Tjänstedomänansvarig</w:delText>
                                </w:r>
                                <w:r w:rsidRPr="00FE3AAD">
                                  <w:delText>:</w:delText>
                                </w:r>
                              </w:del>
                            </w:p>
                            <w:p w14:paraId="65C6AA05" w14:textId="77777777" w:rsidR="00250EF9" w:rsidRDefault="00777602" w:rsidP="00551447">
                              <w:pPr>
                                <w:rPr>
                                  <w:del w:id="738" w:author="Jarno Nieminen" w:date="2014-09-04T09:09:00Z"/>
                                  <w:i/>
                                </w:rPr>
                              </w:pPr>
                              <w:del w:id="739" w:author="Jarno Nieminen" w:date="2014-09-04T09:09:00Z">
                                <w:r>
                                  <w:delText>Jarno Nieminen</w:delText>
                                </w:r>
                              </w:del>
                            </w:p>
                            <w:p w14:paraId="11757B0E" w14:textId="77777777" w:rsidR="00250EF9" w:rsidRPr="00FE3AAD" w:rsidRDefault="00250EF9" w:rsidP="00551447">
                              <w:pPr>
                                <w:rPr>
                                  <w:del w:id="740" w:author="Jarno Nieminen" w:date="2014-09-04T09:09:00Z"/>
                                  <w:i/>
                                </w:rPr>
                              </w:pPr>
                            </w:p>
                            <w:p w14:paraId="62FE7784" w14:textId="77777777" w:rsidR="00250EF9" w:rsidRDefault="00250EF9" w:rsidP="00551447">
                              <w:pPr>
                                <w:rPr>
                                  <w:del w:id="741" w:author="Jarno Nieminen" w:date="2014-09-04T09:09:00Z"/>
                                </w:rPr>
                              </w:pPr>
                              <w:del w:id="742" w:author="Jarno Nieminen" w:date="2014-09-04T09:09:00Z">
                                <w:r w:rsidRPr="009B4414">
                                  <w:delText>Projektgrupp</w:delText>
                                </w:r>
                                <w:r>
                                  <w:delText xml:space="preserve">: </w:delText>
                                </w:r>
                              </w:del>
                            </w:p>
                            <w:p w14:paraId="573BDBF8" w14:textId="77777777" w:rsidR="00250EF9" w:rsidRDefault="00250EF9" w:rsidP="00551447">
                              <w:pPr>
                                <w:rPr>
                                  <w:del w:id="743" w:author="Jarno Nieminen" w:date="2014-09-04T09:09:00Z"/>
                                </w:rPr>
                              </w:pPr>
                            </w:p>
                            <w:p w14:paraId="2E728AD8" w14:textId="77777777" w:rsidR="00250EF9" w:rsidRDefault="00250EF9" w:rsidP="00551447">
                              <w:pPr>
                                <w:rPr>
                                  <w:del w:id="744" w:author="Jarno Nieminen" w:date="2014-09-04T09:09:00Z"/>
                                </w:rPr>
                              </w:pPr>
                              <w:del w:id="745" w:author="Jarno Nieminen" w:date="2014-09-04T09:09:00Z">
                                <w:r>
                                  <w:delText>Version 1.0</w:delText>
                                </w:r>
                              </w:del>
                            </w:p>
                            <w:p w14:paraId="7B453A76" w14:textId="77777777" w:rsidR="00250EF9" w:rsidRDefault="00250EF9" w:rsidP="00551447">
                              <w:pPr>
                                <w:rPr>
                                  <w:del w:id="746" w:author="Jarno Nieminen" w:date="2014-09-04T09:09:00Z"/>
                                </w:rPr>
                              </w:pPr>
                              <w:del w:id="747" w:author="Jarno Nieminen" w:date="2014-09-04T09:09:00Z">
                                <w:r>
                                  <w:delText>Marco de Luca, Mina Hälsotjänster</w:delText>
                                </w:r>
                              </w:del>
                            </w:p>
                            <w:p w14:paraId="29E0B156" w14:textId="77777777" w:rsidR="00250EF9" w:rsidRDefault="00250EF9" w:rsidP="00551447">
                              <w:pPr>
                                <w:rPr>
                                  <w:del w:id="748" w:author="Jarno Nieminen" w:date="2014-09-04T09:09:00Z"/>
                                </w:rPr>
                              </w:pPr>
                              <w:del w:id="749" w:author="Jarno Nieminen" w:date="2014-09-04T09:09:00Z">
                                <w:r>
                                  <w:delText>Anders Björk, Softronic</w:delText>
                                </w:r>
                              </w:del>
                            </w:p>
                            <w:p w14:paraId="2BFFFC72" w14:textId="77777777" w:rsidR="00250EF9" w:rsidRDefault="00250EF9" w:rsidP="00551447">
                              <w:pPr>
                                <w:rPr>
                                  <w:del w:id="750" w:author="Jarno Nieminen" w:date="2014-09-04T09:09:00Z"/>
                                </w:rPr>
                              </w:pPr>
                              <w:del w:id="751" w:author="Jarno Nieminen" w:date="2014-09-04T09:09:00Z">
                                <w:r>
                                  <w:delText>Roger Lundberg, Siemens</w:delText>
                                </w:r>
                              </w:del>
                            </w:p>
                            <w:p w14:paraId="168470D7" w14:textId="77777777" w:rsidR="00250EF9" w:rsidRPr="009C52F6" w:rsidRDefault="00250EF9" w:rsidP="00551447">
                              <w:pPr>
                                <w:rPr>
                                  <w:del w:id="752" w:author="Jarno Nieminen" w:date="2014-09-04T09:09:00Z"/>
                                </w:rPr>
                              </w:pPr>
                              <w:del w:id="753" w:author="Jarno Nieminen" w:date="2014-09-04T09:09:00Z">
                                <w:r w:rsidRPr="009C52F6">
                                  <w:delText>Fredrik Henriques, Chorus</w:delText>
                                </w:r>
                              </w:del>
                            </w:p>
                            <w:p w14:paraId="71E9B042" w14:textId="77777777" w:rsidR="00250EF9" w:rsidRPr="00704D45" w:rsidRDefault="00250EF9" w:rsidP="00551447">
                              <w:pPr>
                                <w:rPr>
                                  <w:del w:id="754" w:author="Jarno Nieminen" w:date="2014-09-04T09:09:00Z"/>
                                  <w:lang w:val="en-US"/>
                                </w:rPr>
                              </w:pPr>
                              <w:del w:id="755" w:author="Jarno Nieminen" w:date="2014-09-04T09:09:00Z">
                                <w:r w:rsidRPr="00704D45">
                                  <w:rPr>
                                    <w:lang w:val="en-US"/>
                                  </w:rPr>
                                  <w:delText>Albert Örwall, Callista Enterprise</w:delText>
                                </w:r>
                              </w:del>
                            </w:p>
                            <w:p w14:paraId="2D1BD11C" w14:textId="77777777" w:rsidR="00250EF9" w:rsidRPr="00704D45" w:rsidRDefault="00250EF9" w:rsidP="00551447">
                              <w:pPr>
                                <w:rPr>
                                  <w:del w:id="756" w:author="Jarno Nieminen" w:date="2014-09-04T09:09:00Z"/>
                                  <w:lang w:val="en-US"/>
                                </w:rPr>
                              </w:pPr>
                            </w:p>
                            <w:p w14:paraId="1F31DFD6" w14:textId="77777777" w:rsidR="00250EF9" w:rsidRPr="009C52F6" w:rsidRDefault="00250EF9" w:rsidP="00551447">
                              <w:pPr>
                                <w:rPr>
                                  <w:del w:id="757" w:author="Jarno Nieminen" w:date="2014-09-04T09:09:00Z"/>
                                  <w:lang w:val="en-US"/>
                                </w:rPr>
                              </w:pPr>
                              <w:del w:id="758" w:author="Jarno Nieminen" w:date="2014-09-04T09:09:00Z">
                                <w:r w:rsidRPr="009C52F6">
                                  <w:rPr>
                                    <w:lang w:val="en-US"/>
                                  </w:rPr>
                                  <w:delText>Version 2.0</w:delText>
                                </w:r>
                              </w:del>
                            </w:p>
                            <w:p w14:paraId="5764E537" w14:textId="77777777" w:rsidR="00250EF9" w:rsidRDefault="00250EF9" w:rsidP="00551447">
                              <w:pPr>
                                <w:rPr>
                                  <w:del w:id="759" w:author="Jarno Nieminen" w:date="2014-09-04T09:09:00Z"/>
                                </w:rPr>
                              </w:pPr>
                              <w:del w:id="760" w:author="Jarno Nieminen" w:date="2014-09-04T09:09:00Z">
                                <w:r>
                                  <w:delText>Marco de Luca, HSF invånartjänster</w:delText>
                                </w:r>
                              </w:del>
                            </w:p>
                            <w:p w14:paraId="54BA4BF7" w14:textId="77777777" w:rsidR="00250EF9" w:rsidRDefault="00250EF9" w:rsidP="00551447">
                              <w:pPr>
                                <w:rPr>
                                  <w:del w:id="761" w:author="Jarno Nieminen" w:date="2014-09-04T09:09:00Z"/>
                                </w:rPr>
                              </w:pPr>
                              <w:del w:id="762" w:author="Jarno Nieminen" w:date="2014-09-04T09:09:00Z">
                                <w:r>
                                  <w:delText>Fredrik Henriques, Chorus</w:delText>
                                </w:r>
                              </w:del>
                            </w:p>
                            <w:p w14:paraId="0A012C88" w14:textId="77777777" w:rsidR="00250EF9" w:rsidRDefault="00250EF9" w:rsidP="00551447">
                              <w:pPr>
                                <w:rPr>
                                  <w:del w:id="763" w:author="Jarno Nieminen" w:date="2014-09-04T09:09:00Z"/>
                                </w:rPr>
                              </w:pPr>
                              <w:del w:id="764" w:author="Jarno Nieminen" w:date="2014-09-04T09:09:00Z">
                                <w:r>
                                  <w:delText>Björn Hedman</w:delText>
                                </w:r>
                              </w:del>
                            </w:p>
                            <w:p w14:paraId="6A16232A" w14:textId="77777777" w:rsidR="00777602" w:rsidRDefault="00777602" w:rsidP="00551447">
                              <w:pPr>
                                <w:rPr>
                                  <w:del w:id="765" w:author="Jarno Nieminen" w:date="2014-09-04T09:09:00Z"/>
                                </w:rPr>
                              </w:pPr>
                              <w:del w:id="766" w:author="Jarno Nieminen" w:date="2014-09-04T09:09:00Z">
                                <w:r>
                                  <w:delText>Jarno Nieminen</w:delText>
                                </w:r>
                              </w:del>
                            </w:p>
                            <w:p w14:paraId="6E4FE037" w14:textId="77777777" w:rsidR="00250EF9" w:rsidRDefault="00250EF9" w:rsidP="00551447">
                              <w:pPr>
                                <w:rPr>
                                  <w:del w:id="767" w:author="Jarno Nieminen" w:date="2014-09-04T09:09:00Z"/>
                                </w:rPr>
                              </w:pPr>
                            </w:p>
                            <w:p w14:paraId="095995A5" w14:textId="77777777" w:rsidR="00250EF9" w:rsidRDefault="00250EF9" w:rsidP="00551447">
                              <w:pPr>
                                <w:rPr>
                                  <w:del w:id="768" w:author="Jarno Nieminen" w:date="2014-09-04T09:09:00Z"/>
                                </w:rPr>
                              </w:pPr>
                            </w:p>
                            <w:p w14:paraId="4CCE9190" w14:textId="77777777" w:rsidR="00250EF9" w:rsidRDefault="00250EF9" w:rsidP="00551447">
                              <w:pPr>
                                <w:rPr>
                                  <w:del w:id="769" w:author="Jarno Nieminen" w:date="2014-09-04T09:09:00Z"/>
                                </w:rPr>
                              </w:pPr>
                            </w:p>
                            <w:p w14:paraId="2BB32B1D" w14:textId="77777777" w:rsidR="00250EF9" w:rsidRDefault="00250EF9" w:rsidP="00551447">
                              <w:pPr>
                                <w:rPr>
                                  <w:del w:id="770" w:author="Jarno Nieminen" w:date="2014-09-04T09:09:00Z"/>
                                </w:rPr>
                              </w:pPr>
                              <w:del w:id="771" w:author="Jarno Nieminen" w:date="2014-09-04T09:09:00Z">
                                <w:r>
                                  <w:delText>Teknisk arkitekt:</w:delText>
                                </w:r>
                              </w:del>
                            </w:p>
                            <w:p w14:paraId="1389BD4C" w14:textId="77777777" w:rsidR="00250EF9" w:rsidRDefault="00250EF9" w:rsidP="00551447">
                              <w:pPr>
                                <w:rPr>
                                  <w:del w:id="772" w:author="Jarno Nieminen" w:date="2014-09-04T09:09:00Z"/>
                                </w:rPr>
                              </w:pPr>
                              <w:del w:id="773" w:author="Jarno Nieminen" w:date="2014-09-04T09:09:00Z">
                                <w:r>
                                  <w:delText>Marco de Luca, Mina Hälsotjänster</w:delText>
                                </w:r>
                              </w:del>
                            </w:p>
                            <w:p w14:paraId="262FC435" w14:textId="77777777" w:rsidR="00250EF9" w:rsidRPr="009B4414" w:rsidRDefault="00250EF9" w:rsidP="00551447">
                              <w:pPr>
                                <w:rPr>
                                  <w:del w:id="774" w:author="Jarno Nieminen" w:date="2014-09-04T09:09:00Z"/>
                                </w:rPr>
                              </w:pPr>
                            </w:p>
                            <w:p w14:paraId="1186F68E" w14:textId="77777777" w:rsidR="00250EF9" w:rsidRPr="009B4414" w:rsidRDefault="00250EF9" w:rsidP="00551447">
                              <w:pPr>
                                <w:rPr>
                                  <w:del w:id="775" w:author="Jarno Nieminen" w:date="2014-09-04T09:09:00Z"/>
                                </w:rPr>
                              </w:pPr>
                              <w:del w:id="776" w:author="Jarno Nieminen" w:date="2014-09-04T09:09:00Z">
                                <w:r w:rsidRPr="005F7BD9">
                                  <w:rPr>
                                    <w:highlight w:val="yellow"/>
                                  </w:rPr>
                                  <w:delText>Namn, organisation, roll</w:delText>
                                </w:r>
                              </w:del>
                            </w:p>
                            <w:p w14:paraId="01AD5C23" w14:textId="77777777" w:rsidR="00250EF9" w:rsidRPr="00861A25" w:rsidRDefault="00250EF9" w:rsidP="00551447">
                              <w:pPr>
                                <w:rPr>
                                  <w:del w:id="777" w:author="Jarno Nieminen" w:date="2014-09-04T09:09:00Z"/>
                                  <w:i/>
                                </w:rPr>
                              </w:pPr>
                              <w:del w:id="778" w:author="Jarno Nieminen" w:date="2014-09-04T09:09:00Z">
                                <w:r>
                                  <w:rPr>
                                    <w:i/>
                                  </w:rPr>
                                  <w:delText>…</w:delText>
                                </w:r>
                              </w:del>
                            </w:p>
                          </w:txbxContent>
                        </wps:txbx>
                        <wps:bodyPr rot="0" vert="horz" wrap="square" lIns="91440" tIns="45720" rIns="91440" bIns="45720" anchor="t" anchorCtr="0" upright="1">
                          <a:noAutofit/>
                        </wps:bodyPr>
                      </wps:wsp>
                    </a:graphicData>
                  </a:graphic>
                </wp:inline>
              </w:drawing>
            </mc:Choice>
            <mc:Fallback>
              <w:pict>
                <v:shapetype w14:anchorId="7AE74B0E" id="_x0000_t202" coordsize="21600,21600" o:spt="202" path="m,l,21600r21600,l21600,xe">
                  <v:stroke joinstyle="miter"/>
                  <v:path gradientshapeok="t" o:connecttype="rect"/>
                </v:shapetype>
                <v:shape id="Text Box 11" o:spid="_x0000_s1026" type="#_x0000_t202" style="width:453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" fillcolor="#ddd">
                  <v:textbox>
                    <w:txbxContent>
                      <w:p w14:paraId="0B325081" w14:textId="77777777" w:rsidR="00250EF9" w:rsidRPr="004255A2" w:rsidRDefault="00250EF9" w:rsidP="00551447">
                        <w:pPr>
                          <w:rPr>
                            <w:del w:id="779" w:author="Jarno Nieminen" w:date="2014-09-04T09:09:00Z"/>
                          </w:rPr>
                        </w:pPr>
                        <w:del w:id="780" w:author="Jarno Nieminen" w:date="2014-09-04T09:09:00Z">
                          <w:r w:rsidRPr="004255A2">
                            <w:delText>I arbetet har följande personer deltagit:</w:delText>
                          </w:r>
                        </w:del>
                      </w:p>
                      <w:p w14:paraId="24471199" w14:textId="77777777" w:rsidR="00250EF9" w:rsidRDefault="00250EF9" w:rsidP="00551447">
                        <w:pPr>
                          <w:rPr>
                            <w:del w:id="781" w:author="Jarno Nieminen" w:date="2014-09-04T09:09:00Z"/>
                          </w:rPr>
                        </w:pPr>
                      </w:p>
                      <w:p w14:paraId="557ADEEA" w14:textId="77777777" w:rsidR="00250EF9" w:rsidRPr="00FE3AAD" w:rsidRDefault="00250EF9" w:rsidP="00551447">
                        <w:pPr>
                          <w:rPr>
                            <w:del w:id="782" w:author="Jarno Nieminen" w:date="2014-09-04T09:09:00Z"/>
                          </w:rPr>
                        </w:pPr>
                        <w:del w:id="783" w:author="Jarno Nieminen" w:date="2014-09-04T09:09:00Z">
                          <w:r w:rsidRPr="004255A2">
                            <w:rPr>
                              <w:szCs w:val="20"/>
                            </w:rPr>
                            <w:delText>Tjänstedomänansvarig</w:delText>
                          </w:r>
                          <w:r w:rsidRPr="00FE3AAD">
                            <w:delText>:</w:delText>
                          </w:r>
                        </w:del>
                      </w:p>
                      <w:p w14:paraId="65C6AA05" w14:textId="77777777" w:rsidR="00250EF9" w:rsidRDefault="00777602" w:rsidP="00551447">
                        <w:pPr>
                          <w:rPr>
                            <w:del w:id="784" w:author="Jarno Nieminen" w:date="2014-09-04T09:09:00Z"/>
                            <w:i/>
                          </w:rPr>
                        </w:pPr>
                        <w:del w:id="785" w:author="Jarno Nieminen" w:date="2014-09-04T09:09:00Z">
                          <w:r>
                            <w:delText>Jarno Nieminen</w:delText>
                          </w:r>
                        </w:del>
                      </w:p>
                      <w:p w14:paraId="11757B0E" w14:textId="77777777" w:rsidR="00250EF9" w:rsidRPr="00FE3AAD" w:rsidRDefault="00250EF9" w:rsidP="00551447">
                        <w:pPr>
                          <w:rPr>
                            <w:del w:id="786" w:author="Jarno Nieminen" w:date="2014-09-04T09:09:00Z"/>
                            <w:i/>
                          </w:rPr>
                        </w:pPr>
                      </w:p>
                      <w:p w14:paraId="62FE7784" w14:textId="77777777" w:rsidR="00250EF9" w:rsidRDefault="00250EF9" w:rsidP="00551447">
                        <w:pPr>
                          <w:rPr>
                            <w:del w:id="787" w:author="Jarno Nieminen" w:date="2014-09-04T09:09:00Z"/>
                          </w:rPr>
                        </w:pPr>
                        <w:del w:id="788" w:author="Jarno Nieminen" w:date="2014-09-04T09:09:00Z">
                          <w:r w:rsidRPr="009B4414">
                            <w:delText>Projektgrupp</w:delText>
                          </w:r>
                          <w:r>
                            <w:delText xml:space="preserve">: </w:delText>
                          </w:r>
                        </w:del>
                      </w:p>
                      <w:p w14:paraId="573BDBF8" w14:textId="77777777" w:rsidR="00250EF9" w:rsidRDefault="00250EF9" w:rsidP="00551447">
                        <w:pPr>
                          <w:rPr>
                            <w:del w:id="789" w:author="Jarno Nieminen" w:date="2014-09-04T09:09:00Z"/>
                          </w:rPr>
                        </w:pPr>
                      </w:p>
                      <w:p w14:paraId="2E728AD8" w14:textId="77777777" w:rsidR="00250EF9" w:rsidRDefault="00250EF9" w:rsidP="00551447">
                        <w:pPr>
                          <w:rPr>
                            <w:del w:id="790" w:author="Jarno Nieminen" w:date="2014-09-04T09:09:00Z"/>
                          </w:rPr>
                        </w:pPr>
                        <w:del w:id="791" w:author="Jarno Nieminen" w:date="2014-09-04T09:09:00Z">
                          <w:r>
                            <w:delText>Version 1.0</w:delText>
                          </w:r>
                        </w:del>
                      </w:p>
                      <w:p w14:paraId="7B453A76" w14:textId="77777777" w:rsidR="00250EF9" w:rsidRDefault="00250EF9" w:rsidP="00551447">
                        <w:pPr>
                          <w:rPr>
                            <w:del w:id="792" w:author="Jarno Nieminen" w:date="2014-09-04T09:09:00Z"/>
                          </w:rPr>
                        </w:pPr>
                        <w:del w:id="793" w:author="Jarno Nieminen" w:date="2014-09-04T09:09:00Z">
                          <w:r>
                            <w:delText>Marco de Luca, Mina Hälsotjänster</w:delText>
                          </w:r>
                        </w:del>
                      </w:p>
                      <w:p w14:paraId="29E0B156" w14:textId="77777777" w:rsidR="00250EF9" w:rsidRDefault="00250EF9" w:rsidP="00551447">
                        <w:pPr>
                          <w:rPr>
                            <w:del w:id="794" w:author="Jarno Nieminen" w:date="2014-09-04T09:09:00Z"/>
                          </w:rPr>
                        </w:pPr>
                        <w:del w:id="795" w:author="Jarno Nieminen" w:date="2014-09-04T09:09:00Z">
                          <w:r>
                            <w:delText>Anders Björk, Softronic</w:delText>
                          </w:r>
                        </w:del>
                      </w:p>
                      <w:p w14:paraId="2BFFFC72" w14:textId="77777777" w:rsidR="00250EF9" w:rsidRDefault="00250EF9" w:rsidP="00551447">
                        <w:pPr>
                          <w:rPr>
                            <w:del w:id="796" w:author="Jarno Nieminen" w:date="2014-09-04T09:09:00Z"/>
                          </w:rPr>
                        </w:pPr>
                        <w:del w:id="797" w:author="Jarno Nieminen" w:date="2014-09-04T09:09:00Z">
                          <w:r>
                            <w:delText>Roger Lundberg, Siemens</w:delText>
                          </w:r>
                        </w:del>
                      </w:p>
                      <w:p w14:paraId="168470D7" w14:textId="77777777" w:rsidR="00250EF9" w:rsidRPr="009C52F6" w:rsidRDefault="00250EF9" w:rsidP="00551447">
                        <w:pPr>
                          <w:rPr>
                            <w:del w:id="798" w:author="Jarno Nieminen" w:date="2014-09-04T09:09:00Z"/>
                          </w:rPr>
                        </w:pPr>
                        <w:del w:id="799" w:author="Jarno Nieminen" w:date="2014-09-04T09:09:00Z">
                          <w:r w:rsidRPr="009C52F6">
                            <w:delText>Fredrik Henriques, Chorus</w:delText>
                          </w:r>
                        </w:del>
                      </w:p>
                      <w:p w14:paraId="71E9B042" w14:textId="77777777" w:rsidR="00250EF9" w:rsidRPr="00704D45" w:rsidRDefault="00250EF9" w:rsidP="00551447">
                        <w:pPr>
                          <w:rPr>
                            <w:del w:id="800" w:author="Jarno Nieminen" w:date="2014-09-04T09:09:00Z"/>
                            <w:lang w:val="en-US"/>
                          </w:rPr>
                        </w:pPr>
                        <w:del w:id="801" w:author="Jarno Nieminen" w:date="2014-09-04T09:09:00Z">
                          <w:r w:rsidRPr="00704D45">
                            <w:rPr>
                              <w:lang w:val="en-US"/>
                            </w:rPr>
                            <w:delText>Albert Örwall, Callista Enterprise</w:delText>
                          </w:r>
                        </w:del>
                      </w:p>
                      <w:p w14:paraId="2D1BD11C" w14:textId="77777777" w:rsidR="00250EF9" w:rsidRPr="00704D45" w:rsidRDefault="00250EF9" w:rsidP="00551447">
                        <w:pPr>
                          <w:rPr>
                            <w:del w:id="802" w:author="Jarno Nieminen" w:date="2014-09-04T09:09:00Z"/>
                            <w:lang w:val="en-US"/>
                          </w:rPr>
                        </w:pPr>
                      </w:p>
                      <w:p w14:paraId="1F31DFD6" w14:textId="77777777" w:rsidR="00250EF9" w:rsidRPr="009C52F6" w:rsidRDefault="00250EF9" w:rsidP="00551447">
                        <w:pPr>
                          <w:rPr>
                            <w:del w:id="803" w:author="Jarno Nieminen" w:date="2014-09-04T09:09:00Z"/>
                            <w:lang w:val="en-US"/>
                          </w:rPr>
                        </w:pPr>
                        <w:del w:id="804" w:author="Jarno Nieminen" w:date="2014-09-04T09:09:00Z">
                          <w:r w:rsidRPr="009C52F6">
                            <w:rPr>
                              <w:lang w:val="en-US"/>
                            </w:rPr>
                            <w:delText>Version 2.0</w:delText>
                          </w:r>
                        </w:del>
                      </w:p>
                      <w:p w14:paraId="5764E537" w14:textId="77777777" w:rsidR="00250EF9" w:rsidRDefault="00250EF9" w:rsidP="00551447">
                        <w:pPr>
                          <w:rPr>
                            <w:del w:id="805" w:author="Jarno Nieminen" w:date="2014-09-04T09:09:00Z"/>
                          </w:rPr>
                        </w:pPr>
                        <w:del w:id="806" w:author="Jarno Nieminen" w:date="2014-09-04T09:09:00Z">
                          <w:r>
                            <w:delText>Marco de Luca, HSF invånartjänster</w:delText>
                          </w:r>
                        </w:del>
                      </w:p>
                      <w:p w14:paraId="54BA4BF7" w14:textId="77777777" w:rsidR="00250EF9" w:rsidRDefault="00250EF9" w:rsidP="00551447">
                        <w:pPr>
                          <w:rPr>
                            <w:del w:id="807" w:author="Jarno Nieminen" w:date="2014-09-04T09:09:00Z"/>
                          </w:rPr>
                        </w:pPr>
                        <w:del w:id="808" w:author="Jarno Nieminen" w:date="2014-09-04T09:09:00Z">
                          <w:r>
                            <w:delText>Fredrik Henriques, Chorus</w:delText>
                          </w:r>
                        </w:del>
                      </w:p>
                      <w:p w14:paraId="0A012C88" w14:textId="77777777" w:rsidR="00250EF9" w:rsidRDefault="00250EF9" w:rsidP="00551447">
                        <w:pPr>
                          <w:rPr>
                            <w:del w:id="809" w:author="Jarno Nieminen" w:date="2014-09-04T09:09:00Z"/>
                          </w:rPr>
                        </w:pPr>
                        <w:del w:id="810" w:author="Jarno Nieminen" w:date="2014-09-04T09:09:00Z">
                          <w:r>
                            <w:delText>Björn Hedman</w:delText>
                          </w:r>
                        </w:del>
                      </w:p>
                      <w:p w14:paraId="6A16232A" w14:textId="77777777" w:rsidR="00777602" w:rsidRDefault="00777602" w:rsidP="00551447">
                        <w:pPr>
                          <w:rPr>
                            <w:del w:id="811" w:author="Jarno Nieminen" w:date="2014-09-04T09:09:00Z"/>
                          </w:rPr>
                        </w:pPr>
                        <w:del w:id="812" w:author="Jarno Nieminen" w:date="2014-09-04T09:09:00Z">
                          <w:r>
                            <w:delText>Jarno Nieminen</w:delText>
                          </w:r>
                        </w:del>
                      </w:p>
                      <w:p w14:paraId="6E4FE037" w14:textId="77777777" w:rsidR="00250EF9" w:rsidRDefault="00250EF9" w:rsidP="00551447">
                        <w:pPr>
                          <w:rPr>
                            <w:del w:id="813" w:author="Jarno Nieminen" w:date="2014-09-04T09:09:00Z"/>
                          </w:rPr>
                        </w:pPr>
                      </w:p>
                      <w:p w14:paraId="095995A5" w14:textId="77777777" w:rsidR="00250EF9" w:rsidRDefault="00250EF9" w:rsidP="00551447">
                        <w:pPr>
                          <w:rPr>
                            <w:del w:id="814" w:author="Jarno Nieminen" w:date="2014-09-04T09:09:00Z"/>
                          </w:rPr>
                        </w:pPr>
                      </w:p>
                      <w:p w14:paraId="4CCE9190" w14:textId="77777777" w:rsidR="00250EF9" w:rsidRDefault="00250EF9" w:rsidP="00551447">
                        <w:pPr>
                          <w:rPr>
                            <w:del w:id="815" w:author="Jarno Nieminen" w:date="2014-09-04T09:09:00Z"/>
                          </w:rPr>
                        </w:pPr>
                      </w:p>
                      <w:p w14:paraId="2BB32B1D" w14:textId="77777777" w:rsidR="00250EF9" w:rsidRDefault="00250EF9" w:rsidP="00551447">
                        <w:pPr>
                          <w:rPr>
                            <w:del w:id="816" w:author="Jarno Nieminen" w:date="2014-09-04T09:09:00Z"/>
                          </w:rPr>
                        </w:pPr>
                        <w:del w:id="817" w:author="Jarno Nieminen" w:date="2014-09-04T09:09:00Z">
                          <w:r>
                            <w:delText>Teknisk arkitekt:</w:delText>
                          </w:r>
                        </w:del>
                      </w:p>
                      <w:p w14:paraId="1389BD4C" w14:textId="77777777" w:rsidR="00250EF9" w:rsidRDefault="00250EF9" w:rsidP="00551447">
                        <w:pPr>
                          <w:rPr>
                            <w:del w:id="818" w:author="Jarno Nieminen" w:date="2014-09-04T09:09:00Z"/>
                          </w:rPr>
                        </w:pPr>
                        <w:del w:id="819" w:author="Jarno Nieminen" w:date="2014-09-04T09:09:00Z">
                          <w:r>
                            <w:delText>Marco de Luca, Mina Hälsotjänster</w:delText>
                          </w:r>
                        </w:del>
                      </w:p>
                      <w:p w14:paraId="262FC435" w14:textId="77777777" w:rsidR="00250EF9" w:rsidRPr="009B4414" w:rsidRDefault="00250EF9" w:rsidP="00551447">
                        <w:pPr>
                          <w:rPr>
                            <w:del w:id="820" w:author="Jarno Nieminen" w:date="2014-09-04T09:09:00Z"/>
                          </w:rPr>
                        </w:pPr>
                      </w:p>
                      <w:p w14:paraId="1186F68E" w14:textId="77777777" w:rsidR="00250EF9" w:rsidRPr="009B4414" w:rsidRDefault="00250EF9" w:rsidP="00551447">
                        <w:pPr>
                          <w:rPr>
                            <w:del w:id="821" w:author="Jarno Nieminen" w:date="2014-09-04T09:09:00Z"/>
                          </w:rPr>
                        </w:pPr>
                        <w:del w:id="822" w:author="Jarno Nieminen" w:date="2014-09-04T09:09:00Z">
                          <w:r w:rsidRPr="005F7BD9">
                            <w:rPr>
                              <w:highlight w:val="yellow"/>
                            </w:rPr>
                            <w:delText>Namn, organisation, roll</w:delText>
                          </w:r>
                        </w:del>
                      </w:p>
                      <w:p w14:paraId="01AD5C23" w14:textId="77777777" w:rsidR="00250EF9" w:rsidRPr="00861A25" w:rsidRDefault="00250EF9" w:rsidP="00551447">
                        <w:pPr>
                          <w:rPr>
                            <w:del w:id="823" w:author="Jarno Nieminen" w:date="2014-09-04T09:09:00Z"/>
                            <w:i/>
                          </w:rPr>
                        </w:pPr>
                        <w:del w:id="824" w:author="Jarno Nieminen" w:date="2014-09-04T09:09:00Z">
                          <w:r>
                            <w:rPr>
                              <w:i/>
                            </w:rPr>
                            <w:delText>…</w:delText>
                          </w:r>
                        </w:del>
                      </w:p>
                    </w:txbxContent>
                  </v:textbox>
                  <w10:anchorlock/>
                </v:shape>
              </w:pict>
            </mc:Fallback>
          </mc:AlternateContent>
        </w:r>
        <w:r w:rsidRPr="00551447">
          <w:tab/>
        </w:r>
      </w:del>
    </w:p>
    <w:p w14:paraId="7B8D684D" w14:textId="77777777" w:rsidR="00551447" w:rsidRDefault="00551447" w:rsidP="0039481C">
      <w:pPr>
        <w:rPr>
          <w:del w:id="825" w:author="Jarno Nieminen" w:date="2014-09-04T09:09:00Z"/>
        </w:rPr>
      </w:pPr>
    </w:p>
    <w:p w14:paraId="0B05E925" w14:textId="4F2ADCE0" w:rsidR="003D6708" w:rsidRDefault="003D6708" w:rsidP="00D720D4">
      <w:pPr>
        <w:pStyle w:val="Heading2"/>
        <w:rPr>
          <w:ins w:id="826" w:author="Jarno Nieminen" w:date="2014-09-04T09:09:00Z"/>
        </w:rPr>
      </w:pPr>
      <w:bookmarkStart w:id="827" w:name="_GoBack"/>
      <w:bookmarkEnd w:id="827"/>
      <w:ins w:id="828" w:author="Jarno Nieminen" w:date="2014-09-04T09:09:00Z">
        <w:r>
          <w:t>Svenskt namn</w:t>
        </w:r>
        <w:bookmarkEnd w:id="730"/>
      </w:ins>
    </w:p>
    <w:p w14:paraId="11412EB0" w14:textId="5BFCBDEA" w:rsidR="003D6708" w:rsidRDefault="003D6708" w:rsidP="003D6708">
      <w:pPr>
        <w:rPr>
          <w:ins w:id="829" w:author="Jarno Nieminen" w:date="2014-09-04T09:09:00Z"/>
          <w:color w:val="76923C" w:themeColor="accent3" w:themeShade="BF"/>
        </w:rPr>
      </w:pPr>
      <w:ins w:id="830" w:author="Jarno Nieminen" w:date="2014-09-04T09:09:00Z">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731D91" w:rsidRPr="00731D91">
          <w:rPr>
            <w:b/>
            <w:color w:val="76923C" w:themeColor="accent3" w:themeShade="BF"/>
          </w:rPr>
          <w:t>infrastruktur</w:t>
        </w:r>
        <w:r w:rsidR="00731D91">
          <w:rPr>
            <w:color w:val="76923C" w:themeColor="accent3" w:themeShade="BF"/>
          </w:rPr>
          <w:t>:etjänsteförsörjning:formulärhantering</w:t>
        </w:r>
        <w:r w:rsidRPr="00344F4D">
          <w:rPr>
            <w:color w:val="76923C" w:themeColor="accent3" w:themeShade="BF"/>
          </w:rPr>
          <w:fldChar w:fldCharType="end"/>
        </w:r>
      </w:ins>
    </w:p>
    <w:p w14:paraId="0A0E94E6" w14:textId="5025F8E5" w:rsidR="00680827" w:rsidRPr="00C9798A" w:rsidRDefault="00680827" w:rsidP="003D6708">
      <w:pPr>
        <w:rPr>
          <w:ins w:id="831" w:author="Jarno Nieminen" w:date="2014-09-04T09:09:00Z"/>
          <w:b/>
        </w:rPr>
      </w:pPr>
      <w:ins w:id="832" w:author="Jarno Nieminen" w:date="2014-09-04T09:09:00Z">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731D91">
          <w:rPr>
            <w:b/>
            <w:color w:val="76923C" w:themeColor="accent3" w:themeShade="BF"/>
          </w:rPr>
          <w:t>Formulärhantering</w:t>
        </w:r>
        <w:r w:rsidRPr="00C9798A">
          <w:rPr>
            <w:b/>
            <w:color w:val="76923C" w:themeColor="accent3" w:themeShade="BF"/>
          </w:rPr>
          <w:fldChar w:fldCharType="end"/>
        </w:r>
      </w:ins>
    </w:p>
    <w:p w14:paraId="7F08D786" w14:textId="77777777" w:rsidR="003D6708" w:rsidRPr="003D6708" w:rsidRDefault="003D6708" w:rsidP="003D6708"/>
    <w:p w14:paraId="6BBD040D" w14:textId="77777777" w:rsidR="00D720D4" w:rsidRDefault="00D720D4" w:rsidP="00D720D4">
      <w:pPr>
        <w:pStyle w:val="Heading2"/>
      </w:pPr>
      <w:bookmarkStart w:id="833" w:name="_Toc397585045"/>
      <w:bookmarkStart w:id="834" w:name="_Toc391636667"/>
      <w:r>
        <w:t>WEB beskrivning</w:t>
      </w:r>
      <w:bookmarkEnd w:id="731"/>
      <w:bookmarkEnd w:id="833"/>
      <w:bookmarkEnd w:id="834"/>
    </w:p>
    <w:p w14:paraId="526F5A11" w14:textId="77777777" w:rsidR="00513115" w:rsidRDefault="00513115" w:rsidP="00513115">
      <w:r w:rsidRPr="00551447">
        <w:t>Formulärtjänsten möjliggör hantering av formulärinformation mellan olika aktörer. Tjänstekontraktet möjliggör insamling av olika typer av formulärinformation.</w:t>
      </w:r>
    </w:p>
    <w:p w14:paraId="14DF15EB" w14:textId="77777777" w:rsidR="00513115" w:rsidRDefault="00513115" w:rsidP="00513115"/>
    <w:p w14:paraId="4D58A6BF" w14:textId="77777777" w:rsidR="00513115" w:rsidRPr="00551447" w:rsidRDefault="00513115" w:rsidP="00513115">
      <w:r w:rsidRPr="00551447">
        <w:t>Tjänstekonsument och tjänsteproducent kan använda tjänstekontraktet på olika sätt och i olika steg i sina processer.</w:t>
      </w:r>
    </w:p>
    <w:p w14:paraId="5D01C713" w14:textId="77777777" w:rsidR="00513115" w:rsidRPr="00551447" w:rsidRDefault="00513115" w:rsidP="00513115">
      <w:r w:rsidRPr="00551447">
        <w:t>Exempel:</w:t>
      </w:r>
    </w:p>
    <w:p w14:paraId="283F0E01" w14:textId="77777777" w:rsidR="00513115" w:rsidRPr="00551447" w:rsidRDefault="00513115" w:rsidP="0044783B">
      <w:pPr>
        <w:numPr>
          <w:ilvl w:val="0"/>
          <w:numId w:val="3"/>
        </w:numPr>
      </w:pPr>
      <w:r w:rsidRPr="00551447">
        <w:t>En vårdaktivitet kräver en hälsodeklaration.</w:t>
      </w:r>
    </w:p>
    <w:p w14:paraId="1608F7A2" w14:textId="77777777" w:rsidR="00513115" w:rsidRPr="00551447" w:rsidRDefault="00513115" w:rsidP="0044783B">
      <w:pPr>
        <w:numPr>
          <w:ilvl w:val="0"/>
          <w:numId w:val="3"/>
        </w:numPr>
      </w:pPr>
      <w:r w:rsidRPr="00551447">
        <w:t>Ett vårdbesök föranleder en registreringsblankett</w:t>
      </w:r>
    </w:p>
    <w:p w14:paraId="7110CF53" w14:textId="77777777" w:rsidR="00513115" w:rsidRPr="00551447" w:rsidRDefault="00513115" w:rsidP="0044783B">
      <w:pPr>
        <w:numPr>
          <w:ilvl w:val="0"/>
          <w:numId w:val="3"/>
        </w:numPr>
      </w:pPr>
      <w:r w:rsidRPr="00551447">
        <w:t xml:space="preserve">En behandling kräver uppföljning </w:t>
      </w:r>
    </w:p>
    <w:p w14:paraId="2CEE9C50" w14:textId="77777777" w:rsidR="00513115" w:rsidRPr="00551447" w:rsidRDefault="00513115" w:rsidP="0044783B">
      <w:pPr>
        <w:numPr>
          <w:ilvl w:val="1"/>
          <w:numId w:val="3"/>
        </w:numPr>
      </w:pPr>
      <w:r w:rsidRPr="00551447">
        <w:t>Biverkningsregistrering</w:t>
      </w:r>
    </w:p>
    <w:p w14:paraId="58EF77F6" w14:textId="77777777" w:rsidR="00513115" w:rsidRPr="00551447" w:rsidRDefault="00513115" w:rsidP="0044783B">
      <w:pPr>
        <w:numPr>
          <w:ilvl w:val="1"/>
          <w:numId w:val="3"/>
        </w:numPr>
      </w:pPr>
      <w:r w:rsidRPr="00551447">
        <w:t>Effektmätning av behandling</w:t>
      </w:r>
    </w:p>
    <w:p w14:paraId="75D9FC78" w14:textId="77777777" w:rsidR="00513115" w:rsidRPr="00551447" w:rsidRDefault="00513115" w:rsidP="0044783B">
      <w:pPr>
        <w:numPr>
          <w:ilvl w:val="0"/>
          <w:numId w:val="3"/>
        </w:numPr>
      </w:pPr>
      <w:r w:rsidRPr="00551447">
        <w:t>Informationsinsamling under begäran och bedömning av vårdbegäran</w:t>
      </w:r>
    </w:p>
    <w:p w14:paraId="10716C11" w14:textId="12FD91EB" w:rsidR="003D6708" w:rsidRDefault="003D6708">
      <w:pPr>
        <w:spacing w:line="240" w:lineRule="auto"/>
        <w:pPrChange w:id="835" w:author="Jarno Nieminen" w:date="2014-09-04T09:09:00Z">
          <w:pPr/>
        </w:pPrChange>
      </w:pPr>
      <w:ins w:id="836" w:author="Jarno Nieminen" w:date="2014-09-04T09:09:00Z">
        <w:r>
          <w:br w:type="page"/>
        </w:r>
      </w:ins>
    </w:p>
    <w:p w14:paraId="6A4B8311" w14:textId="77777777" w:rsidR="0039481C" w:rsidRDefault="0039481C" w:rsidP="0039481C">
      <w:pPr>
        <w:pStyle w:val="Heading1"/>
      </w:pPr>
      <w:bookmarkStart w:id="837" w:name="_Toc198086678"/>
      <w:bookmarkStart w:id="838" w:name="_Toc224960918"/>
      <w:bookmarkStart w:id="839" w:name="_Toc357754844"/>
      <w:bookmarkStart w:id="840" w:name="_Toc243452542"/>
      <w:bookmarkStart w:id="841" w:name="_Toc397585046"/>
      <w:bookmarkStart w:id="842" w:name="_Toc163300578"/>
      <w:bookmarkStart w:id="843" w:name="_Toc163300880"/>
      <w:bookmarkStart w:id="844" w:name="_Toc198366954"/>
      <w:bookmarkStart w:id="845" w:name="_Toc386458048"/>
      <w:bookmarkStart w:id="846" w:name="_Toc391636668"/>
      <w:r>
        <w:lastRenderedPageBreak/>
        <w:t>Versionsinformation</w:t>
      </w:r>
      <w:bookmarkEnd w:id="837"/>
      <w:bookmarkEnd w:id="838"/>
      <w:bookmarkEnd w:id="839"/>
      <w:bookmarkEnd w:id="840"/>
      <w:bookmarkEnd w:id="841"/>
      <w:bookmarkEnd w:id="845"/>
      <w:bookmarkEnd w:id="846"/>
    </w:p>
    <w:p w14:paraId="2F36E12C" w14:textId="6190FFAB" w:rsidR="0039481C" w:rsidRDefault="0039481C" w:rsidP="0039481C">
      <w:r w:rsidRPr="007E3F3B">
        <w:rPr>
          <w:i/>
          <w:rPrChange w:id="847" w:author="Jarno Nieminen" w:date="2014-09-04T09:09:00Z">
            <w:rPr/>
          </w:rPrChange>
        </w:rPr>
        <w:t>Denna revision av tjänstekontraktsbeskrivningen handlar om</w:t>
      </w:r>
      <w:r w:rsidR="008055D7">
        <w:rPr>
          <w:i/>
          <w:rPrChange w:id="848" w:author="Jarno Nieminen" w:date="2014-09-04T09:09:00Z">
            <w:rPr/>
          </w:rPrChange>
        </w:rPr>
        <w:t xml:space="preserve"> </w:t>
      </w:r>
      <w:del w:id="849" w:author="Jarno Nieminen" w:date="2014-09-04T09:09:00Z">
        <w:r>
          <w:delText>version</w:delText>
        </w:r>
      </w:del>
      <w:ins w:id="850" w:author="Jarno Nieminen" w:date="2014-09-04T09:09:00Z">
        <w:r w:rsidR="008055D7">
          <w:rPr>
            <w:i/>
          </w:rPr>
          <w:t>domänen</w:t>
        </w:r>
      </w:ins>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E94FC3" w:rsidRPr="00E94FC3">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E94FC3" w:rsidRPr="00E94FC3">
        <w:rPr>
          <w:b/>
          <w:color w:val="76923C" w:themeColor="accent3" w:themeShade="BF"/>
        </w:rPr>
        <w:t>eservicesupply</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E94FC3" w:rsidRPr="00E94FC3">
        <w:rPr>
          <w:b/>
          <w:color w:val="76923C" w:themeColor="accent3" w:themeShade="BF"/>
        </w:rPr>
        <w:t>forminteraction</w:t>
      </w:r>
      <w:r w:rsidR="008574CF" w:rsidRPr="00344F4D">
        <w:rPr>
          <w:color w:val="76923C" w:themeColor="accent3" w:themeShade="BF"/>
        </w:rPr>
        <w:fldChar w:fldCharType="end"/>
      </w:r>
      <w:r w:rsidR="008574CF">
        <w:rPr>
          <w:color w:val="76923C" w:themeColor="accent3" w:themeShade="BF"/>
        </w:rPr>
        <w:t xml:space="preserve">. </w:t>
      </w:r>
      <w:r w:rsidRPr="007E3F3B">
        <w:rPr>
          <w:i/>
          <w:rPrChange w:id="851" w:author="Jarno Nieminen" w:date="2014-09-04T09:09:00Z">
            <w:rPr/>
          </w:rPrChange>
        </w:rPr>
        <w:t>Observera att version för detta dokument och domänen måste vara lika. Detta för att spårbarheten inte skall brytas.</w:t>
      </w:r>
      <w:r>
        <w:t xml:space="preserve"> </w:t>
      </w:r>
    </w:p>
    <w:p w14:paraId="676921EF" w14:textId="77777777" w:rsidR="0039481C" w:rsidRDefault="0039481C" w:rsidP="0039481C"/>
    <w:p w14:paraId="12AD1B17" w14:textId="77777777" w:rsidR="0039481C" w:rsidRPr="009C52F6" w:rsidRDefault="0039481C" w:rsidP="0039481C">
      <w:pPr>
        <w:pStyle w:val="Heading2"/>
        <w:rPr>
          <w:del w:id="852" w:author="Jarno Nieminen" w:date="2014-09-04T09:09:00Z"/>
          <w:color w:val="76923C" w:themeColor="accent3" w:themeShade="BF"/>
        </w:rPr>
      </w:pPr>
      <w:bookmarkStart w:id="853" w:name="_Toc357754845"/>
      <w:bookmarkStart w:id="854" w:name="_Toc243452543"/>
      <w:bookmarkStart w:id="855" w:name="_Toc397585047"/>
      <w:bookmarkStart w:id="856" w:name="_Toc163300882"/>
      <w:bookmarkStart w:id="857" w:name="_Toc386458049"/>
      <w:bookmarkStart w:id="858" w:name="_Toc391636669"/>
      <w:del w:id="859" w:author="Jarno Nieminen" w:date="2014-09-04T09:09:00Z">
        <w:r>
          <w:delText xml:space="preserve">Version </w:delText>
        </w:r>
        <w:bookmarkEnd w:id="857"/>
        <w:r w:rsidRPr="00EB3EAB">
          <w:rPr>
            <w:color w:val="008000"/>
          </w:rPr>
          <w:fldChar w:fldCharType="begin"/>
        </w:r>
        <w:r w:rsidRPr="00EB3EAB">
          <w:rPr>
            <w:color w:val="008000"/>
          </w:rPr>
          <w:delInstrText xml:space="preserve"> DOCPROPERTY  "Version1" \* MERGEFORMAT </w:delInstrText>
        </w:r>
        <w:r w:rsidRPr="00EB3EAB">
          <w:rPr>
            <w:color w:val="008000"/>
          </w:rPr>
          <w:fldChar w:fldCharType="separate"/>
        </w:r>
        <w:r w:rsidR="00F711C6" w:rsidRPr="00F711C6">
          <w:rPr>
            <w:b/>
            <w:color w:val="008000"/>
          </w:rPr>
          <w:delText>2</w:delText>
        </w:r>
        <w:r w:rsidRPr="00EB3EAB">
          <w:rPr>
            <w:b/>
            <w:color w:val="008000"/>
          </w:rPr>
          <w:fldChar w:fldCharType="end"/>
        </w:r>
        <w:r w:rsidRPr="00EB3EAB">
          <w:rPr>
            <w:color w:val="008000"/>
          </w:rPr>
          <w:delText>.</w:delText>
        </w:r>
        <w:r w:rsidRPr="00EB3EAB">
          <w:rPr>
            <w:color w:val="008000"/>
          </w:rPr>
          <w:fldChar w:fldCharType="begin"/>
        </w:r>
        <w:r w:rsidR="00EB3EAB" w:rsidRPr="00EB3EAB">
          <w:rPr>
            <w:color w:val="008000"/>
          </w:rPr>
          <w:delInstrText xml:space="preserve"> DOCPROPERTY "Version</w:delInstrText>
        </w:r>
        <w:r w:rsidRPr="00EB3EAB">
          <w:rPr>
            <w:color w:val="008000"/>
          </w:rPr>
          <w:delInstrText xml:space="preserve">2" \* MERGEFORMAT </w:delInstrText>
        </w:r>
        <w:r w:rsidRPr="00EB3EAB">
          <w:rPr>
            <w:color w:val="008000"/>
          </w:rPr>
          <w:fldChar w:fldCharType="separate"/>
        </w:r>
        <w:r w:rsidR="00EB3EAB" w:rsidRPr="00EB3EAB">
          <w:rPr>
            <w:b/>
            <w:color w:val="008000"/>
          </w:rPr>
          <w:delText>0</w:delText>
        </w:r>
        <w:r w:rsidRPr="00EB3EAB">
          <w:rPr>
            <w:b/>
            <w:color w:val="008000"/>
          </w:rPr>
          <w:fldChar w:fldCharType="end"/>
        </w:r>
        <w:r w:rsidRPr="00EB3EAB">
          <w:rPr>
            <w:color w:val="008000"/>
          </w:rPr>
          <w:delText>.</w:delText>
        </w:r>
        <w:r w:rsidRPr="00EB3EAB">
          <w:rPr>
            <w:color w:val="008000"/>
          </w:rPr>
          <w:fldChar w:fldCharType="begin"/>
        </w:r>
        <w:r w:rsidRPr="00EB3EAB">
          <w:rPr>
            <w:color w:val="008000"/>
          </w:rPr>
          <w:delInstrText xml:space="preserve"> DOCPROPERTY "Version3" \* MERGEFORMAT </w:delInstrText>
        </w:r>
        <w:r w:rsidRPr="00EB3EAB">
          <w:rPr>
            <w:color w:val="008000"/>
          </w:rPr>
          <w:fldChar w:fldCharType="separate"/>
        </w:r>
        <w:r w:rsidR="00EB3EAB" w:rsidRPr="00EB3EAB">
          <w:rPr>
            <w:b/>
            <w:color w:val="008000"/>
          </w:rPr>
          <w:delText>0</w:delText>
        </w:r>
        <w:r w:rsidRPr="00EB3EAB">
          <w:rPr>
            <w:b/>
            <w:color w:val="008000"/>
          </w:rPr>
          <w:fldChar w:fldCharType="end"/>
        </w:r>
        <w:r w:rsidRPr="00EB3EAB">
          <w:rPr>
            <w:color w:val="008000"/>
          </w:rPr>
          <w:delText>.</w:delText>
        </w:r>
        <w:r w:rsidRPr="00862A31">
          <w:rPr>
            <w:color w:val="76923C" w:themeColor="accent3" w:themeShade="BF"/>
          </w:rPr>
          <w:fldChar w:fldCharType="begin"/>
        </w:r>
        <w:r w:rsidRPr="00862A31">
          <w:rPr>
            <w:color w:val="76923C" w:themeColor="accent3" w:themeShade="BF"/>
          </w:rPr>
          <w:delInstrText xml:space="preserve"> DOCPROPERTY  "rc" \* MERGEFORMAT </w:delInstrText>
        </w:r>
        <w:r w:rsidRPr="00862A31">
          <w:rPr>
            <w:color w:val="76923C" w:themeColor="accent3" w:themeShade="BF"/>
          </w:rPr>
          <w:fldChar w:fldCharType="separate"/>
        </w:r>
        <w:r w:rsidR="00777602" w:rsidRPr="00615517">
          <w:rPr>
            <w:b/>
            <w:color w:val="76923C" w:themeColor="accent3" w:themeShade="BF"/>
          </w:rPr>
          <w:delText>RC_5</w:delText>
        </w:r>
        <w:bookmarkEnd w:id="858"/>
        <w:r w:rsidRPr="00862A31">
          <w:rPr>
            <w:color w:val="76923C" w:themeColor="accent3" w:themeShade="BF"/>
          </w:rPr>
          <w:fldChar w:fldCharType="end"/>
        </w:r>
      </w:del>
    </w:p>
    <w:p w14:paraId="15F4FE46" w14:textId="77777777" w:rsidR="00F711C6" w:rsidRPr="00D82A73" w:rsidRDefault="00F711C6" w:rsidP="00F711C6">
      <w:pPr>
        <w:rPr>
          <w:del w:id="860" w:author="Jarno Nieminen" w:date="2014-09-04T09:09:00Z"/>
        </w:rPr>
      </w:pPr>
      <w:del w:id="861" w:author="Jarno Nieminen" w:date="2014-09-04T09:09:00Z">
        <w:r w:rsidRPr="00D82A73">
          <w:delText>Samtliga tjänster har version 2.0.</w:delText>
        </w:r>
      </w:del>
    </w:p>
    <w:p w14:paraId="72CB90C1" w14:textId="77777777" w:rsidR="00F711C6" w:rsidRPr="00F711C6" w:rsidRDefault="00F711C6" w:rsidP="00F711C6">
      <w:pPr>
        <w:rPr>
          <w:del w:id="862" w:author="Jarno Nieminen" w:date="2014-09-04T09:09:00Z"/>
        </w:rPr>
      </w:pPr>
    </w:p>
    <w:p w14:paraId="4747BC91" w14:textId="7B69F377" w:rsidR="0039481C" w:rsidRDefault="0039481C" w:rsidP="0039481C">
      <w:pPr>
        <w:pStyle w:val="Heading2"/>
        <w:rPr>
          <w:ins w:id="863" w:author="Jarno Nieminen" w:date="2014-09-04T09:09:00Z"/>
        </w:rPr>
      </w:pPr>
      <w:ins w:id="864" w:author="Jarno Nieminen" w:date="2014-09-04T09:09:00Z">
        <w:r>
          <w:t xml:space="preserve">Version </w:t>
        </w:r>
        <w:bookmarkEnd w:id="853"/>
        <w:bookmarkEnd w:id="854"/>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CE7235">
          <w:rPr>
            <w:color w:val="008000"/>
          </w:rPr>
          <w:t>2.0</w:t>
        </w:r>
        <w:bookmarkEnd w:id="855"/>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ins>
    </w:p>
    <w:p w14:paraId="76C58EDD" w14:textId="77777777" w:rsidR="00CE7235" w:rsidRDefault="00CE7235" w:rsidP="00CE7235">
      <w:pPr>
        <w:pStyle w:val="Heading3"/>
      </w:pPr>
      <w:bookmarkStart w:id="865" w:name="_Toc243452544"/>
      <w:bookmarkStart w:id="866" w:name="_Toc386458050"/>
      <w:bookmarkStart w:id="867" w:name="_Toc391636670"/>
      <w:bookmarkStart w:id="868" w:name="_Toc397585048"/>
      <w:r>
        <w:t>Oförändrade tjänstekontrakt</w:t>
      </w:r>
      <w:bookmarkEnd w:id="865"/>
      <w:bookmarkEnd w:id="866"/>
      <w:bookmarkEnd w:id="867"/>
      <w:bookmarkEnd w:id="868"/>
    </w:p>
    <w:p w14:paraId="1406B816" w14:textId="77777777" w:rsidR="00CE7235" w:rsidRDefault="00CE7235" w:rsidP="0044783B">
      <w:pPr>
        <w:numPr>
          <w:ilvl w:val="0"/>
          <w:numId w:val="2"/>
        </w:numPr>
      </w:pPr>
      <w:r>
        <w:t>CancelForm</w:t>
      </w:r>
    </w:p>
    <w:p w14:paraId="60D0EAF3" w14:textId="77777777" w:rsidR="00CE7235" w:rsidRDefault="00CE7235" w:rsidP="00CE7235"/>
    <w:p w14:paraId="49D246A4" w14:textId="77777777" w:rsidR="00CE7235" w:rsidRDefault="00CE7235" w:rsidP="00CE7235">
      <w:pPr>
        <w:pStyle w:val="Heading3"/>
      </w:pPr>
      <w:bookmarkStart w:id="869" w:name="_Toc243452545"/>
      <w:bookmarkStart w:id="870" w:name="_Toc386458051"/>
      <w:bookmarkStart w:id="871" w:name="_Toc391636671"/>
      <w:bookmarkStart w:id="872" w:name="_Toc397585049"/>
      <w:r>
        <w:t>Nya tjänstekontrakt</w:t>
      </w:r>
      <w:bookmarkEnd w:id="869"/>
      <w:bookmarkEnd w:id="870"/>
      <w:bookmarkEnd w:id="871"/>
      <w:bookmarkEnd w:id="872"/>
    </w:p>
    <w:p w14:paraId="22ECDDAB" w14:textId="77777777" w:rsidR="00CE7235" w:rsidRDefault="00CE7235" w:rsidP="00CE7235">
      <w:r>
        <w:t>Följande nya tjänstekontrakt finns från och med denna version:</w:t>
      </w:r>
    </w:p>
    <w:p w14:paraId="7400A5A9" w14:textId="77777777" w:rsidR="00CE7235" w:rsidRDefault="00CE7235" w:rsidP="0044783B">
      <w:pPr>
        <w:numPr>
          <w:ilvl w:val="0"/>
          <w:numId w:val="2"/>
        </w:numPr>
      </w:pPr>
      <w:r>
        <w:t>SaveFormTemplate</w:t>
      </w:r>
    </w:p>
    <w:p w14:paraId="57E03B9B" w14:textId="77777777" w:rsidR="00CE7235" w:rsidRDefault="00CE7235" w:rsidP="0044783B">
      <w:pPr>
        <w:numPr>
          <w:ilvl w:val="0"/>
          <w:numId w:val="2"/>
        </w:numPr>
      </w:pPr>
      <w:r>
        <w:t>GetFormTemplate</w:t>
      </w:r>
    </w:p>
    <w:p w14:paraId="505B82D9" w14:textId="77777777" w:rsidR="00CE7235" w:rsidRPr="00DC5529" w:rsidRDefault="00CE7235" w:rsidP="00CE7235">
      <w:pPr>
        <w:rPr>
          <w:highlight w:val="yellow"/>
        </w:rPr>
      </w:pPr>
    </w:p>
    <w:p w14:paraId="61B79AFE" w14:textId="77777777" w:rsidR="00CE7235" w:rsidRDefault="00CE7235" w:rsidP="00CE7235">
      <w:pPr>
        <w:pStyle w:val="Heading3"/>
      </w:pPr>
      <w:bookmarkStart w:id="873" w:name="_Toc243452546"/>
      <w:bookmarkStart w:id="874" w:name="_Toc386458052"/>
      <w:bookmarkStart w:id="875" w:name="_Toc391636672"/>
      <w:bookmarkStart w:id="876" w:name="_Toc397585050"/>
      <w:r>
        <w:t>Förändrade tjänstekontrakt</w:t>
      </w:r>
      <w:bookmarkEnd w:id="873"/>
      <w:bookmarkEnd w:id="874"/>
      <w:bookmarkEnd w:id="875"/>
      <w:bookmarkEnd w:id="876"/>
    </w:p>
    <w:p w14:paraId="5BC1EC25" w14:textId="77777777" w:rsidR="00CE7235" w:rsidRPr="00D82A73" w:rsidRDefault="00CE7235" w:rsidP="0044783B">
      <w:pPr>
        <w:numPr>
          <w:ilvl w:val="0"/>
          <w:numId w:val="2"/>
        </w:numPr>
      </w:pPr>
      <w:r w:rsidRPr="00D82A73">
        <w:t>CreateForm</w:t>
      </w:r>
    </w:p>
    <w:p w14:paraId="398D3A88" w14:textId="77777777" w:rsidR="00CE7235" w:rsidRPr="00D82A73" w:rsidRDefault="00CE7235" w:rsidP="0044783B">
      <w:pPr>
        <w:numPr>
          <w:ilvl w:val="0"/>
          <w:numId w:val="2"/>
        </w:numPr>
      </w:pPr>
      <w:r w:rsidRPr="00D82A73">
        <w:t>CreateFormRequest</w:t>
      </w:r>
    </w:p>
    <w:p w14:paraId="7A0B4D3E" w14:textId="77777777" w:rsidR="00CE7235" w:rsidRPr="00D82A73" w:rsidRDefault="00CE7235" w:rsidP="0044783B">
      <w:pPr>
        <w:numPr>
          <w:ilvl w:val="0"/>
          <w:numId w:val="2"/>
        </w:numPr>
      </w:pPr>
      <w:r w:rsidRPr="00D82A73">
        <w:t>GetForm</w:t>
      </w:r>
    </w:p>
    <w:p w14:paraId="1E9F3B90" w14:textId="77777777" w:rsidR="00CE7235" w:rsidRPr="00D82A73" w:rsidRDefault="00CE7235" w:rsidP="0044783B">
      <w:pPr>
        <w:numPr>
          <w:ilvl w:val="0"/>
          <w:numId w:val="2"/>
        </w:numPr>
      </w:pPr>
      <w:r w:rsidRPr="00D82A73">
        <w:t>GetFormQuestionPage</w:t>
      </w:r>
    </w:p>
    <w:p w14:paraId="5DBCB67D" w14:textId="77777777" w:rsidR="00CE7235" w:rsidRPr="00D82A73" w:rsidRDefault="00CE7235" w:rsidP="0044783B">
      <w:pPr>
        <w:numPr>
          <w:ilvl w:val="0"/>
          <w:numId w:val="2"/>
        </w:numPr>
      </w:pPr>
      <w:r w:rsidRPr="00D82A73">
        <w:t>GetForms</w:t>
      </w:r>
    </w:p>
    <w:p w14:paraId="2BB1B593" w14:textId="77777777" w:rsidR="00CE7235" w:rsidRPr="00D82A73" w:rsidRDefault="00CE7235" w:rsidP="0044783B">
      <w:pPr>
        <w:numPr>
          <w:ilvl w:val="0"/>
          <w:numId w:val="2"/>
        </w:numPr>
      </w:pPr>
      <w:r w:rsidRPr="00D82A73">
        <w:t>GetFormTemplates</w:t>
      </w:r>
    </w:p>
    <w:p w14:paraId="5B8F8BE9" w14:textId="77777777" w:rsidR="00CE7235" w:rsidRPr="00D82A73" w:rsidRDefault="00CE7235" w:rsidP="0044783B">
      <w:pPr>
        <w:numPr>
          <w:ilvl w:val="0"/>
          <w:numId w:val="2"/>
        </w:numPr>
      </w:pPr>
      <w:r w:rsidRPr="00D82A73">
        <w:t>SaveForm</w:t>
      </w:r>
    </w:p>
    <w:p w14:paraId="2CF75CBC" w14:textId="77777777" w:rsidR="00CE7235" w:rsidRPr="00F711C6" w:rsidRDefault="00CE7235" w:rsidP="0044783B">
      <w:pPr>
        <w:numPr>
          <w:ilvl w:val="0"/>
          <w:numId w:val="2"/>
        </w:numPr>
      </w:pPr>
      <w:r w:rsidRPr="00D82A73">
        <w:t>SaveFormPage</w:t>
      </w:r>
    </w:p>
    <w:p w14:paraId="1918724F" w14:textId="77777777" w:rsidR="0039481C" w:rsidRDefault="0039481C" w:rsidP="0039481C"/>
    <w:p w14:paraId="03B30D56" w14:textId="7BFCFF79" w:rsidR="00356958" w:rsidRPr="00356958" w:rsidRDefault="0039481C" w:rsidP="00356958">
      <w:pPr>
        <w:pStyle w:val="BodyText"/>
        <w:rPr>
          <w:ins w:id="877" w:author="Jarno Nieminen" w:date="2014-09-04T09:09:00Z"/>
        </w:rPr>
      </w:pPr>
      <w:ins w:id="878" w:author="Jarno Nieminen" w:date="2014-09-04T09:09:00Z">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r w:rsidR="00B51283">
          <w:fldChar w:fldCharType="begin"/>
        </w:r>
        <w:r w:rsidR="00B51283">
          <w:instrText xml:space="preserve"> HYPERLINK "http://www.cehis.se/i</w:instrText>
        </w:r>
        <w:r w:rsidR="00B51283">
          <w:instrText xml:space="preserve">mages/uploads/dokumentarkiv/ARK_0001_Oversikt.pdf" </w:instrText>
        </w:r>
        <w:r w:rsidR="00B51283">
          <w:fldChar w:fldCharType="separate"/>
        </w:r>
        <w:r w:rsidRPr="00196FE2">
          <w:rPr>
            <w:rStyle w:val="Hyperlink"/>
          </w:rPr>
          <w:t>RIV Tekniska Anvisningar, Översikt.</w:t>
        </w:r>
        <w:r w:rsidR="00B51283">
          <w:rPr>
            <w:rStyle w:val="Hyperlink"/>
          </w:rPr>
          <w:fldChar w:fldCharType="end"/>
        </w:r>
      </w:ins>
    </w:p>
    <w:p w14:paraId="07134F32" w14:textId="77777777" w:rsidR="00356958" w:rsidRPr="00865734" w:rsidRDefault="00356958" w:rsidP="0039481C">
      <w:pPr>
        <w:shd w:val="clear" w:color="auto" w:fill="FFFFFF"/>
        <w:rPr>
          <w:ins w:id="879" w:author="Jarno Nieminen" w:date="2014-09-04T09:09:00Z"/>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rPr>
          <w:ins w:id="880" w:author="Jarno Nieminen" w:date="2014-09-04T09:09:00Z"/>
        </w:trPr>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ins w:id="881" w:author="Jarno Nieminen" w:date="2014-09-04T09:09:00Z"/>
                <w:rFonts w:eastAsia="Times New Roman" w:cs="Arial"/>
                <w:b/>
                <w:szCs w:val="20"/>
                <w:lang w:eastAsia="sv-SE"/>
              </w:rPr>
            </w:pPr>
            <w:ins w:id="882" w:author="Jarno Nieminen" w:date="2014-09-04T09:09:00Z">
              <w:r w:rsidRPr="000C2908">
                <w:rPr>
                  <w:rFonts w:eastAsia="Times New Roman" w:cs="Arial"/>
                  <w:b/>
                  <w:szCs w:val="20"/>
                  <w:lang w:eastAsia="sv-SE"/>
                </w:rPr>
                <w:t>Tjänstekontrakt</w:t>
              </w:r>
            </w:ins>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11760E" w:rsidRDefault="0039481C" w:rsidP="0039481C">
            <w:pPr>
              <w:spacing w:before="100" w:beforeAutospacing="1" w:after="100" w:afterAutospacing="1"/>
              <w:rPr>
                <w:ins w:id="883" w:author="Jarno Nieminen" w:date="2014-09-04T09:09:00Z"/>
                <w:rFonts w:eastAsia="Times New Roman" w:cs="Arial"/>
                <w:b/>
                <w:szCs w:val="20"/>
                <w:lang w:eastAsia="sv-SE"/>
              </w:rPr>
            </w:pPr>
            <w:ins w:id="884" w:author="Jarno Nieminen" w:date="2014-09-04T09:09:00Z">
              <w:r w:rsidRPr="0011760E">
                <w:rPr>
                  <w:rFonts w:eastAsia="Times New Roman" w:cs="Arial"/>
                  <w:b/>
                  <w:szCs w:val="20"/>
                  <w:lang w:eastAsia="sv-SE"/>
                </w:rPr>
                <w:t>Konsument</w:t>
              </w:r>
            </w:ins>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11760E" w:rsidRDefault="0039481C" w:rsidP="0039481C">
            <w:pPr>
              <w:spacing w:before="100" w:beforeAutospacing="1" w:after="100" w:afterAutospacing="1"/>
              <w:rPr>
                <w:ins w:id="885" w:author="Jarno Nieminen" w:date="2014-09-04T09:09:00Z"/>
                <w:rFonts w:eastAsia="Times New Roman" w:cs="Arial"/>
                <w:b/>
                <w:szCs w:val="20"/>
                <w:lang w:eastAsia="sv-SE"/>
              </w:rPr>
            </w:pPr>
            <w:ins w:id="886" w:author="Jarno Nieminen" w:date="2014-09-04T09:09:00Z">
              <w:r w:rsidRPr="0011760E">
                <w:rPr>
                  <w:rFonts w:eastAsia="Times New Roman" w:cs="Arial"/>
                  <w:b/>
                  <w:szCs w:val="20"/>
                  <w:lang w:eastAsia="sv-SE"/>
                </w:rPr>
                <w:t>Producent</w:t>
              </w:r>
            </w:ins>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11760E" w:rsidRDefault="0039481C" w:rsidP="0039481C">
            <w:pPr>
              <w:spacing w:before="100" w:beforeAutospacing="1" w:after="100" w:afterAutospacing="1"/>
              <w:rPr>
                <w:ins w:id="887" w:author="Jarno Nieminen" w:date="2014-09-04T09:09:00Z"/>
                <w:rFonts w:eastAsia="Times New Roman" w:cs="Arial"/>
                <w:b/>
                <w:szCs w:val="20"/>
                <w:lang w:eastAsia="sv-SE"/>
              </w:rPr>
            </w:pPr>
            <w:ins w:id="888" w:author="Jarno Nieminen" w:date="2014-09-04T09:09:00Z">
              <w:r w:rsidRPr="0011760E">
                <w:rPr>
                  <w:rFonts w:eastAsia="Times New Roman" w:cs="Arial"/>
                  <w:b/>
                  <w:szCs w:val="20"/>
                  <w:lang w:eastAsia="sv-SE"/>
                </w:rPr>
                <w:t>Kompatibilitet</w:t>
              </w:r>
            </w:ins>
          </w:p>
        </w:tc>
      </w:tr>
      <w:tr w:rsidR="008F64EA" w:rsidRPr="000C2908" w14:paraId="4067524B" w14:textId="77777777" w:rsidTr="00177141">
        <w:trPr>
          <w:ins w:id="889"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1A6E3E" w14:textId="4D1CE3BF" w:rsidR="008F64EA" w:rsidRPr="000C2908" w:rsidRDefault="008F64EA" w:rsidP="008F64EA">
            <w:pPr>
              <w:spacing w:before="100" w:beforeAutospacing="1" w:after="100" w:afterAutospacing="1"/>
              <w:rPr>
                <w:ins w:id="890" w:author="Jarno Nieminen" w:date="2014-09-04T09:09:00Z"/>
                <w:rFonts w:eastAsia="Times New Roman" w:cs="Arial"/>
                <w:szCs w:val="20"/>
                <w:highlight w:val="yellow"/>
                <w:lang w:eastAsia="sv-SE"/>
              </w:rPr>
            </w:pPr>
            <w:ins w:id="891" w:author="Jarno Nieminen" w:date="2014-09-04T09:09:00Z">
              <w:r w:rsidRPr="00356958">
                <w:rPr>
                  <w:rFonts w:eastAsia="Times New Roman" w:cs="Arial"/>
                  <w:color w:val="222222"/>
                  <w:sz w:val="19"/>
                  <w:szCs w:val="19"/>
                  <w:lang w:eastAsia="sv-SE"/>
                </w:rPr>
                <w:t>GetForms</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0406BB" w14:textId="3F6E4785" w:rsidR="008F64EA" w:rsidRPr="0011760E" w:rsidRDefault="008F64EA" w:rsidP="008F64EA">
            <w:pPr>
              <w:spacing w:before="100" w:beforeAutospacing="1" w:after="100" w:afterAutospacing="1"/>
              <w:rPr>
                <w:ins w:id="892" w:author="Jarno Nieminen" w:date="2014-09-04T09:09:00Z"/>
                <w:rFonts w:eastAsia="Times New Roman" w:cs="Arial"/>
                <w:szCs w:val="20"/>
                <w:lang w:eastAsia="sv-SE"/>
              </w:rPr>
            </w:pPr>
            <w:ins w:id="893"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831557" w14:textId="77777777" w:rsidR="008F64EA" w:rsidRPr="0011760E" w:rsidRDefault="008F64EA" w:rsidP="008F64EA">
            <w:pPr>
              <w:spacing w:before="100" w:beforeAutospacing="1" w:after="100" w:afterAutospacing="1"/>
              <w:rPr>
                <w:ins w:id="894" w:author="Jarno Nieminen" w:date="2014-09-04T09:09:00Z"/>
                <w:rFonts w:eastAsia="Times New Roman" w:cs="Arial"/>
                <w:szCs w:val="20"/>
                <w:lang w:eastAsia="sv-SE"/>
              </w:rPr>
            </w:pPr>
            <w:ins w:id="895"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6898B" w14:textId="5E6DF80F" w:rsidR="008F64EA" w:rsidRPr="0011760E" w:rsidRDefault="008F64EA" w:rsidP="008F64EA">
            <w:pPr>
              <w:spacing w:before="100" w:beforeAutospacing="1" w:after="100" w:afterAutospacing="1"/>
              <w:rPr>
                <w:ins w:id="896" w:author="Jarno Nieminen" w:date="2014-09-04T09:09:00Z"/>
                <w:rFonts w:eastAsia="Times New Roman" w:cs="Arial"/>
                <w:szCs w:val="20"/>
                <w:lang w:eastAsia="sv-SE"/>
              </w:rPr>
            </w:pPr>
            <w:ins w:id="897" w:author="Jarno Nieminen" w:date="2014-09-04T09:09:00Z">
              <w:r w:rsidRPr="0011760E">
                <w:rPr>
                  <w:rFonts w:eastAsia="Times New Roman" w:cs="Arial"/>
                  <w:szCs w:val="20"/>
                  <w:lang w:eastAsia="sv-SE"/>
                </w:rPr>
                <w:t>Ej kompatibel</w:t>
              </w:r>
            </w:ins>
          </w:p>
        </w:tc>
      </w:tr>
      <w:tr w:rsidR="008F64EA" w:rsidRPr="000C2908" w14:paraId="781FA1E1" w14:textId="77777777" w:rsidTr="00177141">
        <w:trPr>
          <w:ins w:id="898"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56CCD4F2" w14:textId="77777777" w:rsidR="008F64EA" w:rsidRPr="000C2908" w:rsidRDefault="008F64EA" w:rsidP="008F64EA">
            <w:pPr>
              <w:rPr>
                <w:ins w:id="899"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122F9E" w14:textId="77777777" w:rsidR="008F64EA" w:rsidRPr="0011760E" w:rsidRDefault="008F64EA" w:rsidP="008F64EA">
            <w:pPr>
              <w:spacing w:before="100" w:beforeAutospacing="1" w:after="100" w:afterAutospacing="1"/>
              <w:rPr>
                <w:ins w:id="900" w:author="Jarno Nieminen" w:date="2014-09-04T09:09:00Z"/>
                <w:rFonts w:eastAsia="Times New Roman" w:cs="Arial"/>
                <w:szCs w:val="20"/>
                <w:lang w:eastAsia="sv-SE"/>
              </w:rPr>
            </w:pPr>
            <w:ins w:id="901"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B982DC" w14:textId="029E2EE0" w:rsidR="008F64EA" w:rsidRPr="0011760E" w:rsidRDefault="008F64EA" w:rsidP="008F64EA">
            <w:pPr>
              <w:spacing w:before="100" w:beforeAutospacing="1" w:after="100" w:afterAutospacing="1"/>
              <w:rPr>
                <w:ins w:id="902" w:author="Jarno Nieminen" w:date="2014-09-04T09:09:00Z"/>
                <w:rFonts w:eastAsia="Times New Roman" w:cs="Arial"/>
                <w:szCs w:val="20"/>
                <w:lang w:eastAsia="sv-SE"/>
              </w:rPr>
            </w:pPr>
            <w:ins w:id="903"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DE102F" w14:textId="4D58F9AC" w:rsidR="008F64EA" w:rsidRPr="0011760E" w:rsidRDefault="008F64EA" w:rsidP="008F64EA">
            <w:pPr>
              <w:spacing w:before="100" w:beforeAutospacing="1" w:after="100" w:afterAutospacing="1"/>
              <w:rPr>
                <w:ins w:id="904" w:author="Jarno Nieminen" w:date="2014-09-04T09:09:00Z"/>
                <w:rFonts w:eastAsia="Times New Roman" w:cs="Arial"/>
                <w:szCs w:val="20"/>
                <w:lang w:eastAsia="sv-SE"/>
              </w:rPr>
            </w:pPr>
            <w:ins w:id="905" w:author="Jarno Nieminen" w:date="2014-09-04T09:09:00Z">
              <w:r w:rsidRPr="0011760E">
                <w:rPr>
                  <w:rFonts w:eastAsia="Times New Roman" w:cs="Arial"/>
                  <w:szCs w:val="20"/>
                  <w:lang w:eastAsia="sv-SE"/>
                </w:rPr>
                <w:t>Ej kompatibel</w:t>
              </w:r>
            </w:ins>
          </w:p>
        </w:tc>
      </w:tr>
      <w:tr w:rsidR="008F64EA" w:rsidRPr="000C2908" w14:paraId="556E514B" w14:textId="77777777" w:rsidTr="00177141">
        <w:trPr>
          <w:ins w:id="906"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22787" w14:textId="18D7DF33" w:rsidR="008F64EA" w:rsidRPr="000C2908" w:rsidRDefault="008F64EA" w:rsidP="008F64EA">
            <w:pPr>
              <w:spacing w:before="100" w:beforeAutospacing="1" w:after="100" w:afterAutospacing="1"/>
              <w:rPr>
                <w:ins w:id="907" w:author="Jarno Nieminen" w:date="2014-09-04T09:09:00Z"/>
                <w:rFonts w:eastAsia="Times New Roman" w:cs="Arial"/>
                <w:szCs w:val="20"/>
                <w:highlight w:val="yellow"/>
                <w:lang w:eastAsia="sv-SE"/>
              </w:rPr>
            </w:pPr>
            <w:ins w:id="908" w:author="Jarno Nieminen" w:date="2014-09-04T09:09:00Z">
              <w:r w:rsidRPr="00356958">
                <w:rPr>
                  <w:rFonts w:eastAsia="Times New Roman" w:cs="Arial"/>
                  <w:color w:val="222222"/>
                  <w:sz w:val="19"/>
                  <w:szCs w:val="19"/>
                  <w:lang w:eastAsia="sv-SE"/>
                </w:rPr>
                <w:t>GetForm</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34A60" w14:textId="7F340646" w:rsidR="008F64EA" w:rsidRPr="0011760E" w:rsidRDefault="008F64EA" w:rsidP="008F64EA">
            <w:pPr>
              <w:spacing w:before="100" w:beforeAutospacing="1" w:after="100" w:afterAutospacing="1"/>
              <w:rPr>
                <w:ins w:id="909" w:author="Jarno Nieminen" w:date="2014-09-04T09:09:00Z"/>
                <w:rFonts w:eastAsia="Times New Roman" w:cs="Arial"/>
                <w:szCs w:val="20"/>
                <w:lang w:eastAsia="sv-SE"/>
              </w:rPr>
            </w:pPr>
            <w:ins w:id="910"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900BE" w14:textId="77777777" w:rsidR="008F64EA" w:rsidRPr="0011760E" w:rsidRDefault="008F64EA" w:rsidP="008F64EA">
            <w:pPr>
              <w:spacing w:before="100" w:beforeAutospacing="1" w:after="100" w:afterAutospacing="1"/>
              <w:rPr>
                <w:ins w:id="911" w:author="Jarno Nieminen" w:date="2014-09-04T09:09:00Z"/>
                <w:rFonts w:eastAsia="Times New Roman" w:cs="Arial"/>
                <w:szCs w:val="20"/>
                <w:lang w:eastAsia="sv-SE"/>
              </w:rPr>
            </w:pPr>
            <w:ins w:id="912"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AE57E2" w14:textId="397A840B" w:rsidR="008F64EA" w:rsidRPr="0011760E" w:rsidRDefault="008F64EA" w:rsidP="008F64EA">
            <w:pPr>
              <w:spacing w:before="100" w:beforeAutospacing="1" w:after="100" w:afterAutospacing="1"/>
              <w:rPr>
                <w:ins w:id="913" w:author="Jarno Nieminen" w:date="2014-09-04T09:09:00Z"/>
                <w:rFonts w:eastAsia="Times New Roman" w:cs="Arial"/>
                <w:szCs w:val="20"/>
                <w:lang w:eastAsia="sv-SE"/>
              </w:rPr>
            </w:pPr>
            <w:ins w:id="914" w:author="Jarno Nieminen" w:date="2014-09-04T09:09:00Z">
              <w:r w:rsidRPr="0011760E">
                <w:rPr>
                  <w:rFonts w:eastAsia="Times New Roman" w:cs="Arial"/>
                  <w:szCs w:val="20"/>
                  <w:lang w:eastAsia="sv-SE"/>
                </w:rPr>
                <w:t>Ej kompatibel</w:t>
              </w:r>
            </w:ins>
          </w:p>
        </w:tc>
      </w:tr>
      <w:tr w:rsidR="008F64EA" w:rsidRPr="000C2908" w14:paraId="5171B9EB" w14:textId="77777777" w:rsidTr="00177141">
        <w:trPr>
          <w:ins w:id="915"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04317C12" w14:textId="77777777" w:rsidR="008F64EA" w:rsidRPr="000C2908" w:rsidRDefault="008F64EA" w:rsidP="008F64EA">
            <w:pPr>
              <w:rPr>
                <w:ins w:id="916"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717F80" w14:textId="77777777" w:rsidR="008F64EA" w:rsidRPr="0011760E" w:rsidRDefault="008F64EA" w:rsidP="008F64EA">
            <w:pPr>
              <w:spacing w:before="100" w:beforeAutospacing="1" w:after="100" w:afterAutospacing="1"/>
              <w:rPr>
                <w:ins w:id="917" w:author="Jarno Nieminen" w:date="2014-09-04T09:09:00Z"/>
                <w:rFonts w:eastAsia="Times New Roman" w:cs="Arial"/>
                <w:szCs w:val="20"/>
                <w:lang w:eastAsia="sv-SE"/>
              </w:rPr>
            </w:pPr>
            <w:ins w:id="918"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353DD9" w14:textId="31AFD985" w:rsidR="008F64EA" w:rsidRPr="0011760E" w:rsidRDefault="008F64EA" w:rsidP="008F64EA">
            <w:pPr>
              <w:spacing w:before="100" w:beforeAutospacing="1" w:after="100" w:afterAutospacing="1"/>
              <w:rPr>
                <w:ins w:id="919" w:author="Jarno Nieminen" w:date="2014-09-04T09:09:00Z"/>
                <w:rFonts w:eastAsia="Times New Roman" w:cs="Arial"/>
                <w:szCs w:val="20"/>
                <w:lang w:eastAsia="sv-SE"/>
              </w:rPr>
            </w:pPr>
            <w:ins w:id="920"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927A7C" w14:textId="77777777" w:rsidR="008F64EA" w:rsidRPr="0011760E" w:rsidRDefault="008F64EA" w:rsidP="008F64EA">
            <w:pPr>
              <w:spacing w:before="100" w:beforeAutospacing="1" w:after="100" w:afterAutospacing="1"/>
              <w:rPr>
                <w:ins w:id="921" w:author="Jarno Nieminen" w:date="2014-09-04T09:09:00Z"/>
                <w:rFonts w:eastAsia="Times New Roman" w:cs="Arial"/>
                <w:szCs w:val="20"/>
                <w:lang w:eastAsia="sv-SE"/>
              </w:rPr>
            </w:pPr>
            <w:ins w:id="922" w:author="Jarno Nieminen" w:date="2014-09-04T09:09:00Z">
              <w:r w:rsidRPr="0011760E">
                <w:rPr>
                  <w:rFonts w:eastAsia="Times New Roman" w:cs="Arial"/>
                  <w:szCs w:val="20"/>
                  <w:lang w:eastAsia="sv-SE"/>
                </w:rPr>
                <w:t>Ej kompatibel</w:t>
              </w:r>
            </w:ins>
          </w:p>
        </w:tc>
      </w:tr>
      <w:tr w:rsidR="008F64EA" w:rsidRPr="000C2908" w14:paraId="3D75ECDC" w14:textId="77777777" w:rsidTr="00177141">
        <w:trPr>
          <w:ins w:id="923"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6422B" w14:textId="20AB9154" w:rsidR="008F64EA" w:rsidRPr="000C2908" w:rsidRDefault="008F64EA" w:rsidP="008F64EA">
            <w:pPr>
              <w:spacing w:before="100" w:beforeAutospacing="1" w:after="100" w:afterAutospacing="1"/>
              <w:rPr>
                <w:ins w:id="924" w:author="Jarno Nieminen" w:date="2014-09-04T09:09:00Z"/>
                <w:rFonts w:eastAsia="Times New Roman" w:cs="Arial"/>
                <w:szCs w:val="20"/>
                <w:highlight w:val="yellow"/>
                <w:lang w:eastAsia="sv-SE"/>
              </w:rPr>
            </w:pPr>
            <w:ins w:id="925" w:author="Jarno Nieminen" w:date="2014-09-04T09:09:00Z">
              <w:r w:rsidRPr="00356958">
                <w:rPr>
                  <w:rFonts w:eastAsia="Times New Roman" w:cs="Arial"/>
                  <w:color w:val="222222"/>
                  <w:sz w:val="19"/>
                  <w:szCs w:val="19"/>
                  <w:lang w:val="en-US" w:eastAsia="sv-SE"/>
                </w:rPr>
                <w:t>CreateForm</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551E47" w14:textId="0D79A12B" w:rsidR="008F64EA" w:rsidRPr="0011760E" w:rsidRDefault="008F64EA" w:rsidP="008F64EA">
            <w:pPr>
              <w:spacing w:before="100" w:beforeAutospacing="1" w:after="100" w:afterAutospacing="1"/>
              <w:rPr>
                <w:ins w:id="926" w:author="Jarno Nieminen" w:date="2014-09-04T09:09:00Z"/>
                <w:rFonts w:eastAsia="Times New Roman" w:cs="Arial"/>
                <w:szCs w:val="20"/>
                <w:lang w:eastAsia="sv-SE"/>
              </w:rPr>
            </w:pPr>
            <w:ins w:id="927"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77352D" w14:textId="77777777" w:rsidR="008F64EA" w:rsidRPr="0011760E" w:rsidRDefault="008F64EA" w:rsidP="008F64EA">
            <w:pPr>
              <w:spacing w:before="100" w:beforeAutospacing="1" w:after="100" w:afterAutospacing="1"/>
              <w:rPr>
                <w:ins w:id="928" w:author="Jarno Nieminen" w:date="2014-09-04T09:09:00Z"/>
                <w:rFonts w:eastAsia="Times New Roman" w:cs="Arial"/>
                <w:szCs w:val="20"/>
                <w:lang w:eastAsia="sv-SE"/>
              </w:rPr>
            </w:pPr>
            <w:ins w:id="929"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3FDFB4" w14:textId="1030D1B3" w:rsidR="008F64EA" w:rsidRPr="0011760E" w:rsidRDefault="008F64EA" w:rsidP="008F64EA">
            <w:pPr>
              <w:spacing w:before="100" w:beforeAutospacing="1" w:after="100" w:afterAutospacing="1"/>
              <w:rPr>
                <w:ins w:id="930" w:author="Jarno Nieminen" w:date="2014-09-04T09:09:00Z"/>
                <w:rFonts w:eastAsia="Times New Roman" w:cs="Arial"/>
                <w:szCs w:val="20"/>
                <w:lang w:eastAsia="sv-SE"/>
              </w:rPr>
            </w:pPr>
            <w:ins w:id="931" w:author="Jarno Nieminen" w:date="2014-09-04T09:09:00Z">
              <w:r w:rsidRPr="0011760E">
                <w:rPr>
                  <w:rFonts w:eastAsia="Times New Roman" w:cs="Arial"/>
                  <w:szCs w:val="20"/>
                  <w:lang w:eastAsia="sv-SE"/>
                </w:rPr>
                <w:t>Ej kompatibel</w:t>
              </w:r>
            </w:ins>
          </w:p>
        </w:tc>
      </w:tr>
      <w:tr w:rsidR="008F64EA" w:rsidRPr="000C2908" w14:paraId="3AC9F543" w14:textId="77777777" w:rsidTr="00177141">
        <w:trPr>
          <w:ins w:id="932"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700C800C" w14:textId="77777777" w:rsidR="008F64EA" w:rsidRPr="000C2908" w:rsidRDefault="008F64EA" w:rsidP="008F64EA">
            <w:pPr>
              <w:rPr>
                <w:ins w:id="933"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993B2E" w14:textId="77777777" w:rsidR="008F64EA" w:rsidRPr="0011760E" w:rsidRDefault="008F64EA" w:rsidP="008F64EA">
            <w:pPr>
              <w:spacing w:before="100" w:beforeAutospacing="1" w:after="100" w:afterAutospacing="1"/>
              <w:rPr>
                <w:ins w:id="934" w:author="Jarno Nieminen" w:date="2014-09-04T09:09:00Z"/>
                <w:rFonts w:eastAsia="Times New Roman" w:cs="Arial"/>
                <w:szCs w:val="20"/>
                <w:lang w:eastAsia="sv-SE"/>
              </w:rPr>
            </w:pPr>
            <w:ins w:id="935"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02010" w14:textId="48EABEBA" w:rsidR="008F64EA" w:rsidRPr="0011760E" w:rsidRDefault="008F64EA" w:rsidP="008F64EA">
            <w:pPr>
              <w:spacing w:before="100" w:beforeAutospacing="1" w:after="100" w:afterAutospacing="1"/>
              <w:rPr>
                <w:ins w:id="936" w:author="Jarno Nieminen" w:date="2014-09-04T09:09:00Z"/>
                <w:rFonts w:eastAsia="Times New Roman" w:cs="Arial"/>
                <w:szCs w:val="20"/>
                <w:lang w:eastAsia="sv-SE"/>
              </w:rPr>
            </w:pPr>
            <w:ins w:id="937"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5AE32C" w14:textId="77777777" w:rsidR="008F64EA" w:rsidRPr="0011760E" w:rsidRDefault="008F64EA" w:rsidP="008F64EA">
            <w:pPr>
              <w:spacing w:before="100" w:beforeAutospacing="1" w:after="100" w:afterAutospacing="1"/>
              <w:rPr>
                <w:ins w:id="938" w:author="Jarno Nieminen" w:date="2014-09-04T09:09:00Z"/>
                <w:rFonts w:eastAsia="Times New Roman" w:cs="Arial"/>
                <w:szCs w:val="20"/>
                <w:lang w:eastAsia="sv-SE"/>
              </w:rPr>
            </w:pPr>
            <w:ins w:id="939" w:author="Jarno Nieminen" w:date="2014-09-04T09:09:00Z">
              <w:r w:rsidRPr="0011760E">
                <w:rPr>
                  <w:rFonts w:eastAsia="Times New Roman" w:cs="Arial"/>
                  <w:szCs w:val="20"/>
                  <w:lang w:eastAsia="sv-SE"/>
                </w:rPr>
                <w:t>Ej kompatibel</w:t>
              </w:r>
            </w:ins>
          </w:p>
        </w:tc>
      </w:tr>
      <w:tr w:rsidR="008F64EA" w:rsidRPr="000C2908" w14:paraId="5C9DAE2E" w14:textId="77777777" w:rsidTr="00177141">
        <w:trPr>
          <w:ins w:id="940"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2E2EE" w14:textId="4B2D0F12" w:rsidR="008F64EA" w:rsidRPr="000C2908" w:rsidRDefault="008F64EA" w:rsidP="008F64EA">
            <w:pPr>
              <w:spacing w:before="100" w:beforeAutospacing="1" w:after="100" w:afterAutospacing="1"/>
              <w:rPr>
                <w:ins w:id="941" w:author="Jarno Nieminen" w:date="2014-09-04T09:09:00Z"/>
                <w:rFonts w:eastAsia="Times New Roman" w:cs="Arial"/>
                <w:szCs w:val="20"/>
                <w:highlight w:val="yellow"/>
                <w:lang w:eastAsia="sv-SE"/>
              </w:rPr>
            </w:pPr>
            <w:ins w:id="942" w:author="Jarno Nieminen" w:date="2014-09-04T09:09:00Z">
              <w:r w:rsidRPr="00356958">
                <w:rPr>
                  <w:rFonts w:eastAsia="Times New Roman" w:cs="Arial"/>
                  <w:color w:val="222222"/>
                  <w:sz w:val="19"/>
                  <w:szCs w:val="19"/>
                  <w:lang w:val="en-US" w:eastAsia="sv-SE"/>
                </w:rPr>
                <w:t>SaveFormPage</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58AB43" w14:textId="54F010F2" w:rsidR="008F64EA" w:rsidRPr="0011760E" w:rsidRDefault="008F64EA" w:rsidP="008F64EA">
            <w:pPr>
              <w:spacing w:before="100" w:beforeAutospacing="1" w:after="100" w:afterAutospacing="1"/>
              <w:rPr>
                <w:ins w:id="943" w:author="Jarno Nieminen" w:date="2014-09-04T09:09:00Z"/>
                <w:rFonts w:eastAsia="Times New Roman" w:cs="Arial"/>
                <w:szCs w:val="20"/>
                <w:lang w:eastAsia="sv-SE"/>
              </w:rPr>
            </w:pPr>
            <w:ins w:id="944"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AF0B46" w14:textId="77777777" w:rsidR="008F64EA" w:rsidRPr="0011760E" w:rsidRDefault="008F64EA" w:rsidP="008F64EA">
            <w:pPr>
              <w:spacing w:before="100" w:beforeAutospacing="1" w:after="100" w:afterAutospacing="1"/>
              <w:rPr>
                <w:ins w:id="945" w:author="Jarno Nieminen" w:date="2014-09-04T09:09:00Z"/>
                <w:rFonts w:eastAsia="Times New Roman" w:cs="Arial"/>
                <w:szCs w:val="20"/>
                <w:lang w:eastAsia="sv-SE"/>
              </w:rPr>
            </w:pPr>
            <w:ins w:id="946"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03F6A" w14:textId="74143168" w:rsidR="008F64EA" w:rsidRPr="0011760E" w:rsidRDefault="008F64EA" w:rsidP="008F64EA">
            <w:pPr>
              <w:spacing w:before="100" w:beforeAutospacing="1" w:after="100" w:afterAutospacing="1"/>
              <w:rPr>
                <w:ins w:id="947" w:author="Jarno Nieminen" w:date="2014-09-04T09:09:00Z"/>
                <w:rFonts w:eastAsia="Times New Roman" w:cs="Arial"/>
                <w:szCs w:val="20"/>
                <w:lang w:eastAsia="sv-SE"/>
              </w:rPr>
            </w:pPr>
            <w:ins w:id="948" w:author="Jarno Nieminen" w:date="2014-09-04T09:09:00Z">
              <w:r w:rsidRPr="0011760E">
                <w:rPr>
                  <w:rFonts w:eastAsia="Times New Roman" w:cs="Arial"/>
                  <w:szCs w:val="20"/>
                  <w:lang w:eastAsia="sv-SE"/>
                </w:rPr>
                <w:t>Ej kompatibel</w:t>
              </w:r>
            </w:ins>
          </w:p>
        </w:tc>
      </w:tr>
      <w:tr w:rsidR="008F64EA" w:rsidRPr="000C2908" w14:paraId="49846D3E" w14:textId="77777777" w:rsidTr="00177141">
        <w:trPr>
          <w:ins w:id="949"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28301179" w14:textId="77777777" w:rsidR="008F64EA" w:rsidRPr="000C2908" w:rsidRDefault="008F64EA" w:rsidP="008F64EA">
            <w:pPr>
              <w:rPr>
                <w:ins w:id="950"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1B24F9" w14:textId="77777777" w:rsidR="008F64EA" w:rsidRPr="0011760E" w:rsidRDefault="008F64EA" w:rsidP="008F64EA">
            <w:pPr>
              <w:spacing w:before="100" w:beforeAutospacing="1" w:after="100" w:afterAutospacing="1"/>
              <w:rPr>
                <w:ins w:id="951" w:author="Jarno Nieminen" w:date="2014-09-04T09:09:00Z"/>
                <w:rFonts w:eastAsia="Times New Roman" w:cs="Arial"/>
                <w:szCs w:val="20"/>
                <w:lang w:eastAsia="sv-SE"/>
              </w:rPr>
            </w:pPr>
            <w:ins w:id="952"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665260" w14:textId="232B9052" w:rsidR="008F64EA" w:rsidRPr="0011760E" w:rsidRDefault="008F64EA" w:rsidP="008F64EA">
            <w:pPr>
              <w:spacing w:before="100" w:beforeAutospacing="1" w:after="100" w:afterAutospacing="1"/>
              <w:rPr>
                <w:ins w:id="953" w:author="Jarno Nieminen" w:date="2014-09-04T09:09:00Z"/>
                <w:rFonts w:eastAsia="Times New Roman" w:cs="Arial"/>
                <w:szCs w:val="20"/>
                <w:lang w:eastAsia="sv-SE"/>
              </w:rPr>
            </w:pPr>
            <w:ins w:id="954"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3189F" w14:textId="77777777" w:rsidR="008F64EA" w:rsidRPr="0011760E" w:rsidRDefault="008F64EA" w:rsidP="008F64EA">
            <w:pPr>
              <w:spacing w:before="100" w:beforeAutospacing="1" w:after="100" w:afterAutospacing="1"/>
              <w:rPr>
                <w:ins w:id="955" w:author="Jarno Nieminen" w:date="2014-09-04T09:09:00Z"/>
                <w:rFonts w:eastAsia="Times New Roman" w:cs="Arial"/>
                <w:szCs w:val="20"/>
                <w:lang w:eastAsia="sv-SE"/>
              </w:rPr>
            </w:pPr>
            <w:ins w:id="956" w:author="Jarno Nieminen" w:date="2014-09-04T09:09:00Z">
              <w:r w:rsidRPr="0011760E">
                <w:rPr>
                  <w:rFonts w:eastAsia="Times New Roman" w:cs="Arial"/>
                  <w:szCs w:val="20"/>
                  <w:lang w:eastAsia="sv-SE"/>
                </w:rPr>
                <w:t>Ej kompatibel</w:t>
              </w:r>
            </w:ins>
          </w:p>
        </w:tc>
      </w:tr>
      <w:tr w:rsidR="008F64EA" w:rsidRPr="000C2908" w14:paraId="173C2F13" w14:textId="77777777" w:rsidTr="00177141">
        <w:trPr>
          <w:ins w:id="957"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FC96C" w14:textId="567272FE" w:rsidR="008F64EA" w:rsidRPr="000C2908" w:rsidRDefault="008F64EA" w:rsidP="008F64EA">
            <w:pPr>
              <w:spacing w:before="100" w:beforeAutospacing="1" w:after="100" w:afterAutospacing="1"/>
              <w:rPr>
                <w:ins w:id="958" w:author="Jarno Nieminen" w:date="2014-09-04T09:09:00Z"/>
                <w:rFonts w:eastAsia="Times New Roman" w:cs="Arial"/>
                <w:szCs w:val="20"/>
                <w:highlight w:val="yellow"/>
                <w:lang w:eastAsia="sv-SE"/>
              </w:rPr>
            </w:pPr>
            <w:ins w:id="959" w:author="Jarno Nieminen" w:date="2014-09-04T09:09:00Z">
              <w:r w:rsidRPr="00356958">
                <w:rPr>
                  <w:rFonts w:eastAsia="Times New Roman" w:cs="Arial"/>
                  <w:color w:val="222222"/>
                  <w:sz w:val="19"/>
                  <w:szCs w:val="19"/>
                  <w:lang w:val="en-US" w:eastAsia="sv-SE"/>
                </w:rPr>
                <w:t>SaveForm</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BF35A4" w14:textId="62C95282" w:rsidR="008F64EA" w:rsidRPr="0011760E" w:rsidRDefault="008F64EA" w:rsidP="008F64EA">
            <w:pPr>
              <w:spacing w:before="100" w:beforeAutospacing="1" w:after="100" w:afterAutospacing="1"/>
              <w:rPr>
                <w:ins w:id="960" w:author="Jarno Nieminen" w:date="2014-09-04T09:09:00Z"/>
                <w:rFonts w:eastAsia="Times New Roman" w:cs="Arial"/>
                <w:szCs w:val="20"/>
                <w:lang w:eastAsia="sv-SE"/>
              </w:rPr>
            </w:pPr>
            <w:ins w:id="961"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797C5D" w14:textId="77777777" w:rsidR="008F64EA" w:rsidRPr="0011760E" w:rsidRDefault="008F64EA" w:rsidP="008F64EA">
            <w:pPr>
              <w:spacing w:before="100" w:beforeAutospacing="1" w:after="100" w:afterAutospacing="1"/>
              <w:rPr>
                <w:ins w:id="962" w:author="Jarno Nieminen" w:date="2014-09-04T09:09:00Z"/>
                <w:rFonts w:eastAsia="Times New Roman" w:cs="Arial"/>
                <w:szCs w:val="20"/>
                <w:lang w:eastAsia="sv-SE"/>
              </w:rPr>
            </w:pPr>
            <w:ins w:id="963"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A4E6EE" w14:textId="6A374836" w:rsidR="008F64EA" w:rsidRPr="0011760E" w:rsidRDefault="008F64EA" w:rsidP="008F64EA">
            <w:pPr>
              <w:spacing w:before="100" w:beforeAutospacing="1" w:after="100" w:afterAutospacing="1"/>
              <w:rPr>
                <w:ins w:id="964" w:author="Jarno Nieminen" w:date="2014-09-04T09:09:00Z"/>
                <w:rFonts w:eastAsia="Times New Roman" w:cs="Arial"/>
                <w:szCs w:val="20"/>
                <w:lang w:eastAsia="sv-SE"/>
              </w:rPr>
            </w:pPr>
            <w:ins w:id="965" w:author="Jarno Nieminen" w:date="2014-09-04T09:09:00Z">
              <w:r w:rsidRPr="0011760E">
                <w:rPr>
                  <w:rFonts w:eastAsia="Times New Roman" w:cs="Arial"/>
                  <w:szCs w:val="20"/>
                  <w:lang w:eastAsia="sv-SE"/>
                </w:rPr>
                <w:t>Ej kompatibel</w:t>
              </w:r>
            </w:ins>
          </w:p>
        </w:tc>
      </w:tr>
      <w:tr w:rsidR="008F64EA" w:rsidRPr="000C2908" w14:paraId="77545962" w14:textId="77777777" w:rsidTr="00177141">
        <w:trPr>
          <w:ins w:id="966"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7AE6B40E" w14:textId="77777777" w:rsidR="008F64EA" w:rsidRPr="000C2908" w:rsidRDefault="008F64EA" w:rsidP="008F64EA">
            <w:pPr>
              <w:rPr>
                <w:ins w:id="967"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67A36" w14:textId="77777777" w:rsidR="008F64EA" w:rsidRPr="0011760E" w:rsidRDefault="008F64EA" w:rsidP="008F64EA">
            <w:pPr>
              <w:spacing w:before="100" w:beforeAutospacing="1" w:after="100" w:afterAutospacing="1"/>
              <w:rPr>
                <w:ins w:id="968" w:author="Jarno Nieminen" w:date="2014-09-04T09:09:00Z"/>
                <w:rFonts w:eastAsia="Times New Roman" w:cs="Arial"/>
                <w:szCs w:val="20"/>
                <w:lang w:eastAsia="sv-SE"/>
              </w:rPr>
            </w:pPr>
            <w:ins w:id="969"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DB7702" w14:textId="2246DE01" w:rsidR="008F64EA" w:rsidRPr="0011760E" w:rsidRDefault="008F64EA" w:rsidP="008F64EA">
            <w:pPr>
              <w:spacing w:before="100" w:beforeAutospacing="1" w:after="100" w:afterAutospacing="1"/>
              <w:rPr>
                <w:ins w:id="970" w:author="Jarno Nieminen" w:date="2014-09-04T09:09:00Z"/>
                <w:rFonts w:eastAsia="Times New Roman" w:cs="Arial"/>
                <w:szCs w:val="20"/>
                <w:lang w:eastAsia="sv-SE"/>
              </w:rPr>
            </w:pPr>
            <w:ins w:id="971"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715846" w14:textId="77777777" w:rsidR="008F64EA" w:rsidRPr="0011760E" w:rsidRDefault="008F64EA" w:rsidP="008F64EA">
            <w:pPr>
              <w:spacing w:before="100" w:beforeAutospacing="1" w:after="100" w:afterAutospacing="1"/>
              <w:rPr>
                <w:ins w:id="972" w:author="Jarno Nieminen" w:date="2014-09-04T09:09:00Z"/>
                <w:rFonts w:eastAsia="Times New Roman" w:cs="Arial"/>
                <w:szCs w:val="20"/>
                <w:lang w:eastAsia="sv-SE"/>
              </w:rPr>
            </w:pPr>
            <w:ins w:id="973" w:author="Jarno Nieminen" w:date="2014-09-04T09:09:00Z">
              <w:r w:rsidRPr="0011760E">
                <w:rPr>
                  <w:rFonts w:eastAsia="Times New Roman" w:cs="Arial"/>
                  <w:szCs w:val="20"/>
                  <w:lang w:eastAsia="sv-SE"/>
                </w:rPr>
                <w:t>Ej kompatibel</w:t>
              </w:r>
            </w:ins>
          </w:p>
        </w:tc>
      </w:tr>
      <w:tr w:rsidR="008F64EA" w:rsidRPr="000C2908" w14:paraId="46060659" w14:textId="77777777" w:rsidTr="00177141">
        <w:trPr>
          <w:ins w:id="974"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5EA47" w14:textId="3A864ADA" w:rsidR="008F64EA" w:rsidRPr="000C2908" w:rsidRDefault="008F64EA" w:rsidP="008F64EA">
            <w:pPr>
              <w:spacing w:before="100" w:beforeAutospacing="1" w:after="100" w:afterAutospacing="1"/>
              <w:rPr>
                <w:ins w:id="975" w:author="Jarno Nieminen" w:date="2014-09-04T09:09:00Z"/>
                <w:rFonts w:eastAsia="Times New Roman" w:cs="Arial"/>
                <w:szCs w:val="20"/>
                <w:highlight w:val="yellow"/>
                <w:lang w:eastAsia="sv-SE"/>
              </w:rPr>
            </w:pPr>
            <w:ins w:id="976" w:author="Jarno Nieminen" w:date="2014-09-04T09:09:00Z">
              <w:r w:rsidRPr="00356958">
                <w:rPr>
                  <w:rFonts w:eastAsia="Times New Roman" w:cs="Arial"/>
                  <w:color w:val="222222"/>
                  <w:sz w:val="19"/>
                  <w:szCs w:val="19"/>
                  <w:lang w:val="en-US" w:eastAsia="sv-SE"/>
                </w:rPr>
                <w:t>CancelForm</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29925D" w14:textId="38300365" w:rsidR="008F64EA" w:rsidRPr="0011760E" w:rsidRDefault="008F64EA" w:rsidP="008F64EA">
            <w:pPr>
              <w:spacing w:before="100" w:beforeAutospacing="1" w:after="100" w:afterAutospacing="1"/>
              <w:rPr>
                <w:ins w:id="977" w:author="Jarno Nieminen" w:date="2014-09-04T09:09:00Z"/>
                <w:rFonts w:eastAsia="Times New Roman" w:cs="Arial"/>
                <w:szCs w:val="20"/>
                <w:lang w:eastAsia="sv-SE"/>
              </w:rPr>
            </w:pPr>
            <w:ins w:id="978"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E0DB44" w14:textId="77777777" w:rsidR="008F64EA" w:rsidRPr="0011760E" w:rsidRDefault="008F64EA" w:rsidP="008F64EA">
            <w:pPr>
              <w:spacing w:before="100" w:beforeAutospacing="1" w:after="100" w:afterAutospacing="1"/>
              <w:rPr>
                <w:ins w:id="979" w:author="Jarno Nieminen" w:date="2014-09-04T09:09:00Z"/>
                <w:rFonts w:eastAsia="Times New Roman" w:cs="Arial"/>
                <w:szCs w:val="20"/>
                <w:lang w:eastAsia="sv-SE"/>
              </w:rPr>
            </w:pPr>
            <w:ins w:id="980"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48A59A" w14:textId="2FD35A90" w:rsidR="008F64EA" w:rsidRPr="0011760E" w:rsidRDefault="008F64EA" w:rsidP="008F64EA">
            <w:pPr>
              <w:spacing w:before="100" w:beforeAutospacing="1" w:after="100" w:afterAutospacing="1"/>
              <w:rPr>
                <w:ins w:id="981" w:author="Jarno Nieminen" w:date="2014-09-04T09:09:00Z"/>
                <w:rFonts w:eastAsia="Times New Roman" w:cs="Arial"/>
                <w:szCs w:val="20"/>
                <w:lang w:eastAsia="sv-SE"/>
              </w:rPr>
            </w:pPr>
            <w:ins w:id="982" w:author="Jarno Nieminen" w:date="2014-09-04T09:09:00Z">
              <w:r w:rsidRPr="0011760E">
                <w:rPr>
                  <w:rFonts w:eastAsia="Times New Roman" w:cs="Arial"/>
                  <w:szCs w:val="20"/>
                  <w:lang w:eastAsia="sv-SE"/>
                </w:rPr>
                <w:t>OK</w:t>
              </w:r>
            </w:ins>
          </w:p>
        </w:tc>
      </w:tr>
      <w:tr w:rsidR="008F64EA" w:rsidRPr="000C2908" w14:paraId="37353994" w14:textId="77777777" w:rsidTr="00177141">
        <w:trPr>
          <w:ins w:id="983"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702E5268" w14:textId="77777777" w:rsidR="008F64EA" w:rsidRPr="000C2908" w:rsidRDefault="008F64EA" w:rsidP="008F64EA">
            <w:pPr>
              <w:rPr>
                <w:ins w:id="984"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C43F6" w14:textId="77777777" w:rsidR="008F64EA" w:rsidRPr="0011760E" w:rsidRDefault="008F64EA" w:rsidP="008F64EA">
            <w:pPr>
              <w:spacing w:before="100" w:beforeAutospacing="1" w:after="100" w:afterAutospacing="1"/>
              <w:rPr>
                <w:ins w:id="985" w:author="Jarno Nieminen" w:date="2014-09-04T09:09:00Z"/>
                <w:rFonts w:eastAsia="Times New Roman" w:cs="Arial"/>
                <w:szCs w:val="20"/>
                <w:lang w:eastAsia="sv-SE"/>
              </w:rPr>
            </w:pPr>
            <w:ins w:id="986"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6808AA" w14:textId="6663F3AF" w:rsidR="008F64EA" w:rsidRPr="0011760E" w:rsidRDefault="008F64EA" w:rsidP="008F64EA">
            <w:pPr>
              <w:spacing w:before="100" w:beforeAutospacing="1" w:after="100" w:afterAutospacing="1"/>
              <w:rPr>
                <w:ins w:id="987" w:author="Jarno Nieminen" w:date="2014-09-04T09:09:00Z"/>
                <w:rFonts w:eastAsia="Times New Roman" w:cs="Arial"/>
                <w:szCs w:val="20"/>
                <w:lang w:eastAsia="sv-SE"/>
              </w:rPr>
            </w:pPr>
            <w:ins w:id="988"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1227E" w14:textId="4F800783" w:rsidR="008F64EA" w:rsidRPr="0011760E" w:rsidRDefault="008F64EA" w:rsidP="008F64EA">
            <w:pPr>
              <w:spacing w:before="100" w:beforeAutospacing="1" w:after="100" w:afterAutospacing="1"/>
              <w:rPr>
                <w:ins w:id="989" w:author="Jarno Nieminen" w:date="2014-09-04T09:09:00Z"/>
                <w:rFonts w:eastAsia="Times New Roman" w:cs="Arial"/>
                <w:szCs w:val="20"/>
                <w:lang w:eastAsia="sv-SE"/>
              </w:rPr>
            </w:pPr>
            <w:ins w:id="990" w:author="Jarno Nieminen" w:date="2014-09-04T09:09:00Z">
              <w:r w:rsidRPr="0011760E">
                <w:rPr>
                  <w:rFonts w:eastAsia="Times New Roman" w:cs="Arial"/>
                  <w:szCs w:val="20"/>
                  <w:lang w:eastAsia="sv-SE"/>
                </w:rPr>
                <w:t>OK</w:t>
              </w:r>
            </w:ins>
          </w:p>
        </w:tc>
      </w:tr>
      <w:tr w:rsidR="008F64EA" w:rsidRPr="000C2908" w14:paraId="42D3B672" w14:textId="77777777" w:rsidTr="00177141">
        <w:trPr>
          <w:ins w:id="991"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EBBA2" w14:textId="358BDE70" w:rsidR="008F64EA" w:rsidRPr="000C2908" w:rsidRDefault="008F64EA" w:rsidP="008F64EA">
            <w:pPr>
              <w:spacing w:before="100" w:beforeAutospacing="1" w:after="100" w:afterAutospacing="1"/>
              <w:rPr>
                <w:ins w:id="992" w:author="Jarno Nieminen" w:date="2014-09-04T09:09:00Z"/>
                <w:rFonts w:eastAsia="Times New Roman" w:cs="Arial"/>
                <w:szCs w:val="20"/>
                <w:highlight w:val="yellow"/>
                <w:lang w:eastAsia="sv-SE"/>
              </w:rPr>
            </w:pPr>
            <w:ins w:id="993" w:author="Jarno Nieminen" w:date="2014-09-04T09:09:00Z">
              <w:r w:rsidRPr="00356958">
                <w:rPr>
                  <w:rFonts w:eastAsia="Times New Roman" w:cs="Arial"/>
                  <w:color w:val="222222"/>
                  <w:sz w:val="19"/>
                  <w:szCs w:val="19"/>
                  <w:lang w:val="en-US" w:eastAsia="sv-SE"/>
                </w:rPr>
                <w:t>GetFormQuestionPage</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A0F9A9" w14:textId="427CD51C" w:rsidR="008F64EA" w:rsidRPr="0011760E" w:rsidRDefault="008F64EA" w:rsidP="008F64EA">
            <w:pPr>
              <w:spacing w:before="100" w:beforeAutospacing="1" w:after="100" w:afterAutospacing="1"/>
              <w:rPr>
                <w:ins w:id="994" w:author="Jarno Nieminen" w:date="2014-09-04T09:09:00Z"/>
                <w:rFonts w:eastAsia="Times New Roman" w:cs="Arial"/>
                <w:szCs w:val="20"/>
                <w:lang w:eastAsia="sv-SE"/>
              </w:rPr>
            </w:pPr>
            <w:ins w:id="995"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96B0FF" w14:textId="77777777" w:rsidR="008F64EA" w:rsidRPr="0011760E" w:rsidRDefault="008F64EA" w:rsidP="008F64EA">
            <w:pPr>
              <w:spacing w:before="100" w:beforeAutospacing="1" w:after="100" w:afterAutospacing="1"/>
              <w:rPr>
                <w:ins w:id="996" w:author="Jarno Nieminen" w:date="2014-09-04T09:09:00Z"/>
                <w:rFonts w:eastAsia="Times New Roman" w:cs="Arial"/>
                <w:szCs w:val="20"/>
                <w:lang w:eastAsia="sv-SE"/>
              </w:rPr>
            </w:pPr>
            <w:ins w:id="997"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10EFFE" w14:textId="51146FBE" w:rsidR="008F64EA" w:rsidRPr="0011760E" w:rsidRDefault="008F64EA" w:rsidP="008F64EA">
            <w:pPr>
              <w:spacing w:before="100" w:beforeAutospacing="1" w:after="100" w:afterAutospacing="1"/>
              <w:rPr>
                <w:ins w:id="998" w:author="Jarno Nieminen" w:date="2014-09-04T09:09:00Z"/>
                <w:rFonts w:eastAsia="Times New Roman" w:cs="Arial"/>
                <w:szCs w:val="20"/>
                <w:lang w:eastAsia="sv-SE"/>
              </w:rPr>
            </w:pPr>
            <w:ins w:id="999" w:author="Jarno Nieminen" w:date="2014-09-04T09:09:00Z">
              <w:r w:rsidRPr="0011760E">
                <w:rPr>
                  <w:rFonts w:eastAsia="Times New Roman" w:cs="Arial"/>
                  <w:szCs w:val="20"/>
                  <w:lang w:eastAsia="sv-SE"/>
                </w:rPr>
                <w:t>Ej kompatibel</w:t>
              </w:r>
            </w:ins>
          </w:p>
        </w:tc>
      </w:tr>
      <w:tr w:rsidR="008F64EA" w:rsidRPr="000C2908" w14:paraId="756EF20C" w14:textId="77777777" w:rsidTr="00177141">
        <w:trPr>
          <w:ins w:id="1000"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4F0AFEB7" w14:textId="77777777" w:rsidR="008F64EA" w:rsidRPr="000C2908" w:rsidRDefault="008F64EA" w:rsidP="008F64EA">
            <w:pPr>
              <w:rPr>
                <w:ins w:id="1001"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AA15F" w14:textId="77777777" w:rsidR="008F64EA" w:rsidRPr="0011760E" w:rsidRDefault="008F64EA" w:rsidP="008F64EA">
            <w:pPr>
              <w:spacing w:before="100" w:beforeAutospacing="1" w:after="100" w:afterAutospacing="1"/>
              <w:rPr>
                <w:ins w:id="1002" w:author="Jarno Nieminen" w:date="2014-09-04T09:09:00Z"/>
                <w:rFonts w:eastAsia="Times New Roman" w:cs="Arial"/>
                <w:szCs w:val="20"/>
                <w:lang w:eastAsia="sv-SE"/>
              </w:rPr>
            </w:pPr>
            <w:ins w:id="1003"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6DB31F" w14:textId="3F312A70" w:rsidR="008F64EA" w:rsidRPr="0011760E" w:rsidRDefault="008F64EA" w:rsidP="008F64EA">
            <w:pPr>
              <w:spacing w:before="100" w:beforeAutospacing="1" w:after="100" w:afterAutospacing="1"/>
              <w:rPr>
                <w:ins w:id="1004" w:author="Jarno Nieminen" w:date="2014-09-04T09:09:00Z"/>
                <w:rFonts w:eastAsia="Times New Roman" w:cs="Arial"/>
                <w:szCs w:val="20"/>
                <w:lang w:eastAsia="sv-SE"/>
              </w:rPr>
            </w:pPr>
            <w:ins w:id="1005"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7E9B" w14:textId="77777777" w:rsidR="008F64EA" w:rsidRPr="0011760E" w:rsidRDefault="008F64EA" w:rsidP="008F64EA">
            <w:pPr>
              <w:spacing w:before="100" w:beforeAutospacing="1" w:after="100" w:afterAutospacing="1"/>
              <w:rPr>
                <w:ins w:id="1006" w:author="Jarno Nieminen" w:date="2014-09-04T09:09:00Z"/>
                <w:rFonts w:eastAsia="Times New Roman" w:cs="Arial"/>
                <w:szCs w:val="20"/>
                <w:lang w:eastAsia="sv-SE"/>
              </w:rPr>
            </w:pPr>
            <w:ins w:id="1007" w:author="Jarno Nieminen" w:date="2014-09-04T09:09:00Z">
              <w:r w:rsidRPr="0011760E">
                <w:rPr>
                  <w:rFonts w:eastAsia="Times New Roman" w:cs="Arial"/>
                  <w:szCs w:val="20"/>
                  <w:lang w:eastAsia="sv-SE"/>
                </w:rPr>
                <w:t>Ej kompatibel</w:t>
              </w:r>
            </w:ins>
          </w:p>
        </w:tc>
      </w:tr>
      <w:tr w:rsidR="008F64EA" w:rsidRPr="000C2908" w14:paraId="30FF3048" w14:textId="77777777" w:rsidTr="00177141">
        <w:trPr>
          <w:ins w:id="1008"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8AC5F" w14:textId="6399ADC6" w:rsidR="008F64EA" w:rsidRPr="000C2908" w:rsidRDefault="008F64EA" w:rsidP="008F64EA">
            <w:pPr>
              <w:spacing w:before="100" w:beforeAutospacing="1" w:after="100" w:afterAutospacing="1"/>
              <w:rPr>
                <w:ins w:id="1009" w:author="Jarno Nieminen" w:date="2014-09-04T09:09:00Z"/>
                <w:rFonts w:eastAsia="Times New Roman" w:cs="Arial"/>
                <w:szCs w:val="20"/>
                <w:highlight w:val="yellow"/>
                <w:lang w:eastAsia="sv-SE"/>
              </w:rPr>
            </w:pPr>
            <w:ins w:id="1010" w:author="Jarno Nieminen" w:date="2014-09-04T09:09:00Z">
              <w:r w:rsidRPr="00356958">
                <w:rPr>
                  <w:rFonts w:eastAsia="Times New Roman" w:cs="Arial"/>
                  <w:color w:val="222222"/>
                  <w:sz w:val="19"/>
                  <w:szCs w:val="19"/>
                  <w:lang w:val="en-US" w:eastAsia="sv-SE"/>
                </w:rPr>
                <w:t>CreateFormRequest</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0995A6" w14:textId="17C400CA" w:rsidR="008F64EA" w:rsidRPr="0011760E" w:rsidRDefault="008F64EA" w:rsidP="008F64EA">
            <w:pPr>
              <w:spacing w:before="100" w:beforeAutospacing="1" w:after="100" w:afterAutospacing="1"/>
              <w:rPr>
                <w:ins w:id="1011" w:author="Jarno Nieminen" w:date="2014-09-04T09:09:00Z"/>
                <w:rFonts w:eastAsia="Times New Roman" w:cs="Arial"/>
                <w:szCs w:val="20"/>
                <w:lang w:eastAsia="sv-SE"/>
              </w:rPr>
            </w:pPr>
            <w:ins w:id="1012"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BED2AD" w14:textId="77777777" w:rsidR="008F64EA" w:rsidRPr="0011760E" w:rsidRDefault="008F64EA" w:rsidP="008F64EA">
            <w:pPr>
              <w:spacing w:before="100" w:beforeAutospacing="1" w:after="100" w:afterAutospacing="1"/>
              <w:rPr>
                <w:ins w:id="1013" w:author="Jarno Nieminen" w:date="2014-09-04T09:09:00Z"/>
                <w:rFonts w:eastAsia="Times New Roman" w:cs="Arial"/>
                <w:szCs w:val="20"/>
                <w:lang w:eastAsia="sv-SE"/>
              </w:rPr>
            </w:pPr>
            <w:ins w:id="1014"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A51ABA" w14:textId="2C125D32" w:rsidR="008F64EA" w:rsidRPr="0011760E" w:rsidRDefault="008F64EA" w:rsidP="008F64EA">
            <w:pPr>
              <w:spacing w:before="100" w:beforeAutospacing="1" w:after="100" w:afterAutospacing="1"/>
              <w:rPr>
                <w:ins w:id="1015" w:author="Jarno Nieminen" w:date="2014-09-04T09:09:00Z"/>
                <w:rFonts w:eastAsia="Times New Roman" w:cs="Arial"/>
                <w:szCs w:val="20"/>
                <w:lang w:eastAsia="sv-SE"/>
              </w:rPr>
            </w:pPr>
            <w:ins w:id="1016" w:author="Jarno Nieminen" w:date="2014-09-04T09:09:00Z">
              <w:r w:rsidRPr="0011760E">
                <w:rPr>
                  <w:rFonts w:eastAsia="Times New Roman" w:cs="Arial"/>
                  <w:szCs w:val="20"/>
                  <w:lang w:eastAsia="sv-SE"/>
                </w:rPr>
                <w:t>Ej kompatibel</w:t>
              </w:r>
            </w:ins>
          </w:p>
        </w:tc>
      </w:tr>
      <w:tr w:rsidR="008F64EA" w:rsidRPr="000C2908" w14:paraId="29CD3E22" w14:textId="77777777" w:rsidTr="00177141">
        <w:trPr>
          <w:ins w:id="1017"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48EC0469" w14:textId="77777777" w:rsidR="008F64EA" w:rsidRPr="000C2908" w:rsidRDefault="008F64EA" w:rsidP="008F64EA">
            <w:pPr>
              <w:rPr>
                <w:ins w:id="1018"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720A36" w14:textId="77777777" w:rsidR="008F64EA" w:rsidRPr="0011760E" w:rsidRDefault="008F64EA" w:rsidP="008F64EA">
            <w:pPr>
              <w:spacing w:before="100" w:beforeAutospacing="1" w:after="100" w:afterAutospacing="1"/>
              <w:rPr>
                <w:ins w:id="1019" w:author="Jarno Nieminen" w:date="2014-09-04T09:09:00Z"/>
                <w:rFonts w:eastAsia="Times New Roman" w:cs="Arial"/>
                <w:szCs w:val="20"/>
                <w:lang w:eastAsia="sv-SE"/>
              </w:rPr>
            </w:pPr>
            <w:ins w:id="1020"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FE79D5" w14:textId="3B1B77F4" w:rsidR="008F64EA" w:rsidRPr="0011760E" w:rsidRDefault="008F64EA" w:rsidP="008F64EA">
            <w:pPr>
              <w:spacing w:before="100" w:beforeAutospacing="1" w:after="100" w:afterAutospacing="1"/>
              <w:rPr>
                <w:ins w:id="1021" w:author="Jarno Nieminen" w:date="2014-09-04T09:09:00Z"/>
                <w:rFonts w:eastAsia="Times New Roman" w:cs="Arial"/>
                <w:szCs w:val="20"/>
                <w:lang w:eastAsia="sv-SE"/>
              </w:rPr>
            </w:pPr>
            <w:ins w:id="1022"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94AD67" w14:textId="77777777" w:rsidR="008F64EA" w:rsidRPr="0011760E" w:rsidRDefault="008F64EA" w:rsidP="008F64EA">
            <w:pPr>
              <w:spacing w:before="100" w:beforeAutospacing="1" w:after="100" w:afterAutospacing="1"/>
              <w:rPr>
                <w:ins w:id="1023" w:author="Jarno Nieminen" w:date="2014-09-04T09:09:00Z"/>
                <w:rFonts w:eastAsia="Times New Roman" w:cs="Arial"/>
                <w:szCs w:val="20"/>
                <w:lang w:eastAsia="sv-SE"/>
              </w:rPr>
            </w:pPr>
            <w:ins w:id="1024" w:author="Jarno Nieminen" w:date="2014-09-04T09:09:00Z">
              <w:r w:rsidRPr="0011760E">
                <w:rPr>
                  <w:rFonts w:eastAsia="Times New Roman" w:cs="Arial"/>
                  <w:szCs w:val="20"/>
                  <w:lang w:eastAsia="sv-SE"/>
                </w:rPr>
                <w:t>Ej kompatibel</w:t>
              </w:r>
            </w:ins>
          </w:p>
        </w:tc>
      </w:tr>
      <w:tr w:rsidR="00D267F5" w:rsidRPr="000C2908" w14:paraId="13F36E19" w14:textId="77777777" w:rsidTr="00177141">
        <w:trPr>
          <w:ins w:id="1025"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0B648" w14:textId="77777777" w:rsidR="00D267F5" w:rsidRPr="000C2908" w:rsidRDefault="00D267F5" w:rsidP="00177141">
            <w:pPr>
              <w:spacing w:before="100" w:beforeAutospacing="1" w:after="100" w:afterAutospacing="1"/>
              <w:rPr>
                <w:ins w:id="1026" w:author="Jarno Nieminen" w:date="2014-09-04T09:09:00Z"/>
                <w:rFonts w:eastAsia="Times New Roman" w:cs="Arial"/>
                <w:szCs w:val="20"/>
                <w:highlight w:val="yellow"/>
                <w:lang w:eastAsia="sv-SE"/>
              </w:rPr>
            </w:pPr>
            <w:ins w:id="1027" w:author="Jarno Nieminen" w:date="2014-09-04T09:09:00Z">
              <w:r w:rsidRPr="00356958">
                <w:rPr>
                  <w:rFonts w:eastAsia="Times New Roman" w:cs="Arial"/>
                  <w:color w:val="222222"/>
                  <w:sz w:val="19"/>
                  <w:szCs w:val="19"/>
                  <w:lang w:eastAsia="sv-SE"/>
                </w:rPr>
                <w:t>SaveFormTemplate</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2DA4A0" w14:textId="77777777" w:rsidR="00D267F5" w:rsidRPr="0011760E" w:rsidRDefault="00D267F5" w:rsidP="00177141">
            <w:pPr>
              <w:spacing w:before="100" w:beforeAutospacing="1" w:after="100" w:afterAutospacing="1"/>
              <w:rPr>
                <w:ins w:id="1028" w:author="Jarno Nieminen" w:date="2014-09-04T09:09:00Z"/>
                <w:rFonts w:eastAsia="Times New Roman" w:cs="Arial"/>
                <w:szCs w:val="20"/>
                <w:lang w:eastAsia="sv-SE"/>
              </w:rPr>
            </w:pPr>
            <w:ins w:id="1029"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115802" w14:textId="77777777" w:rsidR="00D267F5" w:rsidRPr="0011760E" w:rsidRDefault="00D267F5" w:rsidP="00177141">
            <w:pPr>
              <w:spacing w:before="100" w:beforeAutospacing="1" w:after="100" w:afterAutospacing="1"/>
              <w:rPr>
                <w:ins w:id="1030" w:author="Jarno Nieminen" w:date="2014-09-04T09:09:00Z"/>
                <w:rFonts w:eastAsia="Times New Roman" w:cs="Arial"/>
                <w:szCs w:val="20"/>
                <w:lang w:eastAsia="sv-SE"/>
              </w:rPr>
            </w:pPr>
            <w:ins w:id="1031" w:author="Jarno Nieminen" w:date="2014-09-04T09:09:00Z">
              <w:r w:rsidRPr="0011760E">
                <w:rPr>
                  <w:rFonts w:eastAsia="Times New Roman" w:cs="Arial"/>
                  <w:szCs w:val="20"/>
                  <w:lang w:eastAsia="sv-SE"/>
                </w:rPr>
                <w:t>1.0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69FBF4" w14:textId="77777777" w:rsidR="00D267F5" w:rsidRPr="0011760E" w:rsidRDefault="00D267F5" w:rsidP="00177141">
            <w:pPr>
              <w:spacing w:before="100" w:beforeAutospacing="1" w:after="100" w:afterAutospacing="1"/>
              <w:rPr>
                <w:ins w:id="1032" w:author="Jarno Nieminen" w:date="2014-09-04T09:09:00Z"/>
                <w:rFonts w:eastAsia="Times New Roman" w:cs="Arial"/>
                <w:szCs w:val="20"/>
                <w:lang w:eastAsia="sv-SE"/>
              </w:rPr>
            </w:pPr>
            <w:ins w:id="1033" w:author="Jarno Nieminen" w:date="2014-09-04T09:09:00Z">
              <w:r w:rsidRPr="0011760E">
                <w:rPr>
                  <w:rFonts w:eastAsia="Times New Roman" w:cs="Arial"/>
                  <w:szCs w:val="20"/>
                  <w:lang w:eastAsia="sv-SE"/>
                </w:rPr>
                <w:t>Ej kompatibel</w:t>
              </w:r>
            </w:ins>
          </w:p>
        </w:tc>
      </w:tr>
      <w:tr w:rsidR="00D267F5" w:rsidRPr="000C2908" w14:paraId="6474E0D3" w14:textId="77777777" w:rsidTr="00D267F5">
        <w:trPr>
          <w:ins w:id="1034"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7CD3803B" w14:textId="77777777" w:rsidR="00D267F5" w:rsidRPr="000C2908" w:rsidRDefault="00D267F5" w:rsidP="00177141">
            <w:pPr>
              <w:rPr>
                <w:ins w:id="1035"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B5EC1" w14:textId="77777777" w:rsidR="00D267F5" w:rsidRPr="0011760E" w:rsidRDefault="00D267F5" w:rsidP="00177141">
            <w:pPr>
              <w:spacing w:before="100" w:beforeAutospacing="1" w:after="100" w:afterAutospacing="1"/>
              <w:rPr>
                <w:ins w:id="1036" w:author="Jarno Nieminen" w:date="2014-09-04T09:09:00Z"/>
                <w:rFonts w:eastAsia="Times New Roman" w:cs="Arial"/>
                <w:szCs w:val="20"/>
                <w:lang w:eastAsia="sv-SE"/>
              </w:rPr>
            </w:pPr>
            <w:ins w:id="1037" w:author="Jarno Nieminen" w:date="2014-09-04T09:09:00Z">
              <w:r w:rsidRPr="0011760E">
                <w:rPr>
                  <w:rFonts w:eastAsia="Times New Roman" w:cs="Arial"/>
                  <w:szCs w:val="20"/>
                  <w:lang w:eastAsia="sv-SE"/>
                </w:rPr>
                <w:t>1.0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EEDC0" w14:textId="77777777" w:rsidR="00D267F5" w:rsidRPr="0011760E" w:rsidRDefault="00D267F5" w:rsidP="00177141">
            <w:pPr>
              <w:spacing w:before="100" w:beforeAutospacing="1" w:after="100" w:afterAutospacing="1"/>
              <w:rPr>
                <w:ins w:id="1038" w:author="Jarno Nieminen" w:date="2014-09-04T09:09:00Z"/>
                <w:rFonts w:eastAsia="Times New Roman" w:cs="Arial"/>
                <w:szCs w:val="20"/>
                <w:lang w:eastAsia="sv-SE"/>
              </w:rPr>
            </w:pPr>
            <w:ins w:id="1039"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13BE35" w14:textId="77777777" w:rsidR="00D267F5" w:rsidRPr="0011760E" w:rsidRDefault="00D267F5" w:rsidP="00177141">
            <w:pPr>
              <w:spacing w:before="100" w:beforeAutospacing="1" w:after="100" w:afterAutospacing="1"/>
              <w:rPr>
                <w:ins w:id="1040" w:author="Jarno Nieminen" w:date="2014-09-04T09:09:00Z"/>
                <w:rFonts w:eastAsia="Times New Roman" w:cs="Arial"/>
                <w:szCs w:val="20"/>
                <w:lang w:eastAsia="sv-SE"/>
              </w:rPr>
            </w:pPr>
            <w:ins w:id="1041" w:author="Jarno Nieminen" w:date="2014-09-04T09:09:00Z">
              <w:r w:rsidRPr="0011760E">
                <w:rPr>
                  <w:rFonts w:eastAsia="Times New Roman" w:cs="Arial"/>
                  <w:szCs w:val="20"/>
                  <w:lang w:eastAsia="sv-SE"/>
                </w:rPr>
                <w:t>Ej kompatibel</w:t>
              </w:r>
            </w:ins>
          </w:p>
        </w:tc>
      </w:tr>
      <w:tr w:rsidR="00D267F5" w:rsidRPr="000C2908" w14:paraId="25284553" w14:textId="77777777" w:rsidTr="003022DB">
        <w:trPr>
          <w:trHeight w:val="183"/>
          <w:ins w:id="1042" w:author="Jarno Nieminen" w:date="2014-09-04T09:09:00Z"/>
        </w:trPr>
        <w:tc>
          <w:tcPr>
            <w:tcW w:w="2390" w:type="dxa"/>
            <w:tcBorders>
              <w:top w:val="single" w:sz="8" w:space="0" w:color="auto"/>
              <w:left w:val="single" w:sz="8" w:space="0" w:color="auto"/>
              <w:bottom w:val="single" w:sz="8" w:space="0" w:color="auto"/>
            </w:tcBorders>
            <w:shd w:val="clear" w:color="auto" w:fill="F2F2F2" w:themeFill="background1" w:themeFillShade="F2"/>
            <w:tcMar>
              <w:top w:w="0" w:type="dxa"/>
              <w:left w:w="108" w:type="dxa"/>
              <w:bottom w:w="0" w:type="dxa"/>
              <w:right w:w="108" w:type="dxa"/>
            </w:tcMar>
          </w:tcPr>
          <w:p w14:paraId="028C89B1" w14:textId="46569000" w:rsidR="00D267F5" w:rsidRPr="00356958" w:rsidRDefault="003022DB" w:rsidP="008F64EA">
            <w:pPr>
              <w:spacing w:before="100" w:beforeAutospacing="1" w:after="100" w:afterAutospacing="1"/>
              <w:rPr>
                <w:ins w:id="1043" w:author="Jarno Nieminen" w:date="2014-09-04T09:09:00Z"/>
                <w:rFonts w:eastAsia="Times New Roman" w:cs="Arial"/>
                <w:color w:val="222222"/>
                <w:sz w:val="19"/>
                <w:szCs w:val="19"/>
                <w:lang w:eastAsia="sv-SE"/>
              </w:rPr>
            </w:pPr>
            <w:ins w:id="1044" w:author="Jarno Nieminen" w:date="2014-09-04T09:09:00Z">
              <w:r>
                <w:rPr>
                  <w:rFonts w:eastAsia="Times New Roman" w:cs="Arial"/>
                  <w:color w:val="222222"/>
                  <w:sz w:val="19"/>
                  <w:szCs w:val="19"/>
                  <w:lang w:eastAsia="sv-SE"/>
                </w:rPr>
                <w:t>Nya kontrakt i v.2.0</w:t>
              </w:r>
            </w:ins>
          </w:p>
        </w:tc>
        <w:tc>
          <w:tcPr>
            <w:tcW w:w="1754" w:type="dxa"/>
            <w:tcBorders>
              <w:top w:val="single" w:sz="8" w:space="0" w:color="auto"/>
              <w:bottom w:val="single" w:sz="8" w:space="0" w:color="auto"/>
            </w:tcBorders>
            <w:shd w:val="clear" w:color="auto" w:fill="F2F2F2" w:themeFill="background1" w:themeFillShade="F2"/>
            <w:tcMar>
              <w:top w:w="0" w:type="dxa"/>
              <w:left w:w="108" w:type="dxa"/>
              <w:bottom w:w="0" w:type="dxa"/>
              <w:right w:w="108" w:type="dxa"/>
            </w:tcMar>
          </w:tcPr>
          <w:p w14:paraId="648AECDE" w14:textId="77777777" w:rsidR="00D267F5" w:rsidRPr="0011760E" w:rsidRDefault="00D267F5" w:rsidP="008F64EA">
            <w:pPr>
              <w:spacing w:before="100" w:beforeAutospacing="1" w:after="100" w:afterAutospacing="1"/>
              <w:rPr>
                <w:ins w:id="1045" w:author="Jarno Nieminen" w:date="2014-09-04T09:09:00Z"/>
                <w:rFonts w:eastAsia="Times New Roman" w:cs="Arial"/>
                <w:szCs w:val="20"/>
                <w:lang w:eastAsia="sv-SE"/>
              </w:rPr>
            </w:pPr>
          </w:p>
        </w:tc>
        <w:tc>
          <w:tcPr>
            <w:tcW w:w="1688" w:type="dxa"/>
            <w:tcBorders>
              <w:top w:val="single" w:sz="8" w:space="0" w:color="auto"/>
              <w:bottom w:val="single" w:sz="8" w:space="0" w:color="auto"/>
            </w:tcBorders>
            <w:shd w:val="clear" w:color="auto" w:fill="F2F2F2" w:themeFill="background1" w:themeFillShade="F2"/>
            <w:tcMar>
              <w:top w:w="0" w:type="dxa"/>
              <w:left w:w="108" w:type="dxa"/>
              <w:bottom w:w="0" w:type="dxa"/>
              <w:right w:w="108" w:type="dxa"/>
            </w:tcMar>
          </w:tcPr>
          <w:p w14:paraId="40ADE8E0" w14:textId="77777777" w:rsidR="00D267F5" w:rsidRPr="0011760E" w:rsidRDefault="00D267F5" w:rsidP="008F64EA">
            <w:pPr>
              <w:spacing w:before="100" w:beforeAutospacing="1" w:after="100" w:afterAutospacing="1"/>
              <w:rPr>
                <w:ins w:id="1046" w:author="Jarno Nieminen" w:date="2014-09-04T09:09:00Z"/>
                <w:rFonts w:eastAsia="Times New Roman" w:cs="Arial"/>
                <w:szCs w:val="20"/>
                <w:lang w:eastAsia="sv-SE"/>
              </w:rPr>
            </w:pPr>
          </w:p>
        </w:tc>
        <w:tc>
          <w:tcPr>
            <w:tcW w:w="2787" w:type="dxa"/>
            <w:tcBorders>
              <w:top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tcPr>
          <w:p w14:paraId="6ACBBD41" w14:textId="77777777" w:rsidR="00D267F5" w:rsidRPr="0011760E" w:rsidRDefault="00D267F5" w:rsidP="008F64EA">
            <w:pPr>
              <w:spacing w:before="100" w:beforeAutospacing="1" w:after="100" w:afterAutospacing="1"/>
              <w:rPr>
                <w:ins w:id="1047" w:author="Jarno Nieminen" w:date="2014-09-04T09:09:00Z"/>
                <w:rFonts w:eastAsia="Times New Roman" w:cs="Arial"/>
                <w:szCs w:val="20"/>
                <w:lang w:eastAsia="sv-SE"/>
              </w:rPr>
            </w:pPr>
          </w:p>
        </w:tc>
      </w:tr>
      <w:tr w:rsidR="008F64EA" w:rsidRPr="000C2908" w14:paraId="7B8334AB" w14:textId="77777777" w:rsidTr="00177141">
        <w:trPr>
          <w:ins w:id="1048"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D55F9D" w14:textId="484656F9" w:rsidR="008F64EA" w:rsidRPr="000C2908" w:rsidRDefault="008F64EA" w:rsidP="008F64EA">
            <w:pPr>
              <w:spacing w:before="100" w:beforeAutospacing="1" w:after="100" w:afterAutospacing="1"/>
              <w:rPr>
                <w:ins w:id="1049" w:author="Jarno Nieminen" w:date="2014-09-04T09:09:00Z"/>
                <w:rFonts w:eastAsia="Times New Roman" w:cs="Arial"/>
                <w:szCs w:val="20"/>
                <w:highlight w:val="yellow"/>
                <w:lang w:eastAsia="sv-SE"/>
              </w:rPr>
            </w:pPr>
            <w:ins w:id="1050" w:author="Jarno Nieminen" w:date="2014-09-04T09:09:00Z">
              <w:r w:rsidRPr="00356958">
                <w:rPr>
                  <w:rFonts w:eastAsia="Times New Roman" w:cs="Arial"/>
                  <w:color w:val="222222"/>
                  <w:sz w:val="19"/>
                  <w:szCs w:val="19"/>
                  <w:lang w:eastAsia="sv-SE"/>
                </w:rPr>
                <w:t>GetFormTemplate</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C1EBE5" w14:textId="46C4D930" w:rsidR="008F64EA" w:rsidRPr="0011760E" w:rsidRDefault="008F64EA" w:rsidP="008F64EA">
            <w:pPr>
              <w:spacing w:before="100" w:beforeAutospacing="1" w:after="100" w:afterAutospacing="1"/>
              <w:rPr>
                <w:ins w:id="1051" w:author="Jarno Nieminen" w:date="2014-09-04T09:09:00Z"/>
                <w:rFonts w:eastAsia="Times New Roman" w:cs="Arial"/>
                <w:szCs w:val="20"/>
                <w:lang w:eastAsia="sv-SE"/>
              </w:rPr>
            </w:pPr>
            <w:ins w:id="1052"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836C35" w14:textId="742ECF1B" w:rsidR="008F64EA" w:rsidRPr="0011760E" w:rsidRDefault="004D1E6C" w:rsidP="008F64EA">
            <w:pPr>
              <w:spacing w:before="100" w:beforeAutospacing="1" w:after="100" w:afterAutospacing="1"/>
              <w:rPr>
                <w:ins w:id="1053" w:author="Jarno Nieminen" w:date="2014-09-04T09:09:00Z"/>
                <w:rFonts w:eastAsia="Times New Roman" w:cs="Arial"/>
                <w:szCs w:val="20"/>
                <w:lang w:eastAsia="sv-SE"/>
              </w:rPr>
            </w:pPr>
            <w:ins w:id="1054" w:author="Jarno Nieminen" w:date="2014-09-04T09:09:00Z">
              <w:r w:rsidRPr="0011760E">
                <w:rPr>
                  <w:rFonts w:eastAsia="Times New Roman" w:cs="Arial"/>
                  <w:szCs w:val="20"/>
                  <w:lang w:eastAsia="sv-SE"/>
                </w:rPr>
                <w:t>-</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B1A0E" w14:textId="55293FCF" w:rsidR="008F64EA" w:rsidRPr="0011760E" w:rsidRDefault="0011760E" w:rsidP="008F64EA">
            <w:pPr>
              <w:spacing w:before="100" w:beforeAutospacing="1" w:after="100" w:afterAutospacing="1"/>
              <w:rPr>
                <w:ins w:id="1055" w:author="Jarno Nieminen" w:date="2014-09-04T09:09:00Z"/>
                <w:rFonts w:eastAsia="Times New Roman" w:cs="Arial"/>
                <w:szCs w:val="20"/>
                <w:lang w:eastAsia="sv-SE"/>
              </w:rPr>
            </w:pPr>
            <w:ins w:id="1056" w:author="Jarno Nieminen" w:date="2014-09-04T09:09:00Z">
              <w:r w:rsidRPr="0011760E">
                <w:rPr>
                  <w:rFonts w:eastAsia="Times New Roman" w:cs="Arial"/>
                  <w:szCs w:val="20"/>
                  <w:lang w:eastAsia="sv-SE"/>
                </w:rPr>
                <w:t>Ny fr.o.m. 2.0</w:t>
              </w:r>
            </w:ins>
          </w:p>
        </w:tc>
      </w:tr>
      <w:tr w:rsidR="008F64EA" w:rsidRPr="000C2908" w14:paraId="4DD32AF6" w14:textId="77777777" w:rsidTr="00177141">
        <w:trPr>
          <w:ins w:id="1057"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73887D0D" w14:textId="77777777" w:rsidR="008F64EA" w:rsidRPr="000C2908" w:rsidRDefault="008F64EA" w:rsidP="008F64EA">
            <w:pPr>
              <w:rPr>
                <w:ins w:id="1058"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326285" w14:textId="317A5DC0" w:rsidR="008F64EA" w:rsidRPr="0011760E" w:rsidRDefault="004D1E6C" w:rsidP="008F64EA">
            <w:pPr>
              <w:spacing w:before="100" w:beforeAutospacing="1" w:after="100" w:afterAutospacing="1"/>
              <w:rPr>
                <w:ins w:id="1059" w:author="Jarno Nieminen" w:date="2014-09-04T09:09:00Z"/>
                <w:rFonts w:eastAsia="Times New Roman" w:cs="Arial"/>
                <w:szCs w:val="20"/>
                <w:lang w:eastAsia="sv-SE"/>
              </w:rPr>
            </w:pPr>
            <w:ins w:id="1060" w:author="Jarno Nieminen" w:date="2014-09-04T09:09:00Z">
              <w:r w:rsidRPr="0011760E">
                <w:rPr>
                  <w:rFonts w:eastAsia="Times New Roman" w:cs="Arial"/>
                  <w:szCs w:val="20"/>
                  <w:lang w:eastAsia="sv-SE"/>
                </w:rPr>
                <w:t>-</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A5976" w14:textId="3732108D" w:rsidR="008F64EA" w:rsidRPr="0011760E" w:rsidRDefault="008F64EA" w:rsidP="008F64EA">
            <w:pPr>
              <w:spacing w:before="100" w:beforeAutospacing="1" w:after="100" w:afterAutospacing="1"/>
              <w:rPr>
                <w:ins w:id="1061" w:author="Jarno Nieminen" w:date="2014-09-04T09:09:00Z"/>
                <w:rFonts w:eastAsia="Times New Roman" w:cs="Arial"/>
                <w:szCs w:val="20"/>
                <w:lang w:eastAsia="sv-SE"/>
              </w:rPr>
            </w:pPr>
            <w:ins w:id="1062"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46F934" w14:textId="40C891D1" w:rsidR="008F64EA" w:rsidRPr="0011760E" w:rsidRDefault="0011760E" w:rsidP="008F64EA">
            <w:pPr>
              <w:spacing w:before="100" w:beforeAutospacing="1" w:after="100" w:afterAutospacing="1"/>
              <w:rPr>
                <w:ins w:id="1063" w:author="Jarno Nieminen" w:date="2014-09-04T09:09:00Z"/>
                <w:rFonts w:eastAsia="Times New Roman" w:cs="Arial"/>
                <w:szCs w:val="20"/>
                <w:lang w:eastAsia="sv-SE"/>
              </w:rPr>
            </w:pPr>
            <w:ins w:id="1064" w:author="Jarno Nieminen" w:date="2014-09-04T09:09:00Z">
              <w:r w:rsidRPr="0011760E">
                <w:rPr>
                  <w:rFonts w:eastAsia="Times New Roman" w:cs="Arial"/>
                  <w:szCs w:val="20"/>
                  <w:lang w:eastAsia="sv-SE"/>
                </w:rPr>
                <w:t>Ny fr.o.m. 2.0</w:t>
              </w:r>
            </w:ins>
          </w:p>
        </w:tc>
      </w:tr>
      <w:tr w:rsidR="00D267F5" w:rsidRPr="000C2908" w14:paraId="1ED4645C" w14:textId="77777777" w:rsidTr="00177141">
        <w:trPr>
          <w:ins w:id="1065" w:author="Jarno Nieminen" w:date="2014-09-04T09:09:00Z"/>
        </w:trPr>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68672C" w14:textId="77777777" w:rsidR="00D267F5" w:rsidRPr="00B9790D" w:rsidRDefault="00D267F5" w:rsidP="00177141">
            <w:pPr>
              <w:spacing w:before="100" w:beforeAutospacing="1" w:after="100" w:afterAutospacing="1"/>
              <w:rPr>
                <w:ins w:id="1066" w:author="Jarno Nieminen" w:date="2014-09-04T09:09:00Z"/>
                <w:rFonts w:eastAsia="Times New Roman" w:cs="Arial"/>
                <w:szCs w:val="20"/>
                <w:highlight w:val="yellow"/>
                <w:lang w:eastAsia="sv-SE"/>
              </w:rPr>
            </w:pPr>
            <w:ins w:id="1067" w:author="Jarno Nieminen" w:date="2014-09-04T09:09:00Z">
              <w:r w:rsidRPr="00356958">
                <w:rPr>
                  <w:rFonts w:eastAsia="Times New Roman" w:cs="Arial"/>
                  <w:color w:val="222222"/>
                  <w:sz w:val="19"/>
                  <w:szCs w:val="19"/>
                  <w:lang w:eastAsia="sv-SE"/>
                </w:rPr>
                <w:t>GetFormTemplates</w:t>
              </w:r>
            </w:ins>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4AF10E" w14:textId="77777777" w:rsidR="00D267F5" w:rsidRPr="0011760E" w:rsidRDefault="00D267F5" w:rsidP="00177141">
            <w:pPr>
              <w:spacing w:before="100" w:beforeAutospacing="1" w:after="100" w:afterAutospacing="1"/>
              <w:rPr>
                <w:ins w:id="1068" w:author="Jarno Nieminen" w:date="2014-09-04T09:09:00Z"/>
                <w:rFonts w:eastAsia="Times New Roman" w:cs="Arial"/>
                <w:szCs w:val="20"/>
                <w:lang w:eastAsia="sv-SE"/>
              </w:rPr>
            </w:pPr>
            <w:ins w:id="1069" w:author="Jarno Nieminen" w:date="2014-09-04T09:09:00Z">
              <w:r w:rsidRPr="0011760E">
                <w:rPr>
                  <w:rFonts w:eastAsia="Times New Roman" w:cs="Arial"/>
                  <w:szCs w:val="20"/>
                  <w:lang w:eastAsia="sv-SE"/>
                </w:rPr>
                <w:t>2.0</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E797A" w14:textId="77777777" w:rsidR="00D267F5" w:rsidRPr="0011760E" w:rsidRDefault="00D267F5" w:rsidP="00177141">
            <w:pPr>
              <w:tabs>
                <w:tab w:val="left" w:pos="1033"/>
              </w:tabs>
              <w:spacing w:before="100" w:beforeAutospacing="1" w:after="100" w:afterAutospacing="1"/>
              <w:rPr>
                <w:ins w:id="1070" w:author="Jarno Nieminen" w:date="2014-09-04T09:09:00Z"/>
                <w:rFonts w:eastAsia="Times New Roman" w:cs="Arial"/>
                <w:szCs w:val="20"/>
                <w:lang w:eastAsia="sv-SE"/>
              </w:rPr>
            </w:pPr>
            <w:ins w:id="1071" w:author="Jarno Nieminen" w:date="2014-09-04T09:09:00Z">
              <w:r w:rsidRPr="0011760E">
                <w:rPr>
                  <w:rFonts w:eastAsia="Times New Roman" w:cs="Arial"/>
                  <w:szCs w:val="20"/>
                  <w:lang w:eastAsia="sv-SE"/>
                </w:rPr>
                <w:t>-</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5743E5" w14:textId="77777777" w:rsidR="00D267F5" w:rsidRPr="0011760E" w:rsidRDefault="00D267F5" w:rsidP="00177141">
            <w:pPr>
              <w:spacing w:before="100" w:beforeAutospacing="1" w:after="100" w:afterAutospacing="1"/>
              <w:rPr>
                <w:ins w:id="1072" w:author="Jarno Nieminen" w:date="2014-09-04T09:09:00Z"/>
                <w:rFonts w:eastAsia="Times New Roman" w:cs="Arial"/>
                <w:szCs w:val="20"/>
                <w:lang w:eastAsia="sv-SE"/>
              </w:rPr>
            </w:pPr>
            <w:ins w:id="1073" w:author="Jarno Nieminen" w:date="2014-09-04T09:09:00Z">
              <w:r w:rsidRPr="0011760E">
                <w:rPr>
                  <w:rFonts w:eastAsia="Times New Roman" w:cs="Arial"/>
                  <w:szCs w:val="20"/>
                  <w:lang w:eastAsia="sv-SE"/>
                </w:rPr>
                <w:t>Ny fr.o.m. 2.0</w:t>
              </w:r>
            </w:ins>
          </w:p>
        </w:tc>
      </w:tr>
      <w:tr w:rsidR="00D267F5" w:rsidRPr="000C2908" w14:paraId="62D6B775" w14:textId="77777777" w:rsidTr="00177141">
        <w:trPr>
          <w:ins w:id="1074" w:author="Jarno Nieminen" w:date="2014-09-04T09:09:00Z"/>
        </w:trPr>
        <w:tc>
          <w:tcPr>
            <w:tcW w:w="0" w:type="auto"/>
            <w:vMerge/>
            <w:tcBorders>
              <w:top w:val="nil"/>
              <w:left w:val="single" w:sz="8" w:space="0" w:color="auto"/>
              <w:bottom w:val="single" w:sz="8" w:space="0" w:color="auto"/>
              <w:right w:val="single" w:sz="8" w:space="0" w:color="auto"/>
            </w:tcBorders>
            <w:vAlign w:val="center"/>
            <w:hideMark/>
          </w:tcPr>
          <w:p w14:paraId="551AF1CA" w14:textId="77777777" w:rsidR="00D267F5" w:rsidRPr="000C2908" w:rsidRDefault="00D267F5" w:rsidP="00177141">
            <w:pPr>
              <w:rPr>
                <w:ins w:id="1075" w:author="Jarno Nieminen" w:date="2014-09-04T09:09:00Z"/>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AC075" w14:textId="77777777" w:rsidR="00D267F5" w:rsidRPr="0011760E" w:rsidRDefault="00D267F5" w:rsidP="00177141">
            <w:pPr>
              <w:spacing w:before="100" w:beforeAutospacing="1" w:after="100" w:afterAutospacing="1"/>
              <w:rPr>
                <w:ins w:id="1076" w:author="Jarno Nieminen" w:date="2014-09-04T09:09:00Z"/>
                <w:rFonts w:eastAsia="Times New Roman" w:cs="Arial"/>
                <w:szCs w:val="20"/>
                <w:lang w:eastAsia="sv-SE"/>
              </w:rPr>
            </w:pPr>
            <w:ins w:id="1077" w:author="Jarno Nieminen" w:date="2014-09-04T09:09:00Z">
              <w:r w:rsidRPr="0011760E">
                <w:rPr>
                  <w:rFonts w:eastAsia="Times New Roman" w:cs="Arial"/>
                  <w:szCs w:val="20"/>
                  <w:lang w:eastAsia="sv-SE"/>
                </w:rPr>
                <w:t>-</w:t>
              </w:r>
            </w:ins>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5F575" w14:textId="77777777" w:rsidR="00D267F5" w:rsidRPr="0011760E" w:rsidRDefault="00D267F5" w:rsidP="00177141">
            <w:pPr>
              <w:spacing w:before="100" w:beforeAutospacing="1" w:after="100" w:afterAutospacing="1"/>
              <w:rPr>
                <w:ins w:id="1078" w:author="Jarno Nieminen" w:date="2014-09-04T09:09:00Z"/>
                <w:rFonts w:eastAsia="Times New Roman" w:cs="Arial"/>
                <w:szCs w:val="20"/>
                <w:lang w:eastAsia="sv-SE"/>
              </w:rPr>
            </w:pPr>
            <w:ins w:id="1079" w:author="Jarno Nieminen" w:date="2014-09-04T09:09:00Z">
              <w:r w:rsidRPr="0011760E">
                <w:rPr>
                  <w:rFonts w:eastAsia="Times New Roman" w:cs="Arial"/>
                  <w:szCs w:val="20"/>
                  <w:lang w:eastAsia="sv-SE"/>
                </w:rPr>
                <w:t>2.0</w:t>
              </w:r>
            </w:ins>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56891C" w14:textId="77777777" w:rsidR="00D267F5" w:rsidRPr="0011760E" w:rsidRDefault="00D267F5" w:rsidP="00177141">
            <w:pPr>
              <w:spacing w:before="100" w:beforeAutospacing="1" w:after="100" w:afterAutospacing="1"/>
              <w:rPr>
                <w:ins w:id="1080" w:author="Jarno Nieminen" w:date="2014-09-04T09:09:00Z"/>
                <w:rFonts w:eastAsia="Times New Roman" w:cs="Arial"/>
                <w:szCs w:val="20"/>
                <w:lang w:eastAsia="sv-SE"/>
              </w:rPr>
            </w:pPr>
            <w:ins w:id="1081" w:author="Jarno Nieminen" w:date="2014-09-04T09:09:00Z">
              <w:r w:rsidRPr="0011760E">
                <w:rPr>
                  <w:rFonts w:eastAsia="Times New Roman" w:cs="Arial"/>
                  <w:szCs w:val="20"/>
                  <w:lang w:eastAsia="sv-SE"/>
                </w:rPr>
                <w:t>Ny fr.o.m. 2.0</w:t>
              </w:r>
            </w:ins>
          </w:p>
        </w:tc>
      </w:tr>
    </w:tbl>
    <w:p w14:paraId="00310CB8" w14:textId="77777777" w:rsidR="0039481C" w:rsidRDefault="0039481C" w:rsidP="0039481C">
      <w:pPr>
        <w:rPr>
          <w:ins w:id="1082" w:author="Jarno Nieminen" w:date="2014-09-04T09:09:00Z"/>
        </w:rPr>
      </w:pPr>
    </w:p>
    <w:p w14:paraId="74C18F23" w14:textId="684D7B0B" w:rsidR="0039481C" w:rsidRPr="0038515C" w:rsidRDefault="00D267F5" w:rsidP="00D267F5">
      <w:pPr>
        <w:tabs>
          <w:tab w:val="left" w:pos="9161"/>
        </w:tabs>
        <w:pPrChange w:id="1083" w:author="Jarno Nieminen" w:date="2014-09-04T09:09:00Z">
          <w:pPr/>
        </w:pPrChange>
      </w:pPr>
      <w:ins w:id="1084" w:author="Jarno Nieminen" w:date="2014-09-04T09:09:00Z">
        <w:r>
          <w:tab/>
        </w:r>
      </w:ins>
    </w:p>
    <w:p w14:paraId="409D1692" w14:textId="77777777" w:rsidR="0039481C" w:rsidRDefault="0039481C" w:rsidP="0039481C">
      <w:pPr>
        <w:pStyle w:val="Heading3"/>
      </w:pPr>
      <w:bookmarkStart w:id="1085" w:name="_Toc243452547"/>
      <w:bookmarkStart w:id="1086" w:name="_Toc397585051"/>
      <w:bookmarkStart w:id="1087" w:name="_Toc386458053"/>
      <w:bookmarkStart w:id="1088" w:name="_Toc391636673"/>
      <w:r>
        <w:t>Utgångna tjänstekontrakt</w:t>
      </w:r>
      <w:bookmarkEnd w:id="1085"/>
      <w:bookmarkEnd w:id="1086"/>
      <w:bookmarkEnd w:id="1087"/>
      <w:bookmarkEnd w:id="1088"/>
    </w:p>
    <w:p w14:paraId="21007A64" w14:textId="77777777" w:rsidR="00CE7235" w:rsidRDefault="00CE7235" w:rsidP="00CE7235">
      <w:r w:rsidRPr="00F711C6">
        <w:t>Inga tjänstekontrakt har utgått.</w:t>
      </w:r>
    </w:p>
    <w:p w14:paraId="3C332A77" w14:textId="77777777" w:rsidR="0039481C" w:rsidRPr="0028759B" w:rsidRDefault="0039481C" w:rsidP="0028759B">
      <w:pPr>
        <w:rPr>
          <w:color w:val="4F81BD" w:themeColor="accent1"/>
          <w:rPrChange w:id="1089" w:author="Jarno Nieminen" w:date="2014-09-04T09:09:00Z">
            <w:rPr/>
          </w:rPrChange>
        </w:rPr>
      </w:pPr>
    </w:p>
    <w:p w14:paraId="75CA27D8" w14:textId="77777777" w:rsidR="001A3AC5" w:rsidRDefault="001A3AC5">
      <w:pPr>
        <w:spacing w:line="240" w:lineRule="auto"/>
        <w:rPr>
          <w:ins w:id="1090" w:author="Jarno Nieminen" w:date="2014-09-04T09:09:00Z"/>
          <w:rFonts w:eastAsia="Times New Roman"/>
          <w:bCs/>
          <w:sz w:val="30"/>
          <w:szCs w:val="28"/>
        </w:rPr>
      </w:pPr>
      <w:bookmarkStart w:id="1091" w:name="_Toc357754847"/>
      <w:bookmarkStart w:id="1092" w:name="_Toc243452549"/>
      <w:bookmarkEnd w:id="856"/>
      <w:ins w:id="1093" w:author="Jarno Nieminen" w:date="2014-09-04T09:09:00Z">
        <w:r>
          <w:br w:type="page"/>
        </w:r>
      </w:ins>
    </w:p>
    <w:p w14:paraId="36EF0DDB" w14:textId="2BE470DA" w:rsidR="0039481C" w:rsidRDefault="0039481C" w:rsidP="0039481C">
      <w:pPr>
        <w:pStyle w:val="Heading1"/>
      </w:pPr>
      <w:bookmarkStart w:id="1094" w:name="_Toc397585052"/>
      <w:bookmarkStart w:id="1095" w:name="_Toc386458054"/>
      <w:bookmarkStart w:id="1096" w:name="_Toc391636674"/>
      <w:r>
        <w:lastRenderedPageBreak/>
        <w:t>Tjänstedomänens arkitektur</w:t>
      </w:r>
      <w:bookmarkEnd w:id="1091"/>
      <w:bookmarkEnd w:id="1092"/>
      <w:bookmarkEnd w:id="1094"/>
      <w:bookmarkEnd w:id="1095"/>
      <w:bookmarkEnd w:id="1096"/>
    </w:p>
    <w:p w14:paraId="6271FF29" w14:textId="77777777" w:rsidR="00635994" w:rsidRDefault="00635994" w:rsidP="00635994">
      <w:pPr>
        <w:rPr>
          <w:color w:val="4F81BD" w:themeColor="accent1"/>
        </w:rPr>
      </w:pPr>
    </w:p>
    <w:p w14:paraId="4A56A28F" w14:textId="77777777" w:rsidR="00635994" w:rsidRPr="00D82A73" w:rsidRDefault="00635994" w:rsidP="00635994">
      <w:pPr>
        <w:rPr>
          <w:color w:val="4F81BD" w:themeColor="accent1"/>
        </w:rPr>
      </w:pPr>
      <w:r w:rsidRPr="00777602">
        <w:rPr>
          <w:noProof/>
          <w:color w:val="4F81BD" w:themeColor="accent1"/>
          <w:lang w:eastAsia="sv-SE"/>
        </w:rPr>
        <w:drawing>
          <wp:inline distT="0" distB="0" distL="0" distR="0" wp14:anchorId="7A484542" wp14:editId="4195ECDD">
            <wp:extent cx="6901434" cy="395560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5533" cy="3957949"/>
                    </a:xfrm>
                    <a:prstGeom prst="rect">
                      <a:avLst/>
                    </a:prstGeom>
                    <a:noFill/>
                  </pic:spPr>
                </pic:pic>
              </a:graphicData>
            </a:graphic>
          </wp:inline>
        </w:drawing>
      </w:r>
    </w:p>
    <w:p w14:paraId="78A7198B" w14:textId="77777777" w:rsidR="00635994" w:rsidRPr="009C52F6" w:rsidRDefault="00635994" w:rsidP="00635994">
      <w:pPr>
        <w:rPr>
          <w:color w:val="4F81BD" w:themeColor="accent1"/>
        </w:rPr>
      </w:pPr>
    </w:p>
    <w:p w14:paraId="3D8BE248" w14:textId="77777777" w:rsidR="00635994" w:rsidRPr="00D82A73" w:rsidRDefault="00635994" w:rsidP="00635994">
      <w:pPr>
        <w:pStyle w:val="Heading2"/>
      </w:pPr>
      <w:bookmarkStart w:id="1097" w:name="_Toc220986009"/>
      <w:bookmarkStart w:id="1098" w:name="_Toc257462038"/>
      <w:bookmarkStart w:id="1099" w:name="_Toc386458055"/>
      <w:bookmarkStart w:id="1100" w:name="_Toc391636675"/>
      <w:bookmarkStart w:id="1101" w:name="_Toc397585053"/>
      <w:r w:rsidRPr="00D82A73">
        <w:t>Flöde AF-1 Skapa formulärmall</w:t>
      </w:r>
      <w:bookmarkEnd w:id="1097"/>
      <w:bookmarkEnd w:id="1098"/>
      <w:bookmarkEnd w:id="1099"/>
      <w:bookmarkEnd w:id="1100"/>
      <w:bookmarkEnd w:id="1101"/>
    </w:p>
    <w:p w14:paraId="3A74B681" w14:textId="77777777" w:rsidR="00635994" w:rsidRPr="00D82A73" w:rsidRDefault="00635994" w:rsidP="00635994">
      <w:r w:rsidRPr="00D82A73">
        <w:t>[</w:t>
      </w:r>
      <w:r w:rsidRPr="00D82A73">
        <w:rPr>
          <w:highlight w:val="yellow"/>
        </w:rPr>
        <w:t>Flödet saknar sekvensdiagram. Aktiviteten sker internt i formulärmotorn.]</w:t>
      </w:r>
    </w:p>
    <w:p w14:paraId="2A8A3E3E" w14:textId="77777777" w:rsidR="00635994" w:rsidRPr="00D82A73" w:rsidRDefault="00635994" w:rsidP="00635994">
      <w:r w:rsidRPr="00D82A73">
        <w:t>[Definieras av kommande formulärmotorer.]</w:t>
      </w:r>
    </w:p>
    <w:p w14:paraId="1482A006" w14:textId="77777777" w:rsidR="00635994" w:rsidRPr="009C52F6" w:rsidRDefault="00635994" w:rsidP="00635994">
      <w:pPr>
        <w:tabs>
          <w:tab w:val="left" w:pos="3912"/>
        </w:tabs>
        <w:rPr>
          <w:color w:val="4F81BD" w:themeColor="accent1"/>
        </w:rPr>
      </w:pPr>
    </w:p>
    <w:p w14:paraId="7241D54D" w14:textId="77777777" w:rsidR="00635994" w:rsidRPr="009C52F6" w:rsidRDefault="00635994" w:rsidP="00635994">
      <w:pPr>
        <w:spacing w:line="240" w:lineRule="auto"/>
        <w:rPr>
          <w:sz w:val="24"/>
        </w:rPr>
      </w:pPr>
      <w:bookmarkStart w:id="1102" w:name="_Toc220986010"/>
      <w:bookmarkStart w:id="1103" w:name="_Toc257462039"/>
      <w:bookmarkStart w:id="1104" w:name="_Toc386458056"/>
      <w:r>
        <w:br w:type="page"/>
      </w:r>
    </w:p>
    <w:p w14:paraId="62A0E3FB" w14:textId="77777777" w:rsidR="00635994" w:rsidRPr="00D82A73" w:rsidRDefault="00635994" w:rsidP="00635994">
      <w:pPr>
        <w:pStyle w:val="Heading2"/>
      </w:pPr>
      <w:bookmarkStart w:id="1105" w:name="_Toc391636676"/>
      <w:bookmarkStart w:id="1106" w:name="_Toc397585054"/>
      <w:r w:rsidRPr="00D82A73">
        <w:lastRenderedPageBreak/>
        <w:t>Flöde AF-2 Begär formulärinsamling av patient</w:t>
      </w:r>
      <w:bookmarkEnd w:id="1102"/>
      <w:bookmarkEnd w:id="1103"/>
      <w:bookmarkEnd w:id="1104"/>
      <w:bookmarkEnd w:id="1105"/>
      <w:bookmarkEnd w:id="1106"/>
    </w:p>
    <w:p w14:paraId="5156FB82" w14:textId="77777777" w:rsidR="00635994" w:rsidRPr="00D82A73" w:rsidRDefault="00635994" w:rsidP="00635994">
      <w:r w:rsidRPr="00D82A73">
        <w:t>Användningsfallet kan även benämnas ”</w:t>
      </w:r>
      <w:r w:rsidRPr="00D82A73">
        <w:rPr>
          <w:b/>
        </w:rPr>
        <w:t>Skapa formulärbegäran</w:t>
      </w:r>
      <w:r w:rsidRPr="00D82A73">
        <w:t>”.</w:t>
      </w:r>
    </w:p>
    <w:p w14:paraId="10FB9693" w14:textId="77777777" w:rsidR="00635994" w:rsidRPr="00D82A73" w:rsidRDefault="00635994" w:rsidP="00635994"/>
    <w:p w14:paraId="1ECC51E8" w14:textId="77777777" w:rsidR="00635994" w:rsidRPr="00D82A73" w:rsidRDefault="00635994" w:rsidP="00635994">
      <w:r w:rsidRPr="00D82A73">
        <w:rPr>
          <w:noProof/>
          <w:lang w:eastAsia="sv-SE"/>
        </w:rPr>
        <w:drawing>
          <wp:inline distT="0" distB="0" distL="0" distR="0" wp14:anchorId="2FACA5BD" wp14:editId="0D5F1A21">
            <wp:extent cx="6624572" cy="3010924"/>
            <wp:effectExtent l="0" t="0" r="5080" b="12065"/>
            <wp:docPr id="21"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4572" cy="3010924"/>
                    </a:xfrm>
                    <a:prstGeom prst="rect">
                      <a:avLst/>
                    </a:prstGeom>
                    <a:noFill/>
                    <a:ln>
                      <a:noFill/>
                    </a:ln>
                  </pic:spPr>
                </pic:pic>
              </a:graphicData>
            </a:graphic>
          </wp:inline>
        </w:drawing>
      </w:r>
    </w:p>
    <w:p w14:paraId="1F6EF638" w14:textId="77777777" w:rsidR="00635994" w:rsidRPr="00D82A73" w:rsidRDefault="00635994" w:rsidP="00635994">
      <w:pPr>
        <w:pStyle w:val="Caption"/>
        <w:rPr>
          <w:lang w:val="sv-SE"/>
        </w:rPr>
      </w:pPr>
      <w:bookmarkStart w:id="1107" w:name="_Toc220550770"/>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1</w:t>
      </w:r>
      <w:r w:rsidRPr="00D82A73">
        <w:rPr>
          <w:noProof/>
          <w:lang w:val="sv-SE"/>
        </w:rPr>
        <w:fldChar w:fldCharType="end"/>
      </w:r>
      <w:r w:rsidRPr="00D82A73">
        <w:rPr>
          <w:lang w:val="sv-SE"/>
        </w:rPr>
        <w:t>: Flöde AF-2</w:t>
      </w:r>
      <w:bookmarkEnd w:id="1107"/>
    </w:p>
    <w:p w14:paraId="7EE87A03" w14:textId="77777777" w:rsidR="00635994" w:rsidRPr="00D82A73" w:rsidRDefault="00635994" w:rsidP="00635994">
      <w:r w:rsidRPr="00D82A73">
        <w:t>I flödet begär medarbetaren att en patient skall fylla i ett formulär (t.ex. Hälsodeklaration). Begäran kan göras i formulärmotorn eller via det vårdsystem som används. Önskas begäran via vårdsystemet används en tjänst (</w:t>
      </w:r>
      <w:r w:rsidRPr="00D82A73">
        <w:rPr>
          <w:b/>
        </w:rPr>
        <w:t>CreateFormRequest</w:t>
      </w:r>
      <w:r w:rsidRPr="00D82A73">
        <w:t>) för</w:t>
      </w:r>
      <w:r>
        <w:t xml:space="preserve"> </w:t>
      </w:r>
      <w:r w:rsidRPr="00D82A73">
        <w:t>”Begär hälsodeklaration”</w:t>
      </w:r>
      <w:r>
        <w:t>.</w:t>
      </w:r>
      <w:r w:rsidRPr="00D82A73">
        <w:t xml:space="preserve"> </w:t>
      </w:r>
      <w:r>
        <w:t>I</w:t>
      </w:r>
      <w:r w:rsidRPr="00D82A73">
        <w:t xml:space="preserve"> detta fall krävs ingen manuell aktivitet från </w:t>
      </w:r>
      <w:r w:rsidRPr="00D82A73">
        <w:rPr>
          <w:b/>
        </w:rPr>
        <w:t>medarbetaren</w:t>
      </w:r>
      <w:r w:rsidRPr="00D82A73">
        <w:t>.</w:t>
      </w:r>
    </w:p>
    <w:p w14:paraId="379DC3B8" w14:textId="77777777" w:rsidR="00635994" w:rsidRPr="00D82A73" w:rsidRDefault="00635994" w:rsidP="00635994"/>
    <w:p w14:paraId="3A6A42C9" w14:textId="77777777" w:rsidR="00635994" w:rsidRPr="00D82A73" w:rsidRDefault="00635994" w:rsidP="00635994">
      <w:r w:rsidRPr="00D82A73">
        <w:t>Vid en formulärbegäran skapas ett formulär där patient, verksamhet och formulärmall kopplas ihop.</w:t>
      </w:r>
    </w:p>
    <w:p w14:paraId="1990E3CD" w14:textId="77777777" w:rsidR="00635994" w:rsidRPr="00D82A73" w:rsidRDefault="00635994" w:rsidP="0044783B">
      <w:pPr>
        <w:pStyle w:val="ListParagraph"/>
        <w:numPr>
          <w:ilvl w:val="0"/>
          <w:numId w:val="5"/>
        </w:numPr>
      </w:pPr>
      <w:r w:rsidRPr="00D82A73">
        <w:t xml:space="preserve">Vid skapad begäran skickar formulärmotorn en indexpost till engagemangsindex.  </w:t>
      </w:r>
    </w:p>
    <w:p w14:paraId="667FED96" w14:textId="77777777" w:rsidR="00635994" w:rsidRPr="00D82A73" w:rsidRDefault="00635994" w:rsidP="0044783B">
      <w:pPr>
        <w:pStyle w:val="ListParagraph"/>
        <w:numPr>
          <w:ilvl w:val="0"/>
          <w:numId w:val="5"/>
        </w:numPr>
      </w:pPr>
      <w:r w:rsidRPr="00D82A73">
        <w:t>E-tjänster som Mina vårdkontakter blir notifierade (Engagemangsindex: ProcessNotification) och ger användaren/patienten möjlighet att fylla begärt formulär.</w:t>
      </w:r>
    </w:p>
    <w:p w14:paraId="54CA8395" w14:textId="77777777" w:rsidR="00635994" w:rsidRPr="00D82A73" w:rsidRDefault="00635994" w:rsidP="00635994">
      <w:r w:rsidRPr="00D82A73">
        <w:t>Om engagemangsindex inte används hanteras detta manuellt i Mina vårdkontakter.</w:t>
      </w:r>
    </w:p>
    <w:p w14:paraId="7826E123" w14:textId="77777777" w:rsidR="00635994" w:rsidRPr="00D82A73" w:rsidRDefault="00635994" w:rsidP="00635994">
      <w:r w:rsidRPr="00D82A73">
        <w:t>Flöde:</w:t>
      </w:r>
    </w:p>
    <w:p w14:paraId="0697FF25" w14:textId="77777777" w:rsidR="00635994" w:rsidRPr="00D82A73" w:rsidRDefault="00635994" w:rsidP="0044783B">
      <w:pPr>
        <w:pStyle w:val="ListParagraph"/>
        <w:numPr>
          <w:ilvl w:val="0"/>
          <w:numId w:val="6"/>
        </w:numPr>
      </w:pPr>
      <w:r w:rsidRPr="00D82A73">
        <w:t xml:space="preserve">Medarbetare: Gör en formulärbegär (t.ex. Hälsodeklaration) i lokalt vårdsystem eller i formulärmotorn. En formulärbegäran kan ”triggas” automatiskt t.ex. i samband med en </w:t>
      </w:r>
      <w:r w:rsidRPr="00D82A73">
        <w:rPr>
          <w:b/>
        </w:rPr>
        <w:t xml:space="preserve">tidsbokning </w:t>
      </w:r>
      <w:r w:rsidRPr="00D82A73">
        <w:t xml:space="preserve">eller en </w:t>
      </w:r>
      <w:r w:rsidRPr="00D82A73">
        <w:rPr>
          <w:b/>
        </w:rPr>
        <w:t>remiss.</w:t>
      </w:r>
    </w:p>
    <w:p w14:paraId="1023D2A3" w14:textId="77777777" w:rsidR="00635994" w:rsidRPr="00D82A73" w:rsidRDefault="00635994" w:rsidP="0044783B">
      <w:pPr>
        <w:pStyle w:val="ListParagraph"/>
        <w:numPr>
          <w:ilvl w:val="1"/>
          <w:numId w:val="6"/>
        </w:numPr>
      </w:pPr>
      <w:r w:rsidRPr="00D82A73">
        <w:t>Används vårdsystem används tjänsten ”</w:t>
      </w:r>
      <w:r w:rsidRPr="00D82A73">
        <w:rPr>
          <w:b/>
        </w:rPr>
        <w:t>CreateFormRequest</w:t>
      </w:r>
      <w:r w:rsidRPr="00D82A73">
        <w:t>”. Denna integrerade lösning medger en bättre processtyrning samt mindre handgrepp för medarbetare/vårdpersonal.</w:t>
      </w:r>
    </w:p>
    <w:p w14:paraId="4954606D" w14:textId="77777777" w:rsidR="00635994" w:rsidRPr="00D82A73" w:rsidRDefault="00635994" w:rsidP="0044783B">
      <w:pPr>
        <w:pStyle w:val="ListParagraph"/>
        <w:numPr>
          <w:ilvl w:val="2"/>
          <w:numId w:val="6"/>
        </w:numPr>
      </w:pPr>
      <w:r w:rsidRPr="00D82A73">
        <w:t>Att notera: Vårdsystemet genererar ett unikt id för formuläret (FormID).</w:t>
      </w:r>
    </w:p>
    <w:p w14:paraId="45040BB1" w14:textId="77777777" w:rsidR="00635994" w:rsidRPr="00D82A73" w:rsidRDefault="00635994" w:rsidP="0044783B">
      <w:pPr>
        <w:pStyle w:val="ListParagraph"/>
        <w:numPr>
          <w:ilvl w:val="2"/>
          <w:numId w:val="6"/>
        </w:numPr>
      </w:pPr>
      <w:r w:rsidRPr="00D82A73">
        <w:t>Formulärmotorn skapar ett formulär (status ONGOING).</w:t>
      </w:r>
    </w:p>
    <w:p w14:paraId="474153D3" w14:textId="77777777" w:rsidR="00635994" w:rsidRPr="00D82A73" w:rsidRDefault="00635994" w:rsidP="0044783B">
      <w:pPr>
        <w:pStyle w:val="ListParagraph"/>
        <w:numPr>
          <w:ilvl w:val="0"/>
          <w:numId w:val="6"/>
        </w:numPr>
      </w:pPr>
      <w:r w:rsidRPr="00D82A73">
        <w:t>Formulärmotorn: Skickar begäran vidare till Engagemangsindex.</w:t>
      </w:r>
    </w:p>
    <w:p w14:paraId="3039AD48" w14:textId="77777777" w:rsidR="00635994" w:rsidRPr="00D82A73" w:rsidRDefault="00635994" w:rsidP="0044783B">
      <w:pPr>
        <w:pStyle w:val="ListParagraph"/>
        <w:numPr>
          <w:ilvl w:val="1"/>
          <w:numId w:val="6"/>
        </w:numPr>
      </w:pPr>
      <w:r w:rsidRPr="00D82A73">
        <w:lastRenderedPageBreak/>
        <w:t>”categorization” sätts till ”FormCreated” (Formulärbegäran).</w:t>
      </w:r>
    </w:p>
    <w:p w14:paraId="2FB95EA7" w14:textId="77777777" w:rsidR="00635994" w:rsidRPr="00D82A73" w:rsidRDefault="00635994" w:rsidP="0044783B">
      <w:pPr>
        <w:pStyle w:val="ListParagraph"/>
        <w:numPr>
          <w:ilvl w:val="1"/>
          <w:numId w:val="6"/>
        </w:numPr>
      </w:pPr>
      <w:r w:rsidRPr="00D82A73">
        <w:t>”businessObjectInstanceIdentifier” sätts till unikt id på formulär ”FormID”.</w:t>
      </w:r>
    </w:p>
    <w:p w14:paraId="7570E8AF" w14:textId="77777777" w:rsidR="00635994" w:rsidRPr="00D82A73" w:rsidRDefault="00635994" w:rsidP="0044783B">
      <w:pPr>
        <w:pStyle w:val="ListParagraph"/>
        <w:numPr>
          <w:ilvl w:val="0"/>
          <w:numId w:val="6"/>
        </w:numPr>
      </w:pPr>
      <w:r w:rsidRPr="00D82A73">
        <w:t>E-tjänsten: Mottager notifiering och tillhandahåller e-tjänsten ”Hälsodeklaration” till användaren/patienten.</w:t>
      </w:r>
    </w:p>
    <w:p w14:paraId="079B6E60" w14:textId="77777777" w:rsidR="00635994" w:rsidRPr="00D82A73" w:rsidRDefault="00635994" w:rsidP="0044783B">
      <w:pPr>
        <w:pStyle w:val="ListParagraph"/>
        <w:numPr>
          <w:ilvl w:val="1"/>
          <w:numId w:val="6"/>
        </w:numPr>
        <w:rPr>
          <w:rFonts w:ascii="Arial" w:hAnsi="Arial" w:cs="Arial"/>
          <w:b/>
          <w:iCs/>
          <w:szCs w:val="26"/>
          <w:lang w:eastAsia="sv-SE"/>
        </w:rPr>
      </w:pPr>
      <w:r w:rsidRPr="00D82A73">
        <w:t>E.-tjänsten kan avisera användaren/patienten om händelsen.</w:t>
      </w:r>
    </w:p>
    <w:p w14:paraId="70E60275" w14:textId="77777777" w:rsidR="00635994" w:rsidRPr="00D82A73" w:rsidRDefault="00635994" w:rsidP="0044783B">
      <w:pPr>
        <w:pStyle w:val="ListParagraph"/>
        <w:numPr>
          <w:ilvl w:val="1"/>
          <w:numId w:val="6"/>
        </w:numPr>
        <w:rPr>
          <w:rFonts w:ascii="Arial" w:hAnsi="Arial" w:cs="Arial"/>
          <w:b/>
          <w:iCs/>
          <w:szCs w:val="26"/>
          <w:lang w:eastAsia="sv-SE"/>
        </w:rPr>
      </w:pPr>
      <w:r w:rsidRPr="00D82A73">
        <w:br w:type="page"/>
      </w:r>
    </w:p>
    <w:p w14:paraId="42F93B70" w14:textId="77777777" w:rsidR="00635994" w:rsidRPr="00D82A73" w:rsidRDefault="00635994" w:rsidP="00635994">
      <w:pPr>
        <w:pStyle w:val="Heading2"/>
      </w:pPr>
      <w:bookmarkStart w:id="1108" w:name="_Toc220986011"/>
      <w:bookmarkStart w:id="1109" w:name="_Toc257462040"/>
      <w:bookmarkStart w:id="1110" w:name="_Toc386458057"/>
      <w:bookmarkStart w:id="1111" w:name="_Toc391636677"/>
      <w:bookmarkStart w:id="1112" w:name="_Toc397585055"/>
      <w:r w:rsidRPr="00D82A73">
        <w:lastRenderedPageBreak/>
        <w:t>Flöde AF-3A Patient fyller i formulär (redan skapat)</w:t>
      </w:r>
      <w:bookmarkEnd w:id="1108"/>
      <w:bookmarkEnd w:id="1109"/>
      <w:bookmarkEnd w:id="1110"/>
      <w:bookmarkEnd w:id="1111"/>
      <w:bookmarkEnd w:id="1112"/>
    </w:p>
    <w:p w14:paraId="6E6A181E" w14:textId="77777777" w:rsidR="00635994" w:rsidRPr="00D82A73" w:rsidRDefault="00635994" w:rsidP="00635994">
      <w:pPr>
        <w:rPr>
          <w:highlight w:val="yellow"/>
        </w:rPr>
      </w:pPr>
      <w:r w:rsidRPr="00D82A73">
        <w:rPr>
          <w:highlight w:val="yellow"/>
        </w:rPr>
        <w:t xml:space="preserve"> </w:t>
      </w:r>
    </w:p>
    <w:p w14:paraId="772C2E55" w14:textId="77777777" w:rsidR="00635994" w:rsidRPr="00D82A73" w:rsidRDefault="00635994" w:rsidP="00635994"/>
    <w:p w14:paraId="74FA6165" w14:textId="77777777" w:rsidR="00635994" w:rsidRPr="00D82A73" w:rsidRDefault="00635994" w:rsidP="00635994">
      <w:r w:rsidRPr="00D82A73">
        <w:rPr>
          <w:noProof/>
          <w:lang w:eastAsia="sv-SE"/>
        </w:rPr>
        <w:drawing>
          <wp:inline distT="0" distB="0" distL="0" distR="0" wp14:anchorId="147A2EFF" wp14:editId="2E69994C">
            <wp:extent cx="6039330" cy="3236206"/>
            <wp:effectExtent l="0" t="0" r="63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0539" cy="3236854"/>
                    </a:xfrm>
                    <a:prstGeom prst="rect">
                      <a:avLst/>
                    </a:prstGeom>
                    <a:noFill/>
                    <a:ln>
                      <a:noFill/>
                    </a:ln>
                  </pic:spPr>
                </pic:pic>
              </a:graphicData>
            </a:graphic>
          </wp:inline>
        </w:drawing>
      </w:r>
    </w:p>
    <w:p w14:paraId="44775CE6" w14:textId="77777777" w:rsidR="00635994" w:rsidRPr="00D82A73" w:rsidRDefault="00635994" w:rsidP="00635994">
      <w:pPr>
        <w:pStyle w:val="Caption"/>
        <w:rPr>
          <w:lang w:val="sv-SE"/>
        </w:rPr>
      </w:pPr>
      <w:bookmarkStart w:id="1113" w:name="_Toc220550771"/>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2</w:t>
      </w:r>
      <w:r w:rsidRPr="00D82A73">
        <w:rPr>
          <w:noProof/>
          <w:lang w:val="sv-SE"/>
        </w:rPr>
        <w:fldChar w:fldCharType="end"/>
      </w:r>
      <w:r w:rsidRPr="00D82A73">
        <w:rPr>
          <w:lang w:val="sv-SE"/>
        </w:rPr>
        <w:t>: Flöde AF-3A</w:t>
      </w:r>
      <w:bookmarkEnd w:id="1113"/>
    </w:p>
    <w:p w14:paraId="3233AB1D" w14:textId="77777777" w:rsidR="00635994" w:rsidRPr="00D82A73" w:rsidRDefault="00635994" w:rsidP="00635994">
      <w:r w:rsidRPr="00D82A73">
        <w:t>I flödet använder användaren en e-tjänst i Mina vårdkontakter för att fylla i ett formulär. E-tjänsten (klient) kommunicerar med formulärmotorn med hjälp av tjänstekontraktet. E-tjänsten presenterar dess frågor för användaren/patienten som besvarar dessa.</w:t>
      </w:r>
    </w:p>
    <w:p w14:paraId="03383CEC" w14:textId="77777777" w:rsidR="00635994" w:rsidRPr="00D82A73" w:rsidRDefault="00635994" w:rsidP="00635994"/>
    <w:p w14:paraId="1F85E4DB" w14:textId="77777777" w:rsidR="00635994" w:rsidRPr="00D82A73" w:rsidRDefault="00635994" w:rsidP="00635994">
      <w:r w:rsidRPr="00D82A73">
        <w:t>Användningsfallet förutsätter att ett formulär är skapat.</w:t>
      </w:r>
    </w:p>
    <w:p w14:paraId="6EA96519" w14:textId="77777777" w:rsidR="00635994" w:rsidRPr="00D82A73" w:rsidRDefault="00635994" w:rsidP="00635994"/>
    <w:p w14:paraId="7398621F" w14:textId="77777777" w:rsidR="00635994" w:rsidRPr="00D82A73" w:rsidRDefault="00635994" w:rsidP="00635994">
      <w:r w:rsidRPr="00D82A73">
        <w:t>Flöde:</w:t>
      </w:r>
    </w:p>
    <w:p w14:paraId="37F92AC9" w14:textId="77777777" w:rsidR="00635994" w:rsidRPr="00D82A73" w:rsidRDefault="00635994" w:rsidP="0044783B">
      <w:pPr>
        <w:pStyle w:val="ListParagraph"/>
        <w:numPr>
          <w:ilvl w:val="0"/>
          <w:numId w:val="7"/>
        </w:numPr>
      </w:pPr>
      <w:r w:rsidRPr="00D82A73">
        <w:t>Tillgängliga formulär hämtas/listas genom att anropa formulärmotorns ”</w:t>
      </w:r>
      <w:r w:rsidRPr="00D82A73">
        <w:rPr>
          <w:b/>
        </w:rPr>
        <w:t>GetForms</w:t>
      </w:r>
      <w:r w:rsidRPr="00D82A73">
        <w:t>”.</w:t>
      </w:r>
    </w:p>
    <w:p w14:paraId="6CEB2DAB" w14:textId="77777777" w:rsidR="00635994" w:rsidRPr="00D82A73" w:rsidRDefault="00635994" w:rsidP="0044783B">
      <w:pPr>
        <w:pStyle w:val="ListParagraph"/>
        <w:numPr>
          <w:ilvl w:val="0"/>
          <w:numId w:val="7"/>
        </w:numPr>
      </w:pPr>
      <w:r w:rsidRPr="00D82A73">
        <w:t>Formuläret ”startas” genom att användaren väljer ett formulär i ovanstående steg. ”</w:t>
      </w:r>
      <w:r w:rsidRPr="00D82A73">
        <w:rPr>
          <w:b/>
        </w:rPr>
        <w:t>GetForm</w:t>
      </w:r>
      <w:r w:rsidRPr="00D82A73">
        <w:t>” anropas.</w:t>
      </w:r>
    </w:p>
    <w:p w14:paraId="1543F25C" w14:textId="77777777" w:rsidR="00635994" w:rsidRPr="00D82A73" w:rsidRDefault="00635994" w:rsidP="0044783B">
      <w:pPr>
        <w:pStyle w:val="ListParagraph"/>
        <w:numPr>
          <w:ilvl w:val="1"/>
          <w:numId w:val="7"/>
        </w:numPr>
      </w:pPr>
      <w:r w:rsidRPr="00D82A73">
        <w:t>Formulärstatus ”COMPLETED”. Formuläret är avslutat.</w:t>
      </w:r>
    </w:p>
    <w:p w14:paraId="6AB56300" w14:textId="77777777" w:rsidR="00635994" w:rsidRPr="00D82A73" w:rsidRDefault="00635994" w:rsidP="0044783B">
      <w:pPr>
        <w:pStyle w:val="ListParagraph"/>
        <w:numPr>
          <w:ilvl w:val="1"/>
          <w:numId w:val="7"/>
        </w:numPr>
      </w:pPr>
      <w:r w:rsidRPr="00D82A73">
        <w:t>Formulärstatus ”ONGOING”. Pågående, frågor har temporärsparats.</w:t>
      </w:r>
    </w:p>
    <w:p w14:paraId="4BA3DDF3" w14:textId="77777777" w:rsidR="00635994" w:rsidRPr="00D82A73" w:rsidRDefault="00635994" w:rsidP="0044783B">
      <w:pPr>
        <w:pStyle w:val="ListParagraph"/>
        <w:numPr>
          <w:ilvl w:val="1"/>
          <w:numId w:val="7"/>
        </w:numPr>
      </w:pPr>
      <w:r w:rsidRPr="00D82A73">
        <w:t>Formulärstatus ”PENDING_COMPLETION”. Pågående, frågor har temporärsparats. Alla frågor är besvarade.</w:t>
      </w:r>
    </w:p>
    <w:p w14:paraId="6886A325" w14:textId="77777777" w:rsidR="00635994" w:rsidRPr="00D82A73" w:rsidRDefault="00635994" w:rsidP="0044783B">
      <w:pPr>
        <w:pStyle w:val="ListParagraph"/>
        <w:numPr>
          <w:ilvl w:val="0"/>
          <w:numId w:val="7"/>
        </w:numPr>
      </w:pPr>
      <w:r w:rsidRPr="00D82A73">
        <w:t>Formulärets frågor besvaras(invånare) och skickas med formulärmotorns ”</w:t>
      </w:r>
      <w:r w:rsidRPr="00D82A73">
        <w:rPr>
          <w:b/>
        </w:rPr>
        <w:t>SaveFormPage</w:t>
      </w:r>
      <w:r w:rsidRPr="00D82A73">
        <w:t>”.</w:t>
      </w:r>
    </w:p>
    <w:p w14:paraId="102DA38D" w14:textId="77777777" w:rsidR="00635994" w:rsidRPr="00D82A73" w:rsidRDefault="00635994" w:rsidP="0044783B">
      <w:pPr>
        <w:pStyle w:val="ListParagraph"/>
        <w:numPr>
          <w:ilvl w:val="1"/>
          <w:numId w:val="7"/>
        </w:numPr>
      </w:pPr>
      <w:r w:rsidRPr="00D82A73">
        <w:t>När det inte finns flera frågor signaleras detta med ”LastPage” sätts till ”true”.</w:t>
      </w:r>
    </w:p>
    <w:p w14:paraId="41E81B49" w14:textId="77777777" w:rsidR="00635994" w:rsidRPr="00D82A73" w:rsidRDefault="00635994" w:rsidP="0044783B">
      <w:pPr>
        <w:pStyle w:val="ListParagraph"/>
        <w:numPr>
          <w:ilvl w:val="0"/>
          <w:numId w:val="7"/>
        </w:numPr>
      </w:pPr>
      <w:r w:rsidRPr="00D82A73">
        <w:t>Ett formulär avslutas genom att e-tjänsten anropar formulärmotorns ”</w:t>
      </w:r>
      <w:r w:rsidRPr="00D82A73">
        <w:rPr>
          <w:b/>
        </w:rPr>
        <w:t>SaveForm</w:t>
      </w:r>
      <w:r w:rsidRPr="00D82A73">
        <w:t>”.</w:t>
      </w:r>
    </w:p>
    <w:p w14:paraId="006B88CE" w14:textId="77777777" w:rsidR="00635994" w:rsidRPr="00D82A73" w:rsidRDefault="00635994" w:rsidP="0044783B">
      <w:pPr>
        <w:pStyle w:val="ListParagraph"/>
        <w:numPr>
          <w:ilvl w:val="1"/>
          <w:numId w:val="7"/>
        </w:numPr>
      </w:pPr>
      <w:r w:rsidRPr="00D82A73">
        <w:lastRenderedPageBreak/>
        <w:t>Formuläret får status ”COMPLETE”.</w:t>
      </w:r>
    </w:p>
    <w:p w14:paraId="386BECAD" w14:textId="77777777" w:rsidR="00635994" w:rsidRPr="00D82A73" w:rsidRDefault="00635994" w:rsidP="0044783B">
      <w:pPr>
        <w:pStyle w:val="ListParagraph"/>
        <w:numPr>
          <w:ilvl w:val="0"/>
          <w:numId w:val="7"/>
        </w:numPr>
      </w:pPr>
      <w:r w:rsidRPr="00D82A73">
        <w:t xml:space="preserve">Formulärmotorn skickar ett meddelande till engagemangsindex när ett formulär är skapat/sparat/avslutat. </w:t>
      </w:r>
    </w:p>
    <w:p w14:paraId="1F637846" w14:textId="77777777" w:rsidR="00635994" w:rsidRPr="00D82A73" w:rsidRDefault="00635994" w:rsidP="0044783B">
      <w:pPr>
        <w:pStyle w:val="ListParagraph"/>
        <w:numPr>
          <w:ilvl w:val="1"/>
          <w:numId w:val="7"/>
        </w:numPr>
      </w:pPr>
      <w:r w:rsidRPr="00D82A73">
        <w:t>”categorization” sätts till ”FormComplete” (Formulärbegäran).</w:t>
      </w:r>
    </w:p>
    <w:p w14:paraId="4609E90D" w14:textId="77777777" w:rsidR="00635994" w:rsidRPr="00D82A73" w:rsidRDefault="00635994" w:rsidP="0044783B">
      <w:pPr>
        <w:pStyle w:val="ListParagraph"/>
        <w:numPr>
          <w:ilvl w:val="1"/>
          <w:numId w:val="7"/>
        </w:numPr>
      </w:pPr>
      <w:r w:rsidRPr="00D82A73">
        <w:t>”businessObjectInstanceIdentifier” sätts till unikt id på formulär ”FormID”.</w:t>
      </w:r>
    </w:p>
    <w:p w14:paraId="053E667A" w14:textId="77777777" w:rsidR="00635994" w:rsidRPr="00D82A73" w:rsidRDefault="00635994" w:rsidP="0044783B">
      <w:pPr>
        <w:pStyle w:val="ListParagraph"/>
        <w:numPr>
          <w:ilvl w:val="0"/>
          <w:numId w:val="7"/>
        </w:numPr>
      </w:pPr>
      <w:r w:rsidRPr="00D82A73">
        <w:t>Vårdsystem blir notifierad via ”Engagemangsindex”. Vårdsystemet kan hämta användarens/patientens besvarade formulär (T.ex. Hälsodeklaration)</w:t>
      </w:r>
    </w:p>
    <w:p w14:paraId="45EE0620" w14:textId="77777777" w:rsidR="00635994" w:rsidRPr="00D82A73" w:rsidRDefault="00635994" w:rsidP="0044783B">
      <w:pPr>
        <w:pStyle w:val="ListParagraph"/>
        <w:numPr>
          <w:ilvl w:val="1"/>
          <w:numId w:val="7"/>
        </w:numPr>
      </w:pPr>
      <w:r w:rsidRPr="00D82A73">
        <w:t xml:space="preserve">Se </w:t>
      </w:r>
      <w:r w:rsidRPr="00D82A73">
        <w:rPr>
          <w:b/>
        </w:rPr>
        <w:t xml:space="preserve">AF-6 </w:t>
      </w:r>
      <w:r w:rsidRPr="00D82A73">
        <w:t>för detaljering av notifieringsflöde.</w:t>
      </w:r>
    </w:p>
    <w:p w14:paraId="576DCF1E" w14:textId="77777777" w:rsidR="00635994" w:rsidRPr="00D82A73" w:rsidRDefault="00635994" w:rsidP="00635994"/>
    <w:p w14:paraId="2AAF9568"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2D0372A7" w14:textId="77777777" w:rsidR="00635994" w:rsidRPr="00D82A73" w:rsidRDefault="00635994" w:rsidP="00635994"/>
    <w:p w14:paraId="78522929" w14:textId="77777777" w:rsidR="00635994" w:rsidRPr="00D82A73" w:rsidRDefault="00635994" w:rsidP="00635994"/>
    <w:p w14:paraId="03020874" w14:textId="77777777" w:rsidR="00635994" w:rsidRPr="00D82A73" w:rsidRDefault="00635994" w:rsidP="00635994">
      <w:pPr>
        <w:rPr>
          <w:rFonts w:ascii="Arial" w:hAnsi="Arial" w:cs="Arial"/>
          <w:szCs w:val="26"/>
          <w:lang w:eastAsia="sv-SE"/>
        </w:rPr>
      </w:pPr>
      <w:r w:rsidRPr="00D82A73">
        <w:br w:type="page"/>
      </w:r>
    </w:p>
    <w:p w14:paraId="000AF5AE" w14:textId="77777777" w:rsidR="00635994" w:rsidRPr="00D82A73" w:rsidRDefault="00635994" w:rsidP="00635994">
      <w:pPr>
        <w:pStyle w:val="Heading2"/>
      </w:pPr>
      <w:bookmarkStart w:id="1114" w:name="_Toc220986012"/>
      <w:bookmarkStart w:id="1115" w:name="_Toc257462041"/>
      <w:bookmarkStart w:id="1116" w:name="_Toc386458058"/>
      <w:bookmarkStart w:id="1117" w:name="_Toc391636678"/>
      <w:bookmarkStart w:id="1118" w:name="_Toc397585056"/>
      <w:r w:rsidRPr="00D82A73">
        <w:lastRenderedPageBreak/>
        <w:t>Flöde AF-3B Patient fyller i formulär</w:t>
      </w:r>
      <w:bookmarkEnd w:id="1114"/>
      <w:bookmarkEnd w:id="1115"/>
      <w:bookmarkEnd w:id="1116"/>
      <w:bookmarkEnd w:id="1117"/>
      <w:bookmarkEnd w:id="1118"/>
    </w:p>
    <w:p w14:paraId="3F7FB5C8" w14:textId="77777777" w:rsidR="00635994" w:rsidRPr="00D82A73" w:rsidRDefault="00635994" w:rsidP="00635994">
      <w:r w:rsidRPr="00D82A73">
        <w:t>Flödet illustrerar fallet då patienten skapar ett formulär utan att en ”formulärbegäran” är skapad. Patienten kan välja formulär mall.</w:t>
      </w:r>
    </w:p>
    <w:p w14:paraId="216D9285" w14:textId="77777777" w:rsidR="00635994" w:rsidRPr="00D82A73" w:rsidRDefault="00635994" w:rsidP="00635994"/>
    <w:p w14:paraId="039AAB32" w14:textId="77777777" w:rsidR="00635994" w:rsidRPr="00D82A73" w:rsidRDefault="00635994" w:rsidP="00635994">
      <w:r w:rsidRPr="00D82A73">
        <w:rPr>
          <w:noProof/>
          <w:lang w:eastAsia="sv-SE"/>
        </w:rPr>
        <w:drawing>
          <wp:inline distT="0" distB="0" distL="0" distR="0" wp14:anchorId="242AB5FA" wp14:editId="15940899">
            <wp:extent cx="6099503" cy="3241338"/>
            <wp:effectExtent l="0" t="0" r="0" b="10160"/>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654" cy="3241418"/>
                    </a:xfrm>
                    <a:prstGeom prst="rect">
                      <a:avLst/>
                    </a:prstGeom>
                    <a:noFill/>
                    <a:ln>
                      <a:noFill/>
                    </a:ln>
                  </pic:spPr>
                </pic:pic>
              </a:graphicData>
            </a:graphic>
          </wp:inline>
        </w:drawing>
      </w:r>
    </w:p>
    <w:p w14:paraId="5FA65D73" w14:textId="77777777" w:rsidR="00635994" w:rsidRPr="00D82A73" w:rsidRDefault="00635994" w:rsidP="00635994">
      <w:pPr>
        <w:pStyle w:val="Caption"/>
        <w:rPr>
          <w:lang w:val="sv-SE"/>
        </w:rPr>
      </w:pPr>
      <w:bookmarkStart w:id="1119" w:name="_Toc220550772"/>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3</w:t>
      </w:r>
      <w:r w:rsidRPr="00D82A73">
        <w:rPr>
          <w:noProof/>
          <w:lang w:val="sv-SE"/>
        </w:rPr>
        <w:fldChar w:fldCharType="end"/>
      </w:r>
      <w:r w:rsidRPr="00D82A73">
        <w:rPr>
          <w:lang w:val="sv-SE"/>
        </w:rPr>
        <w:t>: Flöde AF-3B</w:t>
      </w:r>
      <w:bookmarkEnd w:id="1119"/>
    </w:p>
    <w:p w14:paraId="0C5BFF24" w14:textId="77777777" w:rsidR="00635994" w:rsidRPr="00D82A73" w:rsidRDefault="00635994" w:rsidP="00635994">
      <w:r w:rsidRPr="00D82A73">
        <w:t xml:space="preserve">I flödet använder användaren en e-tjänst i Mina vårdkontakter för att </w:t>
      </w:r>
      <w:r w:rsidRPr="00D82A73">
        <w:rPr>
          <w:b/>
        </w:rPr>
        <w:t>välja och fylla</w:t>
      </w:r>
      <w:r w:rsidRPr="00D82A73">
        <w:t xml:space="preserve"> i ett formulär. E-tjänsten (klient) kommunicerar med formulärmotorn med hjälp av tjänstekontraktet. E-tjänsten presenterar dess frågor för användaren/patienten som besvarar dessa.</w:t>
      </w:r>
    </w:p>
    <w:p w14:paraId="4057ACF1" w14:textId="77777777" w:rsidR="00635994" w:rsidRPr="00D82A73" w:rsidRDefault="00635994" w:rsidP="00635994"/>
    <w:p w14:paraId="7E928179" w14:textId="77777777" w:rsidR="00635994" w:rsidRPr="00D82A73" w:rsidRDefault="00635994" w:rsidP="00635994">
      <w:r w:rsidRPr="00D82A73">
        <w:t>Flöde:</w:t>
      </w:r>
    </w:p>
    <w:p w14:paraId="557DFCB0" w14:textId="77777777" w:rsidR="00635994" w:rsidRPr="00D82A73" w:rsidRDefault="00635994" w:rsidP="0044783B">
      <w:pPr>
        <w:pStyle w:val="ListParagraph"/>
        <w:numPr>
          <w:ilvl w:val="0"/>
          <w:numId w:val="8"/>
        </w:numPr>
      </w:pPr>
      <w:r w:rsidRPr="00D82A73">
        <w:t>Tillgängliga formulärmallar hämtas genom att anropa formulärmotorns ”</w:t>
      </w:r>
      <w:r w:rsidRPr="00D82A73">
        <w:rPr>
          <w:b/>
        </w:rPr>
        <w:t>GetFormTemplates</w:t>
      </w:r>
      <w:r w:rsidRPr="00D82A73">
        <w:t>”. Detta för att få tillgång till valbara ”TemplateID”.</w:t>
      </w:r>
    </w:p>
    <w:p w14:paraId="5D53BDFC" w14:textId="77777777" w:rsidR="00635994" w:rsidRPr="00D82A73" w:rsidRDefault="00635994" w:rsidP="0044783B">
      <w:pPr>
        <w:pStyle w:val="ListParagraph"/>
        <w:numPr>
          <w:ilvl w:val="0"/>
          <w:numId w:val="8"/>
        </w:numPr>
      </w:pPr>
      <w:r w:rsidRPr="00D82A73">
        <w:t>Formuläret ”startas” genom att användaren väljer ett formulär och formulärmotorns ”</w:t>
      </w:r>
      <w:r w:rsidRPr="00D82A73">
        <w:rPr>
          <w:b/>
        </w:rPr>
        <w:t>CreateForm</w:t>
      </w:r>
      <w:r w:rsidRPr="00D82A73">
        <w:t>” anropas.</w:t>
      </w:r>
    </w:p>
    <w:p w14:paraId="70AC4269" w14:textId="77777777" w:rsidR="00635994" w:rsidRPr="00D82A73" w:rsidRDefault="00635994" w:rsidP="0044783B">
      <w:pPr>
        <w:pStyle w:val="ListParagraph"/>
        <w:numPr>
          <w:ilvl w:val="1"/>
          <w:numId w:val="8"/>
        </w:numPr>
      </w:pPr>
      <w:r w:rsidRPr="00D82A73">
        <w:t>Ett formulär skapas i formulärmotorn.</w:t>
      </w:r>
    </w:p>
    <w:p w14:paraId="1B7CBC7E" w14:textId="77777777" w:rsidR="00635994" w:rsidRPr="00D82A73" w:rsidRDefault="00635994" w:rsidP="0044783B">
      <w:pPr>
        <w:pStyle w:val="ListParagraph"/>
        <w:numPr>
          <w:ilvl w:val="0"/>
          <w:numId w:val="8"/>
        </w:numPr>
      </w:pPr>
      <w:r w:rsidRPr="00D82A73">
        <w:t>Formulärets frågor besvaras och skickas med formulärmotorns ”</w:t>
      </w:r>
      <w:r w:rsidRPr="00D82A73">
        <w:rPr>
          <w:b/>
        </w:rPr>
        <w:t>SaveFormPage</w:t>
      </w:r>
      <w:r w:rsidRPr="00D82A73">
        <w:t>”.</w:t>
      </w:r>
    </w:p>
    <w:p w14:paraId="1B57FB7A" w14:textId="77777777" w:rsidR="00635994" w:rsidRPr="00D82A73" w:rsidRDefault="00635994" w:rsidP="0044783B">
      <w:pPr>
        <w:pStyle w:val="ListParagraph"/>
        <w:numPr>
          <w:ilvl w:val="1"/>
          <w:numId w:val="8"/>
        </w:numPr>
      </w:pPr>
      <w:r w:rsidRPr="00D82A73">
        <w:t>När det inte finns flera frågor signaleras detta med ”LastPage” sätts till ”true”.</w:t>
      </w:r>
    </w:p>
    <w:p w14:paraId="195738A9" w14:textId="77777777" w:rsidR="00635994" w:rsidRPr="00D82A73" w:rsidRDefault="00635994" w:rsidP="0044783B">
      <w:pPr>
        <w:pStyle w:val="ListParagraph"/>
        <w:numPr>
          <w:ilvl w:val="0"/>
          <w:numId w:val="8"/>
        </w:numPr>
      </w:pPr>
      <w:r w:rsidRPr="00D82A73">
        <w:t>Ett formulär avslutas genom att e-tjänsten anropar formulärmotorns ”</w:t>
      </w:r>
      <w:r w:rsidRPr="00D82A73">
        <w:rPr>
          <w:b/>
        </w:rPr>
        <w:t>SaveForm</w:t>
      </w:r>
      <w:r w:rsidRPr="00D82A73">
        <w:t>”.</w:t>
      </w:r>
    </w:p>
    <w:p w14:paraId="42256DDB" w14:textId="77777777" w:rsidR="00635994" w:rsidRPr="00D82A73" w:rsidRDefault="00635994" w:rsidP="0044783B">
      <w:pPr>
        <w:pStyle w:val="ListParagraph"/>
        <w:numPr>
          <w:ilvl w:val="1"/>
          <w:numId w:val="8"/>
        </w:numPr>
      </w:pPr>
      <w:r w:rsidRPr="00D82A73">
        <w:t>Formuläret får status ”COMPLETE”.</w:t>
      </w:r>
    </w:p>
    <w:p w14:paraId="30F448D2" w14:textId="77777777" w:rsidR="00635994" w:rsidRPr="00D82A73" w:rsidRDefault="00635994" w:rsidP="0044783B">
      <w:pPr>
        <w:pStyle w:val="ListParagraph"/>
        <w:numPr>
          <w:ilvl w:val="0"/>
          <w:numId w:val="8"/>
        </w:numPr>
      </w:pPr>
      <w:r w:rsidRPr="00D82A73">
        <w:t xml:space="preserve">Formulärmotorn skickar ett meddelande till engagemangsindex när ett formulär är skapat/sparat/avslutat. </w:t>
      </w:r>
    </w:p>
    <w:p w14:paraId="269A6719" w14:textId="77777777" w:rsidR="00635994" w:rsidRPr="00D82A73" w:rsidRDefault="00635994" w:rsidP="0044783B">
      <w:pPr>
        <w:pStyle w:val="ListParagraph"/>
        <w:numPr>
          <w:ilvl w:val="1"/>
          <w:numId w:val="8"/>
        </w:numPr>
      </w:pPr>
      <w:r w:rsidRPr="00D82A73">
        <w:lastRenderedPageBreak/>
        <w:t>Vårdsystem får därmed möjlighet att hämta användarens/patientens besvarade formulär (T.ex. Hälsodeklaration)</w:t>
      </w:r>
    </w:p>
    <w:p w14:paraId="0C71F683" w14:textId="77777777" w:rsidR="00635994" w:rsidRPr="00D82A73" w:rsidRDefault="00635994" w:rsidP="0044783B">
      <w:pPr>
        <w:pStyle w:val="ListParagraph"/>
        <w:numPr>
          <w:ilvl w:val="1"/>
          <w:numId w:val="8"/>
        </w:numPr>
      </w:pPr>
      <w:r w:rsidRPr="00D82A73">
        <w:t xml:space="preserve">Se </w:t>
      </w:r>
      <w:r w:rsidRPr="00D82A73">
        <w:rPr>
          <w:b/>
        </w:rPr>
        <w:t xml:space="preserve">AF-6 </w:t>
      </w:r>
      <w:r w:rsidRPr="00D82A73">
        <w:t>för detaljering av notifieringsflöde.</w:t>
      </w:r>
    </w:p>
    <w:p w14:paraId="0B0ABD8F" w14:textId="77777777" w:rsidR="00635994" w:rsidRPr="00D82A73" w:rsidRDefault="00635994" w:rsidP="00635994"/>
    <w:p w14:paraId="3616D2BE" w14:textId="77777777" w:rsidR="00635994" w:rsidRPr="00D82A73" w:rsidRDefault="00635994" w:rsidP="00635994"/>
    <w:p w14:paraId="249F9AEB"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A06DF52" w14:textId="77777777" w:rsidR="00635994" w:rsidRPr="00D82A73" w:rsidRDefault="00635994" w:rsidP="00635994"/>
    <w:p w14:paraId="14B21E3D" w14:textId="77777777" w:rsidR="00635994" w:rsidRPr="00D82A73" w:rsidRDefault="00635994" w:rsidP="00635994">
      <w:pPr>
        <w:rPr>
          <w:rFonts w:ascii="Arial" w:hAnsi="Arial" w:cs="Arial"/>
          <w:szCs w:val="26"/>
          <w:lang w:eastAsia="sv-SE"/>
        </w:rPr>
      </w:pPr>
      <w:r w:rsidRPr="00D82A73">
        <w:br w:type="page"/>
      </w:r>
    </w:p>
    <w:p w14:paraId="103ECEA6" w14:textId="77777777" w:rsidR="00635994" w:rsidRPr="00D82A73" w:rsidRDefault="00635994" w:rsidP="00635994">
      <w:pPr>
        <w:pStyle w:val="Heading2"/>
      </w:pPr>
      <w:bookmarkStart w:id="1120" w:name="_Toc220986013"/>
      <w:bookmarkStart w:id="1121" w:name="_Toc257462042"/>
      <w:bookmarkStart w:id="1122" w:name="_Toc386458059"/>
      <w:bookmarkStart w:id="1123" w:name="_Toc391636679"/>
      <w:bookmarkStart w:id="1124" w:name="_Toc397585057"/>
      <w:r w:rsidRPr="00D82A73">
        <w:lastRenderedPageBreak/>
        <w:t>Flöde AF-4 Återuppta formulär.</w:t>
      </w:r>
      <w:bookmarkEnd w:id="1120"/>
      <w:bookmarkEnd w:id="1121"/>
      <w:bookmarkEnd w:id="1122"/>
      <w:bookmarkEnd w:id="1123"/>
      <w:bookmarkEnd w:id="1124"/>
    </w:p>
    <w:p w14:paraId="548A6A87" w14:textId="77777777" w:rsidR="00635994" w:rsidRPr="00D82A73" w:rsidRDefault="00635994" w:rsidP="00635994"/>
    <w:p w14:paraId="5D25AE09" w14:textId="77777777" w:rsidR="00635994" w:rsidRPr="00D82A73" w:rsidRDefault="00635994" w:rsidP="00635994">
      <w:r w:rsidRPr="00D82A73">
        <w:rPr>
          <w:noProof/>
          <w:lang w:eastAsia="sv-SE"/>
        </w:rPr>
        <w:drawing>
          <wp:inline distT="0" distB="0" distL="0" distR="0" wp14:anchorId="6B1A81B6" wp14:editId="72EF22CB">
            <wp:extent cx="6107845" cy="3298886"/>
            <wp:effectExtent l="0" t="0" r="0" b="317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931" cy="3298932"/>
                    </a:xfrm>
                    <a:prstGeom prst="rect">
                      <a:avLst/>
                    </a:prstGeom>
                    <a:noFill/>
                    <a:ln>
                      <a:noFill/>
                    </a:ln>
                  </pic:spPr>
                </pic:pic>
              </a:graphicData>
            </a:graphic>
          </wp:inline>
        </w:drawing>
      </w:r>
    </w:p>
    <w:p w14:paraId="099265D1" w14:textId="77777777" w:rsidR="00635994" w:rsidRPr="00D82A73" w:rsidRDefault="00635994" w:rsidP="00635994">
      <w:pPr>
        <w:pStyle w:val="Caption"/>
        <w:rPr>
          <w:lang w:val="sv-SE"/>
        </w:rPr>
      </w:pPr>
      <w:bookmarkStart w:id="1125" w:name="_Toc220550773"/>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4</w:t>
      </w:r>
      <w:r w:rsidRPr="00D82A73">
        <w:rPr>
          <w:noProof/>
          <w:lang w:val="sv-SE"/>
        </w:rPr>
        <w:fldChar w:fldCharType="end"/>
      </w:r>
      <w:r w:rsidRPr="00D82A73">
        <w:rPr>
          <w:lang w:val="sv-SE"/>
        </w:rPr>
        <w:t>: Flöde AF-4</w:t>
      </w:r>
      <w:bookmarkEnd w:id="1125"/>
    </w:p>
    <w:p w14:paraId="5058AE89" w14:textId="77777777" w:rsidR="00635994" w:rsidRPr="00D82A73" w:rsidRDefault="00635994" w:rsidP="00635994">
      <w:r w:rsidRPr="00D82A73">
        <w:t xml:space="preserve">I flödet använder användaren en e-tjänst i Mina vårdkontakter för att </w:t>
      </w:r>
      <w:r w:rsidRPr="00D82A73">
        <w:rPr>
          <w:b/>
        </w:rPr>
        <w:t>återuppta</w:t>
      </w:r>
      <w:r w:rsidRPr="00D82A73">
        <w:t xml:space="preserve"> i ett formulär. E-tjänsten (klient) kommunicerar med formulärmotorn med hjälp av tjänstekontraktet. E-tjänsten presenterar dess frågor för användaren/patienten som besvarar dessa.</w:t>
      </w:r>
    </w:p>
    <w:p w14:paraId="752C8CAB" w14:textId="77777777" w:rsidR="00635994" w:rsidRPr="00D82A73" w:rsidRDefault="00635994" w:rsidP="00635994"/>
    <w:p w14:paraId="491D603A" w14:textId="77777777" w:rsidR="00635994" w:rsidRPr="00D82A73" w:rsidRDefault="00635994" w:rsidP="00635994">
      <w:r w:rsidRPr="00D82A73">
        <w:t>Flöde:</w:t>
      </w:r>
    </w:p>
    <w:p w14:paraId="07015E53" w14:textId="77777777" w:rsidR="00635994" w:rsidRPr="00D82A73" w:rsidRDefault="00635994" w:rsidP="0044783B">
      <w:pPr>
        <w:pStyle w:val="ListParagraph"/>
        <w:numPr>
          <w:ilvl w:val="0"/>
          <w:numId w:val="9"/>
        </w:numPr>
      </w:pPr>
      <w:r w:rsidRPr="00D82A73">
        <w:t>Tillgängliga formulärmallar hämtas genom att anropa formulärmotorns ”</w:t>
      </w:r>
      <w:r w:rsidRPr="00D82A73">
        <w:rPr>
          <w:b/>
        </w:rPr>
        <w:t>GetForms</w:t>
      </w:r>
      <w:r w:rsidRPr="00D82A73">
        <w:t>”.</w:t>
      </w:r>
    </w:p>
    <w:p w14:paraId="5A8C540B" w14:textId="77777777" w:rsidR="00635994" w:rsidRPr="00D82A73" w:rsidRDefault="00635994" w:rsidP="0044783B">
      <w:pPr>
        <w:pStyle w:val="ListParagraph"/>
        <w:numPr>
          <w:ilvl w:val="0"/>
          <w:numId w:val="9"/>
        </w:numPr>
      </w:pPr>
      <w:r w:rsidRPr="00D82A73">
        <w:t>Formuläret ”startas” genom att användaren väljer ett formulär och formulärmotorns ”</w:t>
      </w:r>
      <w:r w:rsidRPr="00D82A73">
        <w:rPr>
          <w:b/>
        </w:rPr>
        <w:t>GetForm</w:t>
      </w:r>
      <w:r w:rsidRPr="00D82A73">
        <w:t>” anropas.</w:t>
      </w:r>
    </w:p>
    <w:p w14:paraId="5481052F" w14:textId="77777777" w:rsidR="00635994" w:rsidRPr="00D82A73" w:rsidRDefault="00635994" w:rsidP="0044783B">
      <w:pPr>
        <w:pStyle w:val="ListParagraph"/>
        <w:numPr>
          <w:ilvl w:val="0"/>
          <w:numId w:val="9"/>
        </w:numPr>
      </w:pPr>
      <w:r w:rsidRPr="00D82A73">
        <w:t>Formulärets frågor besvaras och skickas med formulärmotorns ”</w:t>
      </w:r>
      <w:r w:rsidRPr="00D82A73">
        <w:rPr>
          <w:b/>
        </w:rPr>
        <w:t>SaveFormPage</w:t>
      </w:r>
      <w:r w:rsidRPr="00D82A73">
        <w:t>”.</w:t>
      </w:r>
    </w:p>
    <w:p w14:paraId="74B0B815" w14:textId="77777777" w:rsidR="00635994" w:rsidRPr="00D82A73" w:rsidRDefault="00635994" w:rsidP="0044783B">
      <w:pPr>
        <w:pStyle w:val="ListParagraph"/>
        <w:numPr>
          <w:ilvl w:val="1"/>
          <w:numId w:val="9"/>
        </w:numPr>
      </w:pPr>
      <w:r w:rsidRPr="00D82A73">
        <w:t>När det inte finns flera frågor signaleras detta med ”LastPage” sätts till ”true”.</w:t>
      </w:r>
    </w:p>
    <w:p w14:paraId="3A92FFEE" w14:textId="77777777" w:rsidR="00635994" w:rsidRPr="00D82A73" w:rsidRDefault="00635994" w:rsidP="0044783B">
      <w:pPr>
        <w:pStyle w:val="ListParagraph"/>
        <w:numPr>
          <w:ilvl w:val="0"/>
          <w:numId w:val="9"/>
        </w:numPr>
      </w:pPr>
      <w:r w:rsidRPr="00D82A73">
        <w:t>Ett formulär avslutas genom att e-tjänsten anropar formulärmotorns ”</w:t>
      </w:r>
      <w:r w:rsidRPr="00D82A73">
        <w:rPr>
          <w:b/>
        </w:rPr>
        <w:t>SaveForm</w:t>
      </w:r>
      <w:r w:rsidRPr="00D82A73">
        <w:t>”.</w:t>
      </w:r>
    </w:p>
    <w:p w14:paraId="34712281" w14:textId="77777777" w:rsidR="00635994" w:rsidRPr="00D82A73" w:rsidRDefault="00635994" w:rsidP="0044783B">
      <w:pPr>
        <w:pStyle w:val="ListParagraph"/>
        <w:numPr>
          <w:ilvl w:val="0"/>
          <w:numId w:val="9"/>
        </w:numPr>
      </w:pPr>
      <w:r w:rsidRPr="00D82A73">
        <w:t xml:space="preserve">Formulärmotorn skickar ett meddelande till engagemangsindex när ett formulär är skapat/sparat/avslutat. </w:t>
      </w:r>
    </w:p>
    <w:p w14:paraId="73458EEB" w14:textId="77777777" w:rsidR="00635994" w:rsidRPr="00D82A73" w:rsidRDefault="00635994" w:rsidP="0044783B">
      <w:pPr>
        <w:pStyle w:val="ListParagraph"/>
        <w:numPr>
          <w:ilvl w:val="1"/>
          <w:numId w:val="9"/>
        </w:numPr>
      </w:pPr>
      <w:r w:rsidRPr="00D82A73">
        <w:t>Vårdsystem får därmed möjlighet att hämta användarens/patientens besvarade formulär (T.ex. Hälsodeklaration)</w:t>
      </w:r>
    </w:p>
    <w:p w14:paraId="4E88C854" w14:textId="77777777" w:rsidR="00635994" w:rsidRPr="00D82A73" w:rsidRDefault="00635994" w:rsidP="00635994"/>
    <w:p w14:paraId="707A1B33"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77267D2" w14:textId="77777777" w:rsidR="00635994" w:rsidRPr="00D82A73" w:rsidRDefault="00635994" w:rsidP="00635994"/>
    <w:p w14:paraId="1B05932C" w14:textId="77777777" w:rsidR="00635994" w:rsidRPr="00D82A73" w:rsidRDefault="00635994" w:rsidP="00635994"/>
    <w:p w14:paraId="3FEBB515" w14:textId="77777777" w:rsidR="00635994" w:rsidRPr="00D82A73" w:rsidRDefault="00635994" w:rsidP="00635994"/>
    <w:p w14:paraId="508EC603" w14:textId="77777777" w:rsidR="00635994" w:rsidRPr="00D82A73" w:rsidRDefault="00635994" w:rsidP="00635994">
      <w:pPr>
        <w:pStyle w:val="Heading2"/>
      </w:pPr>
      <w:bookmarkStart w:id="1126" w:name="_Toc220986014"/>
      <w:bookmarkStart w:id="1127" w:name="_Toc257462043"/>
      <w:bookmarkStart w:id="1128" w:name="_Toc386458060"/>
      <w:bookmarkStart w:id="1129" w:name="_Toc391636680"/>
      <w:bookmarkStart w:id="1130" w:name="_Toc397585058"/>
      <w:r w:rsidRPr="00D82A73">
        <w:t>Flöde AF-5 Notifiera</w:t>
      </w:r>
      <w:bookmarkEnd w:id="1126"/>
      <w:bookmarkEnd w:id="1127"/>
      <w:bookmarkEnd w:id="1128"/>
      <w:bookmarkEnd w:id="1129"/>
      <w:bookmarkEnd w:id="1130"/>
    </w:p>
    <w:p w14:paraId="104F43B3" w14:textId="77777777" w:rsidR="00635994" w:rsidRPr="00D82A73" w:rsidRDefault="00635994" w:rsidP="00635994">
      <w:r w:rsidRPr="003447A0">
        <w:t>Se ”</w:t>
      </w:r>
      <w:r w:rsidRPr="003447A0">
        <w:rPr>
          <w:rPrChange w:id="1131" w:author="Jarno Nieminen" w:date="2014-09-04T09:09:00Z">
            <w:rPr>
              <w:highlight w:val="yellow"/>
            </w:rPr>
          </w:rPrChange>
        </w:rPr>
        <w:t>Tjanstekontrakt ItIntegration EngagementIndex - Beskrivning.doc</w:t>
      </w:r>
      <w:r w:rsidRPr="003447A0">
        <w:t>” för beskrivningar notifiering och uppdatering.</w:t>
      </w:r>
    </w:p>
    <w:p w14:paraId="4BE4DF00" w14:textId="77777777" w:rsidR="00635994" w:rsidRPr="00D82A73" w:rsidRDefault="00635994" w:rsidP="00635994"/>
    <w:p w14:paraId="264BECF3" w14:textId="77777777" w:rsidR="00635994" w:rsidRPr="009C52F6" w:rsidRDefault="00635994" w:rsidP="00635994">
      <w:pPr>
        <w:rPr>
          <w:rFonts w:ascii="Arial" w:hAnsi="Arial"/>
        </w:rPr>
      </w:pPr>
    </w:p>
    <w:p w14:paraId="49CDF9F9" w14:textId="77777777" w:rsidR="00635994" w:rsidRPr="00D82A73" w:rsidRDefault="00635994" w:rsidP="00635994">
      <w:pPr>
        <w:pStyle w:val="Heading2"/>
      </w:pPr>
      <w:bookmarkStart w:id="1132" w:name="_Toc220986015"/>
      <w:bookmarkStart w:id="1133" w:name="_Toc257462044"/>
      <w:bookmarkStart w:id="1134" w:name="_Toc386458061"/>
      <w:bookmarkStart w:id="1135" w:name="_Toc391636681"/>
      <w:bookmarkStart w:id="1136" w:name="_Toc397585059"/>
      <w:r w:rsidRPr="00D82A73">
        <w:t>Flöde AF-6 Vårdsystem hämtar användarens/patientens formulär.</w:t>
      </w:r>
      <w:bookmarkEnd w:id="1132"/>
      <w:bookmarkEnd w:id="1133"/>
      <w:bookmarkEnd w:id="1134"/>
      <w:bookmarkEnd w:id="1135"/>
      <w:bookmarkEnd w:id="1136"/>
    </w:p>
    <w:p w14:paraId="7DFB9B2C" w14:textId="77777777" w:rsidR="00635994" w:rsidRPr="00D82A73" w:rsidRDefault="00635994" w:rsidP="00635994">
      <w:r w:rsidRPr="00D82A73">
        <w:rPr>
          <w:noProof/>
          <w:lang w:eastAsia="sv-SE"/>
        </w:rPr>
        <w:drawing>
          <wp:inline distT="0" distB="0" distL="0" distR="0" wp14:anchorId="5B16B35D" wp14:editId="10EBED1A">
            <wp:extent cx="6239409" cy="1668780"/>
            <wp:effectExtent l="0" t="0" r="9525" b="7620"/>
            <wp:docPr id="2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b="48491"/>
                    <a:stretch/>
                  </pic:blipFill>
                  <pic:spPr bwMode="auto">
                    <a:xfrm>
                      <a:off x="0" y="0"/>
                      <a:ext cx="6240555" cy="1669086"/>
                    </a:xfrm>
                    <a:prstGeom prst="rect">
                      <a:avLst/>
                    </a:prstGeom>
                    <a:noFill/>
                    <a:ln>
                      <a:noFill/>
                    </a:ln>
                    <a:extLst>
                      <a:ext uri="{53640926-AAD7-44D8-BBD7-CCE9431645EC}">
                        <a14:shadowObscured xmlns:a14="http://schemas.microsoft.com/office/drawing/2010/main"/>
                      </a:ext>
                    </a:extLst>
                  </pic:spPr>
                </pic:pic>
              </a:graphicData>
            </a:graphic>
          </wp:inline>
        </w:drawing>
      </w:r>
    </w:p>
    <w:p w14:paraId="387CDF65" w14:textId="77777777" w:rsidR="00635994" w:rsidRPr="00D82A73" w:rsidRDefault="00635994" w:rsidP="00635994">
      <w:pPr>
        <w:pStyle w:val="Caption"/>
        <w:rPr>
          <w:lang w:val="sv-SE"/>
        </w:rPr>
      </w:pPr>
      <w:bookmarkStart w:id="1137" w:name="_Toc220550774"/>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5</w:t>
      </w:r>
      <w:r w:rsidRPr="00D82A73">
        <w:rPr>
          <w:noProof/>
          <w:lang w:val="sv-SE"/>
        </w:rPr>
        <w:fldChar w:fldCharType="end"/>
      </w:r>
      <w:r w:rsidRPr="00D82A73">
        <w:rPr>
          <w:lang w:val="sv-SE"/>
        </w:rPr>
        <w:t>: Flöde AF-6</w:t>
      </w:r>
      <w:bookmarkEnd w:id="1137"/>
    </w:p>
    <w:p w14:paraId="2992FBA3" w14:textId="77777777" w:rsidR="00635994" w:rsidRPr="00D82A73" w:rsidRDefault="00635994" w:rsidP="00635994">
      <w:r w:rsidRPr="00D82A73">
        <w:t>I flödet beskriv hur ett vårdsystem med hjälp av engagemangsindex på ett systematiskt sätt kan hämta en användarens/patients formulär (T.ex. Hälsodeklaration).</w:t>
      </w:r>
    </w:p>
    <w:p w14:paraId="06CC5CCF" w14:textId="77777777" w:rsidR="00635994" w:rsidRPr="00D82A73" w:rsidRDefault="00635994" w:rsidP="00635994"/>
    <w:p w14:paraId="69111457" w14:textId="77777777" w:rsidR="00635994" w:rsidRPr="00D82A73" w:rsidRDefault="00635994" w:rsidP="00635994">
      <w:r w:rsidRPr="00D82A73">
        <w:t xml:space="preserve">Genom att tillämpa detta flöde </w:t>
      </w:r>
      <w:r w:rsidRPr="00D82A73">
        <w:rPr>
          <w:b/>
        </w:rPr>
        <w:t>hämtas</w:t>
      </w:r>
      <w:r w:rsidRPr="00D82A73">
        <w:t xml:space="preserve"> användarens/patientens formulär och kan lagras som en del av vårdsystemet. Medarbetaren behöver inte ha kunskap kring hur formulärmotorn utan kan arbeta som vanligt i sitt vårdsystem. </w:t>
      </w:r>
    </w:p>
    <w:p w14:paraId="4F462EB6" w14:textId="77777777" w:rsidR="00635994" w:rsidRPr="00D82A73" w:rsidRDefault="00635994" w:rsidP="00635994"/>
    <w:p w14:paraId="527AE58A" w14:textId="77777777" w:rsidR="00635994" w:rsidRPr="00D82A73" w:rsidRDefault="00635994" w:rsidP="00635994">
      <w:r w:rsidRPr="00D82A73">
        <w:t>Flöde:</w:t>
      </w:r>
    </w:p>
    <w:p w14:paraId="4FC4CEC6" w14:textId="77777777" w:rsidR="00635994" w:rsidRPr="00D82A73" w:rsidRDefault="00635994" w:rsidP="00635994">
      <w:r w:rsidRPr="00D82A73">
        <w:t>En patient har med hjälp av Mina Vårdkontakter och formulärmotorn fyllt i ett formulär.  Formulärmotorn ha</w:t>
      </w:r>
      <w:r>
        <w:t>r</w:t>
      </w:r>
      <w:r w:rsidRPr="00D82A73">
        <w:t xml:space="preserve"> innan flödet startas skickat ett meddelande(Se tjänstekontraktsbeskrivningen) till engagemangsindex.</w:t>
      </w:r>
    </w:p>
    <w:p w14:paraId="4C3D747F" w14:textId="77777777" w:rsidR="00635994" w:rsidRPr="00D82A73" w:rsidRDefault="00635994" w:rsidP="0044783B">
      <w:pPr>
        <w:pStyle w:val="ListParagraph"/>
        <w:numPr>
          <w:ilvl w:val="0"/>
          <w:numId w:val="10"/>
        </w:numPr>
      </w:pPr>
      <w:r w:rsidRPr="00D82A73">
        <w:t>Engagemangsindex notifierar vårdsystemet.</w:t>
      </w:r>
    </w:p>
    <w:p w14:paraId="6CAAFB8F" w14:textId="77777777" w:rsidR="00635994" w:rsidRPr="00D82A73" w:rsidRDefault="00635994" w:rsidP="0044783B">
      <w:pPr>
        <w:pStyle w:val="ListParagraph"/>
        <w:numPr>
          <w:ilvl w:val="1"/>
          <w:numId w:val="10"/>
        </w:numPr>
      </w:pPr>
      <w:r w:rsidRPr="00D82A73">
        <w:t>Vårdsystemet mottager notifiering (ProcessNotification)</w:t>
      </w:r>
    </w:p>
    <w:p w14:paraId="76818B77" w14:textId="77777777" w:rsidR="00635994" w:rsidRPr="00D82A73" w:rsidRDefault="00635994" w:rsidP="0044783B">
      <w:pPr>
        <w:pStyle w:val="ListParagraph"/>
        <w:numPr>
          <w:ilvl w:val="2"/>
          <w:numId w:val="10"/>
        </w:numPr>
      </w:pPr>
      <w:r w:rsidRPr="00D82A73">
        <w:t>Notifiering innehåller bl.a. nyckel till användarens formulär ”FormID”.</w:t>
      </w:r>
    </w:p>
    <w:p w14:paraId="62D0516F" w14:textId="77777777" w:rsidR="00635994" w:rsidRPr="00D82A73" w:rsidRDefault="00635994" w:rsidP="0044783B">
      <w:pPr>
        <w:pStyle w:val="ListParagraph"/>
        <w:numPr>
          <w:ilvl w:val="1"/>
          <w:numId w:val="10"/>
        </w:numPr>
      </w:pPr>
      <w:r w:rsidRPr="00D82A73">
        <w:t>Analyserar notifiering och hämtar användarens formulär genom att anropa formulärmotorns ”</w:t>
      </w:r>
      <w:r w:rsidRPr="00D82A73">
        <w:rPr>
          <w:b/>
        </w:rPr>
        <w:t>GetForm</w:t>
      </w:r>
      <w:r w:rsidRPr="00D82A73">
        <w:t xml:space="preserve">”. </w:t>
      </w:r>
    </w:p>
    <w:p w14:paraId="6CD0FD3E" w14:textId="77777777" w:rsidR="00635994" w:rsidRPr="00D82A73" w:rsidRDefault="00635994" w:rsidP="00635994"/>
    <w:p w14:paraId="28901F46" w14:textId="77777777" w:rsidR="00635994" w:rsidRPr="00D82A73" w:rsidRDefault="00635994" w:rsidP="00635994"/>
    <w:p w14:paraId="3C0C7BB3" w14:textId="77777777" w:rsidR="00635994" w:rsidRPr="00D82A73" w:rsidRDefault="00635994" w:rsidP="00635994"/>
    <w:p w14:paraId="45F24F81" w14:textId="77777777" w:rsidR="00635994" w:rsidRPr="00D82A73" w:rsidRDefault="00635994" w:rsidP="00635994">
      <w:pPr>
        <w:pStyle w:val="Heading3"/>
      </w:pPr>
      <w:r w:rsidRPr="00D82A73">
        <w:br w:type="page"/>
      </w:r>
      <w:bookmarkStart w:id="1138" w:name="_Toc181237300"/>
    </w:p>
    <w:p w14:paraId="7BE0DAA8" w14:textId="77777777" w:rsidR="00635994" w:rsidRPr="00D82A73" w:rsidRDefault="00635994" w:rsidP="00635994">
      <w:pPr>
        <w:pStyle w:val="Heading2"/>
        <w:rPr>
          <w:lang w:eastAsia="sv-SE"/>
        </w:rPr>
      </w:pPr>
      <w:bookmarkStart w:id="1139" w:name="_Toc257462046"/>
      <w:bookmarkStart w:id="1140" w:name="_Toc386458062"/>
      <w:bookmarkStart w:id="1141" w:name="_Toc391636682"/>
      <w:bookmarkStart w:id="1142" w:name="_Toc397585060"/>
      <w:r w:rsidRPr="00D82A73">
        <w:lastRenderedPageBreak/>
        <w:t xml:space="preserve">Flöde AF7 - </w:t>
      </w:r>
      <w:r w:rsidRPr="00D82A73">
        <w:rPr>
          <w:lang w:eastAsia="sv-SE"/>
        </w:rPr>
        <w:t>Fylla i och avsluta ett formulär</w:t>
      </w:r>
      <w:bookmarkEnd w:id="1139"/>
      <w:bookmarkEnd w:id="1140"/>
      <w:bookmarkEnd w:id="1141"/>
      <w:bookmarkEnd w:id="1142"/>
    </w:p>
    <w:p w14:paraId="7C315437" w14:textId="77777777" w:rsidR="00635994" w:rsidRPr="00D82A73" w:rsidRDefault="00635994" w:rsidP="00635994"/>
    <w:p w14:paraId="0B78C57C" w14:textId="77777777" w:rsidR="00635994" w:rsidRPr="00D82A73" w:rsidRDefault="00635994" w:rsidP="00635994">
      <w:r w:rsidRPr="00D82A73">
        <w:rPr>
          <w:noProof/>
          <w:lang w:eastAsia="sv-SE"/>
        </w:rPr>
        <w:drawing>
          <wp:inline distT="0" distB="0" distL="0" distR="0" wp14:anchorId="45F3AAA7" wp14:editId="2FE6A8F4">
            <wp:extent cx="5507990" cy="4457624"/>
            <wp:effectExtent l="0" t="0" r="381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990" cy="4457624"/>
                    </a:xfrm>
                    <a:prstGeom prst="rect">
                      <a:avLst/>
                    </a:prstGeom>
                    <a:noFill/>
                    <a:ln>
                      <a:noFill/>
                    </a:ln>
                  </pic:spPr>
                </pic:pic>
              </a:graphicData>
            </a:graphic>
          </wp:inline>
        </w:drawing>
      </w:r>
    </w:p>
    <w:p w14:paraId="333CD122" w14:textId="77777777" w:rsidR="00635994" w:rsidRPr="00D82A73" w:rsidRDefault="00635994" w:rsidP="00635994"/>
    <w:p w14:paraId="3F2FC9D6" w14:textId="77777777" w:rsidR="00635994" w:rsidRPr="00D82A73" w:rsidRDefault="00635994" w:rsidP="00635994">
      <w:pPr>
        <w:rPr>
          <w:lang w:eastAsia="sv-SE"/>
        </w:rPr>
      </w:pPr>
      <w:r w:rsidRPr="00D82A73">
        <w:rPr>
          <w:lang w:eastAsia="sv-SE"/>
        </w:rPr>
        <w:t>Formulär skapas genom att tjänsten createForm anropas med hsa-id på vårdcentral, personnummer för den som ska fylla i formuläret (om det inte är anonymt) och id på formulärmallen. Formulär skapas utifrån det mall-id som skickats med. Det nya formuläret sparas i databasen och returneras med första formulärsidan till användaren. Formuläret har nu statusen ONGOING.</w:t>
      </w:r>
    </w:p>
    <w:p w14:paraId="275EF155" w14:textId="77777777" w:rsidR="00635994" w:rsidRPr="00D82A73" w:rsidRDefault="00635994" w:rsidP="00635994">
      <w:pPr>
        <w:rPr>
          <w:lang w:eastAsia="sv-SE"/>
        </w:rPr>
      </w:pPr>
    </w:p>
    <w:p w14:paraId="005D1483" w14:textId="77777777" w:rsidR="00635994" w:rsidRPr="00D82A73" w:rsidRDefault="00635994" w:rsidP="00635994">
      <w:pPr>
        <w:rPr>
          <w:lang w:eastAsia="sv-SE"/>
        </w:rPr>
      </w:pPr>
    </w:p>
    <w:p w14:paraId="0DE895C6" w14:textId="77777777" w:rsidR="00635994" w:rsidRPr="00D82A73" w:rsidRDefault="00635994" w:rsidP="00635994">
      <w:pPr>
        <w:rPr>
          <w:lang w:eastAsia="sv-SE"/>
        </w:rPr>
      </w:pPr>
    </w:p>
    <w:p w14:paraId="2EC6788A" w14:textId="77777777" w:rsidR="00635994" w:rsidRPr="00D82A73" w:rsidRDefault="00635994" w:rsidP="00635994">
      <w:pPr>
        <w:rPr>
          <w:lang w:eastAsia="sv-SE"/>
        </w:rPr>
      </w:pPr>
    </w:p>
    <w:p w14:paraId="0F0B2367" w14:textId="77777777" w:rsidR="00635994" w:rsidRPr="00D82A73" w:rsidRDefault="00635994" w:rsidP="00635994">
      <w:pPr>
        <w:rPr>
          <w:lang w:eastAsia="sv-SE"/>
        </w:rPr>
      </w:pPr>
    </w:p>
    <w:p w14:paraId="3959E73B" w14:textId="77777777" w:rsidR="00635994" w:rsidRPr="00D82A73" w:rsidRDefault="00635994" w:rsidP="00635994">
      <w:pPr>
        <w:rPr>
          <w:lang w:eastAsia="sv-SE"/>
        </w:rPr>
      </w:pPr>
    </w:p>
    <w:p w14:paraId="4908A0D8" w14:textId="77777777" w:rsidR="00635994" w:rsidRPr="00D82A73" w:rsidRDefault="00635994" w:rsidP="00635994">
      <w:pPr>
        <w:rPr>
          <w:lang w:eastAsia="sv-SE"/>
        </w:rPr>
      </w:pPr>
    </w:p>
    <w:p w14:paraId="6B0F5336" w14:textId="77777777" w:rsidR="00635994" w:rsidRPr="00D82A73" w:rsidRDefault="00635994" w:rsidP="00635994">
      <w:pPr>
        <w:pStyle w:val="Heading2"/>
        <w:rPr>
          <w:sz w:val="20"/>
          <w:szCs w:val="20"/>
        </w:rPr>
      </w:pPr>
      <w:bookmarkStart w:id="1143" w:name="_Toc257462047"/>
      <w:bookmarkStart w:id="1144" w:name="_Toc386458063"/>
      <w:bookmarkStart w:id="1145" w:name="_Toc391636683"/>
      <w:bookmarkStart w:id="1146" w:name="_Toc397585061"/>
      <w:r w:rsidRPr="00D82A73">
        <w:lastRenderedPageBreak/>
        <w:t xml:space="preserve">Flöde </w:t>
      </w:r>
      <w:r w:rsidRPr="00D82A73">
        <w:rPr>
          <w:lang w:eastAsia="sv-SE"/>
        </w:rPr>
        <w:t>AF-8 Fyll i formulär</w:t>
      </w:r>
      <w:bookmarkEnd w:id="1143"/>
      <w:bookmarkEnd w:id="1144"/>
      <w:bookmarkEnd w:id="1145"/>
      <w:bookmarkEnd w:id="1146"/>
    </w:p>
    <w:bookmarkEnd w:id="1138"/>
    <w:p w14:paraId="45F8292A" w14:textId="77777777" w:rsidR="00635994" w:rsidRPr="00D82A73" w:rsidRDefault="00635994" w:rsidP="00635994">
      <w:pPr>
        <w:rPr>
          <w:lang w:eastAsia="sv-SE"/>
        </w:rPr>
      </w:pPr>
      <w:r w:rsidRPr="00D82A73">
        <w:rPr>
          <w:lang w:eastAsia="sv-SE"/>
        </w:rPr>
        <w:t>Användaren fyller i den aktuella formulärsidan och anropar saveFormPage. Formulärmotorn validerar svaren och om allt är korrekt sparas sidan ner och nästa sida returneras till användaren. Formuläret har statusen ONGOING så länge det finns sidor kvar att fylla i.</w:t>
      </w:r>
    </w:p>
    <w:p w14:paraId="5C50157C" w14:textId="77777777" w:rsidR="00635994" w:rsidRPr="00D82A73" w:rsidRDefault="00635994" w:rsidP="00635994">
      <w:pPr>
        <w:rPr>
          <w:lang w:eastAsia="sv-SE"/>
        </w:rPr>
      </w:pPr>
      <w:r w:rsidRPr="00D82A73">
        <w:rPr>
          <w:lang w:eastAsia="sv-SE"/>
        </w:rPr>
        <w:t>När man nått sista sidan kommer null returneras och formuläret kommer nu få status PENDING_COMPLETION. Detta innebär att formuläret är</w:t>
      </w:r>
      <w:r>
        <w:rPr>
          <w:lang w:eastAsia="sv-SE"/>
        </w:rPr>
        <w:t xml:space="preserve"> </w:t>
      </w:r>
      <w:r w:rsidRPr="00D82A73">
        <w:rPr>
          <w:lang w:eastAsia="sv-SE"/>
        </w:rPr>
        <w:t>redo att avslutas. Användaren får nu tillbaks hela det ifyllda formuläret och kan granska om allt ser ok ut.</w:t>
      </w:r>
    </w:p>
    <w:p w14:paraId="07551F1A" w14:textId="77777777" w:rsidR="00635994" w:rsidRPr="00D82A73" w:rsidRDefault="00635994" w:rsidP="00635994">
      <w:pPr>
        <w:rPr>
          <w:lang w:eastAsia="sv-SE"/>
        </w:rPr>
      </w:pPr>
    </w:p>
    <w:p w14:paraId="6796CEE2" w14:textId="77777777" w:rsidR="00635994" w:rsidRPr="00D82A73" w:rsidRDefault="00635994" w:rsidP="00635994">
      <w:pPr>
        <w:pStyle w:val="Heading2"/>
        <w:rPr>
          <w:lang w:eastAsia="sv-SE"/>
        </w:rPr>
      </w:pPr>
      <w:bookmarkStart w:id="1147" w:name="_Toc257462048"/>
      <w:bookmarkStart w:id="1148" w:name="_Toc386458064"/>
      <w:bookmarkStart w:id="1149" w:name="_Toc391636684"/>
      <w:bookmarkStart w:id="1150" w:name="_Toc397585062"/>
      <w:r w:rsidRPr="00D82A73">
        <w:t xml:space="preserve">Flöde </w:t>
      </w:r>
      <w:r w:rsidRPr="00D82A73">
        <w:rPr>
          <w:lang w:eastAsia="sv-SE"/>
        </w:rPr>
        <w:t>AF-9 Spara och avsluta formulär</w:t>
      </w:r>
      <w:bookmarkEnd w:id="1147"/>
      <w:bookmarkEnd w:id="1148"/>
      <w:bookmarkEnd w:id="1149"/>
      <w:bookmarkEnd w:id="1150"/>
    </w:p>
    <w:p w14:paraId="1F8B94E9" w14:textId="77777777" w:rsidR="00635994" w:rsidRPr="00D82A73" w:rsidRDefault="00635994" w:rsidP="00635994">
      <w:pPr>
        <w:rPr>
          <w:lang w:eastAsia="sv-SE"/>
        </w:rPr>
      </w:pPr>
      <w:r w:rsidRPr="00D82A73">
        <w:rPr>
          <w:lang w:eastAsia="sv-SE"/>
        </w:rPr>
        <w:t>Om formuläret är korrekt ifyllt kan nu användaren avsluta formuläret genom att anropa tjänsten saveForm. Formuläret kommer nu sparas i databasen med status COMPLETED. Det går nu inte att ändra i formuläret och användaren får tillbaks en OK-status om att formuläret är sparat</w:t>
      </w:r>
      <w:r>
        <w:rPr>
          <w:lang w:eastAsia="sv-SE"/>
        </w:rPr>
        <w:t xml:space="preserve"> och</w:t>
      </w:r>
      <w:r w:rsidRPr="00D82A73">
        <w:rPr>
          <w:lang w:eastAsia="sv-SE"/>
        </w:rPr>
        <w:t xml:space="preserve"> avslutat.</w:t>
      </w:r>
    </w:p>
    <w:p w14:paraId="48DC7C32" w14:textId="77777777" w:rsidR="00635994" w:rsidRPr="00D82A73" w:rsidRDefault="00635994" w:rsidP="00635994">
      <w:pPr>
        <w:rPr>
          <w:lang w:eastAsia="sv-SE"/>
        </w:rPr>
      </w:pPr>
    </w:p>
    <w:p w14:paraId="4D9563ED" w14:textId="77777777" w:rsidR="00635994" w:rsidRPr="00D82A73" w:rsidRDefault="00635994" w:rsidP="00635994">
      <w:pPr>
        <w:pStyle w:val="Heading2"/>
        <w:rPr>
          <w:lang w:eastAsia="sv-SE"/>
        </w:rPr>
      </w:pPr>
      <w:bookmarkStart w:id="1151" w:name="_Toc257462049"/>
      <w:bookmarkStart w:id="1152" w:name="_Toc386458065"/>
      <w:bookmarkStart w:id="1153" w:name="_Toc391636685"/>
      <w:bookmarkStart w:id="1154" w:name="_Toc397585063"/>
      <w:r w:rsidRPr="00D82A73">
        <w:t xml:space="preserve">Flöde </w:t>
      </w:r>
      <w:r w:rsidRPr="00D82A73">
        <w:rPr>
          <w:lang w:eastAsia="sv-SE"/>
        </w:rPr>
        <w:t>AF-10 Hämta formulär</w:t>
      </w:r>
      <w:bookmarkEnd w:id="1151"/>
      <w:bookmarkEnd w:id="1152"/>
      <w:bookmarkEnd w:id="1153"/>
      <w:bookmarkEnd w:id="1154"/>
    </w:p>
    <w:p w14:paraId="77276C29" w14:textId="77777777" w:rsidR="00635994" w:rsidRPr="00D82A73" w:rsidRDefault="00635994" w:rsidP="00635994">
      <w:r w:rsidRPr="00D82A73">
        <w:rPr>
          <w:noProof/>
          <w:lang w:eastAsia="sv-SE"/>
        </w:rPr>
        <w:drawing>
          <wp:inline distT="0" distB="0" distL="0" distR="0" wp14:anchorId="3EEC5BC7" wp14:editId="0C89B18B">
            <wp:extent cx="5507990" cy="1800458"/>
            <wp:effectExtent l="0" t="0" r="3810" b="3175"/>
            <wp:docPr id="15"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3E6D64C5" w14:textId="77777777" w:rsidR="00635994" w:rsidRPr="00D82A73" w:rsidRDefault="00635994" w:rsidP="00635994"/>
    <w:p w14:paraId="05BFA76C" w14:textId="77777777" w:rsidR="00635994" w:rsidRPr="00D82A73" w:rsidRDefault="00635994" w:rsidP="00635994">
      <w:pPr>
        <w:rPr>
          <w:rStyle w:val="Starkbetoning1"/>
          <w:sz w:val="22"/>
        </w:rPr>
      </w:pPr>
    </w:p>
    <w:p w14:paraId="24868326" w14:textId="77777777" w:rsidR="00635994" w:rsidRPr="00D82A73" w:rsidRDefault="00635994" w:rsidP="00635994">
      <w:pPr>
        <w:pStyle w:val="Heading2"/>
      </w:pPr>
      <w:bookmarkStart w:id="1155" w:name="_Toc257462050"/>
      <w:bookmarkStart w:id="1156" w:name="_Toc386458066"/>
      <w:bookmarkStart w:id="1157" w:name="_Toc391636686"/>
      <w:bookmarkStart w:id="1158" w:name="_Toc397585064"/>
      <w:r w:rsidRPr="00D82A73">
        <w:t>Flöde</w:t>
      </w:r>
      <w:r w:rsidRPr="00D82A73">
        <w:rPr>
          <w:lang w:eastAsia="sv-SE"/>
        </w:rPr>
        <w:t xml:space="preserve"> </w:t>
      </w:r>
      <w:r w:rsidRPr="009C52F6">
        <w:t xml:space="preserve">AF-11 </w:t>
      </w:r>
      <w:r w:rsidRPr="00D82A73">
        <w:t>Avbryta formulär</w:t>
      </w:r>
      <w:bookmarkEnd w:id="1155"/>
      <w:bookmarkEnd w:id="1156"/>
      <w:bookmarkEnd w:id="1157"/>
      <w:bookmarkEnd w:id="1158"/>
    </w:p>
    <w:p w14:paraId="57620306" w14:textId="77777777" w:rsidR="00635994" w:rsidRPr="00D82A73" w:rsidRDefault="00635994" w:rsidP="00635994">
      <w:r w:rsidRPr="00D82A73">
        <w:rPr>
          <w:noProof/>
          <w:lang w:eastAsia="sv-SE"/>
        </w:rPr>
        <w:drawing>
          <wp:inline distT="0" distB="0" distL="0" distR="0" wp14:anchorId="196CE994" wp14:editId="0249A291">
            <wp:extent cx="5507990" cy="1886894"/>
            <wp:effectExtent l="0" t="0" r="381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1886894"/>
                    </a:xfrm>
                    <a:prstGeom prst="rect">
                      <a:avLst/>
                    </a:prstGeom>
                    <a:noFill/>
                    <a:ln>
                      <a:noFill/>
                    </a:ln>
                  </pic:spPr>
                </pic:pic>
              </a:graphicData>
            </a:graphic>
          </wp:inline>
        </w:drawing>
      </w:r>
    </w:p>
    <w:p w14:paraId="661ADC30" w14:textId="77777777" w:rsidR="00635994" w:rsidRPr="00D82A73" w:rsidRDefault="00635994" w:rsidP="00635994">
      <w:pPr>
        <w:pStyle w:val="Heading2"/>
        <w:rPr>
          <w:lang w:eastAsia="sv-SE"/>
        </w:rPr>
      </w:pPr>
      <w:bookmarkStart w:id="1159" w:name="_Toc257462051"/>
      <w:bookmarkStart w:id="1160" w:name="_Toc386458067"/>
      <w:bookmarkStart w:id="1161" w:name="_Toc391636687"/>
      <w:bookmarkStart w:id="1162" w:name="_Toc397585065"/>
      <w:r w:rsidRPr="00D82A73">
        <w:lastRenderedPageBreak/>
        <w:t xml:space="preserve">Flöde </w:t>
      </w:r>
      <w:r w:rsidRPr="00D82A73">
        <w:rPr>
          <w:lang w:eastAsia="sv-SE"/>
        </w:rPr>
        <w:t>AF-12 Hämta formulärlista</w:t>
      </w:r>
      <w:bookmarkEnd w:id="1159"/>
      <w:bookmarkEnd w:id="1160"/>
      <w:bookmarkEnd w:id="1161"/>
      <w:bookmarkEnd w:id="1162"/>
    </w:p>
    <w:p w14:paraId="2F7E0391" w14:textId="77777777" w:rsidR="00635994" w:rsidRPr="00D82A73" w:rsidRDefault="00635994" w:rsidP="00635994">
      <w:r w:rsidRPr="00D82A73">
        <w:rPr>
          <w:noProof/>
          <w:lang w:eastAsia="sv-SE"/>
        </w:rPr>
        <w:drawing>
          <wp:inline distT="0" distB="0" distL="0" distR="0" wp14:anchorId="5DEE594F" wp14:editId="1BE5143B">
            <wp:extent cx="5507990" cy="1800458"/>
            <wp:effectExtent l="0" t="0" r="3810" b="317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105B9B42" w14:textId="77777777" w:rsidR="00635994" w:rsidRPr="00D82A73" w:rsidRDefault="00635994" w:rsidP="00635994"/>
    <w:p w14:paraId="255FF4B1" w14:textId="77777777" w:rsidR="00635994" w:rsidRPr="00D82A73" w:rsidRDefault="00635994" w:rsidP="00635994"/>
    <w:p w14:paraId="6D3AE93D" w14:textId="77777777" w:rsidR="00635994" w:rsidRPr="00D82A73" w:rsidRDefault="00635994" w:rsidP="00635994">
      <w:pPr>
        <w:pStyle w:val="Heading2"/>
        <w:rPr>
          <w:lang w:eastAsia="sv-SE"/>
        </w:rPr>
      </w:pPr>
      <w:bookmarkStart w:id="1163" w:name="_Toc257462052"/>
      <w:bookmarkStart w:id="1164" w:name="_Toc386458068"/>
      <w:bookmarkStart w:id="1165" w:name="_Toc391636688"/>
      <w:bookmarkStart w:id="1166" w:name="_Toc397585066"/>
      <w:r w:rsidRPr="00D82A73">
        <w:t xml:space="preserve">Flöde AF-13 </w:t>
      </w:r>
      <w:r w:rsidRPr="00D82A73">
        <w:rPr>
          <w:lang w:eastAsia="sv-SE"/>
        </w:rPr>
        <w:t>Hämta mallar</w:t>
      </w:r>
      <w:bookmarkEnd w:id="1163"/>
      <w:bookmarkEnd w:id="1164"/>
      <w:bookmarkEnd w:id="1165"/>
      <w:bookmarkEnd w:id="1166"/>
    </w:p>
    <w:p w14:paraId="0812B92F" w14:textId="77777777" w:rsidR="00635994" w:rsidRPr="00D82A73" w:rsidRDefault="00635994" w:rsidP="00635994">
      <w:pPr>
        <w:rPr>
          <w:rStyle w:val="Starkbetoning1"/>
          <w:sz w:val="22"/>
        </w:rPr>
      </w:pPr>
      <w:r w:rsidRPr="00D82A73">
        <w:rPr>
          <w:noProof/>
          <w:lang w:eastAsia="sv-SE"/>
        </w:rPr>
        <w:drawing>
          <wp:inline distT="0" distB="0" distL="0" distR="0" wp14:anchorId="3E45CE76" wp14:editId="170E5318">
            <wp:extent cx="5507990" cy="1484721"/>
            <wp:effectExtent l="0" t="0" r="3810" b="0"/>
            <wp:docPr id="2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484721"/>
                    </a:xfrm>
                    <a:prstGeom prst="rect">
                      <a:avLst/>
                    </a:prstGeom>
                    <a:noFill/>
                    <a:ln>
                      <a:noFill/>
                    </a:ln>
                  </pic:spPr>
                </pic:pic>
              </a:graphicData>
            </a:graphic>
          </wp:inline>
        </w:drawing>
      </w:r>
    </w:p>
    <w:p w14:paraId="5156E277" w14:textId="77777777" w:rsidR="00635994" w:rsidRPr="00D82A73" w:rsidRDefault="00635994" w:rsidP="00635994">
      <w:pPr>
        <w:rPr>
          <w:rStyle w:val="Starkbetoning1"/>
          <w:sz w:val="22"/>
        </w:rPr>
      </w:pPr>
    </w:p>
    <w:p w14:paraId="0D3AD762" w14:textId="77777777" w:rsidR="00635994" w:rsidRPr="00D82A73" w:rsidRDefault="00635994" w:rsidP="00635994">
      <w:pPr>
        <w:rPr>
          <w:color w:val="4F81BD" w:themeColor="accent1"/>
        </w:rPr>
      </w:pPr>
    </w:p>
    <w:p w14:paraId="25659083" w14:textId="77777777" w:rsidR="00635994" w:rsidRDefault="00635994" w:rsidP="00635994">
      <w:pPr>
        <w:spacing w:line="240" w:lineRule="auto"/>
        <w:rPr>
          <w:rFonts w:eastAsia="Times New Roman"/>
          <w:bCs/>
          <w:sz w:val="24"/>
          <w:szCs w:val="26"/>
        </w:rPr>
      </w:pPr>
      <w:bookmarkStart w:id="1167" w:name="_Toc386458069"/>
      <w:r>
        <w:br w:type="page"/>
      </w:r>
    </w:p>
    <w:p w14:paraId="4465B720" w14:textId="77777777" w:rsidR="00635994" w:rsidRPr="00D82A73" w:rsidRDefault="00635994" w:rsidP="00635994">
      <w:pPr>
        <w:pStyle w:val="Heading2"/>
      </w:pPr>
      <w:bookmarkStart w:id="1168" w:name="_Toc391636689"/>
      <w:bookmarkStart w:id="1169" w:name="_Toc397585067"/>
      <w:r w:rsidRPr="00D82A73">
        <w:lastRenderedPageBreak/>
        <w:t>Obligatoriska kontrakt</w:t>
      </w:r>
      <w:bookmarkEnd w:id="1167"/>
      <w:bookmarkEnd w:id="1168"/>
      <w:bookmarkEnd w:id="1169"/>
    </w:p>
    <w:p w14:paraId="0D2F0FAF" w14:textId="77777777" w:rsidR="00635994" w:rsidRPr="00D82A73" w:rsidRDefault="00635994" w:rsidP="00635994">
      <w:r w:rsidRPr="00D82A73">
        <w:t>Följande tabell specificerar vilka kontrakt som är obligatoriska att realisera för respektive flöde.</w:t>
      </w:r>
    </w:p>
    <w:p w14:paraId="617963DF" w14:textId="77777777" w:rsidR="00635994" w:rsidRPr="00D60833" w:rsidRDefault="00635994" w:rsidP="00635994"/>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04"/>
        <w:gridCol w:w="871"/>
        <w:gridCol w:w="876"/>
        <w:gridCol w:w="877"/>
        <w:gridCol w:w="720"/>
        <w:gridCol w:w="708"/>
        <w:gridCol w:w="708"/>
        <w:gridCol w:w="610"/>
      </w:tblGrid>
      <w:tr w:rsidR="00635994" w:rsidRPr="00D82A73" w14:paraId="46DBEB49" w14:textId="77777777" w:rsidTr="00177141">
        <w:trPr>
          <w:trHeight w:val="416"/>
          <w:jc w:val="center"/>
        </w:trPr>
        <w:tc>
          <w:tcPr>
            <w:tcW w:w="3104" w:type="dxa"/>
            <w:shd w:val="clear" w:color="auto" w:fill="DDD9C3" w:themeFill="background2" w:themeFillShade="E6"/>
            <w:tcMar>
              <w:top w:w="0" w:type="dxa"/>
              <w:left w:w="108" w:type="dxa"/>
              <w:bottom w:w="0" w:type="dxa"/>
              <w:right w:w="108" w:type="dxa"/>
            </w:tcMar>
            <w:hideMark/>
          </w:tcPr>
          <w:p w14:paraId="08F93DCD" w14:textId="77777777" w:rsidR="00635994" w:rsidRPr="00D82A73" w:rsidRDefault="00635994" w:rsidP="00177141">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5CC4A881" w14:textId="77777777" w:rsidR="00635994" w:rsidRPr="00D82A73" w:rsidRDefault="00635994" w:rsidP="00177141">
            <w:r w:rsidRPr="00D82A73">
              <w:t>Flöde AF1</w:t>
            </w:r>
          </w:p>
        </w:tc>
        <w:tc>
          <w:tcPr>
            <w:tcW w:w="876" w:type="dxa"/>
            <w:shd w:val="clear" w:color="auto" w:fill="DDD9C3" w:themeFill="background2" w:themeFillShade="E6"/>
            <w:tcMar>
              <w:top w:w="0" w:type="dxa"/>
              <w:left w:w="108" w:type="dxa"/>
              <w:bottom w:w="0" w:type="dxa"/>
              <w:right w:w="108" w:type="dxa"/>
            </w:tcMar>
            <w:hideMark/>
          </w:tcPr>
          <w:p w14:paraId="7F813E31" w14:textId="77777777" w:rsidR="00635994" w:rsidRPr="00D82A73" w:rsidRDefault="00635994" w:rsidP="00177141">
            <w:r w:rsidRPr="00D82A73">
              <w:t>Flöde AF2</w:t>
            </w:r>
          </w:p>
        </w:tc>
        <w:tc>
          <w:tcPr>
            <w:tcW w:w="877" w:type="dxa"/>
            <w:shd w:val="clear" w:color="auto" w:fill="DDD9C3" w:themeFill="background2" w:themeFillShade="E6"/>
            <w:tcMar>
              <w:top w:w="0" w:type="dxa"/>
              <w:left w:w="108" w:type="dxa"/>
              <w:bottom w:w="0" w:type="dxa"/>
              <w:right w:w="108" w:type="dxa"/>
            </w:tcMar>
            <w:hideMark/>
          </w:tcPr>
          <w:p w14:paraId="1C3BDC22" w14:textId="77777777" w:rsidR="00635994" w:rsidRPr="00D82A73" w:rsidRDefault="00635994" w:rsidP="00177141">
            <w:r w:rsidRPr="00D82A73">
              <w:t xml:space="preserve">Flöde </w:t>
            </w:r>
          </w:p>
          <w:p w14:paraId="3F78C16B" w14:textId="77777777" w:rsidR="00635994" w:rsidRPr="00D82A73" w:rsidRDefault="00635994" w:rsidP="00177141">
            <w:r w:rsidRPr="00D82A73">
              <w:t>AF3A</w:t>
            </w:r>
          </w:p>
        </w:tc>
        <w:tc>
          <w:tcPr>
            <w:tcW w:w="720" w:type="dxa"/>
            <w:shd w:val="clear" w:color="auto" w:fill="DDD9C3" w:themeFill="background2" w:themeFillShade="E6"/>
          </w:tcPr>
          <w:p w14:paraId="16A10123" w14:textId="77777777" w:rsidR="00635994" w:rsidRPr="00D82A73" w:rsidRDefault="00635994" w:rsidP="00177141">
            <w:r w:rsidRPr="00D82A73">
              <w:t>Flöde</w:t>
            </w:r>
          </w:p>
          <w:p w14:paraId="39B55855" w14:textId="77777777" w:rsidR="00635994" w:rsidRPr="00D82A73" w:rsidRDefault="00635994" w:rsidP="00177141">
            <w:r w:rsidRPr="00D82A73">
              <w:t>AF3B</w:t>
            </w:r>
          </w:p>
        </w:tc>
        <w:tc>
          <w:tcPr>
            <w:tcW w:w="708" w:type="dxa"/>
            <w:shd w:val="clear" w:color="auto" w:fill="DDD9C3" w:themeFill="background2" w:themeFillShade="E6"/>
          </w:tcPr>
          <w:p w14:paraId="7D0A8CB1" w14:textId="77777777" w:rsidR="00635994" w:rsidRPr="00D82A73" w:rsidRDefault="00635994" w:rsidP="00177141">
            <w:r w:rsidRPr="00D82A73">
              <w:t>Flöde</w:t>
            </w:r>
          </w:p>
          <w:p w14:paraId="18C45E03" w14:textId="77777777" w:rsidR="00635994" w:rsidRPr="00D82A73" w:rsidRDefault="00635994" w:rsidP="00177141">
            <w:r w:rsidRPr="00D82A73">
              <w:t>AF4</w:t>
            </w:r>
          </w:p>
        </w:tc>
        <w:tc>
          <w:tcPr>
            <w:tcW w:w="708" w:type="dxa"/>
            <w:shd w:val="clear" w:color="auto" w:fill="DDD9C3" w:themeFill="background2" w:themeFillShade="E6"/>
          </w:tcPr>
          <w:p w14:paraId="4057485F" w14:textId="77777777" w:rsidR="00635994" w:rsidRPr="00D82A73" w:rsidRDefault="00635994" w:rsidP="00177141">
            <w:r w:rsidRPr="00D82A73">
              <w:t>Flöde</w:t>
            </w:r>
          </w:p>
          <w:p w14:paraId="6F802F96" w14:textId="77777777" w:rsidR="00635994" w:rsidRPr="00D82A73" w:rsidRDefault="00635994" w:rsidP="00177141">
            <w:r w:rsidRPr="00D82A73">
              <w:t>AF5</w:t>
            </w:r>
          </w:p>
        </w:tc>
        <w:tc>
          <w:tcPr>
            <w:tcW w:w="610" w:type="dxa"/>
            <w:shd w:val="clear" w:color="auto" w:fill="DDD9C3" w:themeFill="background2" w:themeFillShade="E6"/>
          </w:tcPr>
          <w:p w14:paraId="23AE8DD9" w14:textId="77777777" w:rsidR="00635994" w:rsidRPr="00D82A73" w:rsidRDefault="00635994" w:rsidP="00177141">
            <w:r w:rsidRPr="00D82A73">
              <w:t>Flöde</w:t>
            </w:r>
          </w:p>
          <w:p w14:paraId="7A847726" w14:textId="77777777" w:rsidR="00635994" w:rsidRPr="00D82A73" w:rsidRDefault="00635994" w:rsidP="00177141">
            <w:r w:rsidRPr="00D82A73">
              <w:t>AF6</w:t>
            </w:r>
          </w:p>
        </w:tc>
      </w:tr>
      <w:tr w:rsidR="00635994" w:rsidRPr="00D82A73" w14:paraId="7C3D3FE5" w14:textId="77777777" w:rsidTr="00177141">
        <w:trPr>
          <w:jc w:val="center"/>
        </w:trPr>
        <w:tc>
          <w:tcPr>
            <w:tcW w:w="3104" w:type="dxa"/>
            <w:tcMar>
              <w:top w:w="0" w:type="dxa"/>
              <w:left w:w="108" w:type="dxa"/>
              <w:bottom w:w="0" w:type="dxa"/>
              <w:right w:w="108" w:type="dxa"/>
            </w:tcMar>
          </w:tcPr>
          <w:p w14:paraId="7DDE1A5F" w14:textId="77777777" w:rsidR="00635994" w:rsidRPr="00D82A73" w:rsidRDefault="00635994" w:rsidP="00177141">
            <w:r w:rsidRPr="00D82A73">
              <w:t>GetFormTemplate</w:t>
            </w:r>
          </w:p>
        </w:tc>
        <w:tc>
          <w:tcPr>
            <w:tcW w:w="871" w:type="dxa"/>
            <w:shd w:val="clear" w:color="auto" w:fill="FFFFFF"/>
            <w:tcMar>
              <w:top w:w="0" w:type="dxa"/>
              <w:left w:w="108" w:type="dxa"/>
              <w:bottom w:w="0" w:type="dxa"/>
              <w:right w:w="108" w:type="dxa"/>
            </w:tcMar>
          </w:tcPr>
          <w:p w14:paraId="4CA699F5"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2E6D3820" w14:textId="77777777" w:rsidR="00635994" w:rsidRPr="00D82A73" w:rsidRDefault="00635994" w:rsidP="00177141"/>
        </w:tc>
        <w:tc>
          <w:tcPr>
            <w:tcW w:w="877" w:type="dxa"/>
            <w:shd w:val="clear" w:color="auto" w:fill="FFFFFF"/>
            <w:tcMar>
              <w:top w:w="0" w:type="dxa"/>
              <w:left w:w="108" w:type="dxa"/>
              <w:bottom w:w="0" w:type="dxa"/>
              <w:right w:w="108" w:type="dxa"/>
            </w:tcMar>
          </w:tcPr>
          <w:p w14:paraId="2F0F0196" w14:textId="77777777" w:rsidR="00635994" w:rsidRPr="00D82A73" w:rsidRDefault="00635994" w:rsidP="00177141"/>
        </w:tc>
        <w:tc>
          <w:tcPr>
            <w:tcW w:w="720" w:type="dxa"/>
            <w:shd w:val="clear" w:color="auto" w:fill="FFFFFF"/>
          </w:tcPr>
          <w:p w14:paraId="6DBCA8C9" w14:textId="77777777" w:rsidR="00635994" w:rsidRPr="00D82A73" w:rsidRDefault="00635994" w:rsidP="00177141"/>
        </w:tc>
        <w:tc>
          <w:tcPr>
            <w:tcW w:w="708" w:type="dxa"/>
            <w:shd w:val="clear" w:color="auto" w:fill="FFFFFF"/>
          </w:tcPr>
          <w:p w14:paraId="79A42A4A" w14:textId="77777777" w:rsidR="00635994" w:rsidRPr="00D82A73" w:rsidRDefault="00635994" w:rsidP="00177141"/>
        </w:tc>
        <w:tc>
          <w:tcPr>
            <w:tcW w:w="708" w:type="dxa"/>
            <w:shd w:val="clear" w:color="auto" w:fill="FFFFFF"/>
          </w:tcPr>
          <w:p w14:paraId="29F76214" w14:textId="77777777" w:rsidR="00635994" w:rsidRPr="00D82A73" w:rsidRDefault="00635994" w:rsidP="00177141"/>
        </w:tc>
        <w:tc>
          <w:tcPr>
            <w:tcW w:w="610" w:type="dxa"/>
            <w:shd w:val="clear" w:color="auto" w:fill="FFFFFF"/>
          </w:tcPr>
          <w:p w14:paraId="127A6339" w14:textId="77777777" w:rsidR="00635994" w:rsidRPr="00D82A73" w:rsidRDefault="00635994" w:rsidP="00177141"/>
        </w:tc>
      </w:tr>
      <w:tr w:rsidR="00635994" w:rsidRPr="00D82A73" w14:paraId="2F9E411B" w14:textId="77777777" w:rsidTr="00177141">
        <w:trPr>
          <w:jc w:val="center"/>
        </w:trPr>
        <w:tc>
          <w:tcPr>
            <w:tcW w:w="3104" w:type="dxa"/>
            <w:tcMar>
              <w:top w:w="0" w:type="dxa"/>
              <w:left w:w="108" w:type="dxa"/>
              <w:bottom w:w="0" w:type="dxa"/>
              <w:right w:w="108" w:type="dxa"/>
            </w:tcMar>
          </w:tcPr>
          <w:p w14:paraId="54C92B40" w14:textId="77777777" w:rsidR="00635994" w:rsidRPr="00D82A73" w:rsidRDefault="00635994" w:rsidP="00177141">
            <w:r w:rsidRPr="00D82A73">
              <w:t>SaveFormTemplate</w:t>
            </w:r>
          </w:p>
        </w:tc>
        <w:tc>
          <w:tcPr>
            <w:tcW w:w="871" w:type="dxa"/>
            <w:shd w:val="clear" w:color="auto" w:fill="FFFFFF"/>
            <w:tcMar>
              <w:top w:w="0" w:type="dxa"/>
              <w:left w:w="108" w:type="dxa"/>
              <w:bottom w:w="0" w:type="dxa"/>
              <w:right w:w="108" w:type="dxa"/>
            </w:tcMar>
          </w:tcPr>
          <w:p w14:paraId="448D2837"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764CAA62" w14:textId="77777777" w:rsidR="00635994" w:rsidRPr="00D82A73" w:rsidRDefault="00635994" w:rsidP="00177141"/>
        </w:tc>
        <w:tc>
          <w:tcPr>
            <w:tcW w:w="877" w:type="dxa"/>
            <w:shd w:val="clear" w:color="auto" w:fill="FFFFFF"/>
            <w:tcMar>
              <w:top w:w="0" w:type="dxa"/>
              <w:left w:w="108" w:type="dxa"/>
              <w:bottom w:w="0" w:type="dxa"/>
              <w:right w:w="108" w:type="dxa"/>
            </w:tcMar>
          </w:tcPr>
          <w:p w14:paraId="76315AB9" w14:textId="77777777" w:rsidR="00635994" w:rsidRPr="00D82A73" w:rsidRDefault="00635994" w:rsidP="00177141"/>
        </w:tc>
        <w:tc>
          <w:tcPr>
            <w:tcW w:w="720" w:type="dxa"/>
            <w:shd w:val="clear" w:color="auto" w:fill="FFFFFF"/>
          </w:tcPr>
          <w:p w14:paraId="5E72656A" w14:textId="77777777" w:rsidR="00635994" w:rsidRPr="00D82A73" w:rsidRDefault="00635994" w:rsidP="00177141"/>
        </w:tc>
        <w:tc>
          <w:tcPr>
            <w:tcW w:w="708" w:type="dxa"/>
            <w:shd w:val="clear" w:color="auto" w:fill="FFFFFF"/>
          </w:tcPr>
          <w:p w14:paraId="65A9773C" w14:textId="77777777" w:rsidR="00635994" w:rsidRPr="00D82A73" w:rsidRDefault="00635994" w:rsidP="00177141"/>
        </w:tc>
        <w:tc>
          <w:tcPr>
            <w:tcW w:w="708" w:type="dxa"/>
            <w:shd w:val="clear" w:color="auto" w:fill="FFFFFF"/>
          </w:tcPr>
          <w:p w14:paraId="31502FEF" w14:textId="77777777" w:rsidR="00635994" w:rsidRPr="00D82A73" w:rsidRDefault="00635994" w:rsidP="00177141"/>
        </w:tc>
        <w:tc>
          <w:tcPr>
            <w:tcW w:w="610" w:type="dxa"/>
            <w:shd w:val="clear" w:color="auto" w:fill="FFFFFF"/>
          </w:tcPr>
          <w:p w14:paraId="6C4BB651" w14:textId="77777777" w:rsidR="00635994" w:rsidRPr="00D82A73" w:rsidRDefault="00635994" w:rsidP="00177141"/>
        </w:tc>
      </w:tr>
      <w:tr w:rsidR="00635994" w:rsidRPr="00D82A73" w14:paraId="4E0740D5" w14:textId="77777777" w:rsidTr="00177141">
        <w:trPr>
          <w:jc w:val="center"/>
        </w:trPr>
        <w:tc>
          <w:tcPr>
            <w:tcW w:w="3104" w:type="dxa"/>
            <w:tcMar>
              <w:top w:w="0" w:type="dxa"/>
              <w:left w:w="108" w:type="dxa"/>
              <w:bottom w:w="0" w:type="dxa"/>
              <w:right w:w="108" w:type="dxa"/>
            </w:tcMar>
          </w:tcPr>
          <w:p w14:paraId="65347010" w14:textId="77777777" w:rsidR="00635994" w:rsidRPr="00D82A73" w:rsidRDefault="00635994" w:rsidP="00177141">
            <w:r w:rsidRPr="00D82A73">
              <w:t>CreateForm</w:t>
            </w:r>
          </w:p>
        </w:tc>
        <w:tc>
          <w:tcPr>
            <w:tcW w:w="871" w:type="dxa"/>
            <w:shd w:val="clear" w:color="auto" w:fill="FFFFFF"/>
            <w:tcMar>
              <w:top w:w="0" w:type="dxa"/>
              <w:left w:w="108" w:type="dxa"/>
              <w:bottom w:w="0" w:type="dxa"/>
              <w:right w:w="108" w:type="dxa"/>
            </w:tcMar>
          </w:tcPr>
          <w:p w14:paraId="27BC0C0D" w14:textId="77777777" w:rsidR="00635994" w:rsidRPr="00D82A73" w:rsidRDefault="00635994" w:rsidP="00177141"/>
        </w:tc>
        <w:tc>
          <w:tcPr>
            <w:tcW w:w="876" w:type="dxa"/>
            <w:shd w:val="clear" w:color="auto" w:fill="FFFFFF"/>
            <w:tcMar>
              <w:top w:w="0" w:type="dxa"/>
              <w:left w:w="108" w:type="dxa"/>
              <w:bottom w:w="0" w:type="dxa"/>
              <w:right w:w="108" w:type="dxa"/>
            </w:tcMar>
          </w:tcPr>
          <w:p w14:paraId="74271A53" w14:textId="77777777" w:rsidR="00635994" w:rsidRPr="00D82A73" w:rsidRDefault="00635994" w:rsidP="00177141"/>
        </w:tc>
        <w:tc>
          <w:tcPr>
            <w:tcW w:w="877" w:type="dxa"/>
            <w:shd w:val="clear" w:color="auto" w:fill="FFFFFF"/>
            <w:tcMar>
              <w:top w:w="0" w:type="dxa"/>
              <w:left w:w="108" w:type="dxa"/>
              <w:bottom w:w="0" w:type="dxa"/>
              <w:right w:w="108" w:type="dxa"/>
            </w:tcMar>
          </w:tcPr>
          <w:p w14:paraId="1B29C68F" w14:textId="77777777" w:rsidR="00635994" w:rsidRPr="00D82A73" w:rsidRDefault="00635994" w:rsidP="00177141"/>
        </w:tc>
        <w:tc>
          <w:tcPr>
            <w:tcW w:w="720" w:type="dxa"/>
            <w:shd w:val="clear" w:color="auto" w:fill="FFFFFF"/>
          </w:tcPr>
          <w:p w14:paraId="2CB31EB6" w14:textId="77777777" w:rsidR="00635994" w:rsidRPr="00D82A73" w:rsidRDefault="00635994" w:rsidP="00177141">
            <w:r w:rsidRPr="00D82A73">
              <w:t>X</w:t>
            </w:r>
          </w:p>
        </w:tc>
        <w:tc>
          <w:tcPr>
            <w:tcW w:w="708" w:type="dxa"/>
            <w:shd w:val="clear" w:color="auto" w:fill="FFFFFF"/>
          </w:tcPr>
          <w:p w14:paraId="6EADFFE2" w14:textId="77777777" w:rsidR="00635994" w:rsidRPr="00D82A73" w:rsidRDefault="00635994" w:rsidP="00177141"/>
        </w:tc>
        <w:tc>
          <w:tcPr>
            <w:tcW w:w="708" w:type="dxa"/>
            <w:shd w:val="clear" w:color="auto" w:fill="FFFFFF"/>
          </w:tcPr>
          <w:p w14:paraId="243E8427" w14:textId="77777777" w:rsidR="00635994" w:rsidRPr="00D82A73" w:rsidRDefault="00635994" w:rsidP="00177141"/>
        </w:tc>
        <w:tc>
          <w:tcPr>
            <w:tcW w:w="610" w:type="dxa"/>
            <w:shd w:val="clear" w:color="auto" w:fill="FFFFFF"/>
          </w:tcPr>
          <w:p w14:paraId="0D609A2C" w14:textId="77777777" w:rsidR="00635994" w:rsidRPr="00D82A73" w:rsidRDefault="00635994" w:rsidP="00177141"/>
        </w:tc>
      </w:tr>
      <w:tr w:rsidR="00635994" w:rsidRPr="00D82A73" w14:paraId="2CC09B98" w14:textId="77777777" w:rsidTr="00177141">
        <w:trPr>
          <w:jc w:val="center"/>
        </w:trPr>
        <w:tc>
          <w:tcPr>
            <w:tcW w:w="3104" w:type="dxa"/>
            <w:tcMar>
              <w:top w:w="0" w:type="dxa"/>
              <w:left w:w="108" w:type="dxa"/>
              <w:bottom w:w="0" w:type="dxa"/>
              <w:right w:w="108" w:type="dxa"/>
            </w:tcMar>
          </w:tcPr>
          <w:p w14:paraId="074F03B9" w14:textId="77777777" w:rsidR="00635994" w:rsidRPr="00D82A73" w:rsidRDefault="00635994" w:rsidP="00177141">
            <w:r w:rsidRPr="00D82A73">
              <w:t>CreateFormRequest</w:t>
            </w:r>
          </w:p>
        </w:tc>
        <w:tc>
          <w:tcPr>
            <w:tcW w:w="871" w:type="dxa"/>
            <w:shd w:val="clear" w:color="auto" w:fill="FFFFFF"/>
            <w:tcMar>
              <w:top w:w="0" w:type="dxa"/>
              <w:left w:w="108" w:type="dxa"/>
              <w:bottom w:w="0" w:type="dxa"/>
              <w:right w:w="108" w:type="dxa"/>
            </w:tcMar>
          </w:tcPr>
          <w:p w14:paraId="7D4E8999" w14:textId="77777777" w:rsidR="00635994" w:rsidRPr="00D82A73" w:rsidRDefault="00635994" w:rsidP="00177141"/>
        </w:tc>
        <w:tc>
          <w:tcPr>
            <w:tcW w:w="876" w:type="dxa"/>
            <w:shd w:val="clear" w:color="auto" w:fill="FFFFFF"/>
            <w:tcMar>
              <w:top w:w="0" w:type="dxa"/>
              <w:left w:w="108" w:type="dxa"/>
              <w:bottom w:w="0" w:type="dxa"/>
              <w:right w:w="108" w:type="dxa"/>
            </w:tcMar>
          </w:tcPr>
          <w:p w14:paraId="4901B807"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61FDD1B6" w14:textId="77777777" w:rsidR="00635994" w:rsidRPr="00D82A73" w:rsidRDefault="00635994" w:rsidP="00177141"/>
        </w:tc>
        <w:tc>
          <w:tcPr>
            <w:tcW w:w="720" w:type="dxa"/>
            <w:shd w:val="clear" w:color="auto" w:fill="FFFFFF"/>
          </w:tcPr>
          <w:p w14:paraId="616325E8" w14:textId="77777777" w:rsidR="00635994" w:rsidRPr="00D82A73" w:rsidRDefault="00635994" w:rsidP="00177141"/>
        </w:tc>
        <w:tc>
          <w:tcPr>
            <w:tcW w:w="708" w:type="dxa"/>
            <w:shd w:val="clear" w:color="auto" w:fill="FFFFFF"/>
          </w:tcPr>
          <w:p w14:paraId="33B2199C" w14:textId="77777777" w:rsidR="00635994" w:rsidRPr="00D82A73" w:rsidRDefault="00635994" w:rsidP="00177141"/>
        </w:tc>
        <w:tc>
          <w:tcPr>
            <w:tcW w:w="708" w:type="dxa"/>
            <w:shd w:val="clear" w:color="auto" w:fill="FFFFFF"/>
          </w:tcPr>
          <w:p w14:paraId="528D57D4" w14:textId="77777777" w:rsidR="00635994" w:rsidRPr="00D82A73" w:rsidRDefault="00635994" w:rsidP="00177141"/>
        </w:tc>
        <w:tc>
          <w:tcPr>
            <w:tcW w:w="610" w:type="dxa"/>
            <w:shd w:val="clear" w:color="auto" w:fill="FFFFFF"/>
          </w:tcPr>
          <w:p w14:paraId="136F37E9" w14:textId="77777777" w:rsidR="00635994" w:rsidRPr="00D82A73" w:rsidRDefault="00635994" w:rsidP="00177141"/>
        </w:tc>
      </w:tr>
      <w:tr w:rsidR="00635994" w:rsidRPr="00D82A73" w14:paraId="4B275CCF" w14:textId="77777777" w:rsidTr="00177141">
        <w:trPr>
          <w:jc w:val="center"/>
        </w:trPr>
        <w:tc>
          <w:tcPr>
            <w:tcW w:w="3104" w:type="dxa"/>
            <w:tcMar>
              <w:top w:w="0" w:type="dxa"/>
              <w:left w:w="108" w:type="dxa"/>
              <w:bottom w:w="0" w:type="dxa"/>
              <w:right w:w="108" w:type="dxa"/>
            </w:tcMar>
          </w:tcPr>
          <w:p w14:paraId="741DE7AA" w14:textId="77777777" w:rsidR="00635994" w:rsidRPr="00D82A73" w:rsidRDefault="00635994" w:rsidP="00177141">
            <w:r w:rsidRPr="00D82A73">
              <w:t>GetForm</w:t>
            </w:r>
          </w:p>
        </w:tc>
        <w:tc>
          <w:tcPr>
            <w:tcW w:w="871" w:type="dxa"/>
            <w:shd w:val="clear" w:color="auto" w:fill="FFFFFF"/>
            <w:tcMar>
              <w:top w:w="0" w:type="dxa"/>
              <w:left w:w="108" w:type="dxa"/>
              <w:bottom w:w="0" w:type="dxa"/>
              <w:right w:w="108" w:type="dxa"/>
            </w:tcMar>
          </w:tcPr>
          <w:p w14:paraId="3A4D4F9B" w14:textId="77777777" w:rsidR="00635994" w:rsidRPr="00D82A73" w:rsidRDefault="00635994" w:rsidP="00177141"/>
        </w:tc>
        <w:tc>
          <w:tcPr>
            <w:tcW w:w="876" w:type="dxa"/>
            <w:shd w:val="clear" w:color="auto" w:fill="FFFFFF"/>
            <w:tcMar>
              <w:top w:w="0" w:type="dxa"/>
              <w:left w:w="108" w:type="dxa"/>
              <w:bottom w:w="0" w:type="dxa"/>
              <w:right w:w="108" w:type="dxa"/>
            </w:tcMar>
          </w:tcPr>
          <w:p w14:paraId="42F3C80C" w14:textId="77777777" w:rsidR="00635994" w:rsidRPr="00D82A73" w:rsidRDefault="00635994" w:rsidP="00177141"/>
        </w:tc>
        <w:tc>
          <w:tcPr>
            <w:tcW w:w="877" w:type="dxa"/>
            <w:shd w:val="clear" w:color="auto" w:fill="FFFFFF"/>
            <w:tcMar>
              <w:top w:w="0" w:type="dxa"/>
              <w:left w:w="108" w:type="dxa"/>
              <w:bottom w:w="0" w:type="dxa"/>
              <w:right w:w="108" w:type="dxa"/>
            </w:tcMar>
          </w:tcPr>
          <w:p w14:paraId="1D4E4CED" w14:textId="77777777" w:rsidR="00635994" w:rsidRPr="00D82A73" w:rsidRDefault="00635994" w:rsidP="00177141"/>
        </w:tc>
        <w:tc>
          <w:tcPr>
            <w:tcW w:w="720" w:type="dxa"/>
            <w:shd w:val="clear" w:color="auto" w:fill="FFFFFF"/>
          </w:tcPr>
          <w:p w14:paraId="5FE9EE65" w14:textId="77777777" w:rsidR="00635994" w:rsidRPr="00D82A73" w:rsidRDefault="00635994" w:rsidP="00177141"/>
        </w:tc>
        <w:tc>
          <w:tcPr>
            <w:tcW w:w="708" w:type="dxa"/>
            <w:shd w:val="clear" w:color="auto" w:fill="FFFFFF"/>
          </w:tcPr>
          <w:p w14:paraId="2C6B91C7" w14:textId="77777777" w:rsidR="00635994" w:rsidRPr="00D82A73" w:rsidRDefault="00635994" w:rsidP="00177141">
            <w:r w:rsidRPr="00D82A73">
              <w:t>X</w:t>
            </w:r>
          </w:p>
        </w:tc>
        <w:tc>
          <w:tcPr>
            <w:tcW w:w="708" w:type="dxa"/>
            <w:shd w:val="clear" w:color="auto" w:fill="FFFFFF"/>
          </w:tcPr>
          <w:p w14:paraId="35C44726" w14:textId="77777777" w:rsidR="00635994" w:rsidRPr="00D82A73" w:rsidRDefault="00635994" w:rsidP="00177141"/>
        </w:tc>
        <w:tc>
          <w:tcPr>
            <w:tcW w:w="610" w:type="dxa"/>
            <w:shd w:val="clear" w:color="auto" w:fill="FFFFFF"/>
          </w:tcPr>
          <w:p w14:paraId="45EA5E10" w14:textId="77777777" w:rsidR="00635994" w:rsidRPr="00D82A73" w:rsidRDefault="00635994" w:rsidP="00177141">
            <w:r w:rsidRPr="00D82A73">
              <w:t>X</w:t>
            </w:r>
          </w:p>
        </w:tc>
      </w:tr>
      <w:tr w:rsidR="00635994" w:rsidRPr="00D82A73" w14:paraId="76194902" w14:textId="77777777" w:rsidTr="00177141">
        <w:trPr>
          <w:jc w:val="center"/>
        </w:trPr>
        <w:tc>
          <w:tcPr>
            <w:tcW w:w="3104" w:type="dxa"/>
            <w:tcMar>
              <w:top w:w="0" w:type="dxa"/>
              <w:left w:w="108" w:type="dxa"/>
              <w:bottom w:w="0" w:type="dxa"/>
              <w:right w:w="108" w:type="dxa"/>
            </w:tcMar>
          </w:tcPr>
          <w:p w14:paraId="4020589A" w14:textId="77777777" w:rsidR="00635994" w:rsidRPr="00D82A73" w:rsidRDefault="00635994" w:rsidP="00177141">
            <w:r w:rsidRPr="00D82A73">
              <w:t>GetFormQuestionPage</w:t>
            </w:r>
          </w:p>
        </w:tc>
        <w:tc>
          <w:tcPr>
            <w:tcW w:w="871" w:type="dxa"/>
            <w:shd w:val="clear" w:color="auto" w:fill="FFFFFF"/>
            <w:tcMar>
              <w:top w:w="0" w:type="dxa"/>
              <w:left w:w="108" w:type="dxa"/>
              <w:bottom w:w="0" w:type="dxa"/>
              <w:right w:w="108" w:type="dxa"/>
            </w:tcMar>
          </w:tcPr>
          <w:p w14:paraId="33F3D8E6" w14:textId="77777777" w:rsidR="00635994" w:rsidRPr="00D82A73" w:rsidRDefault="00635994" w:rsidP="00177141"/>
        </w:tc>
        <w:tc>
          <w:tcPr>
            <w:tcW w:w="876" w:type="dxa"/>
            <w:shd w:val="clear" w:color="auto" w:fill="FFFFFF"/>
            <w:tcMar>
              <w:top w:w="0" w:type="dxa"/>
              <w:left w:w="108" w:type="dxa"/>
              <w:bottom w:w="0" w:type="dxa"/>
              <w:right w:w="108" w:type="dxa"/>
            </w:tcMar>
          </w:tcPr>
          <w:p w14:paraId="2CD4B7F0" w14:textId="77777777" w:rsidR="00635994" w:rsidRPr="00D82A73" w:rsidRDefault="00635994" w:rsidP="00177141"/>
        </w:tc>
        <w:tc>
          <w:tcPr>
            <w:tcW w:w="877" w:type="dxa"/>
            <w:shd w:val="clear" w:color="auto" w:fill="FFFFFF"/>
            <w:tcMar>
              <w:top w:w="0" w:type="dxa"/>
              <w:left w:w="108" w:type="dxa"/>
              <w:bottom w:w="0" w:type="dxa"/>
              <w:right w:w="108" w:type="dxa"/>
            </w:tcMar>
          </w:tcPr>
          <w:p w14:paraId="77A1377E" w14:textId="77777777" w:rsidR="00635994" w:rsidRPr="00D82A73" w:rsidRDefault="00635994" w:rsidP="00177141"/>
        </w:tc>
        <w:tc>
          <w:tcPr>
            <w:tcW w:w="720" w:type="dxa"/>
            <w:shd w:val="clear" w:color="auto" w:fill="FFFFFF"/>
          </w:tcPr>
          <w:p w14:paraId="7EDADDA6" w14:textId="77777777" w:rsidR="00635994" w:rsidRPr="00D82A73" w:rsidRDefault="00635994" w:rsidP="00177141"/>
        </w:tc>
        <w:tc>
          <w:tcPr>
            <w:tcW w:w="708" w:type="dxa"/>
            <w:shd w:val="clear" w:color="auto" w:fill="FFFFFF"/>
          </w:tcPr>
          <w:p w14:paraId="2D761354" w14:textId="77777777" w:rsidR="00635994" w:rsidRPr="00D82A73" w:rsidRDefault="00635994" w:rsidP="00177141"/>
        </w:tc>
        <w:tc>
          <w:tcPr>
            <w:tcW w:w="708" w:type="dxa"/>
            <w:shd w:val="clear" w:color="auto" w:fill="FFFFFF"/>
          </w:tcPr>
          <w:p w14:paraId="25D05841" w14:textId="77777777" w:rsidR="00635994" w:rsidRPr="00D82A73" w:rsidRDefault="00635994" w:rsidP="00177141"/>
        </w:tc>
        <w:tc>
          <w:tcPr>
            <w:tcW w:w="610" w:type="dxa"/>
            <w:shd w:val="clear" w:color="auto" w:fill="FFFFFF"/>
          </w:tcPr>
          <w:p w14:paraId="44D68E2E" w14:textId="77777777" w:rsidR="00635994" w:rsidRPr="00D82A73" w:rsidRDefault="00635994" w:rsidP="00177141"/>
        </w:tc>
      </w:tr>
      <w:tr w:rsidR="00635994" w:rsidRPr="00D82A73" w14:paraId="4146544F" w14:textId="77777777" w:rsidTr="00177141">
        <w:trPr>
          <w:jc w:val="center"/>
        </w:trPr>
        <w:tc>
          <w:tcPr>
            <w:tcW w:w="3104" w:type="dxa"/>
            <w:tcMar>
              <w:top w:w="0" w:type="dxa"/>
              <w:left w:w="108" w:type="dxa"/>
              <w:bottom w:w="0" w:type="dxa"/>
              <w:right w:w="108" w:type="dxa"/>
            </w:tcMar>
          </w:tcPr>
          <w:p w14:paraId="4312CAD0" w14:textId="77777777" w:rsidR="00635994" w:rsidRPr="00D82A73" w:rsidRDefault="00635994" w:rsidP="00177141">
            <w:r w:rsidRPr="00D82A73">
              <w:t>GetForms</w:t>
            </w:r>
          </w:p>
        </w:tc>
        <w:tc>
          <w:tcPr>
            <w:tcW w:w="871" w:type="dxa"/>
            <w:shd w:val="clear" w:color="auto" w:fill="FFFFFF"/>
            <w:tcMar>
              <w:top w:w="0" w:type="dxa"/>
              <w:left w:w="108" w:type="dxa"/>
              <w:bottom w:w="0" w:type="dxa"/>
              <w:right w:w="108" w:type="dxa"/>
            </w:tcMar>
          </w:tcPr>
          <w:p w14:paraId="42FB556B" w14:textId="77777777" w:rsidR="00635994" w:rsidRPr="00D82A73" w:rsidRDefault="00635994" w:rsidP="00177141"/>
        </w:tc>
        <w:tc>
          <w:tcPr>
            <w:tcW w:w="876" w:type="dxa"/>
            <w:shd w:val="clear" w:color="auto" w:fill="FFFFFF"/>
            <w:tcMar>
              <w:top w:w="0" w:type="dxa"/>
              <w:left w:w="108" w:type="dxa"/>
              <w:bottom w:w="0" w:type="dxa"/>
              <w:right w:w="108" w:type="dxa"/>
            </w:tcMar>
          </w:tcPr>
          <w:p w14:paraId="3F08CB21" w14:textId="77777777" w:rsidR="00635994" w:rsidRPr="00D82A73" w:rsidRDefault="00635994" w:rsidP="00177141"/>
        </w:tc>
        <w:tc>
          <w:tcPr>
            <w:tcW w:w="877" w:type="dxa"/>
            <w:shd w:val="clear" w:color="auto" w:fill="FFFFFF"/>
            <w:tcMar>
              <w:top w:w="0" w:type="dxa"/>
              <w:left w:w="108" w:type="dxa"/>
              <w:bottom w:w="0" w:type="dxa"/>
              <w:right w:w="108" w:type="dxa"/>
            </w:tcMar>
          </w:tcPr>
          <w:p w14:paraId="4F6581FC" w14:textId="77777777" w:rsidR="00635994" w:rsidRPr="00D82A73" w:rsidRDefault="00635994" w:rsidP="00177141">
            <w:r w:rsidRPr="00D82A73">
              <w:t>X</w:t>
            </w:r>
          </w:p>
        </w:tc>
        <w:tc>
          <w:tcPr>
            <w:tcW w:w="720" w:type="dxa"/>
            <w:shd w:val="clear" w:color="auto" w:fill="FFFFFF"/>
          </w:tcPr>
          <w:p w14:paraId="043887F4" w14:textId="77777777" w:rsidR="00635994" w:rsidRPr="00D82A73" w:rsidRDefault="00635994" w:rsidP="00177141"/>
        </w:tc>
        <w:tc>
          <w:tcPr>
            <w:tcW w:w="708" w:type="dxa"/>
            <w:shd w:val="clear" w:color="auto" w:fill="FFFFFF"/>
          </w:tcPr>
          <w:p w14:paraId="07C4423C" w14:textId="77777777" w:rsidR="00635994" w:rsidRPr="00D82A73" w:rsidRDefault="00635994" w:rsidP="00177141">
            <w:r w:rsidRPr="00D82A73">
              <w:t>X</w:t>
            </w:r>
          </w:p>
        </w:tc>
        <w:tc>
          <w:tcPr>
            <w:tcW w:w="708" w:type="dxa"/>
            <w:shd w:val="clear" w:color="auto" w:fill="FFFFFF"/>
          </w:tcPr>
          <w:p w14:paraId="0F2D99D1" w14:textId="77777777" w:rsidR="00635994" w:rsidRPr="00D82A73" w:rsidRDefault="00635994" w:rsidP="00177141"/>
        </w:tc>
        <w:tc>
          <w:tcPr>
            <w:tcW w:w="610" w:type="dxa"/>
            <w:shd w:val="clear" w:color="auto" w:fill="FFFFFF"/>
          </w:tcPr>
          <w:p w14:paraId="6372AC3C" w14:textId="77777777" w:rsidR="00635994" w:rsidRPr="00D82A73" w:rsidRDefault="00635994" w:rsidP="00177141"/>
        </w:tc>
      </w:tr>
      <w:tr w:rsidR="00635994" w:rsidRPr="00D82A73" w14:paraId="777F6686" w14:textId="77777777" w:rsidTr="00177141">
        <w:trPr>
          <w:jc w:val="center"/>
        </w:trPr>
        <w:tc>
          <w:tcPr>
            <w:tcW w:w="3104" w:type="dxa"/>
            <w:tcMar>
              <w:top w:w="0" w:type="dxa"/>
              <w:left w:w="108" w:type="dxa"/>
              <w:bottom w:w="0" w:type="dxa"/>
              <w:right w:w="108" w:type="dxa"/>
            </w:tcMar>
          </w:tcPr>
          <w:p w14:paraId="421D44B9" w14:textId="77777777" w:rsidR="00635994" w:rsidRPr="00D82A73" w:rsidRDefault="00635994" w:rsidP="00177141">
            <w:r w:rsidRPr="00D82A73">
              <w:t>GetFormTemplates</w:t>
            </w:r>
          </w:p>
        </w:tc>
        <w:tc>
          <w:tcPr>
            <w:tcW w:w="871" w:type="dxa"/>
            <w:shd w:val="clear" w:color="auto" w:fill="FFFFFF"/>
            <w:tcMar>
              <w:top w:w="0" w:type="dxa"/>
              <w:left w:w="108" w:type="dxa"/>
              <w:bottom w:w="0" w:type="dxa"/>
              <w:right w:w="108" w:type="dxa"/>
            </w:tcMar>
          </w:tcPr>
          <w:p w14:paraId="77E247DE" w14:textId="77777777" w:rsidR="00635994" w:rsidRPr="00D82A73" w:rsidRDefault="00635994" w:rsidP="00177141"/>
        </w:tc>
        <w:tc>
          <w:tcPr>
            <w:tcW w:w="876" w:type="dxa"/>
            <w:shd w:val="clear" w:color="auto" w:fill="FFFFFF"/>
            <w:tcMar>
              <w:top w:w="0" w:type="dxa"/>
              <w:left w:w="108" w:type="dxa"/>
              <w:bottom w:w="0" w:type="dxa"/>
              <w:right w:w="108" w:type="dxa"/>
            </w:tcMar>
          </w:tcPr>
          <w:p w14:paraId="3EEC079C" w14:textId="77777777" w:rsidR="00635994" w:rsidRPr="00D82A73" w:rsidRDefault="00635994" w:rsidP="00177141"/>
        </w:tc>
        <w:tc>
          <w:tcPr>
            <w:tcW w:w="877" w:type="dxa"/>
            <w:shd w:val="clear" w:color="auto" w:fill="FFFFFF"/>
            <w:tcMar>
              <w:top w:w="0" w:type="dxa"/>
              <w:left w:w="108" w:type="dxa"/>
              <w:bottom w:w="0" w:type="dxa"/>
              <w:right w:w="108" w:type="dxa"/>
            </w:tcMar>
          </w:tcPr>
          <w:p w14:paraId="7FECBE2A" w14:textId="77777777" w:rsidR="00635994" w:rsidRPr="00D82A73" w:rsidRDefault="00635994" w:rsidP="00177141"/>
        </w:tc>
        <w:tc>
          <w:tcPr>
            <w:tcW w:w="720" w:type="dxa"/>
            <w:shd w:val="clear" w:color="auto" w:fill="FFFFFF"/>
          </w:tcPr>
          <w:p w14:paraId="384850F0" w14:textId="77777777" w:rsidR="00635994" w:rsidRPr="00D82A73" w:rsidRDefault="00635994" w:rsidP="00177141">
            <w:r w:rsidRPr="00D82A73">
              <w:t>X</w:t>
            </w:r>
          </w:p>
        </w:tc>
        <w:tc>
          <w:tcPr>
            <w:tcW w:w="708" w:type="dxa"/>
            <w:shd w:val="clear" w:color="auto" w:fill="FFFFFF"/>
          </w:tcPr>
          <w:p w14:paraId="4955CE72" w14:textId="77777777" w:rsidR="00635994" w:rsidRPr="00D82A73" w:rsidRDefault="00635994" w:rsidP="00177141"/>
        </w:tc>
        <w:tc>
          <w:tcPr>
            <w:tcW w:w="708" w:type="dxa"/>
            <w:shd w:val="clear" w:color="auto" w:fill="FFFFFF"/>
          </w:tcPr>
          <w:p w14:paraId="7BDDBB49" w14:textId="77777777" w:rsidR="00635994" w:rsidRPr="00D82A73" w:rsidRDefault="00635994" w:rsidP="00177141"/>
        </w:tc>
        <w:tc>
          <w:tcPr>
            <w:tcW w:w="610" w:type="dxa"/>
            <w:shd w:val="clear" w:color="auto" w:fill="FFFFFF"/>
          </w:tcPr>
          <w:p w14:paraId="0466D17D" w14:textId="77777777" w:rsidR="00635994" w:rsidRPr="00D82A73" w:rsidRDefault="00635994" w:rsidP="00177141"/>
        </w:tc>
      </w:tr>
      <w:tr w:rsidR="00635994" w:rsidRPr="00D82A73" w14:paraId="6CDE262D" w14:textId="77777777" w:rsidTr="00177141">
        <w:trPr>
          <w:jc w:val="center"/>
        </w:trPr>
        <w:tc>
          <w:tcPr>
            <w:tcW w:w="3104" w:type="dxa"/>
            <w:tcMar>
              <w:top w:w="0" w:type="dxa"/>
              <w:left w:w="108" w:type="dxa"/>
              <w:bottom w:w="0" w:type="dxa"/>
              <w:right w:w="108" w:type="dxa"/>
            </w:tcMar>
          </w:tcPr>
          <w:p w14:paraId="6D8D12C5" w14:textId="77777777" w:rsidR="00635994" w:rsidRPr="00D82A73" w:rsidRDefault="00635994" w:rsidP="00177141">
            <w:r w:rsidRPr="00D82A73">
              <w:t>SaveForm</w:t>
            </w:r>
          </w:p>
        </w:tc>
        <w:tc>
          <w:tcPr>
            <w:tcW w:w="871" w:type="dxa"/>
            <w:shd w:val="clear" w:color="auto" w:fill="FFFFFF"/>
            <w:tcMar>
              <w:top w:w="0" w:type="dxa"/>
              <w:left w:w="108" w:type="dxa"/>
              <w:bottom w:w="0" w:type="dxa"/>
              <w:right w:w="108" w:type="dxa"/>
            </w:tcMar>
          </w:tcPr>
          <w:p w14:paraId="58160594" w14:textId="77777777" w:rsidR="00635994" w:rsidRPr="00D82A73" w:rsidRDefault="00635994" w:rsidP="00177141"/>
        </w:tc>
        <w:tc>
          <w:tcPr>
            <w:tcW w:w="876" w:type="dxa"/>
            <w:shd w:val="clear" w:color="auto" w:fill="FFFFFF"/>
            <w:tcMar>
              <w:top w:w="0" w:type="dxa"/>
              <w:left w:w="108" w:type="dxa"/>
              <w:bottom w:w="0" w:type="dxa"/>
              <w:right w:w="108" w:type="dxa"/>
            </w:tcMar>
          </w:tcPr>
          <w:p w14:paraId="5FE0DBE6" w14:textId="77777777" w:rsidR="00635994" w:rsidRPr="00D82A73" w:rsidRDefault="00635994" w:rsidP="00177141"/>
        </w:tc>
        <w:tc>
          <w:tcPr>
            <w:tcW w:w="877" w:type="dxa"/>
            <w:shd w:val="clear" w:color="auto" w:fill="FFFFFF"/>
            <w:tcMar>
              <w:top w:w="0" w:type="dxa"/>
              <w:left w:w="108" w:type="dxa"/>
              <w:bottom w:w="0" w:type="dxa"/>
              <w:right w:w="108" w:type="dxa"/>
            </w:tcMar>
          </w:tcPr>
          <w:p w14:paraId="5060FE4A" w14:textId="77777777" w:rsidR="00635994" w:rsidRPr="00D82A73" w:rsidRDefault="00635994" w:rsidP="00177141">
            <w:r w:rsidRPr="00D82A73">
              <w:t>X</w:t>
            </w:r>
          </w:p>
        </w:tc>
        <w:tc>
          <w:tcPr>
            <w:tcW w:w="720" w:type="dxa"/>
            <w:shd w:val="clear" w:color="auto" w:fill="FFFFFF"/>
          </w:tcPr>
          <w:p w14:paraId="340840C3" w14:textId="77777777" w:rsidR="00635994" w:rsidRPr="00D82A73" w:rsidRDefault="00635994" w:rsidP="00177141">
            <w:r w:rsidRPr="00D82A73">
              <w:t>X</w:t>
            </w:r>
          </w:p>
        </w:tc>
        <w:tc>
          <w:tcPr>
            <w:tcW w:w="708" w:type="dxa"/>
            <w:shd w:val="clear" w:color="auto" w:fill="FFFFFF"/>
          </w:tcPr>
          <w:p w14:paraId="3BA9578D" w14:textId="77777777" w:rsidR="00635994" w:rsidRPr="00D82A73" w:rsidRDefault="00635994" w:rsidP="00177141">
            <w:r w:rsidRPr="00D82A73">
              <w:t>X</w:t>
            </w:r>
          </w:p>
        </w:tc>
        <w:tc>
          <w:tcPr>
            <w:tcW w:w="708" w:type="dxa"/>
            <w:shd w:val="clear" w:color="auto" w:fill="FFFFFF"/>
          </w:tcPr>
          <w:p w14:paraId="6A908679" w14:textId="77777777" w:rsidR="00635994" w:rsidRPr="00D82A73" w:rsidRDefault="00635994" w:rsidP="00177141"/>
        </w:tc>
        <w:tc>
          <w:tcPr>
            <w:tcW w:w="610" w:type="dxa"/>
            <w:shd w:val="clear" w:color="auto" w:fill="FFFFFF"/>
          </w:tcPr>
          <w:p w14:paraId="4583D062" w14:textId="77777777" w:rsidR="00635994" w:rsidRPr="00D82A73" w:rsidRDefault="00635994" w:rsidP="00177141"/>
        </w:tc>
      </w:tr>
      <w:tr w:rsidR="00635994" w:rsidRPr="00D82A73" w14:paraId="61DD790A" w14:textId="77777777" w:rsidTr="00177141">
        <w:trPr>
          <w:jc w:val="center"/>
        </w:trPr>
        <w:tc>
          <w:tcPr>
            <w:tcW w:w="3104" w:type="dxa"/>
            <w:tcMar>
              <w:top w:w="0" w:type="dxa"/>
              <w:left w:w="108" w:type="dxa"/>
              <w:bottom w:w="0" w:type="dxa"/>
              <w:right w:w="108" w:type="dxa"/>
            </w:tcMar>
          </w:tcPr>
          <w:p w14:paraId="216B7FBD" w14:textId="77777777" w:rsidR="00635994" w:rsidRPr="00D82A73" w:rsidRDefault="00635994" w:rsidP="00177141">
            <w:r w:rsidRPr="00D82A73">
              <w:t>SaveFormPage</w:t>
            </w:r>
          </w:p>
        </w:tc>
        <w:tc>
          <w:tcPr>
            <w:tcW w:w="871" w:type="dxa"/>
            <w:shd w:val="clear" w:color="auto" w:fill="FFFFFF"/>
            <w:tcMar>
              <w:top w:w="0" w:type="dxa"/>
              <w:left w:w="108" w:type="dxa"/>
              <w:bottom w:w="0" w:type="dxa"/>
              <w:right w:w="108" w:type="dxa"/>
            </w:tcMar>
          </w:tcPr>
          <w:p w14:paraId="34104503" w14:textId="77777777" w:rsidR="00635994" w:rsidRPr="00D82A73" w:rsidRDefault="00635994" w:rsidP="00177141"/>
        </w:tc>
        <w:tc>
          <w:tcPr>
            <w:tcW w:w="876" w:type="dxa"/>
            <w:shd w:val="clear" w:color="auto" w:fill="FFFFFF"/>
            <w:tcMar>
              <w:top w:w="0" w:type="dxa"/>
              <w:left w:w="108" w:type="dxa"/>
              <w:bottom w:w="0" w:type="dxa"/>
              <w:right w:w="108" w:type="dxa"/>
            </w:tcMar>
          </w:tcPr>
          <w:p w14:paraId="6F344546" w14:textId="77777777" w:rsidR="00635994" w:rsidRPr="00D82A73" w:rsidRDefault="00635994" w:rsidP="00177141"/>
        </w:tc>
        <w:tc>
          <w:tcPr>
            <w:tcW w:w="877" w:type="dxa"/>
            <w:shd w:val="clear" w:color="auto" w:fill="FFFFFF"/>
            <w:tcMar>
              <w:top w:w="0" w:type="dxa"/>
              <w:left w:w="108" w:type="dxa"/>
              <w:bottom w:w="0" w:type="dxa"/>
              <w:right w:w="108" w:type="dxa"/>
            </w:tcMar>
          </w:tcPr>
          <w:p w14:paraId="43528FAE" w14:textId="77777777" w:rsidR="00635994" w:rsidRPr="00D82A73" w:rsidRDefault="00635994" w:rsidP="00177141">
            <w:r w:rsidRPr="00D82A73">
              <w:t>X</w:t>
            </w:r>
          </w:p>
        </w:tc>
        <w:tc>
          <w:tcPr>
            <w:tcW w:w="720" w:type="dxa"/>
            <w:shd w:val="clear" w:color="auto" w:fill="FFFFFF"/>
          </w:tcPr>
          <w:p w14:paraId="515EECC9" w14:textId="77777777" w:rsidR="00635994" w:rsidRPr="00D82A73" w:rsidRDefault="00635994" w:rsidP="00177141">
            <w:r w:rsidRPr="00D82A73">
              <w:t>X</w:t>
            </w:r>
          </w:p>
        </w:tc>
        <w:tc>
          <w:tcPr>
            <w:tcW w:w="708" w:type="dxa"/>
            <w:shd w:val="clear" w:color="auto" w:fill="FFFFFF"/>
          </w:tcPr>
          <w:p w14:paraId="41AECE69" w14:textId="77777777" w:rsidR="00635994" w:rsidRPr="00D82A73" w:rsidRDefault="00635994" w:rsidP="00177141">
            <w:r w:rsidRPr="00D82A73">
              <w:t>X</w:t>
            </w:r>
          </w:p>
        </w:tc>
        <w:tc>
          <w:tcPr>
            <w:tcW w:w="708" w:type="dxa"/>
            <w:shd w:val="clear" w:color="auto" w:fill="FFFFFF"/>
          </w:tcPr>
          <w:p w14:paraId="6A31617E" w14:textId="77777777" w:rsidR="00635994" w:rsidRPr="00D82A73" w:rsidRDefault="00635994" w:rsidP="00177141"/>
        </w:tc>
        <w:tc>
          <w:tcPr>
            <w:tcW w:w="610" w:type="dxa"/>
            <w:shd w:val="clear" w:color="auto" w:fill="FFFFFF"/>
          </w:tcPr>
          <w:p w14:paraId="03760654" w14:textId="77777777" w:rsidR="00635994" w:rsidRPr="00D82A73" w:rsidRDefault="00635994" w:rsidP="00177141"/>
        </w:tc>
      </w:tr>
      <w:tr w:rsidR="00635994" w:rsidRPr="00D82A73" w14:paraId="20EFEA5C" w14:textId="77777777" w:rsidTr="00177141">
        <w:trPr>
          <w:jc w:val="center"/>
        </w:trPr>
        <w:tc>
          <w:tcPr>
            <w:tcW w:w="3104" w:type="dxa"/>
            <w:tcMar>
              <w:top w:w="0" w:type="dxa"/>
              <w:left w:w="108" w:type="dxa"/>
              <w:bottom w:w="0" w:type="dxa"/>
              <w:right w:w="108" w:type="dxa"/>
            </w:tcMar>
          </w:tcPr>
          <w:p w14:paraId="08795B23" w14:textId="77777777" w:rsidR="00635994" w:rsidRPr="00D82A73" w:rsidRDefault="00635994" w:rsidP="00177141">
            <w:r w:rsidRPr="00D82A73">
              <w:t>CancelForm</w:t>
            </w:r>
          </w:p>
        </w:tc>
        <w:tc>
          <w:tcPr>
            <w:tcW w:w="871" w:type="dxa"/>
            <w:shd w:val="clear" w:color="auto" w:fill="FFFFFF"/>
            <w:tcMar>
              <w:top w:w="0" w:type="dxa"/>
              <w:left w:w="108" w:type="dxa"/>
              <w:bottom w:w="0" w:type="dxa"/>
              <w:right w:w="108" w:type="dxa"/>
            </w:tcMar>
          </w:tcPr>
          <w:p w14:paraId="32AA13C6" w14:textId="77777777" w:rsidR="00635994" w:rsidRPr="00D82A73" w:rsidRDefault="00635994" w:rsidP="00177141"/>
        </w:tc>
        <w:tc>
          <w:tcPr>
            <w:tcW w:w="876" w:type="dxa"/>
            <w:shd w:val="clear" w:color="auto" w:fill="FFFFFF"/>
            <w:tcMar>
              <w:top w:w="0" w:type="dxa"/>
              <w:left w:w="108" w:type="dxa"/>
              <w:bottom w:w="0" w:type="dxa"/>
              <w:right w:w="108" w:type="dxa"/>
            </w:tcMar>
          </w:tcPr>
          <w:p w14:paraId="41C56666" w14:textId="77777777" w:rsidR="00635994" w:rsidRPr="00D82A73" w:rsidRDefault="00635994" w:rsidP="00177141"/>
        </w:tc>
        <w:tc>
          <w:tcPr>
            <w:tcW w:w="877" w:type="dxa"/>
            <w:shd w:val="clear" w:color="auto" w:fill="FFFFFF"/>
            <w:tcMar>
              <w:top w:w="0" w:type="dxa"/>
              <w:left w:w="108" w:type="dxa"/>
              <w:bottom w:w="0" w:type="dxa"/>
              <w:right w:w="108" w:type="dxa"/>
            </w:tcMar>
          </w:tcPr>
          <w:p w14:paraId="4CF63E3B" w14:textId="77777777" w:rsidR="00635994" w:rsidRPr="00D82A73" w:rsidRDefault="00635994" w:rsidP="00177141">
            <w:r w:rsidRPr="00D82A73">
              <w:t>(X)</w:t>
            </w:r>
          </w:p>
        </w:tc>
        <w:tc>
          <w:tcPr>
            <w:tcW w:w="720" w:type="dxa"/>
            <w:shd w:val="clear" w:color="auto" w:fill="FFFFFF"/>
          </w:tcPr>
          <w:p w14:paraId="1DBE3BD8" w14:textId="77777777" w:rsidR="00635994" w:rsidRPr="00D82A73" w:rsidRDefault="00635994" w:rsidP="00177141"/>
        </w:tc>
        <w:tc>
          <w:tcPr>
            <w:tcW w:w="708" w:type="dxa"/>
            <w:shd w:val="clear" w:color="auto" w:fill="FFFFFF"/>
          </w:tcPr>
          <w:p w14:paraId="260AA237" w14:textId="77777777" w:rsidR="00635994" w:rsidRPr="00D82A73" w:rsidRDefault="00635994" w:rsidP="00177141"/>
        </w:tc>
        <w:tc>
          <w:tcPr>
            <w:tcW w:w="708" w:type="dxa"/>
            <w:shd w:val="clear" w:color="auto" w:fill="FFFFFF"/>
          </w:tcPr>
          <w:p w14:paraId="00FDDC2B" w14:textId="77777777" w:rsidR="00635994" w:rsidRPr="00D82A73" w:rsidRDefault="00635994" w:rsidP="00177141"/>
        </w:tc>
        <w:tc>
          <w:tcPr>
            <w:tcW w:w="610" w:type="dxa"/>
            <w:shd w:val="clear" w:color="auto" w:fill="FFFFFF"/>
          </w:tcPr>
          <w:p w14:paraId="25F41C57" w14:textId="77777777" w:rsidR="00635994" w:rsidRPr="00D82A73" w:rsidRDefault="00635994" w:rsidP="00177141"/>
        </w:tc>
      </w:tr>
      <w:tr w:rsidR="00635994" w:rsidRPr="00D82A73" w14:paraId="20345E57" w14:textId="77777777" w:rsidTr="00177141">
        <w:trPr>
          <w:trHeight w:hRule="exact" w:val="113"/>
          <w:jc w:val="center"/>
        </w:trPr>
        <w:tc>
          <w:tcPr>
            <w:tcW w:w="3104" w:type="dxa"/>
            <w:tcMar>
              <w:top w:w="0" w:type="dxa"/>
              <w:left w:w="108" w:type="dxa"/>
              <w:bottom w:w="0" w:type="dxa"/>
              <w:right w:w="108" w:type="dxa"/>
            </w:tcMar>
          </w:tcPr>
          <w:p w14:paraId="2EFE859B" w14:textId="77777777" w:rsidR="00635994" w:rsidRPr="00D82A73" w:rsidRDefault="00635994" w:rsidP="00177141"/>
        </w:tc>
        <w:tc>
          <w:tcPr>
            <w:tcW w:w="871" w:type="dxa"/>
            <w:shd w:val="clear" w:color="auto" w:fill="FFFFFF"/>
            <w:tcMar>
              <w:top w:w="0" w:type="dxa"/>
              <w:left w:w="108" w:type="dxa"/>
              <w:bottom w:w="0" w:type="dxa"/>
              <w:right w:w="108" w:type="dxa"/>
            </w:tcMar>
          </w:tcPr>
          <w:p w14:paraId="755853A6" w14:textId="77777777" w:rsidR="00635994" w:rsidRPr="00D82A73" w:rsidRDefault="00635994" w:rsidP="00177141"/>
        </w:tc>
        <w:tc>
          <w:tcPr>
            <w:tcW w:w="876" w:type="dxa"/>
            <w:shd w:val="clear" w:color="auto" w:fill="FFFFFF"/>
            <w:tcMar>
              <w:top w:w="0" w:type="dxa"/>
              <w:left w:w="108" w:type="dxa"/>
              <w:bottom w:w="0" w:type="dxa"/>
              <w:right w:w="108" w:type="dxa"/>
            </w:tcMar>
          </w:tcPr>
          <w:p w14:paraId="588E02AC" w14:textId="77777777" w:rsidR="00635994" w:rsidRPr="00D82A73" w:rsidRDefault="00635994" w:rsidP="00177141"/>
        </w:tc>
        <w:tc>
          <w:tcPr>
            <w:tcW w:w="877" w:type="dxa"/>
            <w:shd w:val="clear" w:color="auto" w:fill="FFFFFF"/>
            <w:tcMar>
              <w:top w:w="0" w:type="dxa"/>
              <w:left w:w="108" w:type="dxa"/>
              <w:bottom w:w="0" w:type="dxa"/>
              <w:right w:w="108" w:type="dxa"/>
            </w:tcMar>
          </w:tcPr>
          <w:p w14:paraId="5B09705A" w14:textId="77777777" w:rsidR="00635994" w:rsidRPr="00D82A73" w:rsidRDefault="00635994" w:rsidP="00177141"/>
        </w:tc>
        <w:tc>
          <w:tcPr>
            <w:tcW w:w="720" w:type="dxa"/>
            <w:shd w:val="clear" w:color="auto" w:fill="FFFFFF"/>
          </w:tcPr>
          <w:p w14:paraId="14280DCE" w14:textId="77777777" w:rsidR="00635994" w:rsidRPr="00D82A73" w:rsidRDefault="00635994" w:rsidP="00177141"/>
        </w:tc>
        <w:tc>
          <w:tcPr>
            <w:tcW w:w="708" w:type="dxa"/>
            <w:shd w:val="clear" w:color="auto" w:fill="FFFFFF"/>
          </w:tcPr>
          <w:p w14:paraId="5FA65AE5" w14:textId="77777777" w:rsidR="00635994" w:rsidRPr="00D82A73" w:rsidRDefault="00635994" w:rsidP="00177141"/>
        </w:tc>
        <w:tc>
          <w:tcPr>
            <w:tcW w:w="708" w:type="dxa"/>
            <w:shd w:val="clear" w:color="auto" w:fill="FFFFFF"/>
          </w:tcPr>
          <w:p w14:paraId="0BF9F2D7" w14:textId="77777777" w:rsidR="00635994" w:rsidRPr="00D82A73" w:rsidRDefault="00635994" w:rsidP="00177141"/>
        </w:tc>
        <w:tc>
          <w:tcPr>
            <w:tcW w:w="610" w:type="dxa"/>
            <w:shd w:val="clear" w:color="auto" w:fill="FFFFFF"/>
          </w:tcPr>
          <w:p w14:paraId="0EE5C7F3" w14:textId="77777777" w:rsidR="00635994" w:rsidRPr="00D82A73" w:rsidRDefault="00635994" w:rsidP="00177141"/>
        </w:tc>
      </w:tr>
      <w:tr w:rsidR="00635994" w:rsidRPr="00D82A73" w14:paraId="0C1F3B16" w14:textId="77777777" w:rsidTr="00177141">
        <w:trPr>
          <w:jc w:val="center"/>
        </w:trPr>
        <w:tc>
          <w:tcPr>
            <w:tcW w:w="3104" w:type="dxa"/>
            <w:tcMar>
              <w:top w:w="0" w:type="dxa"/>
              <w:left w:w="108" w:type="dxa"/>
              <w:bottom w:w="0" w:type="dxa"/>
              <w:right w:w="108" w:type="dxa"/>
            </w:tcMar>
          </w:tcPr>
          <w:p w14:paraId="1413F7C4" w14:textId="77777777" w:rsidR="00635994" w:rsidRPr="00D82A73" w:rsidRDefault="00635994" w:rsidP="00177141">
            <w:r w:rsidRPr="00D82A73">
              <w:t>Update</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5D14CA9B" w14:textId="77777777" w:rsidR="00635994" w:rsidRPr="00D82A73" w:rsidRDefault="00635994" w:rsidP="00177141"/>
        </w:tc>
        <w:tc>
          <w:tcPr>
            <w:tcW w:w="876" w:type="dxa"/>
            <w:shd w:val="clear" w:color="auto" w:fill="FFFFFF"/>
            <w:tcMar>
              <w:top w:w="0" w:type="dxa"/>
              <w:left w:w="108" w:type="dxa"/>
              <w:bottom w:w="0" w:type="dxa"/>
              <w:right w:w="108" w:type="dxa"/>
            </w:tcMar>
          </w:tcPr>
          <w:p w14:paraId="01AD8330"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788E8AF8" w14:textId="77777777" w:rsidR="00635994" w:rsidRPr="00D82A73" w:rsidRDefault="00635994" w:rsidP="00177141">
            <w:r w:rsidRPr="00D82A73">
              <w:t>X</w:t>
            </w:r>
          </w:p>
        </w:tc>
        <w:tc>
          <w:tcPr>
            <w:tcW w:w="720" w:type="dxa"/>
            <w:shd w:val="clear" w:color="auto" w:fill="FFFFFF"/>
          </w:tcPr>
          <w:p w14:paraId="0F7657B1" w14:textId="77777777" w:rsidR="00635994" w:rsidRPr="00D82A73" w:rsidRDefault="00635994" w:rsidP="00177141">
            <w:r w:rsidRPr="00D82A73">
              <w:t>X</w:t>
            </w:r>
          </w:p>
        </w:tc>
        <w:tc>
          <w:tcPr>
            <w:tcW w:w="708" w:type="dxa"/>
            <w:shd w:val="clear" w:color="auto" w:fill="FFFFFF"/>
          </w:tcPr>
          <w:p w14:paraId="4A0ED4A0" w14:textId="77777777" w:rsidR="00635994" w:rsidRPr="00D82A73" w:rsidRDefault="00635994" w:rsidP="00177141">
            <w:r w:rsidRPr="00D82A73">
              <w:t>X</w:t>
            </w:r>
          </w:p>
        </w:tc>
        <w:tc>
          <w:tcPr>
            <w:tcW w:w="708" w:type="dxa"/>
            <w:shd w:val="clear" w:color="auto" w:fill="FFFFFF"/>
          </w:tcPr>
          <w:p w14:paraId="35FFE839" w14:textId="77777777" w:rsidR="00635994" w:rsidRPr="00D82A73" w:rsidRDefault="00635994" w:rsidP="00177141">
            <w:r w:rsidRPr="00D82A73">
              <w:t>X</w:t>
            </w:r>
          </w:p>
        </w:tc>
        <w:tc>
          <w:tcPr>
            <w:tcW w:w="610" w:type="dxa"/>
            <w:shd w:val="clear" w:color="auto" w:fill="FFFFFF"/>
          </w:tcPr>
          <w:p w14:paraId="357CB457" w14:textId="77777777" w:rsidR="00635994" w:rsidRPr="00D82A73" w:rsidRDefault="00635994" w:rsidP="00177141"/>
        </w:tc>
      </w:tr>
      <w:tr w:rsidR="00635994" w:rsidRPr="00D82A73" w14:paraId="188B1CE6" w14:textId="77777777" w:rsidTr="00177141">
        <w:trPr>
          <w:jc w:val="center"/>
        </w:trPr>
        <w:tc>
          <w:tcPr>
            <w:tcW w:w="3104" w:type="dxa"/>
            <w:tcMar>
              <w:top w:w="0" w:type="dxa"/>
              <w:left w:w="108" w:type="dxa"/>
              <w:bottom w:w="0" w:type="dxa"/>
              <w:right w:w="108" w:type="dxa"/>
            </w:tcMar>
          </w:tcPr>
          <w:p w14:paraId="252A676D" w14:textId="77777777" w:rsidR="00635994" w:rsidRPr="00D82A73" w:rsidRDefault="00635994" w:rsidP="00177141">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66CE8F6C" w14:textId="77777777" w:rsidR="00635994" w:rsidRPr="00D82A73" w:rsidRDefault="00635994" w:rsidP="00177141"/>
        </w:tc>
        <w:tc>
          <w:tcPr>
            <w:tcW w:w="876" w:type="dxa"/>
            <w:shd w:val="clear" w:color="auto" w:fill="FFFFFF"/>
            <w:tcMar>
              <w:top w:w="0" w:type="dxa"/>
              <w:left w:w="108" w:type="dxa"/>
              <w:bottom w:w="0" w:type="dxa"/>
              <w:right w:w="108" w:type="dxa"/>
            </w:tcMar>
          </w:tcPr>
          <w:p w14:paraId="1D60FF5F"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2D31B0E3" w14:textId="77777777" w:rsidR="00635994" w:rsidRPr="00D82A73" w:rsidRDefault="00635994" w:rsidP="00177141"/>
        </w:tc>
        <w:tc>
          <w:tcPr>
            <w:tcW w:w="720" w:type="dxa"/>
            <w:shd w:val="clear" w:color="auto" w:fill="FFFFFF"/>
          </w:tcPr>
          <w:p w14:paraId="665BB1FB" w14:textId="77777777" w:rsidR="00635994" w:rsidRPr="00D82A73" w:rsidRDefault="00635994" w:rsidP="00177141"/>
        </w:tc>
        <w:tc>
          <w:tcPr>
            <w:tcW w:w="708" w:type="dxa"/>
            <w:shd w:val="clear" w:color="auto" w:fill="FFFFFF"/>
          </w:tcPr>
          <w:p w14:paraId="66C7C8E4" w14:textId="77777777" w:rsidR="00635994" w:rsidRPr="00D82A73" w:rsidRDefault="00635994" w:rsidP="00177141"/>
        </w:tc>
        <w:tc>
          <w:tcPr>
            <w:tcW w:w="708" w:type="dxa"/>
            <w:shd w:val="clear" w:color="auto" w:fill="FFFFFF"/>
          </w:tcPr>
          <w:p w14:paraId="1972C373" w14:textId="77777777" w:rsidR="00635994" w:rsidRPr="00D82A73" w:rsidRDefault="00635994" w:rsidP="00177141">
            <w:r w:rsidRPr="00D82A73">
              <w:t>X</w:t>
            </w:r>
          </w:p>
        </w:tc>
        <w:tc>
          <w:tcPr>
            <w:tcW w:w="610" w:type="dxa"/>
            <w:shd w:val="clear" w:color="auto" w:fill="FFFFFF"/>
          </w:tcPr>
          <w:p w14:paraId="62C0C67A" w14:textId="77777777" w:rsidR="00635994" w:rsidRPr="00D82A73" w:rsidRDefault="00635994" w:rsidP="00177141">
            <w:r w:rsidRPr="00D82A73">
              <w:t>X</w:t>
            </w:r>
          </w:p>
        </w:tc>
      </w:tr>
      <w:tr w:rsidR="00635994" w:rsidRPr="00D82A73" w14:paraId="5C4BD37A" w14:textId="77777777" w:rsidTr="00177141">
        <w:trPr>
          <w:trHeight w:hRule="exact" w:val="113"/>
          <w:jc w:val="center"/>
        </w:trPr>
        <w:tc>
          <w:tcPr>
            <w:tcW w:w="8474" w:type="dxa"/>
            <w:gridSpan w:val="8"/>
            <w:tcMar>
              <w:top w:w="0" w:type="dxa"/>
              <w:left w:w="108" w:type="dxa"/>
              <w:bottom w:w="0" w:type="dxa"/>
              <w:right w:w="108" w:type="dxa"/>
            </w:tcMar>
          </w:tcPr>
          <w:p w14:paraId="2BE07095" w14:textId="77777777" w:rsidR="00635994" w:rsidRPr="00D82A73" w:rsidRDefault="00635994" w:rsidP="00177141"/>
        </w:tc>
      </w:tr>
      <w:tr w:rsidR="00635994" w:rsidRPr="00D82A73" w14:paraId="671E4A79" w14:textId="77777777" w:rsidTr="00177141">
        <w:trPr>
          <w:jc w:val="center"/>
        </w:trPr>
        <w:tc>
          <w:tcPr>
            <w:tcW w:w="3104" w:type="dxa"/>
            <w:shd w:val="clear" w:color="auto" w:fill="DDD9C3" w:themeFill="background2" w:themeFillShade="E6"/>
            <w:tcMar>
              <w:top w:w="0" w:type="dxa"/>
              <w:left w:w="108" w:type="dxa"/>
              <w:bottom w:w="0" w:type="dxa"/>
              <w:right w:w="108" w:type="dxa"/>
            </w:tcMar>
            <w:hideMark/>
          </w:tcPr>
          <w:p w14:paraId="63FCD6DF" w14:textId="77777777" w:rsidR="00635994" w:rsidRPr="00D82A73" w:rsidRDefault="00635994" w:rsidP="00177141">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75CC03E6" w14:textId="77777777" w:rsidR="00635994" w:rsidRPr="00D82A73" w:rsidRDefault="00635994" w:rsidP="00177141">
            <w:r>
              <w:t>Flöde AF7</w:t>
            </w:r>
          </w:p>
        </w:tc>
        <w:tc>
          <w:tcPr>
            <w:tcW w:w="876" w:type="dxa"/>
            <w:shd w:val="clear" w:color="auto" w:fill="DDD9C3" w:themeFill="background2" w:themeFillShade="E6"/>
            <w:tcMar>
              <w:top w:w="0" w:type="dxa"/>
              <w:left w:w="108" w:type="dxa"/>
              <w:bottom w:w="0" w:type="dxa"/>
              <w:right w:w="108" w:type="dxa"/>
            </w:tcMar>
            <w:hideMark/>
          </w:tcPr>
          <w:p w14:paraId="2EBE750F" w14:textId="77777777" w:rsidR="00635994" w:rsidRPr="00D82A73" w:rsidRDefault="00635994" w:rsidP="00177141">
            <w:r w:rsidRPr="00D82A73">
              <w:t>Flöde AF</w:t>
            </w:r>
            <w:r>
              <w:t>8</w:t>
            </w:r>
          </w:p>
        </w:tc>
        <w:tc>
          <w:tcPr>
            <w:tcW w:w="877" w:type="dxa"/>
            <w:shd w:val="clear" w:color="auto" w:fill="DDD9C3" w:themeFill="background2" w:themeFillShade="E6"/>
            <w:tcMar>
              <w:top w:w="0" w:type="dxa"/>
              <w:left w:w="108" w:type="dxa"/>
              <w:bottom w:w="0" w:type="dxa"/>
              <w:right w:w="108" w:type="dxa"/>
            </w:tcMar>
            <w:hideMark/>
          </w:tcPr>
          <w:p w14:paraId="5B9D8681" w14:textId="77777777" w:rsidR="00635994" w:rsidRPr="00D82A73" w:rsidRDefault="00635994" w:rsidP="00177141">
            <w:r w:rsidRPr="00D82A73">
              <w:t xml:space="preserve">Flöde </w:t>
            </w:r>
          </w:p>
          <w:p w14:paraId="453DFCB2" w14:textId="77777777" w:rsidR="00635994" w:rsidRPr="00D82A73" w:rsidRDefault="00635994" w:rsidP="00177141">
            <w:r w:rsidRPr="00D82A73">
              <w:t>AF</w:t>
            </w:r>
            <w:r>
              <w:t>9</w:t>
            </w:r>
          </w:p>
        </w:tc>
        <w:tc>
          <w:tcPr>
            <w:tcW w:w="720" w:type="dxa"/>
            <w:shd w:val="clear" w:color="auto" w:fill="DDD9C3" w:themeFill="background2" w:themeFillShade="E6"/>
          </w:tcPr>
          <w:p w14:paraId="76141FD6" w14:textId="77777777" w:rsidR="00635994" w:rsidRPr="00D82A73" w:rsidRDefault="00635994" w:rsidP="00177141">
            <w:r w:rsidRPr="00D82A73">
              <w:t>Flöde</w:t>
            </w:r>
          </w:p>
          <w:p w14:paraId="7D165983" w14:textId="77777777" w:rsidR="00635994" w:rsidRPr="00D82A73" w:rsidRDefault="00635994" w:rsidP="00177141">
            <w:r w:rsidRPr="00D82A73">
              <w:t>AF</w:t>
            </w:r>
            <w:r>
              <w:t>10</w:t>
            </w:r>
          </w:p>
        </w:tc>
        <w:tc>
          <w:tcPr>
            <w:tcW w:w="708" w:type="dxa"/>
            <w:shd w:val="clear" w:color="auto" w:fill="DDD9C3" w:themeFill="background2" w:themeFillShade="E6"/>
          </w:tcPr>
          <w:p w14:paraId="5D74F1B2" w14:textId="77777777" w:rsidR="00635994" w:rsidRPr="00D82A73" w:rsidRDefault="00635994" w:rsidP="00177141">
            <w:r w:rsidRPr="00D82A73">
              <w:t>Flöde</w:t>
            </w:r>
          </w:p>
          <w:p w14:paraId="6A692449" w14:textId="77777777" w:rsidR="00635994" w:rsidRPr="00D82A73" w:rsidRDefault="00635994" w:rsidP="00177141">
            <w:r>
              <w:t>AF11</w:t>
            </w:r>
          </w:p>
        </w:tc>
        <w:tc>
          <w:tcPr>
            <w:tcW w:w="708" w:type="dxa"/>
            <w:shd w:val="clear" w:color="auto" w:fill="DDD9C3" w:themeFill="background2" w:themeFillShade="E6"/>
          </w:tcPr>
          <w:p w14:paraId="5EA1F091" w14:textId="77777777" w:rsidR="00635994" w:rsidRPr="00D82A73" w:rsidRDefault="00635994" w:rsidP="00177141">
            <w:r w:rsidRPr="00D82A73">
              <w:t>Flöde</w:t>
            </w:r>
          </w:p>
          <w:p w14:paraId="0596C1AC" w14:textId="77777777" w:rsidR="00635994" w:rsidRPr="00D82A73" w:rsidRDefault="00635994" w:rsidP="00177141">
            <w:r>
              <w:t>AF12</w:t>
            </w:r>
          </w:p>
        </w:tc>
        <w:tc>
          <w:tcPr>
            <w:tcW w:w="610" w:type="dxa"/>
            <w:shd w:val="clear" w:color="auto" w:fill="DDD9C3" w:themeFill="background2" w:themeFillShade="E6"/>
          </w:tcPr>
          <w:p w14:paraId="0390928B" w14:textId="77777777" w:rsidR="00635994" w:rsidRPr="00D82A73" w:rsidRDefault="00635994" w:rsidP="00177141">
            <w:r w:rsidRPr="00D82A73">
              <w:t>Flöde</w:t>
            </w:r>
          </w:p>
          <w:p w14:paraId="5C5294AB" w14:textId="77777777" w:rsidR="00635994" w:rsidRPr="00D82A73" w:rsidRDefault="00635994" w:rsidP="00177141">
            <w:r>
              <w:t>AF13</w:t>
            </w:r>
          </w:p>
        </w:tc>
      </w:tr>
      <w:tr w:rsidR="00635994" w:rsidRPr="00D82A73" w14:paraId="49210956" w14:textId="77777777" w:rsidTr="00177141">
        <w:trPr>
          <w:jc w:val="center"/>
        </w:trPr>
        <w:tc>
          <w:tcPr>
            <w:tcW w:w="3104" w:type="dxa"/>
            <w:tcMar>
              <w:top w:w="0" w:type="dxa"/>
              <w:left w:w="108" w:type="dxa"/>
              <w:bottom w:w="0" w:type="dxa"/>
              <w:right w:w="108" w:type="dxa"/>
            </w:tcMar>
          </w:tcPr>
          <w:p w14:paraId="101BE272" w14:textId="77777777" w:rsidR="00635994" w:rsidRPr="00D82A73" w:rsidRDefault="00635994" w:rsidP="00177141">
            <w:r w:rsidRPr="00D82A73">
              <w:t>GetFormTemplate</w:t>
            </w:r>
          </w:p>
        </w:tc>
        <w:tc>
          <w:tcPr>
            <w:tcW w:w="871" w:type="dxa"/>
            <w:shd w:val="clear" w:color="auto" w:fill="FFFFFF"/>
            <w:tcMar>
              <w:top w:w="0" w:type="dxa"/>
              <w:left w:w="108" w:type="dxa"/>
              <w:bottom w:w="0" w:type="dxa"/>
              <w:right w:w="108" w:type="dxa"/>
            </w:tcMar>
          </w:tcPr>
          <w:p w14:paraId="18CAE4C4" w14:textId="77777777" w:rsidR="00635994" w:rsidRPr="00D82A73" w:rsidRDefault="00635994" w:rsidP="00177141"/>
        </w:tc>
        <w:tc>
          <w:tcPr>
            <w:tcW w:w="876" w:type="dxa"/>
            <w:shd w:val="clear" w:color="auto" w:fill="FFFFFF"/>
            <w:tcMar>
              <w:top w:w="0" w:type="dxa"/>
              <w:left w:w="108" w:type="dxa"/>
              <w:bottom w:w="0" w:type="dxa"/>
              <w:right w:w="108" w:type="dxa"/>
            </w:tcMar>
          </w:tcPr>
          <w:p w14:paraId="3AB6F344" w14:textId="77777777" w:rsidR="00635994" w:rsidRPr="00D82A73" w:rsidRDefault="00635994" w:rsidP="00177141"/>
        </w:tc>
        <w:tc>
          <w:tcPr>
            <w:tcW w:w="877" w:type="dxa"/>
            <w:shd w:val="clear" w:color="auto" w:fill="FFFFFF"/>
            <w:tcMar>
              <w:top w:w="0" w:type="dxa"/>
              <w:left w:w="108" w:type="dxa"/>
              <w:bottom w:w="0" w:type="dxa"/>
              <w:right w:w="108" w:type="dxa"/>
            </w:tcMar>
          </w:tcPr>
          <w:p w14:paraId="179F5D29" w14:textId="77777777" w:rsidR="00635994" w:rsidRPr="00D82A73" w:rsidRDefault="00635994" w:rsidP="00177141"/>
        </w:tc>
        <w:tc>
          <w:tcPr>
            <w:tcW w:w="720" w:type="dxa"/>
            <w:shd w:val="clear" w:color="auto" w:fill="FFFFFF"/>
          </w:tcPr>
          <w:p w14:paraId="57C59F1F" w14:textId="77777777" w:rsidR="00635994" w:rsidRPr="00D82A73" w:rsidRDefault="00635994" w:rsidP="00177141"/>
        </w:tc>
        <w:tc>
          <w:tcPr>
            <w:tcW w:w="708" w:type="dxa"/>
            <w:shd w:val="clear" w:color="auto" w:fill="FFFFFF"/>
          </w:tcPr>
          <w:p w14:paraId="53764F10" w14:textId="77777777" w:rsidR="00635994" w:rsidRPr="00D82A73" w:rsidRDefault="00635994" w:rsidP="00177141"/>
        </w:tc>
        <w:tc>
          <w:tcPr>
            <w:tcW w:w="708" w:type="dxa"/>
            <w:shd w:val="clear" w:color="auto" w:fill="FFFFFF"/>
          </w:tcPr>
          <w:p w14:paraId="7CC3FABE" w14:textId="77777777" w:rsidR="00635994" w:rsidRPr="00D82A73" w:rsidRDefault="00635994" w:rsidP="00177141"/>
        </w:tc>
        <w:tc>
          <w:tcPr>
            <w:tcW w:w="610" w:type="dxa"/>
            <w:shd w:val="clear" w:color="auto" w:fill="FFFFFF"/>
          </w:tcPr>
          <w:p w14:paraId="05773460" w14:textId="77777777" w:rsidR="00635994" w:rsidRPr="00D82A73" w:rsidRDefault="00635994" w:rsidP="00177141"/>
        </w:tc>
      </w:tr>
      <w:tr w:rsidR="00635994" w:rsidRPr="00D82A73" w14:paraId="0AF3C1B5" w14:textId="77777777" w:rsidTr="00177141">
        <w:trPr>
          <w:jc w:val="center"/>
        </w:trPr>
        <w:tc>
          <w:tcPr>
            <w:tcW w:w="3104" w:type="dxa"/>
            <w:tcMar>
              <w:top w:w="0" w:type="dxa"/>
              <w:left w:w="108" w:type="dxa"/>
              <w:bottom w:w="0" w:type="dxa"/>
              <w:right w:w="108" w:type="dxa"/>
            </w:tcMar>
          </w:tcPr>
          <w:p w14:paraId="13700681" w14:textId="77777777" w:rsidR="00635994" w:rsidRPr="00D82A73" w:rsidRDefault="00635994" w:rsidP="00177141">
            <w:r w:rsidRPr="00D82A73">
              <w:t>SaveFormTemplate</w:t>
            </w:r>
          </w:p>
        </w:tc>
        <w:tc>
          <w:tcPr>
            <w:tcW w:w="871" w:type="dxa"/>
            <w:shd w:val="clear" w:color="auto" w:fill="FFFFFF"/>
            <w:tcMar>
              <w:top w:w="0" w:type="dxa"/>
              <w:left w:w="108" w:type="dxa"/>
              <w:bottom w:w="0" w:type="dxa"/>
              <w:right w:w="108" w:type="dxa"/>
            </w:tcMar>
          </w:tcPr>
          <w:p w14:paraId="4BB649AC" w14:textId="77777777" w:rsidR="00635994" w:rsidRPr="00D82A73" w:rsidRDefault="00635994" w:rsidP="00177141"/>
        </w:tc>
        <w:tc>
          <w:tcPr>
            <w:tcW w:w="876" w:type="dxa"/>
            <w:shd w:val="clear" w:color="auto" w:fill="FFFFFF"/>
            <w:tcMar>
              <w:top w:w="0" w:type="dxa"/>
              <w:left w:w="108" w:type="dxa"/>
              <w:bottom w:w="0" w:type="dxa"/>
              <w:right w:w="108" w:type="dxa"/>
            </w:tcMar>
          </w:tcPr>
          <w:p w14:paraId="2B3517EA" w14:textId="77777777" w:rsidR="00635994" w:rsidRPr="00D82A73" w:rsidRDefault="00635994" w:rsidP="00177141"/>
        </w:tc>
        <w:tc>
          <w:tcPr>
            <w:tcW w:w="877" w:type="dxa"/>
            <w:shd w:val="clear" w:color="auto" w:fill="FFFFFF"/>
            <w:tcMar>
              <w:top w:w="0" w:type="dxa"/>
              <w:left w:w="108" w:type="dxa"/>
              <w:bottom w:w="0" w:type="dxa"/>
              <w:right w:w="108" w:type="dxa"/>
            </w:tcMar>
          </w:tcPr>
          <w:p w14:paraId="2EE329FA" w14:textId="77777777" w:rsidR="00635994" w:rsidRPr="00D82A73" w:rsidRDefault="00635994" w:rsidP="00177141"/>
        </w:tc>
        <w:tc>
          <w:tcPr>
            <w:tcW w:w="720" w:type="dxa"/>
            <w:shd w:val="clear" w:color="auto" w:fill="FFFFFF"/>
          </w:tcPr>
          <w:p w14:paraId="5BCE179D" w14:textId="77777777" w:rsidR="00635994" w:rsidRPr="00D82A73" w:rsidRDefault="00635994" w:rsidP="00177141"/>
        </w:tc>
        <w:tc>
          <w:tcPr>
            <w:tcW w:w="708" w:type="dxa"/>
            <w:shd w:val="clear" w:color="auto" w:fill="FFFFFF"/>
          </w:tcPr>
          <w:p w14:paraId="0C6CB9EE" w14:textId="77777777" w:rsidR="00635994" w:rsidRPr="00D82A73" w:rsidRDefault="00635994" w:rsidP="00177141"/>
        </w:tc>
        <w:tc>
          <w:tcPr>
            <w:tcW w:w="708" w:type="dxa"/>
            <w:shd w:val="clear" w:color="auto" w:fill="FFFFFF"/>
          </w:tcPr>
          <w:p w14:paraId="42259569" w14:textId="77777777" w:rsidR="00635994" w:rsidRPr="00D82A73" w:rsidRDefault="00635994" w:rsidP="00177141"/>
        </w:tc>
        <w:tc>
          <w:tcPr>
            <w:tcW w:w="610" w:type="dxa"/>
            <w:shd w:val="clear" w:color="auto" w:fill="FFFFFF"/>
          </w:tcPr>
          <w:p w14:paraId="36E1AE98" w14:textId="77777777" w:rsidR="00635994" w:rsidRPr="00D82A73" w:rsidRDefault="00635994" w:rsidP="00177141"/>
        </w:tc>
      </w:tr>
      <w:tr w:rsidR="00635994" w:rsidRPr="00D82A73" w14:paraId="79C1282C" w14:textId="77777777" w:rsidTr="00177141">
        <w:trPr>
          <w:jc w:val="center"/>
        </w:trPr>
        <w:tc>
          <w:tcPr>
            <w:tcW w:w="3104" w:type="dxa"/>
            <w:tcMar>
              <w:top w:w="0" w:type="dxa"/>
              <w:left w:w="108" w:type="dxa"/>
              <w:bottom w:w="0" w:type="dxa"/>
              <w:right w:w="108" w:type="dxa"/>
            </w:tcMar>
          </w:tcPr>
          <w:p w14:paraId="445AF0FB" w14:textId="77777777" w:rsidR="00635994" w:rsidRPr="00D82A73" w:rsidRDefault="00635994" w:rsidP="00177141">
            <w:r w:rsidRPr="00D82A73">
              <w:t>CreateForm</w:t>
            </w:r>
          </w:p>
        </w:tc>
        <w:tc>
          <w:tcPr>
            <w:tcW w:w="871" w:type="dxa"/>
            <w:shd w:val="clear" w:color="auto" w:fill="FFFFFF"/>
            <w:tcMar>
              <w:top w:w="0" w:type="dxa"/>
              <w:left w:w="108" w:type="dxa"/>
              <w:bottom w:w="0" w:type="dxa"/>
              <w:right w:w="108" w:type="dxa"/>
            </w:tcMar>
          </w:tcPr>
          <w:p w14:paraId="6FDB97CF"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565BDD1B" w14:textId="77777777" w:rsidR="00635994" w:rsidRPr="00D82A73" w:rsidRDefault="00635994" w:rsidP="00177141"/>
        </w:tc>
        <w:tc>
          <w:tcPr>
            <w:tcW w:w="877" w:type="dxa"/>
            <w:shd w:val="clear" w:color="auto" w:fill="FFFFFF"/>
            <w:tcMar>
              <w:top w:w="0" w:type="dxa"/>
              <w:left w:w="108" w:type="dxa"/>
              <w:bottom w:w="0" w:type="dxa"/>
              <w:right w:w="108" w:type="dxa"/>
            </w:tcMar>
          </w:tcPr>
          <w:p w14:paraId="1D3E26DC" w14:textId="77777777" w:rsidR="00635994" w:rsidRPr="00D82A73" w:rsidRDefault="00635994" w:rsidP="00177141"/>
        </w:tc>
        <w:tc>
          <w:tcPr>
            <w:tcW w:w="720" w:type="dxa"/>
            <w:shd w:val="clear" w:color="auto" w:fill="FFFFFF"/>
          </w:tcPr>
          <w:p w14:paraId="7465756C" w14:textId="77777777" w:rsidR="00635994" w:rsidRPr="00D82A73" w:rsidRDefault="00635994" w:rsidP="00177141"/>
        </w:tc>
        <w:tc>
          <w:tcPr>
            <w:tcW w:w="708" w:type="dxa"/>
            <w:shd w:val="clear" w:color="auto" w:fill="FFFFFF"/>
          </w:tcPr>
          <w:p w14:paraId="7356B694" w14:textId="77777777" w:rsidR="00635994" w:rsidRPr="00D82A73" w:rsidRDefault="00635994" w:rsidP="00177141"/>
        </w:tc>
        <w:tc>
          <w:tcPr>
            <w:tcW w:w="708" w:type="dxa"/>
            <w:shd w:val="clear" w:color="auto" w:fill="FFFFFF"/>
          </w:tcPr>
          <w:p w14:paraId="60A73FD4" w14:textId="77777777" w:rsidR="00635994" w:rsidRPr="00D82A73" w:rsidRDefault="00635994" w:rsidP="00177141"/>
        </w:tc>
        <w:tc>
          <w:tcPr>
            <w:tcW w:w="610" w:type="dxa"/>
            <w:shd w:val="clear" w:color="auto" w:fill="FFFFFF"/>
          </w:tcPr>
          <w:p w14:paraId="0B488FCB" w14:textId="77777777" w:rsidR="00635994" w:rsidRPr="00D82A73" w:rsidRDefault="00635994" w:rsidP="00177141"/>
        </w:tc>
      </w:tr>
      <w:tr w:rsidR="00635994" w:rsidRPr="00D82A73" w14:paraId="13FE12F3" w14:textId="77777777" w:rsidTr="00177141">
        <w:trPr>
          <w:jc w:val="center"/>
        </w:trPr>
        <w:tc>
          <w:tcPr>
            <w:tcW w:w="3104" w:type="dxa"/>
            <w:tcMar>
              <w:top w:w="0" w:type="dxa"/>
              <w:left w:w="108" w:type="dxa"/>
              <w:bottom w:w="0" w:type="dxa"/>
              <w:right w:w="108" w:type="dxa"/>
            </w:tcMar>
          </w:tcPr>
          <w:p w14:paraId="022F207E" w14:textId="77777777" w:rsidR="00635994" w:rsidRPr="00D82A73" w:rsidRDefault="00635994" w:rsidP="00177141">
            <w:r w:rsidRPr="00D82A73">
              <w:t>CreateFormRequest</w:t>
            </w:r>
          </w:p>
        </w:tc>
        <w:tc>
          <w:tcPr>
            <w:tcW w:w="871" w:type="dxa"/>
            <w:shd w:val="clear" w:color="auto" w:fill="FFFFFF"/>
            <w:tcMar>
              <w:top w:w="0" w:type="dxa"/>
              <w:left w:w="108" w:type="dxa"/>
              <w:bottom w:w="0" w:type="dxa"/>
              <w:right w:w="108" w:type="dxa"/>
            </w:tcMar>
          </w:tcPr>
          <w:p w14:paraId="64FE22AA" w14:textId="77777777" w:rsidR="00635994" w:rsidRPr="00D82A73" w:rsidRDefault="00635994" w:rsidP="00177141"/>
        </w:tc>
        <w:tc>
          <w:tcPr>
            <w:tcW w:w="876" w:type="dxa"/>
            <w:shd w:val="clear" w:color="auto" w:fill="FFFFFF"/>
            <w:tcMar>
              <w:top w:w="0" w:type="dxa"/>
              <w:left w:w="108" w:type="dxa"/>
              <w:bottom w:w="0" w:type="dxa"/>
              <w:right w:w="108" w:type="dxa"/>
            </w:tcMar>
          </w:tcPr>
          <w:p w14:paraId="0484CA00" w14:textId="77777777" w:rsidR="00635994" w:rsidRPr="00D82A73" w:rsidRDefault="00635994" w:rsidP="00177141"/>
        </w:tc>
        <w:tc>
          <w:tcPr>
            <w:tcW w:w="877" w:type="dxa"/>
            <w:shd w:val="clear" w:color="auto" w:fill="FFFFFF"/>
            <w:tcMar>
              <w:top w:w="0" w:type="dxa"/>
              <w:left w:w="108" w:type="dxa"/>
              <w:bottom w:w="0" w:type="dxa"/>
              <w:right w:w="108" w:type="dxa"/>
            </w:tcMar>
          </w:tcPr>
          <w:p w14:paraId="75461E3D" w14:textId="77777777" w:rsidR="00635994" w:rsidRPr="00D82A73" w:rsidRDefault="00635994" w:rsidP="00177141"/>
        </w:tc>
        <w:tc>
          <w:tcPr>
            <w:tcW w:w="720" w:type="dxa"/>
            <w:shd w:val="clear" w:color="auto" w:fill="FFFFFF"/>
          </w:tcPr>
          <w:p w14:paraId="1E030BDD" w14:textId="77777777" w:rsidR="00635994" w:rsidRPr="00D82A73" w:rsidRDefault="00635994" w:rsidP="00177141"/>
        </w:tc>
        <w:tc>
          <w:tcPr>
            <w:tcW w:w="708" w:type="dxa"/>
            <w:shd w:val="clear" w:color="auto" w:fill="FFFFFF"/>
          </w:tcPr>
          <w:p w14:paraId="75EAE0F1" w14:textId="77777777" w:rsidR="00635994" w:rsidRPr="00D82A73" w:rsidRDefault="00635994" w:rsidP="00177141"/>
        </w:tc>
        <w:tc>
          <w:tcPr>
            <w:tcW w:w="708" w:type="dxa"/>
            <w:shd w:val="clear" w:color="auto" w:fill="FFFFFF"/>
          </w:tcPr>
          <w:p w14:paraId="4EC47E94" w14:textId="77777777" w:rsidR="00635994" w:rsidRPr="00D82A73" w:rsidRDefault="00635994" w:rsidP="00177141"/>
        </w:tc>
        <w:tc>
          <w:tcPr>
            <w:tcW w:w="610" w:type="dxa"/>
            <w:shd w:val="clear" w:color="auto" w:fill="FFFFFF"/>
          </w:tcPr>
          <w:p w14:paraId="6338C583" w14:textId="77777777" w:rsidR="00635994" w:rsidRPr="00D82A73" w:rsidRDefault="00635994" w:rsidP="00177141"/>
        </w:tc>
      </w:tr>
      <w:tr w:rsidR="00635994" w:rsidRPr="00D82A73" w14:paraId="0EBD80F4" w14:textId="77777777" w:rsidTr="00177141">
        <w:trPr>
          <w:jc w:val="center"/>
        </w:trPr>
        <w:tc>
          <w:tcPr>
            <w:tcW w:w="3104" w:type="dxa"/>
            <w:tcMar>
              <w:top w:w="0" w:type="dxa"/>
              <w:left w:w="108" w:type="dxa"/>
              <w:bottom w:w="0" w:type="dxa"/>
              <w:right w:w="108" w:type="dxa"/>
            </w:tcMar>
          </w:tcPr>
          <w:p w14:paraId="1529BE62" w14:textId="77777777" w:rsidR="00635994" w:rsidRPr="00D82A73" w:rsidRDefault="00635994" w:rsidP="00177141">
            <w:r w:rsidRPr="00D82A73">
              <w:t>GetForm</w:t>
            </w:r>
          </w:p>
        </w:tc>
        <w:tc>
          <w:tcPr>
            <w:tcW w:w="871" w:type="dxa"/>
            <w:shd w:val="clear" w:color="auto" w:fill="FFFFFF"/>
            <w:tcMar>
              <w:top w:w="0" w:type="dxa"/>
              <w:left w:w="108" w:type="dxa"/>
              <w:bottom w:w="0" w:type="dxa"/>
              <w:right w:w="108" w:type="dxa"/>
            </w:tcMar>
          </w:tcPr>
          <w:p w14:paraId="7D7981BA" w14:textId="77777777" w:rsidR="00635994" w:rsidRPr="00D82A73" w:rsidRDefault="00635994" w:rsidP="00177141"/>
        </w:tc>
        <w:tc>
          <w:tcPr>
            <w:tcW w:w="876" w:type="dxa"/>
            <w:shd w:val="clear" w:color="auto" w:fill="FFFFFF"/>
            <w:tcMar>
              <w:top w:w="0" w:type="dxa"/>
              <w:left w:w="108" w:type="dxa"/>
              <w:bottom w:w="0" w:type="dxa"/>
              <w:right w:w="108" w:type="dxa"/>
            </w:tcMar>
          </w:tcPr>
          <w:p w14:paraId="3972AB64" w14:textId="77777777" w:rsidR="00635994" w:rsidRPr="00D82A73" w:rsidRDefault="00635994" w:rsidP="00177141"/>
        </w:tc>
        <w:tc>
          <w:tcPr>
            <w:tcW w:w="877" w:type="dxa"/>
            <w:shd w:val="clear" w:color="auto" w:fill="FFFFFF"/>
            <w:tcMar>
              <w:top w:w="0" w:type="dxa"/>
              <w:left w:w="108" w:type="dxa"/>
              <w:bottom w:w="0" w:type="dxa"/>
              <w:right w:w="108" w:type="dxa"/>
            </w:tcMar>
          </w:tcPr>
          <w:p w14:paraId="7F25E7AD" w14:textId="77777777" w:rsidR="00635994" w:rsidRPr="00D82A73" w:rsidRDefault="00635994" w:rsidP="00177141"/>
        </w:tc>
        <w:tc>
          <w:tcPr>
            <w:tcW w:w="720" w:type="dxa"/>
            <w:shd w:val="clear" w:color="auto" w:fill="FFFFFF"/>
          </w:tcPr>
          <w:p w14:paraId="6C35DB92" w14:textId="77777777" w:rsidR="00635994" w:rsidRPr="00D82A73" w:rsidRDefault="00635994" w:rsidP="00177141">
            <w:r w:rsidRPr="00D82A73">
              <w:t>X</w:t>
            </w:r>
          </w:p>
        </w:tc>
        <w:tc>
          <w:tcPr>
            <w:tcW w:w="708" w:type="dxa"/>
            <w:shd w:val="clear" w:color="auto" w:fill="FFFFFF"/>
          </w:tcPr>
          <w:p w14:paraId="69355677" w14:textId="77777777" w:rsidR="00635994" w:rsidRPr="00D82A73" w:rsidRDefault="00635994" w:rsidP="00177141"/>
        </w:tc>
        <w:tc>
          <w:tcPr>
            <w:tcW w:w="708" w:type="dxa"/>
            <w:shd w:val="clear" w:color="auto" w:fill="FFFFFF"/>
          </w:tcPr>
          <w:p w14:paraId="3E42F8C2" w14:textId="77777777" w:rsidR="00635994" w:rsidRPr="00D82A73" w:rsidRDefault="00635994" w:rsidP="00177141"/>
        </w:tc>
        <w:tc>
          <w:tcPr>
            <w:tcW w:w="610" w:type="dxa"/>
            <w:shd w:val="clear" w:color="auto" w:fill="FFFFFF"/>
          </w:tcPr>
          <w:p w14:paraId="2A4E090A" w14:textId="77777777" w:rsidR="00635994" w:rsidRPr="00D82A73" w:rsidRDefault="00635994" w:rsidP="00177141"/>
        </w:tc>
      </w:tr>
      <w:tr w:rsidR="00635994" w:rsidRPr="00D82A73" w14:paraId="6817BF78" w14:textId="77777777" w:rsidTr="00177141">
        <w:trPr>
          <w:jc w:val="center"/>
        </w:trPr>
        <w:tc>
          <w:tcPr>
            <w:tcW w:w="3104" w:type="dxa"/>
            <w:tcMar>
              <w:top w:w="0" w:type="dxa"/>
              <w:left w:w="108" w:type="dxa"/>
              <w:bottom w:w="0" w:type="dxa"/>
              <w:right w:w="108" w:type="dxa"/>
            </w:tcMar>
          </w:tcPr>
          <w:p w14:paraId="1708CC96" w14:textId="77777777" w:rsidR="00635994" w:rsidRPr="00D82A73" w:rsidRDefault="00635994" w:rsidP="00177141">
            <w:r w:rsidRPr="00D82A73">
              <w:t>GetFormQuestionPage</w:t>
            </w:r>
          </w:p>
        </w:tc>
        <w:tc>
          <w:tcPr>
            <w:tcW w:w="871" w:type="dxa"/>
            <w:shd w:val="clear" w:color="auto" w:fill="FFFFFF"/>
            <w:tcMar>
              <w:top w:w="0" w:type="dxa"/>
              <w:left w:w="108" w:type="dxa"/>
              <w:bottom w:w="0" w:type="dxa"/>
              <w:right w:w="108" w:type="dxa"/>
            </w:tcMar>
          </w:tcPr>
          <w:p w14:paraId="479D55F5" w14:textId="77777777" w:rsidR="00635994" w:rsidRPr="00D82A73" w:rsidRDefault="00635994" w:rsidP="00177141"/>
        </w:tc>
        <w:tc>
          <w:tcPr>
            <w:tcW w:w="876" w:type="dxa"/>
            <w:shd w:val="clear" w:color="auto" w:fill="FFFFFF"/>
            <w:tcMar>
              <w:top w:w="0" w:type="dxa"/>
              <w:left w:w="108" w:type="dxa"/>
              <w:bottom w:w="0" w:type="dxa"/>
              <w:right w:w="108" w:type="dxa"/>
            </w:tcMar>
          </w:tcPr>
          <w:p w14:paraId="79F76C12" w14:textId="77777777" w:rsidR="00635994" w:rsidRPr="00D82A73" w:rsidRDefault="00635994" w:rsidP="00177141"/>
        </w:tc>
        <w:tc>
          <w:tcPr>
            <w:tcW w:w="877" w:type="dxa"/>
            <w:shd w:val="clear" w:color="auto" w:fill="FFFFFF"/>
            <w:tcMar>
              <w:top w:w="0" w:type="dxa"/>
              <w:left w:w="108" w:type="dxa"/>
              <w:bottom w:w="0" w:type="dxa"/>
              <w:right w:w="108" w:type="dxa"/>
            </w:tcMar>
          </w:tcPr>
          <w:p w14:paraId="23F9E71A" w14:textId="77777777" w:rsidR="00635994" w:rsidRPr="00D82A73" w:rsidRDefault="00635994" w:rsidP="00177141"/>
        </w:tc>
        <w:tc>
          <w:tcPr>
            <w:tcW w:w="720" w:type="dxa"/>
            <w:shd w:val="clear" w:color="auto" w:fill="FFFFFF"/>
          </w:tcPr>
          <w:p w14:paraId="45238DF6" w14:textId="77777777" w:rsidR="00635994" w:rsidRPr="00D82A73" w:rsidRDefault="00635994" w:rsidP="00177141"/>
        </w:tc>
        <w:tc>
          <w:tcPr>
            <w:tcW w:w="708" w:type="dxa"/>
            <w:shd w:val="clear" w:color="auto" w:fill="FFFFFF"/>
          </w:tcPr>
          <w:p w14:paraId="0009F515" w14:textId="77777777" w:rsidR="00635994" w:rsidRPr="00D82A73" w:rsidRDefault="00635994" w:rsidP="00177141"/>
        </w:tc>
        <w:tc>
          <w:tcPr>
            <w:tcW w:w="708" w:type="dxa"/>
            <w:shd w:val="clear" w:color="auto" w:fill="FFFFFF"/>
          </w:tcPr>
          <w:p w14:paraId="190BCA86" w14:textId="77777777" w:rsidR="00635994" w:rsidRPr="00D82A73" w:rsidRDefault="00635994" w:rsidP="00177141"/>
        </w:tc>
        <w:tc>
          <w:tcPr>
            <w:tcW w:w="610" w:type="dxa"/>
            <w:shd w:val="clear" w:color="auto" w:fill="FFFFFF"/>
          </w:tcPr>
          <w:p w14:paraId="74652A61" w14:textId="77777777" w:rsidR="00635994" w:rsidRPr="00D82A73" w:rsidRDefault="00635994" w:rsidP="00177141"/>
        </w:tc>
      </w:tr>
      <w:tr w:rsidR="00635994" w:rsidRPr="00D82A73" w14:paraId="01D24CA4" w14:textId="77777777" w:rsidTr="00177141">
        <w:trPr>
          <w:jc w:val="center"/>
        </w:trPr>
        <w:tc>
          <w:tcPr>
            <w:tcW w:w="3104" w:type="dxa"/>
            <w:tcMar>
              <w:top w:w="0" w:type="dxa"/>
              <w:left w:w="108" w:type="dxa"/>
              <w:bottom w:w="0" w:type="dxa"/>
              <w:right w:w="108" w:type="dxa"/>
            </w:tcMar>
          </w:tcPr>
          <w:p w14:paraId="72194C83" w14:textId="77777777" w:rsidR="00635994" w:rsidRPr="00D82A73" w:rsidRDefault="00635994" w:rsidP="00177141">
            <w:r w:rsidRPr="00D82A73">
              <w:t>GetForms</w:t>
            </w:r>
          </w:p>
        </w:tc>
        <w:tc>
          <w:tcPr>
            <w:tcW w:w="871" w:type="dxa"/>
            <w:shd w:val="clear" w:color="auto" w:fill="FFFFFF"/>
            <w:tcMar>
              <w:top w:w="0" w:type="dxa"/>
              <w:left w:w="108" w:type="dxa"/>
              <w:bottom w:w="0" w:type="dxa"/>
              <w:right w:w="108" w:type="dxa"/>
            </w:tcMar>
          </w:tcPr>
          <w:p w14:paraId="4F992956" w14:textId="77777777" w:rsidR="00635994" w:rsidRPr="00D82A73" w:rsidRDefault="00635994" w:rsidP="00177141"/>
        </w:tc>
        <w:tc>
          <w:tcPr>
            <w:tcW w:w="876" w:type="dxa"/>
            <w:shd w:val="clear" w:color="auto" w:fill="FFFFFF"/>
            <w:tcMar>
              <w:top w:w="0" w:type="dxa"/>
              <w:left w:w="108" w:type="dxa"/>
              <w:bottom w:w="0" w:type="dxa"/>
              <w:right w:w="108" w:type="dxa"/>
            </w:tcMar>
          </w:tcPr>
          <w:p w14:paraId="41D3A9E0" w14:textId="77777777" w:rsidR="00635994" w:rsidRPr="00D82A73" w:rsidRDefault="00635994" w:rsidP="00177141"/>
        </w:tc>
        <w:tc>
          <w:tcPr>
            <w:tcW w:w="877" w:type="dxa"/>
            <w:shd w:val="clear" w:color="auto" w:fill="FFFFFF"/>
            <w:tcMar>
              <w:top w:w="0" w:type="dxa"/>
              <w:left w:w="108" w:type="dxa"/>
              <w:bottom w:w="0" w:type="dxa"/>
              <w:right w:w="108" w:type="dxa"/>
            </w:tcMar>
          </w:tcPr>
          <w:p w14:paraId="7028C3D9" w14:textId="77777777" w:rsidR="00635994" w:rsidRPr="00D82A73" w:rsidRDefault="00635994" w:rsidP="00177141"/>
        </w:tc>
        <w:tc>
          <w:tcPr>
            <w:tcW w:w="720" w:type="dxa"/>
            <w:shd w:val="clear" w:color="auto" w:fill="FFFFFF"/>
          </w:tcPr>
          <w:p w14:paraId="66EE54FD" w14:textId="77777777" w:rsidR="00635994" w:rsidRPr="00D82A73" w:rsidRDefault="00635994" w:rsidP="00177141"/>
        </w:tc>
        <w:tc>
          <w:tcPr>
            <w:tcW w:w="708" w:type="dxa"/>
            <w:shd w:val="clear" w:color="auto" w:fill="FFFFFF"/>
          </w:tcPr>
          <w:p w14:paraId="603F632C" w14:textId="77777777" w:rsidR="00635994" w:rsidRPr="00D82A73" w:rsidRDefault="00635994" w:rsidP="00177141"/>
        </w:tc>
        <w:tc>
          <w:tcPr>
            <w:tcW w:w="708" w:type="dxa"/>
            <w:shd w:val="clear" w:color="auto" w:fill="FFFFFF"/>
          </w:tcPr>
          <w:p w14:paraId="7ACC7316" w14:textId="77777777" w:rsidR="00635994" w:rsidRPr="00D82A73" w:rsidRDefault="00635994" w:rsidP="00177141"/>
        </w:tc>
        <w:tc>
          <w:tcPr>
            <w:tcW w:w="610" w:type="dxa"/>
            <w:shd w:val="clear" w:color="auto" w:fill="FFFFFF"/>
          </w:tcPr>
          <w:p w14:paraId="1068069C" w14:textId="77777777" w:rsidR="00635994" w:rsidRPr="00D82A73" w:rsidRDefault="00635994" w:rsidP="00177141"/>
        </w:tc>
      </w:tr>
      <w:tr w:rsidR="00635994" w:rsidRPr="00D82A73" w14:paraId="09477336" w14:textId="77777777" w:rsidTr="00177141">
        <w:trPr>
          <w:jc w:val="center"/>
        </w:trPr>
        <w:tc>
          <w:tcPr>
            <w:tcW w:w="3104" w:type="dxa"/>
            <w:tcMar>
              <w:top w:w="0" w:type="dxa"/>
              <w:left w:w="108" w:type="dxa"/>
              <w:bottom w:w="0" w:type="dxa"/>
              <w:right w:w="108" w:type="dxa"/>
            </w:tcMar>
          </w:tcPr>
          <w:p w14:paraId="7BD2EB5E" w14:textId="77777777" w:rsidR="00635994" w:rsidRPr="00D82A73" w:rsidRDefault="00635994" w:rsidP="00177141">
            <w:r w:rsidRPr="00D82A73">
              <w:t>GetFormTemplates</w:t>
            </w:r>
          </w:p>
        </w:tc>
        <w:tc>
          <w:tcPr>
            <w:tcW w:w="871" w:type="dxa"/>
            <w:shd w:val="clear" w:color="auto" w:fill="FFFFFF"/>
            <w:tcMar>
              <w:top w:w="0" w:type="dxa"/>
              <w:left w:w="108" w:type="dxa"/>
              <w:bottom w:w="0" w:type="dxa"/>
              <w:right w:w="108" w:type="dxa"/>
            </w:tcMar>
          </w:tcPr>
          <w:p w14:paraId="659C7367" w14:textId="77777777" w:rsidR="00635994" w:rsidRPr="00D82A73" w:rsidRDefault="00635994" w:rsidP="00177141"/>
        </w:tc>
        <w:tc>
          <w:tcPr>
            <w:tcW w:w="876" w:type="dxa"/>
            <w:shd w:val="clear" w:color="auto" w:fill="FFFFFF"/>
            <w:tcMar>
              <w:top w:w="0" w:type="dxa"/>
              <w:left w:w="108" w:type="dxa"/>
              <w:bottom w:w="0" w:type="dxa"/>
              <w:right w:w="108" w:type="dxa"/>
            </w:tcMar>
          </w:tcPr>
          <w:p w14:paraId="3E0429BC" w14:textId="77777777" w:rsidR="00635994" w:rsidRPr="00D82A73" w:rsidRDefault="00635994" w:rsidP="00177141"/>
        </w:tc>
        <w:tc>
          <w:tcPr>
            <w:tcW w:w="877" w:type="dxa"/>
            <w:shd w:val="clear" w:color="auto" w:fill="FFFFFF"/>
            <w:tcMar>
              <w:top w:w="0" w:type="dxa"/>
              <w:left w:w="108" w:type="dxa"/>
              <w:bottom w:w="0" w:type="dxa"/>
              <w:right w:w="108" w:type="dxa"/>
            </w:tcMar>
          </w:tcPr>
          <w:p w14:paraId="40C1D9AE" w14:textId="77777777" w:rsidR="00635994" w:rsidRPr="00D82A73" w:rsidRDefault="00635994" w:rsidP="00177141"/>
        </w:tc>
        <w:tc>
          <w:tcPr>
            <w:tcW w:w="720" w:type="dxa"/>
            <w:shd w:val="clear" w:color="auto" w:fill="FFFFFF"/>
          </w:tcPr>
          <w:p w14:paraId="67C8AD84" w14:textId="77777777" w:rsidR="00635994" w:rsidRPr="00D82A73" w:rsidRDefault="00635994" w:rsidP="00177141"/>
        </w:tc>
        <w:tc>
          <w:tcPr>
            <w:tcW w:w="708" w:type="dxa"/>
            <w:shd w:val="clear" w:color="auto" w:fill="FFFFFF"/>
          </w:tcPr>
          <w:p w14:paraId="18B5A1D5" w14:textId="77777777" w:rsidR="00635994" w:rsidRPr="00D82A73" w:rsidRDefault="00635994" w:rsidP="00177141"/>
        </w:tc>
        <w:tc>
          <w:tcPr>
            <w:tcW w:w="708" w:type="dxa"/>
            <w:shd w:val="clear" w:color="auto" w:fill="FFFFFF"/>
          </w:tcPr>
          <w:p w14:paraId="0B0E2C0B" w14:textId="77777777" w:rsidR="00635994" w:rsidRPr="00D82A73" w:rsidRDefault="00635994" w:rsidP="00177141"/>
        </w:tc>
        <w:tc>
          <w:tcPr>
            <w:tcW w:w="610" w:type="dxa"/>
            <w:shd w:val="clear" w:color="auto" w:fill="FFFFFF"/>
          </w:tcPr>
          <w:p w14:paraId="39BC564C" w14:textId="77777777" w:rsidR="00635994" w:rsidRPr="00D82A73" w:rsidRDefault="00635994" w:rsidP="00177141">
            <w:r w:rsidRPr="00D82A73">
              <w:t>X</w:t>
            </w:r>
          </w:p>
        </w:tc>
      </w:tr>
      <w:tr w:rsidR="00635994" w:rsidRPr="00D82A73" w14:paraId="2C57716D" w14:textId="77777777" w:rsidTr="00177141">
        <w:trPr>
          <w:jc w:val="center"/>
        </w:trPr>
        <w:tc>
          <w:tcPr>
            <w:tcW w:w="3104" w:type="dxa"/>
            <w:tcMar>
              <w:top w:w="0" w:type="dxa"/>
              <w:left w:w="108" w:type="dxa"/>
              <w:bottom w:w="0" w:type="dxa"/>
              <w:right w:w="108" w:type="dxa"/>
            </w:tcMar>
          </w:tcPr>
          <w:p w14:paraId="151B8AAE" w14:textId="77777777" w:rsidR="00635994" w:rsidRPr="00D82A73" w:rsidRDefault="00635994" w:rsidP="00177141">
            <w:r w:rsidRPr="00D82A73">
              <w:t>SaveForm</w:t>
            </w:r>
          </w:p>
        </w:tc>
        <w:tc>
          <w:tcPr>
            <w:tcW w:w="871" w:type="dxa"/>
            <w:shd w:val="clear" w:color="auto" w:fill="FFFFFF"/>
            <w:tcMar>
              <w:top w:w="0" w:type="dxa"/>
              <w:left w:w="108" w:type="dxa"/>
              <w:bottom w:w="0" w:type="dxa"/>
              <w:right w:w="108" w:type="dxa"/>
            </w:tcMar>
          </w:tcPr>
          <w:p w14:paraId="5CA3E131"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1603068B" w14:textId="77777777" w:rsidR="00635994" w:rsidRPr="00D82A73" w:rsidRDefault="00635994" w:rsidP="00177141"/>
        </w:tc>
        <w:tc>
          <w:tcPr>
            <w:tcW w:w="877" w:type="dxa"/>
            <w:shd w:val="clear" w:color="auto" w:fill="FFFFFF"/>
            <w:tcMar>
              <w:top w:w="0" w:type="dxa"/>
              <w:left w:w="108" w:type="dxa"/>
              <w:bottom w:w="0" w:type="dxa"/>
              <w:right w:w="108" w:type="dxa"/>
            </w:tcMar>
          </w:tcPr>
          <w:p w14:paraId="0D1ED200" w14:textId="77777777" w:rsidR="00635994" w:rsidRPr="00D82A73" w:rsidRDefault="00635994" w:rsidP="00177141">
            <w:r w:rsidRPr="00D82A73">
              <w:t>X</w:t>
            </w:r>
          </w:p>
        </w:tc>
        <w:tc>
          <w:tcPr>
            <w:tcW w:w="720" w:type="dxa"/>
            <w:shd w:val="clear" w:color="auto" w:fill="FFFFFF"/>
          </w:tcPr>
          <w:p w14:paraId="726AF2C2" w14:textId="77777777" w:rsidR="00635994" w:rsidRPr="00D82A73" w:rsidRDefault="00635994" w:rsidP="00177141"/>
        </w:tc>
        <w:tc>
          <w:tcPr>
            <w:tcW w:w="708" w:type="dxa"/>
            <w:shd w:val="clear" w:color="auto" w:fill="FFFFFF"/>
          </w:tcPr>
          <w:p w14:paraId="0BEFF57D" w14:textId="77777777" w:rsidR="00635994" w:rsidRPr="00D82A73" w:rsidRDefault="00635994" w:rsidP="00177141"/>
        </w:tc>
        <w:tc>
          <w:tcPr>
            <w:tcW w:w="708" w:type="dxa"/>
            <w:shd w:val="clear" w:color="auto" w:fill="FFFFFF"/>
          </w:tcPr>
          <w:p w14:paraId="0FA97D60" w14:textId="77777777" w:rsidR="00635994" w:rsidRPr="00D82A73" w:rsidRDefault="00635994" w:rsidP="00177141"/>
        </w:tc>
        <w:tc>
          <w:tcPr>
            <w:tcW w:w="610" w:type="dxa"/>
            <w:shd w:val="clear" w:color="auto" w:fill="FFFFFF"/>
          </w:tcPr>
          <w:p w14:paraId="743B91DB" w14:textId="77777777" w:rsidR="00635994" w:rsidRPr="00D82A73" w:rsidRDefault="00635994" w:rsidP="00177141"/>
        </w:tc>
      </w:tr>
      <w:tr w:rsidR="00635994" w:rsidRPr="00D82A73" w14:paraId="30495E1F" w14:textId="77777777" w:rsidTr="00177141">
        <w:trPr>
          <w:jc w:val="center"/>
        </w:trPr>
        <w:tc>
          <w:tcPr>
            <w:tcW w:w="3104" w:type="dxa"/>
            <w:tcMar>
              <w:top w:w="0" w:type="dxa"/>
              <w:left w:w="108" w:type="dxa"/>
              <w:bottom w:w="0" w:type="dxa"/>
              <w:right w:w="108" w:type="dxa"/>
            </w:tcMar>
          </w:tcPr>
          <w:p w14:paraId="31A7279C" w14:textId="77777777" w:rsidR="00635994" w:rsidRPr="00D82A73" w:rsidRDefault="00635994" w:rsidP="00177141">
            <w:r w:rsidRPr="00D82A73">
              <w:t>SaveFormPage</w:t>
            </w:r>
          </w:p>
        </w:tc>
        <w:tc>
          <w:tcPr>
            <w:tcW w:w="871" w:type="dxa"/>
            <w:shd w:val="clear" w:color="auto" w:fill="FFFFFF"/>
            <w:tcMar>
              <w:top w:w="0" w:type="dxa"/>
              <w:left w:w="108" w:type="dxa"/>
              <w:bottom w:w="0" w:type="dxa"/>
              <w:right w:w="108" w:type="dxa"/>
            </w:tcMar>
          </w:tcPr>
          <w:p w14:paraId="74A74A4F"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50DAB335"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7119D17E" w14:textId="77777777" w:rsidR="00635994" w:rsidRPr="00D82A73" w:rsidRDefault="00635994" w:rsidP="00177141"/>
        </w:tc>
        <w:tc>
          <w:tcPr>
            <w:tcW w:w="720" w:type="dxa"/>
            <w:shd w:val="clear" w:color="auto" w:fill="FFFFFF"/>
          </w:tcPr>
          <w:p w14:paraId="0686B56E" w14:textId="77777777" w:rsidR="00635994" w:rsidRPr="00D82A73" w:rsidRDefault="00635994" w:rsidP="00177141"/>
        </w:tc>
        <w:tc>
          <w:tcPr>
            <w:tcW w:w="708" w:type="dxa"/>
            <w:shd w:val="clear" w:color="auto" w:fill="FFFFFF"/>
          </w:tcPr>
          <w:p w14:paraId="78EAEABD" w14:textId="77777777" w:rsidR="00635994" w:rsidRPr="00D82A73" w:rsidRDefault="00635994" w:rsidP="00177141"/>
        </w:tc>
        <w:tc>
          <w:tcPr>
            <w:tcW w:w="708" w:type="dxa"/>
            <w:shd w:val="clear" w:color="auto" w:fill="FFFFFF"/>
          </w:tcPr>
          <w:p w14:paraId="673C5430" w14:textId="77777777" w:rsidR="00635994" w:rsidRPr="00D82A73" w:rsidRDefault="00635994" w:rsidP="00177141"/>
        </w:tc>
        <w:tc>
          <w:tcPr>
            <w:tcW w:w="610" w:type="dxa"/>
            <w:shd w:val="clear" w:color="auto" w:fill="FFFFFF"/>
          </w:tcPr>
          <w:p w14:paraId="10769546" w14:textId="77777777" w:rsidR="00635994" w:rsidRPr="00D82A73" w:rsidRDefault="00635994" w:rsidP="00177141"/>
        </w:tc>
      </w:tr>
      <w:tr w:rsidR="00635994" w:rsidRPr="00D82A73" w14:paraId="3A784473" w14:textId="77777777" w:rsidTr="00177141">
        <w:trPr>
          <w:jc w:val="center"/>
        </w:trPr>
        <w:tc>
          <w:tcPr>
            <w:tcW w:w="3104" w:type="dxa"/>
            <w:tcMar>
              <w:top w:w="0" w:type="dxa"/>
              <w:left w:w="108" w:type="dxa"/>
              <w:bottom w:w="0" w:type="dxa"/>
              <w:right w:w="108" w:type="dxa"/>
            </w:tcMar>
          </w:tcPr>
          <w:p w14:paraId="09AC8DE0" w14:textId="77777777" w:rsidR="00635994" w:rsidRPr="00D82A73" w:rsidRDefault="00635994" w:rsidP="00177141">
            <w:r w:rsidRPr="00D82A73">
              <w:t>CancelForm</w:t>
            </w:r>
          </w:p>
        </w:tc>
        <w:tc>
          <w:tcPr>
            <w:tcW w:w="871" w:type="dxa"/>
            <w:shd w:val="clear" w:color="auto" w:fill="FFFFFF"/>
            <w:tcMar>
              <w:top w:w="0" w:type="dxa"/>
              <w:left w:w="108" w:type="dxa"/>
              <w:bottom w:w="0" w:type="dxa"/>
              <w:right w:w="108" w:type="dxa"/>
            </w:tcMar>
          </w:tcPr>
          <w:p w14:paraId="3BCB9035" w14:textId="77777777" w:rsidR="00635994" w:rsidRPr="00D82A73" w:rsidRDefault="00635994" w:rsidP="00177141"/>
        </w:tc>
        <w:tc>
          <w:tcPr>
            <w:tcW w:w="876" w:type="dxa"/>
            <w:shd w:val="clear" w:color="auto" w:fill="FFFFFF"/>
            <w:tcMar>
              <w:top w:w="0" w:type="dxa"/>
              <w:left w:w="108" w:type="dxa"/>
              <w:bottom w:w="0" w:type="dxa"/>
              <w:right w:w="108" w:type="dxa"/>
            </w:tcMar>
          </w:tcPr>
          <w:p w14:paraId="0B682630" w14:textId="77777777" w:rsidR="00635994" w:rsidRPr="00D82A73" w:rsidRDefault="00635994" w:rsidP="00177141"/>
        </w:tc>
        <w:tc>
          <w:tcPr>
            <w:tcW w:w="877" w:type="dxa"/>
            <w:shd w:val="clear" w:color="auto" w:fill="FFFFFF"/>
            <w:tcMar>
              <w:top w:w="0" w:type="dxa"/>
              <w:left w:w="108" w:type="dxa"/>
              <w:bottom w:w="0" w:type="dxa"/>
              <w:right w:w="108" w:type="dxa"/>
            </w:tcMar>
          </w:tcPr>
          <w:p w14:paraId="358DA640" w14:textId="77777777" w:rsidR="00635994" w:rsidRPr="00D82A73" w:rsidRDefault="00635994" w:rsidP="00177141"/>
        </w:tc>
        <w:tc>
          <w:tcPr>
            <w:tcW w:w="720" w:type="dxa"/>
            <w:shd w:val="clear" w:color="auto" w:fill="FFFFFF"/>
          </w:tcPr>
          <w:p w14:paraId="162FC28A" w14:textId="77777777" w:rsidR="00635994" w:rsidRPr="00D82A73" w:rsidRDefault="00635994" w:rsidP="00177141"/>
        </w:tc>
        <w:tc>
          <w:tcPr>
            <w:tcW w:w="708" w:type="dxa"/>
            <w:shd w:val="clear" w:color="auto" w:fill="FFFFFF"/>
          </w:tcPr>
          <w:p w14:paraId="4146E114" w14:textId="77777777" w:rsidR="00635994" w:rsidRPr="00D82A73" w:rsidRDefault="00635994" w:rsidP="00177141">
            <w:r w:rsidRPr="00D82A73">
              <w:t>X</w:t>
            </w:r>
          </w:p>
        </w:tc>
        <w:tc>
          <w:tcPr>
            <w:tcW w:w="708" w:type="dxa"/>
            <w:shd w:val="clear" w:color="auto" w:fill="FFFFFF"/>
          </w:tcPr>
          <w:p w14:paraId="573597E7" w14:textId="77777777" w:rsidR="00635994" w:rsidRPr="00D82A73" w:rsidRDefault="00635994" w:rsidP="00177141"/>
        </w:tc>
        <w:tc>
          <w:tcPr>
            <w:tcW w:w="610" w:type="dxa"/>
            <w:shd w:val="clear" w:color="auto" w:fill="FFFFFF"/>
          </w:tcPr>
          <w:p w14:paraId="3E115861" w14:textId="77777777" w:rsidR="00635994" w:rsidRPr="00D82A73" w:rsidRDefault="00635994" w:rsidP="00177141"/>
        </w:tc>
      </w:tr>
      <w:tr w:rsidR="00635994" w:rsidRPr="00D82A73" w14:paraId="7ECDDFE8" w14:textId="77777777" w:rsidTr="00177141">
        <w:trPr>
          <w:cantSplit/>
          <w:trHeight w:hRule="exact" w:val="113"/>
          <w:jc w:val="center"/>
        </w:trPr>
        <w:tc>
          <w:tcPr>
            <w:tcW w:w="3104" w:type="dxa"/>
            <w:tcMar>
              <w:top w:w="0" w:type="dxa"/>
              <w:left w:w="108" w:type="dxa"/>
              <w:bottom w:w="0" w:type="dxa"/>
              <w:right w:w="108" w:type="dxa"/>
            </w:tcMar>
          </w:tcPr>
          <w:p w14:paraId="32E6C6FF" w14:textId="77777777" w:rsidR="00635994" w:rsidRPr="00D82A73" w:rsidRDefault="00635994" w:rsidP="00177141"/>
        </w:tc>
        <w:tc>
          <w:tcPr>
            <w:tcW w:w="871" w:type="dxa"/>
            <w:shd w:val="clear" w:color="auto" w:fill="FFFFFF"/>
            <w:tcMar>
              <w:top w:w="0" w:type="dxa"/>
              <w:left w:w="108" w:type="dxa"/>
              <w:bottom w:w="0" w:type="dxa"/>
              <w:right w:w="108" w:type="dxa"/>
            </w:tcMar>
          </w:tcPr>
          <w:p w14:paraId="5A6CE898" w14:textId="77777777" w:rsidR="00635994" w:rsidRPr="00D82A73" w:rsidRDefault="00635994" w:rsidP="00177141"/>
        </w:tc>
        <w:tc>
          <w:tcPr>
            <w:tcW w:w="876" w:type="dxa"/>
            <w:shd w:val="clear" w:color="auto" w:fill="FFFFFF"/>
            <w:tcMar>
              <w:top w:w="0" w:type="dxa"/>
              <w:left w:w="108" w:type="dxa"/>
              <w:bottom w:w="0" w:type="dxa"/>
              <w:right w:w="108" w:type="dxa"/>
            </w:tcMar>
          </w:tcPr>
          <w:p w14:paraId="1F2405C2" w14:textId="77777777" w:rsidR="00635994" w:rsidRPr="00D82A73" w:rsidRDefault="00635994" w:rsidP="00177141"/>
        </w:tc>
        <w:tc>
          <w:tcPr>
            <w:tcW w:w="877" w:type="dxa"/>
            <w:shd w:val="clear" w:color="auto" w:fill="FFFFFF"/>
            <w:tcMar>
              <w:top w:w="0" w:type="dxa"/>
              <w:left w:w="108" w:type="dxa"/>
              <w:bottom w:w="0" w:type="dxa"/>
              <w:right w:w="108" w:type="dxa"/>
            </w:tcMar>
          </w:tcPr>
          <w:p w14:paraId="43FDA497" w14:textId="77777777" w:rsidR="00635994" w:rsidRPr="00D82A73" w:rsidRDefault="00635994" w:rsidP="00177141"/>
        </w:tc>
        <w:tc>
          <w:tcPr>
            <w:tcW w:w="720" w:type="dxa"/>
            <w:shd w:val="clear" w:color="auto" w:fill="FFFFFF"/>
          </w:tcPr>
          <w:p w14:paraId="74A008C6" w14:textId="77777777" w:rsidR="00635994" w:rsidRPr="00D82A73" w:rsidRDefault="00635994" w:rsidP="00177141"/>
        </w:tc>
        <w:tc>
          <w:tcPr>
            <w:tcW w:w="708" w:type="dxa"/>
            <w:shd w:val="clear" w:color="auto" w:fill="FFFFFF"/>
          </w:tcPr>
          <w:p w14:paraId="3A7D7E8E" w14:textId="77777777" w:rsidR="00635994" w:rsidRPr="00D82A73" w:rsidRDefault="00635994" w:rsidP="00177141"/>
        </w:tc>
        <w:tc>
          <w:tcPr>
            <w:tcW w:w="708" w:type="dxa"/>
            <w:shd w:val="clear" w:color="auto" w:fill="FFFFFF"/>
          </w:tcPr>
          <w:p w14:paraId="7B6CD357" w14:textId="77777777" w:rsidR="00635994" w:rsidRPr="00D82A73" w:rsidRDefault="00635994" w:rsidP="00177141"/>
        </w:tc>
        <w:tc>
          <w:tcPr>
            <w:tcW w:w="610" w:type="dxa"/>
            <w:shd w:val="clear" w:color="auto" w:fill="FFFFFF"/>
          </w:tcPr>
          <w:p w14:paraId="18F4B4EE" w14:textId="77777777" w:rsidR="00635994" w:rsidRPr="00D82A73" w:rsidRDefault="00635994" w:rsidP="00177141"/>
        </w:tc>
      </w:tr>
      <w:tr w:rsidR="00635994" w:rsidRPr="00D82A73" w14:paraId="2B67E4B0" w14:textId="77777777" w:rsidTr="00177141">
        <w:trPr>
          <w:jc w:val="center"/>
        </w:trPr>
        <w:tc>
          <w:tcPr>
            <w:tcW w:w="3104" w:type="dxa"/>
            <w:tcMar>
              <w:top w:w="0" w:type="dxa"/>
              <w:left w:w="108" w:type="dxa"/>
              <w:bottom w:w="0" w:type="dxa"/>
              <w:right w:w="108" w:type="dxa"/>
            </w:tcMar>
          </w:tcPr>
          <w:p w14:paraId="3B13B221" w14:textId="77777777" w:rsidR="00635994" w:rsidRPr="00D82A73" w:rsidRDefault="00635994" w:rsidP="00177141">
            <w:r>
              <w:t>Update (</w:t>
            </w:r>
            <w:r w:rsidRPr="007148D6">
              <w:t>itintegration:engagementindex</w:t>
            </w:r>
            <w:r>
              <w:t>)</w:t>
            </w:r>
          </w:p>
        </w:tc>
        <w:tc>
          <w:tcPr>
            <w:tcW w:w="871" w:type="dxa"/>
            <w:shd w:val="clear" w:color="auto" w:fill="FFFFFF"/>
            <w:tcMar>
              <w:top w:w="0" w:type="dxa"/>
              <w:left w:w="108" w:type="dxa"/>
              <w:bottom w:w="0" w:type="dxa"/>
              <w:right w:w="108" w:type="dxa"/>
            </w:tcMar>
          </w:tcPr>
          <w:p w14:paraId="7DA576B9" w14:textId="77777777" w:rsidR="00635994" w:rsidRPr="00D82A73" w:rsidRDefault="00635994" w:rsidP="00177141"/>
        </w:tc>
        <w:tc>
          <w:tcPr>
            <w:tcW w:w="876" w:type="dxa"/>
            <w:shd w:val="clear" w:color="auto" w:fill="FFFFFF"/>
            <w:tcMar>
              <w:top w:w="0" w:type="dxa"/>
              <w:left w:w="108" w:type="dxa"/>
              <w:bottom w:w="0" w:type="dxa"/>
              <w:right w:w="108" w:type="dxa"/>
            </w:tcMar>
          </w:tcPr>
          <w:p w14:paraId="4FC89623" w14:textId="77777777" w:rsidR="00635994" w:rsidRPr="00D82A73" w:rsidRDefault="00635994" w:rsidP="00177141"/>
        </w:tc>
        <w:tc>
          <w:tcPr>
            <w:tcW w:w="877" w:type="dxa"/>
            <w:shd w:val="clear" w:color="auto" w:fill="FFFFFF"/>
            <w:tcMar>
              <w:top w:w="0" w:type="dxa"/>
              <w:left w:w="108" w:type="dxa"/>
              <w:bottom w:w="0" w:type="dxa"/>
              <w:right w:w="108" w:type="dxa"/>
            </w:tcMar>
          </w:tcPr>
          <w:p w14:paraId="5D348B2A" w14:textId="77777777" w:rsidR="00635994" w:rsidRPr="00D82A73" w:rsidRDefault="00635994" w:rsidP="00177141"/>
        </w:tc>
        <w:tc>
          <w:tcPr>
            <w:tcW w:w="720" w:type="dxa"/>
            <w:shd w:val="clear" w:color="auto" w:fill="FFFFFF"/>
          </w:tcPr>
          <w:p w14:paraId="43CBAAEA" w14:textId="77777777" w:rsidR="00635994" w:rsidRPr="00D82A73" w:rsidRDefault="00635994" w:rsidP="00177141"/>
        </w:tc>
        <w:tc>
          <w:tcPr>
            <w:tcW w:w="708" w:type="dxa"/>
            <w:shd w:val="clear" w:color="auto" w:fill="FFFFFF"/>
          </w:tcPr>
          <w:p w14:paraId="7768B8FB" w14:textId="77777777" w:rsidR="00635994" w:rsidRPr="00D82A73" w:rsidRDefault="00635994" w:rsidP="00177141"/>
        </w:tc>
        <w:tc>
          <w:tcPr>
            <w:tcW w:w="708" w:type="dxa"/>
            <w:shd w:val="clear" w:color="auto" w:fill="FFFFFF"/>
          </w:tcPr>
          <w:p w14:paraId="078D7D8F" w14:textId="77777777" w:rsidR="00635994" w:rsidRPr="00D82A73" w:rsidRDefault="00635994" w:rsidP="00177141"/>
        </w:tc>
        <w:tc>
          <w:tcPr>
            <w:tcW w:w="610" w:type="dxa"/>
            <w:shd w:val="clear" w:color="auto" w:fill="FFFFFF"/>
          </w:tcPr>
          <w:p w14:paraId="5A167A8A" w14:textId="77777777" w:rsidR="00635994" w:rsidRPr="00D82A73" w:rsidRDefault="00635994" w:rsidP="00177141"/>
        </w:tc>
      </w:tr>
      <w:tr w:rsidR="00635994" w:rsidRPr="00D82A73" w14:paraId="67BB81FA" w14:textId="77777777" w:rsidTr="00177141">
        <w:trPr>
          <w:jc w:val="center"/>
        </w:trPr>
        <w:tc>
          <w:tcPr>
            <w:tcW w:w="3104" w:type="dxa"/>
            <w:tcMar>
              <w:top w:w="0" w:type="dxa"/>
              <w:left w:w="108" w:type="dxa"/>
              <w:bottom w:w="0" w:type="dxa"/>
              <w:right w:w="108" w:type="dxa"/>
            </w:tcMar>
          </w:tcPr>
          <w:p w14:paraId="4BBD04A3" w14:textId="77777777" w:rsidR="00635994" w:rsidRPr="00D82A73" w:rsidRDefault="00635994" w:rsidP="00177141">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2D67ACBE" w14:textId="77777777" w:rsidR="00635994" w:rsidRPr="00D82A73" w:rsidRDefault="00635994" w:rsidP="00177141"/>
        </w:tc>
        <w:tc>
          <w:tcPr>
            <w:tcW w:w="876" w:type="dxa"/>
            <w:shd w:val="clear" w:color="auto" w:fill="FFFFFF"/>
            <w:tcMar>
              <w:top w:w="0" w:type="dxa"/>
              <w:left w:w="108" w:type="dxa"/>
              <w:bottom w:w="0" w:type="dxa"/>
              <w:right w:w="108" w:type="dxa"/>
            </w:tcMar>
          </w:tcPr>
          <w:p w14:paraId="7D5AD275"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2048BFC0" w14:textId="77777777" w:rsidR="00635994" w:rsidRPr="00D82A73" w:rsidRDefault="00635994" w:rsidP="00177141"/>
        </w:tc>
        <w:tc>
          <w:tcPr>
            <w:tcW w:w="720" w:type="dxa"/>
            <w:shd w:val="clear" w:color="auto" w:fill="FFFFFF"/>
          </w:tcPr>
          <w:p w14:paraId="21F0FC4C" w14:textId="77777777" w:rsidR="00635994" w:rsidRPr="00D82A73" w:rsidRDefault="00635994" w:rsidP="00177141"/>
        </w:tc>
        <w:tc>
          <w:tcPr>
            <w:tcW w:w="708" w:type="dxa"/>
            <w:shd w:val="clear" w:color="auto" w:fill="FFFFFF"/>
          </w:tcPr>
          <w:p w14:paraId="350BB764" w14:textId="77777777" w:rsidR="00635994" w:rsidRPr="00D82A73" w:rsidRDefault="00635994" w:rsidP="00177141"/>
        </w:tc>
        <w:tc>
          <w:tcPr>
            <w:tcW w:w="708" w:type="dxa"/>
            <w:shd w:val="clear" w:color="auto" w:fill="FFFFFF"/>
          </w:tcPr>
          <w:p w14:paraId="1D87519F" w14:textId="77777777" w:rsidR="00635994" w:rsidRPr="00D82A73" w:rsidRDefault="00635994" w:rsidP="00177141">
            <w:r w:rsidRPr="00D82A73">
              <w:t>X</w:t>
            </w:r>
          </w:p>
        </w:tc>
        <w:tc>
          <w:tcPr>
            <w:tcW w:w="610" w:type="dxa"/>
            <w:shd w:val="clear" w:color="auto" w:fill="FFFFFF"/>
          </w:tcPr>
          <w:p w14:paraId="6B52EF84" w14:textId="77777777" w:rsidR="00635994" w:rsidRPr="00D82A73" w:rsidRDefault="00635994" w:rsidP="00177141">
            <w:r w:rsidRPr="00D82A73">
              <w:t>X</w:t>
            </w:r>
          </w:p>
        </w:tc>
      </w:tr>
    </w:tbl>
    <w:p w14:paraId="1F764ABC" w14:textId="77777777" w:rsidR="00635994" w:rsidRPr="00D82A73" w:rsidRDefault="00635994" w:rsidP="00635994">
      <w:pPr>
        <w:pStyle w:val="Heading2"/>
      </w:pPr>
      <w:bookmarkStart w:id="1170" w:name="_Toc390951656"/>
      <w:bookmarkStart w:id="1171" w:name="_Toc391302922"/>
      <w:bookmarkStart w:id="1172" w:name="_Toc391359445"/>
      <w:bookmarkStart w:id="1173" w:name="_Toc391360357"/>
      <w:bookmarkStart w:id="1174" w:name="_Toc391360517"/>
      <w:bookmarkStart w:id="1175" w:name="_Toc391364330"/>
      <w:bookmarkStart w:id="1176" w:name="_Toc391365392"/>
      <w:bookmarkStart w:id="1177" w:name="_Toc390951657"/>
      <w:bookmarkStart w:id="1178" w:name="_Toc391302923"/>
      <w:bookmarkStart w:id="1179" w:name="_Toc391359446"/>
      <w:bookmarkStart w:id="1180" w:name="_Toc391360358"/>
      <w:bookmarkStart w:id="1181" w:name="_Toc391360518"/>
      <w:bookmarkStart w:id="1182" w:name="_Toc391364331"/>
      <w:bookmarkStart w:id="1183" w:name="_Toc391365393"/>
      <w:bookmarkStart w:id="1184" w:name="_Toc390951658"/>
      <w:bookmarkStart w:id="1185" w:name="_Toc391302924"/>
      <w:bookmarkStart w:id="1186" w:name="_Toc391359447"/>
      <w:bookmarkStart w:id="1187" w:name="_Toc391360359"/>
      <w:bookmarkStart w:id="1188" w:name="_Toc391360519"/>
      <w:bookmarkStart w:id="1189" w:name="_Toc391364332"/>
      <w:bookmarkStart w:id="1190" w:name="_Toc391365394"/>
      <w:bookmarkStart w:id="1191" w:name="_Toc386458070"/>
      <w:bookmarkStart w:id="1192" w:name="_Toc357754849"/>
      <w:bookmarkStart w:id="1193" w:name="_Toc391636690"/>
      <w:bookmarkStart w:id="1194" w:name="_Toc397585068"/>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sidRPr="00D82A73">
        <w:lastRenderedPageBreak/>
        <w:t>Adressering</w:t>
      </w:r>
      <w:bookmarkEnd w:id="1191"/>
      <w:bookmarkEnd w:id="1192"/>
      <w:bookmarkEnd w:id="1193"/>
      <w:bookmarkEnd w:id="1194"/>
    </w:p>
    <w:p w14:paraId="181DCBE4" w14:textId="77777777" w:rsidR="00635994" w:rsidRPr="00D82A73" w:rsidRDefault="00635994" w:rsidP="00635994">
      <w:r w:rsidRPr="00D82A73">
        <w:t>För tjänstedomänen gäller följande regler för logisk adressering:</w:t>
      </w:r>
    </w:p>
    <w:p w14:paraId="4A23A924" w14:textId="77777777" w:rsidR="00635994" w:rsidRPr="00D82A73" w:rsidRDefault="00635994" w:rsidP="00635994"/>
    <w:p w14:paraId="551CB693" w14:textId="77777777" w:rsidR="00635994" w:rsidRPr="00D82A73" w:rsidRDefault="00635994" w:rsidP="00635994">
      <w:r w:rsidRPr="00D82A73">
        <w:t>Referens till informationskällan enligt tjänste-domänens definition till informationskälla.</w:t>
      </w:r>
    </w:p>
    <w:p w14:paraId="4994FFD7" w14:textId="77777777" w:rsidR="00635994" w:rsidRPr="00D82A73" w:rsidRDefault="00635994" w:rsidP="00635994"/>
    <w:p w14:paraId="7427BE28" w14:textId="77777777" w:rsidR="00635994" w:rsidRPr="00D82A73" w:rsidRDefault="00635994" w:rsidP="0044783B">
      <w:pPr>
        <w:numPr>
          <w:ilvl w:val="0"/>
          <w:numId w:val="11"/>
        </w:numPr>
        <w:spacing w:line="240" w:lineRule="auto"/>
      </w:pPr>
      <w:r w:rsidRPr="00D82A73">
        <w:t>Systemadressering &lt;Formulärmotor hsa-id&gt;</w:t>
      </w:r>
    </w:p>
    <w:p w14:paraId="33B709AE" w14:textId="77777777" w:rsidR="00635994" w:rsidRPr="00D82A73" w:rsidRDefault="00635994" w:rsidP="00635994">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195" w:name="_Toc258862126"/>
      <w:bookmarkStart w:id="1196" w:name="_Toc386458071"/>
      <w:bookmarkStart w:id="1197" w:name="_Toc391636691"/>
      <w:bookmarkStart w:id="1198" w:name="_Toc397585069"/>
      <w:r w:rsidRPr="00D82A73">
        <w:t>Uppdatering av engagemangsindex</w:t>
      </w:r>
      <w:bookmarkEnd w:id="1195"/>
      <w:bookmarkEnd w:id="1196"/>
      <w:bookmarkEnd w:id="1197"/>
      <w:bookmarkEnd w:id="1198"/>
    </w:p>
    <w:p w14:paraId="417B3F66" w14:textId="46B7ECFC" w:rsidR="00177141" w:rsidRDefault="00177141" w:rsidP="00635994">
      <w:pPr>
        <w:rPr>
          <w:ins w:id="1199" w:author="Jarno Nieminen" w:date="2014-09-04T09:09:00Z"/>
        </w:rPr>
      </w:pPr>
      <w:ins w:id="1200" w:author="Jarno Nieminen" w:date="2014-09-04T09:09:00Z">
        <w:r>
          <w:t xml:space="preserve">För de formulärhändelser som är att betrakta som vårdhändelser skall även Engagemangsindex uppdateras. </w:t>
        </w:r>
      </w:ins>
    </w:p>
    <w:p w14:paraId="190B5604" w14:textId="77777777" w:rsidR="00177141" w:rsidRDefault="00177141" w:rsidP="00635994">
      <w:pPr>
        <w:rPr>
          <w:ins w:id="1201" w:author="Jarno Nieminen" w:date="2014-09-04T09:09:00Z"/>
        </w:rPr>
      </w:pPr>
    </w:p>
    <w:p w14:paraId="0FFB2983" w14:textId="303C08F8" w:rsidR="00635994" w:rsidRPr="00D82A73" w:rsidRDefault="00635994" w:rsidP="00635994">
      <w:r w:rsidRPr="00D82A73">
        <w:t>All uppdatering av engagemangsindex sker genom tjänstekontraktet urn:riv:itintegration:engagementindex:UpdateResponder:1. Ladda hem Engagemangsindex WSDL, scheman och tjänstekontraktsbeskrivning för detaljer.</w:t>
      </w:r>
    </w:p>
    <w:p w14:paraId="31743D24" w14:textId="77777777" w:rsidR="00635994" w:rsidRPr="00D82A73" w:rsidRDefault="00635994" w:rsidP="00635994"/>
    <w:p w14:paraId="535A4A8B" w14:textId="77777777" w:rsidR="00635994" w:rsidRPr="00D82A73" w:rsidRDefault="00635994" w:rsidP="00635994">
      <w:r w:rsidRPr="00D82A73">
        <w:t>Följande regler gäller för innehållet i begäran till engagemangsindex för uppdateringar som rör denna tjänstedomän (infrastructure:</w:t>
      </w:r>
      <w:r>
        <w:t>eservicesupply</w:t>
      </w:r>
      <w:r w:rsidRPr="00D82A73">
        <w:t>:forminteraction):</w:t>
      </w:r>
    </w:p>
    <w:p w14:paraId="49EAA6BD" w14:textId="77777777" w:rsidR="00635994" w:rsidRPr="00D82A73" w:rsidRDefault="00635994" w:rsidP="00635994"/>
    <w:p w14:paraId="4A0B7E3F" w14:textId="77777777" w:rsidR="00635994" w:rsidRPr="00D82A73" w:rsidRDefault="00635994" w:rsidP="00635994">
      <w:r w:rsidRPr="00D82A73">
        <w:t xml:space="preserve">Engagemangsindexpost </w:t>
      </w:r>
      <w:r w:rsidRPr="00D82A73">
        <w:rPr>
          <w:b/>
        </w:rPr>
        <w:t xml:space="preserve">categorization </w:t>
      </w:r>
      <w:r w:rsidRPr="00D82A73">
        <w:t>används för att signalera när ett formulär/mall är skapad för en användare/patient eller när en användare/pati</w:t>
      </w:r>
      <w:r>
        <w:t>en</w:t>
      </w:r>
      <w:r w:rsidRPr="00D82A73">
        <w:t xml:space="preserve">t har besvarat/avslutat ett formulär. </w:t>
      </w:r>
    </w:p>
    <w:p w14:paraId="35F70BB5" w14:textId="77777777" w:rsidR="00635994" w:rsidRPr="00D82A73" w:rsidRDefault="00635994" w:rsidP="00635994"/>
    <w:p w14:paraId="6188E9E8" w14:textId="77777777" w:rsidR="00635994" w:rsidRPr="00D82A73" w:rsidRDefault="00635994" w:rsidP="00635994">
      <w:r w:rsidRPr="00D82A73">
        <w:t>categorization ”FormCreated”</w:t>
      </w:r>
    </w:p>
    <w:p w14:paraId="5C824A3D" w14:textId="77777777" w:rsidR="00635994" w:rsidRPr="00D82A73" w:rsidRDefault="00635994" w:rsidP="0044783B">
      <w:pPr>
        <w:numPr>
          <w:ilvl w:val="0"/>
          <w:numId w:val="3"/>
        </w:numPr>
        <w:spacing w:line="240" w:lineRule="auto"/>
      </w:pPr>
      <w:r w:rsidRPr="00D82A73">
        <w:t xml:space="preserve">Indikerar att ett specifikt formulär är skapat för användaren/patienten. </w:t>
      </w:r>
    </w:p>
    <w:p w14:paraId="0D66E1A7" w14:textId="77777777" w:rsidR="00635994" w:rsidRPr="00D82A73" w:rsidRDefault="00635994" w:rsidP="0044783B">
      <w:pPr>
        <w:numPr>
          <w:ilvl w:val="1"/>
          <w:numId w:val="3"/>
        </w:numPr>
        <w:spacing w:line="240" w:lineRule="auto"/>
      </w:pPr>
      <w:r w:rsidRPr="00D82A73">
        <w:t>T.ex. Patienten skall fylla i en hälsodeklaration.</w:t>
      </w:r>
    </w:p>
    <w:p w14:paraId="3EEB6ED4" w14:textId="77777777" w:rsidR="00635994" w:rsidRPr="00D82A73" w:rsidRDefault="00635994" w:rsidP="00635994"/>
    <w:p w14:paraId="69078677" w14:textId="77777777" w:rsidR="00635994" w:rsidRPr="00D82A73" w:rsidRDefault="00635994" w:rsidP="00635994">
      <w:r w:rsidRPr="00D82A73">
        <w:t>categorization ”FormComplete”</w:t>
      </w:r>
    </w:p>
    <w:p w14:paraId="60BE800F" w14:textId="77777777" w:rsidR="00635994" w:rsidRPr="00D82A73" w:rsidRDefault="00635994" w:rsidP="0044783B">
      <w:pPr>
        <w:numPr>
          <w:ilvl w:val="0"/>
          <w:numId w:val="3"/>
        </w:numPr>
        <w:spacing w:line="240" w:lineRule="auto"/>
      </w:pPr>
      <w:r w:rsidRPr="00D82A73">
        <w:t>Indikerar att ett formulär är skapat och lagras(temporärt) i en formulärmoto</w:t>
      </w:r>
      <w:r>
        <w:t>r</w:t>
      </w:r>
      <w:r w:rsidRPr="00D82A73">
        <w:t>.</w:t>
      </w:r>
    </w:p>
    <w:p w14:paraId="0743B0D2" w14:textId="77777777" w:rsidR="00635994" w:rsidRPr="00D82A73" w:rsidRDefault="00635994" w:rsidP="00635994"/>
    <w:p w14:paraId="4AE314F2" w14:textId="77777777" w:rsidR="00635994" w:rsidRPr="00D82A73" w:rsidRDefault="00635994" w:rsidP="00635994">
      <w:r w:rsidRPr="00D82A73">
        <w:t>Tabellen beskriver de attribut som är unika för tjänstedomänen. Utöver nedanst</w:t>
      </w:r>
      <w:r>
        <w:t>ående tabell se tjänstekontrakts</w:t>
      </w:r>
      <w:r w:rsidRPr="00D82A73">
        <w:t xml:space="preserve">beskrivning för </w:t>
      </w:r>
      <w:r w:rsidRPr="00D82A73">
        <w:rPr>
          <w:b/>
        </w:rPr>
        <w:t>engagemangsindex</w:t>
      </w:r>
      <w:r w:rsidRPr="00D82A73">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35994" w:rsidRPr="00D82A73" w14:paraId="60DED0F8" w14:textId="77777777" w:rsidTr="00177141">
        <w:tc>
          <w:tcPr>
            <w:tcW w:w="2628" w:type="dxa"/>
            <w:shd w:val="clear" w:color="auto" w:fill="auto"/>
          </w:tcPr>
          <w:p w14:paraId="04A76BA6" w14:textId="77777777" w:rsidR="00635994" w:rsidRPr="00D82A73" w:rsidRDefault="00635994" w:rsidP="00177141">
            <w:pPr>
              <w:rPr>
                <w:b/>
              </w:rPr>
            </w:pPr>
            <w:r w:rsidRPr="00D82A73">
              <w:rPr>
                <w:b/>
              </w:rPr>
              <w:t>Namn</w:t>
            </w:r>
          </w:p>
        </w:tc>
        <w:tc>
          <w:tcPr>
            <w:tcW w:w="1260" w:type="dxa"/>
            <w:shd w:val="clear" w:color="auto" w:fill="auto"/>
          </w:tcPr>
          <w:p w14:paraId="25D969B7" w14:textId="77777777" w:rsidR="00635994" w:rsidRPr="00D82A73" w:rsidRDefault="00635994" w:rsidP="00177141">
            <w:pPr>
              <w:rPr>
                <w:b/>
              </w:rPr>
            </w:pPr>
            <w:r w:rsidRPr="00D82A73">
              <w:rPr>
                <w:b/>
              </w:rPr>
              <w:t>Typ</w:t>
            </w:r>
          </w:p>
        </w:tc>
        <w:tc>
          <w:tcPr>
            <w:tcW w:w="4867" w:type="dxa"/>
            <w:shd w:val="clear" w:color="auto" w:fill="auto"/>
          </w:tcPr>
          <w:p w14:paraId="20B963FB" w14:textId="77777777" w:rsidR="00635994" w:rsidRPr="00D82A73" w:rsidRDefault="00635994" w:rsidP="00177141">
            <w:pPr>
              <w:rPr>
                <w:b/>
              </w:rPr>
            </w:pPr>
            <w:r w:rsidRPr="00D82A73">
              <w:rPr>
                <w:b/>
              </w:rPr>
              <w:t>Kommentar</w:t>
            </w:r>
          </w:p>
        </w:tc>
        <w:tc>
          <w:tcPr>
            <w:tcW w:w="1134" w:type="dxa"/>
            <w:shd w:val="clear" w:color="auto" w:fill="auto"/>
          </w:tcPr>
          <w:p w14:paraId="033D4724" w14:textId="77777777" w:rsidR="00635994" w:rsidRPr="00D82A73" w:rsidRDefault="00635994" w:rsidP="00177141">
            <w:pPr>
              <w:rPr>
                <w:b/>
              </w:rPr>
            </w:pPr>
            <w:r w:rsidRPr="00D82A73">
              <w:rPr>
                <w:b/>
              </w:rPr>
              <w:t>Kardi-nalitet</w:t>
            </w:r>
          </w:p>
        </w:tc>
      </w:tr>
      <w:tr w:rsidR="00635994" w:rsidRPr="00D82A73" w14:paraId="34E46167" w14:textId="77777777" w:rsidTr="00177141">
        <w:tc>
          <w:tcPr>
            <w:tcW w:w="2628" w:type="dxa"/>
            <w:shd w:val="clear" w:color="auto" w:fill="auto"/>
          </w:tcPr>
          <w:p w14:paraId="5F03B055" w14:textId="77777777" w:rsidR="00635994" w:rsidRPr="00D82A73" w:rsidRDefault="00635994" w:rsidP="00177141">
            <w:r w:rsidRPr="00D82A73">
              <w:t>categorization</w:t>
            </w:r>
          </w:p>
        </w:tc>
        <w:tc>
          <w:tcPr>
            <w:tcW w:w="1260" w:type="dxa"/>
            <w:shd w:val="clear" w:color="auto" w:fill="auto"/>
          </w:tcPr>
          <w:p w14:paraId="2B908F7C" w14:textId="77777777" w:rsidR="00635994" w:rsidRPr="00D82A73" w:rsidRDefault="00635994" w:rsidP="00177141">
            <w:r w:rsidRPr="00D82A73">
              <w:t>String</w:t>
            </w:r>
          </w:p>
        </w:tc>
        <w:tc>
          <w:tcPr>
            <w:tcW w:w="4867" w:type="dxa"/>
            <w:shd w:val="clear" w:color="auto" w:fill="auto"/>
          </w:tcPr>
          <w:p w14:paraId="63DD6362" w14:textId="77777777" w:rsidR="00635994" w:rsidRPr="00D82A73" w:rsidRDefault="00635994" w:rsidP="00177141">
            <w:r w:rsidRPr="00D82A73">
              <w:t>Kategorier för engagemangsindexpost.</w:t>
            </w:r>
          </w:p>
          <w:p w14:paraId="3F3A908D" w14:textId="77777777" w:rsidR="00635994" w:rsidRPr="00D82A73" w:rsidRDefault="00635994" w:rsidP="0044783B">
            <w:pPr>
              <w:numPr>
                <w:ilvl w:val="0"/>
                <w:numId w:val="12"/>
              </w:numPr>
              <w:spacing w:line="240" w:lineRule="auto"/>
              <w:rPr>
                <w:b/>
              </w:rPr>
            </w:pPr>
            <w:r w:rsidRPr="00D82A73">
              <w:rPr>
                <w:b/>
              </w:rPr>
              <w:t>FormCreated</w:t>
            </w:r>
            <w:r w:rsidRPr="00D82A73">
              <w:t xml:space="preserve"> (Indikerar att ett specifikt formulär är skapat för användaren.)</w:t>
            </w:r>
          </w:p>
          <w:p w14:paraId="44C844EB" w14:textId="77777777" w:rsidR="00635994" w:rsidRPr="00D70633" w:rsidRDefault="00635994" w:rsidP="0044783B">
            <w:pPr>
              <w:numPr>
                <w:ilvl w:val="0"/>
                <w:numId w:val="12"/>
              </w:numPr>
              <w:spacing w:line="240" w:lineRule="auto"/>
              <w:rPr>
                <w:b/>
              </w:rPr>
            </w:pPr>
            <w:r w:rsidRPr="00D82A73">
              <w:rPr>
                <w:b/>
              </w:rPr>
              <w:t xml:space="preserve">FormComplete </w:t>
            </w:r>
            <w:r w:rsidRPr="00D82A73">
              <w:t>(Indikerar att ett specifikt formulär är avslutat)</w:t>
            </w:r>
          </w:p>
        </w:tc>
        <w:tc>
          <w:tcPr>
            <w:tcW w:w="1134" w:type="dxa"/>
            <w:shd w:val="clear" w:color="auto" w:fill="auto"/>
          </w:tcPr>
          <w:p w14:paraId="5208C117" w14:textId="77777777" w:rsidR="00635994" w:rsidRPr="00D82A73" w:rsidRDefault="00635994" w:rsidP="00177141">
            <w:r w:rsidRPr="00D82A73">
              <w:t>1..1</w:t>
            </w:r>
          </w:p>
        </w:tc>
      </w:tr>
      <w:tr w:rsidR="00635994" w:rsidRPr="00D82A73" w14:paraId="394725E5" w14:textId="77777777" w:rsidTr="00177141">
        <w:tc>
          <w:tcPr>
            <w:tcW w:w="2628" w:type="dxa"/>
            <w:shd w:val="clear" w:color="auto" w:fill="auto"/>
          </w:tcPr>
          <w:p w14:paraId="38798249" w14:textId="77777777" w:rsidR="00635994" w:rsidRPr="00D82A73" w:rsidRDefault="00635994" w:rsidP="00177141">
            <w:r w:rsidRPr="00D82A73">
              <w:t>businessObjectInstanceIdentifier</w:t>
            </w:r>
          </w:p>
        </w:tc>
        <w:tc>
          <w:tcPr>
            <w:tcW w:w="1260" w:type="dxa"/>
            <w:shd w:val="clear" w:color="auto" w:fill="auto"/>
          </w:tcPr>
          <w:p w14:paraId="28880A81" w14:textId="77777777" w:rsidR="00635994" w:rsidRPr="00D82A73" w:rsidRDefault="00635994" w:rsidP="00177141">
            <w:r w:rsidRPr="00D82A73">
              <w:t>String</w:t>
            </w:r>
          </w:p>
        </w:tc>
        <w:tc>
          <w:tcPr>
            <w:tcW w:w="4867" w:type="dxa"/>
            <w:shd w:val="clear" w:color="auto" w:fill="auto"/>
          </w:tcPr>
          <w:p w14:paraId="0607C47E" w14:textId="77777777" w:rsidR="00635994" w:rsidRPr="00D82A73" w:rsidRDefault="00635994" w:rsidP="00177141">
            <w:r w:rsidRPr="00D82A73">
              <w:t>Unik identifierare för händelse-bärande objekt.</w:t>
            </w:r>
          </w:p>
          <w:p w14:paraId="7309D024" w14:textId="77777777" w:rsidR="00635994" w:rsidRPr="00D82A73" w:rsidRDefault="00635994" w:rsidP="00177141"/>
          <w:p w14:paraId="5A82E206" w14:textId="77777777" w:rsidR="00635994" w:rsidRPr="00D82A73" w:rsidRDefault="00635994" w:rsidP="00177141">
            <w:r w:rsidRPr="00D82A73">
              <w:t xml:space="preserve">Id för </w:t>
            </w:r>
            <w:r w:rsidRPr="00D82A73">
              <w:rPr>
                <w:b/>
              </w:rPr>
              <w:t>categorization:</w:t>
            </w:r>
          </w:p>
          <w:p w14:paraId="6A25DE36" w14:textId="77777777" w:rsidR="00635994" w:rsidRPr="00D82A73" w:rsidRDefault="00635994" w:rsidP="0044783B">
            <w:pPr>
              <w:numPr>
                <w:ilvl w:val="0"/>
                <w:numId w:val="12"/>
              </w:numPr>
              <w:spacing w:line="240" w:lineRule="auto"/>
            </w:pPr>
            <w:r w:rsidRPr="00D82A73">
              <w:lastRenderedPageBreak/>
              <w:t>FormComplete</w:t>
            </w:r>
          </w:p>
          <w:p w14:paraId="49CABC3F"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p w14:paraId="01A495AE" w14:textId="77777777" w:rsidR="00635994" w:rsidRPr="00D82A73" w:rsidRDefault="00635994" w:rsidP="0044783B">
            <w:pPr>
              <w:numPr>
                <w:ilvl w:val="0"/>
                <w:numId w:val="12"/>
              </w:numPr>
              <w:spacing w:line="240" w:lineRule="auto"/>
            </w:pPr>
            <w:r w:rsidRPr="00D82A73">
              <w:t>FormCreated</w:t>
            </w:r>
          </w:p>
          <w:p w14:paraId="220EF10E"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tc>
        <w:tc>
          <w:tcPr>
            <w:tcW w:w="1134" w:type="dxa"/>
            <w:shd w:val="clear" w:color="auto" w:fill="auto"/>
          </w:tcPr>
          <w:p w14:paraId="32426C72" w14:textId="77777777" w:rsidR="00635994" w:rsidRPr="00D82A73" w:rsidRDefault="00635994" w:rsidP="00177141">
            <w:r w:rsidRPr="00D82A73">
              <w:lastRenderedPageBreak/>
              <w:t>1..1</w:t>
            </w:r>
          </w:p>
        </w:tc>
      </w:tr>
      <w:tr w:rsidR="00635994" w:rsidRPr="00D82A73" w14:paraId="054D72A5" w14:textId="77777777" w:rsidTr="00177141">
        <w:tc>
          <w:tcPr>
            <w:tcW w:w="2628" w:type="dxa"/>
            <w:shd w:val="clear" w:color="auto" w:fill="auto"/>
          </w:tcPr>
          <w:p w14:paraId="7985A787" w14:textId="77777777" w:rsidR="00635994" w:rsidRPr="00D82A73" w:rsidRDefault="00635994" w:rsidP="00177141">
            <w:r w:rsidRPr="00D82A73">
              <w:lastRenderedPageBreak/>
              <w:t>LogicalAddress</w:t>
            </w:r>
          </w:p>
        </w:tc>
        <w:tc>
          <w:tcPr>
            <w:tcW w:w="1260" w:type="dxa"/>
            <w:shd w:val="clear" w:color="auto" w:fill="auto"/>
          </w:tcPr>
          <w:p w14:paraId="1778ECC4" w14:textId="77777777" w:rsidR="00635994" w:rsidRPr="00D82A73" w:rsidRDefault="00635994" w:rsidP="00177141">
            <w:r w:rsidRPr="00D82A73">
              <w:t>String</w:t>
            </w:r>
          </w:p>
        </w:tc>
        <w:tc>
          <w:tcPr>
            <w:tcW w:w="4867" w:type="dxa"/>
            <w:shd w:val="clear" w:color="auto" w:fill="auto"/>
          </w:tcPr>
          <w:p w14:paraId="151FE576" w14:textId="77777777" w:rsidR="00635994" w:rsidRPr="00D82A73" w:rsidRDefault="00635994" w:rsidP="00177141">
            <w:r w:rsidRPr="00D82A73">
              <w:t>Referens till informationskällan enligt tjänste-domänens definition till informationskälla.</w:t>
            </w:r>
          </w:p>
          <w:p w14:paraId="03B29392" w14:textId="77777777" w:rsidR="00635994" w:rsidRPr="00D82A73" w:rsidRDefault="00635994" w:rsidP="00177141">
            <w:r w:rsidRPr="00D82A73">
              <w:t>&lt; SourceSystem hsa-id&gt;</w:t>
            </w:r>
          </w:p>
        </w:tc>
        <w:tc>
          <w:tcPr>
            <w:tcW w:w="1134" w:type="dxa"/>
            <w:shd w:val="clear" w:color="auto" w:fill="auto"/>
          </w:tcPr>
          <w:p w14:paraId="74D40840" w14:textId="77777777" w:rsidR="00635994" w:rsidRPr="00D82A73" w:rsidRDefault="00635994" w:rsidP="00177141">
            <w:r w:rsidRPr="00D82A73">
              <w:t>1..1</w:t>
            </w:r>
          </w:p>
        </w:tc>
      </w:tr>
    </w:tbl>
    <w:p w14:paraId="0733CCEE" w14:textId="77777777" w:rsidR="00635994" w:rsidRPr="00D82A73" w:rsidRDefault="00635994" w:rsidP="00635994"/>
    <w:p w14:paraId="694987A5" w14:textId="77777777" w:rsidR="00635994" w:rsidRDefault="00635994" w:rsidP="00635994">
      <w:r w:rsidRPr="00D82A73">
        <w:t xml:space="preserve">Se tjänstekontraktsbeskrivning(Engagemangsindex) för övriga attribut och beskrivning. </w:t>
      </w:r>
    </w:p>
    <w:p w14:paraId="44E5C631" w14:textId="77777777" w:rsidR="00635994" w:rsidRPr="009C52F6" w:rsidRDefault="00635994" w:rsidP="00635994"/>
    <w:p w14:paraId="3DF12C4E" w14:textId="77777777" w:rsidR="00635994" w:rsidRPr="00D82A73" w:rsidRDefault="00635994" w:rsidP="00635994">
      <w:pPr>
        <w:pStyle w:val="Heading4"/>
      </w:pPr>
      <w:r>
        <w:t>F</w:t>
      </w:r>
      <w:r w:rsidRPr="00D82A73">
        <w:t>löde engagemangsindex</w:t>
      </w:r>
    </w:p>
    <w:p w14:paraId="683D7264" w14:textId="77777777" w:rsidR="00635994" w:rsidRPr="00D82A73" w:rsidRDefault="00635994" w:rsidP="00635994"/>
    <w:p w14:paraId="185A602A" w14:textId="77777777" w:rsidR="00635994" w:rsidRPr="00D82A73" w:rsidRDefault="00635994" w:rsidP="00635994">
      <w:r w:rsidRPr="00D82A73">
        <w:rPr>
          <w:noProof/>
          <w:lang w:eastAsia="sv-SE"/>
        </w:rPr>
        <w:drawing>
          <wp:inline distT="0" distB="0" distL="0" distR="0" wp14:anchorId="1B968B79" wp14:editId="79716CEE">
            <wp:extent cx="6015355" cy="3023235"/>
            <wp:effectExtent l="0" t="0" r="444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15355" cy="3023235"/>
                    </a:xfrm>
                    <a:prstGeom prst="rect">
                      <a:avLst/>
                    </a:prstGeom>
                    <a:noFill/>
                    <a:ln>
                      <a:noFill/>
                    </a:ln>
                  </pic:spPr>
                </pic:pic>
              </a:graphicData>
            </a:graphic>
          </wp:inline>
        </w:drawing>
      </w:r>
    </w:p>
    <w:p w14:paraId="5E27EC12" w14:textId="77777777" w:rsidR="00635994" w:rsidRPr="00D82A73" w:rsidRDefault="00635994" w:rsidP="00635994">
      <w:r w:rsidRPr="00D82A73">
        <w:t xml:space="preserve">Flödet illustrerar hur </w:t>
      </w:r>
      <w:r w:rsidRPr="00D82A73">
        <w:rPr>
          <w:b/>
        </w:rPr>
        <w:t>vårdsystem</w:t>
      </w:r>
      <w:r w:rsidRPr="00D82A73">
        <w:t xml:space="preserve">, </w:t>
      </w:r>
      <w:r w:rsidRPr="00D82A73">
        <w:rPr>
          <w:b/>
        </w:rPr>
        <w:t>formulärmotor</w:t>
      </w:r>
      <w:r w:rsidRPr="00D82A73">
        <w:t xml:space="preserve">, </w:t>
      </w:r>
      <w:r w:rsidRPr="00D82A73">
        <w:rPr>
          <w:b/>
        </w:rPr>
        <w:t>engagemangsindex</w:t>
      </w:r>
      <w:r w:rsidRPr="00D82A73">
        <w:t xml:space="preserve"> och </w:t>
      </w:r>
      <w:r w:rsidRPr="00D82A73">
        <w:rPr>
          <w:b/>
        </w:rPr>
        <w:t>e-tjänst</w:t>
      </w:r>
      <w:r w:rsidRPr="00D82A73">
        <w:t xml:space="preserve"> samverkar för att hantera en process. Exemplet visar hur en begäran om hälsodeklaration kan realiseras.</w:t>
      </w:r>
    </w:p>
    <w:p w14:paraId="3C984CF3" w14:textId="77777777" w:rsidR="00635994" w:rsidRPr="00D82A73" w:rsidRDefault="00635994" w:rsidP="00635994"/>
    <w:p w14:paraId="39CCDB06" w14:textId="77777777" w:rsidR="00635994" w:rsidRPr="00D82A73" w:rsidRDefault="00635994" w:rsidP="00635994">
      <w:r w:rsidRPr="00D82A73">
        <w:t>Flöde:</w:t>
      </w:r>
    </w:p>
    <w:p w14:paraId="02FB395E" w14:textId="77777777" w:rsidR="00635994" w:rsidRPr="00D82A73" w:rsidRDefault="00635994" w:rsidP="0044783B">
      <w:pPr>
        <w:numPr>
          <w:ilvl w:val="0"/>
          <w:numId w:val="13"/>
        </w:numPr>
        <w:spacing w:line="240" w:lineRule="auto"/>
      </w:pPr>
      <w:r w:rsidRPr="00D82A73">
        <w:rPr>
          <w:b/>
        </w:rPr>
        <w:t>Vårdsystemet</w:t>
      </w:r>
      <w:r w:rsidRPr="00D82A73">
        <w:t xml:space="preserve"> skapar en formulärbegäran genom att använda Formulärmotorn ”CreateFormRequest”.</w:t>
      </w:r>
    </w:p>
    <w:p w14:paraId="7AD489DC" w14:textId="77777777" w:rsidR="00635994" w:rsidRPr="00D82A73" w:rsidRDefault="00635994" w:rsidP="0044783B">
      <w:pPr>
        <w:numPr>
          <w:ilvl w:val="1"/>
          <w:numId w:val="13"/>
        </w:numPr>
        <w:spacing w:line="240" w:lineRule="auto"/>
      </w:pPr>
      <w:r w:rsidRPr="00D82A73">
        <w:t xml:space="preserve">Detta steg kan ersättas av ett manuellt steg i formulärmotorn om integration saknas. </w:t>
      </w:r>
    </w:p>
    <w:p w14:paraId="46B9BE66" w14:textId="77777777" w:rsidR="00635994" w:rsidRPr="00D82A73" w:rsidRDefault="00635994" w:rsidP="0044783B">
      <w:pPr>
        <w:numPr>
          <w:ilvl w:val="0"/>
          <w:numId w:val="13"/>
        </w:numPr>
        <w:spacing w:line="240" w:lineRule="auto"/>
      </w:pPr>
      <w:r w:rsidRPr="00D82A73">
        <w:rPr>
          <w:b/>
        </w:rPr>
        <w:t>Formulärmotorn</w:t>
      </w:r>
      <w:r w:rsidRPr="00D82A73">
        <w:t xml:space="preserve"> verifierar begäran och skapar en post i engagemangsindex.</w:t>
      </w:r>
    </w:p>
    <w:p w14:paraId="5ECA3B2D" w14:textId="77777777" w:rsidR="00635994" w:rsidRPr="00D82A73" w:rsidRDefault="00635994" w:rsidP="0044783B">
      <w:pPr>
        <w:numPr>
          <w:ilvl w:val="0"/>
          <w:numId w:val="13"/>
        </w:numPr>
        <w:spacing w:line="240" w:lineRule="auto"/>
      </w:pPr>
      <w:r w:rsidRPr="00D82A73">
        <w:t xml:space="preserve">Engagemangsindex notifierar intressenter. I detta exempel </w:t>
      </w:r>
      <w:r w:rsidRPr="00D82A73">
        <w:rPr>
          <w:b/>
        </w:rPr>
        <w:t>Mina vårdkontakter</w:t>
      </w:r>
      <w:r w:rsidRPr="00D82A73">
        <w:t>.</w:t>
      </w:r>
    </w:p>
    <w:p w14:paraId="0F4D0B50" w14:textId="77777777" w:rsidR="00635994" w:rsidRPr="00D82A73" w:rsidRDefault="00635994" w:rsidP="0044783B">
      <w:pPr>
        <w:numPr>
          <w:ilvl w:val="0"/>
          <w:numId w:val="13"/>
        </w:numPr>
        <w:spacing w:line="240" w:lineRule="auto"/>
      </w:pPr>
      <w:r w:rsidRPr="00D82A73">
        <w:t>Mina vårdkontakter kan i detta steg sammankoppla patient med e-tjänst på ett antal olika sätt. Mina vårdkontakter kan även notifiera användaren/patienten.</w:t>
      </w:r>
    </w:p>
    <w:p w14:paraId="19B7A700" w14:textId="77777777" w:rsidR="00635994" w:rsidRPr="00D82A73" w:rsidRDefault="00635994" w:rsidP="0044783B">
      <w:pPr>
        <w:numPr>
          <w:ilvl w:val="1"/>
          <w:numId w:val="13"/>
        </w:numPr>
        <w:spacing w:line="240" w:lineRule="auto"/>
      </w:pPr>
      <w:r w:rsidRPr="00D82A73">
        <w:lastRenderedPageBreak/>
        <w:t>Mina vårdkontakter ger användaren tillgång till e-tjänsten formulär.</w:t>
      </w:r>
    </w:p>
    <w:p w14:paraId="358E618C" w14:textId="77777777" w:rsidR="00635994" w:rsidRPr="00D82A73" w:rsidRDefault="00635994" w:rsidP="0044783B">
      <w:pPr>
        <w:numPr>
          <w:ilvl w:val="1"/>
          <w:numId w:val="13"/>
        </w:numPr>
        <w:spacing w:line="240" w:lineRule="auto"/>
      </w:pPr>
      <w:r w:rsidRPr="00D82A73">
        <w:t>Användaren besvarar formuläret.</w:t>
      </w:r>
    </w:p>
    <w:p w14:paraId="32411AB1" w14:textId="77777777" w:rsidR="00635994" w:rsidRPr="00D82A73" w:rsidRDefault="00635994" w:rsidP="0044783B">
      <w:pPr>
        <w:numPr>
          <w:ilvl w:val="0"/>
          <w:numId w:val="13"/>
        </w:numPr>
        <w:spacing w:line="240" w:lineRule="auto"/>
      </w:pPr>
      <w:r w:rsidRPr="00D82A73">
        <w:rPr>
          <w:b/>
        </w:rPr>
        <w:t>Formulärmotorn</w:t>
      </w:r>
      <w:r w:rsidRPr="00D82A73">
        <w:t xml:space="preserve"> skapar en indexpost i engagemangsindex (Anropar engagemangsindex). </w:t>
      </w:r>
    </w:p>
    <w:p w14:paraId="06A9C22F" w14:textId="77777777" w:rsidR="00635994" w:rsidRPr="00D82A73" w:rsidRDefault="00635994" w:rsidP="0044783B">
      <w:pPr>
        <w:numPr>
          <w:ilvl w:val="1"/>
          <w:numId w:val="13"/>
        </w:numPr>
        <w:spacing w:line="240" w:lineRule="auto"/>
      </w:pPr>
      <w:r w:rsidRPr="00D82A73">
        <w:rPr>
          <w:b/>
        </w:rPr>
        <w:t>Engagemangsindex</w:t>
      </w:r>
      <w:r w:rsidRPr="00D82A73">
        <w:t xml:space="preserve"> notifierar intressenter (push alternativt pull från intressent).</w:t>
      </w:r>
    </w:p>
    <w:p w14:paraId="398B3C4C" w14:textId="77777777" w:rsidR="00635994" w:rsidRPr="00D82A73" w:rsidRDefault="00635994" w:rsidP="0044783B">
      <w:pPr>
        <w:numPr>
          <w:ilvl w:val="0"/>
          <w:numId w:val="13"/>
        </w:numPr>
        <w:spacing w:line="240" w:lineRule="auto"/>
      </w:pPr>
      <w:r w:rsidRPr="00D82A73">
        <w:rPr>
          <w:b/>
        </w:rPr>
        <w:t>Vårdsystemet</w:t>
      </w:r>
      <w:r w:rsidRPr="00D82A73">
        <w:t xml:space="preserve"> mottager notifiering och hämtar användarens/patientens formulär.</w:t>
      </w:r>
    </w:p>
    <w:p w14:paraId="2D95046E" w14:textId="77777777" w:rsidR="00635994" w:rsidRPr="00D82A73" w:rsidRDefault="00635994" w:rsidP="0044783B">
      <w:pPr>
        <w:numPr>
          <w:ilvl w:val="1"/>
          <w:numId w:val="13"/>
        </w:numPr>
        <w:spacing w:line="240" w:lineRule="auto"/>
      </w:pPr>
      <w:r w:rsidRPr="00D82A73">
        <w:rPr>
          <w:b/>
        </w:rPr>
        <w:t>Engagemangsindex</w:t>
      </w:r>
      <w:r w:rsidRPr="00D82A73">
        <w:t xml:space="preserve"> kan ”push” notifiering alternativt kan </w:t>
      </w:r>
      <w:r w:rsidRPr="00D82A73">
        <w:rPr>
          <w:b/>
        </w:rPr>
        <w:t>vårdsystemet</w:t>
      </w:r>
      <w:r w:rsidRPr="00D82A73">
        <w:t xml:space="preserve"> göra ”pull” mot engagemangsindex.</w:t>
      </w:r>
    </w:p>
    <w:p w14:paraId="48D7BB1D" w14:textId="77777777" w:rsidR="00635994" w:rsidRPr="00D82A73" w:rsidRDefault="00635994" w:rsidP="00635994"/>
    <w:p w14:paraId="4A3B2F20" w14:textId="06D98409" w:rsidR="0039481C" w:rsidRPr="00635994" w:rsidRDefault="00635994" w:rsidP="00635994">
      <w:pPr>
        <w:rPr>
          <w:b/>
          <w:i/>
        </w:rPr>
      </w:pPr>
      <w:r w:rsidRPr="00D82A73">
        <w:rPr>
          <w:b/>
          <w:i/>
        </w:rPr>
        <w:t>Om integration mot engagemangsindex saknas kompenseras detta med manuella hantering i de olika stegen.</w:t>
      </w:r>
    </w:p>
    <w:p w14:paraId="067D2757" w14:textId="77777777" w:rsidR="00A8636C" w:rsidRDefault="00A8636C">
      <w:pPr>
        <w:spacing w:line="240" w:lineRule="auto"/>
        <w:rPr>
          <w:del w:id="1202" w:author="Jarno Nieminen" w:date="2014-09-04T09:09:00Z"/>
          <w:rFonts w:eastAsia="Times New Roman"/>
          <w:bCs/>
          <w:sz w:val="30"/>
          <w:szCs w:val="28"/>
        </w:rPr>
      </w:pPr>
      <w:bookmarkStart w:id="1203" w:name="_Toc224960921"/>
      <w:bookmarkStart w:id="1204" w:name="_Toc357754852"/>
      <w:bookmarkStart w:id="1205" w:name="_Toc243452557"/>
      <w:bookmarkStart w:id="1206" w:name="_Toc397585070"/>
      <w:del w:id="1207" w:author="Jarno Nieminen" w:date="2014-09-04T09:09:00Z">
        <w:r>
          <w:br w:type="page"/>
        </w:r>
      </w:del>
    </w:p>
    <w:p w14:paraId="5B8BBD42" w14:textId="77777777" w:rsidR="0039481C" w:rsidRDefault="0039481C" w:rsidP="0039481C">
      <w:pPr>
        <w:pStyle w:val="Heading1"/>
      </w:pPr>
      <w:bookmarkStart w:id="1208" w:name="_Toc386458072"/>
      <w:bookmarkStart w:id="1209" w:name="_Toc391636692"/>
      <w:r>
        <w:t>Tjänstedomänens krav och regler</w:t>
      </w:r>
      <w:bookmarkEnd w:id="1203"/>
      <w:bookmarkEnd w:id="1204"/>
      <w:bookmarkEnd w:id="1205"/>
      <w:bookmarkEnd w:id="1206"/>
      <w:bookmarkEnd w:id="1208"/>
      <w:bookmarkEnd w:id="1209"/>
    </w:p>
    <w:p w14:paraId="41F835DB" w14:textId="3BA7823F" w:rsidR="0039481C" w:rsidRPr="00A753EE" w:rsidRDefault="0039481C" w:rsidP="0039481C">
      <w:pPr>
        <w:rPr>
          <w:i/>
          <w:rPrChange w:id="1210" w:author="Jarno Nieminen" w:date="2014-09-04T09:09:00Z">
            <w:rPr/>
          </w:rPrChange>
        </w:rPr>
      </w:pPr>
      <w:r w:rsidRPr="007E3F3B">
        <w:rPr>
          <w:i/>
          <w:rPrChange w:id="1211" w:author="Jarno Nieminen" w:date="2014-09-04T09:09:00Z">
            <w:rPr/>
          </w:rPrChange>
        </w:rPr>
        <w:t>Dessa gäller alla tjänstekontrakt i hela tjänstedomänen om inte undantag görs för specifika tjäns</w:t>
      </w:r>
      <w:r w:rsidR="00A753EE">
        <w:rPr>
          <w:i/>
          <w:rPrChange w:id="1212" w:author="Jarno Nieminen" w:date="2014-09-04T09:09:00Z">
            <w:rPr/>
          </w:rPrChange>
        </w:rPr>
        <w:t>tekontrakt senare i dokumentet.</w:t>
      </w:r>
    </w:p>
    <w:p w14:paraId="2ADEB92A" w14:textId="77777777" w:rsidR="00A753EE" w:rsidRPr="00D82A73" w:rsidRDefault="00A753EE" w:rsidP="00A753EE">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213" w:name="_Toc258862127"/>
      <w:bookmarkStart w:id="1214" w:name="_Toc386458073"/>
      <w:bookmarkStart w:id="1215" w:name="_Toc391636693"/>
      <w:bookmarkStart w:id="1216" w:name="_Toc397585071"/>
      <w:bookmarkStart w:id="1217" w:name="_Toc224960922"/>
      <w:bookmarkStart w:id="1218" w:name="_Toc357754855"/>
      <w:bookmarkStart w:id="1219" w:name="_Toc243452565"/>
      <w:bookmarkEnd w:id="842"/>
      <w:bookmarkEnd w:id="843"/>
      <w:bookmarkEnd w:id="844"/>
      <w:r w:rsidRPr="00D82A73">
        <w:t>Presentationsregler för konsument</w:t>
      </w:r>
      <w:bookmarkEnd w:id="1213"/>
      <w:bookmarkEnd w:id="1214"/>
      <w:bookmarkEnd w:id="1215"/>
      <w:bookmarkEnd w:id="1216"/>
    </w:p>
    <w:p w14:paraId="3D723A07" w14:textId="77777777" w:rsidR="00A753EE" w:rsidRPr="00D82A73" w:rsidRDefault="00A753EE" w:rsidP="0044783B">
      <w:pPr>
        <w:numPr>
          <w:ilvl w:val="0"/>
          <w:numId w:val="16"/>
        </w:numPr>
        <w:spacing w:line="240" w:lineRule="auto"/>
      </w:pPr>
      <w:r w:rsidRPr="00D82A73">
        <w:t>Producerande system styr vilka frågor som konsument skall presentera för slutanvändaren (användare/patient).</w:t>
      </w:r>
    </w:p>
    <w:p w14:paraId="6228FA1B" w14:textId="77777777" w:rsidR="00A753EE" w:rsidRPr="00D82A73" w:rsidRDefault="00A753EE" w:rsidP="0044783B">
      <w:pPr>
        <w:numPr>
          <w:ilvl w:val="1"/>
          <w:numId w:val="16"/>
        </w:numPr>
        <w:spacing w:line="240" w:lineRule="auto"/>
      </w:pPr>
      <w:r w:rsidRPr="00D82A73">
        <w:t>T.ex. Om producerande system skickar 5 frågor skall konsumerande system presentera 5 frågor för slutanvändaren (användare/patient).</w:t>
      </w:r>
    </w:p>
    <w:p w14:paraId="590FB64C" w14:textId="77777777" w:rsidR="00A753EE" w:rsidRPr="00D82A73" w:rsidRDefault="00A753EE" w:rsidP="0044783B">
      <w:pPr>
        <w:numPr>
          <w:ilvl w:val="0"/>
          <w:numId w:val="14"/>
        </w:numPr>
        <w:spacing w:line="240" w:lineRule="auto"/>
      </w:pPr>
      <w:r w:rsidRPr="00D82A73">
        <w:t xml:space="preserve">Konsumerande system skall följa den metadata som styr utformningen av frågor. </w:t>
      </w:r>
    </w:p>
    <w:p w14:paraId="4AD16F4E" w14:textId="77777777" w:rsidR="00A753EE" w:rsidRPr="00D82A73" w:rsidRDefault="00A753EE" w:rsidP="0044783B">
      <w:pPr>
        <w:numPr>
          <w:ilvl w:val="1"/>
          <w:numId w:val="14"/>
        </w:numPr>
        <w:spacing w:line="240" w:lineRule="auto"/>
      </w:pPr>
      <w:r w:rsidRPr="00D82A73">
        <w:t>T.ex. om producerande system skickar metadata för ”checkbox” skall konsumerande system presentera en checkbox.</w:t>
      </w:r>
    </w:p>
    <w:p w14:paraId="5FA7DA2D" w14:textId="77777777" w:rsidR="00A753EE" w:rsidRPr="00D82A73" w:rsidRDefault="00A753EE" w:rsidP="0044783B">
      <w:pPr>
        <w:numPr>
          <w:ilvl w:val="0"/>
          <w:numId w:val="14"/>
        </w:numPr>
        <w:spacing w:line="240" w:lineRule="auto"/>
      </w:pPr>
      <w:r w:rsidRPr="00D82A73">
        <w:t>Konsumerande system presenterar formulär och dess frågor så det harmonisera med sin grafiska profil.</w:t>
      </w:r>
    </w:p>
    <w:p w14:paraId="4569DE31" w14:textId="77777777" w:rsidR="00A753EE" w:rsidRPr="00D82A73" w:rsidRDefault="00A753EE" w:rsidP="00A753EE">
      <w:pPr>
        <w:spacing w:line="240" w:lineRule="auto"/>
      </w:pPr>
    </w:p>
    <w:p w14:paraId="097DE295" w14:textId="77777777" w:rsidR="00A753EE" w:rsidRPr="00D82A73" w:rsidRDefault="00A753EE" w:rsidP="00A753EE">
      <w:pPr>
        <w:pStyle w:val="Heading2"/>
      </w:pPr>
      <w:bookmarkStart w:id="1220" w:name="_Toc386458074"/>
      <w:bookmarkStart w:id="1221" w:name="_Toc357754853"/>
      <w:bookmarkStart w:id="1222" w:name="_Toc391636694"/>
      <w:bookmarkStart w:id="1223" w:name="_Toc397585072"/>
      <w:r w:rsidRPr="00D82A73">
        <w:t>Informationssäkerhet och juridik</w:t>
      </w:r>
      <w:bookmarkEnd w:id="1220"/>
      <w:bookmarkEnd w:id="1221"/>
      <w:bookmarkEnd w:id="1222"/>
      <w:bookmarkEnd w:id="1223"/>
    </w:p>
    <w:p w14:paraId="3D6A2D5E" w14:textId="77777777" w:rsidR="00A753EE" w:rsidRPr="00D82A73" w:rsidRDefault="00A753EE" w:rsidP="00A753EE">
      <w:r w:rsidRPr="00D82A73">
        <w:t xml:space="preserve">Det kan vara effektivt för kontakter med olika regelverksansvariga att det finns upprättat en eller flera systembeskrivningar över den organisationskontext inom vilken formulärtjänsterna skall användas – bilder av hur formulärhanteringen ser ut ur ett organisatoriskt perspektiv. Bilden kan vara mer generisk, som en översiktsbild för planerade tjänster, flöden och relationer, eller mer konkret, som en kartläggning med tekniska skisser av redan befintliga tjänster. Regelverksansvariga kan t ex vara landstingsjurister, informationssäkerhetsexperter, personuppgiftsombud och handläggare hos tillsynsmyndigheter. </w:t>
      </w:r>
    </w:p>
    <w:p w14:paraId="2D5B54AE" w14:textId="77777777" w:rsidR="00A753EE" w:rsidRPr="00D82A73" w:rsidRDefault="00A753EE" w:rsidP="00A753EE"/>
    <w:p w14:paraId="23CC4F69" w14:textId="77777777" w:rsidR="00A753EE" w:rsidRPr="00D82A73" w:rsidRDefault="00A753EE" w:rsidP="00A753EE">
      <w:r w:rsidRPr="00D82A73">
        <w:t>Systembeskrivningar är användbara även annars i tjänsteproducenters och tjänsteko</w:t>
      </w:r>
      <w:r>
        <w:t>n</w:t>
      </w:r>
      <w:r w:rsidRPr="00D82A73">
        <w:t>sumenters arbete, t ex när de skall ta ställning till hur formulärhanteringen skall designas för att användandet enkelt skall kunna harmoniera med gällande juridiska regelverk (t ex vad avser informationssäkerhetskrav, patientsäkerhetsfrågor, hantering av offentlighet och sekretess, journalföring, krav på behörighetshantering, gallring och arkivering).</w:t>
      </w:r>
    </w:p>
    <w:p w14:paraId="700F2B76" w14:textId="77777777" w:rsidR="00A753EE" w:rsidRPr="00D82A73" w:rsidRDefault="00A753EE" w:rsidP="00A753EE"/>
    <w:p w14:paraId="1103302D" w14:textId="77777777" w:rsidR="00A753EE" w:rsidRPr="00D82A73" w:rsidRDefault="00A753EE" w:rsidP="00A753EE">
      <w:r w:rsidRPr="00D82A73">
        <w:t xml:space="preserve">Nedan följer ett stöd vid framtagande av en organisatorisk systembeskrivning av verksamhetsinriktad karaktär. Systembeskrivningen bör tas fram av de parter som direkt arbetar med systemen, t ex utvecklare, projektägare, </w:t>
      </w:r>
      <w:r w:rsidRPr="00D82A73">
        <w:lastRenderedPageBreak/>
        <w:t xml:space="preserve">systemägare eller systemförvaltare. Vanligen är det frågan om del av ett vårdsystem i hälso- och sjukvården i Sverige, med några av de delar som det i sin tur är sammansatt av, ett system av system. </w:t>
      </w:r>
    </w:p>
    <w:p w14:paraId="425BEDD0" w14:textId="77777777" w:rsidR="00A753EE" w:rsidRPr="00D82A73" w:rsidRDefault="00A753EE" w:rsidP="00A753EE"/>
    <w:p w14:paraId="5BBF18A1" w14:textId="77777777" w:rsidR="00A753EE" w:rsidRPr="00D82A73" w:rsidRDefault="00A753EE" w:rsidP="00A753EE">
      <w:r w:rsidRPr="00D82A73">
        <w:t>Exempel på delar att beskriva vid kartläggning av ett relevant vårdsystem:</w:t>
      </w:r>
    </w:p>
    <w:p w14:paraId="4D20D10C" w14:textId="77777777" w:rsidR="00A753EE" w:rsidRPr="00D82A73" w:rsidRDefault="00A753EE" w:rsidP="0044783B">
      <w:pPr>
        <w:numPr>
          <w:ilvl w:val="0"/>
          <w:numId w:val="15"/>
        </w:numPr>
        <w:spacing w:line="240" w:lineRule="auto"/>
      </w:pPr>
      <w:r w:rsidRPr="00D82A73">
        <w:t xml:space="preserve">Inom vilken </w:t>
      </w:r>
      <w:r w:rsidRPr="00D82A73">
        <w:rPr>
          <w:i/>
        </w:rPr>
        <w:t>hälso- och sjukvård</w:t>
      </w:r>
      <w:r w:rsidRPr="00D82A73">
        <w:rPr>
          <w:vertAlign w:val="superscript"/>
        </w:rPr>
        <w:footnoteReference w:id="2"/>
      </w:r>
      <w:r w:rsidRPr="00D82A73">
        <w:t xml:space="preserve"> skall tjänsten användas? Yttre gränsdragning är viktig för att begränsa till relevant helhet. Det kan vara generiska exempel, t ex offentlig primärvård inom ett landsting eller faktiska tillämpningar, t ex KOL-vården i Lidingö kommun.</w:t>
      </w:r>
    </w:p>
    <w:p w14:paraId="7F009D29" w14:textId="77777777" w:rsidR="00A753EE" w:rsidRPr="00D82A73" w:rsidRDefault="00A753EE" w:rsidP="0044783B">
      <w:pPr>
        <w:numPr>
          <w:ilvl w:val="0"/>
          <w:numId w:val="15"/>
        </w:numPr>
        <w:spacing w:line="240" w:lineRule="auto"/>
      </w:pPr>
      <w:r w:rsidRPr="00D82A73">
        <w:t xml:space="preserve">Vid vilka </w:t>
      </w:r>
      <w:r w:rsidRPr="00D82A73">
        <w:rPr>
          <w:i/>
        </w:rPr>
        <w:t>vårdenheter</w:t>
      </w:r>
      <w:r w:rsidRPr="00D82A73">
        <w:rPr>
          <w:vertAlign w:val="superscript"/>
        </w:rPr>
        <w:footnoteReference w:id="3"/>
      </w:r>
      <w:r w:rsidRPr="00D82A73">
        <w:t xml:space="preserve"> och vilka </w:t>
      </w:r>
      <w:r w:rsidRPr="00D82A73">
        <w:rPr>
          <w:i/>
        </w:rPr>
        <w:t>verksamheter</w:t>
      </w:r>
      <w:r w:rsidRPr="00D82A73">
        <w:rPr>
          <w:vertAlign w:val="superscript"/>
        </w:rPr>
        <w:footnoteReference w:id="4"/>
      </w:r>
      <w:r w:rsidRPr="00D82A73">
        <w:rPr>
          <w:i/>
        </w:rPr>
        <w:t xml:space="preserve"> </w:t>
      </w:r>
      <w:r w:rsidRPr="00D82A73">
        <w:t xml:space="preserve">skall tjänsten användas? T ex vårdenheten Reumatologmottagningen vid Karolinska universitetssjukhuset i Solna eller verksamheten som reumatologmottagningen tillhör - Reumatologiska kliniken vid Karolinska universitetssjukhuset. </w:t>
      </w:r>
    </w:p>
    <w:p w14:paraId="559A2BFF" w14:textId="77777777" w:rsidR="00A753EE" w:rsidRPr="00D82A73" w:rsidRDefault="00A753EE" w:rsidP="0044783B">
      <w:pPr>
        <w:numPr>
          <w:ilvl w:val="0"/>
          <w:numId w:val="15"/>
        </w:numPr>
        <w:spacing w:line="240" w:lineRule="auto"/>
      </w:pPr>
      <w:r w:rsidRPr="00D82A73">
        <w:t xml:space="preserve">Inom vilka </w:t>
      </w:r>
      <w:r w:rsidRPr="00D82A73">
        <w:rPr>
          <w:i/>
        </w:rPr>
        <w:t>vårdprocesser</w:t>
      </w:r>
      <w:r w:rsidRPr="00D82A73">
        <w:rPr>
          <w:vertAlign w:val="superscript"/>
        </w:rPr>
        <w:footnoteReference w:id="5"/>
      </w:r>
      <w:r w:rsidRPr="00D82A73">
        <w:rPr>
          <w:i/>
        </w:rPr>
        <w:t xml:space="preserve"> </w:t>
      </w:r>
      <w:r w:rsidRPr="00D82A73">
        <w:t xml:space="preserve">skall tjänsten användas? T ex det normala, icke akuta, vårdflödet för kroniskt sjuka CF-patienter med egenvård, löpande konsultationer, månadskontroller och årskontroll. </w:t>
      </w:r>
    </w:p>
    <w:p w14:paraId="1696CA74" w14:textId="77777777" w:rsidR="00A753EE" w:rsidRPr="00D82A73" w:rsidRDefault="00A753EE" w:rsidP="0044783B">
      <w:pPr>
        <w:numPr>
          <w:ilvl w:val="0"/>
          <w:numId w:val="15"/>
        </w:numPr>
        <w:spacing w:line="240" w:lineRule="auto"/>
      </w:pPr>
      <w:r w:rsidRPr="00D82A73">
        <w:t xml:space="preserve">Vilken </w:t>
      </w:r>
      <w:r w:rsidRPr="00D82A73">
        <w:rPr>
          <w:i/>
        </w:rPr>
        <w:t>vårdgivare</w:t>
      </w:r>
      <w:r w:rsidRPr="00D82A73">
        <w:rPr>
          <w:vertAlign w:val="superscript"/>
        </w:rPr>
        <w:footnoteReference w:id="6"/>
      </w:r>
      <w:r w:rsidRPr="00D82A73">
        <w:t xml:space="preserve"> är ansvarig? T ex myndigheten Karolinska universitetssjukhuset eller Jönköpings läns landsting eller Praktikertjänst AB. Ange organisationsnummer. </w:t>
      </w:r>
    </w:p>
    <w:p w14:paraId="31E17E70" w14:textId="77777777" w:rsidR="00A753EE" w:rsidRPr="00D82A73" w:rsidRDefault="00A753EE" w:rsidP="0044783B">
      <w:pPr>
        <w:numPr>
          <w:ilvl w:val="0"/>
          <w:numId w:val="15"/>
        </w:numPr>
        <w:spacing w:line="240" w:lineRule="auto"/>
      </w:pPr>
      <w:r w:rsidRPr="00D82A73">
        <w:t xml:space="preserve">Vilka </w:t>
      </w:r>
      <w:r w:rsidRPr="00D82A73">
        <w:rPr>
          <w:i/>
        </w:rPr>
        <w:t>landsting/kommuner</w:t>
      </w:r>
      <w:r w:rsidRPr="00D82A73">
        <w:t xml:space="preserve"> är yttersta ansvariga, d.v.s. sjukvårdshuvudmän, för verksamheten där tjänsten används? T ex Stockholms läns landsting, Göteborgs kommun eller Region Skåne. Ange organisationsnummer.  </w:t>
      </w:r>
    </w:p>
    <w:p w14:paraId="32BC4E4E" w14:textId="77777777" w:rsidR="00A753EE" w:rsidRPr="00D82A73" w:rsidRDefault="00A753EE" w:rsidP="0044783B">
      <w:pPr>
        <w:numPr>
          <w:ilvl w:val="0"/>
          <w:numId w:val="15"/>
        </w:numPr>
        <w:spacing w:line="240" w:lineRule="auto"/>
      </w:pPr>
      <w:r w:rsidRPr="00D82A73">
        <w:t xml:space="preserve">Vilka </w:t>
      </w:r>
      <w:r w:rsidRPr="00D82A73">
        <w:rPr>
          <w:i/>
        </w:rPr>
        <w:t xml:space="preserve">patientgrupper </w:t>
      </w:r>
      <w:r w:rsidRPr="00D82A73">
        <w:t>skall använda tjänsten? T ex personer med astmadiagnos som är över 55 år gamla och som är bosatta i Göteborgs kommun.</w:t>
      </w:r>
    </w:p>
    <w:p w14:paraId="7D14C1FA" w14:textId="77777777" w:rsidR="00A753EE" w:rsidRPr="00D82A73" w:rsidRDefault="00A753EE" w:rsidP="00A753EE"/>
    <w:p w14:paraId="20628424" w14:textId="77777777" w:rsidR="00A753EE" w:rsidRPr="00D82A73" w:rsidRDefault="00A753EE" w:rsidP="00A753EE">
      <w:r w:rsidRPr="00D82A73">
        <w:t xml:space="preserve">Exempel på egenskaper hos de kartdelar som beskrivs: </w:t>
      </w:r>
    </w:p>
    <w:p w14:paraId="7E741757" w14:textId="77777777" w:rsidR="00A753EE" w:rsidRPr="00D82A73" w:rsidRDefault="00A753EE" w:rsidP="0044783B">
      <w:pPr>
        <w:numPr>
          <w:ilvl w:val="0"/>
          <w:numId w:val="14"/>
        </w:numPr>
        <w:spacing w:line="240" w:lineRule="auto"/>
      </w:pPr>
      <w:r w:rsidRPr="00D82A73">
        <w:t xml:space="preserve">systemgränser (t ex landstingsgränser eller gränser mot kommunal socialtjänst och hur offentlighet och sekretess skall hanteras), </w:t>
      </w:r>
    </w:p>
    <w:p w14:paraId="46B062A3" w14:textId="77777777" w:rsidR="00A753EE" w:rsidRPr="00D82A73" w:rsidRDefault="00A753EE" w:rsidP="0044783B">
      <w:pPr>
        <w:numPr>
          <w:ilvl w:val="0"/>
          <w:numId w:val="14"/>
        </w:numPr>
        <w:spacing w:line="240" w:lineRule="auto"/>
      </w:pPr>
      <w:r w:rsidRPr="00D82A73">
        <w:t xml:space="preserve">relationer (t ex förhållanden mellan olika vårdgivare som använder en gemensam formulärtjänst i en vårdprocess med samma patientgrupp när det gäller hur personuppgiftsansvaret skall organiseras), </w:t>
      </w:r>
    </w:p>
    <w:p w14:paraId="77C4CEC5" w14:textId="77777777" w:rsidR="00A753EE" w:rsidRPr="00D82A73" w:rsidRDefault="00A753EE" w:rsidP="0044783B">
      <w:pPr>
        <w:numPr>
          <w:ilvl w:val="0"/>
          <w:numId w:val="14"/>
        </w:numPr>
        <w:spacing w:line="240" w:lineRule="auto"/>
      </w:pPr>
      <w:r w:rsidRPr="00D82A73">
        <w:t>objekt/subsystem (t ex informationsflöden som involverar labb eller intern IT-support och hur journalföring / arkivering skall ske)</w:t>
      </w:r>
    </w:p>
    <w:p w14:paraId="543D4750" w14:textId="77777777" w:rsidR="00A753EE" w:rsidRPr="00D82A73" w:rsidRDefault="00A753EE" w:rsidP="0044783B">
      <w:pPr>
        <w:numPr>
          <w:ilvl w:val="0"/>
          <w:numId w:val="14"/>
        </w:numPr>
        <w:spacing w:line="240" w:lineRule="auto"/>
      </w:pPr>
      <w:r w:rsidRPr="00D82A73">
        <w:t>omgivning (t ex gränsdragning mot vårdprocesser som inte skall omfattas av en tjänst, eller beroenden till systemförvaltande IT-leverantörer, tillsynsmyndigheters ansvarsområden för att analysera hur dessa skall involveras eller avgränsas i regelverksarbetet).</w:t>
      </w:r>
    </w:p>
    <w:p w14:paraId="4DE5A9B2" w14:textId="77777777" w:rsidR="00A753EE" w:rsidRPr="00D82A73" w:rsidRDefault="00A753EE" w:rsidP="00A753EE">
      <w:pPr>
        <w:ind w:left="720"/>
      </w:pPr>
    </w:p>
    <w:p w14:paraId="7EABDF23" w14:textId="77777777" w:rsidR="00A753EE" w:rsidRDefault="00A753EE" w:rsidP="00A753EE">
      <w:pPr>
        <w:spacing w:line="240" w:lineRule="auto"/>
      </w:pPr>
      <w:r>
        <w:br w:type="page"/>
      </w:r>
    </w:p>
    <w:p w14:paraId="229C3AE0" w14:textId="77777777" w:rsidR="00A753EE" w:rsidRDefault="00A753EE" w:rsidP="00A753EE">
      <w:r w:rsidRPr="00D82A73">
        <w:lastRenderedPageBreak/>
        <w:t xml:space="preserve">Resultatet av en systembeskrivning kan beskrivas mer i text eller mer grafiskt (jfr systemkarta). Här följer exempel på frågor och resonemang på påverkan som kan utredas med systembeskrivningar som ett underlag: </w:t>
      </w:r>
    </w:p>
    <w:p w14:paraId="5E8B7246" w14:textId="77777777" w:rsidR="00A753EE" w:rsidRPr="00D82A73" w:rsidRDefault="00A753EE" w:rsidP="00A753EE"/>
    <w:tbl>
      <w:tblPr>
        <w:tblW w:w="0" w:type="auto"/>
        <w:tblBorders>
          <w:top w:val="single" w:sz="6" w:space="0" w:color="000000"/>
          <w:left w:val="single" w:sz="12" w:space="0" w:color="000000"/>
          <w:bottom w:val="single" w:sz="6" w:space="0" w:color="000000"/>
          <w:right w:val="single" w:sz="12" w:space="0" w:color="000000"/>
          <w:insideH w:val="single" w:sz="4" w:space="0" w:color="auto"/>
          <w:insideV w:val="single" w:sz="6" w:space="0" w:color="000000"/>
        </w:tblBorders>
        <w:tblLook w:val="04A0" w:firstRow="1" w:lastRow="0" w:firstColumn="1" w:lastColumn="0" w:noHBand="0" w:noVBand="1"/>
      </w:tblPr>
      <w:tblGrid>
        <w:gridCol w:w="4818"/>
        <w:gridCol w:w="4818"/>
      </w:tblGrid>
      <w:tr w:rsidR="00A753EE" w:rsidRPr="00D82A73" w14:paraId="0F88E813" w14:textId="77777777" w:rsidTr="00177141">
        <w:tc>
          <w:tcPr>
            <w:tcW w:w="4818" w:type="dxa"/>
            <w:shd w:val="pct30" w:color="FFFF00" w:fill="B8CCE4"/>
          </w:tcPr>
          <w:p w14:paraId="26ABCB89" w14:textId="77777777" w:rsidR="00A753EE" w:rsidRPr="00D82A73" w:rsidRDefault="00A753EE" w:rsidP="00177141">
            <w:pPr>
              <w:rPr>
                <w:b/>
                <w:szCs w:val="20"/>
              </w:rPr>
            </w:pPr>
            <w:r w:rsidRPr="00D82A73">
              <w:rPr>
                <w:b/>
                <w:szCs w:val="20"/>
              </w:rPr>
              <w:t>Exempel på fråga</w:t>
            </w:r>
          </w:p>
        </w:tc>
        <w:tc>
          <w:tcPr>
            <w:tcW w:w="4818" w:type="dxa"/>
            <w:shd w:val="pct30" w:color="FFFF00" w:fill="B8CCE4"/>
          </w:tcPr>
          <w:p w14:paraId="27AC1406" w14:textId="77777777" w:rsidR="00A753EE" w:rsidRPr="00D82A73" w:rsidRDefault="00A753EE" w:rsidP="00177141">
            <w:pPr>
              <w:rPr>
                <w:b/>
                <w:szCs w:val="20"/>
              </w:rPr>
            </w:pPr>
            <w:r w:rsidRPr="00D82A73">
              <w:rPr>
                <w:b/>
                <w:szCs w:val="20"/>
              </w:rPr>
              <w:t>Exempel på påverkan som kan utredas med systembeskrivningar som ett underlag</w:t>
            </w:r>
          </w:p>
        </w:tc>
      </w:tr>
      <w:tr w:rsidR="00A753EE" w:rsidRPr="00D82A73" w14:paraId="618EDDAE" w14:textId="77777777" w:rsidTr="00177141">
        <w:tc>
          <w:tcPr>
            <w:tcW w:w="4818" w:type="dxa"/>
            <w:shd w:val="clear" w:color="auto" w:fill="auto"/>
          </w:tcPr>
          <w:p w14:paraId="123BD5BB" w14:textId="77777777" w:rsidR="00A753EE" w:rsidRPr="00D82A73" w:rsidRDefault="00A753EE" w:rsidP="00177141">
            <w:pPr>
              <w:rPr>
                <w:szCs w:val="20"/>
              </w:rPr>
            </w:pPr>
            <w:r w:rsidRPr="00D82A73">
              <w:rPr>
                <w:szCs w:val="20"/>
              </w:rPr>
              <w:t>”Vilka avtal/kontrakt bör upprättas mellan de olika aktörerna (e-tjänst mellanhänder, huvudman och invånaren)?”</w:t>
            </w:r>
          </w:p>
          <w:p w14:paraId="1C831C96" w14:textId="77777777" w:rsidR="00A753EE" w:rsidRPr="00D82A73" w:rsidRDefault="00A753EE" w:rsidP="00177141">
            <w:pPr>
              <w:rPr>
                <w:szCs w:val="20"/>
              </w:rPr>
            </w:pPr>
          </w:p>
        </w:tc>
        <w:tc>
          <w:tcPr>
            <w:tcW w:w="4818" w:type="dxa"/>
            <w:shd w:val="clear" w:color="auto" w:fill="auto"/>
          </w:tcPr>
          <w:p w14:paraId="6CEC5C10" w14:textId="77777777" w:rsidR="00A753EE" w:rsidRPr="00D82A73" w:rsidRDefault="00A753EE" w:rsidP="00177141">
            <w:pPr>
              <w:rPr>
                <w:szCs w:val="20"/>
              </w:rPr>
            </w:pPr>
            <w:r w:rsidRPr="00D82A73">
              <w:rPr>
                <w:szCs w:val="20"/>
              </w:rPr>
              <w:t xml:space="preserve">Det är just för denna typ av frågeställning det behövs tydlig systemkartläggning som sedan kan belysas och bearbetas med hjälp verkliga och hypotetiska case och scenarier. När en e-tjänst funnits under en period kan inventering av befintliga avtal också ge en bättre bild av vilka kontrakt som upplevs som nödvändiga och användbara. Den nationella arkitekturen, landstingsgemensamma ramavtal och strukturer, referensarkitektur kommer att underlätta integration och gemensam utveckling samt underlätta för regelverksansvariga. </w:t>
            </w:r>
          </w:p>
          <w:p w14:paraId="4294CD25" w14:textId="77777777" w:rsidR="00A753EE" w:rsidRPr="00D82A73" w:rsidRDefault="00A753EE" w:rsidP="00177141">
            <w:pPr>
              <w:rPr>
                <w:szCs w:val="20"/>
              </w:rPr>
            </w:pPr>
          </w:p>
        </w:tc>
      </w:tr>
      <w:tr w:rsidR="00A753EE" w:rsidRPr="00D82A73" w14:paraId="339A8669" w14:textId="77777777" w:rsidTr="00177141">
        <w:tc>
          <w:tcPr>
            <w:tcW w:w="4818" w:type="dxa"/>
            <w:shd w:val="clear" w:color="auto" w:fill="auto"/>
          </w:tcPr>
          <w:p w14:paraId="40DB42DD" w14:textId="77777777" w:rsidR="00A753EE" w:rsidRPr="00D82A73" w:rsidRDefault="00A753EE" w:rsidP="00177141">
            <w:pPr>
              <w:rPr>
                <w:szCs w:val="20"/>
              </w:rPr>
            </w:pPr>
            <w:r w:rsidRPr="00D82A73">
              <w:rPr>
                <w:szCs w:val="20"/>
              </w:rPr>
              <w:t>”Hur länge får information lagras i ett formulär, hur länge bör ett pågående formulär få vara aktivt d.v.s. vara temporärt.”</w:t>
            </w:r>
          </w:p>
          <w:p w14:paraId="36A0EC48" w14:textId="77777777" w:rsidR="00A753EE" w:rsidRPr="00D82A73" w:rsidRDefault="00A753EE" w:rsidP="00177141">
            <w:pPr>
              <w:rPr>
                <w:szCs w:val="20"/>
              </w:rPr>
            </w:pPr>
          </w:p>
        </w:tc>
        <w:tc>
          <w:tcPr>
            <w:tcW w:w="4818" w:type="dxa"/>
            <w:shd w:val="clear" w:color="auto" w:fill="auto"/>
          </w:tcPr>
          <w:p w14:paraId="56955162" w14:textId="77777777" w:rsidR="00A753EE" w:rsidRPr="00D82A73" w:rsidRDefault="00A753EE" w:rsidP="00177141">
            <w:pPr>
              <w:rPr>
                <w:szCs w:val="20"/>
              </w:rPr>
            </w:pPr>
            <w:r w:rsidRPr="00D82A73">
              <w:rPr>
                <w:szCs w:val="20"/>
              </w:rPr>
              <w:t>Denna frågeställning påverkar kraven som en vårdgivare måste ställa på den tekniska lösningen och kan kräva att den tekniska lösningen antingen uppfyller krav som ställs på journalsystem, alternativt innehåller stöd för export av information från formulärtjänst till journal på ett sätt som uppfyller särskilda informationssäkerhetskrav. Normalt sätt kan detta hanteras med utgångspunkten att själva formulärtjänsten inte innehåller lagring av känsliga personuppgifter.</w:t>
            </w:r>
          </w:p>
          <w:p w14:paraId="39600487" w14:textId="77777777" w:rsidR="00A753EE" w:rsidRPr="00D82A73" w:rsidRDefault="00A753EE" w:rsidP="00177141">
            <w:pPr>
              <w:rPr>
                <w:szCs w:val="20"/>
              </w:rPr>
            </w:pPr>
          </w:p>
        </w:tc>
      </w:tr>
      <w:tr w:rsidR="00A753EE" w:rsidRPr="00D82A73" w14:paraId="36600652" w14:textId="77777777" w:rsidTr="00177141">
        <w:tc>
          <w:tcPr>
            <w:tcW w:w="4818" w:type="dxa"/>
            <w:shd w:val="clear" w:color="auto" w:fill="auto"/>
          </w:tcPr>
          <w:p w14:paraId="4A233C0A" w14:textId="77777777" w:rsidR="00A753EE" w:rsidRPr="00D82A73" w:rsidRDefault="00A753EE" w:rsidP="00177141">
            <w:pPr>
              <w:rPr>
                <w:szCs w:val="20"/>
              </w:rPr>
            </w:pPr>
            <w:r w:rsidRPr="00D82A73">
              <w:rPr>
                <w:szCs w:val="20"/>
              </w:rPr>
              <w:t>”Vem äger och kan ta betalt för en formulärtjänst?”, ”Vem äger informationen i tjänsten?”</w:t>
            </w:r>
          </w:p>
          <w:p w14:paraId="44C339ED" w14:textId="77777777" w:rsidR="00A753EE" w:rsidRPr="00D82A73" w:rsidRDefault="00A753EE" w:rsidP="00177141">
            <w:pPr>
              <w:rPr>
                <w:szCs w:val="20"/>
              </w:rPr>
            </w:pPr>
          </w:p>
        </w:tc>
        <w:tc>
          <w:tcPr>
            <w:tcW w:w="4818" w:type="dxa"/>
            <w:shd w:val="clear" w:color="auto" w:fill="auto"/>
          </w:tcPr>
          <w:p w14:paraId="10922153" w14:textId="77777777" w:rsidR="00A753EE" w:rsidRPr="00D82A73" w:rsidRDefault="00A753EE" w:rsidP="00177141">
            <w:pPr>
              <w:rPr>
                <w:szCs w:val="20"/>
              </w:rPr>
            </w:pPr>
            <w:r w:rsidRPr="00D82A73">
              <w:rPr>
                <w:szCs w:val="20"/>
              </w:rPr>
              <w:t xml:space="preserve">Dessa frågeställningar påverkar ingångsvillkoren för hur en etjänstelösning introduceras inom en sjukvårdshuvudmans område och medför t ex att man när en medborgare använder en tjänst tillser att den som äger tjänsten i förhållandet med invånaren (t ex en vårdgivare) har säkrat med slutanvändarna att informationen kan utnyttjas för ytterligare ändamål som t ex statistik, forskning. Normalt sätt kan detta hanteras genom att man har väl utvecklade avtal med slutanvändarna, t ex </w:t>
            </w:r>
            <w:r w:rsidRPr="00D82A73">
              <w:rPr>
                <w:szCs w:val="20"/>
              </w:rPr>
              <w:lastRenderedPageBreak/>
              <w:t>villkorstexter integrerade i de olika tjänstekomponenterna som användarna godkänner när man har börjat använda tjänsten, och att man med policies, ramavtal och anslutningsavtal reglerar från sjukvårdshuvudmannens sida vad som skall gälla.</w:t>
            </w:r>
          </w:p>
          <w:p w14:paraId="51153A07" w14:textId="77777777" w:rsidR="00A753EE" w:rsidRPr="00D82A73" w:rsidRDefault="00A753EE" w:rsidP="00177141">
            <w:pPr>
              <w:rPr>
                <w:szCs w:val="20"/>
              </w:rPr>
            </w:pPr>
          </w:p>
        </w:tc>
      </w:tr>
      <w:tr w:rsidR="00A753EE" w:rsidRPr="00D82A73" w14:paraId="7D857C53" w14:textId="77777777" w:rsidTr="00177141">
        <w:tc>
          <w:tcPr>
            <w:tcW w:w="4818" w:type="dxa"/>
            <w:shd w:val="clear" w:color="auto" w:fill="auto"/>
          </w:tcPr>
          <w:p w14:paraId="1CDF4139" w14:textId="77777777" w:rsidR="00A753EE" w:rsidRPr="00D82A73" w:rsidRDefault="00A753EE" w:rsidP="00177141">
            <w:pPr>
              <w:rPr>
                <w:szCs w:val="20"/>
              </w:rPr>
            </w:pPr>
            <w:r w:rsidRPr="00D82A73">
              <w:rPr>
                <w:szCs w:val="20"/>
              </w:rPr>
              <w:lastRenderedPageBreak/>
              <w:t>”På vilket sätt bör en användares (patients) avslutade formulär vara tillgängligt? Måste man kunna se det som en historik över ifyllda formulär?”</w:t>
            </w:r>
          </w:p>
          <w:p w14:paraId="3BD5DB7C" w14:textId="77777777" w:rsidR="00A753EE" w:rsidRPr="00D82A73" w:rsidRDefault="00A753EE" w:rsidP="00177141">
            <w:pPr>
              <w:rPr>
                <w:szCs w:val="20"/>
              </w:rPr>
            </w:pPr>
          </w:p>
        </w:tc>
        <w:tc>
          <w:tcPr>
            <w:tcW w:w="4818" w:type="dxa"/>
            <w:shd w:val="clear" w:color="auto" w:fill="auto"/>
          </w:tcPr>
          <w:p w14:paraId="1651EB3B" w14:textId="77777777" w:rsidR="00A753EE" w:rsidRPr="00D82A73" w:rsidRDefault="00A753EE" w:rsidP="00177141">
            <w:pPr>
              <w:rPr>
                <w:szCs w:val="20"/>
              </w:rPr>
            </w:pPr>
            <w:r w:rsidRPr="00D82A73">
              <w:rPr>
                <w:szCs w:val="20"/>
              </w:rPr>
              <w:t>Denna frågeställning påverkar hur en personuppgiftsansvarig vårdgivare skall se på formulärhanteringen på verksamhetsnivå och kan kräva att verksamheterna har särskilda rutiner för journalföring, gallring och arkivering. Normalt sätt kan detta hanteras genom att personuppgiftsansvarig vårdgivare har ett särskilt system för kartläggning av befintliga register (jfr PUH-registret inom SLL där också ett Arkiv och biobankscentrum finns som erbjuder tjänster för förvaring och långtidslagring av information och råd och stöd i arkiv- och dokumenthanteringsfrågor).</w:t>
            </w:r>
          </w:p>
          <w:p w14:paraId="5FB9FF56" w14:textId="77777777" w:rsidR="00A753EE" w:rsidRPr="00D82A73" w:rsidRDefault="00A753EE" w:rsidP="00177141">
            <w:pPr>
              <w:rPr>
                <w:szCs w:val="20"/>
              </w:rPr>
            </w:pPr>
          </w:p>
        </w:tc>
      </w:tr>
      <w:tr w:rsidR="00A753EE" w:rsidRPr="00D82A73" w14:paraId="49902C60" w14:textId="77777777" w:rsidTr="00177141">
        <w:tc>
          <w:tcPr>
            <w:tcW w:w="4818" w:type="dxa"/>
            <w:shd w:val="clear" w:color="auto" w:fill="auto"/>
          </w:tcPr>
          <w:p w14:paraId="04FF868D" w14:textId="77777777" w:rsidR="00A753EE" w:rsidRPr="00D82A73" w:rsidRDefault="00A753EE" w:rsidP="00177141">
            <w:pPr>
              <w:rPr>
                <w:szCs w:val="20"/>
              </w:rPr>
            </w:pPr>
            <w:r w:rsidRPr="00D82A73">
              <w:rPr>
                <w:szCs w:val="20"/>
              </w:rPr>
              <w:t>”Kan olika vårdgivare ta del av information från samma patient?”</w:t>
            </w:r>
          </w:p>
          <w:p w14:paraId="59D96F37" w14:textId="77777777" w:rsidR="00A753EE" w:rsidRPr="00D82A73" w:rsidRDefault="00A753EE" w:rsidP="00177141">
            <w:pPr>
              <w:rPr>
                <w:szCs w:val="20"/>
              </w:rPr>
            </w:pPr>
          </w:p>
        </w:tc>
        <w:tc>
          <w:tcPr>
            <w:tcW w:w="4818" w:type="dxa"/>
            <w:shd w:val="clear" w:color="auto" w:fill="auto"/>
          </w:tcPr>
          <w:p w14:paraId="058C8054" w14:textId="77777777" w:rsidR="00A753EE" w:rsidRPr="00D82A73" w:rsidRDefault="00A753EE" w:rsidP="00177141">
            <w:pPr>
              <w:rPr>
                <w:szCs w:val="20"/>
              </w:rPr>
            </w:pPr>
            <w:r w:rsidRPr="00D82A73">
              <w:rPr>
                <w:szCs w:val="20"/>
              </w:rPr>
              <w:t>Denna frågeställning påverkar frågor om sammanhållen journalföring och avtal mellan vårdgivare om personuppgiftsbiträden, direktåtkomst, personuppgiftsombud m.m. och kan kräva att den som tillhandahåller en formulärtjänst har kartlagt alla personuppgiftsflöden. Normalt sätt kan detta hanteras genom att själva formulärtjänsten inte möjliggör att olika vårdgivare har access till ”varandras” patientuppgifter, istället styrs accessmatriser och behörigheter på verksamhetsnivå.</w:t>
            </w:r>
          </w:p>
          <w:p w14:paraId="7A23C6D7" w14:textId="77777777" w:rsidR="00A753EE" w:rsidRPr="00D82A73" w:rsidRDefault="00A753EE" w:rsidP="00177141">
            <w:pPr>
              <w:rPr>
                <w:szCs w:val="20"/>
              </w:rPr>
            </w:pPr>
          </w:p>
        </w:tc>
      </w:tr>
      <w:tr w:rsidR="00A753EE" w:rsidRPr="00D82A73" w14:paraId="54FE9B90" w14:textId="77777777" w:rsidTr="00177141">
        <w:tc>
          <w:tcPr>
            <w:tcW w:w="4818" w:type="dxa"/>
            <w:shd w:val="clear" w:color="auto" w:fill="auto"/>
          </w:tcPr>
          <w:p w14:paraId="3B034BE5" w14:textId="77777777" w:rsidR="00A753EE" w:rsidRPr="00D82A73" w:rsidRDefault="00A753EE" w:rsidP="00177141">
            <w:pPr>
              <w:rPr>
                <w:szCs w:val="20"/>
              </w:rPr>
            </w:pPr>
            <w:r w:rsidRPr="00D82A73">
              <w:rPr>
                <w:szCs w:val="20"/>
              </w:rPr>
              <w:t>”Kan patienter dela med sig av informationen i formulärtjänsten till handläggare inom socialtjänsten?”</w:t>
            </w:r>
          </w:p>
          <w:p w14:paraId="0883750C" w14:textId="77777777" w:rsidR="00A753EE" w:rsidRPr="00D82A73" w:rsidRDefault="00A753EE" w:rsidP="00177141">
            <w:pPr>
              <w:rPr>
                <w:szCs w:val="20"/>
              </w:rPr>
            </w:pPr>
          </w:p>
        </w:tc>
        <w:tc>
          <w:tcPr>
            <w:tcW w:w="4818" w:type="dxa"/>
            <w:shd w:val="clear" w:color="auto" w:fill="auto"/>
          </w:tcPr>
          <w:p w14:paraId="362E1391" w14:textId="77777777" w:rsidR="00A753EE" w:rsidRPr="00D82A73" w:rsidRDefault="00A753EE" w:rsidP="00177141">
            <w:pPr>
              <w:rPr>
                <w:szCs w:val="20"/>
              </w:rPr>
            </w:pPr>
            <w:r w:rsidRPr="00D82A73">
              <w:rPr>
                <w:szCs w:val="20"/>
              </w:rPr>
              <w:t xml:space="preserve">Det pågår utredningar för att förbättra tillgång till personuppgifter inom och mellan hälso- och sjukvården och socialtjänsten som skall förbättra och förenkla möjligheterna för aktörer i e-hälsa att </w:t>
            </w:r>
            <w:r w:rsidRPr="00D82A73">
              <w:rPr>
                <w:szCs w:val="20"/>
              </w:rPr>
              <w:lastRenderedPageBreak/>
              <w:t>utbyta information</w:t>
            </w:r>
            <w:r w:rsidRPr="00D82A73">
              <w:rPr>
                <w:rStyle w:val="FootnoteReference"/>
                <w:szCs w:val="20"/>
              </w:rPr>
              <w:footnoteReference w:id="7"/>
            </w:r>
            <w:r w:rsidRPr="00D82A73">
              <w:rPr>
                <w:szCs w:val="20"/>
              </w:rPr>
              <w:t xml:space="preserve">. Dessa frågeställningar påverkar avtal mellan invånare och den som tillhandahåller en tjänst, t ex en för att en vårdgivare skall kunna säkerställa att patienten har en privat sfär för hantering av sina patientuppgifter som inte faller inom vårdgivarens ansvar för offentlig handling och sekretess. </w:t>
            </w:r>
          </w:p>
          <w:p w14:paraId="20B18316" w14:textId="77777777" w:rsidR="00A753EE" w:rsidRPr="00D82A73" w:rsidRDefault="00A753EE" w:rsidP="00177141">
            <w:pPr>
              <w:rPr>
                <w:szCs w:val="20"/>
              </w:rPr>
            </w:pPr>
          </w:p>
        </w:tc>
      </w:tr>
      <w:tr w:rsidR="00A753EE" w:rsidRPr="00D82A73" w14:paraId="7C4727BC" w14:textId="77777777" w:rsidTr="00177141">
        <w:tc>
          <w:tcPr>
            <w:tcW w:w="4818" w:type="dxa"/>
            <w:shd w:val="clear" w:color="auto" w:fill="auto"/>
          </w:tcPr>
          <w:p w14:paraId="46A2C279" w14:textId="77777777" w:rsidR="00A753EE" w:rsidRPr="00D82A73" w:rsidRDefault="00A753EE" w:rsidP="00177141">
            <w:pPr>
              <w:rPr>
                <w:szCs w:val="20"/>
              </w:rPr>
            </w:pPr>
            <w:r w:rsidRPr="00D82A73">
              <w:rPr>
                <w:szCs w:val="20"/>
              </w:rPr>
              <w:lastRenderedPageBreak/>
              <w:t>”Har en användare rätt att få ett avslutat formulär raderat? Vilka verksamhetsregler skall tillämpas på formulären? Vilka regelverk kan styra patientens möjlighet att radera ett formulär?”</w:t>
            </w:r>
          </w:p>
          <w:p w14:paraId="6D0B69A8" w14:textId="77777777" w:rsidR="00A753EE" w:rsidRPr="00D82A73" w:rsidRDefault="00A753EE" w:rsidP="00177141">
            <w:pPr>
              <w:rPr>
                <w:szCs w:val="20"/>
              </w:rPr>
            </w:pPr>
          </w:p>
        </w:tc>
        <w:tc>
          <w:tcPr>
            <w:tcW w:w="4818" w:type="dxa"/>
            <w:shd w:val="clear" w:color="auto" w:fill="auto"/>
          </w:tcPr>
          <w:p w14:paraId="69E139BB" w14:textId="77777777" w:rsidR="00A753EE" w:rsidRPr="00D82A73" w:rsidRDefault="00A753EE" w:rsidP="00177141">
            <w:pPr>
              <w:rPr>
                <w:szCs w:val="20"/>
              </w:rPr>
            </w:pPr>
            <w:r w:rsidRPr="00D82A73">
              <w:rPr>
                <w:szCs w:val="20"/>
              </w:rPr>
              <w:t>Denna frågeställning påverkar avtal mellan vårdgivare, verksamheter, tjänsteleverantörer, patienter m.fl. och kan kräva att tjänsten både i användargränssnitt och avtal tydliggör vad som är patientens egna uppgifter som patienten kan bestämma skall raderas (jfr patientens skrivyta), vad som är journaluppgifter eller administrativa uppgifter som vårdgivare äger (jfr uppgifter som skall journalföras eller som ingår i administrationsgränssnitt). Normalt sätt kan detta hanteras genom att formulärtjänster delas upp i tydliga deltjänster så att inte sammanblandning mellan olika krav och regelverk behöver hanteras (ett normalfall skulle vara att separera information som skall journalföras från allmän användarinformation eller rent administrativa uppgifter).</w:t>
            </w:r>
          </w:p>
          <w:p w14:paraId="0070A3C3" w14:textId="77777777" w:rsidR="00A753EE" w:rsidRPr="00D82A73" w:rsidRDefault="00A753EE" w:rsidP="00177141">
            <w:pPr>
              <w:rPr>
                <w:szCs w:val="20"/>
              </w:rPr>
            </w:pPr>
          </w:p>
        </w:tc>
      </w:tr>
      <w:tr w:rsidR="00A753EE" w:rsidRPr="00D82A73" w14:paraId="69FB1DE7" w14:textId="77777777" w:rsidTr="00177141">
        <w:tc>
          <w:tcPr>
            <w:tcW w:w="4818" w:type="dxa"/>
            <w:shd w:val="clear" w:color="auto" w:fill="auto"/>
          </w:tcPr>
          <w:p w14:paraId="50CC4478" w14:textId="77777777" w:rsidR="00A753EE" w:rsidRPr="00D82A73" w:rsidRDefault="00A753EE" w:rsidP="00177141">
            <w:pPr>
              <w:rPr>
                <w:szCs w:val="20"/>
              </w:rPr>
            </w:pPr>
            <w:r w:rsidRPr="00D82A73">
              <w:rPr>
                <w:szCs w:val="20"/>
              </w:rPr>
              <w:t>”Vilka olika typer av formulär kan aktualiseras och vilka olika generella regelverk behövs? På vilket sätt är dess typer kopplade till verksamhetsprocesser och hur styr det regelverken?”</w:t>
            </w:r>
          </w:p>
          <w:p w14:paraId="476B87A2" w14:textId="77777777" w:rsidR="00A753EE" w:rsidRPr="00D82A73" w:rsidRDefault="00A753EE" w:rsidP="00177141">
            <w:pPr>
              <w:rPr>
                <w:szCs w:val="20"/>
              </w:rPr>
            </w:pPr>
          </w:p>
        </w:tc>
        <w:tc>
          <w:tcPr>
            <w:tcW w:w="4818" w:type="dxa"/>
            <w:shd w:val="clear" w:color="auto" w:fill="auto"/>
          </w:tcPr>
          <w:p w14:paraId="033F3C1B" w14:textId="77777777" w:rsidR="00A753EE" w:rsidRPr="00D82A73" w:rsidRDefault="00A753EE" w:rsidP="00177141">
            <w:pPr>
              <w:rPr>
                <w:szCs w:val="20"/>
              </w:rPr>
            </w:pPr>
            <w:r w:rsidRPr="00D82A73">
              <w:rPr>
                <w:szCs w:val="20"/>
              </w:rPr>
              <w:t xml:space="preserve">Formulär kan t ex hjälpa till vid förnyande av recept, dialog om provresultat eller för att inhämta hälsodeklaration. Vilka frågeställningar som är aktuella påverkar sjukvårdshuvudmannens krav på hur eTjänster integreras i verksamhetsprocesser och lokala regelverk. I upphandlingsunderlag kan krav på att olika tjänster tillhandahålls ställas och även generella policys kan skapas för att styra upp hanteringen, t ex med etiska riktlinjer kring hur patientuppgifter får användas för forskning och marknadsföring. Graden av integration med </w:t>
            </w:r>
            <w:r w:rsidRPr="00D82A73">
              <w:rPr>
                <w:szCs w:val="20"/>
              </w:rPr>
              <w:lastRenderedPageBreak/>
              <w:t xml:space="preserve">verksamhetsprocesser påverkar hur integrerad eTjänsten skall ses med vårdtjänster i övrigt vilket får påverkan på patientsäkerhetsfrågor, ansvarsfrågor m.m. </w:t>
            </w:r>
          </w:p>
          <w:p w14:paraId="2BF17AA7" w14:textId="77777777" w:rsidR="00A753EE" w:rsidRPr="00D82A73" w:rsidRDefault="00A753EE" w:rsidP="00177141">
            <w:pPr>
              <w:rPr>
                <w:szCs w:val="20"/>
              </w:rPr>
            </w:pPr>
          </w:p>
        </w:tc>
      </w:tr>
      <w:tr w:rsidR="00A753EE" w:rsidRPr="00D82A73" w14:paraId="7765965D" w14:textId="77777777" w:rsidTr="00177141">
        <w:tc>
          <w:tcPr>
            <w:tcW w:w="4818" w:type="dxa"/>
            <w:shd w:val="clear" w:color="auto" w:fill="auto"/>
          </w:tcPr>
          <w:p w14:paraId="61B71177" w14:textId="77777777" w:rsidR="00A753EE" w:rsidRPr="00D82A73" w:rsidRDefault="00A753EE" w:rsidP="00177141">
            <w:pPr>
              <w:rPr>
                <w:szCs w:val="20"/>
              </w:rPr>
            </w:pPr>
            <w:r w:rsidRPr="00D82A73">
              <w:rPr>
                <w:szCs w:val="20"/>
              </w:rPr>
              <w:lastRenderedPageBreak/>
              <w:t>”Hur skall ansvarsgränser dras mellan aktörer? Systemkrav?”</w:t>
            </w:r>
          </w:p>
          <w:p w14:paraId="4725E74F" w14:textId="77777777" w:rsidR="00A753EE" w:rsidRPr="00D82A73" w:rsidRDefault="00A753EE" w:rsidP="00177141">
            <w:pPr>
              <w:rPr>
                <w:szCs w:val="20"/>
              </w:rPr>
            </w:pPr>
          </w:p>
        </w:tc>
        <w:tc>
          <w:tcPr>
            <w:tcW w:w="4818" w:type="dxa"/>
            <w:shd w:val="clear" w:color="auto" w:fill="auto"/>
          </w:tcPr>
          <w:p w14:paraId="14279CD1" w14:textId="77777777" w:rsidR="00A753EE" w:rsidRPr="00D82A73" w:rsidRDefault="00A753EE" w:rsidP="00177141">
            <w:pPr>
              <w:rPr>
                <w:szCs w:val="20"/>
              </w:rPr>
            </w:pPr>
            <w:r w:rsidRPr="00D82A73">
              <w:rPr>
                <w:szCs w:val="20"/>
              </w:rPr>
              <w:t>För att denna frågeställning skall kunna bearbetas behövs tydlig systemkartläggning som sedan kan belysas och bearbetas med hjälp verkliga och hypotetiska case och scenarier.</w:t>
            </w:r>
          </w:p>
          <w:p w14:paraId="4EB7AC9B" w14:textId="77777777" w:rsidR="00A753EE" w:rsidRPr="00D82A73" w:rsidRDefault="00A753EE" w:rsidP="00177141">
            <w:pPr>
              <w:rPr>
                <w:szCs w:val="20"/>
              </w:rPr>
            </w:pPr>
          </w:p>
        </w:tc>
      </w:tr>
      <w:tr w:rsidR="00A753EE" w:rsidRPr="00D82A73" w14:paraId="4BB23DBB" w14:textId="77777777" w:rsidTr="00177141">
        <w:tc>
          <w:tcPr>
            <w:tcW w:w="4818" w:type="dxa"/>
            <w:shd w:val="clear" w:color="auto" w:fill="auto"/>
          </w:tcPr>
          <w:p w14:paraId="0F4668BF" w14:textId="77777777" w:rsidR="00A753EE" w:rsidRPr="00D82A73" w:rsidRDefault="00A753EE" w:rsidP="00177141">
            <w:pPr>
              <w:rPr>
                <w:szCs w:val="20"/>
              </w:rPr>
            </w:pPr>
            <w:r w:rsidRPr="00D82A73">
              <w:rPr>
                <w:szCs w:val="20"/>
              </w:rPr>
              <w:t>”Vem är ansvarig för helheten? Styrmedel?”</w:t>
            </w:r>
          </w:p>
        </w:tc>
        <w:tc>
          <w:tcPr>
            <w:tcW w:w="4818" w:type="dxa"/>
            <w:shd w:val="clear" w:color="auto" w:fill="auto"/>
          </w:tcPr>
          <w:p w14:paraId="1B2D1DB6" w14:textId="77777777" w:rsidR="00A753EE" w:rsidRPr="00D82A73" w:rsidRDefault="00A753EE" w:rsidP="00177141">
            <w:pPr>
              <w:rPr>
                <w:szCs w:val="20"/>
              </w:rPr>
            </w:pPr>
            <w:r w:rsidRPr="00D82A73">
              <w:rPr>
                <w:szCs w:val="20"/>
              </w:rPr>
              <w:t>Med utgångspunkt i de avgränsningar och delar som beskrivits i en systemkartläggning kan styrmedel diskuteras, t ex vad gäller:</w:t>
            </w:r>
          </w:p>
          <w:p w14:paraId="2CD99D0B" w14:textId="77777777" w:rsidR="00A753EE" w:rsidRPr="00D82A73" w:rsidRDefault="00A753EE" w:rsidP="00177141">
            <w:pPr>
              <w:rPr>
                <w:szCs w:val="20"/>
              </w:rPr>
            </w:pPr>
            <w:r w:rsidRPr="00D82A73">
              <w:rPr>
                <w:szCs w:val="20"/>
              </w:rPr>
              <w:t>- Policys</w:t>
            </w:r>
          </w:p>
          <w:p w14:paraId="336A853D" w14:textId="77777777" w:rsidR="00A753EE" w:rsidRPr="00D82A73" w:rsidRDefault="00A753EE" w:rsidP="00177141">
            <w:pPr>
              <w:rPr>
                <w:szCs w:val="20"/>
              </w:rPr>
            </w:pPr>
            <w:r w:rsidRPr="00D82A73">
              <w:rPr>
                <w:szCs w:val="20"/>
              </w:rPr>
              <w:t>- Ersättningsmodeller</w:t>
            </w:r>
          </w:p>
          <w:p w14:paraId="188651A0" w14:textId="77777777" w:rsidR="00A753EE" w:rsidRPr="00D82A73" w:rsidRDefault="00A753EE" w:rsidP="00177141">
            <w:pPr>
              <w:rPr>
                <w:szCs w:val="20"/>
              </w:rPr>
            </w:pPr>
            <w:r w:rsidRPr="00D82A73">
              <w:rPr>
                <w:szCs w:val="20"/>
              </w:rPr>
              <w:t>- Regelverk</w:t>
            </w:r>
          </w:p>
          <w:p w14:paraId="73F62025" w14:textId="77777777" w:rsidR="00A753EE" w:rsidRPr="00D82A73" w:rsidRDefault="00A753EE" w:rsidP="00177141">
            <w:pPr>
              <w:rPr>
                <w:szCs w:val="20"/>
              </w:rPr>
            </w:pPr>
            <w:r w:rsidRPr="00D82A73">
              <w:rPr>
                <w:szCs w:val="20"/>
              </w:rPr>
              <w:t>- Avtal</w:t>
            </w:r>
          </w:p>
          <w:p w14:paraId="443C0E0C" w14:textId="77777777" w:rsidR="00A753EE" w:rsidRPr="00D82A73" w:rsidRDefault="00A753EE" w:rsidP="00177141">
            <w:pPr>
              <w:rPr>
                <w:szCs w:val="20"/>
              </w:rPr>
            </w:pPr>
            <w:r w:rsidRPr="00D82A73">
              <w:rPr>
                <w:szCs w:val="20"/>
              </w:rPr>
              <w:t>- Författningskrav</w:t>
            </w:r>
          </w:p>
          <w:p w14:paraId="4EF3BDB2" w14:textId="77777777" w:rsidR="00A753EE" w:rsidRPr="00D82A73" w:rsidRDefault="00A753EE" w:rsidP="00177141">
            <w:pPr>
              <w:rPr>
                <w:szCs w:val="20"/>
              </w:rPr>
            </w:pPr>
            <w:r w:rsidRPr="00D82A73">
              <w:rPr>
                <w:szCs w:val="20"/>
              </w:rPr>
              <w:t xml:space="preserve">Ansvar mellan beställare och utförare kan regleras avtalas med e-tjänster som en integrerad del. Nationella strukturer kan utformas och regleras. </w:t>
            </w:r>
          </w:p>
          <w:p w14:paraId="77C13F9C" w14:textId="77777777" w:rsidR="00A753EE" w:rsidRPr="00D82A73" w:rsidRDefault="00A753EE" w:rsidP="00177141">
            <w:pPr>
              <w:rPr>
                <w:szCs w:val="20"/>
              </w:rPr>
            </w:pPr>
          </w:p>
        </w:tc>
      </w:tr>
      <w:tr w:rsidR="00A753EE" w:rsidRPr="00D82A73" w14:paraId="296B52A0" w14:textId="77777777" w:rsidTr="00177141">
        <w:tc>
          <w:tcPr>
            <w:tcW w:w="4818" w:type="dxa"/>
            <w:shd w:val="clear" w:color="auto" w:fill="auto"/>
          </w:tcPr>
          <w:p w14:paraId="0FF704BB" w14:textId="77777777" w:rsidR="00A753EE" w:rsidRPr="00D82A73" w:rsidRDefault="00A753EE" w:rsidP="00177141">
            <w:pPr>
              <w:rPr>
                <w:szCs w:val="20"/>
              </w:rPr>
            </w:pPr>
            <w:r w:rsidRPr="00D82A73">
              <w:rPr>
                <w:szCs w:val="20"/>
              </w:rPr>
              <w:t>”Vem är ansvarig inför patienten? Informationskrav”</w:t>
            </w:r>
          </w:p>
        </w:tc>
        <w:tc>
          <w:tcPr>
            <w:tcW w:w="4818" w:type="dxa"/>
            <w:shd w:val="clear" w:color="auto" w:fill="auto"/>
          </w:tcPr>
          <w:p w14:paraId="127D2C97" w14:textId="77777777" w:rsidR="00A753EE" w:rsidRPr="00D82A73" w:rsidRDefault="00A753EE" w:rsidP="00177141">
            <w:pPr>
              <w:rPr>
                <w:szCs w:val="20"/>
              </w:rPr>
            </w:pPr>
            <w:r w:rsidRPr="00D82A73">
              <w:rPr>
                <w:szCs w:val="20"/>
              </w:rPr>
              <w:t>Ett vanligt sätt att beskriva begreppet personlig integritet i samband med informationshantering är att den enskilde skall kunna kontrollera spridningen av uppgifter om sig själv eller ha en rätt att bestämma vilka uppgifter om sig själv som han eller hon vill dela med sig till andra. Med utgångspunkt i de avgränsningar och delar som beskrivits i en systemkartläggning kan informationssäkerhetsfrågor diskuteras konkret, t ex vad gäller:</w:t>
            </w:r>
          </w:p>
          <w:p w14:paraId="6724483D" w14:textId="77777777" w:rsidR="00A753EE" w:rsidRPr="00D82A73" w:rsidRDefault="00A753EE" w:rsidP="00177141">
            <w:pPr>
              <w:rPr>
                <w:szCs w:val="20"/>
              </w:rPr>
            </w:pPr>
            <w:r w:rsidRPr="00D82A73">
              <w:rPr>
                <w:szCs w:val="20"/>
              </w:rPr>
              <w:t>- Integritet</w:t>
            </w:r>
          </w:p>
          <w:p w14:paraId="75F42C84" w14:textId="77777777" w:rsidR="00A753EE" w:rsidRPr="00D82A73" w:rsidRDefault="00A753EE" w:rsidP="00177141">
            <w:pPr>
              <w:rPr>
                <w:szCs w:val="20"/>
              </w:rPr>
            </w:pPr>
            <w:r w:rsidRPr="00D82A73">
              <w:rPr>
                <w:szCs w:val="20"/>
              </w:rPr>
              <w:t>- Sekretess</w:t>
            </w:r>
          </w:p>
          <w:p w14:paraId="335CB46C" w14:textId="77777777" w:rsidR="00A753EE" w:rsidRPr="00D82A73" w:rsidRDefault="00A753EE" w:rsidP="00177141">
            <w:pPr>
              <w:rPr>
                <w:szCs w:val="20"/>
              </w:rPr>
            </w:pPr>
            <w:r w:rsidRPr="00D82A73">
              <w:rPr>
                <w:szCs w:val="20"/>
              </w:rPr>
              <w:t>- Offentlighet</w:t>
            </w:r>
          </w:p>
          <w:p w14:paraId="06825F71" w14:textId="77777777" w:rsidR="00A753EE" w:rsidRPr="00D82A73" w:rsidRDefault="00A753EE" w:rsidP="00177141">
            <w:pPr>
              <w:rPr>
                <w:szCs w:val="20"/>
              </w:rPr>
            </w:pPr>
            <w:r w:rsidRPr="00D82A73">
              <w:rPr>
                <w:szCs w:val="20"/>
              </w:rPr>
              <w:t>- Informationssäkerhet</w:t>
            </w:r>
          </w:p>
          <w:p w14:paraId="52941B1C" w14:textId="77777777" w:rsidR="00A753EE" w:rsidRPr="00D82A73" w:rsidRDefault="00A753EE" w:rsidP="00177141">
            <w:pPr>
              <w:rPr>
                <w:szCs w:val="20"/>
              </w:rPr>
            </w:pPr>
            <w:r w:rsidRPr="00D82A73">
              <w:rPr>
                <w:szCs w:val="20"/>
              </w:rPr>
              <w:t>- Informationsklassning</w:t>
            </w:r>
          </w:p>
          <w:p w14:paraId="16E0EFB2" w14:textId="77777777" w:rsidR="00A753EE" w:rsidRPr="00D82A73" w:rsidRDefault="00A753EE" w:rsidP="00177141">
            <w:pPr>
              <w:rPr>
                <w:szCs w:val="20"/>
              </w:rPr>
            </w:pPr>
            <w:r w:rsidRPr="00D82A73">
              <w:rPr>
                <w:szCs w:val="20"/>
              </w:rPr>
              <w:t>- Integritetsfilter</w:t>
            </w:r>
          </w:p>
          <w:p w14:paraId="4E583011" w14:textId="77777777" w:rsidR="00A753EE" w:rsidRPr="00D82A73" w:rsidRDefault="00A753EE" w:rsidP="00177141">
            <w:pPr>
              <w:rPr>
                <w:szCs w:val="20"/>
              </w:rPr>
            </w:pPr>
            <w:r w:rsidRPr="00D82A73">
              <w:rPr>
                <w:szCs w:val="20"/>
              </w:rPr>
              <w:t>- Informationssäkerhet</w:t>
            </w:r>
          </w:p>
          <w:p w14:paraId="2838E30E" w14:textId="77777777" w:rsidR="00A753EE" w:rsidRPr="00D82A73" w:rsidRDefault="00A753EE" w:rsidP="00177141">
            <w:pPr>
              <w:rPr>
                <w:szCs w:val="20"/>
              </w:rPr>
            </w:pPr>
          </w:p>
        </w:tc>
      </w:tr>
      <w:tr w:rsidR="00A753EE" w:rsidRPr="00D82A73" w14:paraId="78A9062A" w14:textId="77777777" w:rsidTr="00177141">
        <w:tc>
          <w:tcPr>
            <w:tcW w:w="4818" w:type="dxa"/>
            <w:shd w:val="clear" w:color="auto" w:fill="auto"/>
          </w:tcPr>
          <w:p w14:paraId="154D82FE" w14:textId="77777777" w:rsidR="00A753EE" w:rsidRPr="00D82A73" w:rsidRDefault="00A753EE" w:rsidP="00177141">
            <w:pPr>
              <w:rPr>
                <w:szCs w:val="20"/>
              </w:rPr>
            </w:pPr>
            <w:r w:rsidRPr="00D82A73">
              <w:rPr>
                <w:szCs w:val="20"/>
              </w:rPr>
              <w:lastRenderedPageBreak/>
              <w:t>”Vart vänder sig patienten vid fel/missnöje?”</w:t>
            </w:r>
          </w:p>
        </w:tc>
        <w:tc>
          <w:tcPr>
            <w:tcW w:w="4818" w:type="dxa"/>
            <w:shd w:val="clear" w:color="auto" w:fill="auto"/>
          </w:tcPr>
          <w:p w14:paraId="59A70CF5" w14:textId="77777777" w:rsidR="00A753EE" w:rsidRPr="00D82A73" w:rsidRDefault="00A753EE" w:rsidP="00177141">
            <w:pPr>
              <w:rPr>
                <w:szCs w:val="20"/>
              </w:rPr>
            </w:pPr>
            <w:r w:rsidRPr="00D82A73">
              <w:rPr>
                <w:szCs w:val="20"/>
              </w:rPr>
              <w:t>Utgångspunkten är att eHälso</w:t>
            </w:r>
            <w:r>
              <w:rPr>
                <w:szCs w:val="20"/>
              </w:rPr>
              <w:t>t</w:t>
            </w:r>
            <w:r w:rsidRPr="00D82A73">
              <w:rPr>
                <w:szCs w:val="20"/>
              </w:rPr>
              <w:t>jänsterna är en integrerad del i hälso- och sjukvården. Det bör då alltid finnas en ansvarig vårdgivare som en missnöjd patient kan vända sig till. Invånare utan patientrelation bör kunna vända sig till en representant för sjukvårdshuvudmannen, t ex utsedd en funktion för Mina Vårdkontakter.</w:t>
            </w:r>
          </w:p>
        </w:tc>
      </w:tr>
    </w:tbl>
    <w:p w14:paraId="075E806F" w14:textId="77777777" w:rsidR="00A753EE" w:rsidRDefault="00A753EE" w:rsidP="00A753EE"/>
    <w:p w14:paraId="4F71C983" w14:textId="77777777" w:rsidR="00A753EE" w:rsidRPr="00D82A73" w:rsidRDefault="00A753EE" w:rsidP="00A753EE">
      <w:pPr>
        <w:pStyle w:val="Heading2"/>
      </w:pPr>
      <w:bookmarkStart w:id="1224" w:name="_Toc386458075"/>
      <w:bookmarkStart w:id="1225" w:name="_Toc391636695"/>
      <w:bookmarkStart w:id="1226" w:name="_Toc397585073"/>
      <w:r w:rsidRPr="00D82A73">
        <w:t>Icke funktionella krav</w:t>
      </w:r>
      <w:bookmarkEnd w:id="1224"/>
      <w:bookmarkEnd w:id="1225"/>
      <w:bookmarkEnd w:id="1226"/>
    </w:p>
    <w:p w14:paraId="5B4C805A" w14:textId="77777777" w:rsidR="00A753EE" w:rsidRPr="00E71599" w:rsidRDefault="00A753EE" w:rsidP="00A753EE">
      <w:pPr>
        <w:pStyle w:val="Heading3"/>
      </w:pPr>
      <w:bookmarkStart w:id="1227" w:name="_Toc386458076"/>
      <w:bookmarkStart w:id="1228" w:name="_Toc391636696"/>
      <w:bookmarkStart w:id="1229" w:name="_Toc397585074"/>
      <w:r w:rsidRPr="00D82A73">
        <w:t>SLA krav</w:t>
      </w:r>
      <w:bookmarkEnd w:id="1227"/>
      <w:bookmarkEnd w:id="1228"/>
      <w:bookmarkEnd w:id="1229"/>
    </w:p>
    <w:p w14:paraId="20E4EDC4" w14:textId="77777777" w:rsidR="00A753EE" w:rsidRPr="00D82A73" w:rsidRDefault="00A753EE" w:rsidP="00A753EE">
      <w:r w:rsidRPr="00D82A73">
        <w:t>Följande generella SLA-krav gäller för alla tjänsteproducenter som tillhandahåller tjänster. Dessa krav gäller där inget annat anges för ett specifikt tjänstekontrakt. Observera att detta gäller tjänsteproducenten, antalet ”mellanhänder” som tjänsteplattformar kan komma att utöka svarstiden.</w:t>
      </w:r>
    </w:p>
    <w:p w14:paraId="09822F5B" w14:textId="77777777" w:rsidR="00A753EE" w:rsidRPr="00D82A73" w:rsidRDefault="00A753EE" w:rsidP="00A753E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A753EE" w:rsidRPr="00D82A73" w14:paraId="24B632E9" w14:textId="77777777" w:rsidTr="00177141">
        <w:tc>
          <w:tcPr>
            <w:tcW w:w="2268" w:type="dxa"/>
          </w:tcPr>
          <w:p w14:paraId="625F5D8B" w14:textId="77777777" w:rsidR="00A753EE" w:rsidRPr="00D82A73" w:rsidRDefault="00A753EE" w:rsidP="00177141">
            <w:pPr>
              <w:rPr>
                <w:b/>
              </w:rPr>
            </w:pPr>
            <w:r w:rsidRPr="00D82A73">
              <w:rPr>
                <w:b/>
              </w:rPr>
              <w:t>Kategori</w:t>
            </w:r>
          </w:p>
        </w:tc>
        <w:tc>
          <w:tcPr>
            <w:tcW w:w="4154" w:type="dxa"/>
          </w:tcPr>
          <w:p w14:paraId="7F949321" w14:textId="77777777" w:rsidR="00A753EE" w:rsidRPr="00D82A73" w:rsidRDefault="00A753EE" w:rsidP="00177141">
            <w:pPr>
              <w:rPr>
                <w:b/>
              </w:rPr>
            </w:pPr>
            <w:r w:rsidRPr="00D82A73">
              <w:rPr>
                <w:b/>
              </w:rPr>
              <w:t>Värde</w:t>
            </w:r>
          </w:p>
        </w:tc>
        <w:tc>
          <w:tcPr>
            <w:tcW w:w="3266" w:type="dxa"/>
          </w:tcPr>
          <w:p w14:paraId="01DD5FF0" w14:textId="77777777" w:rsidR="00A753EE" w:rsidRPr="00D82A73" w:rsidRDefault="00A753EE" w:rsidP="00177141">
            <w:pPr>
              <w:rPr>
                <w:b/>
              </w:rPr>
            </w:pPr>
            <w:r w:rsidRPr="00D82A73">
              <w:rPr>
                <w:b/>
              </w:rPr>
              <w:t>Beskrivning</w:t>
            </w:r>
          </w:p>
        </w:tc>
      </w:tr>
      <w:tr w:rsidR="00A753EE" w:rsidRPr="00D82A73" w14:paraId="6E209C7D" w14:textId="77777777" w:rsidTr="00177141">
        <w:tc>
          <w:tcPr>
            <w:tcW w:w="2268" w:type="dxa"/>
          </w:tcPr>
          <w:p w14:paraId="7CCBDB60" w14:textId="77777777" w:rsidR="00A753EE" w:rsidRPr="00D82A73" w:rsidRDefault="00A753EE" w:rsidP="00177141">
            <w:r w:rsidRPr="00D82A73">
              <w:t>Svarstid (avg)</w:t>
            </w:r>
          </w:p>
        </w:tc>
        <w:tc>
          <w:tcPr>
            <w:tcW w:w="4154" w:type="dxa"/>
          </w:tcPr>
          <w:p w14:paraId="33ABF4B3" w14:textId="77777777" w:rsidR="00A753EE" w:rsidRPr="00D82A73" w:rsidRDefault="00A753EE" w:rsidP="00177141">
            <w:pPr>
              <w:rPr>
                <w:highlight w:val="yellow"/>
              </w:rPr>
            </w:pPr>
            <w:r w:rsidRPr="00D82A73">
              <w:t>&lt; 500 ms per anrop.</w:t>
            </w:r>
          </w:p>
        </w:tc>
        <w:tc>
          <w:tcPr>
            <w:tcW w:w="3266" w:type="dxa"/>
          </w:tcPr>
          <w:p w14:paraId="66D7568F" w14:textId="77777777" w:rsidR="00A753EE" w:rsidRPr="00D82A73" w:rsidRDefault="00A753EE" w:rsidP="00177141"/>
        </w:tc>
      </w:tr>
      <w:tr w:rsidR="00A753EE" w:rsidRPr="00D82A73" w14:paraId="739E012D" w14:textId="77777777" w:rsidTr="00177141">
        <w:tc>
          <w:tcPr>
            <w:tcW w:w="2268" w:type="dxa"/>
          </w:tcPr>
          <w:p w14:paraId="742060DE" w14:textId="77777777" w:rsidR="00A753EE" w:rsidRPr="00D82A73" w:rsidRDefault="00A753EE" w:rsidP="00177141">
            <w:r w:rsidRPr="00D82A73">
              <w:t>Tillgänglighet</w:t>
            </w:r>
          </w:p>
        </w:tc>
        <w:tc>
          <w:tcPr>
            <w:tcW w:w="4154" w:type="dxa"/>
          </w:tcPr>
          <w:p w14:paraId="19310F6D" w14:textId="77777777" w:rsidR="00A753EE" w:rsidRPr="00D82A73" w:rsidRDefault="00A753EE" w:rsidP="00177141">
            <w:r w:rsidRPr="00D82A73">
              <w:t>24x7, 99,5%</w:t>
            </w:r>
          </w:p>
        </w:tc>
        <w:tc>
          <w:tcPr>
            <w:tcW w:w="3266" w:type="dxa"/>
          </w:tcPr>
          <w:p w14:paraId="0A2975EF" w14:textId="77777777" w:rsidR="00A753EE" w:rsidRPr="00D82A73" w:rsidRDefault="00A753EE" w:rsidP="00177141"/>
        </w:tc>
      </w:tr>
      <w:tr w:rsidR="00A753EE" w:rsidRPr="00D82A73" w14:paraId="2250C229" w14:textId="77777777" w:rsidTr="00177141">
        <w:tc>
          <w:tcPr>
            <w:tcW w:w="2268" w:type="dxa"/>
          </w:tcPr>
          <w:p w14:paraId="0FA013C3" w14:textId="77777777" w:rsidR="00A753EE" w:rsidRPr="00D82A73" w:rsidRDefault="00A753EE" w:rsidP="00177141">
            <w:r w:rsidRPr="00D82A73">
              <w:t>Last</w:t>
            </w:r>
          </w:p>
        </w:tc>
        <w:tc>
          <w:tcPr>
            <w:tcW w:w="4154" w:type="dxa"/>
          </w:tcPr>
          <w:p w14:paraId="0B22CF6C" w14:textId="77777777" w:rsidR="00A753EE" w:rsidRPr="00D82A73" w:rsidRDefault="00A753EE" w:rsidP="00177141">
            <w:r w:rsidRPr="00D82A73">
              <w:t>50 samtidiga anrop</w:t>
            </w:r>
          </w:p>
        </w:tc>
        <w:tc>
          <w:tcPr>
            <w:tcW w:w="3266" w:type="dxa"/>
          </w:tcPr>
          <w:p w14:paraId="517C22D2" w14:textId="77777777" w:rsidR="00A753EE" w:rsidRPr="00D82A73" w:rsidRDefault="00A753EE" w:rsidP="00177141"/>
        </w:tc>
      </w:tr>
      <w:tr w:rsidR="00A753EE" w:rsidRPr="00D82A73" w14:paraId="62C9731F" w14:textId="77777777" w:rsidTr="00177141">
        <w:tc>
          <w:tcPr>
            <w:tcW w:w="2268" w:type="dxa"/>
          </w:tcPr>
          <w:p w14:paraId="0F3559A4" w14:textId="77777777" w:rsidR="00A753EE" w:rsidRPr="00D82A73" w:rsidRDefault="00A753EE" w:rsidP="00177141">
            <w:r w:rsidRPr="00D82A73">
              <w:t>Aktualitet</w:t>
            </w:r>
          </w:p>
        </w:tc>
        <w:tc>
          <w:tcPr>
            <w:tcW w:w="4154" w:type="dxa"/>
          </w:tcPr>
          <w:p w14:paraId="0CBCABA4" w14:textId="77777777" w:rsidR="00A753EE" w:rsidRPr="00D82A73" w:rsidRDefault="00A753EE" w:rsidP="00177141">
            <w:r w:rsidRPr="00D82A73">
              <w:t>-</w:t>
            </w:r>
          </w:p>
        </w:tc>
        <w:tc>
          <w:tcPr>
            <w:tcW w:w="3266" w:type="dxa"/>
          </w:tcPr>
          <w:p w14:paraId="3D117BDC" w14:textId="77777777" w:rsidR="00A753EE" w:rsidRPr="00D82A73" w:rsidRDefault="00A753EE" w:rsidP="00177141"/>
        </w:tc>
      </w:tr>
      <w:tr w:rsidR="00A753EE" w:rsidRPr="00D82A73" w14:paraId="652BC5BD" w14:textId="77777777" w:rsidTr="00177141">
        <w:tc>
          <w:tcPr>
            <w:tcW w:w="2268" w:type="dxa"/>
          </w:tcPr>
          <w:p w14:paraId="6552620C" w14:textId="77777777" w:rsidR="00A753EE" w:rsidRPr="00D82A73" w:rsidRDefault="00A753EE" w:rsidP="00177141">
            <w:pPr>
              <w:rPr>
                <w:highlight w:val="yellow"/>
              </w:rPr>
            </w:pPr>
            <w:r w:rsidRPr="00D82A73">
              <w:t>Återställningstid</w:t>
            </w:r>
          </w:p>
        </w:tc>
        <w:tc>
          <w:tcPr>
            <w:tcW w:w="4154" w:type="dxa"/>
          </w:tcPr>
          <w:p w14:paraId="248854E1" w14:textId="77777777" w:rsidR="00A753EE" w:rsidRPr="00D82A73" w:rsidRDefault="00A753EE" w:rsidP="00177141">
            <w:pPr>
              <w:tabs>
                <w:tab w:val="left" w:pos="2935"/>
              </w:tabs>
              <w:jc w:val="both"/>
            </w:pPr>
            <w:r w:rsidRPr="00D82A73">
              <w:t>-</w:t>
            </w:r>
          </w:p>
        </w:tc>
        <w:tc>
          <w:tcPr>
            <w:tcW w:w="3266" w:type="dxa"/>
          </w:tcPr>
          <w:p w14:paraId="1D2D1282" w14:textId="77777777" w:rsidR="00A753EE" w:rsidRPr="00D82A73" w:rsidRDefault="00A753EE" w:rsidP="00177141"/>
        </w:tc>
      </w:tr>
    </w:tbl>
    <w:p w14:paraId="5B4DCC8F" w14:textId="77777777" w:rsidR="00A753EE" w:rsidRPr="00D82A73" w:rsidRDefault="00A753EE" w:rsidP="00A753EE">
      <w:pPr>
        <w:pStyle w:val="BodyText"/>
      </w:pPr>
    </w:p>
    <w:p w14:paraId="52AD6F2D" w14:textId="77777777" w:rsidR="00A753EE" w:rsidRPr="00D82A73" w:rsidRDefault="00A753EE" w:rsidP="00A753EE">
      <w:pPr>
        <w:pStyle w:val="Heading3"/>
      </w:pPr>
      <w:bookmarkStart w:id="1230" w:name="_Toc386458077"/>
      <w:bookmarkStart w:id="1231" w:name="_Toc391636697"/>
      <w:bookmarkStart w:id="1232" w:name="_Toc397585075"/>
      <w:r w:rsidRPr="00D82A73">
        <w:t>Övriga krav</w:t>
      </w:r>
      <w:bookmarkEnd w:id="1230"/>
      <w:bookmarkEnd w:id="1231"/>
      <w:bookmarkEnd w:id="1232"/>
    </w:p>
    <w:p w14:paraId="628EFA65" w14:textId="77777777" w:rsidR="00A753EE" w:rsidRPr="00D82A73" w:rsidRDefault="00A753EE" w:rsidP="00A753EE">
      <w:r>
        <w:t>Inga övriga krav finns.</w:t>
      </w:r>
    </w:p>
    <w:p w14:paraId="2228E7DC" w14:textId="77777777" w:rsidR="00A753EE" w:rsidRDefault="00A753EE" w:rsidP="00A753EE">
      <w:pPr>
        <w:spacing w:line="240" w:lineRule="auto"/>
        <w:rPr>
          <w:rFonts w:eastAsia="Times New Roman"/>
          <w:bCs/>
          <w:sz w:val="24"/>
          <w:szCs w:val="26"/>
        </w:rPr>
      </w:pPr>
      <w:bookmarkStart w:id="1233" w:name="_Toc386458078"/>
      <w:r>
        <w:br w:type="page"/>
      </w:r>
    </w:p>
    <w:p w14:paraId="16539D5E" w14:textId="77777777" w:rsidR="00A753EE" w:rsidRPr="00D82A73" w:rsidRDefault="00A753EE" w:rsidP="00A753EE">
      <w:pPr>
        <w:pStyle w:val="Heading2"/>
      </w:pPr>
      <w:bookmarkStart w:id="1234" w:name="_Toc357754854"/>
      <w:bookmarkStart w:id="1235" w:name="_Toc391636698"/>
      <w:bookmarkStart w:id="1236" w:name="_Toc397585076"/>
      <w:r w:rsidRPr="00D82A73">
        <w:lastRenderedPageBreak/>
        <w:t>Felhantering</w:t>
      </w:r>
      <w:bookmarkEnd w:id="1233"/>
      <w:bookmarkEnd w:id="1234"/>
      <w:bookmarkEnd w:id="1235"/>
      <w:bookmarkEnd w:id="1236"/>
    </w:p>
    <w:p w14:paraId="20C8ECB4" w14:textId="77777777" w:rsidR="00A753EE" w:rsidRPr="00D82A73" w:rsidRDefault="00A753EE" w:rsidP="00A753EE">
      <w:r w:rsidRPr="00D82A73">
        <w:t xml:space="preserve">Vid ett </w:t>
      </w:r>
      <w:r w:rsidRPr="00D82A73">
        <w:rPr>
          <w:b/>
        </w:rPr>
        <w:t>tekniskt fel</w:t>
      </w:r>
      <w:r w:rsidRPr="00D82A73">
        <w:t xml:space="preserve"> levereras ett generellt undantag (SOAP-Exception). Exempel på felsituationer som rapporteras som tekniskt fel kan vara deadlock i databasen eller följdeffekter av programmeringsfel. Denna information bör loggas av tjänstekonsumenten. Informationen är inte riktad till användaren.</w:t>
      </w:r>
      <w:r w:rsidRPr="00D82A73">
        <w:br/>
        <w:t>Användaren kommer enbart att se ”tekniskt fel – inte detaljinformation. Den riktar sig till systemförvaltaren.</w:t>
      </w:r>
    </w:p>
    <w:p w14:paraId="572D68CA" w14:textId="77777777" w:rsidR="00A753EE" w:rsidRPr="00D82A73" w:rsidRDefault="00A753EE" w:rsidP="00A753EE">
      <w:pPr>
        <w:pStyle w:val="BodyText"/>
      </w:pPr>
    </w:p>
    <w:p w14:paraId="0419FE74" w14:textId="77777777" w:rsidR="00A753EE" w:rsidRPr="00D82A73" w:rsidRDefault="00A753EE" w:rsidP="00A753EE">
      <w:r w:rsidRPr="00D82A73">
        <w:t xml:space="preserve">Vid ett </w:t>
      </w:r>
      <w:r w:rsidRPr="00D82A73">
        <w:rPr>
          <w:b/>
        </w:rPr>
        <w:t>logiskt fel i</w:t>
      </w:r>
      <w:r w:rsidRPr="00D82A73">
        <w:t xml:space="preserve"> de uppdaterande tjänsterna levereras resultCode, resultText/comment.</w:t>
      </w:r>
      <w:r w:rsidRPr="00D82A73">
        <w:br/>
        <w:t>Syftet med resultText är att tjänstekonsumenten av tjänsten ska kunna visa upp informationen för invånaren.</w:t>
      </w:r>
    </w:p>
    <w:p w14:paraId="74435F49" w14:textId="77777777" w:rsidR="00A753EE" w:rsidRPr="00D82A73" w:rsidRDefault="00A753EE" w:rsidP="00A753EE">
      <w:r w:rsidRPr="00D82A73">
        <w:t>resultCode kan vara:</w:t>
      </w:r>
    </w:p>
    <w:p w14:paraId="57AB67BB" w14:textId="77777777" w:rsidR="00A753EE" w:rsidRPr="00D82A73" w:rsidRDefault="00A753EE" w:rsidP="00A753EE">
      <w:r w:rsidRPr="00D82A73">
        <w:t xml:space="preserve">OK </w:t>
      </w:r>
      <w:r w:rsidRPr="00D82A73">
        <w:br/>
        <w:t>transaktionen har utförts enligt uppdraget i frågemeddelandet.</w:t>
      </w:r>
    </w:p>
    <w:p w14:paraId="65B766A5" w14:textId="77777777" w:rsidR="00A753EE" w:rsidRPr="00D82A73" w:rsidRDefault="00A753EE" w:rsidP="00A753EE">
      <w:r w:rsidRPr="00D82A73">
        <w:t xml:space="preserve">INFO </w:t>
      </w:r>
      <w:r w:rsidRPr="00D82A73">
        <w:br/>
        <w:t xml:space="preserve">transaktionen har </w:t>
      </w:r>
      <w:bookmarkStart w:id="1237" w:name="OLE_LINK7"/>
      <w:bookmarkStart w:id="1238" w:name="OLE_LINK8"/>
      <w:r w:rsidRPr="00D82A73">
        <w:t xml:space="preserve">utförts </w:t>
      </w:r>
      <w:bookmarkEnd w:id="1237"/>
      <w:bookmarkEnd w:id="1238"/>
      <w:r w:rsidRPr="00D82A73">
        <w:t>enligt uppdraget i frågemeddelandet, men det finns ett meddelande som tjänstekonsumenten måste visa upp för invånaren. Exempel på detta kan vara ”medtag legitimation vid besöket”.</w:t>
      </w:r>
    </w:p>
    <w:p w14:paraId="47E9AF7E" w14:textId="77777777" w:rsidR="00A753EE" w:rsidRPr="00D82A73" w:rsidRDefault="00A753EE" w:rsidP="00A753EE">
      <w:r w:rsidRPr="00D82A73">
        <w:t>ERROR</w:t>
      </w:r>
      <w:r w:rsidRPr="00D82A73">
        <w:br/>
        <w:t xml:space="preserve">transaktionen har INTE kunnat utföras enligt uppdrag i frågemeddelandet p.g.a. logiskt fel. Det finns ett meddelande som konsumenten måste visa upp. Exempel på detta kan vara ”ditt svar gick inte att hantera pga XXX”. </w:t>
      </w:r>
    </w:p>
    <w:p w14:paraId="6AFE4FA9" w14:textId="77777777" w:rsidR="00A753EE" w:rsidRPr="00D82A73" w:rsidRDefault="00A753EE" w:rsidP="00A753EE"/>
    <w:p w14:paraId="3942ECE6" w14:textId="77777777" w:rsidR="00A753EE" w:rsidRPr="00D82A73" w:rsidRDefault="00A753EE" w:rsidP="00A753EE"/>
    <w:p w14:paraId="5786F99D" w14:textId="77777777" w:rsidR="00A753EE" w:rsidRPr="00D82A73" w:rsidRDefault="00A753EE" w:rsidP="00A753EE">
      <w:pPr>
        <w:pStyle w:val="Heading3"/>
      </w:pPr>
      <w:bookmarkStart w:id="1239" w:name="_Toc386458079"/>
      <w:bookmarkStart w:id="1240" w:name="_Toc391636699"/>
      <w:bookmarkStart w:id="1241" w:name="_Toc397585077"/>
      <w:r w:rsidRPr="00D82A73">
        <w:t>Krav på en tjänsteproducent</w:t>
      </w:r>
      <w:bookmarkEnd w:id="1239"/>
      <w:bookmarkEnd w:id="1240"/>
      <w:bookmarkEnd w:id="1241"/>
    </w:p>
    <w:p w14:paraId="7022CF81" w14:textId="77777777" w:rsidR="00A753EE" w:rsidRPr="00D82A73" w:rsidRDefault="00A753EE" w:rsidP="00A753EE">
      <w:pPr>
        <w:pStyle w:val="Heading4"/>
      </w:pPr>
      <w:r w:rsidRPr="00D82A73">
        <w:t xml:space="preserve">Logiska fel </w:t>
      </w:r>
    </w:p>
    <w:p w14:paraId="027F6F0B" w14:textId="77777777" w:rsidR="00A753EE" w:rsidRPr="00D82A73" w:rsidRDefault="00A753EE" w:rsidP="00A753EE">
      <w:r w:rsidRPr="00D82A73">
        <w:t>Inga specifika felkoder används.</w:t>
      </w:r>
    </w:p>
    <w:p w14:paraId="6DD3B11D" w14:textId="77777777" w:rsidR="00A753EE" w:rsidRPr="00D82A73" w:rsidRDefault="00A753EE" w:rsidP="00A753EE"/>
    <w:p w14:paraId="6D3EA79C" w14:textId="77777777" w:rsidR="00A753EE" w:rsidRPr="00D82A73" w:rsidRDefault="00A753EE" w:rsidP="00A753EE">
      <w:pPr>
        <w:pStyle w:val="Heading4"/>
      </w:pPr>
      <w:r w:rsidRPr="00D82A73">
        <w:t>Tekniska fel</w:t>
      </w:r>
    </w:p>
    <w:p w14:paraId="17B1092E" w14:textId="77777777" w:rsidR="00A753EE" w:rsidRPr="00D82A73" w:rsidRDefault="00A753EE" w:rsidP="00A753EE">
      <w:r w:rsidRPr="00D82A73">
        <w:t>Inga specifika felkoder används.</w:t>
      </w:r>
    </w:p>
    <w:p w14:paraId="7DB9E6C6" w14:textId="77777777" w:rsidR="00A753EE" w:rsidRPr="00D82A73" w:rsidRDefault="00A753EE" w:rsidP="00A753EE"/>
    <w:p w14:paraId="5FD73B8E" w14:textId="77777777" w:rsidR="00A753EE" w:rsidRPr="00D82A73" w:rsidRDefault="00A753EE" w:rsidP="00A753EE">
      <w:pPr>
        <w:pStyle w:val="Heading3"/>
      </w:pPr>
      <w:bookmarkStart w:id="1242" w:name="_Toc386458080"/>
      <w:bookmarkStart w:id="1243" w:name="_Toc391636700"/>
      <w:bookmarkStart w:id="1244" w:name="_Toc397585078"/>
      <w:r w:rsidRPr="00D82A73">
        <w:t>Krav på en tjänstekonsument</w:t>
      </w:r>
      <w:bookmarkEnd w:id="1242"/>
      <w:bookmarkEnd w:id="1243"/>
      <w:bookmarkEnd w:id="1244"/>
    </w:p>
    <w:p w14:paraId="5F1499B7" w14:textId="77777777" w:rsidR="00A753EE" w:rsidRPr="00D82A73" w:rsidRDefault="00A753EE" w:rsidP="00A753EE">
      <w:pPr>
        <w:pStyle w:val="Heading4"/>
      </w:pPr>
      <w:r w:rsidRPr="00D82A73">
        <w:t xml:space="preserve">Logiska fel </w:t>
      </w:r>
    </w:p>
    <w:p w14:paraId="3459E73C" w14:textId="77777777" w:rsidR="00A753EE" w:rsidRPr="00D82A73" w:rsidRDefault="00A753EE" w:rsidP="00A753EE">
      <w:r w:rsidRPr="00D82A73">
        <w:t>Inga specifika felkoder används.</w:t>
      </w:r>
    </w:p>
    <w:p w14:paraId="7808B5E5" w14:textId="77777777" w:rsidR="00A753EE" w:rsidRPr="00D82A73" w:rsidRDefault="00A753EE" w:rsidP="00A753EE">
      <w:pPr>
        <w:rPr>
          <w:color w:val="4F81BD" w:themeColor="accent1"/>
        </w:rPr>
      </w:pPr>
    </w:p>
    <w:p w14:paraId="01370EE0" w14:textId="77777777" w:rsidR="00A753EE" w:rsidRPr="00D82A73" w:rsidRDefault="00A753EE" w:rsidP="00A753EE">
      <w:pPr>
        <w:pStyle w:val="Heading4"/>
      </w:pPr>
      <w:r w:rsidRPr="00D82A73">
        <w:t>Tekniska fel</w:t>
      </w:r>
    </w:p>
    <w:p w14:paraId="38426471" w14:textId="77777777" w:rsidR="00A753EE" w:rsidRPr="00D82A73" w:rsidRDefault="00A753EE" w:rsidP="00A753EE">
      <w:r w:rsidRPr="00D82A73">
        <w:t>Inga specifika felkoder används.</w:t>
      </w:r>
    </w:p>
    <w:p w14:paraId="0A5AE563" w14:textId="77777777" w:rsidR="0039481C" w:rsidRPr="009C52F6" w:rsidRDefault="0039481C" w:rsidP="009C52F6">
      <w:pPr>
        <w:rPr>
          <w:del w:id="1245" w:author="Jarno Nieminen" w:date="2014-09-04T09:09:00Z"/>
        </w:rPr>
      </w:pPr>
      <w:bookmarkStart w:id="1246" w:name="_Toc397585079"/>
    </w:p>
    <w:p w14:paraId="2CBDBDA5" w14:textId="77777777" w:rsidR="0039481C" w:rsidRDefault="0039481C" w:rsidP="0039481C">
      <w:pPr>
        <w:pStyle w:val="Heading1"/>
      </w:pPr>
      <w:bookmarkStart w:id="1247" w:name="_Toc386458081"/>
      <w:bookmarkStart w:id="1248" w:name="_Toc391636701"/>
      <w:r>
        <w:t xml:space="preserve">Tjänstedomänens </w:t>
      </w:r>
      <w:bookmarkEnd w:id="1217"/>
      <w:r>
        <w:t>meddelandemodeller</w:t>
      </w:r>
      <w:bookmarkEnd w:id="1218"/>
      <w:bookmarkEnd w:id="1219"/>
      <w:bookmarkEnd w:id="1246"/>
      <w:bookmarkEnd w:id="1247"/>
      <w:bookmarkEnd w:id="1248"/>
    </w:p>
    <w:p w14:paraId="062125DB" w14:textId="77777777" w:rsidR="0039481C" w:rsidRDefault="0039481C" w:rsidP="0039481C">
      <w:pPr>
        <w:rPr>
          <w:i/>
          <w:rPrChange w:id="1249" w:author="Jarno Nieminen" w:date="2014-09-04T09:09:00Z">
            <w:rPr/>
          </w:rPrChange>
        </w:rPr>
      </w:pPr>
      <w:bookmarkStart w:id="1250" w:name="_Toc224960923"/>
      <w:bookmarkStart w:id="1251" w:name="_Toc357754856"/>
      <w:bookmarkStart w:id="1252" w:name="_Toc243452566"/>
      <w:r w:rsidRPr="007E3F3B">
        <w:rPr>
          <w:i/>
          <w:rPrChange w:id="1253" w:author="Jarno Nieminen" w:date="2014-09-04T09:09:00Z">
            <w:rPr/>
          </w:rPrChange>
        </w:rPr>
        <w:t>Här beskrivs de meddelandemodeller som tjänstekontrakten bygger på. För varje meddelandemodell beskrivs hur mappning ser ut delvis mot V-TIM, här version 2.2 samt mot schema (XSD) för tjänstekontrakt.</w:t>
      </w:r>
    </w:p>
    <w:p w14:paraId="7651A16B" w14:textId="77777777" w:rsidR="00A35CF2" w:rsidRPr="00D82A73" w:rsidRDefault="00A35CF2" w:rsidP="00A35CF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7"/>
        <w:gridCol w:w="4374"/>
      </w:tblGrid>
      <w:tr w:rsidR="00A35CF2" w:rsidRPr="00D82A73" w14:paraId="396999C2" w14:textId="77777777" w:rsidTr="00177141">
        <w:tc>
          <w:tcPr>
            <w:tcW w:w="4346" w:type="dxa"/>
            <w:shd w:val="clear" w:color="auto" w:fill="auto"/>
          </w:tcPr>
          <w:p w14:paraId="34AA736B" w14:textId="77777777" w:rsidR="00A35CF2" w:rsidRPr="00D82A73" w:rsidRDefault="00A35CF2" w:rsidP="00177141">
            <w:pPr>
              <w:rPr>
                <w:b/>
              </w:rPr>
            </w:pPr>
            <w:r w:rsidRPr="00D82A73">
              <w:rPr>
                <w:b/>
              </w:rPr>
              <w:t>Informationsklass</w:t>
            </w:r>
          </w:p>
        </w:tc>
        <w:tc>
          <w:tcPr>
            <w:tcW w:w="4374" w:type="dxa"/>
            <w:shd w:val="clear" w:color="auto" w:fill="auto"/>
          </w:tcPr>
          <w:p w14:paraId="0A1A98EE" w14:textId="77777777" w:rsidR="00A35CF2" w:rsidRPr="00D82A73" w:rsidRDefault="00A35CF2" w:rsidP="00177141">
            <w:pPr>
              <w:rPr>
                <w:b/>
              </w:rPr>
            </w:pPr>
            <w:r w:rsidRPr="00D82A73">
              <w:rPr>
                <w:b/>
              </w:rPr>
              <w:t>Innehåller information om</w:t>
            </w:r>
          </w:p>
        </w:tc>
      </w:tr>
      <w:tr w:rsidR="00A35CF2" w:rsidRPr="00D82A73" w14:paraId="6F64A3A0" w14:textId="77777777" w:rsidTr="00177141">
        <w:tc>
          <w:tcPr>
            <w:tcW w:w="4346" w:type="dxa"/>
            <w:shd w:val="clear" w:color="auto" w:fill="auto"/>
          </w:tcPr>
          <w:p w14:paraId="233C8344" w14:textId="5C1EC3F5" w:rsidR="00A35CF2" w:rsidRPr="00D82A73" w:rsidRDefault="00A35CF2" w:rsidP="00177141">
            <w:r w:rsidRPr="00D82A73">
              <w:t xml:space="preserve">Mall </w:t>
            </w:r>
            <w:r w:rsidRPr="00D82A73">
              <w:br/>
              <w:t>(</w:t>
            </w:r>
            <w:del w:id="1254" w:author="Jarno Nieminen" w:date="2014-09-04T09:09:00Z">
              <w:r w:rsidR="006A2F41" w:rsidRPr="00D82A73">
                <w:delText>FormTemplate</w:delText>
              </w:r>
            </w:del>
            <w:ins w:id="1255" w:author="Jarno Nieminen" w:date="2014-09-04T09:09:00Z">
              <w:r w:rsidRPr="00D82A73">
                <w:t>FormTemplate</w:t>
              </w:r>
              <w:r>
                <w:t>Type</w:t>
              </w:r>
            </w:ins>
            <w:r w:rsidRPr="00D82A73">
              <w:t>)</w:t>
            </w:r>
          </w:p>
        </w:tc>
        <w:tc>
          <w:tcPr>
            <w:tcW w:w="4374" w:type="dxa"/>
            <w:shd w:val="clear" w:color="auto" w:fill="auto"/>
          </w:tcPr>
          <w:p w14:paraId="63848EBC" w14:textId="77777777" w:rsidR="00A35CF2" w:rsidRPr="00D82A73" w:rsidRDefault="00A35CF2" w:rsidP="00177141">
            <w:r w:rsidRPr="00D82A73">
              <w:t>Mall innehåller formulärinformation och dess frågor och svarsalternativ.</w:t>
            </w:r>
          </w:p>
        </w:tc>
      </w:tr>
      <w:tr w:rsidR="00A35CF2" w:rsidRPr="00D82A73" w14:paraId="5D8AE7F4" w14:textId="77777777" w:rsidTr="00177141">
        <w:tc>
          <w:tcPr>
            <w:tcW w:w="4346" w:type="dxa"/>
            <w:shd w:val="clear" w:color="auto" w:fill="auto"/>
          </w:tcPr>
          <w:p w14:paraId="02E62F75" w14:textId="77777777" w:rsidR="00A35CF2" w:rsidRPr="00D82A73" w:rsidRDefault="00A35CF2" w:rsidP="00177141">
            <w:r w:rsidRPr="00D82A73">
              <w:t>Mall info</w:t>
            </w:r>
          </w:p>
          <w:p w14:paraId="53B75892" w14:textId="2350624D" w:rsidR="00A35CF2" w:rsidRPr="00D82A73" w:rsidRDefault="006A2F41" w:rsidP="00177141">
            <w:del w:id="1256" w:author="Jarno Nieminen" w:date="2014-09-04T09:09:00Z">
              <w:r w:rsidRPr="00D82A73">
                <w:delText>(FormTemplateInfo)</w:delText>
              </w:r>
            </w:del>
            <w:ins w:id="1257" w:author="Jarno Nieminen" w:date="2014-09-04T09:09:00Z">
              <w:r w:rsidR="00A35CF2" w:rsidRPr="00D82A73">
                <w:t>(FormTemplateInfo</w:t>
              </w:r>
              <w:r w:rsidR="00A35CF2">
                <w:t>Type</w:t>
              </w:r>
              <w:r w:rsidR="00A35CF2" w:rsidRPr="00D82A73">
                <w:t>)</w:t>
              </w:r>
            </w:ins>
          </w:p>
        </w:tc>
        <w:tc>
          <w:tcPr>
            <w:tcW w:w="4374" w:type="dxa"/>
            <w:shd w:val="clear" w:color="auto" w:fill="auto"/>
          </w:tcPr>
          <w:p w14:paraId="3BCDB44E" w14:textId="77777777" w:rsidR="00A35CF2" w:rsidRPr="00D82A73" w:rsidRDefault="00A35CF2" w:rsidP="00177141">
            <w:r w:rsidRPr="00D82A73">
              <w:t>Mall info innehåller ett urval av mallens in</w:t>
            </w:r>
            <w:r>
              <w:t>f</w:t>
            </w:r>
            <w:r w:rsidRPr="00D82A73">
              <w:t>ormation.</w:t>
            </w:r>
          </w:p>
        </w:tc>
      </w:tr>
      <w:tr w:rsidR="00A35CF2" w:rsidRPr="00D82A73" w14:paraId="0D5009A7" w14:textId="77777777" w:rsidTr="00177141">
        <w:tc>
          <w:tcPr>
            <w:tcW w:w="4346" w:type="dxa"/>
            <w:shd w:val="clear" w:color="auto" w:fill="auto"/>
          </w:tcPr>
          <w:p w14:paraId="34F170C1" w14:textId="5DD7E4B6" w:rsidR="00A35CF2" w:rsidRPr="00D82A73" w:rsidRDefault="00A35CF2" w:rsidP="00177141">
            <w:r w:rsidRPr="00D82A73">
              <w:t xml:space="preserve">Formulär </w:t>
            </w:r>
            <w:r w:rsidRPr="00D82A73">
              <w:br/>
              <w:t>(</w:t>
            </w:r>
            <w:del w:id="1258" w:author="Jarno Nieminen" w:date="2014-09-04T09:09:00Z">
              <w:r w:rsidR="006A2F41" w:rsidRPr="00D82A73">
                <w:delText>Form</w:delText>
              </w:r>
            </w:del>
            <w:ins w:id="1259" w:author="Jarno Nieminen" w:date="2014-09-04T09:09:00Z">
              <w:r w:rsidRPr="00D82A73">
                <w:t>Form</w:t>
              </w:r>
              <w:r>
                <w:t>Type</w:t>
              </w:r>
            </w:ins>
            <w:r w:rsidRPr="00D82A73">
              <w:t>)</w:t>
            </w:r>
          </w:p>
        </w:tc>
        <w:tc>
          <w:tcPr>
            <w:tcW w:w="4374" w:type="dxa"/>
            <w:shd w:val="clear" w:color="auto" w:fill="auto"/>
          </w:tcPr>
          <w:p w14:paraId="2D7F7248" w14:textId="77777777" w:rsidR="00A35CF2" w:rsidRPr="00D82A73" w:rsidRDefault="00A35CF2" w:rsidP="00177141">
            <w:r w:rsidRPr="00D82A73">
              <w:t>Formulär innehåller grundläggande information och egenskaper kopplade till ett skapat formulär.</w:t>
            </w:r>
          </w:p>
        </w:tc>
      </w:tr>
      <w:tr w:rsidR="00A35CF2" w:rsidRPr="00D82A73" w14:paraId="5B40897A" w14:textId="77777777" w:rsidTr="00177141">
        <w:tc>
          <w:tcPr>
            <w:tcW w:w="4346" w:type="dxa"/>
            <w:shd w:val="clear" w:color="auto" w:fill="auto"/>
          </w:tcPr>
          <w:p w14:paraId="528F08CF" w14:textId="77777777" w:rsidR="00A35CF2" w:rsidRPr="00D82A73" w:rsidRDefault="00A35CF2" w:rsidP="00177141">
            <w:r w:rsidRPr="00D82A73">
              <w:t>Frågesida</w:t>
            </w:r>
          </w:p>
          <w:p w14:paraId="5451CF6E" w14:textId="3E6DF18F" w:rsidR="00A35CF2" w:rsidRPr="00D82A73" w:rsidRDefault="00A35CF2" w:rsidP="00177141">
            <w:r w:rsidRPr="00D82A73">
              <w:t>(</w:t>
            </w:r>
            <w:del w:id="1260" w:author="Jarno Nieminen" w:date="2014-09-04T09:09:00Z">
              <w:r w:rsidR="006A2F41" w:rsidRPr="00D82A73">
                <w:delText>Page</w:delText>
              </w:r>
            </w:del>
            <w:ins w:id="1261" w:author="Jarno Nieminen" w:date="2014-09-04T09:09:00Z">
              <w:r w:rsidRPr="00D82A73">
                <w:t>Page</w:t>
              </w:r>
              <w:r>
                <w:t>Type</w:t>
              </w:r>
            </w:ins>
            <w:r w:rsidRPr="00D82A73">
              <w:t>)</w:t>
            </w:r>
          </w:p>
        </w:tc>
        <w:tc>
          <w:tcPr>
            <w:tcW w:w="4374" w:type="dxa"/>
            <w:shd w:val="clear" w:color="auto" w:fill="auto"/>
          </w:tcPr>
          <w:p w14:paraId="618F8DD2" w14:textId="77777777" w:rsidR="00A35CF2" w:rsidRPr="00D82A73" w:rsidRDefault="00A35CF2" w:rsidP="00177141">
            <w:r w:rsidRPr="00D82A73">
              <w:t>En sida innehåller en till många block. En(1) är ett sätt att gruppera ett formulär.</w:t>
            </w:r>
          </w:p>
        </w:tc>
      </w:tr>
      <w:tr w:rsidR="00A35CF2" w:rsidRPr="00D82A73" w14:paraId="7AC5D6C8" w14:textId="77777777" w:rsidTr="00177141">
        <w:tc>
          <w:tcPr>
            <w:tcW w:w="4346" w:type="dxa"/>
            <w:shd w:val="clear" w:color="auto" w:fill="auto"/>
          </w:tcPr>
          <w:p w14:paraId="55E70581" w14:textId="1AD8D3D1" w:rsidR="00A35CF2" w:rsidRPr="00D82A73" w:rsidRDefault="00A35CF2" w:rsidP="00177141">
            <w:r w:rsidRPr="00D82A73">
              <w:t xml:space="preserve">Frågegruppering/block </w:t>
            </w:r>
            <w:r w:rsidRPr="00D82A73">
              <w:br/>
              <w:t>(</w:t>
            </w:r>
            <w:del w:id="1262" w:author="Jarno Nieminen" w:date="2014-09-04T09:09:00Z">
              <w:r w:rsidR="006A2F41" w:rsidRPr="00D82A73">
                <w:delText>QuestionBlock</w:delText>
              </w:r>
            </w:del>
            <w:ins w:id="1263" w:author="Jarno Nieminen" w:date="2014-09-04T09:09:00Z">
              <w:r w:rsidRPr="00D82A73">
                <w:t>QuestionBlock</w:t>
              </w:r>
              <w:r>
                <w:t>Type</w:t>
              </w:r>
            </w:ins>
            <w:r w:rsidRPr="00D82A73">
              <w:t>)</w:t>
            </w:r>
          </w:p>
        </w:tc>
        <w:tc>
          <w:tcPr>
            <w:tcW w:w="4374" w:type="dxa"/>
            <w:shd w:val="clear" w:color="auto" w:fill="auto"/>
          </w:tcPr>
          <w:p w14:paraId="1ACB0D31" w14:textId="77777777" w:rsidR="00A35CF2" w:rsidRPr="00D82A73" w:rsidRDefault="00A35CF2" w:rsidP="00177141">
            <w:r w:rsidRPr="00D82A73">
              <w:t>Frågegruppering/Frågeblocket innehåller en gruppering av frågor som skall presenteras för invånaren/användaren.</w:t>
            </w:r>
          </w:p>
        </w:tc>
      </w:tr>
      <w:tr w:rsidR="00A35CF2" w:rsidRPr="00D82A73" w14:paraId="068ACAF2" w14:textId="77777777" w:rsidTr="00177141">
        <w:tc>
          <w:tcPr>
            <w:tcW w:w="4346" w:type="dxa"/>
            <w:shd w:val="clear" w:color="auto" w:fill="auto"/>
          </w:tcPr>
          <w:p w14:paraId="12CDA986" w14:textId="0B42BCBD" w:rsidR="00A35CF2" w:rsidRPr="00D82A73" w:rsidRDefault="00A35CF2" w:rsidP="00177141">
            <w:r w:rsidRPr="00D82A73">
              <w:t xml:space="preserve">Mall för frågegruppering/block </w:t>
            </w:r>
            <w:r w:rsidRPr="00D82A73">
              <w:br/>
              <w:t>(</w:t>
            </w:r>
            <w:del w:id="1264" w:author="Jarno Nieminen" w:date="2014-09-04T09:09:00Z">
              <w:r w:rsidR="006A2F41" w:rsidRPr="00D82A73">
                <w:delText>TemplateQuestionBlock</w:delText>
              </w:r>
            </w:del>
            <w:ins w:id="1265" w:author="Jarno Nieminen" w:date="2014-09-04T09:09:00Z">
              <w:r w:rsidRPr="00D82A73">
                <w:t>TemplateQuestionBlock</w:t>
              </w:r>
              <w:r>
                <w:t>Type</w:t>
              </w:r>
            </w:ins>
            <w:r w:rsidRPr="00D82A73">
              <w:t>)</w:t>
            </w:r>
          </w:p>
        </w:tc>
        <w:tc>
          <w:tcPr>
            <w:tcW w:w="4374" w:type="dxa"/>
            <w:shd w:val="clear" w:color="auto" w:fill="auto"/>
          </w:tcPr>
          <w:p w14:paraId="76ED3EB0" w14:textId="77777777" w:rsidR="00A35CF2" w:rsidRPr="00D82A73" w:rsidRDefault="00A35CF2" w:rsidP="00177141">
            <w:r w:rsidRPr="00D82A73">
              <w:t>Mall för Frågegruppering/Frågeblocket innehåller en gruppering av frågor som skall presenteras för invånaren/användaren.</w:t>
            </w:r>
          </w:p>
        </w:tc>
      </w:tr>
      <w:tr w:rsidR="00A35CF2" w:rsidRPr="00D82A73" w14:paraId="2AC14B25" w14:textId="77777777" w:rsidTr="00177141">
        <w:tc>
          <w:tcPr>
            <w:tcW w:w="4346" w:type="dxa"/>
            <w:shd w:val="clear" w:color="auto" w:fill="auto"/>
          </w:tcPr>
          <w:p w14:paraId="159853B3" w14:textId="77777777" w:rsidR="00A35CF2" w:rsidRPr="00D82A73" w:rsidRDefault="00A35CF2" w:rsidP="00177141">
            <w:r w:rsidRPr="00D82A73">
              <w:t>Malldelning</w:t>
            </w:r>
          </w:p>
          <w:p w14:paraId="0FCFACD5" w14:textId="1A4F60E6" w:rsidR="00A35CF2" w:rsidRPr="00D82A73" w:rsidRDefault="006A2F41" w:rsidP="00177141">
            <w:del w:id="1266" w:author="Jarno Nieminen" w:date="2014-09-04T09:09:00Z">
              <w:r w:rsidRPr="00D82A73">
                <w:delText>(TemplatePropagate)</w:delText>
              </w:r>
            </w:del>
            <w:ins w:id="1267" w:author="Jarno Nieminen" w:date="2014-09-04T09:09:00Z">
              <w:r w:rsidR="00A35CF2" w:rsidRPr="00D82A73">
                <w:t>(TemplatePropagate</w:t>
              </w:r>
              <w:r w:rsidR="00A35CF2">
                <w:t>Type</w:t>
              </w:r>
              <w:r w:rsidR="00A35CF2" w:rsidRPr="00D82A73">
                <w:t>)</w:t>
              </w:r>
            </w:ins>
          </w:p>
        </w:tc>
        <w:tc>
          <w:tcPr>
            <w:tcW w:w="4374" w:type="dxa"/>
            <w:shd w:val="clear" w:color="auto" w:fill="auto"/>
          </w:tcPr>
          <w:p w14:paraId="2D2620B3" w14:textId="77777777" w:rsidR="00A35CF2" w:rsidRPr="00D82A73" w:rsidRDefault="00A35CF2" w:rsidP="00177141">
            <w:r w:rsidRPr="00D82A73">
              <w:t>Innehåller information om mallen delas.</w:t>
            </w:r>
          </w:p>
        </w:tc>
      </w:tr>
      <w:tr w:rsidR="00A35CF2" w:rsidRPr="00D82A73" w14:paraId="271FF746" w14:textId="77777777" w:rsidTr="00177141">
        <w:tc>
          <w:tcPr>
            <w:tcW w:w="4346" w:type="dxa"/>
            <w:shd w:val="clear" w:color="auto" w:fill="auto"/>
          </w:tcPr>
          <w:p w14:paraId="546C954B" w14:textId="724520E8" w:rsidR="00A35CF2" w:rsidRPr="00D82A73" w:rsidRDefault="00A35CF2" w:rsidP="00177141">
            <w:r w:rsidRPr="00D82A73">
              <w:t>Frågor</w:t>
            </w:r>
            <w:r w:rsidRPr="00D82A73">
              <w:br/>
              <w:t>(</w:t>
            </w:r>
            <w:del w:id="1268" w:author="Jarno Nieminen" w:date="2014-09-04T09:09:00Z">
              <w:r w:rsidR="006A2F41" w:rsidRPr="00D82A73">
                <w:delText>Question</w:delText>
              </w:r>
            </w:del>
            <w:ins w:id="1269" w:author="Jarno Nieminen" w:date="2014-09-04T09:09:00Z">
              <w:r w:rsidRPr="00D82A73">
                <w:t>Question</w:t>
              </w:r>
              <w:r>
                <w:t>Type</w:t>
              </w:r>
            </w:ins>
            <w:r w:rsidRPr="00D82A73">
              <w:t>)</w:t>
            </w:r>
          </w:p>
        </w:tc>
        <w:tc>
          <w:tcPr>
            <w:tcW w:w="4374" w:type="dxa"/>
            <w:shd w:val="clear" w:color="auto" w:fill="auto"/>
          </w:tcPr>
          <w:p w14:paraId="64A849B1" w14:textId="77777777" w:rsidR="00A35CF2" w:rsidRPr="00D82A73" w:rsidRDefault="00A35CF2" w:rsidP="00177141">
            <w:r w:rsidRPr="00D82A73">
              <w:t>Innehåller detaljerad information om en fråga.</w:t>
            </w:r>
          </w:p>
        </w:tc>
      </w:tr>
      <w:tr w:rsidR="00A35CF2" w:rsidRPr="00D82A73" w14:paraId="2FA0A660" w14:textId="77777777" w:rsidTr="00177141">
        <w:tc>
          <w:tcPr>
            <w:tcW w:w="4346" w:type="dxa"/>
            <w:shd w:val="clear" w:color="auto" w:fill="auto"/>
          </w:tcPr>
          <w:p w14:paraId="105E0875" w14:textId="610C5DD0" w:rsidR="00A35CF2" w:rsidRPr="00D82A73" w:rsidRDefault="00A35CF2" w:rsidP="00177141">
            <w:r w:rsidRPr="00D82A73">
              <w:t>Mall för frågor</w:t>
            </w:r>
            <w:r w:rsidRPr="00D82A73">
              <w:br/>
              <w:t>(</w:t>
            </w:r>
            <w:del w:id="1270" w:author="Jarno Nieminen" w:date="2014-09-04T09:09:00Z">
              <w:r w:rsidR="006A2F41" w:rsidRPr="00D82A73">
                <w:delText>TemplateQuestion</w:delText>
              </w:r>
            </w:del>
            <w:ins w:id="1271" w:author="Jarno Nieminen" w:date="2014-09-04T09:09:00Z">
              <w:r w:rsidRPr="00D82A73">
                <w:t>TemplateQuestion</w:t>
              </w:r>
              <w:r>
                <w:t>Type</w:t>
              </w:r>
            </w:ins>
            <w:r w:rsidRPr="00D82A73">
              <w:t>)</w:t>
            </w:r>
          </w:p>
        </w:tc>
        <w:tc>
          <w:tcPr>
            <w:tcW w:w="4374" w:type="dxa"/>
            <w:shd w:val="clear" w:color="auto" w:fill="auto"/>
          </w:tcPr>
          <w:p w14:paraId="027723AF" w14:textId="77777777" w:rsidR="00A35CF2" w:rsidRPr="00D82A73" w:rsidRDefault="00A35CF2" w:rsidP="00177141">
            <w:r w:rsidRPr="00D82A73">
              <w:t>Mall för en fråga.</w:t>
            </w:r>
          </w:p>
        </w:tc>
      </w:tr>
      <w:tr w:rsidR="00A35CF2" w:rsidRPr="00D82A73" w14:paraId="00E1C671" w14:textId="77777777" w:rsidTr="00177141">
        <w:tc>
          <w:tcPr>
            <w:tcW w:w="4346" w:type="dxa"/>
            <w:shd w:val="clear" w:color="auto" w:fill="auto"/>
          </w:tcPr>
          <w:p w14:paraId="411B7463" w14:textId="3277E661" w:rsidR="00A35CF2" w:rsidRPr="00D82A73" w:rsidRDefault="00A35CF2" w:rsidP="00177141">
            <w:r w:rsidRPr="00D82A73">
              <w:t xml:space="preserve">Svarsalternativ </w:t>
            </w:r>
            <w:r w:rsidRPr="00D82A73">
              <w:br/>
              <w:t>(</w:t>
            </w:r>
            <w:del w:id="1272" w:author="Jarno Nieminen" w:date="2014-09-04T09:09:00Z">
              <w:r w:rsidR="006A2F41" w:rsidRPr="00D82A73">
                <w:delText>AnswerAlternative</w:delText>
              </w:r>
            </w:del>
            <w:ins w:id="1273" w:author="Jarno Nieminen" w:date="2014-09-04T09:09:00Z">
              <w:r w:rsidRPr="00D82A73">
                <w:t>AnswerAlternative</w:t>
              </w:r>
              <w:r>
                <w:t>Type</w:t>
              </w:r>
            </w:ins>
            <w:r w:rsidRPr="00D82A73">
              <w:t>)</w:t>
            </w:r>
          </w:p>
        </w:tc>
        <w:tc>
          <w:tcPr>
            <w:tcW w:w="4374" w:type="dxa"/>
            <w:shd w:val="clear" w:color="auto" w:fill="auto"/>
          </w:tcPr>
          <w:p w14:paraId="554CDDB2" w14:textId="77777777" w:rsidR="00A35CF2" w:rsidRPr="00D82A73" w:rsidRDefault="00A35CF2" w:rsidP="00177141">
            <w:r w:rsidRPr="00D82A73">
              <w:t>Innehåller en frågas svarsalternativ.</w:t>
            </w:r>
          </w:p>
        </w:tc>
      </w:tr>
      <w:tr w:rsidR="00A35CF2" w:rsidRPr="00D82A73" w14:paraId="48F43420" w14:textId="77777777" w:rsidTr="00177141">
        <w:tc>
          <w:tcPr>
            <w:tcW w:w="4346" w:type="dxa"/>
            <w:shd w:val="clear" w:color="auto" w:fill="auto"/>
          </w:tcPr>
          <w:p w14:paraId="7086892E" w14:textId="3CCDEDB5" w:rsidR="00A35CF2" w:rsidRPr="00D82A73" w:rsidRDefault="00A35CF2" w:rsidP="00177141">
            <w:r w:rsidRPr="00D82A73">
              <w:t>Svar</w:t>
            </w:r>
            <w:r w:rsidRPr="00D82A73">
              <w:br/>
              <w:t>(</w:t>
            </w:r>
            <w:del w:id="1274" w:author="Jarno Nieminen" w:date="2014-09-04T09:09:00Z">
              <w:r w:rsidR="006A2F41" w:rsidRPr="00D82A73">
                <w:delText>Answer</w:delText>
              </w:r>
            </w:del>
            <w:ins w:id="1275" w:author="Jarno Nieminen" w:date="2014-09-04T09:09:00Z">
              <w:r w:rsidRPr="00D82A73">
                <w:t>Answer</w:t>
              </w:r>
              <w:r>
                <w:t>Type</w:t>
              </w:r>
            </w:ins>
            <w:r w:rsidRPr="00D82A73">
              <w:t>)</w:t>
            </w:r>
          </w:p>
        </w:tc>
        <w:tc>
          <w:tcPr>
            <w:tcW w:w="4374" w:type="dxa"/>
            <w:shd w:val="clear" w:color="auto" w:fill="auto"/>
          </w:tcPr>
          <w:p w14:paraId="7449A963" w14:textId="77777777" w:rsidR="00A35CF2" w:rsidRPr="00D82A73" w:rsidRDefault="00A35CF2" w:rsidP="00177141">
            <w:r w:rsidRPr="00D82A73">
              <w:t>Innehåller svaret på en fråga.</w:t>
            </w:r>
          </w:p>
        </w:tc>
      </w:tr>
      <w:tr w:rsidR="00A35CF2" w:rsidRPr="00D82A73" w14:paraId="0AA42566" w14:textId="77777777" w:rsidTr="00177141">
        <w:tc>
          <w:tcPr>
            <w:tcW w:w="4346" w:type="dxa"/>
            <w:shd w:val="clear" w:color="auto" w:fill="auto"/>
          </w:tcPr>
          <w:p w14:paraId="5B807E86" w14:textId="77777777" w:rsidR="00A35CF2" w:rsidRPr="00D82A73" w:rsidRDefault="00A35CF2" w:rsidP="00177141">
            <w:r w:rsidRPr="00D82A73">
              <w:t>Status</w:t>
            </w:r>
          </w:p>
          <w:p w14:paraId="6B82BEC8" w14:textId="432503C2" w:rsidR="00A35CF2" w:rsidRPr="00D82A73" w:rsidRDefault="00A35CF2" w:rsidP="00177141">
            <w:r w:rsidRPr="00D82A73">
              <w:t>(</w:t>
            </w:r>
            <w:del w:id="1276" w:author="Jarno Nieminen" w:date="2014-09-04T09:09:00Z">
              <w:r w:rsidR="006A2F41" w:rsidRPr="00D82A73">
                <w:delText>answerStatus</w:delText>
              </w:r>
            </w:del>
            <w:ins w:id="1277" w:author="Jarno Nieminen" w:date="2014-09-04T09:09:00Z">
              <w:r>
                <w:t>A</w:t>
              </w:r>
              <w:r w:rsidRPr="00D82A73">
                <w:t>nswerStatus</w:t>
              </w:r>
              <w:r>
                <w:t>Type</w:t>
              </w:r>
            </w:ins>
            <w:r w:rsidRPr="00D82A73">
              <w:t>)</w:t>
            </w:r>
          </w:p>
        </w:tc>
        <w:tc>
          <w:tcPr>
            <w:tcW w:w="4374" w:type="dxa"/>
            <w:shd w:val="clear" w:color="auto" w:fill="auto"/>
          </w:tcPr>
          <w:p w14:paraId="11DDF246" w14:textId="77777777" w:rsidR="00A35CF2" w:rsidRPr="00D82A73" w:rsidRDefault="00A35CF2" w:rsidP="00177141">
            <w:r w:rsidRPr="00D82A73">
              <w:t xml:space="preserve">Statusobjekt. Innehåller statusinformation kopplat till en operation. </w:t>
            </w:r>
          </w:p>
        </w:tc>
      </w:tr>
      <w:tr w:rsidR="00A35CF2" w:rsidRPr="00D82A73" w14:paraId="081765C4" w14:textId="77777777" w:rsidTr="00177141">
        <w:tc>
          <w:tcPr>
            <w:tcW w:w="4346" w:type="dxa"/>
            <w:shd w:val="clear" w:color="auto" w:fill="auto"/>
          </w:tcPr>
          <w:p w14:paraId="7E0DFC7E" w14:textId="77777777" w:rsidR="006A2F41" w:rsidRPr="00D82A73" w:rsidRDefault="006A2F41" w:rsidP="0026766E">
            <w:pPr>
              <w:rPr>
                <w:del w:id="1278" w:author="Jarno Nieminen" w:date="2014-09-04T09:09:00Z"/>
              </w:rPr>
            </w:pPr>
            <w:del w:id="1279" w:author="Jarno Nieminen" w:date="2014-09-04T09:09:00Z">
              <w:r w:rsidRPr="00D82A73">
                <w:delText>Kode</w:delText>
              </w:r>
            </w:del>
          </w:p>
          <w:p w14:paraId="563B75D9" w14:textId="799C77DD" w:rsidR="00A35CF2" w:rsidRPr="00D82A73" w:rsidRDefault="006A2F41" w:rsidP="00177141">
            <w:pPr>
              <w:rPr>
                <w:ins w:id="1280" w:author="Jarno Nieminen" w:date="2014-09-04T09:09:00Z"/>
              </w:rPr>
            </w:pPr>
            <w:del w:id="1281" w:author="Jarno Nieminen" w:date="2014-09-04T09:09:00Z">
              <w:r w:rsidRPr="00D82A73">
                <w:delText>(code</w:delText>
              </w:r>
            </w:del>
            <w:ins w:id="1282" w:author="Jarno Nieminen" w:date="2014-09-04T09:09:00Z">
              <w:r w:rsidR="00A35CF2" w:rsidRPr="00D82A73">
                <w:t>Kod</w:t>
              </w:r>
            </w:ins>
          </w:p>
          <w:p w14:paraId="4224DDB9" w14:textId="77777777" w:rsidR="00A35CF2" w:rsidRPr="00D82A73" w:rsidRDefault="00A35CF2" w:rsidP="00177141">
            <w:ins w:id="1283" w:author="Jarno Nieminen" w:date="2014-09-04T09:09:00Z">
              <w:r w:rsidRPr="00D82A73">
                <w:t>(</w:t>
              </w:r>
              <w:r>
                <w:t>C</w:t>
              </w:r>
              <w:r w:rsidRPr="00D82A73">
                <w:t>ode</w:t>
              </w:r>
              <w:r>
                <w:t>Type</w:t>
              </w:r>
            </w:ins>
            <w:r w:rsidRPr="00D82A73">
              <w:t>)</w:t>
            </w:r>
          </w:p>
        </w:tc>
        <w:tc>
          <w:tcPr>
            <w:tcW w:w="4374" w:type="dxa"/>
            <w:shd w:val="clear" w:color="auto" w:fill="auto"/>
          </w:tcPr>
          <w:p w14:paraId="1B5ADE85" w14:textId="77777777" w:rsidR="00A35CF2" w:rsidRPr="00D82A73" w:rsidRDefault="00A35CF2" w:rsidP="00177141">
            <w:r w:rsidRPr="00D82A73">
              <w:t xml:space="preserve">Objekt för kodverk och kodvärde. Används för att konfigurera specifikt kodverk+kod (T.ex. Beskriva typ av formulär AUDIT-C, </w:t>
            </w:r>
            <w:r w:rsidRPr="00D82A73">
              <w:rPr>
                <w:sz w:val="22"/>
              </w:rPr>
              <w:t>PHQ-9</w:t>
            </w:r>
            <w:r w:rsidRPr="00D82A73">
              <w:t>, ASRS-Screening, EQ-5D, CGI-S, MINI. Eller fältvärden definierade med SNOMED-CT)</w:t>
            </w:r>
          </w:p>
        </w:tc>
      </w:tr>
      <w:tr w:rsidR="00A35CF2" w:rsidRPr="00D82A73" w14:paraId="5B691C06" w14:textId="77777777" w:rsidTr="00177141">
        <w:tc>
          <w:tcPr>
            <w:tcW w:w="4346" w:type="dxa"/>
            <w:shd w:val="clear" w:color="auto" w:fill="auto"/>
          </w:tcPr>
          <w:p w14:paraId="04A7D4B1" w14:textId="77777777" w:rsidR="00A35CF2" w:rsidRPr="00D82A73" w:rsidRDefault="00A35CF2" w:rsidP="00177141">
            <w:r w:rsidRPr="00D82A73">
              <w:lastRenderedPageBreak/>
              <w:t>Frågerelation</w:t>
            </w:r>
          </w:p>
          <w:p w14:paraId="35973E87" w14:textId="02AF5080" w:rsidR="00A35CF2" w:rsidRPr="00D82A73" w:rsidRDefault="006A2F41" w:rsidP="00177141">
            <w:del w:id="1284" w:author="Jarno Nieminen" w:date="2014-09-04T09:09:00Z">
              <w:r w:rsidRPr="00D82A73">
                <w:delText>(QuestionSuperior)</w:delText>
              </w:r>
            </w:del>
            <w:ins w:id="1285" w:author="Jarno Nieminen" w:date="2014-09-04T09:09:00Z">
              <w:r w:rsidR="00A35CF2" w:rsidRPr="00D82A73">
                <w:t>(QuestionSuperior</w:t>
              </w:r>
              <w:r w:rsidR="00A35CF2" w:rsidRPr="00CA5C92">
                <w:t>Type</w:t>
              </w:r>
              <w:r w:rsidR="00A35CF2" w:rsidRPr="00D82A73">
                <w:t>)</w:t>
              </w:r>
            </w:ins>
          </w:p>
        </w:tc>
        <w:tc>
          <w:tcPr>
            <w:tcW w:w="4374" w:type="dxa"/>
            <w:shd w:val="clear" w:color="auto" w:fill="auto"/>
          </w:tcPr>
          <w:p w14:paraId="06468BAD" w14:textId="77777777" w:rsidR="00A35CF2" w:rsidRPr="00D82A73" w:rsidRDefault="00A35CF2" w:rsidP="00177141">
            <w:r w:rsidRPr="00D82A73">
              <w:t>Objekt för att beskriva en relation till en fråga eller svarsalternativ.</w:t>
            </w:r>
          </w:p>
        </w:tc>
      </w:tr>
      <w:tr w:rsidR="00A35CF2" w:rsidRPr="00D82A73" w14:paraId="44FC4239" w14:textId="77777777" w:rsidTr="00177141">
        <w:tc>
          <w:tcPr>
            <w:tcW w:w="4346" w:type="dxa"/>
            <w:shd w:val="clear" w:color="auto" w:fill="auto"/>
          </w:tcPr>
          <w:p w14:paraId="6A650A83" w14:textId="77777777" w:rsidR="00A35CF2" w:rsidRPr="00D82A73" w:rsidRDefault="00A35CF2" w:rsidP="00177141">
            <w:r w:rsidRPr="00D82A73">
              <w:t>Valideringsobjekt</w:t>
            </w:r>
          </w:p>
          <w:p w14:paraId="415138DA" w14:textId="1AAFF1AE" w:rsidR="00A35CF2" w:rsidRPr="00D82A73" w:rsidRDefault="006A2F41" w:rsidP="00177141">
            <w:del w:id="1286" w:author="Jarno Nieminen" w:date="2014-09-04T09:09:00Z">
              <w:r w:rsidRPr="00D82A73">
                <w:delText>(ValidationEvent)</w:delText>
              </w:r>
            </w:del>
            <w:ins w:id="1287" w:author="Jarno Nieminen" w:date="2014-09-04T09:09:00Z">
              <w:r w:rsidR="00A35CF2" w:rsidRPr="00D82A73">
                <w:t>(ValidationEvent</w:t>
              </w:r>
              <w:r w:rsidR="00A35CF2" w:rsidRPr="00CA5C92">
                <w:t>Type</w:t>
              </w:r>
              <w:r w:rsidR="00A35CF2" w:rsidRPr="00D82A73">
                <w:t>)</w:t>
              </w:r>
            </w:ins>
          </w:p>
        </w:tc>
        <w:tc>
          <w:tcPr>
            <w:tcW w:w="4374" w:type="dxa"/>
            <w:shd w:val="clear" w:color="auto" w:fill="auto"/>
          </w:tcPr>
          <w:p w14:paraId="63FEE74C" w14:textId="77777777" w:rsidR="00A35CF2" w:rsidRPr="00D82A73" w:rsidRDefault="00A35CF2" w:rsidP="00177141">
            <w:r w:rsidRPr="00D82A73">
              <w:t>Objekt för att beskriva valideringsevent och anpassad text för detta.</w:t>
            </w:r>
          </w:p>
        </w:tc>
      </w:tr>
      <w:tr w:rsidR="00A35CF2" w:rsidRPr="00D82A73" w14:paraId="5E790084" w14:textId="77777777" w:rsidTr="00177141">
        <w:tc>
          <w:tcPr>
            <w:tcW w:w="4346" w:type="dxa"/>
            <w:shd w:val="clear" w:color="auto" w:fill="auto"/>
          </w:tcPr>
          <w:p w14:paraId="1C8568F7" w14:textId="77777777" w:rsidR="00A35CF2" w:rsidRPr="00D82A73" w:rsidRDefault="00A35CF2" w:rsidP="00177141">
            <w:r w:rsidRPr="00D82A73">
              <w:t>Media</w:t>
            </w:r>
          </w:p>
          <w:p w14:paraId="4518808E" w14:textId="6AD75602" w:rsidR="00A35CF2" w:rsidRPr="00D82A73" w:rsidRDefault="00A35CF2" w:rsidP="00177141">
            <w:r w:rsidRPr="00D82A73">
              <w:t>(</w:t>
            </w:r>
            <w:del w:id="1288" w:author="Jarno Nieminen" w:date="2014-09-04T09:09:00Z">
              <w:r w:rsidR="006A2F41" w:rsidRPr="00D82A73">
                <w:delText>media</w:delText>
              </w:r>
            </w:del>
            <w:ins w:id="1289" w:author="Jarno Nieminen" w:date="2014-09-04T09:09:00Z">
              <w:r>
                <w:t>M</w:t>
              </w:r>
              <w:r w:rsidRPr="00D82A73">
                <w:t>edia</w:t>
              </w:r>
              <w:r w:rsidRPr="00CA5C92">
                <w:t>Type</w:t>
              </w:r>
            </w:ins>
            <w:r w:rsidRPr="00D82A73">
              <w:t>)</w:t>
            </w:r>
          </w:p>
        </w:tc>
        <w:tc>
          <w:tcPr>
            <w:tcW w:w="4374" w:type="dxa"/>
            <w:shd w:val="clear" w:color="auto" w:fill="auto"/>
          </w:tcPr>
          <w:p w14:paraId="5808A399" w14:textId="77777777" w:rsidR="00A35CF2" w:rsidRPr="00D82A73" w:rsidRDefault="00A35CF2" w:rsidP="00177141">
            <w:r w:rsidRPr="00D82A73">
              <w:t>Objekt för att beskriva media.</w:t>
            </w:r>
          </w:p>
        </w:tc>
      </w:tr>
      <w:tr w:rsidR="00A35CF2" w:rsidRPr="00D82A73" w14:paraId="4C910733" w14:textId="77777777" w:rsidTr="00177141">
        <w:tc>
          <w:tcPr>
            <w:tcW w:w="4346" w:type="dxa"/>
            <w:shd w:val="clear" w:color="auto" w:fill="auto"/>
          </w:tcPr>
          <w:p w14:paraId="6315C349" w14:textId="77777777" w:rsidR="00A35CF2" w:rsidRPr="00D82A73" w:rsidRDefault="00A35CF2" w:rsidP="00177141">
            <w:r w:rsidRPr="00D82A73">
              <w:t>GridConfig</w:t>
            </w:r>
          </w:p>
          <w:p w14:paraId="54F1A09C" w14:textId="620B8B9A" w:rsidR="00A35CF2" w:rsidRPr="00D82A73" w:rsidRDefault="00A35CF2" w:rsidP="00177141">
            <w:r w:rsidRPr="00D82A73">
              <w:t>(</w:t>
            </w:r>
            <w:del w:id="1290" w:author="Jarno Nieminen" w:date="2014-09-04T09:09:00Z">
              <w:r w:rsidR="006A2F41" w:rsidRPr="00D82A73">
                <w:delText>gridconfig</w:delText>
              </w:r>
            </w:del>
            <w:ins w:id="1291" w:author="Jarno Nieminen" w:date="2014-09-04T09:09:00Z">
              <w:r>
                <w:t>G</w:t>
              </w:r>
              <w:r w:rsidRPr="00D82A73">
                <w:t>rid</w:t>
              </w:r>
              <w:r>
                <w:t>C</w:t>
              </w:r>
              <w:r w:rsidRPr="00D82A73">
                <w:t>onfig</w:t>
              </w:r>
              <w:r w:rsidRPr="00CA5C92">
                <w:t>Type</w:t>
              </w:r>
            </w:ins>
            <w:r w:rsidRPr="00D82A73">
              <w:t>)</w:t>
            </w:r>
          </w:p>
        </w:tc>
        <w:tc>
          <w:tcPr>
            <w:tcW w:w="4374" w:type="dxa"/>
            <w:shd w:val="clear" w:color="auto" w:fill="auto"/>
          </w:tcPr>
          <w:p w14:paraId="54AB5963" w14:textId="77777777" w:rsidR="00A35CF2" w:rsidRPr="00D82A73" w:rsidRDefault="00A35CF2" w:rsidP="00177141">
            <w:r w:rsidRPr="00D82A73">
              <w:t>Objekt för att definiera en ”grid” eller matris/tabell.</w:t>
            </w:r>
          </w:p>
        </w:tc>
      </w:tr>
      <w:tr w:rsidR="00A35CF2" w:rsidRPr="00D82A73" w14:paraId="2085E88F" w14:textId="77777777" w:rsidTr="00177141">
        <w:tc>
          <w:tcPr>
            <w:tcW w:w="4346" w:type="dxa"/>
            <w:shd w:val="clear" w:color="auto" w:fill="auto"/>
          </w:tcPr>
          <w:p w14:paraId="72CE205E" w14:textId="77777777" w:rsidR="00A35CF2" w:rsidRPr="00D82A73" w:rsidRDefault="00A35CF2" w:rsidP="00177141">
            <w:r w:rsidRPr="00D82A73">
              <w:t>GridValue</w:t>
            </w:r>
          </w:p>
          <w:p w14:paraId="68BCA51D" w14:textId="6FF77CF7" w:rsidR="00A35CF2" w:rsidRPr="00D82A73" w:rsidRDefault="006A2F41" w:rsidP="00177141">
            <w:del w:id="1292" w:author="Jarno Nieminen" w:date="2014-09-04T09:09:00Z">
              <w:r w:rsidRPr="00D82A73">
                <w:delText>gridvalue</w:delText>
              </w:r>
            </w:del>
            <w:ins w:id="1293" w:author="Jarno Nieminen" w:date="2014-09-04T09:09:00Z">
              <w:r w:rsidR="00A35CF2">
                <w:t>(</w:t>
              </w:r>
              <w:r w:rsidR="00A35CF2" w:rsidRPr="00D82A73">
                <w:t>Grid</w:t>
              </w:r>
              <w:r w:rsidR="00A35CF2">
                <w:t>V</w:t>
              </w:r>
              <w:r w:rsidR="00A35CF2" w:rsidRPr="00D82A73">
                <w:t>alue</w:t>
              </w:r>
              <w:r w:rsidR="00A35CF2">
                <w:t>Type)</w:t>
              </w:r>
            </w:ins>
          </w:p>
        </w:tc>
        <w:tc>
          <w:tcPr>
            <w:tcW w:w="4374" w:type="dxa"/>
            <w:shd w:val="clear" w:color="auto" w:fill="auto"/>
          </w:tcPr>
          <w:p w14:paraId="28174A30" w14:textId="77777777" w:rsidR="00A35CF2" w:rsidRPr="00D82A73" w:rsidRDefault="00A35CF2" w:rsidP="00177141">
            <w:r w:rsidRPr="00D82A73">
              <w:t>Objekt för att definiera var en fråga skall placeras i ”grid”.</w:t>
            </w:r>
          </w:p>
        </w:tc>
      </w:tr>
    </w:tbl>
    <w:p w14:paraId="4C37769D" w14:textId="77777777" w:rsidR="00A35CF2" w:rsidRPr="00D82A73" w:rsidRDefault="00A35CF2" w:rsidP="00A35CF2"/>
    <w:p w14:paraId="06CE3583" w14:textId="77777777" w:rsidR="00A35CF2" w:rsidRPr="00D82A73" w:rsidRDefault="00A35CF2" w:rsidP="00A35CF2"/>
    <w:p w14:paraId="2FE79937" w14:textId="77777777" w:rsidR="00A35CF2" w:rsidRDefault="00A35CF2" w:rsidP="00A35CF2">
      <w:pPr>
        <w:pStyle w:val="Heading2"/>
        <w:sectPr w:rsidR="00A35CF2" w:rsidSect="000A531A">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pPr>
    </w:p>
    <w:p w14:paraId="62ED966A" w14:textId="77777777" w:rsidR="00A35CF2" w:rsidRDefault="00A35CF2" w:rsidP="00A35CF2">
      <w:pPr>
        <w:pStyle w:val="Heading2"/>
      </w:pPr>
      <w:bookmarkStart w:id="1299" w:name="_Toc220986026"/>
      <w:bookmarkStart w:id="1300" w:name="_Toc386458082"/>
      <w:bookmarkStart w:id="1301" w:name="_Toc391636702"/>
      <w:bookmarkStart w:id="1302" w:name="_Toc397585080"/>
      <w:r>
        <w:lastRenderedPageBreak/>
        <w:t>Klasser och attribut V-MIM</w:t>
      </w:r>
      <w:bookmarkEnd w:id="1251"/>
      <w:bookmarkEnd w:id="1252"/>
      <w:bookmarkEnd w:id="1299"/>
      <w:bookmarkEnd w:id="1300"/>
      <w:bookmarkEnd w:id="1301"/>
      <w:bookmarkEnd w:id="1302"/>
      <w:r>
        <w:t xml:space="preserve"> </w:t>
      </w:r>
    </w:p>
    <w:p w14:paraId="4FB04CA1" w14:textId="048210C3" w:rsidR="00A35CF2" w:rsidRPr="00D82A73" w:rsidRDefault="00A35CF2" w:rsidP="00A35CF2">
      <w:pPr>
        <w:pStyle w:val="Heading3"/>
      </w:pPr>
      <w:bookmarkStart w:id="1303" w:name="_Toc193243781"/>
      <w:bookmarkStart w:id="1304" w:name="_Toc220986027"/>
      <w:bookmarkStart w:id="1305" w:name="_Toc386458083"/>
      <w:bookmarkStart w:id="1306" w:name="_Toc391636703"/>
      <w:bookmarkStart w:id="1307" w:name="_Toc397585081"/>
      <w:r w:rsidRPr="00D82A73">
        <w:t>Klass Formulär (</w:t>
      </w:r>
      <w:del w:id="1308" w:author="Jarno Nieminen" w:date="2014-09-04T09:09:00Z">
        <w:r w:rsidR="006A2F41" w:rsidRPr="00D82A73">
          <w:delText>Form</w:delText>
        </w:r>
      </w:del>
      <w:ins w:id="1309" w:author="Jarno Nieminen" w:date="2014-09-04T09:09:00Z">
        <w:r w:rsidRPr="00D82A73">
          <w:t>Form</w:t>
        </w:r>
        <w:r>
          <w:t>Type</w:t>
        </w:r>
      </w:ins>
      <w:r w:rsidRPr="00D82A73">
        <w:t>)</w:t>
      </w:r>
      <w:bookmarkEnd w:id="1303"/>
      <w:bookmarkEnd w:id="1304"/>
      <w:bookmarkEnd w:id="1305"/>
      <w:bookmarkEnd w:id="1306"/>
      <w:bookmarkEnd w:id="1307"/>
    </w:p>
    <w:p w14:paraId="39789A73" w14:textId="77777777" w:rsidR="00A35CF2" w:rsidRPr="00D82A73" w:rsidRDefault="00A35CF2" w:rsidP="00A35CF2">
      <w:r w:rsidRPr="00D82A73">
        <w:t>Klassen Formulär innehåller grundläggande information samt formulärets egenskaper.</w:t>
      </w:r>
    </w:p>
    <w:p w14:paraId="62C9FF13"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39"/>
        <w:gridCol w:w="1881"/>
        <w:gridCol w:w="1200"/>
        <w:gridCol w:w="1162"/>
        <w:gridCol w:w="1078"/>
      </w:tblGrid>
      <w:tr w:rsidR="00A35CF2" w:rsidRPr="00D82A73" w14:paraId="3C7CCCBF" w14:textId="77777777" w:rsidTr="00177141">
        <w:trPr>
          <w:cantSplit/>
          <w:trHeight w:val="376"/>
        </w:trPr>
        <w:tc>
          <w:tcPr>
            <w:tcW w:w="2567" w:type="dxa"/>
            <w:gridSpan w:val="2"/>
            <w:vMerge w:val="restart"/>
            <w:shd w:val="pct25" w:color="auto" w:fill="auto"/>
          </w:tcPr>
          <w:p w14:paraId="7A4B58CF"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379B0665" w14:textId="77777777" w:rsidR="00A35CF2" w:rsidRPr="00D82A73" w:rsidRDefault="00A35CF2" w:rsidP="00177141">
            <w:r w:rsidRPr="00D82A73">
              <w:t>Beskrivning</w:t>
            </w:r>
          </w:p>
        </w:tc>
        <w:tc>
          <w:tcPr>
            <w:tcW w:w="1140" w:type="dxa"/>
            <w:vMerge w:val="restart"/>
            <w:shd w:val="pct25" w:color="auto" w:fill="auto"/>
          </w:tcPr>
          <w:p w14:paraId="51511AA5"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2F78107F" w14:textId="77777777" w:rsidR="00A35CF2" w:rsidRPr="00D82A73" w:rsidRDefault="00A35CF2" w:rsidP="00177141">
            <w:r w:rsidRPr="00D82A73">
              <w:t>Mult</w:t>
            </w:r>
          </w:p>
        </w:tc>
        <w:tc>
          <w:tcPr>
            <w:tcW w:w="1839" w:type="dxa"/>
            <w:vMerge w:val="restart"/>
            <w:shd w:val="pct25" w:color="auto" w:fill="auto"/>
          </w:tcPr>
          <w:p w14:paraId="2C1DA8D6"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881" w:type="dxa"/>
            <w:vMerge w:val="restart"/>
            <w:shd w:val="pct25" w:color="auto" w:fill="auto"/>
          </w:tcPr>
          <w:p w14:paraId="08E2E546"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03826582" w14:textId="77777777" w:rsidR="00A35CF2" w:rsidRPr="00777602" w:rsidRDefault="00A35CF2" w:rsidP="00177141">
            <w:pPr>
              <w:jc w:val="center"/>
              <w:rPr>
                <w:rFonts w:eastAsia="Arial Unicode MS"/>
              </w:rPr>
            </w:pPr>
            <w:bookmarkStart w:id="1310" w:name="OLE_LINK3"/>
            <w:bookmarkStart w:id="1311" w:name="OLE_LINK4"/>
            <w:r>
              <w:rPr>
                <w:rFonts w:eastAsia="Arial Unicode MS"/>
              </w:rPr>
              <w:t>Mappning V-TIM 2.2</w:t>
            </w:r>
          </w:p>
        </w:tc>
      </w:tr>
      <w:bookmarkEnd w:id="1310"/>
      <w:bookmarkEnd w:id="1311"/>
      <w:tr w:rsidR="00A35CF2" w:rsidRPr="00D82A73" w14:paraId="7068B143" w14:textId="77777777" w:rsidTr="00177141">
        <w:trPr>
          <w:cantSplit/>
          <w:trHeight w:val="375"/>
        </w:trPr>
        <w:tc>
          <w:tcPr>
            <w:tcW w:w="2567" w:type="dxa"/>
            <w:gridSpan w:val="2"/>
            <w:vMerge/>
            <w:shd w:val="pct25" w:color="auto" w:fill="auto"/>
          </w:tcPr>
          <w:p w14:paraId="1AC78EC9" w14:textId="77777777" w:rsidR="00A35CF2" w:rsidRPr="00D82A73" w:rsidRDefault="00A35CF2" w:rsidP="00177141"/>
        </w:tc>
        <w:tc>
          <w:tcPr>
            <w:tcW w:w="3388" w:type="dxa"/>
            <w:vMerge/>
            <w:shd w:val="pct25" w:color="auto" w:fill="auto"/>
          </w:tcPr>
          <w:p w14:paraId="74BD6EDC" w14:textId="77777777" w:rsidR="00A35CF2" w:rsidRPr="00D82A73" w:rsidRDefault="00A35CF2" w:rsidP="00177141"/>
        </w:tc>
        <w:tc>
          <w:tcPr>
            <w:tcW w:w="1140" w:type="dxa"/>
            <w:vMerge/>
            <w:shd w:val="pct25" w:color="auto" w:fill="auto"/>
          </w:tcPr>
          <w:p w14:paraId="2252F6D1" w14:textId="77777777" w:rsidR="00A35CF2" w:rsidRPr="00D82A73" w:rsidRDefault="00A35CF2" w:rsidP="00177141"/>
        </w:tc>
        <w:tc>
          <w:tcPr>
            <w:tcW w:w="720" w:type="dxa"/>
            <w:vMerge/>
            <w:shd w:val="pct25" w:color="auto" w:fill="auto"/>
          </w:tcPr>
          <w:p w14:paraId="63D3845E" w14:textId="77777777" w:rsidR="00A35CF2" w:rsidRPr="00D82A73" w:rsidRDefault="00A35CF2" w:rsidP="00177141"/>
        </w:tc>
        <w:tc>
          <w:tcPr>
            <w:tcW w:w="1839" w:type="dxa"/>
            <w:vMerge/>
            <w:shd w:val="pct25" w:color="auto" w:fill="auto"/>
          </w:tcPr>
          <w:p w14:paraId="4489FF30" w14:textId="77777777" w:rsidR="00A35CF2" w:rsidRPr="00D82A73" w:rsidRDefault="00A35CF2" w:rsidP="00177141"/>
        </w:tc>
        <w:tc>
          <w:tcPr>
            <w:tcW w:w="1881" w:type="dxa"/>
            <w:vMerge/>
            <w:shd w:val="pct25" w:color="auto" w:fill="auto"/>
          </w:tcPr>
          <w:p w14:paraId="7D0FA3A2" w14:textId="77777777" w:rsidR="00A35CF2" w:rsidRPr="00D82A73" w:rsidRDefault="00A35CF2" w:rsidP="00177141"/>
        </w:tc>
        <w:tc>
          <w:tcPr>
            <w:tcW w:w="1200" w:type="dxa"/>
            <w:tcBorders>
              <w:bottom w:val="single" w:sz="4" w:space="0" w:color="auto"/>
            </w:tcBorders>
            <w:shd w:val="pct25" w:color="auto" w:fill="auto"/>
          </w:tcPr>
          <w:p w14:paraId="5C057DD4" w14:textId="77777777" w:rsidR="00A35CF2" w:rsidRPr="00777602" w:rsidRDefault="00A35CF2" w:rsidP="00177141">
            <w:pPr>
              <w:rPr>
                <w:rFonts w:eastAsia="Arial Unicode MS"/>
              </w:rPr>
            </w:pPr>
            <w:r w:rsidRPr="00777602">
              <w:rPr>
                <w:rFonts w:eastAsia="Arial Unicode MS"/>
              </w:rPr>
              <w:t>Klass i V</w:t>
            </w:r>
            <w:r w:rsidRPr="00A07536">
              <w:rPr>
                <w:rFonts w:eastAsia="Arial Unicode MS"/>
              </w:rPr>
              <w:noBreakHyphen/>
            </w:r>
            <w:r w:rsidRPr="00777602">
              <w:rPr>
                <w:rFonts w:eastAsia="Arial Unicode MS"/>
              </w:rPr>
              <w:t>TIM</w:t>
            </w:r>
          </w:p>
        </w:tc>
        <w:tc>
          <w:tcPr>
            <w:tcW w:w="1162" w:type="dxa"/>
            <w:tcBorders>
              <w:bottom w:val="single" w:sz="4" w:space="0" w:color="auto"/>
            </w:tcBorders>
            <w:shd w:val="pct25" w:color="auto" w:fill="auto"/>
          </w:tcPr>
          <w:p w14:paraId="59B91125" w14:textId="77777777" w:rsidR="00A35CF2" w:rsidRPr="00777602" w:rsidRDefault="00A35CF2" w:rsidP="00177141">
            <w:pPr>
              <w:rPr>
                <w:rFonts w:eastAsia="Arial Unicode MS"/>
              </w:rPr>
            </w:pPr>
            <w:r w:rsidRPr="00777602">
              <w:rPr>
                <w:rFonts w:eastAsia="Arial Unicode MS"/>
              </w:rPr>
              <w:t>Attribut i V</w:t>
            </w:r>
            <w:r w:rsidRPr="00A07536">
              <w:rPr>
                <w:rFonts w:eastAsia="Arial Unicode MS"/>
              </w:rPr>
              <w:noBreakHyphen/>
            </w:r>
            <w:r w:rsidRPr="00777602">
              <w:rPr>
                <w:rFonts w:eastAsia="Arial Unicode MS"/>
              </w:rPr>
              <w:t>TIM</w:t>
            </w:r>
          </w:p>
        </w:tc>
        <w:tc>
          <w:tcPr>
            <w:tcW w:w="1078" w:type="dxa"/>
            <w:tcBorders>
              <w:bottom w:val="single" w:sz="4" w:space="0" w:color="auto"/>
            </w:tcBorders>
            <w:shd w:val="pct25" w:color="auto" w:fill="auto"/>
          </w:tcPr>
          <w:p w14:paraId="2BD39E32" w14:textId="77777777" w:rsidR="00A35CF2" w:rsidRPr="00777602" w:rsidRDefault="00A35CF2" w:rsidP="00177141">
            <w:pPr>
              <w:rPr>
                <w:rFonts w:eastAsia="Arial Unicode MS"/>
              </w:rPr>
            </w:pPr>
            <w:r w:rsidRPr="00A07536">
              <w:rPr>
                <w:rFonts w:eastAsia="Arial Unicode MS"/>
              </w:rPr>
              <w:t>Kodverk i V</w:t>
            </w:r>
            <w:r w:rsidRPr="00A07536">
              <w:rPr>
                <w:rFonts w:eastAsia="Arial Unicode MS"/>
              </w:rPr>
              <w:noBreakHyphen/>
              <w:t>TIM</w:t>
            </w:r>
          </w:p>
        </w:tc>
      </w:tr>
      <w:tr w:rsidR="00A35CF2" w:rsidRPr="00D82A73" w14:paraId="4B398580" w14:textId="77777777" w:rsidTr="00177141">
        <w:trPr>
          <w:trHeight w:val="217"/>
        </w:trPr>
        <w:tc>
          <w:tcPr>
            <w:tcW w:w="2567" w:type="dxa"/>
            <w:gridSpan w:val="2"/>
          </w:tcPr>
          <w:p w14:paraId="7B655404" w14:textId="77777777" w:rsidR="00A35CF2" w:rsidRPr="00D82A73" w:rsidRDefault="00A35CF2" w:rsidP="00177141">
            <w:pPr>
              <w:rPr>
                <w:rFonts w:eastAsia="Arial Unicode MS"/>
              </w:rPr>
            </w:pPr>
            <w:r w:rsidRPr="00D82A73">
              <w:rPr>
                <w:rFonts w:eastAsia="Arial Unicode MS"/>
              </w:rPr>
              <w:t>Enhets-id vårdgivare (healthcare_ CareGiver)</w:t>
            </w:r>
          </w:p>
        </w:tc>
        <w:tc>
          <w:tcPr>
            <w:tcW w:w="3388" w:type="dxa"/>
          </w:tcPr>
          <w:p w14:paraId="7955273E" w14:textId="77777777" w:rsidR="00A35CF2" w:rsidRPr="00D82A73" w:rsidRDefault="00A35CF2" w:rsidP="00177141">
            <w:r w:rsidRPr="00D82A73">
              <w:t>Ansvarig vårdgivare (huvudman).</w:t>
            </w:r>
          </w:p>
          <w:p w14:paraId="52CF7739" w14:textId="77777777" w:rsidR="00A35CF2" w:rsidRPr="00D82A73" w:rsidRDefault="00A35CF2" w:rsidP="00177141">
            <w:r w:rsidRPr="00D82A73">
              <w:t>T.ex. Landsting</w:t>
            </w:r>
          </w:p>
        </w:tc>
        <w:tc>
          <w:tcPr>
            <w:tcW w:w="1140" w:type="dxa"/>
          </w:tcPr>
          <w:p w14:paraId="7C1DAFBA" w14:textId="77777777" w:rsidR="00A35CF2" w:rsidRPr="00D82A73" w:rsidRDefault="00A35CF2" w:rsidP="00177141">
            <w:pPr>
              <w:rPr>
                <w:rFonts w:eastAsia="Arial Unicode MS"/>
              </w:rPr>
            </w:pPr>
            <w:r w:rsidRPr="00D82A73">
              <w:rPr>
                <w:rFonts w:eastAsia="Arial Unicode MS"/>
              </w:rPr>
              <w:t>II</w:t>
            </w:r>
          </w:p>
        </w:tc>
        <w:tc>
          <w:tcPr>
            <w:tcW w:w="720" w:type="dxa"/>
          </w:tcPr>
          <w:p w14:paraId="19EB7399" w14:textId="77777777" w:rsidR="00A35CF2" w:rsidRPr="00D82A73" w:rsidRDefault="00A35CF2" w:rsidP="00177141">
            <w:pPr>
              <w:rPr>
                <w:rFonts w:eastAsia="Arial Unicode MS"/>
              </w:rPr>
            </w:pPr>
            <w:r w:rsidRPr="00D82A73">
              <w:rPr>
                <w:rFonts w:eastAsia="Arial Unicode MS"/>
              </w:rPr>
              <w:t>0..1</w:t>
            </w:r>
          </w:p>
        </w:tc>
        <w:tc>
          <w:tcPr>
            <w:tcW w:w="1839" w:type="dxa"/>
          </w:tcPr>
          <w:p w14:paraId="78BE8653" w14:textId="77777777" w:rsidR="00A35CF2" w:rsidRPr="00D82A73" w:rsidRDefault="00A35CF2" w:rsidP="00177141">
            <w:pPr>
              <w:rPr>
                <w:rFonts w:eastAsia="Arial Unicode MS"/>
              </w:rPr>
            </w:pPr>
            <w:r w:rsidRPr="00D82A73">
              <w:rPr>
                <w:rFonts w:eastAsia="Arial Unicode MS"/>
              </w:rPr>
              <w:t>Hsa-id</w:t>
            </w:r>
          </w:p>
        </w:tc>
        <w:tc>
          <w:tcPr>
            <w:tcW w:w="1881" w:type="dxa"/>
          </w:tcPr>
          <w:p w14:paraId="403424E0" w14:textId="77777777" w:rsidR="00A35CF2" w:rsidRPr="00D82A73" w:rsidRDefault="00A35CF2" w:rsidP="00177141">
            <w:pPr>
              <w:rPr>
                <w:rFonts w:ascii="Arial" w:eastAsia="Arial Unicode MS" w:hAnsi="Arial"/>
              </w:rPr>
            </w:pPr>
          </w:p>
        </w:tc>
        <w:tc>
          <w:tcPr>
            <w:tcW w:w="1200" w:type="dxa"/>
            <w:shd w:val="clear" w:color="auto" w:fill="auto"/>
          </w:tcPr>
          <w:p w14:paraId="2B776FA1" w14:textId="77777777" w:rsidR="00A35CF2" w:rsidRPr="00D158B9"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20024D8E" w14:textId="77777777" w:rsidR="00A35CF2" w:rsidRPr="00D158B9" w:rsidRDefault="00A35CF2" w:rsidP="00177141">
            <w:pPr>
              <w:rPr>
                <w:rFonts w:ascii="Arial" w:eastAsia="Arial Unicode MS" w:hAnsi="Arial"/>
              </w:rPr>
            </w:pPr>
            <w:r>
              <w:rPr>
                <w:rFonts w:ascii="Arial" w:eastAsia="Arial Unicode MS" w:hAnsi="Arial"/>
              </w:rPr>
              <w:t xml:space="preserve">Vårdgivare </w:t>
            </w:r>
            <w:r w:rsidRPr="00D158B9">
              <w:rPr>
                <w:rFonts w:ascii="Arial" w:eastAsia="Arial Unicode MS" w:hAnsi="Arial"/>
              </w:rPr>
              <w:t>id</w:t>
            </w:r>
          </w:p>
        </w:tc>
        <w:tc>
          <w:tcPr>
            <w:tcW w:w="1078" w:type="dxa"/>
            <w:shd w:val="clear" w:color="auto" w:fill="auto"/>
          </w:tcPr>
          <w:p w14:paraId="136600CD" w14:textId="77777777" w:rsidR="00A35CF2" w:rsidRPr="00D158B9" w:rsidRDefault="00A35CF2" w:rsidP="00177141">
            <w:pPr>
              <w:rPr>
                <w:rFonts w:ascii="Arial" w:eastAsia="Arial Unicode MS" w:hAnsi="Arial"/>
              </w:rPr>
            </w:pPr>
            <w:r w:rsidRPr="00D158B9">
              <w:rPr>
                <w:rFonts w:ascii="Arial" w:eastAsia="Arial Unicode MS" w:hAnsi="Arial"/>
              </w:rPr>
              <w:t>N/A</w:t>
            </w:r>
          </w:p>
        </w:tc>
      </w:tr>
      <w:tr w:rsidR="00A35CF2" w:rsidRPr="00D82A73" w14:paraId="6839752D" w14:textId="77777777" w:rsidTr="00177141">
        <w:trPr>
          <w:trHeight w:val="217"/>
        </w:trPr>
        <w:tc>
          <w:tcPr>
            <w:tcW w:w="2567" w:type="dxa"/>
            <w:gridSpan w:val="2"/>
          </w:tcPr>
          <w:p w14:paraId="78C34ED9" w14:textId="77777777" w:rsidR="00A35CF2" w:rsidRPr="00D82A73" w:rsidRDefault="00A35CF2" w:rsidP="00177141">
            <w:pPr>
              <w:rPr>
                <w:rFonts w:eastAsia="Arial Unicode MS"/>
              </w:rPr>
            </w:pPr>
            <w:r w:rsidRPr="00D82A73">
              <w:rPr>
                <w:rFonts w:eastAsia="Arial Unicode MS"/>
              </w:rPr>
              <w:t xml:space="preserve">Enhets-id ansvarig </w:t>
            </w:r>
          </w:p>
          <w:p w14:paraId="77B4C261" w14:textId="77777777" w:rsidR="00A35CF2" w:rsidRPr="00D82A73" w:rsidRDefault="00A35CF2" w:rsidP="00177141">
            <w:pPr>
              <w:rPr>
                <w:rFonts w:eastAsia="Arial Unicode MS"/>
              </w:rPr>
            </w:pPr>
            <w:r w:rsidRPr="00D82A73">
              <w:rPr>
                <w:rFonts w:eastAsia="Arial Unicode MS"/>
              </w:rPr>
              <w:t>(healthcare_ MedUnit)</w:t>
            </w:r>
          </w:p>
        </w:tc>
        <w:tc>
          <w:tcPr>
            <w:tcW w:w="3388" w:type="dxa"/>
          </w:tcPr>
          <w:p w14:paraId="6C9204A3" w14:textId="77777777" w:rsidR="00A35CF2" w:rsidRPr="00D82A73" w:rsidRDefault="00A35CF2" w:rsidP="00177141">
            <w:r w:rsidRPr="00D82A73">
              <w:t>Medicinsk ansvarig klinik/vårdcentral eller motsvarande.</w:t>
            </w:r>
          </w:p>
          <w:p w14:paraId="38C8D5BB" w14:textId="77777777" w:rsidR="00A35CF2" w:rsidRPr="00D82A73" w:rsidRDefault="00A35CF2" w:rsidP="00177141">
            <w:r w:rsidRPr="00D82A73">
              <w:t>T.ex. Medicinklinik</w:t>
            </w:r>
          </w:p>
        </w:tc>
        <w:tc>
          <w:tcPr>
            <w:tcW w:w="1140" w:type="dxa"/>
          </w:tcPr>
          <w:p w14:paraId="0BBC2BCC" w14:textId="77777777" w:rsidR="00A35CF2" w:rsidRPr="00D82A73" w:rsidRDefault="00A35CF2" w:rsidP="00177141">
            <w:pPr>
              <w:rPr>
                <w:rFonts w:eastAsia="Arial Unicode MS"/>
              </w:rPr>
            </w:pPr>
            <w:r w:rsidRPr="00D82A73">
              <w:rPr>
                <w:rFonts w:eastAsia="Arial Unicode MS"/>
              </w:rPr>
              <w:t>II</w:t>
            </w:r>
          </w:p>
        </w:tc>
        <w:tc>
          <w:tcPr>
            <w:tcW w:w="720" w:type="dxa"/>
          </w:tcPr>
          <w:p w14:paraId="4CE8E1D0" w14:textId="77777777" w:rsidR="00A35CF2" w:rsidRPr="00D82A73" w:rsidRDefault="00A35CF2" w:rsidP="00177141">
            <w:pPr>
              <w:rPr>
                <w:rFonts w:eastAsia="Arial Unicode MS"/>
              </w:rPr>
            </w:pPr>
            <w:r w:rsidRPr="00D82A73">
              <w:rPr>
                <w:rFonts w:eastAsia="Arial Unicode MS"/>
              </w:rPr>
              <w:t>0..1</w:t>
            </w:r>
          </w:p>
        </w:tc>
        <w:tc>
          <w:tcPr>
            <w:tcW w:w="1839" w:type="dxa"/>
          </w:tcPr>
          <w:p w14:paraId="1D2BC4F4" w14:textId="77777777" w:rsidR="00A35CF2" w:rsidRPr="00D82A73" w:rsidRDefault="00A35CF2" w:rsidP="00177141">
            <w:pPr>
              <w:rPr>
                <w:rFonts w:eastAsia="Arial Unicode MS"/>
              </w:rPr>
            </w:pPr>
            <w:r w:rsidRPr="00D82A73">
              <w:rPr>
                <w:rFonts w:eastAsia="Arial Unicode MS"/>
              </w:rPr>
              <w:t>Hsa-id</w:t>
            </w:r>
          </w:p>
        </w:tc>
        <w:tc>
          <w:tcPr>
            <w:tcW w:w="1881" w:type="dxa"/>
          </w:tcPr>
          <w:p w14:paraId="332F76B2" w14:textId="77777777" w:rsidR="00A35CF2" w:rsidRPr="00D82A73" w:rsidRDefault="00A35CF2" w:rsidP="00177141">
            <w:pPr>
              <w:rPr>
                <w:rFonts w:ascii="Arial" w:eastAsia="Arial Unicode MS" w:hAnsi="Arial"/>
              </w:rPr>
            </w:pPr>
          </w:p>
        </w:tc>
        <w:tc>
          <w:tcPr>
            <w:tcW w:w="1200" w:type="dxa"/>
            <w:shd w:val="clear" w:color="auto" w:fill="auto"/>
          </w:tcPr>
          <w:p w14:paraId="3EE94B07" w14:textId="77777777" w:rsidR="00A35CF2" w:rsidRPr="00D158B9"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16F02682" w14:textId="77777777" w:rsidR="00A35CF2" w:rsidRPr="00D158B9" w:rsidRDefault="00A35CF2" w:rsidP="00177141">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16021056" w14:textId="77777777" w:rsidR="00A35CF2" w:rsidRPr="00D158B9" w:rsidRDefault="00A35CF2" w:rsidP="00177141">
            <w:pPr>
              <w:rPr>
                <w:rFonts w:ascii="Arial" w:eastAsia="Arial Unicode MS" w:hAnsi="Arial"/>
              </w:rPr>
            </w:pPr>
            <w:r w:rsidRPr="00D158B9">
              <w:rPr>
                <w:rFonts w:ascii="Arial" w:eastAsia="Arial Unicode MS" w:hAnsi="Arial"/>
              </w:rPr>
              <w:t>N/A</w:t>
            </w:r>
          </w:p>
        </w:tc>
      </w:tr>
      <w:tr w:rsidR="00A35CF2" w:rsidRPr="00D82A73" w14:paraId="2806191B" w14:textId="77777777" w:rsidTr="00177141">
        <w:trPr>
          <w:trHeight w:val="217"/>
        </w:trPr>
        <w:tc>
          <w:tcPr>
            <w:tcW w:w="2567" w:type="dxa"/>
            <w:gridSpan w:val="2"/>
          </w:tcPr>
          <w:p w14:paraId="7F51398D" w14:textId="77777777" w:rsidR="00A35CF2" w:rsidRPr="00060509" w:rsidRDefault="00A35CF2" w:rsidP="00177141">
            <w:pPr>
              <w:rPr>
                <w:rFonts w:eastAsia="Arial Unicode MS"/>
                <w:lang w:val="en-US"/>
              </w:rPr>
            </w:pPr>
            <w:r w:rsidRPr="00060509">
              <w:rPr>
                <w:rFonts w:eastAsia="Arial Unicode MS"/>
                <w:lang w:val="en-US"/>
              </w:rPr>
              <w:t xml:space="preserve">Enhets-id  </w:t>
            </w:r>
          </w:p>
          <w:p w14:paraId="6A19E03D" w14:textId="77777777" w:rsidR="00A35CF2" w:rsidRPr="00060509" w:rsidRDefault="00A35CF2" w:rsidP="00177141">
            <w:pPr>
              <w:rPr>
                <w:rFonts w:eastAsia="Arial Unicode MS"/>
                <w:i/>
                <w:lang w:val="en-US"/>
              </w:rPr>
            </w:pPr>
            <w:r w:rsidRPr="00060509">
              <w:rPr>
                <w:rFonts w:eastAsia="Arial Unicode MS"/>
                <w:i/>
                <w:lang w:val="en-US"/>
              </w:rPr>
              <w:t>(</w:t>
            </w:r>
            <w:r w:rsidRPr="00060509">
              <w:rPr>
                <w:lang w:val="en-US"/>
              </w:rPr>
              <w:t>healthcare_facility_CareUnit</w:t>
            </w:r>
            <w:r w:rsidRPr="00060509">
              <w:rPr>
                <w:rFonts w:eastAsia="Arial Unicode MS"/>
                <w:i/>
                <w:lang w:val="en-US"/>
              </w:rPr>
              <w:t>)</w:t>
            </w:r>
          </w:p>
        </w:tc>
        <w:tc>
          <w:tcPr>
            <w:tcW w:w="3388" w:type="dxa"/>
          </w:tcPr>
          <w:p w14:paraId="7DBC7479" w14:textId="77777777" w:rsidR="00A35CF2" w:rsidRPr="00D82A73" w:rsidRDefault="00A35CF2" w:rsidP="00177141">
            <w:r w:rsidRPr="00D82A73">
              <w:t>Vårdenheten som erbjuder/tillhandahåller formuläret. Fysisk mottagning.</w:t>
            </w:r>
          </w:p>
          <w:p w14:paraId="41CD50E0" w14:textId="77777777" w:rsidR="00A35CF2" w:rsidRPr="00D82A73" w:rsidRDefault="00A35CF2" w:rsidP="00177141">
            <w:pPr>
              <w:rPr>
                <w:rFonts w:eastAsia="Arial Unicode MS"/>
              </w:rPr>
            </w:pPr>
            <w:r w:rsidRPr="00D82A73">
              <w:t>T.ex. Den avdelning som äger formuläret: se2321000016-1hz3</w:t>
            </w:r>
          </w:p>
        </w:tc>
        <w:tc>
          <w:tcPr>
            <w:tcW w:w="1140" w:type="dxa"/>
          </w:tcPr>
          <w:p w14:paraId="7CA47238" w14:textId="77777777" w:rsidR="00A35CF2" w:rsidRPr="00D82A73" w:rsidRDefault="00A35CF2" w:rsidP="00177141">
            <w:pPr>
              <w:rPr>
                <w:rFonts w:eastAsia="Arial Unicode MS"/>
              </w:rPr>
            </w:pPr>
            <w:r w:rsidRPr="00D82A73">
              <w:rPr>
                <w:rFonts w:eastAsia="Arial Unicode MS"/>
              </w:rPr>
              <w:t>II</w:t>
            </w:r>
          </w:p>
        </w:tc>
        <w:tc>
          <w:tcPr>
            <w:tcW w:w="720" w:type="dxa"/>
          </w:tcPr>
          <w:p w14:paraId="4BBECE2C" w14:textId="77777777" w:rsidR="00A35CF2" w:rsidRPr="00D82A73" w:rsidRDefault="00A35CF2" w:rsidP="00177141">
            <w:pPr>
              <w:rPr>
                <w:rFonts w:eastAsia="Arial Unicode MS"/>
              </w:rPr>
            </w:pPr>
            <w:r w:rsidRPr="00D82A73">
              <w:rPr>
                <w:rFonts w:eastAsia="Arial Unicode MS"/>
              </w:rPr>
              <w:t>1</w:t>
            </w:r>
          </w:p>
        </w:tc>
        <w:tc>
          <w:tcPr>
            <w:tcW w:w="1839" w:type="dxa"/>
          </w:tcPr>
          <w:p w14:paraId="71F84353" w14:textId="77777777" w:rsidR="00A35CF2" w:rsidRPr="00D82A73" w:rsidRDefault="00A35CF2" w:rsidP="00177141">
            <w:pPr>
              <w:rPr>
                <w:rFonts w:eastAsia="Arial Unicode MS"/>
              </w:rPr>
            </w:pPr>
            <w:r w:rsidRPr="00D82A73">
              <w:rPr>
                <w:rFonts w:eastAsia="Arial Unicode MS"/>
              </w:rPr>
              <w:t>Hsa-id</w:t>
            </w:r>
          </w:p>
        </w:tc>
        <w:tc>
          <w:tcPr>
            <w:tcW w:w="1881" w:type="dxa"/>
          </w:tcPr>
          <w:p w14:paraId="5C3BC315" w14:textId="77777777" w:rsidR="00A35CF2" w:rsidRPr="00D82A73" w:rsidRDefault="00A35CF2" w:rsidP="00177141">
            <w:pPr>
              <w:rPr>
                <w:rFonts w:ascii="Arial" w:eastAsia="Arial Unicode MS" w:hAnsi="Arial"/>
              </w:rPr>
            </w:pPr>
          </w:p>
        </w:tc>
        <w:tc>
          <w:tcPr>
            <w:tcW w:w="1200" w:type="dxa"/>
            <w:shd w:val="clear" w:color="auto" w:fill="auto"/>
          </w:tcPr>
          <w:p w14:paraId="7BB7E740" w14:textId="77777777" w:rsidR="00A35CF2" w:rsidRPr="00D158B9"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592F6E4C" w14:textId="77777777" w:rsidR="00A35CF2" w:rsidRPr="00D158B9" w:rsidRDefault="00A35CF2" w:rsidP="00177141">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0BA730C1" w14:textId="77777777" w:rsidR="00A35CF2" w:rsidRPr="00D158B9" w:rsidRDefault="00A35CF2" w:rsidP="00177141">
            <w:pPr>
              <w:rPr>
                <w:rFonts w:ascii="Arial" w:eastAsia="Arial Unicode MS" w:hAnsi="Arial"/>
              </w:rPr>
            </w:pPr>
            <w:r w:rsidRPr="00D158B9">
              <w:rPr>
                <w:rFonts w:ascii="Arial" w:eastAsia="Arial Unicode MS" w:hAnsi="Arial"/>
              </w:rPr>
              <w:t>N/A</w:t>
            </w:r>
          </w:p>
        </w:tc>
      </w:tr>
      <w:tr w:rsidR="00A35CF2" w:rsidRPr="00D82A73" w14:paraId="68829A62" w14:textId="77777777" w:rsidTr="00177141">
        <w:trPr>
          <w:trHeight w:val="217"/>
        </w:trPr>
        <w:tc>
          <w:tcPr>
            <w:tcW w:w="2567" w:type="dxa"/>
            <w:gridSpan w:val="2"/>
          </w:tcPr>
          <w:p w14:paraId="0CFDF51B" w14:textId="77777777" w:rsidR="00A35CF2" w:rsidRPr="00D82A73" w:rsidRDefault="00A35CF2" w:rsidP="00177141">
            <w:r w:rsidRPr="00D82A73">
              <w:t>Enhetsnamn</w:t>
            </w:r>
          </w:p>
          <w:p w14:paraId="05B0CD8D" w14:textId="77777777" w:rsidR="00A35CF2" w:rsidRPr="00D82A73" w:rsidRDefault="00A35CF2" w:rsidP="00177141">
            <w:pPr>
              <w:rPr>
                <w:rFonts w:eastAsia="Arial Unicode MS"/>
                <w:i/>
              </w:rPr>
            </w:pPr>
            <w:r w:rsidRPr="00D82A73">
              <w:t>(healthcare_facility_CareUnitName)</w:t>
            </w:r>
          </w:p>
        </w:tc>
        <w:tc>
          <w:tcPr>
            <w:tcW w:w="3388" w:type="dxa"/>
          </w:tcPr>
          <w:p w14:paraId="6ACA4B4C" w14:textId="77777777" w:rsidR="00A35CF2" w:rsidRPr="00D82A73" w:rsidRDefault="00A35CF2" w:rsidP="00177141">
            <w:r w:rsidRPr="00D82A73">
              <w:t>Vårdenhetens namn.</w:t>
            </w:r>
          </w:p>
          <w:p w14:paraId="6DB7A1D6" w14:textId="77777777" w:rsidR="00A35CF2" w:rsidRPr="00D82A73" w:rsidRDefault="00A35CF2" w:rsidP="00177141">
            <w:pPr>
              <w:rPr>
                <w:rFonts w:eastAsia="Arial Unicode MS"/>
              </w:rPr>
            </w:pPr>
            <w:r w:rsidRPr="00D82A73">
              <w:t>T.ex. Testvårdcentral A, Medicinmottagningen USÖ</w:t>
            </w:r>
          </w:p>
        </w:tc>
        <w:tc>
          <w:tcPr>
            <w:tcW w:w="1140" w:type="dxa"/>
          </w:tcPr>
          <w:p w14:paraId="38C87911" w14:textId="77777777" w:rsidR="00A35CF2" w:rsidRPr="00D82A73" w:rsidRDefault="00A35CF2" w:rsidP="00177141">
            <w:pPr>
              <w:rPr>
                <w:rFonts w:eastAsia="Arial Unicode MS"/>
              </w:rPr>
            </w:pPr>
            <w:r w:rsidRPr="00D82A73">
              <w:rPr>
                <w:rFonts w:eastAsia="Arial Unicode MS"/>
              </w:rPr>
              <w:t>TXT</w:t>
            </w:r>
          </w:p>
        </w:tc>
        <w:tc>
          <w:tcPr>
            <w:tcW w:w="720" w:type="dxa"/>
          </w:tcPr>
          <w:p w14:paraId="7DD9516C" w14:textId="77777777" w:rsidR="00A35CF2" w:rsidRPr="00D82A73" w:rsidRDefault="00A35CF2" w:rsidP="00177141">
            <w:pPr>
              <w:rPr>
                <w:rFonts w:eastAsia="Arial Unicode MS"/>
              </w:rPr>
            </w:pPr>
            <w:r w:rsidRPr="00D82A73">
              <w:rPr>
                <w:rFonts w:eastAsia="Arial Unicode MS"/>
              </w:rPr>
              <w:t>1</w:t>
            </w:r>
          </w:p>
        </w:tc>
        <w:tc>
          <w:tcPr>
            <w:tcW w:w="1839" w:type="dxa"/>
          </w:tcPr>
          <w:p w14:paraId="15158AAE" w14:textId="77777777" w:rsidR="00A35CF2" w:rsidRPr="00D82A73" w:rsidRDefault="00A35CF2" w:rsidP="00177141">
            <w:pPr>
              <w:rPr>
                <w:rFonts w:eastAsia="Arial Unicode MS"/>
              </w:rPr>
            </w:pPr>
          </w:p>
        </w:tc>
        <w:tc>
          <w:tcPr>
            <w:tcW w:w="1881" w:type="dxa"/>
          </w:tcPr>
          <w:p w14:paraId="76760528" w14:textId="77777777" w:rsidR="00A35CF2" w:rsidRPr="00D82A73" w:rsidRDefault="00A35CF2" w:rsidP="00177141">
            <w:pPr>
              <w:rPr>
                <w:rFonts w:ascii="Arial" w:eastAsia="Arial Unicode MS" w:hAnsi="Arial"/>
              </w:rPr>
            </w:pPr>
          </w:p>
        </w:tc>
        <w:tc>
          <w:tcPr>
            <w:tcW w:w="1200" w:type="dxa"/>
            <w:shd w:val="clear" w:color="auto" w:fill="auto"/>
          </w:tcPr>
          <w:p w14:paraId="28B0C878" w14:textId="77777777" w:rsidR="00A35CF2" w:rsidRPr="00D82A73"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21075DAA" w14:textId="77777777" w:rsidR="00A35CF2" w:rsidRPr="00D82A73" w:rsidRDefault="00A35CF2" w:rsidP="00177141">
            <w:pPr>
              <w:rPr>
                <w:rFonts w:ascii="Arial" w:eastAsia="Arial Unicode MS" w:hAnsi="Arial"/>
              </w:rPr>
            </w:pPr>
            <w:r>
              <w:rPr>
                <w:rFonts w:ascii="Arial" w:eastAsia="Arial Unicode MS" w:hAnsi="Arial"/>
              </w:rPr>
              <w:t>Vårdenhet namnx</w:t>
            </w:r>
          </w:p>
        </w:tc>
        <w:tc>
          <w:tcPr>
            <w:tcW w:w="1078" w:type="dxa"/>
            <w:shd w:val="clear" w:color="auto" w:fill="auto"/>
          </w:tcPr>
          <w:p w14:paraId="32A113D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718478C" w14:textId="77777777" w:rsidTr="00177141">
        <w:trPr>
          <w:trHeight w:val="217"/>
        </w:trPr>
        <w:tc>
          <w:tcPr>
            <w:tcW w:w="2567" w:type="dxa"/>
            <w:gridSpan w:val="2"/>
          </w:tcPr>
          <w:p w14:paraId="756990CB" w14:textId="77777777" w:rsidR="00A35CF2" w:rsidRPr="00D82A73" w:rsidRDefault="00A35CF2" w:rsidP="00177141">
            <w:r w:rsidRPr="00D82A73">
              <w:t>(healthcare_systemID)</w:t>
            </w:r>
          </w:p>
        </w:tc>
        <w:tc>
          <w:tcPr>
            <w:tcW w:w="3388" w:type="dxa"/>
          </w:tcPr>
          <w:p w14:paraId="6DE4AADD" w14:textId="77777777" w:rsidR="00A35CF2" w:rsidRPr="00D82A73" w:rsidRDefault="00A35CF2" w:rsidP="00177141">
            <w:r w:rsidRPr="00D82A73">
              <w:t>Id för att identifiera mottagande system.</w:t>
            </w:r>
          </w:p>
          <w:p w14:paraId="787BC882" w14:textId="77777777" w:rsidR="00A35CF2" w:rsidRPr="00D82A73" w:rsidRDefault="00A35CF2" w:rsidP="00177141">
            <w:r w:rsidRPr="00D82A73">
              <w:t>T.ex. Ett hsa-id uttaget för en instans av ett journalsystem.</w:t>
            </w:r>
          </w:p>
        </w:tc>
        <w:tc>
          <w:tcPr>
            <w:tcW w:w="1140" w:type="dxa"/>
          </w:tcPr>
          <w:p w14:paraId="3FC8168B" w14:textId="77777777" w:rsidR="00A35CF2" w:rsidRPr="00D82A73" w:rsidRDefault="00A35CF2" w:rsidP="00177141">
            <w:pPr>
              <w:rPr>
                <w:rFonts w:eastAsia="Arial Unicode MS"/>
              </w:rPr>
            </w:pPr>
            <w:r w:rsidRPr="00D82A73">
              <w:rPr>
                <w:rFonts w:eastAsia="Arial Unicode MS"/>
              </w:rPr>
              <w:t>II</w:t>
            </w:r>
          </w:p>
        </w:tc>
        <w:tc>
          <w:tcPr>
            <w:tcW w:w="720" w:type="dxa"/>
          </w:tcPr>
          <w:p w14:paraId="7A159AF3" w14:textId="77777777" w:rsidR="00A35CF2" w:rsidRPr="00D82A73" w:rsidRDefault="00A35CF2" w:rsidP="00177141">
            <w:pPr>
              <w:rPr>
                <w:rFonts w:eastAsia="Arial Unicode MS"/>
              </w:rPr>
            </w:pPr>
            <w:r w:rsidRPr="00D82A73">
              <w:rPr>
                <w:rFonts w:eastAsia="Arial Unicode MS"/>
              </w:rPr>
              <w:t>0..1</w:t>
            </w:r>
          </w:p>
        </w:tc>
        <w:tc>
          <w:tcPr>
            <w:tcW w:w="1839" w:type="dxa"/>
          </w:tcPr>
          <w:p w14:paraId="29E64EEB" w14:textId="77777777" w:rsidR="00A35CF2" w:rsidRPr="00D82A73" w:rsidRDefault="00A35CF2" w:rsidP="00177141">
            <w:pPr>
              <w:rPr>
                <w:rFonts w:eastAsia="Arial Unicode MS"/>
              </w:rPr>
            </w:pPr>
            <w:r w:rsidRPr="00D82A73">
              <w:rPr>
                <w:rFonts w:eastAsia="Arial Unicode MS"/>
              </w:rPr>
              <w:t>Hsa-id</w:t>
            </w:r>
          </w:p>
        </w:tc>
        <w:tc>
          <w:tcPr>
            <w:tcW w:w="1881" w:type="dxa"/>
          </w:tcPr>
          <w:p w14:paraId="036E63EB" w14:textId="77777777" w:rsidR="00A35CF2" w:rsidRPr="00D82A73" w:rsidRDefault="00A35CF2" w:rsidP="00177141">
            <w:pPr>
              <w:rPr>
                <w:rFonts w:ascii="Arial" w:eastAsia="Arial Unicode MS" w:hAnsi="Arial"/>
              </w:rPr>
            </w:pPr>
          </w:p>
        </w:tc>
        <w:tc>
          <w:tcPr>
            <w:tcW w:w="1200" w:type="dxa"/>
            <w:shd w:val="clear" w:color="auto" w:fill="auto"/>
          </w:tcPr>
          <w:p w14:paraId="3CFBD9F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E641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5BA6B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0B68DEC" w14:textId="77777777" w:rsidTr="00177141">
        <w:trPr>
          <w:trHeight w:val="217"/>
        </w:trPr>
        <w:tc>
          <w:tcPr>
            <w:tcW w:w="2567" w:type="dxa"/>
            <w:gridSpan w:val="2"/>
          </w:tcPr>
          <w:p w14:paraId="097DAA1E" w14:textId="77777777" w:rsidR="00A35CF2" w:rsidRPr="00D82A73" w:rsidRDefault="00A35CF2" w:rsidP="00177141">
            <w:pPr>
              <w:rPr>
                <w:rFonts w:eastAsia="Arial Unicode MS"/>
              </w:rPr>
            </w:pPr>
            <w:r w:rsidRPr="00D82A73">
              <w:rPr>
                <w:rFonts w:eastAsia="Arial Unicode MS"/>
              </w:rPr>
              <w:lastRenderedPageBreak/>
              <w:t>Hälsoärende-id</w:t>
            </w:r>
          </w:p>
          <w:p w14:paraId="34F3F5B9" w14:textId="0CC9B43A" w:rsidR="00A35CF2" w:rsidRPr="00D82A73" w:rsidRDefault="00A31B46" w:rsidP="00177141">
            <w:pPr>
              <w:rPr>
                <w:rFonts w:eastAsia="Arial Unicode MS"/>
              </w:rPr>
            </w:pPr>
            <w:del w:id="1312" w:author="Jarno Nieminen" w:date="2014-09-04T09:09:00Z">
              <w:r w:rsidRPr="00D82A73">
                <w:rPr>
                  <w:rFonts w:eastAsia="Arial Unicode MS"/>
                </w:rPr>
                <w:delText>(</w:delText>
              </w:r>
              <w:r w:rsidRPr="00D82A73">
                <w:delText>ClinicalProcessInterestId</w:delText>
              </w:r>
              <w:r w:rsidRPr="00D82A73">
                <w:rPr>
                  <w:rFonts w:eastAsia="Arial Unicode MS"/>
                </w:rPr>
                <w:delText>)</w:delText>
              </w:r>
            </w:del>
            <w:ins w:id="1313" w:author="Jarno Nieminen" w:date="2014-09-04T09:09:00Z">
              <w:r w:rsidR="00A35CF2" w:rsidRPr="00D82A73">
                <w:rPr>
                  <w:rFonts w:eastAsia="Arial Unicode MS"/>
                </w:rPr>
                <w:t>(</w:t>
              </w:r>
              <w:r w:rsidR="00A35CF2">
                <w:t>c</w:t>
              </w:r>
              <w:r w:rsidR="00A35CF2" w:rsidRPr="00D82A73">
                <w:t>linicalProcessInterestId</w:t>
              </w:r>
              <w:r w:rsidR="00A35CF2" w:rsidRPr="00D82A73">
                <w:rPr>
                  <w:rFonts w:eastAsia="Arial Unicode MS"/>
                </w:rPr>
                <w:t>)</w:t>
              </w:r>
            </w:ins>
          </w:p>
        </w:tc>
        <w:tc>
          <w:tcPr>
            <w:tcW w:w="3388" w:type="dxa"/>
          </w:tcPr>
          <w:p w14:paraId="0E269639" w14:textId="77777777" w:rsidR="00A35CF2" w:rsidRPr="00D82A73" w:rsidRDefault="00A35CF2" w:rsidP="00177141">
            <w:pPr>
              <w:rPr>
                <w:rFonts w:eastAsia="Arial Unicode MS"/>
              </w:rPr>
            </w:pPr>
            <w:r w:rsidRPr="00D82A73">
              <w:rPr>
                <w:rFonts w:eastAsia="Arial Unicode MS"/>
              </w:rPr>
              <w:t xml:space="preserve"> HSA-id för framställarens enhet/process + unik identifierare.</w:t>
            </w:r>
            <w:r w:rsidRPr="00D82A73">
              <w:rPr>
                <w:rFonts w:eastAsia="Arial Unicode MS"/>
              </w:rPr>
              <w:br/>
              <w:t>Globalt/nationellt hälsoärende ID. Hälsoärende är ett begrepp för det som håller samman information i en kärnprocess för en vård- och omsorgstagare, tvärs över organisatoriska enhetsgränser.</w:t>
            </w:r>
          </w:p>
        </w:tc>
        <w:tc>
          <w:tcPr>
            <w:tcW w:w="1140" w:type="dxa"/>
          </w:tcPr>
          <w:p w14:paraId="795DBE47" w14:textId="77777777" w:rsidR="00A35CF2" w:rsidRPr="00D82A73" w:rsidRDefault="00A35CF2" w:rsidP="00177141">
            <w:pPr>
              <w:rPr>
                <w:rFonts w:eastAsia="Arial Unicode MS"/>
              </w:rPr>
            </w:pPr>
            <w:r w:rsidRPr="00D82A73">
              <w:rPr>
                <w:rFonts w:eastAsia="Arial Unicode MS"/>
              </w:rPr>
              <w:t>II</w:t>
            </w:r>
          </w:p>
        </w:tc>
        <w:tc>
          <w:tcPr>
            <w:tcW w:w="720" w:type="dxa"/>
          </w:tcPr>
          <w:p w14:paraId="1C59A521" w14:textId="77777777" w:rsidR="00A35CF2" w:rsidRPr="00D82A73" w:rsidRDefault="00A35CF2" w:rsidP="00177141">
            <w:pPr>
              <w:rPr>
                <w:rFonts w:eastAsia="Arial Unicode MS"/>
              </w:rPr>
            </w:pPr>
            <w:r w:rsidRPr="00D82A73">
              <w:rPr>
                <w:rFonts w:eastAsia="Arial Unicode MS"/>
              </w:rPr>
              <w:t>0..1</w:t>
            </w:r>
          </w:p>
        </w:tc>
        <w:tc>
          <w:tcPr>
            <w:tcW w:w="1839" w:type="dxa"/>
          </w:tcPr>
          <w:p w14:paraId="362095DE" w14:textId="77777777" w:rsidR="00A35CF2" w:rsidRPr="00D82A73" w:rsidRDefault="00A35CF2" w:rsidP="00177141">
            <w:pPr>
              <w:rPr>
                <w:rFonts w:eastAsia="Arial Unicode MS"/>
              </w:rPr>
            </w:pPr>
            <w:r w:rsidRPr="00D82A73">
              <w:rPr>
                <w:rFonts w:eastAsia="Arial Unicode MS"/>
              </w:rPr>
              <w:t>ID</w:t>
            </w:r>
          </w:p>
        </w:tc>
        <w:tc>
          <w:tcPr>
            <w:tcW w:w="1881" w:type="dxa"/>
          </w:tcPr>
          <w:p w14:paraId="1B2225F1" w14:textId="77777777" w:rsidR="00A35CF2" w:rsidRPr="00D82A73" w:rsidRDefault="00A35CF2" w:rsidP="00177141">
            <w:pPr>
              <w:rPr>
                <w:rFonts w:ascii="Arial" w:eastAsia="Arial Unicode MS" w:hAnsi="Arial"/>
              </w:rPr>
            </w:pPr>
          </w:p>
        </w:tc>
        <w:tc>
          <w:tcPr>
            <w:tcW w:w="1200" w:type="dxa"/>
            <w:shd w:val="clear" w:color="auto" w:fill="auto"/>
          </w:tcPr>
          <w:p w14:paraId="08163C30" w14:textId="77777777" w:rsidR="00A35CF2" w:rsidRPr="00D82A73" w:rsidRDefault="00A35CF2" w:rsidP="00177141">
            <w:pPr>
              <w:rPr>
                <w:rFonts w:ascii="Arial" w:eastAsia="Arial Unicode MS" w:hAnsi="Arial"/>
              </w:rPr>
            </w:pPr>
            <w:r>
              <w:rPr>
                <w:rFonts w:ascii="Arial" w:eastAsia="Arial Unicode MS" w:hAnsi="Arial"/>
              </w:rPr>
              <w:t>Informationsresrus</w:t>
            </w:r>
          </w:p>
        </w:tc>
        <w:tc>
          <w:tcPr>
            <w:tcW w:w="1162" w:type="dxa"/>
            <w:shd w:val="clear" w:color="auto" w:fill="auto"/>
          </w:tcPr>
          <w:p w14:paraId="580FA24D" w14:textId="77777777" w:rsidR="00A35CF2" w:rsidRPr="00D82A73" w:rsidRDefault="00A35CF2" w:rsidP="00177141">
            <w:pPr>
              <w:rPr>
                <w:rFonts w:ascii="Arial" w:eastAsia="Arial Unicode MS" w:hAnsi="Arial"/>
              </w:rPr>
            </w:pPr>
            <w:r>
              <w:rPr>
                <w:rFonts w:ascii="Arial" w:eastAsia="Arial Unicode MS" w:hAnsi="Arial"/>
              </w:rPr>
              <w:t>vårdärende id</w:t>
            </w:r>
          </w:p>
        </w:tc>
        <w:tc>
          <w:tcPr>
            <w:tcW w:w="1078" w:type="dxa"/>
            <w:shd w:val="clear" w:color="auto" w:fill="auto"/>
          </w:tcPr>
          <w:p w14:paraId="6AD24BE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861327F" w14:textId="77777777" w:rsidTr="00177141">
        <w:trPr>
          <w:trHeight w:val="217"/>
        </w:trPr>
        <w:tc>
          <w:tcPr>
            <w:tcW w:w="2567" w:type="dxa"/>
            <w:gridSpan w:val="2"/>
          </w:tcPr>
          <w:p w14:paraId="166F68C9" w14:textId="77777777" w:rsidR="00A35CF2" w:rsidRPr="00D82A73" w:rsidRDefault="00A35CF2" w:rsidP="00177141">
            <w:pPr>
              <w:rPr>
                <w:rFonts w:eastAsia="Arial Unicode MS"/>
              </w:rPr>
            </w:pPr>
            <w:r w:rsidRPr="00D82A73">
              <w:rPr>
                <w:rFonts w:eastAsia="Arial Unicode MS"/>
              </w:rPr>
              <w:t xml:space="preserve">Status </w:t>
            </w:r>
          </w:p>
          <w:p w14:paraId="4B139686" w14:textId="3113CF11" w:rsidR="00A35CF2" w:rsidRPr="00D82A73" w:rsidRDefault="00A35CF2" w:rsidP="00177141">
            <w:pPr>
              <w:rPr>
                <w:rFonts w:eastAsia="Arial Unicode MS"/>
              </w:rPr>
            </w:pPr>
            <w:r w:rsidRPr="00D82A73">
              <w:rPr>
                <w:rFonts w:eastAsia="Arial Unicode MS"/>
              </w:rPr>
              <w:t>(</w:t>
            </w:r>
            <w:del w:id="1314" w:author="Jarno Nieminen" w:date="2014-09-04T09:09:00Z">
              <w:r w:rsidR="00F94DA9" w:rsidRPr="00D82A73">
                <w:rPr>
                  <w:rFonts w:eastAsia="Arial Unicode MS"/>
                </w:rPr>
                <w:delText>FormStatus</w:delText>
              </w:r>
            </w:del>
            <w:ins w:id="1315" w:author="Jarno Nieminen" w:date="2014-09-04T09:09:00Z">
              <w:r>
                <w:rPr>
                  <w:rFonts w:eastAsia="Arial Unicode MS"/>
                </w:rPr>
                <w:t>f</w:t>
              </w:r>
              <w:r w:rsidRPr="00D82A73">
                <w:rPr>
                  <w:rFonts w:eastAsia="Arial Unicode MS"/>
                </w:rPr>
                <w:t>ormStatus</w:t>
              </w:r>
            </w:ins>
            <w:r w:rsidRPr="00D82A73">
              <w:rPr>
                <w:rFonts w:eastAsia="Arial Unicode MS"/>
              </w:rPr>
              <w:t>)</w:t>
            </w:r>
          </w:p>
        </w:tc>
        <w:tc>
          <w:tcPr>
            <w:tcW w:w="3388" w:type="dxa"/>
          </w:tcPr>
          <w:p w14:paraId="498272AA" w14:textId="77777777" w:rsidR="00A35CF2" w:rsidRPr="00D82A73" w:rsidRDefault="00A35CF2" w:rsidP="00177141">
            <w:pPr>
              <w:rPr>
                <w:rFonts w:eastAsia="Arial Unicode MS"/>
              </w:rPr>
            </w:pPr>
            <w:r w:rsidRPr="00D82A73">
              <w:rPr>
                <w:rFonts w:eastAsia="Arial Unicode MS"/>
              </w:rPr>
              <w:t>Formulärets status. Ett avslutat besvarat formulär kan visas i ”läs läge” för patienten.</w:t>
            </w:r>
          </w:p>
        </w:tc>
        <w:tc>
          <w:tcPr>
            <w:tcW w:w="1140" w:type="dxa"/>
          </w:tcPr>
          <w:p w14:paraId="2C75B163" w14:textId="77777777" w:rsidR="00A35CF2" w:rsidRPr="00D82A73" w:rsidRDefault="00A35CF2" w:rsidP="00177141">
            <w:pPr>
              <w:rPr>
                <w:rFonts w:eastAsia="Arial Unicode MS"/>
              </w:rPr>
            </w:pPr>
            <w:r w:rsidRPr="00D82A73">
              <w:rPr>
                <w:rFonts w:eastAsia="Arial Unicode MS"/>
              </w:rPr>
              <w:t>KTOV</w:t>
            </w:r>
          </w:p>
        </w:tc>
        <w:tc>
          <w:tcPr>
            <w:tcW w:w="720" w:type="dxa"/>
          </w:tcPr>
          <w:p w14:paraId="3A22DD56" w14:textId="77777777" w:rsidR="00A35CF2" w:rsidRPr="00D82A73" w:rsidRDefault="00A35CF2" w:rsidP="00177141">
            <w:pPr>
              <w:rPr>
                <w:rFonts w:eastAsia="Arial Unicode MS"/>
              </w:rPr>
            </w:pPr>
            <w:r w:rsidRPr="00D82A73">
              <w:rPr>
                <w:rFonts w:eastAsia="Arial Unicode MS"/>
              </w:rPr>
              <w:t>1</w:t>
            </w:r>
          </w:p>
        </w:tc>
        <w:tc>
          <w:tcPr>
            <w:tcW w:w="1839" w:type="dxa"/>
          </w:tcPr>
          <w:p w14:paraId="6691F2D3" w14:textId="77777777" w:rsidR="00A35CF2" w:rsidRPr="00D82A73" w:rsidRDefault="00A35CF2" w:rsidP="00177141">
            <w:pPr>
              <w:rPr>
                <w:rFonts w:eastAsia="Arial Unicode MS"/>
              </w:rPr>
            </w:pPr>
            <w:r w:rsidRPr="00D82A73">
              <w:rPr>
                <w:rFonts w:eastAsia="Arial Unicode MS"/>
              </w:rPr>
              <w:t>KV Form Status</w:t>
            </w:r>
          </w:p>
          <w:p w14:paraId="081D668B" w14:textId="77777777" w:rsidR="00A35CF2" w:rsidRPr="00D82A73" w:rsidRDefault="00A35CF2" w:rsidP="00177141">
            <w:pPr>
              <w:rPr>
                <w:rFonts w:eastAsia="Arial Unicode MS"/>
              </w:rPr>
            </w:pPr>
            <w:r w:rsidRPr="00D82A73">
              <w:rPr>
                <w:rFonts w:eastAsia="Arial Unicode MS"/>
              </w:rPr>
              <w:t>COMPLETED = Avslutad</w:t>
            </w:r>
            <w:r w:rsidRPr="00D82A73">
              <w:rPr>
                <w:rFonts w:eastAsia="Arial Unicode MS"/>
              </w:rPr>
              <w:br/>
              <w:t>ONGOING = Pågående, frågor har temporärsparats</w:t>
            </w:r>
            <w:r w:rsidRPr="00D82A73">
              <w:rPr>
                <w:rFonts w:eastAsia="Arial Unicode MS"/>
              </w:rPr>
              <w:br/>
              <w:t>PENDING_COMPLETION = Pågående, frågor har temporärsparats. Alla frågor är besvarade.</w:t>
            </w:r>
          </w:p>
        </w:tc>
        <w:tc>
          <w:tcPr>
            <w:tcW w:w="1881" w:type="dxa"/>
          </w:tcPr>
          <w:p w14:paraId="6AF38676" w14:textId="77777777" w:rsidR="00A35CF2" w:rsidRPr="00D82A73" w:rsidRDefault="00A35CF2" w:rsidP="00177141">
            <w:pPr>
              <w:rPr>
                <w:rFonts w:ascii="Arial" w:eastAsia="Arial Unicode MS" w:hAnsi="Arial"/>
              </w:rPr>
            </w:pPr>
          </w:p>
        </w:tc>
        <w:tc>
          <w:tcPr>
            <w:tcW w:w="1200" w:type="dxa"/>
            <w:shd w:val="clear" w:color="auto" w:fill="auto"/>
          </w:tcPr>
          <w:p w14:paraId="1B7A3DE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BA583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A2B75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1222CFA" w14:textId="77777777" w:rsidTr="00177141">
        <w:trPr>
          <w:trHeight w:val="217"/>
        </w:trPr>
        <w:tc>
          <w:tcPr>
            <w:tcW w:w="2567" w:type="dxa"/>
            <w:gridSpan w:val="2"/>
          </w:tcPr>
          <w:p w14:paraId="63DADF18" w14:textId="5FFB8947" w:rsidR="00A35CF2" w:rsidRPr="00D82A73" w:rsidRDefault="00A35CF2" w:rsidP="00177141">
            <w:pPr>
              <w:rPr>
                <w:rFonts w:eastAsia="Arial Unicode MS"/>
              </w:rPr>
            </w:pPr>
            <w:r w:rsidRPr="00D82A73">
              <w:rPr>
                <w:rFonts w:eastAsia="Arial Unicode MS"/>
              </w:rPr>
              <w:t>(</w:t>
            </w:r>
            <w:del w:id="1316" w:author="Jarno Nieminen" w:date="2014-09-04T09:09:00Z">
              <w:r w:rsidR="00F94DA9" w:rsidRPr="00D82A73">
                <w:rPr>
                  <w:rFonts w:eastAsia="Arial Unicode MS"/>
                </w:rPr>
                <w:delText>FormText</w:delText>
              </w:r>
            </w:del>
            <w:ins w:id="1317" w:author="Jarno Nieminen" w:date="2014-09-04T09:09:00Z">
              <w:r>
                <w:rPr>
                  <w:rFonts w:eastAsia="Arial Unicode MS"/>
                </w:rPr>
                <w:t>f</w:t>
              </w:r>
              <w:r w:rsidRPr="00D82A73">
                <w:rPr>
                  <w:rFonts w:eastAsia="Arial Unicode MS"/>
                </w:rPr>
                <w:t>ormText</w:t>
              </w:r>
            </w:ins>
            <w:r w:rsidRPr="00D82A73">
              <w:rPr>
                <w:rFonts w:eastAsia="Arial Unicode MS"/>
              </w:rPr>
              <w:t>)</w:t>
            </w:r>
          </w:p>
        </w:tc>
        <w:tc>
          <w:tcPr>
            <w:tcW w:w="3388" w:type="dxa"/>
          </w:tcPr>
          <w:p w14:paraId="5EAD74F5" w14:textId="77777777" w:rsidR="00A35CF2" w:rsidRPr="00D82A73" w:rsidRDefault="00A35CF2" w:rsidP="00177141">
            <w:pPr>
              <w:rPr>
                <w:szCs w:val="20"/>
              </w:rPr>
            </w:pPr>
            <w:r w:rsidRPr="00D82A73">
              <w:rPr>
                <w:szCs w:val="20"/>
              </w:rPr>
              <w:t xml:space="preserve">Unik text för Formulär. Använd t.ex. tjänsten "CreateFormRequest" för att </w:t>
            </w:r>
            <w:r w:rsidRPr="00D82A73">
              <w:rPr>
                <w:szCs w:val="20"/>
              </w:rPr>
              <w:lastRenderedPageBreak/>
              <w:t>bifoga en unik text för formuläret. T.ex. "Hälsoundersökning inför besök X".</w:t>
            </w:r>
          </w:p>
        </w:tc>
        <w:tc>
          <w:tcPr>
            <w:tcW w:w="1140" w:type="dxa"/>
          </w:tcPr>
          <w:p w14:paraId="3F6CC1A8" w14:textId="77777777" w:rsidR="00A35CF2" w:rsidRPr="00D82A73" w:rsidRDefault="00A35CF2" w:rsidP="00177141">
            <w:pPr>
              <w:rPr>
                <w:rFonts w:eastAsia="Arial Unicode MS"/>
              </w:rPr>
            </w:pPr>
            <w:r w:rsidRPr="00D82A73">
              <w:rPr>
                <w:rFonts w:eastAsia="Arial Unicode MS"/>
              </w:rPr>
              <w:lastRenderedPageBreak/>
              <w:t>TXT</w:t>
            </w:r>
          </w:p>
        </w:tc>
        <w:tc>
          <w:tcPr>
            <w:tcW w:w="720" w:type="dxa"/>
          </w:tcPr>
          <w:p w14:paraId="4A4E1E07" w14:textId="77777777" w:rsidR="00A35CF2" w:rsidRPr="00D82A73" w:rsidRDefault="00A35CF2" w:rsidP="00177141">
            <w:pPr>
              <w:rPr>
                <w:rFonts w:eastAsia="Arial Unicode MS"/>
              </w:rPr>
            </w:pPr>
            <w:r w:rsidRPr="00D82A73">
              <w:rPr>
                <w:rFonts w:eastAsia="Arial Unicode MS"/>
              </w:rPr>
              <w:t>0..1</w:t>
            </w:r>
          </w:p>
        </w:tc>
        <w:tc>
          <w:tcPr>
            <w:tcW w:w="1839" w:type="dxa"/>
          </w:tcPr>
          <w:p w14:paraId="31E2BDC6" w14:textId="77777777" w:rsidR="00A35CF2" w:rsidRPr="00D82A73" w:rsidRDefault="00A35CF2" w:rsidP="00177141">
            <w:pPr>
              <w:rPr>
                <w:rFonts w:eastAsia="Arial Unicode MS"/>
              </w:rPr>
            </w:pPr>
          </w:p>
        </w:tc>
        <w:tc>
          <w:tcPr>
            <w:tcW w:w="1881" w:type="dxa"/>
          </w:tcPr>
          <w:p w14:paraId="6297167D" w14:textId="77777777" w:rsidR="00A35CF2" w:rsidRPr="00D82A73" w:rsidRDefault="00A35CF2" w:rsidP="00177141">
            <w:pPr>
              <w:rPr>
                <w:rFonts w:ascii="Arial" w:eastAsia="Arial Unicode MS" w:hAnsi="Arial"/>
              </w:rPr>
            </w:pPr>
          </w:p>
        </w:tc>
        <w:tc>
          <w:tcPr>
            <w:tcW w:w="1200" w:type="dxa"/>
            <w:shd w:val="clear" w:color="auto" w:fill="auto"/>
          </w:tcPr>
          <w:p w14:paraId="5946B72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8ECB1F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748BC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C6003E7" w14:textId="77777777" w:rsidTr="00177141">
        <w:trPr>
          <w:trHeight w:val="217"/>
        </w:trPr>
        <w:tc>
          <w:tcPr>
            <w:tcW w:w="2567" w:type="dxa"/>
            <w:gridSpan w:val="2"/>
          </w:tcPr>
          <w:p w14:paraId="57243FC5" w14:textId="4FCE5B48" w:rsidR="00A35CF2" w:rsidRPr="00D82A73" w:rsidRDefault="00A35CF2" w:rsidP="00177141">
            <w:pPr>
              <w:rPr>
                <w:rFonts w:eastAsia="Arial Unicode MS"/>
              </w:rPr>
            </w:pPr>
            <w:r w:rsidRPr="00D82A73">
              <w:rPr>
                <w:rFonts w:eastAsia="Arial Unicode MS"/>
              </w:rPr>
              <w:lastRenderedPageBreak/>
              <w:t>(</w:t>
            </w:r>
            <w:del w:id="1318" w:author="Jarno Nieminen" w:date="2014-09-04T09:09:00Z">
              <w:r w:rsidR="00F94DA9" w:rsidRPr="00D82A73">
                <w:rPr>
                  <w:rFonts w:eastAsia="Arial Unicode MS"/>
                </w:rPr>
                <w:delText>FormID</w:delText>
              </w:r>
            </w:del>
            <w:ins w:id="1319" w:author="Jarno Nieminen" w:date="2014-09-04T09:09:00Z">
              <w:r>
                <w:rPr>
                  <w:rFonts w:eastAsia="Arial Unicode MS"/>
                </w:rPr>
                <w:t>f</w:t>
              </w:r>
              <w:r w:rsidRPr="00D82A73">
                <w:rPr>
                  <w:rFonts w:eastAsia="Arial Unicode MS"/>
                </w:rPr>
                <w:t>ormID</w:t>
              </w:r>
            </w:ins>
            <w:r w:rsidRPr="00D82A73">
              <w:rPr>
                <w:rFonts w:eastAsia="Arial Unicode MS"/>
              </w:rPr>
              <w:t>)</w:t>
            </w:r>
          </w:p>
        </w:tc>
        <w:tc>
          <w:tcPr>
            <w:tcW w:w="3388" w:type="dxa"/>
          </w:tcPr>
          <w:p w14:paraId="24AF5750" w14:textId="77777777" w:rsidR="00A35CF2" w:rsidRPr="00D82A73" w:rsidRDefault="00A35CF2" w:rsidP="00177141">
            <w:pPr>
              <w:rPr>
                <w:szCs w:val="20"/>
              </w:rPr>
            </w:pPr>
            <w:r w:rsidRPr="00D82A73">
              <w:rPr>
                <w:szCs w:val="20"/>
              </w:rPr>
              <w:t>Formulärets unika ID (Sätts av formulärmotorn id/GUID).</w:t>
            </w:r>
          </w:p>
          <w:p w14:paraId="75B55D5E" w14:textId="77777777" w:rsidR="00A35CF2" w:rsidRPr="00D82A73" w:rsidRDefault="00A35CF2" w:rsidP="00177141">
            <w:r w:rsidRPr="00D82A73">
              <w:t>T.ex. MHV1 har FormID = 3B2DF0C0-BC22-11DE-823D-00155D316606</w:t>
            </w:r>
          </w:p>
          <w:p w14:paraId="49CBE006" w14:textId="77777777" w:rsidR="00A35CF2" w:rsidRPr="00D82A73" w:rsidRDefault="00A35CF2" w:rsidP="00177141"/>
          <w:p w14:paraId="2D5E3034" w14:textId="77777777" w:rsidR="00A35CF2" w:rsidRPr="00D82A73" w:rsidRDefault="00A35CF2" w:rsidP="00177141">
            <w:pPr>
              <w:rPr>
                <w:rFonts w:eastAsia="Arial Unicode MS"/>
                <w:szCs w:val="20"/>
              </w:rPr>
            </w:pPr>
            <w:r w:rsidRPr="00D82A73">
              <w:t xml:space="preserve">Måste genereras slumpmässigt för att vara unikt. </w:t>
            </w:r>
          </w:p>
        </w:tc>
        <w:tc>
          <w:tcPr>
            <w:tcW w:w="1140" w:type="dxa"/>
          </w:tcPr>
          <w:p w14:paraId="116C158F" w14:textId="77777777" w:rsidR="00A35CF2" w:rsidRPr="00D82A73" w:rsidRDefault="00A35CF2" w:rsidP="00177141">
            <w:pPr>
              <w:rPr>
                <w:rFonts w:eastAsia="Arial Unicode MS"/>
              </w:rPr>
            </w:pPr>
            <w:r w:rsidRPr="00D82A73">
              <w:rPr>
                <w:rFonts w:eastAsia="Arial Unicode MS"/>
              </w:rPr>
              <w:t>II</w:t>
            </w:r>
          </w:p>
        </w:tc>
        <w:tc>
          <w:tcPr>
            <w:tcW w:w="720" w:type="dxa"/>
          </w:tcPr>
          <w:p w14:paraId="7A83BA2E" w14:textId="77777777" w:rsidR="00A35CF2" w:rsidRPr="00D82A73" w:rsidRDefault="00A35CF2" w:rsidP="00177141">
            <w:pPr>
              <w:rPr>
                <w:rFonts w:eastAsia="Arial Unicode MS"/>
              </w:rPr>
            </w:pPr>
            <w:r w:rsidRPr="00D82A73">
              <w:rPr>
                <w:rFonts w:eastAsia="Arial Unicode MS"/>
              </w:rPr>
              <w:t>1</w:t>
            </w:r>
          </w:p>
        </w:tc>
        <w:tc>
          <w:tcPr>
            <w:tcW w:w="1839" w:type="dxa"/>
          </w:tcPr>
          <w:p w14:paraId="2A8A6F7F" w14:textId="77777777" w:rsidR="00A35CF2" w:rsidRPr="00D82A73" w:rsidRDefault="00A35CF2" w:rsidP="00177141">
            <w:pPr>
              <w:rPr>
                <w:rFonts w:eastAsia="Arial Unicode MS"/>
              </w:rPr>
            </w:pPr>
          </w:p>
        </w:tc>
        <w:tc>
          <w:tcPr>
            <w:tcW w:w="1881" w:type="dxa"/>
          </w:tcPr>
          <w:p w14:paraId="1BE42D7C" w14:textId="77777777" w:rsidR="00A35CF2" w:rsidRPr="00D82A73" w:rsidRDefault="00A35CF2" w:rsidP="00177141">
            <w:pPr>
              <w:rPr>
                <w:rFonts w:ascii="Arial" w:eastAsia="Arial Unicode MS" w:hAnsi="Arial"/>
              </w:rPr>
            </w:pPr>
            <w:r w:rsidRPr="00D82A73">
              <w:rPr>
                <w:rFonts w:ascii="Arial" w:eastAsia="Arial Unicode MS" w:hAnsi="Arial"/>
              </w:rPr>
              <w:t>Globally unique identifier (GUID)</w:t>
            </w:r>
          </w:p>
        </w:tc>
        <w:tc>
          <w:tcPr>
            <w:tcW w:w="1200" w:type="dxa"/>
            <w:shd w:val="clear" w:color="auto" w:fill="auto"/>
          </w:tcPr>
          <w:p w14:paraId="1BB1B9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235A1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44403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AEC6703" w14:textId="77777777" w:rsidTr="00177141">
        <w:trPr>
          <w:trHeight w:val="217"/>
        </w:trPr>
        <w:tc>
          <w:tcPr>
            <w:tcW w:w="2567" w:type="dxa"/>
            <w:gridSpan w:val="2"/>
          </w:tcPr>
          <w:p w14:paraId="7A8275CD" w14:textId="3A90C7FA" w:rsidR="00A35CF2" w:rsidRPr="00D82A73" w:rsidRDefault="00F94DA9" w:rsidP="00177141">
            <w:pPr>
              <w:rPr>
                <w:rFonts w:eastAsia="Arial Unicode MS"/>
              </w:rPr>
            </w:pPr>
            <w:del w:id="1320" w:author="Jarno Nieminen" w:date="2014-09-04T09:09:00Z">
              <w:r w:rsidRPr="00D82A73">
                <w:rPr>
                  <w:rFonts w:eastAsia="Arial Unicode MS"/>
                </w:rPr>
                <w:delText>Patient</w:delText>
              </w:r>
            </w:del>
            <w:ins w:id="1321" w:author="Jarno Nieminen" w:date="2014-09-04T09:09:00Z">
              <w:r w:rsidR="00A35CF2">
                <w:rPr>
                  <w:rFonts w:eastAsia="Arial Unicode MS"/>
                </w:rPr>
                <w:t>p</w:t>
              </w:r>
              <w:r w:rsidR="00A35CF2" w:rsidRPr="00D82A73">
                <w:rPr>
                  <w:rFonts w:eastAsia="Arial Unicode MS"/>
                </w:rPr>
                <w:t>atient</w:t>
              </w:r>
            </w:ins>
            <w:r w:rsidR="00A35CF2" w:rsidRPr="00D82A73">
              <w:rPr>
                <w:rFonts w:eastAsia="Arial Unicode MS"/>
              </w:rPr>
              <w:t xml:space="preserve"> id</w:t>
            </w:r>
          </w:p>
          <w:p w14:paraId="79EE4536" w14:textId="77777777" w:rsidR="00A35CF2" w:rsidRPr="00D82A73" w:rsidRDefault="00A35CF2" w:rsidP="00177141">
            <w:pPr>
              <w:rPr>
                <w:rFonts w:eastAsia="Arial Unicode MS"/>
              </w:rPr>
            </w:pPr>
            <w:r w:rsidRPr="00D82A73">
              <w:rPr>
                <w:rFonts w:eastAsia="Arial Unicode MS"/>
              </w:rPr>
              <w:t>(SubjectOfCare)</w:t>
            </w:r>
          </w:p>
        </w:tc>
        <w:tc>
          <w:tcPr>
            <w:tcW w:w="3388" w:type="dxa"/>
          </w:tcPr>
          <w:p w14:paraId="44E21FAE" w14:textId="77777777" w:rsidR="00A35CF2" w:rsidRPr="00D82A73" w:rsidRDefault="00A35CF2" w:rsidP="00177141">
            <w:pPr>
              <w:rPr>
                <w:rFonts w:eastAsia="Arial Unicode MS"/>
              </w:rPr>
            </w:pPr>
            <w:r w:rsidRPr="00D82A73">
              <w:rPr>
                <w:rFonts w:eastAsia="Arial Unicode MS"/>
              </w:rPr>
              <w:t>Patienten formuläret avser. Personnummer format yyyymmddnnnn.</w:t>
            </w:r>
          </w:p>
          <w:p w14:paraId="31E621D1" w14:textId="77777777" w:rsidR="00A35CF2" w:rsidRPr="00D82A73" w:rsidRDefault="00A35CF2" w:rsidP="00177141">
            <w:pPr>
              <w:rPr>
                <w:rFonts w:eastAsia="Arial Unicode MS"/>
              </w:rPr>
            </w:pPr>
            <w:r w:rsidRPr="00D82A73">
              <w:rPr>
                <w:rFonts w:eastAsia="Arial Unicode MS"/>
              </w:rPr>
              <w:t xml:space="preserve">T.ex. 191212121212 </w:t>
            </w:r>
          </w:p>
        </w:tc>
        <w:tc>
          <w:tcPr>
            <w:tcW w:w="1140" w:type="dxa"/>
          </w:tcPr>
          <w:p w14:paraId="64AC0CF7" w14:textId="77777777" w:rsidR="00A35CF2" w:rsidRPr="00D82A73" w:rsidRDefault="00A35CF2" w:rsidP="00177141">
            <w:pPr>
              <w:rPr>
                <w:rFonts w:eastAsia="Arial Unicode MS"/>
              </w:rPr>
            </w:pPr>
            <w:r w:rsidRPr="00D82A73">
              <w:rPr>
                <w:rFonts w:eastAsia="Arial Unicode MS"/>
              </w:rPr>
              <w:t>II</w:t>
            </w:r>
          </w:p>
        </w:tc>
        <w:tc>
          <w:tcPr>
            <w:tcW w:w="720" w:type="dxa"/>
          </w:tcPr>
          <w:p w14:paraId="377A48DB" w14:textId="77777777" w:rsidR="00A35CF2" w:rsidRPr="00D82A73" w:rsidRDefault="00A35CF2" w:rsidP="00177141">
            <w:pPr>
              <w:rPr>
                <w:rFonts w:eastAsia="Arial Unicode MS"/>
              </w:rPr>
            </w:pPr>
            <w:r w:rsidRPr="00D82A73">
              <w:rPr>
                <w:rFonts w:eastAsia="Arial Unicode MS"/>
              </w:rPr>
              <w:t>1</w:t>
            </w:r>
          </w:p>
        </w:tc>
        <w:tc>
          <w:tcPr>
            <w:tcW w:w="1839" w:type="dxa"/>
          </w:tcPr>
          <w:p w14:paraId="6949CD54" w14:textId="77777777" w:rsidR="00A35CF2" w:rsidRPr="00D82A73" w:rsidRDefault="00A35CF2" w:rsidP="00177141"/>
        </w:tc>
        <w:tc>
          <w:tcPr>
            <w:tcW w:w="1881" w:type="dxa"/>
          </w:tcPr>
          <w:p w14:paraId="4F56EC34" w14:textId="77777777" w:rsidR="00A35CF2" w:rsidRPr="00D82A73" w:rsidRDefault="00A35CF2" w:rsidP="00177141">
            <w:pPr>
              <w:rPr>
                <w:rFonts w:ascii="Arial" w:eastAsia="Arial Unicode MS" w:hAnsi="Arial"/>
              </w:rPr>
            </w:pPr>
          </w:p>
        </w:tc>
        <w:tc>
          <w:tcPr>
            <w:tcW w:w="1200" w:type="dxa"/>
            <w:shd w:val="clear" w:color="auto" w:fill="auto"/>
          </w:tcPr>
          <w:p w14:paraId="54B054D1" w14:textId="77777777" w:rsidR="00A35CF2" w:rsidRPr="00D82A73" w:rsidRDefault="00A35CF2" w:rsidP="00177141">
            <w:pPr>
              <w:rPr>
                <w:rFonts w:ascii="Arial" w:eastAsia="Arial Unicode MS" w:hAnsi="Arial"/>
              </w:rPr>
            </w:pPr>
            <w:r>
              <w:rPr>
                <w:rFonts w:ascii="Arial" w:eastAsia="Arial Unicode MS" w:hAnsi="Arial"/>
              </w:rPr>
              <w:t>Patient</w:t>
            </w:r>
          </w:p>
        </w:tc>
        <w:tc>
          <w:tcPr>
            <w:tcW w:w="1162" w:type="dxa"/>
            <w:shd w:val="clear" w:color="auto" w:fill="auto"/>
          </w:tcPr>
          <w:p w14:paraId="0BB2AC2C" w14:textId="77777777" w:rsidR="00A35CF2" w:rsidRPr="00D82A73" w:rsidRDefault="00A35CF2" w:rsidP="00177141">
            <w:pPr>
              <w:rPr>
                <w:rFonts w:ascii="Arial" w:eastAsia="Arial Unicode MS" w:hAnsi="Arial"/>
              </w:rPr>
            </w:pPr>
            <w:r>
              <w:rPr>
                <w:rFonts w:ascii="Arial" w:eastAsia="Arial Unicode MS" w:hAnsi="Arial"/>
              </w:rPr>
              <w:t>Person_id</w:t>
            </w:r>
          </w:p>
        </w:tc>
        <w:tc>
          <w:tcPr>
            <w:tcW w:w="1078" w:type="dxa"/>
            <w:shd w:val="clear" w:color="auto" w:fill="auto"/>
          </w:tcPr>
          <w:p w14:paraId="6083CA1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645532C" w14:textId="77777777" w:rsidTr="00177141">
        <w:trPr>
          <w:trHeight w:val="217"/>
        </w:trPr>
        <w:tc>
          <w:tcPr>
            <w:tcW w:w="2567" w:type="dxa"/>
            <w:gridSpan w:val="2"/>
          </w:tcPr>
          <w:p w14:paraId="1A38C0B3" w14:textId="5F548E19" w:rsidR="00A35CF2" w:rsidRPr="00D82A73" w:rsidRDefault="00A35CF2" w:rsidP="00177141">
            <w:pPr>
              <w:rPr>
                <w:rFonts w:eastAsia="Arial Unicode MS"/>
              </w:rPr>
            </w:pPr>
            <w:r w:rsidRPr="00D82A73">
              <w:rPr>
                <w:rFonts w:eastAsia="Arial Unicode MS"/>
              </w:rPr>
              <w:t>(</w:t>
            </w:r>
            <w:del w:id="1322" w:author="Jarno Nieminen" w:date="2014-09-04T09:09:00Z">
              <w:r w:rsidR="00F94DA9" w:rsidRPr="00D82A73">
                <w:rPr>
                  <w:rFonts w:eastAsia="Arial Unicode MS"/>
                </w:rPr>
                <w:delText>ExpireDate</w:delText>
              </w:r>
            </w:del>
            <w:ins w:id="1323" w:author="Jarno Nieminen" w:date="2014-09-04T09:09:00Z">
              <w:r>
                <w:rPr>
                  <w:rFonts w:eastAsia="Arial Unicode MS"/>
                </w:rPr>
                <w:t>e</w:t>
              </w:r>
              <w:r w:rsidRPr="00D82A73">
                <w:rPr>
                  <w:rFonts w:eastAsia="Arial Unicode MS"/>
                </w:rPr>
                <w:t>xpireDate</w:t>
              </w:r>
            </w:ins>
            <w:r w:rsidRPr="00D82A73">
              <w:rPr>
                <w:rFonts w:eastAsia="Arial Unicode MS"/>
              </w:rPr>
              <w:t>)</w:t>
            </w:r>
          </w:p>
        </w:tc>
        <w:tc>
          <w:tcPr>
            <w:tcW w:w="3388" w:type="dxa"/>
          </w:tcPr>
          <w:p w14:paraId="0E454801" w14:textId="77777777" w:rsidR="00A35CF2" w:rsidRPr="00D82A73" w:rsidRDefault="00A35CF2" w:rsidP="00177141">
            <w:pPr>
              <w:rPr>
                <w:rFonts w:eastAsia="Arial Unicode MS"/>
              </w:rPr>
            </w:pPr>
            <w:r w:rsidRPr="00D82A73">
              <w:rPr>
                <w:rFonts w:eastAsia="Arial Unicode MS"/>
              </w:rPr>
              <w:t xml:space="preserve">Formulärets giltighetstid. Indikerar att formuläret kan fyllas i fram till om med angivet datum. </w:t>
            </w:r>
          </w:p>
          <w:p w14:paraId="12E811F4" w14:textId="77777777" w:rsidR="00A35CF2" w:rsidRPr="00D82A73" w:rsidRDefault="00A35CF2" w:rsidP="00177141">
            <w:pPr>
              <w:rPr>
                <w:rFonts w:eastAsia="Arial Unicode MS"/>
              </w:rPr>
            </w:pPr>
            <w:r w:rsidRPr="00D82A73">
              <w:rPr>
                <w:rFonts w:eastAsia="Arial Unicode MS"/>
              </w:rPr>
              <w:t>T.ex. 20121101</w:t>
            </w:r>
          </w:p>
        </w:tc>
        <w:tc>
          <w:tcPr>
            <w:tcW w:w="1140" w:type="dxa"/>
          </w:tcPr>
          <w:p w14:paraId="6C056AF8" w14:textId="77777777" w:rsidR="00A35CF2" w:rsidRPr="00D82A73" w:rsidRDefault="00A35CF2" w:rsidP="00177141">
            <w:pPr>
              <w:rPr>
                <w:rFonts w:eastAsia="Arial Unicode MS"/>
              </w:rPr>
            </w:pPr>
            <w:r w:rsidRPr="00D82A73">
              <w:rPr>
                <w:rFonts w:eastAsia="Arial Unicode MS"/>
              </w:rPr>
              <w:t>TXT</w:t>
            </w:r>
          </w:p>
        </w:tc>
        <w:tc>
          <w:tcPr>
            <w:tcW w:w="720" w:type="dxa"/>
          </w:tcPr>
          <w:p w14:paraId="26E5A82D" w14:textId="77777777" w:rsidR="00A35CF2" w:rsidRPr="00D82A73" w:rsidRDefault="00A35CF2" w:rsidP="00177141">
            <w:pPr>
              <w:rPr>
                <w:rFonts w:eastAsia="Arial Unicode MS"/>
              </w:rPr>
            </w:pPr>
            <w:r w:rsidRPr="00D82A73">
              <w:rPr>
                <w:rFonts w:eastAsia="Arial Unicode MS"/>
              </w:rPr>
              <w:t>0..1</w:t>
            </w:r>
          </w:p>
        </w:tc>
        <w:tc>
          <w:tcPr>
            <w:tcW w:w="1839" w:type="dxa"/>
          </w:tcPr>
          <w:p w14:paraId="53719865" w14:textId="77777777" w:rsidR="00A35CF2" w:rsidRPr="00D82A73" w:rsidRDefault="00A35CF2" w:rsidP="00177141">
            <w:pPr>
              <w:rPr>
                <w:rFonts w:eastAsia="Arial Unicode MS"/>
              </w:rPr>
            </w:pPr>
            <w:r w:rsidRPr="00D82A73">
              <w:t>ISO 8601:2004 ÅÅÅÅMMDD</w:t>
            </w:r>
            <w:r w:rsidRPr="00D82A73">
              <w:br/>
              <w:t>(yyyyMMdd)</w:t>
            </w:r>
          </w:p>
        </w:tc>
        <w:tc>
          <w:tcPr>
            <w:tcW w:w="1881" w:type="dxa"/>
          </w:tcPr>
          <w:p w14:paraId="47F0308F" w14:textId="77777777" w:rsidR="00A35CF2" w:rsidRPr="00D82A73" w:rsidRDefault="00A35CF2" w:rsidP="00177141">
            <w:pPr>
              <w:rPr>
                <w:rFonts w:ascii="Arial" w:eastAsia="Arial Unicode MS" w:hAnsi="Arial"/>
              </w:rPr>
            </w:pPr>
          </w:p>
        </w:tc>
        <w:tc>
          <w:tcPr>
            <w:tcW w:w="1200" w:type="dxa"/>
            <w:shd w:val="clear" w:color="auto" w:fill="auto"/>
          </w:tcPr>
          <w:p w14:paraId="6483BDE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D1A4774" w14:textId="77777777" w:rsidR="00A35CF2" w:rsidRPr="00777602" w:rsidRDefault="00A35CF2" w:rsidP="00177141">
            <w:pPr>
              <w:rPr>
                <w:rFonts w:ascii="Arial" w:eastAsia="Arial Unicode MS" w:hAnsi="Arial"/>
                <w:b/>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33E78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9C308B5" w14:textId="77777777" w:rsidTr="00177141">
        <w:trPr>
          <w:trHeight w:val="217"/>
        </w:trPr>
        <w:tc>
          <w:tcPr>
            <w:tcW w:w="2567" w:type="dxa"/>
            <w:gridSpan w:val="2"/>
          </w:tcPr>
          <w:p w14:paraId="1C949CDF" w14:textId="49DC2B79" w:rsidR="00A35CF2" w:rsidRPr="00D82A73" w:rsidRDefault="00A35CF2" w:rsidP="00177141">
            <w:pPr>
              <w:rPr>
                <w:rFonts w:eastAsia="Arial Unicode MS"/>
              </w:rPr>
            </w:pPr>
            <w:r w:rsidRPr="00D82A73">
              <w:rPr>
                <w:rFonts w:eastAsia="Arial Unicode MS"/>
              </w:rPr>
              <w:t>(</w:t>
            </w:r>
            <w:del w:id="1324" w:author="Jarno Nieminen" w:date="2014-09-04T09:09:00Z">
              <w:r w:rsidR="00F94DA9" w:rsidRPr="00D82A73">
                <w:rPr>
                  <w:rFonts w:eastAsia="Arial Unicode MS"/>
                </w:rPr>
                <w:delText>CreatedDateTime</w:delText>
              </w:r>
            </w:del>
            <w:ins w:id="1325" w:author="Jarno Nieminen" w:date="2014-09-04T09:09:00Z">
              <w:r>
                <w:rPr>
                  <w:rFonts w:eastAsia="Arial Unicode MS"/>
                </w:rPr>
                <w:t>c</w:t>
              </w:r>
              <w:r w:rsidRPr="00D82A73">
                <w:rPr>
                  <w:rFonts w:eastAsia="Arial Unicode MS"/>
                </w:rPr>
                <w:t>reatedDateTime</w:t>
              </w:r>
            </w:ins>
            <w:r w:rsidRPr="00D82A73">
              <w:rPr>
                <w:rFonts w:eastAsia="Arial Unicode MS"/>
              </w:rPr>
              <w:t>)</w:t>
            </w:r>
          </w:p>
        </w:tc>
        <w:tc>
          <w:tcPr>
            <w:tcW w:w="3388" w:type="dxa"/>
          </w:tcPr>
          <w:p w14:paraId="0C52E158" w14:textId="77777777" w:rsidR="00A35CF2" w:rsidRPr="00D82A73" w:rsidRDefault="00A35CF2" w:rsidP="00177141">
            <w:pPr>
              <w:rPr>
                <w:rFonts w:eastAsia="Arial Unicode MS"/>
              </w:rPr>
            </w:pPr>
            <w:r w:rsidRPr="00D82A73">
              <w:rPr>
                <w:rFonts w:eastAsia="Arial Unicode MS"/>
              </w:rPr>
              <w:t>Datum när användaren/patienten skapade formuläret.</w:t>
            </w:r>
          </w:p>
          <w:p w14:paraId="629BA7A3" w14:textId="77777777" w:rsidR="00A35CF2" w:rsidRPr="00D82A73" w:rsidRDefault="00A35CF2" w:rsidP="00177141">
            <w:pPr>
              <w:rPr>
                <w:rFonts w:eastAsia="Arial Unicode MS"/>
              </w:rPr>
            </w:pPr>
            <w:r w:rsidRPr="00D82A73">
              <w:rPr>
                <w:rFonts w:eastAsia="Arial Unicode MS"/>
              </w:rPr>
              <w:lastRenderedPageBreak/>
              <w:t xml:space="preserve">T.ex. 2012-11-01 kl 13:05:00  20121101T130500 </w:t>
            </w:r>
          </w:p>
        </w:tc>
        <w:tc>
          <w:tcPr>
            <w:tcW w:w="1140" w:type="dxa"/>
          </w:tcPr>
          <w:p w14:paraId="087AFAAD" w14:textId="77777777" w:rsidR="00A35CF2" w:rsidRPr="00D82A73" w:rsidRDefault="00A35CF2" w:rsidP="00177141">
            <w:pPr>
              <w:rPr>
                <w:rFonts w:eastAsia="Arial Unicode MS"/>
              </w:rPr>
            </w:pPr>
            <w:r w:rsidRPr="00D82A73">
              <w:rPr>
                <w:rFonts w:eastAsia="Arial Unicode MS"/>
              </w:rPr>
              <w:lastRenderedPageBreak/>
              <w:t>TXT</w:t>
            </w:r>
          </w:p>
        </w:tc>
        <w:tc>
          <w:tcPr>
            <w:tcW w:w="720" w:type="dxa"/>
          </w:tcPr>
          <w:p w14:paraId="70EF65E2" w14:textId="77777777" w:rsidR="00A35CF2" w:rsidRPr="00D82A73" w:rsidRDefault="00A35CF2" w:rsidP="00177141">
            <w:pPr>
              <w:rPr>
                <w:rFonts w:eastAsia="Arial Unicode MS"/>
              </w:rPr>
            </w:pPr>
            <w:r w:rsidRPr="00D82A73">
              <w:rPr>
                <w:rFonts w:eastAsia="Arial Unicode MS"/>
              </w:rPr>
              <w:t>1</w:t>
            </w:r>
          </w:p>
        </w:tc>
        <w:tc>
          <w:tcPr>
            <w:tcW w:w="1839" w:type="dxa"/>
          </w:tcPr>
          <w:p w14:paraId="2B24814B" w14:textId="77777777" w:rsidR="00A35CF2" w:rsidRPr="00D82A73" w:rsidRDefault="00A35CF2" w:rsidP="00177141">
            <w:r w:rsidRPr="00D82A73">
              <w:t>ISO 8601:2004 ÅÅÅÅMMDDTttmmss</w:t>
            </w:r>
            <w:r w:rsidRPr="00D82A73">
              <w:br/>
            </w:r>
            <w:r w:rsidRPr="00D82A73">
              <w:lastRenderedPageBreak/>
              <w:t>(yyyyMMddThhmmss)</w:t>
            </w:r>
          </w:p>
        </w:tc>
        <w:tc>
          <w:tcPr>
            <w:tcW w:w="1881" w:type="dxa"/>
          </w:tcPr>
          <w:p w14:paraId="3280ED31" w14:textId="77777777" w:rsidR="00A35CF2" w:rsidRPr="00D82A73" w:rsidRDefault="00A35CF2" w:rsidP="00177141"/>
        </w:tc>
        <w:tc>
          <w:tcPr>
            <w:tcW w:w="1200" w:type="dxa"/>
            <w:shd w:val="clear" w:color="auto" w:fill="auto"/>
          </w:tcPr>
          <w:p w14:paraId="17184D9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A64623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185D6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F54DF75" w14:textId="77777777" w:rsidTr="00177141">
        <w:trPr>
          <w:trHeight w:val="217"/>
        </w:trPr>
        <w:tc>
          <w:tcPr>
            <w:tcW w:w="2567" w:type="dxa"/>
            <w:gridSpan w:val="2"/>
          </w:tcPr>
          <w:p w14:paraId="4A3209FB" w14:textId="1E7CAB5C" w:rsidR="00A35CF2" w:rsidRPr="00D82A73" w:rsidRDefault="00A35CF2" w:rsidP="00177141">
            <w:pPr>
              <w:rPr>
                <w:rFonts w:eastAsia="Arial Unicode MS"/>
              </w:rPr>
            </w:pPr>
            <w:r w:rsidRPr="00D82A73">
              <w:rPr>
                <w:rFonts w:eastAsia="Arial Unicode MS"/>
              </w:rPr>
              <w:lastRenderedPageBreak/>
              <w:t>(</w:t>
            </w:r>
            <w:del w:id="1326" w:author="Jarno Nieminen" w:date="2014-09-04T09:09:00Z">
              <w:r w:rsidR="00F94DA9" w:rsidRPr="00D82A73">
                <w:rPr>
                  <w:rFonts w:eastAsia="Arial Unicode MS"/>
                </w:rPr>
                <w:delText>LastSavedDate</w:delText>
              </w:r>
            </w:del>
            <w:ins w:id="1327" w:author="Jarno Nieminen" w:date="2014-09-04T09:09:00Z">
              <w:r>
                <w:rPr>
                  <w:rFonts w:eastAsia="Arial Unicode MS"/>
                </w:rPr>
                <w:t>l</w:t>
              </w:r>
              <w:r w:rsidRPr="00D82A73">
                <w:rPr>
                  <w:rFonts w:eastAsia="Arial Unicode MS"/>
                </w:rPr>
                <w:t>astSavedDate</w:t>
              </w:r>
            </w:ins>
            <w:r w:rsidRPr="00D82A73">
              <w:rPr>
                <w:rFonts w:eastAsia="Arial Unicode MS"/>
              </w:rPr>
              <w:t>)</w:t>
            </w:r>
          </w:p>
        </w:tc>
        <w:tc>
          <w:tcPr>
            <w:tcW w:w="3388" w:type="dxa"/>
          </w:tcPr>
          <w:p w14:paraId="7CB5B055" w14:textId="77777777" w:rsidR="00A35CF2" w:rsidRPr="00D82A73" w:rsidRDefault="00A35CF2" w:rsidP="00177141">
            <w:pPr>
              <w:rPr>
                <w:rFonts w:eastAsia="Arial Unicode MS"/>
              </w:rPr>
            </w:pPr>
            <w:r w:rsidRPr="00D82A73">
              <w:rPr>
                <w:rFonts w:eastAsia="Arial Unicode MS"/>
              </w:rPr>
              <w:t>Datum för senaste temporärsparning (användare/patientens).</w:t>
            </w:r>
          </w:p>
          <w:p w14:paraId="613A9806" w14:textId="77777777" w:rsidR="00A35CF2" w:rsidRPr="00D82A73" w:rsidRDefault="00A35CF2" w:rsidP="00177141">
            <w:pPr>
              <w:rPr>
                <w:rFonts w:eastAsia="Arial Unicode MS"/>
              </w:rPr>
            </w:pPr>
            <w:r w:rsidRPr="00D82A73">
              <w:rPr>
                <w:rFonts w:eastAsia="Arial Unicode MS"/>
              </w:rPr>
              <w:t>T.ex. 2012-11-01 kl 13:05:00  20121101T130500</w:t>
            </w:r>
          </w:p>
        </w:tc>
        <w:tc>
          <w:tcPr>
            <w:tcW w:w="1140" w:type="dxa"/>
          </w:tcPr>
          <w:p w14:paraId="1FE714CB" w14:textId="77777777" w:rsidR="00A35CF2" w:rsidRPr="00D82A73" w:rsidRDefault="00A35CF2" w:rsidP="00177141">
            <w:pPr>
              <w:rPr>
                <w:rFonts w:eastAsia="Arial Unicode MS"/>
              </w:rPr>
            </w:pPr>
            <w:r w:rsidRPr="00D82A73">
              <w:rPr>
                <w:rFonts w:eastAsia="Arial Unicode MS"/>
              </w:rPr>
              <w:t>TXT</w:t>
            </w:r>
          </w:p>
        </w:tc>
        <w:tc>
          <w:tcPr>
            <w:tcW w:w="720" w:type="dxa"/>
          </w:tcPr>
          <w:p w14:paraId="7F1577D3" w14:textId="77777777" w:rsidR="00A35CF2" w:rsidRPr="00D82A73" w:rsidRDefault="00A35CF2" w:rsidP="00177141">
            <w:pPr>
              <w:rPr>
                <w:rFonts w:eastAsia="Arial Unicode MS"/>
              </w:rPr>
            </w:pPr>
            <w:r w:rsidRPr="00D82A73">
              <w:rPr>
                <w:rFonts w:eastAsia="Arial Unicode MS"/>
              </w:rPr>
              <w:t>0..1</w:t>
            </w:r>
          </w:p>
        </w:tc>
        <w:tc>
          <w:tcPr>
            <w:tcW w:w="1839" w:type="dxa"/>
          </w:tcPr>
          <w:p w14:paraId="75A2CFD0" w14:textId="77777777" w:rsidR="00A35CF2" w:rsidRPr="00D82A73" w:rsidRDefault="00A35CF2" w:rsidP="00177141">
            <w:r w:rsidRPr="00D82A73">
              <w:t>ISO 8601:2004</w:t>
            </w:r>
          </w:p>
          <w:p w14:paraId="020B49A4" w14:textId="77777777" w:rsidR="00A35CF2" w:rsidRPr="00D82A73" w:rsidRDefault="00A35CF2" w:rsidP="00177141">
            <w:pPr>
              <w:rPr>
                <w:rFonts w:eastAsia="Arial Unicode MS"/>
              </w:rPr>
            </w:pPr>
            <w:r w:rsidRPr="00D82A73">
              <w:t>ÅÅÅÅMMDDTttmmss</w:t>
            </w:r>
            <w:r w:rsidRPr="00D82A73">
              <w:br/>
              <w:t>(yyyyMMddThhmmss)</w:t>
            </w:r>
          </w:p>
        </w:tc>
        <w:tc>
          <w:tcPr>
            <w:tcW w:w="1881" w:type="dxa"/>
          </w:tcPr>
          <w:p w14:paraId="0614BB6C" w14:textId="77777777" w:rsidR="00A35CF2" w:rsidRPr="00D82A73" w:rsidRDefault="00A35CF2" w:rsidP="00177141"/>
        </w:tc>
        <w:tc>
          <w:tcPr>
            <w:tcW w:w="1200" w:type="dxa"/>
            <w:shd w:val="clear" w:color="auto" w:fill="auto"/>
          </w:tcPr>
          <w:p w14:paraId="6466E37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315D2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CEB72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A78D635" w14:textId="77777777" w:rsidTr="00177141">
        <w:trPr>
          <w:trHeight w:val="217"/>
        </w:trPr>
        <w:tc>
          <w:tcPr>
            <w:tcW w:w="2567" w:type="dxa"/>
            <w:gridSpan w:val="2"/>
          </w:tcPr>
          <w:p w14:paraId="360D5D40" w14:textId="2FC69934" w:rsidR="00A35CF2" w:rsidRPr="00D82A73" w:rsidRDefault="00A35CF2" w:rsidP="00177141">
            <w:pPr>
              <w:rPr>
                <w:rFonts w:eastAsia="Arial Unicode MS"/>
              </w:rPr>
            </w:pPr>
            <w:r w:rsidRPr="00D82A73">
              <w:rPr>
                <w:rFonts w:eastAsia="Arial Unicode MS"/>
              </w:rPr>
              <w:t>(</w:t>
            </w:r>
            <w:del w:id="1328" w:author="Jarno Nieminen" w:date="2014-09-04T09:09:00Z">
              <w:r w:rsidR="00F94DA9" w:rsidRPr="00D82A73">
                <w:rPr>
                  <w:rFonts w:eastAsia="Arial Unicode MS"/>
                </w:rPr>
                <w:delText>KeepUntil</w:delText>
              </w:r>
            </w:del>
            <w:ins w:id="1329" w:author="Jarno Nieminen" w:date="2014-09-04T09:09:00Z">
              <w:r>
                <w:rPr>
                  <w:rFonts w:eastAsia="Arial Unicode MS"/>
                </w:rPr>
                <w:t>k</w:t>
              </w:r>
              <w:r w:rsidRPr="00D82A73">
                <w:rPr>
                  <w:rFonts w:eastAsia="Arial Unicode MS"/>
                </w:rPr>
                <w:t>eepUntil</w:t>
              </w:r>
            </w:ins>
            <w:r w:rsidRPr="00D82A73">
              <w:rPr>
                <w:rFonts w:eastAsia="Arial Unicode MS"/>
              </w:rPr>
              <w:t>)</w:t>
            </w:r>
          </w:p>
        </w:tc>
        <w:tc>
          <w:tcPr>
            <w:tcW w:w="3388" w:type="dxa"/>
          </w:tcPr>
          <w:p w14:paraId="39BF409C" w14:textId="77777777" w:rsidR="00A35CF2" w:rsidRPr="00D82A73" w:rsidRDefault="00A35CF2" w:rsidP="00177141">
            <w:pPr>
              <w:rPr>
                <w:rFonts w:eastAsia="Arial Unicode MS"/>
              </w:rPr>
            </w:pPr>
            <w:r w:rsidRPr="00D82A73">
              <w:rPr>
                <w:rFonts w:eastAsia="Arial Unicode MS"/>
              </w:rPr>
              <w:t>Datum för hur länge källsystemet kommer lagra formuläret. Tomt indikerar tillsvidare.</w:t>
            </w:r>
          </w:p>
        </w:tc>
        <w:tc>
          <w:tcPr>
            <w:tcW w:w="1140" w:type="dxa"/>
          </w:tcPr>
          <w:p w14:paraId="791E6AC6" w14:textId="77777777" w:rsidR="00A35CF2" w:rsidRPr="00D82A73" w:rsidRDefault="00A35CF2" w:rsidP="00177141">
            <w:pPr>
              <w:rPr>
                <w:rFonts w:eastAsia="Arial Unicode MS"/>
              </w:rPr>
            </w:pPr>
            <w:r w:rsidRPr="00D82A73">
              <w:rPr>
                <w:rFonts w:eastAsia="Arial Unicode MS"/>
              </w:rPr>
              <w:t>TXT</w:t>
            </w:r>
          </w:p>
        </w:tc>
        <w:tc>
          <w:tcPr>
            <w:tcW w:w="720" w:type="dxa"/>
          </w:tcPr>
          <w:p w14:paraId="1EF3206C" w14:textId="77777777" w:rsidR="00A35CF2" w:rsidRPr="00D82A73" w:rsidRDefault="00A35CF2" w:rsidP="00177141">
            <w:pPr>
              <w:rPr>
                <w:rFonts w:eastAsia="Arial Unicode MS"/>
              </w:rPr>
            </w:pPr>
            <w:r w:rsidRPr="00D82A73">
              <w:rPr>
                <w:rFonts w:eastAsia="Arial Unicode MS"/>
              </w:rPr>
              <w:t>0..1</w:t>
            </w:r>
          </w:p>
        </w:tc>
        <w:tc>
          <w:tcPr>
            <w:tcW w:w="1839" w:type="dxa"/>
          </w:tcPr>
          <w:p w14:paraId="702F97B0" w14:textId="77777777" w:rsidR="00A35CF2" w:rsidRPr="00D82A73" w:rsidRDefault="00A35CF2" w:rsidP="00177141">
            <w:r w:rsidRPr="00D82A73">
              <w:t>ISO 8601:2004</w:t>
            </w:r>
          </w:p>
          <w:p w14:paraId="6CDB2D93" w14:textId="77777777" w:rsidR="00A35CF2" w:rsidRPr="00D82A73" w:rsidRDefault="00A35CF2" w:rsidP="00177141">
            <w:pPr>
              <w:rPr>
                <w:rFonts w:eastAsia="Arial Unicode MS"/>
              </w:rPr>
            </w:pPr>
            <w:r w:rsidRPr="00D82A73">
              <w:t>ÅÅÅÅMMDD</w:t>
            </w:r>
          </w:p>
        </w:tc>
        <w:tc>
          <w:tcPr>
            <w:tcW w:w="1881" w:type="dxa"/>
          </w:tcPr>
          <w:p w14:paraId="2F705D4F" w14:textId="77777777" w:rsidR="00A35CF2" w:rsidRPr="00D82A73" w:rsidRDefault="00A35CF2" w:rsidP="00177141"/>
        </w:tc>
        <w:tc>
          <w:tcPr>
            <w:tcW w:w="1200" w:type="dxa"/>
            <w:shd w:val="clear" w:color="auto" w:fill="auto"/>
          </w:tcPr>
          <w:p w14:paraId="04B871C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F0824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C1D79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68EB98B" w14:textId="77777777" w:rsidTr="00177141">
        <w:trPr>
          <w:trHeight w:val="217"/>
        </w:trPr>
        <w:tc>
          <w:tcPr>
            <w:tcW w:w="2567" w:type="dxa"/>
            <w:gridSpan w:val="2"/>
          </w:tcPr>
          <w:p w14:paraId="68BE8FFC" w14:textId="77777777" w:rsidR="00A35CF2" w:rsidRPr="00D82A73" w:rsidRDefault="00A35CF2" w:rsidP="00177141">
            <w:pPr>
              <w:rPr>
                <w:rFonts w:eastAsia="Arial Unicode MS"/>
              </w:rPr>
            </w:pPr>
            <w:r w:rsidRPr="00D82A73">
              <w:rPr>
                <w:rFonts w:eastAsia="Arial Unicode MS"/>
              </w:rPr>
              <w:t>Formulärmall/id</w:t>
            </w:r>
          </w:p>
          <w:p w14:paraId="71A6A37D" w14:textId="70F01CE1" w:rsidR="00A35CF2" w:rsidRPr="00D82A73" w:rsidRDefault="00A35CF2" w:rsidP="00177141">
            <w:pPr>
              <w:rPr>
                <w:rFonts w:eastAsia="Arial Unicode MS"/>
              </w:rPr>
            </w:pPr>
            <w:r w:rsidRPr="00D82A73">
              <w:rPr>
                <w:rFonts w:eastAsia="Arial Unicode MS"/>
              </w:rPr>
              <w:t>(</w:t>
            </w:r>
            <w:del w:id="1330" w:author="Jarno Nieminen" w:date="2014-09-04T09:09:00Z">
              <w:r w:rsidR="00F94DA9" w:rsidRPr="00D82A73">
                <w:rPr>
                  <w:rFonts w:eastAsia="Arial Unicode MS"/>
                </w:rPr>
                <w:delText>FormTemplate</w:delText>
              </w:r>
            </w:del>
            <w:ins w:id="1331" w:author="Jarno Nieminen" w:date="2014-09-04T09:09:00Z">
              <w:r>
                <w:rPr>
                  <w:rFonts w:eastAsia="Arial Unicode MS"/>
                </w:rPr>
                <w:t>f</w:t>
              </w:r>
              <w:r w:rsidRPr="00D82A73">
                <w:rPr>
                  <w:rFonts w:eastAsia="Arial Unicode MS"/>
                </w:rPr>
                <w:t>ormTemplate</w:t>
              </w:r>
            </w:ins>
            <w:r w:rsidRPr="00D82A73">
              <w:rPr>
                <w:rFonts w:eastAsia="Arial Unicode MS"/>
              </w:rPr>
              <w:t>)</w:t>
            </w:r>
          </w:p>
        </w:tc>
        <w:tc>
          <w:tcPr>
            <w:tcW w:w="3388" w:type="dxa"/>
          </w:tcPr>
          <w:p w14:paraId="20DAF6A9" w14:textId="77777777" w:rsidR="00A35CF2" w:rsidRPr="00D82A73" w:rsidRDefault="00A35CF2" w:rsidP="00177141">
            <w:pPr>
              <w:rPr>
                <w:rFonts w:eastAsia="Arial Unicode MS"/>
              </w:rPr>
            </w:pPr>
            <w:r w:rsidRPr="00D82A73">
              <w:rPr>
                <w:rFonts w:eastAsia="Arial Unicode MS"/>
              </w:rPr>
              <w:t>Koppling till klass för formulärmall.</w:t>
            </w:r>
          </w:p>
          <w:p w14:paraId="0B357BCD" w14:textId="77777777" w:rsidR="00A35CF2" w:rsidRPr="00D82A73" w:rsidRDefault="00A35CF2" w:rsidP="00177141">
            <w:pPr>
              <w:rPr>
                <w:rFonts w:eastAsia="Arial Unicode MS"/>
              </w:rPr>
            </w:pPr>
            <w:r w:rsidRPr="00D82A73">
              <w:rPr>
                <w:rFonts w:eastAsia="Arial Unicode MS"/>
              </w:rPr>
              <w:t xml:space="preserve"> </w:t>
            </w:r>
          </w:p>
        </w:tc>
        <w:tc>
          <w:tcPr>
            <w:tcW w:w="1140" w:type="dxa"/>
          </w:tcPr>
          <w:p w14:paraId="1DDB291D" w14:textId="77777777" w:rsidR="00A35CF2" w:rsidRPr="00D82A73" w:rsidRDefault="00A35CF2" w:rsidP="00177141">
            <w:pPr>
              <w:rPr>
                <w:rFonts w:eastAsia="Arial Unicode MS"/>
              </w:rPr>
            </w:pPr>
            <w:r w:rsidRPr="00D82A73">
              <w:rPr>
                <w:rFonts w:eastAsia="Arial Unicode MS"/>
              </w:rPr>
              <w:t>II</w:t>
            </w:r>
          </w:p>
        </w:tc>
        <w:tc>
          <w:tcPr>
            <w:tcW w:w="720" w:type="dxa"/>
          </w:tcPr>
          <w:p w14:paraId="7BC4F581" w14:textId="77777777" w:rsidR="00A35CF2" w:rsidRPr="00D82A73" w:rsidRDefault="00A35CF2" w:rsidP="00177141">
            <w:pPr>
              <w:rPr>
                <w:rFonts w:eastAsia="Arial Unicode MS"/>
              </w:rPr>
            </w:pPr>
            <w:r w:rsidRPr="00D82A73">
              <w:rPr>
                <w:rFonts w:eastAsia="Arial Unicode MS"/>
              </w:rPr>
              <w:t>1</w:t>
            </w:r>
          </w:p>
        </w:tc>
        <w:tc>
          <w:tcPr>
            <w:tcW w:w="1839" w:type="dxa"/>
          </w:tcPr>
          <w:p w14:paraId="4E0B4A00" w14:textId="77777777" w:rsidR="00A35CF2" w:rsidRPr="00D82A73" w:rsidRDefault="00A35CF2" w:rsidP="00177141">
            <w:pPr>
              <w:rPr>
                <w:rFonts w:eastAsia="Arial Unicode MS"/>
              </w:rPr>
            </w:pPr>
            <w:r w:rsidRPr="00D82A73">
              <w:rPr>
                <w:rFonts w:eastAsia="Arial Unicode MS"/>
              </w:rPr>
              <w:t>Länk till objekt</w:t>
            </w:r>
          </w:p>
        </w:tc>
        <w:tc>
          <w:tcPr>
            <w:tcW w:w="1881" w:type="dxa"/>
          </w:tcPr>
          <w:p w14:paraId="2222D0D2" w14:textId="77777777" w:rsidR="00A35CF2" w:rsidRPr="00D82A73" w:rsidRDefault="00A35CF2" w:rsidP="00177141">
            <w:pPr>
              <w:rPr>
                <w:rFonts w:ascii="Arial" w:eastAsia="Arial Unicode MS" w:hAnsi="Arial"/>
              </w:rPr>
            </w:pPr>
            <w:r w:rsidRPr="00D82A73">
              <w:t xml:space="preserve"> </w:t>
            </w:r>
          </w:p>
        </w:tc>
        <w:tc>
          <w:tcPr>
            <w:tcW w:w="1200" w:type="dxa"/>
            <w:shd w:val="clear" w:color="auto" w:fill="auto"/>
          </w:tcPr>
          <w:p w14:paraId="2CB1D49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34951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7979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D638D44" w14:textId="77777777" w:rsidTr="00177141">
        <w:trPr>
          <w:trHeight w:val="217"/>
        </w:trPr>
        <w:tc>
          <w:tcPr>
            <w:tcW w:w="2567" w:type="dxa"/>
            <w:gridSpan w:val="2"/>
          </w:tcPr>
          <w:p w14:paraId="6C70ECD9" w14:textId="77777777" w:rsidR="00A35CF2" w:rsidRPr="00D82A73" w:rsidRDefault="00A35CF2" w:rsidP="00177141">
            <w:pPr>
              <w:rPr>
                <w:rFonts w:eastAsia="Arial Unicode MS"/>
              </w:rPr>
            </w:pPr>
          </w:p>
        </w:tc>
        <w:tc>
          <w:tcPr>
            <w:tcW w:w="3388" w:type="dxa"/>
          </w:tcPr>
          <w:p w14:paraId="433B3B7D" w14:textId="77777777" w:rsidR="00A35CF2" w:rsidRPr="00D82A73" w:rsidRDefault="00A35CF2" w:rsidP="00177141">
            <w:pPr>
              <w:rPr>
                <w:rFonts w:eastAsia="Arial Unicode MS"/>
              </w:rPr>
            </w:pPr>
          </w:p>
        </w:tc>
        <w:tc>
          <w:tcPr>
            <w:tcW w:w="1140" w:type="dxa"/>
          </w:tcPr>
          <w:p w14:paraId="52661196" w14:textId="77777777" w:rsidR="00A35CF2" w:rsidRPr="00D82A73" w:rsidRDefault="00A35CF2" w:rsidP="00177141">
            <w:pPr>
              <w:rPr>
                <w:rFonts w:eastAsia="Arial Unicode MS"/>
              </w:rPr>
            </w:pPr>
          </w:p>
        </w:tc>
        <w:tc>
          <w:tcPr>
            <w:tcW w:w="720" w:type="dxa"/>
          </w:tcPr>
          <w:p w14:paraId="30BD85E7" w14:textId="77777777" w:rsidR="00A35CF2" w:rsidRPr="00D82A73" w:rsidRDefault="00A35CF2" w:rsidP="00177141">
            <w:pPr>
              <w:rPr>
                <w:rFonts w:eastAsia="Arial Unicode MS"/>
              </w:rPr>
            </w:pPr>
          </w:p>
        </w:tc>
        <w:tc>
          <w:tcPr>
            <w:tcW w:w="1839" w:type="dxa"/>
          </w:tcPr>
          <w:p w14:paraId="71C6C3A9" w14:textId="77777777" w:rsidR="00A35CF2" w:rsidRPr="00D82A73" w:rsidRDefault="00A35CF2" w:rsidP="00177141">
            <w:pPr>
              <w:rPr>
                <w:rFonts w:eastAsia="Arial Unicode MS"/>
              </w:rPr>
            </w:pPr>
          </w:p>
        </w:tc>
        <w:tc>
          <w:tcPr>
            <w:tcW w:w="1881" w:type="dxa"/>
          </w:tcPr>
          <w:p w14:paraId="714D14F1" w14:textId="77777777" w:rsidR="00A35CF2" w:rsidRPr="00D82A73" w:rsidRDefault="00A35CF2" w:rsidP="00177141">
            <w:pPr>
              <w:rPr>
                <w:rFonts w:ascii="Arial" w:eastAsia="Arial Unicode MS" w:hAnsi="Arial"/>
              </w:rPr>
            </w:pPr>
          </w:p>
        </w:tc>
        <w:tc>
          <w:tcPr>
            <w:tcW w:w="1200" w:type="dxa"/>
            <w:shd w:val="clear" w:color="auto" w:fill="auto"/>
          </w:tcPr>
          <w:p w14:paraId="352946C8" w14:textId="77777777" w:rsidR="00A35CF2" w:rsidRPr="00D82A73" w:rsidRDefault="00A35CF2" w:rsidP="00177141">
            <w:pPr>
              <w:rPr>
                <w:rFonts w:ascii="Arial" w:eastAsia="Arial Unicode MS" w:hAnsi="Arial"/>
              </w:rPr>
            </w:pPr>
          </w:p>
        </w:tc>
        <w:tc>
          <w:tcPr>
            <w:tcW w:w="1162" w:type="dxa"/>
            <w:shd w:val="clear" w:color="auto" w:fill="auto"/>
          </w:tcPr>
          <w:p w14:paraId="0B8D296C" w14:textId="77777777" w:rsidR="00A35CF2" w:rsidRPr="00D82A73" w:rsidRDefault="00A35CF2" w:rsidP="00177141">
            <w:pPr>
              <w:rPr>
                <w:rFonts w:ascii="Arial" w:eastAsia="Arial Unicode MS" w:hAnsi="Arial"/>
              </w:rPr>
            </w:pPr>
          </w:p>
        </w:tc>
        <w:tc>
          <w:tcPr>
            <w:tcW w:w="1078" w:type="dxa"/>
            <w:shd w:val="clear" w:color="auto" w:fill="auto"/>
          </w:tcPr>
          <w:p w14:paraId="417AC1A4" w14:textId="77777777" w:rsidR="00A35CF2" w:rsidRPr="00D82A73" w:rsidRDefault="00A35CF2" w:rsidP="00177141">
            <w:pPr>
              <w:rPr>
                <w:rFonts w:ascii="Arial" w:eastAsia="Arial Unicode MS" w:hAnsi="Arial"/>
              </w:rPr>
            </w:pPr>
          </w:p>
        </w:tc>
      </w:tr>
      <w:tr w:rsidR="00A35CF2" w:rsidRPr="00D82A73" w14:paraId="44C76F65" w14:textId="77777777" w:rsidTr="00177141">
        <w:trPr>
          <w:gridBefore w:val="1"/>
          <w:wBefore w:w="15" w:type="dxa"/>
          <w:trHeight w:val="217"/>
        </w:trPr>
        <w:tc>
          <w:tcPr>
            <w:tcW w:w="7080" w:type="dxa"/>
            <w:gridSpan w:val="3"/>
            <w:shd w:val="pct25" w:color="auto" w:fill="auto"/>
          </w:tcPr>
          <w:p w14:paraId="0F2F37A2" w14:textId="77777777" w:rsidR="00A35CF2" w:rsidRPr="00D82A73" w:rsidRDefault="00A35CF2" w:rsidP="00177141">
            <w:pPr>
              <w:rPr>
                <w:b/>
              </w:rPr>
            </w:pPr>
            <w:r w:rsidRPr="00D82A73">
              <w:rPr>
                <w:b/>
              </w:rPr>
              <w:t>Associationer</w:t>
            </w:r>
          </w:p>
        </w:tc>
        <w:tc>
          <w:tcPr>
            <w:tcW w:w="7880" w:type="dxa"/>
            <w:gridSpan w:val="6"/>
            <w:shd w:val="pct25" w:color="auto" w:fill="auto"/>
          </w:tcPr>
          <w:p w14:paraId="2175F1BC" w14:textId="77777777" w:rsidR="00A35CF2" w:rsidRPr="00D82A73" w:rsidRDefault="00A35CF2" w:rsidP="00177141">
            <w:pPr>
              <w:rPr>
                <w:rFonts w:eastAsia="Arial Unicode MS"/>
                <w:b/>
              </w:rPr>
            </w:pPr>
            <w:r w:rsidRPr="00D82A73">
              <w:rPr>
                <w:b/>
              </w:rPr>
              <w:t>Beslutsregel</w:t>
            </w:r>
          </w:p>
        </w:tc>
      </w:tr>
      <w:tr w:rsidR="00A35CF2" w:rsidRPr="00D82A73" w14:paraId="5DAE0290" w14:textId="77777777" w:rsidTr="00177141">
        <w:trPr>
          <w:gridBefore w:val="1"/>
          <w:wBefore w:w="15" w:type="dxa"/>
          <w:trHeight w:val="217"/>
        </w:trPr>
        <w:tc>
          <w:tcPr>
            <w:tcW w:w="7080" w:type="dxa"/>
            <w:gridSpan w:val="3"/>
          </w:tcPr>
          <w:p w14:paraId="32095514" w14:textId="4690DE65" w:rsidR="00A35CF2" w:rsidRPr="00D82A73" w:rsidRDefault="00A35CF2" w:rsidP="00177141">
            <w:pPr>
              <w:rPr>
                <w:rFonts w:ascii="Arial" w:eastAsia="Arial Unicode MS" w:hAnsi="Arial"/>
                <w:color w:val="000000"/>
              </w:rPr>
            </w:pPr>
            <w:r w:rsidRPr="00D82A73">
              <w:rPr>
                <w:rFonts w:ascii="Arial" w:eastAsia="Arial Unicode MS" w:hAnsi="Arial"/>
                <w:color w:val="000000"/>
              </w:rPr>
              <w:t xml:space="preserve"> Ett formulär(Form) tillhör formulärmall (</w:t>
            </w:r>
            <w:del w:id="1332" w:author="Jarno Nieminen" w:date="2014-09-04T09:09:00Z">
              <w:r w:rsidR="00F94DA9" w:rsidRPr="00D82A73">
                <w:rPr>
                  <w:rFonts w:ascii="Arial" w:eastAsia="Arial Unicode MS" w:hAnsi="Arial"/>
                  <w:color w:val="000000"/>
                </w:rPr>
                <w:delText>FormTemplate</w:delText>
              </w:r>
            </w:del>
            <w:ins w:id="1333" w:author="Jarno Nieminen" w:date="2014-09-04T09:09:00Z">
              <w:r w:rsidRPr="00D82A73">
                <w:rPr>
                  <w:rFonts w:ascii="Arial" w:eastAsia="Arial Unicode MS" w:hAnsi="Arial"/>
                  <w:color w:val="000000"/>
                </w:rPr>
                <w:t>FormTemplate</w:t>
              </w:r>
              <w:r>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2B119C82" w14:textId="77777777" w:rsidR="00A35CF2" w:rsidRPr="00D82A73" w:rsidRDefault="00A35CF2" w:rsidP="00177141">
            <w:pPr>
              <w:rPr>
                <w:rFonts w:ascii="Arial" w:eastAsia="Arial Unicode MS" w:hAnsi="Arial"/>
                <w:color w:val="000000"/>
              </w:rPr>
            </w:pPr>
          </w:p>
        </w:tc>
      </w:tr>
    </w:tbl>
    <w:p w14:paraId="77A53842" w14:textId="77777777" w:rsidR="00A35CF2" w:rsidRPr="00D82A73" w:rsidRDefault="00A35CF2" w:rsidP="00A35CF2"/>
    <w:p w14:paraId="186C360A" w14:textId="77777777" w:rsidR="00A35CF2" w:rsidRPr="00D82A73" w:rsidRDefault="00A35CF2" w:rsidP="00A35CF2"/>
    <w:p w14:paraId="0A61CD11" w14:textId="77777777" w:rsidR="00A35CF2" w:rsidRPr="00D82A73" w:rsidRDefault="00A35CF2" w:rsidP="0044783B">
      <w:pPr>
        <w:pStyle w:val="Heading3"/>
        <w:keepLines w:val="0"/>
        <w:numPr>
          <w:ilvl w:val="2"/>
          <w:numId w:val="23"/>
        </w:numPr>
        <w:spacing w:before="240" w:after="60" w:line="240" w:lineRule="auto"/>
        <w:ind w:left="2084" w:hanging="284"/>
        <w:rPr>
          <w:i/>
        </w:rPr>
        <w:pPrChange w:id="1334" w:author="Jarno Nieminen" w:date="2014-09-04T09:09:00Z">
          <w:pPr>
            <w:pStyle w:val="Heading3"/>
            <w:keepLines w:val="0"/>
            <w:numPr>
              <w:numId w:val="23"/>
            </w:numPr>
            <w:spacing w:before="240" w:after="60" w:line="240" w:lineRule="auto"/>
          </w:pPr>
        </w:pPrChange>
      </w:pPr>
      <w:r w:rsidRPr="00D82A73">
        <w:rPr>
          <w:i/>
        </w:rPr>
        <w:br w:type="page"/>
      </w:r>
      <w:bookmarkStart w:id="1335" w:name="_Toc193243782"/>
    </w:p>
    <w:p w14:paraId="6504B7D3" w14:textId="3EB0AFDE" w:rsidR="00A35CF2" w:rsidRPr="00D82A73" w:rsidRDefault="00A35CF2" w:rsidP="00A35CF2">
      <w:pPr>
        <w:pStyle w:val="Heading3"/>
      </w:pPr>
      <w:bookmarkStart w:id="1336" w:name="_Toc220986028"/>
      <w:bookmarkStart w:id="1337" w:name="_Toc386458084"/>
      <w:bookmarkStart w:id="1338" w:name="_Toc391636704"/>
      <w:bookmarkStart w:id="1339" w:name="_Toc397585082"/>
      <w:r w:rsidRPr="00D82A73">
        <w:lastRenderedPageBreak/>
        <w:t>Klass Formulärmall (</w:t>
      </w:r>
      <w:del w:id="1340" w:author="Jarno Nieminen" w:date="2014-09-04T09:09:00Z">
        <w:r w:rsidR="006A2F41" w:rsidRPr="00D82A73">
          <w:delText>FormTemplateInfo</w:delText>
        </w:r>
      </w:del>
      <w:ins w:id="1341" w:author="Jarno Nieminen" w:date="2014-09-04T09:09:00Z">
        <w:r w:rsidRPr="00D82A73">
          <w:t>FormTemplateInfo</w:t>
        </w:r>
        <w:r>
          <w:t>Type</w:t>
        </w:r>
      </w:ins>
      <w:r w:rsidRPr="00D82A73">
        <w:t>)</w:t>
      </w:r>
      <w:bookmarkEnd w:id="1336"/>
      <w:bookmarkEnd w:id="1337"/>
      <w:bookmarkEnd w:id="1338"/>
      <w:bookmarkEnd w:id="1339"/>
    </w:p>
    <w:p w14:paraId="010D11C4" w14:textId="77777777" w:rsidR="00A35CF2" w:rsidRPr="00D82A73" w:rsidRDefault="00A35CF2" w:rsidP="00A35CF2">
      <w:r w:rsidRPr="00D82A73">
        <w:t xml:space="preserve">Objektet innehåller översiktlig mallinformation för ett formulär. </w:t>
      </w:r>
    </w:p>
    <w:p w14:paraId="6D6F4632"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215FF114" w14:textId="77777777" w:rsidTr="00177141">
        <w:trPr>
          <w:cantSplit/>
          <w:trHeight w:val="376"/>
        </w:trPr>
        <w:tc>
          <w:tcPr>
            <w:tcW w:w="2567" w:type="dxa"/>
            <w:gridSpan w:val="2"/>
            <w:vMerge w:val="restart"/>
            <w:shd w:val="pct25" w:color="auto" w:fill="auto"/>
          </w:tcPr>
          <w:p w14:paraId="60E4DCA2"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46F10A98" w14:textId="77777777" w:rsidR="00A35CF2" w:rsidRPr="00D82A73" w:rsidRDefault="00A35CF2" w:rsidP="00177141">
            <w:r w:rsidRPr="00D82A73">
              <w:t>Beskrivning</w:t>
            </w:r>
          </w:p>
        </w:tc>
        <w:tc>
          <w:tcPr>
            <w:tcW w:w="1140" w:type="dxa"/>
            <w:vMerge w:val="restart"/>
            <w:shd w:val="pct25" w:color="auto" w:fill="auto"/>
          </w:tcPr>
          <w:p w14:paraId="28303798"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5CD19BE8" w14:textId="77777777" w:rsidR="00A35CF2" w:rsidRPr="00D82A73" w:rsidRDefault="00A35CF2" w:rsidP="00177141">
            <w:r w:rsidRPr="00D82A73">
              <w:t>Mult</w:t>
            </w:r>
          </w:p>
        </w:tc>
        <w:tc>
          <w:tcPr>
            <w:tcW w:w="1800" w:type="dxa"/>
            <w:vMerge w:val="restart"/>
            <w:shd w:val="pct25" w:color="auto" w:fill="auto"/>
          </w:tcPr>
          <w:p w14:paraId="7056FD61"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44353DE"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35F55F90"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07D9DFD5" w14:textId="77777777" w:rsidTr="00177141">
        <w:trPr>
          <w:cantSplit/>
          <w:trHeight w:val="375"/>
        </w:trPr>
        <w:tc>
          <w:tcPr>
            <w:tcW w:w="2567" w:type="dxa"/>
            <w:gridSpan w:val="2"/>
            <w:vMerge/>
            <w:shd w:val="pct25" w:color="auto" w:fill="auto"/>
          </w:tcPr>
          <w:p w14:paraId="78B056F7" w14:textId="77777777" w:rsidR="00A35CF2" w:rsidRPr="00D82A73" w:rsidRDefault="00A35CF2" w:rsidP="00177141"/>
        </w:tc>
        <w:tc>
          <w:tcPr>
            <w:tcW w:w="3388" w:type="dxa"/>
            <w:vMerge/>
            <w:shd w:val="pct25" w:color="auto" w:fill="auto"/>
          </w:tcPr>
          <w:p w14:paraId="2005459B" w14:textId="77777777" w:rsidR="00A35CF2" w:rsidRPr="00D82A73" w:rsidRDefault="00A35CF2" w:rsidP="00177141"/>
        </w:tc>
        <w:tc>
          <w:tcPr>
            <w:tcW w:w="1140" w:type="dxa"/>
            <w:vMerge/>
            <w:shd w:val="pct25" w:color="auto" w:fill="auto"/>
          </w:tcPr>
          <w:p w14:paraId="054C192A" w14:textId="77777777" w:rsidR="00A35CF2" w:rsidRPr="00D82A73" w:rsidRDefault="00A35CF2" w:rsidP="00177141"/>
        </w:tc>
        <w:tc>
          <w:tcPr>
            <w:tcW w:w="720" w:type="dxa"/>
            <w:vMerge/>
            <w:shd w:val="pct25" w:color="auto" w:fill="auto"/>
          </w:tcPr>
          <w:p w14:paraId="536E092B" w14:textId="77777777" w:rsidR="00A35CF2" w:rsidRPr="00D82A73" w:rsidRDefault="00A35CF2" w:rsidP="00177141"/>
        </w:tc>
        <w:tc>
          <w:tcPr>
            <w:tcW w:w="1800" w:type="dxa"/>
            <w:vMerge/>
            <w:shd w:val="pct25" w:color="auto" w:fill="auto"/>
          </w:tcPr>
          <w:p w14:paraId="3F629734" w14:textId="77777777" w:rsidR="00A35CF2" w:rsidRPr="00D82A73" w:rsidRDefault="00A35CF2" w:rsidP="00177141"/>
        </w:tc>
        <w:tc>
          <w:tcPr>
            <w:tcW w:w="1920" w:type="dxa"/>
            <w:vMerge/>
            <w:shd w:val="pct25" w:color="auto" w:fill="auto"/>
          </w:tcPr>
          <w:p w14:paraId="444F84E6" w14:textId="77777777" w:rsidR="00A35CF2" w:rsidRPr="00D82A73" w:rsidRDefault="00A35CF2" w:rsidP="00177141"/>
        </w:tc>
        <w:tc>
          <w:tcPr>
            <w:tcW w:w="1200" w:type="dxa"/>
            <w:tcBorders>
              <w:bottom w:val="single" w:sz="4" w:space="0" w:color="auto"/>
            </w:tcBorders>
            <w:shd w:val="pct25" w:color="auto" w:fill="auto"/>
          </w:tcPr>
          <w:p w14:paraId="39AA51A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60C7027"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637703F"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0229606" w14:textId="77777777" w:rsidTr="00177141">
        <w:trPr>
          <w:trHeight w:val="217"/>
        </w:trPr>
        <w:tc>
          <w:tcPr>
            <w:tcW w:w="2567" w:type="dxa"/>
            <w:gridSpan w:val="2"/>
          </w:tcPr>
          <w:p w14:paraId="4C6C91AB" w14:textId="1B57B610" w:rsidR="00A35CF2" w:rsidRPr="00D82A73" w:rsidRDefault="00A35CF2" w:rsidP="00177141">
            <w:pPr>
              <w:rPr>
                <w:rFonts w:eastAsia="Arial Unicode MS"/>
              </w:rPr>
            </w:pPr>
            <w:r w:rsidRPr="00D82A73">
              <w:rPr>
                <w:rFonts w:eastAsia="Arial Unicode MS"/>
              </w:rPr>
              <w:t>(</w:t>
            </w:r>
            <w:del w:id="1342" w:author="Jarno Nieminen" w:date="2014-09-04T09:09:00Z">
              <w:r w:rsidR="00F94DA9" w:rsidRPr="00D82A73">
                <w:rPr>
                  <w:rFonts w:eastAsia="Arial Unicode MS"/>
                </w:rPr>
                <w:delText>AnonymousForm</w:delText>
              </w:r>
            </w:del>
            <w:ins w:id="1343" w:author="Jarno Nieminen" w:date="2014-09-04T09:09:00Z">
              <w:r>
                <w:rPr>
                  <w:rFonts w:eastAsia="Arial Unicode MS"/>
                </w:rPr>
                <w:t>a</w:t>
              </w:r>
              <w:r w:rsidRPr="00D82A73">
                <w:rPr>
                  <w:rFonts w:eastAsia="Arial Unicode MS"/>
                </w:rPr>
                <w:t>nonymousForm</w:t>
              </w:r>
            </w:ins>
            <w:r w:rsidRPr="00D82A73">
              <w:rPr>
                <w:rFonts w:eastAsia="Arial Unicode MS"/>
              </w:rPr>
              <w:t>)</w:t>
            </w:r>
          </w:p>
        </w:tc>
        <w:tc>
          <w:tcPr>
            <w:tcW w:w="3388" w:type="dxa"/>
          </w:tcPr>
          <w:p w14:paraId="7C1D3C29" w14:textId="77777777" w:rsidR="00A35CF2" w:rsidRPr="00D82A73" w:rsidRDefault="00A35CF2" w:rsidP="00177141">
            <w:pPr>
              <w:rPr>
                <w:rFonts w:eastAsia="Arial Unicode MS"/>
              </w:rPr>
            </w:pPr>
            <w:r w:rsidRPr="00D82A73">
              <w:rPr>
                <w:rFonts w:eastAsia="Arial Unicode MS"/>
              </w:rPr>
              <w:t>Attributet styr huruvida formulärmotorn stöder anonym användning av formuläret.</w:t>
            </w:r>
          </w:p>
          <w:p w14:paraId="0899F872" w14:textId="77777777" w:rsidR="00A35CF2" w:rsidRPr="00D82A73" w:rsidRDefault="00A35CF2" w:rsidP="00177141">
            <w:pPr>
              <w:rPr>
                <w:rFonts w:eastAsia="Arial Unicode MS"/>
              </w:rPr>
            </w:pPr>
            <w:r w:rsidRPr="00D82A73">
              <w:rPr>
                <w:rFonts w:eastAsia="Arial Unicode MS"/>
              </w:rPr>
              <w:t>Värden:</w:t>
            </w:r>
          </w:p>
          <w:p w14:paraId="15DCD128" w14:textId="77777777" w:rsidR="00A35CF2" w:rsidRPr="00D82A73" w:rsidRDefault="00A35CF2" w:rsidP="00177141">
            <w:pPr>
              <w:rPr>
                <w:rFonts w:eastAsia="Arial Unicode MS"/>
              </w:rPr>
            </w:pPr>
            <w:r w:rsidRPr="00D82A73">
              <w:rPr>
                <w:rFonts w:eastAsia="Arial Unicode MS"/>
              </w:rPr>
              <w:t>True = Tillåter anonym användning. "SubjectOfCare" får inte användas.</w:t>
            </w:r>
          </w:p>
          <w:p w14:paraId="5350B7A8" w14:textId="77777777" w:rsidR="00A35CF2" w:rsidRPr="00D82A73" w:rsidRDefault="00A35CF2" w:rsidP="00177141">
            <w:pPr>
              <w:rPr>
                <w:rFonts w:eastAsia="Arial Unicode MS"/>
              </w:rPr>
            </w:pPr>
            <w:r w:rsidRPr="00D82A73">
              <w:rPr>
                <w:rFonts w:eastAsia="Arial Unicode MS"/>
              </w:rPr>
              <w:t>False = Tillåter inte anonym användning. "SubjectOfCare" är obligatorisk attribut.</w:t>
            </w:r>
          </w:p>
          <w:p w14:paraId="5AA296D9" w14:textId="77777777" w:rsidR="00A35CF2" w:rsidRPr="00D82A73" w:rsidRDefault="00A35CF2" w:rsidP="00177141">
            <w:pPr>
              <w:rPr>
                <w:rFonts w:eastAsia="Arial Unicode MS"/>
              </w:rPr>
            </w:pPr>
          </w:p>
          <w:p w14:paraId="2A81F579" w14:textId="77777777" w:rsidR="00A35CF2" w:rsidRPr="00D82A73" w:rsidRDefault="00A35CF2" w:rsidP="00177141">
            <w:pPr>
              <w:rPr>
                <w:rFonts w:eastAsia="Arial Unicode MS"/>
              </w:rPr>
            </w:pPr>
            <w:r w:rsidRPr="00D82A73">
              <w:rPr>
                <w:rFonts w:eastAsia="Arial Unicode MS"/>
              </w:rPr>
              <w:t xml:space="preserve">T.ex. Om ”true” blir subjectOfcare obligatoriskt. </w:t>
            </w:r>
          </w:p>
        </w:tc>
        <w:tc>
          <w:tcPr>
            <w:tcW w:w="1140" w:type="dxa"/>
          </w:tcPr>
          <w:p w14:paraId="56B2F959" w14:textId="77777777" w:rsidR="00A35CF2" w:rsidRPr="00D82A73" w:rsidRDefault="00A35CF2" w:rsidP="00177141">
            <w:pPr>
              <w:rPr>
                <w:rFonts w:eastAsia="Arial Unicode MS"/>
              </w:rPr>
            </w:pPr>
            <w:r w:rsidRPr="00D82A73">
              <w:rPr>
                <w:rFonts w:eastAsia="Arial Unicode MS"/>
              </w:rPr>
              <w:t>S/F</w:t>
            </w:r>
          </w:p>
        </w:tc>
        <w:tc>
          <w:tcPr>
            <w:tcW w:w="720" w:type="dxa"/>
          </w:tcPr>
          <w:p w14:paraId="2B14B5BB" w14:textId="77777777" w:rsidR="00A35CF2" w:rsidRPr="00D82A73" w:rsidRDefault="00A35CF2" w:rsidP="00177141">
            <w:pPr>
              <w:rPr>
                <w:rFonts w:eastAsia="Arial Unicode MS"/>
              </w:rPr>
            </w:pPr>
          </w:p>
        </w:tc>
        <w:tc>
          <w:tcPr>
            <w:tcW w:w="1800" w:type="dxa"/>
          </w:tcPr>
          <w:p w14:paraId="548C9E13" w14:textId="77777777" w:rsidR="00A35CF2" w:rsidRPr="00D82A73" w:rsidRDefault="00A35CF2" w:rsidP="00177141">
            <w:r w:rsidRPr="00D82A73">
              <w:t>True = Anonymt formulär</w:t>
            </w:r>
          </w:p>
          <w:p w14:paraId="31992242" w14:textId="77777777" w:rsidR="00A35CF2" w:rsidRPr="00D82A73" w:rsidRDefault="00A35CF2" w:rsidP="00177141">
            <w:pPr>
              <w:rPr>
                <w:rFonts w:eastAsia="Arial Unicode MS"/>
              </w:rPr>
            </w:pPr>
            <w:r w:rsidRPr="00D82A73">
              <w:rPr>
                <w:szCs w:val="20"/>
              </w:rPr>
              <w:t>False = Ej anonymt formulär</w:t>
            </w:r>
          </w:p>
        </w:tc>
        <w:tc>
          <w:tcPr>
            <w:tcW w:w="1920" w:type="dxa"/>
          </w:tcPr>
          <w:p w14:paraId="5AC41245" w14:textId="77777777" w:rsidR="00A35CF2" w:rsidRPr="00D82A73" w:rsidRDefault="00A35CF2" w:rsidP="00177141">
            <w:pPr>
              <w:rPr>
                <w:rFonts w:eastAsia="Arial Unicode MS"/>
              </w:rPr>
            </w:pPr>
          </w:p>
        </w:tc>
        <w:tc>
          <w:tcPr>
            <w:tcW w:w="1200" w:type="dxa"/>
            <w:shd w:val="clear" w:color="auto" w:fill="auto"/>
          </w:tcPr>
          <w:p w14:paraId="2EFDC82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8F4F11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D0CBA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CFB22F5" w14:textId="77777777" w:rsidTr="00177141">
        <w:trPr>
          <w:trHeight w:val="217"/>
        </w:trPr>
        <w:tc>
          <w:tcPr>
            <w:tcW w:w="2567" w:type="dxa"/>
            <w:gridSpan w:val="2"/>
          </w:tcPr>
          <w:p w14:paraId="39E2266B" w14:textId="0EF03232" w:rsidR="00A35CF2" w:rsidRPr="00D82A73" w:rsidRDefault="00A35CF2" w:rsidP="00177141">
            <w:pPr>
              <w:rPr>
                <w:rFonts w:eastAsia="Arial Unicode MS"/>
              </w:rPr>
            </w:pPr>
            <w:r w:rsidRPr="00D82A73">
              <w:rPr>
                <w:rFonts w:eastAsia="Arial Unicode MS"/>
              </w:rPr>
              <w:t>(</w:t>
            </w:r>
            <w:del w:id="1344" w:author="Jarno Nieminen" w:date="2014-09-04T09:09:00Z">
              <w:r w:rsidR="00F94DA9" w:rsidRPr="00D82A73">
                <w:rPr>
                  <w:rFonts w:eastAsia="Arial Unicode MS"/>
                </w:rPr>
                <w:delText>Category</w:delText>
              </w:r>
            </w:del>
            <w:ins w:id="1345" w:author="Jarno Nieminen" w:date="2014-09-04T09:09:00Z">
              <w:r>
                <w:rPr>
                  <w:rFonts w:eastAsia="Arial Unicode MS"/>
                </w:rPr>
                <w:t>c</w:t>
              </w:r>
              <w:r w:rsidRPr="00D82A73">
                <w:rPr>
                  <w:rFonts w:eastAsia="Arial Unicode MS"/>
                </w:rPr>
                <w:t>ategory</w:t>
              </w:r>
            </w:ins>
            <w:r w:rsidRPr="00D82A73">
              <w:rPr>
                <w:rFonts w:eastAsia="Arial Unicode MS"/>
              </w:rPr>
              <w:t>)</w:t>
            </w:r>
          </w:p>
        </w:tc>
        <w:tc>
          <w:tcPr>
            <w:tcW w:w="3388" w:type="dxa"/>
          </w:tcPr>
          <w:p w14:paraId="33E8A03A" w14:textId="77777777" w:rsidR="00A35CF2" w:rsidRPr="00D82A73" w:rsidRDefault="00A35CF2" w:rsidP="00177141">
            <w:pPr>
              <w:rPr>
                <w:rFonts w:eastAsia="Arial Unicode MS"/>
              </w:rPr>
            </w:pPr>
            <w:r w:rsidRPr="00D82A73">
              <w:rPr>
                <w:rFonts w:eastAsia="Arial Unicode MS"/>
              </w:rPr>
              <w:t>Formulärets kategori</w:t>
            </w:r>
          </w:p>
          <w:p w14:paraId="7E57A43D" w14:textId="77777777" w:rsidR="00A35CF2" w:rsidRPr="00D82A73" w:rsidRDefault="00A35CF2" w:rsidP="00177141">
            <w:pPr>
              <w:rPr>
                <w:rFonts w:eastAsia="Arial Unicode MS"/>
              </w:rPr>
            </w:pPr>
            <w:r w:rsidRPr="00D82A73">
              <w:rPr>
                <w:rFonts w:eastAsia="Arial Unicode MS"/>
              </w:rPr>
              <w:t>T.ex. Anmälan, registrering, hälsodeklaration</w:t>
            </w:r>
          </w:p>
        </w:tc>
        <w:tc>
          <w:tcPr>
            <w:tcW w:w="1140" w:type="dxa"/>
          </w:tcPr>
          <w:p w14:paraId="0344A9D5" w14:textId="77777777" w:rsidR="00A35CF2" w:rsidRPr="00D82A73" w:rsidRDefault="00A35CF2" w:rsidP="00177141">
            <w:pPr>
              <w:rPr>
                <w:rFonts w:eastAsia="Arial Unicode MS"/>
              </w:rPr>
            </w:pPr>
            <w:r w:rsidRPr="00D82A73">
              <w:rPr>
                <w:rFonts w:eastAsia="Arial Unicode MS"/>
              </w:rPr>
              <w:t>KTOV</w:t>
            </w:r>
          </w:p>
        </w:tc>
        <w:tc>
          <w:tcPr>
            <w:tcW w:w="720" w:type="dxa"/>
          </w:tcPr>
          <w:p w14:paraId="7C33F29E" w14:textId="77777777" w:rsidR="00A35CF2" w:rsidRPr="00D82A73" w:rsidRDefault="00A35CF2" w:rsidP="00177141">
            <w:pPr>
              <w:rPr>
                <w:rFonts w:eastAsia="Arial Unicode MS"/>
              </w:rPr>
            </w:pPr>
            <w:r w:rsidRPr="00D82A73">
              <w:rPr>
                <w:rFonts w:eastAsia="Arial Unicode MS"/>
              </w:rPr>
              <w:t>1</w:t>
            </w:r>
          </w:p>
        </w:tc>
        <w:tc>
          <w:tcPr>
            <w:tcW w:w="1800" w:type="dxa"/>
          </w:tcPr>
          <w:p w14:paraId="6FEF97FA" w14:textId="77777777" w:rsidR="00A35CF2" w:rsidRPr="00D82A73" w:rsidRDefault="00A35CF2" w:rsidP="00177141">
            <w:pPr>
              <w:rPr>
                <w:rFonts w:eastAsia="Arial Unicode MS"/>
              </w:rPr>
            </w:pPr>
            <w:r w:rsidRPr="00D82A73">
              <w:rPr>
                <w:rFonts w:eastAsia="Arial Unicode MS"/>
              </w:rPr>
              <w:t>KV Formulärkategori</w:t>
            </w:r>
          </w:p>
        </w:tc>
        <w:tc>
          <w:tcPr>
            <w:tcW w:w="1920" w:type="dxa"/>
          </w:tcPr>
          <w:p w14:paraId="55A6370C" w14:textId="77777777" w:rsidR="00A35CF2" w:rsidRPr="00D82A73" w:rsidRDefault="00A35CF2" w:rsidP="00177141">
            <w:pPr>
              <w:rPr>
                <w:rFonts w:eastAsia="Arial Unicode MS"/>
              </w:rPr>
            </w:pPr>
            <w:r w:rsidRPr="00D82A73">
              <w:rPr>
                <w:rFonts w:eastAsia="Arial Unicode MS"/>
              </w:rPr>
              <w:t>Definierar formulärets typ</w:t>
            </w:r>
          </w:p>
        </w:tc>
        <w:tc>
          <w:tcPr>
            <w:tcW w:w="1200" w:type="dxa"/>
            <w:shd w:val="clear" w:color="auto" w:fill="auto"/>
          </w:tcPr>
          <w:p w14:paraId="649AB07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7158D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69269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5BB008C9" w14:textId="77777777" w:rsidTr="00177141">
        <w:trPr>
          <w:trHeight w:val="217"/>
        </w:trPr>
        <w:tc>
          <w:tcPr>
            <w:tcW w:w="2567" w:type="dxa"/>
            <w:gridSpan w:val="2"/>
          </w:tcPr>
          <w:p w14:paraId="49790D9C" w14:textId="77777777" w:rsidR="00A35CF2" w:rsidRPr="00D82A73" w:rsidRDefault="00A35CF2" w:rsidP="00177141">
            <w:pPr>
              <w:rPr>
                <w:rFonts w:eastAsia="Arial Unicode MS"/>
              </w:rPr>
            </w:pPr>
            <w:r w:rsidRPr="00D82A73">
              <w:rPr>
                <w:rFonts w:eastAsia="Arial Unicode MS"/>
              </w:rPr>
              <w:lastRenderedPageBreak/>
              <w:t>Code/id</w:t>
            </w:r>
          </w:p>
          <w:p w14:paraId="440BF635" w14:textId="2FC26C5A" w:rsidR="00A35CF2" w:rsidRPr="00D82A73" w:rsidRDefault="00A35CF2" w:rsidP="00177141">
            <w:pPr>
              <w:rPr>
                <w:rFonts w:eastAsia="Arial Unicode MS"/>
              </w:rPr>
            </w:pPr>
            <w:r w:rsidRPr="00D82A73">
              <w:rPr>
                <w:rFonts w:eastAsia="Arial Unicode MS"/>
              </w:rPr>
              <w:t>(</w:t>
            </w:r>
            <w:del w:id="1346" w:author="Jarno Nieminen" w:date="2014-09-04T09:09:00Z">
              <w:r w:rsidR="00F94DA9" w:rsidRPr="00D82A73">
                <w:rPr>
                  <w:rFonts w:eastAsia="Arial Unicode MS"/>
                </w:rPr>
                <w:delText>Code</w:delText>
              </w:r>
            </w:del>
            <w:ins w:id="1347" w:author="Jarno Nieminen" w:date="2014-09-04T09:09:00Z">
              <w:r>
                <w:rPr>
                  <w:rFonts w:eastAsia="Arial Unicode MS"/>
                </w:rPr>
                <w:t>c</w:t>
              </w:r>
              <w:r w:rsidRPr="00D82A73">
                <w:rPr>
                  <w:rFonts w:eastAsia="Arial Unicode MS"/>
                </w:rPr>
                <w:t>ode</w:t>
              </w:r>
            </w:ins>
            <w:r w:rsidRPr="00D82A73">
              <w:rPr>
                <w:rFonts w:eastAsia="Arial Unicode MS"/>
              </w:rPr>
              <w:t>)</w:t>
            </w:r>
          </w:p>
        </w:tc>
        <w:tc>
          <w:tcPr>
            <w:tcW w:w="3388" w:type="dxa"/>
          </w:tcPr>
          <w:p w14:paraId="19F1359C" w14:textId="77777777" w:rsidR="00A35CF2" w:rsidRPr="00D82A73" w:rsidRDefault="00A35CF2" w:rsidP="00177141">
            <w:pPr>
              <w:rPr>
                <w:rFonts w:eastAsia="Arial Unicode MS"/>
              </w:rPr>
            </w:pPr>
            <w:r w:rsidRPr="00D82A73">
              <w:rPr>
                <w:rFonts w:eastAsia="Arial Unicode MS"/>
              </w:rPr>
              <w:t>Koppling till klass för code. Används för att beskriva t.ex. formulärinstrument.</w:t>
            </w:r>
          </w:p>
          <w:p w14:paraId="55A259CB" w14:textId="77777777" w:rsidR="00A35CF2" w:rsidRPr="00D82A73" w:rsidRDefault="00A35CF2" w:rsidP="00177141">
            <w:pPr>
              <w:rPr>
                <w:rFonts w:eastAsia="Arial Unicode MS"/>
              </w:rPr>
            </w:pPr>
          </w:p>
        </w:tc>
        <w:tc>
          <w:tcPr>
            <w:tcW w:w="1140" w:type="dxa"/>
          </w:tcPr>
          <w:p w14:paraId="505B9C75" w14:textId="77777777" w:rsidR="00A35CF2" w:rsidRPr="00D82A73" w:rsidRDefault="00A35CF2" w:rsidP="00177141">
            <w:pPr>
              <w:rPr>
                <w:rFonts w:eastAsia="Arial Unicode MS"/>
              </w:rPr>
            </w:pPr>
            <w:r w:rsidRPr="00D82A73">
              <w:rPr>
                <w:rFonts w:eastAsia="Arial Unicode MS"/>
              </w:rPr>
              <w:t>II</w:t>
            </w:r>
          </w:p>
        </w:tc>
        <w:tc>
          <w:tcPr>
            <w:tcW w:w="720" w:type="dxa"/>
          </w:tcPr>
          <w:p w14:paraId="658E1AEE" w14:textId="77777777" w:rsidR="00A35CF2" w:rsidRPr="00D82A73" w:rsidRDefault="00A35CF2" w:rsidP="00177141">
            <w:pPr>
              <w:rPr>
                <w:rFonts w:eastAsia="Arial Unicode MS"/>
              </w:rPr>
            </w:pPr>
            <w:r w:rsidRPr="00D82A73">
              <w:rPr>
                <w:rFonts w:eastAsia="Arial Unicode MS"/>
              </w:rPr>
              <w:t>0..1</w:t>
            </w:r>
          </w:p>
        </w:tc>
        <w:tc>
          <w:tcPr>
            <w:tcW w:w="1800" w:type="dxa"/>
          </w:tcPr>
          <w:p w14:paraId="17AC01EB"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3CD24599" w14:textId="77777777" w:rsidR="00A35CF2" w:rsidRPr="00D82A73" w:rsidRDefault="00A35CF2" w:rsidP="00177141">
            <w:pPr>
              <w:rPr>
                <w:rFonts w:ascii="Arial" w:eastAsia="Arial Unicode MS" w:hAnsi="Arial"/>
              </w:rPr>
            </w:pPr>
          </w:p>
        </w:tc>
        <w:tc>
          <w:tcPr>
            <w:tcW w:w="1200" w:type="dxa"/>
            <w:shd w:val="clear" w:color="auto" w:fill="auto"/>
          </w:tcPr>
          <w:p w14:paraId="69C4E56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A0C28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53C4C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1463228" w14:textId="77777777" w:rsidTr="00177141">
        <w:trPr>
          <w:trHeight w:val="217"/>
        </w:trPr>
        <w:tc>
          <w:tcPr>
            <w:tcW w:w="2567" w:type="dxa"/>
            <w:gridSpan w:val="2"/>
          </w:tcPr>
          <w:p w14:paraId="0B4DFDB6" w14:textId="50C37769" w:rsidR="00A35CF2" w:rsidRPr="00D82A73" w:rsidRDefault="00A35CF2" w:rsidP="00177141">
            <w:pPr>
              <w:rPr>
                <w:rFonts w:eastAsia="Arial Unicode MS"/>
              </w:rPr>
            </w:pPr>
            <w:r w:rsidRPr="00D82A73">
              <w:rPr>
                <w:rFonts w:eastAsia="Arial Unicode MS"/>
              </w:rPr>
              <w:t>(</w:t>
            </w:r>
            <w:del w:id="1348" w:author="Jarno Nieminen" w:date="2014-09-04T09:09:00Z">
              <w:r w:rsidR="00F94DA9" w:rsidRPr="00D82A73">
                <w:rPr>
                  <w:rFonts w:eastAsia="Arial Unicode MS"/>
                </w:rPr>
                <w:delText>FormCompleteText</w:delText>
              </w:r>
            </w:del>
            <w:ins w:id="1349" w:author="Jarno Nieminen" w:date="2014-09-04T09:09:00Z">
              <w:r>
                <w:rPr>
                  <w:rFonts w:eastAsia="Arial Unicode MS"/>
                </w:rPr>
                <w:t>f</w:t>
              </w:r>
              <w:r w:rsidRPr="00D82A73">
                <w:rPr>
                  <w:rFonts w:eastAsia="Arial Unicode MS"/>
                </w:rPr>
                <w:t>ormCompleteText</w:t>
              </w:r>
            </w:ins>
            <w:r w:rsidRPr="00D82A73">
              <w:rPr>
                <w:rFonts w:eastAsia="Arial Unicode MS"/>
              </w:rPr>
              <w:t>)</w:t>
            </w:r>
          </w:p>
        </w:tc>
        <w:tc>
          <w:tcPr>
            <w:tcW w:w="3388" w:type="dxa"/>
          </w:tcPr>
          <w:p w14:paraId="4A0AD7CE" w14:textId="77777777" w:rsidR="00A35CF2" w:rsidRPr="00D82A73" w:rsidRDefault="00A35CF2" w:rsidP="00177141">
            <w:pPr>
              <w:rPr>
                <w:rFonts w:eastAsia="Arial Unicode MS"/>
              </w:rPr>
            </w:pPr>
            <w:r w:rsidRPr="00D82A73">
              <w:rPr>
                <w:rFonts w:eastAsia="Arial Unicode MS"/>
              </w:rPr>
              <w:t>Text som visas för invånaren när formuläret är besvarat.</w:t>
            </w:r>
          </w:p>
        </w:tc>
        <w:tc>
          <w:tcPr>
            <w:tcW w:w="1140" w:type="dxa"/>
          </w:tcPr>
          <w:p w14:paraId="1D05C584" w14:textId="77777777" w:rsidR="00A35CF2" w:rsidRPr="00D82A73" w:rsidRDefault="00A35CF2" w:rsidP="00177141">
            <w:pPr>
              <w:rPr>
                <w:rFonts w:eastAsia="Arial Unicode MS"/>
              </w:rPr>
            </w:pPr>
            <w:r w:rsidRPr="00D82A73">
              <w:rPr>
                <w:rFonts w:eastAsia="Arial Unicode MS"/>
              </w:rPr>
              <w:t>TXT</w:t>
            </w:r>
          </w:p>
        </w:tc>
        <w:tc>
          <w:tcPr>
            <w:tcW w:w="720" w:type="dxa"/>
          </w:tcPr>
          <w:p w14:paraId="01771DF7" w14:textId="77777777" w:rsidR="00A35CF2" w:rsidRPr="00D82A73" w:rsidRDefault="00A35CF2" w:rsidP="00177141">
            <w:pPr>
              <w:rPr>
                <w:rFonts w:eastAsia="Arial Unicode MS"/>
              </w:rPr>
            </w:pPr>
            <w:r w:rsidRPr="00D82A73">
              <w:rPr>
                <w:rFonts w:eastAsia="Arial Unicode MS"/>
              </w:rPr>
              <w:t>0..1</w:t>
            </w:r>
          </w:p>
        </w:tc>
        <w:tc>
          <w:tcPr>
            <w:tcW w:w="1800" w:type="dxa"/>
          </w:tcPr>
          <w:p w14:paraId="51C54B5F" w14:textId="77777777" w:rsidR="00A35CF2" w:rsidRPr="00D82A73" w:rsidRDefault="00A35CF2" w:rsidP="00177141">
            <w:pPr>
              <w:rPr>
                <w:rFonts w:eastAsia="Arial Unicode MS"/>
              </w:rPr>
            </w:pPr>
          </w:p>
        </w:tc>
        <w:tc>
          <w:tcPr>
            <w:tcW w:w="1920" w:type="dxa"/>
          </w:tcPr>
          <w:p w14:paraId="18E94FA9" w14:textId="77777777" w:rsidR="00A35CF2" w:rsidRPr="00D82A73" w:rsidRDefault="00A35CF2" w:rsidP="00177141">
            <w:pPr>
              <w:rPr>
                <w:rFonts w:ascii="Arial" w:eastAsia="Arial Unicode MS" w:hAnsi="Arial"/>
              </w:rPr>
            </w:pPr>
          </w:p>
        </w:tc>
        <w:tc>
          <w:tcPr>
            <w:tcW w:w="1200" w:type="dxa"/>
            <w:shd w:val="clear" w:color="auto" w:fill="auto"/>
          </w:tcPr>
          <w:p w14:paraId="49A1C4A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E025F0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05B03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DE10698" w14:textId="77777777" w:rsidTr="00177141">
        <w:trPr>
          <w:trHeight w:val="217"/>
        </w:trPr>
        <w:tc>
          <w:tcPr>
            <w:tcW w:w="2567" w:type="dxa"/>
            <w:gridSpan w:val="2"/>
          </w:tcPr>
          <w:p w14:paraId="1CFEEBE5" w14:textId="75C8D241" w:rsidR="00A35CF2" w:rsidRPr="00D82A73" w:rsidRDefault="00A35CF2" w:rsidP="00177141">
            <w:pPr>
              <w:rPr>
                <w:rFonts w:eastAsia="Arial Unicode MS"/>
              </w:rPr>
            </w:pPr>
            <w:r w:rsidRPr="00D82A73">
              <w:rPr>
                <w:rFonts w:eastAsia="Arial Unicode MS"/>
              </w:rPr>
              <w:t>(</w:t>
            </w:r>
            <w:del w:id="1350" w:author="Jarno Nieminen" w:date="2014-09-04T09:09:00Z">
              <w:r w:rsidR="00F94DA9" w:rsidRPr="00D82A73">
                <w:delText>PublishStatus</w:delText>
              </w:r>
            </w:del>
            <w:ins w:id="1351" w:author="Jarno Nieminen" w:date="2014-09-04T09:09:00Z">
              <w:r>
                <w:t>p</w:t>
              </w:r>
              <w:r w:rsidRPr="00D82A73">
                <w:t>ublishStatus</w:t>
              </w:r>
            </w:ins>
            <w:r w:rsidRPr="00D82A73">
              <w:rPr>
                <w:rFonts w:eastAsia="Arial Unicode MS"/>
              </w:rPr>
              <w:t>)</w:t>
            </w:r>
          </w:p>
        </w:tc>
        <w:tc>
          <w:tcPr>
            <w:tcW w:w="3388" w:type="dxa"/>
          </w:tcPr>
          <w:p w14:paraId="7AAC6EFA" w14:textId="77777777" w:rsidR="00A35CF2" w:rsidRPr="00D82A73" w:rsidRDefault="00A35CF2" w:rsidP="00177141">
            <w:pPr>
              <w:rPr>
                <w:rFonts w:eastAsia="Arial Unicode MS"/>
              </w:rPr>
            </w:pPr>
            <w:r w:rsidRPr="00D82A73">
              <w:rPr>
                <w:rFonts w:eastAsia="Arial Unicode MS"/>
              </w:rPr>
              <w:t>Mallen status.</w:t>
            </w:r>
          </w:p>
        </w:tc>
        <w:tc>
          <w:tcPr>
            <w:tcW w:w="1140" w:type="dxa"/>
          </w:tcPr>
          <w:p w14:paraId="442A7544" w14:textId="77777777" w:rsidR="00A35CF2" w:rsidRPr="00D82A73" w:rsidRDefault="00A35CF2" w:rsidP="00177141">
            <w:pPr>
              <w:rPr>
                <w:rFonts w:eastAsia="Arial Unicode MS"/>
              </w:rPr>
            </w:pPr>
            <w:r w:rsidRPr="00D82A73">
              <w:rPr>
                <w:rFonts w:eastAsia="Arial Unicode MS"/>
              </w:rPr>
              <w:t>KTOV</w:t>
            </w:r>
          </w:p>
        </w:tc>
        <w:tc>
          <w:tcPr>
            <w:tcW w:w="720" w:type="dxa"/>
          </w:tcPr>
          <w:p w14:paraId="2BE182B4" w14:textId="77777777" w:rsidR="00A35CF2" w:rsidRPr="00D82A73" w:rsidRDefault="00A35CF2" w:rsidP="00177141">
            <w:pPr>
              <w:rPr>
                <w:rFonts w:eastAsia="Arial Unicode MS"/>
              </w:rPr>
            </w:pPr>
            <w:r w:rsidRPr="00D82A73">
              <w:rPr>
                <w:rFonts w:eastAsia="Arial Unicode MS"/>
              </w:rPr>
              <w:t>1</w:t>
            </w:r>
          </w:p>
        </w:tc>
        <w:tc>
          <w:tcPr>
            <w:tcW w:w="1800" w:type="dxa"/>
          </w:tcPr>
          <w:p w14:paraId="055FF46F" w14:textId="77777777" w:rsidR="00A35CF2" w:rsidRPr="00D82A73" w:rsidRDefault="00A35CF2" w:rsidP="00177141">
            <w:pPr>
              <w:rPr>
                <w:rFonts w:eastAsia="Arial Unicode MS"/>
              </w:rPr>
            </w:pPr>
            <w:r w:rsidRPr="00D82A73">
              <w:rPr>
                <w:rFonts w:eastAsia="Arial Unicode MS"/>
              </w:rPr>
              <w:t>KV Publicerings status</w:t>
            </w:r>
          </w:p>
        </w:tc>
        <w:tc>
          <w:tcPr>
            <w:tcW w:w="1920" w:type="dxa"/>
          </w:tcPr>
          <w:p w14:paraId="4D30ECE9" w14:textId="77777777" w:rsidR="00A35CF2" w:rsidRPr="00D82A73" w:rsidRDefault="00A35CF2" w:rsidP="00177141">
            <w:pPr>
              <w:rPr>
                <w:rFonts w:ascii="Arial" w:eastAsia="Arial Unicode MS" w:hAnsi="Arial"/>
              </w:rPr>
            </w:pPr>
          </w:p>
        </w:tc>
        <w:tc>
          <w:tcPr>
            <w:tcW w:w="1200" w:type="dxa"/>
            <w:shd w:val="clear" w:color="auto" w:fill="auto"/>
          </w:tcPr>
          <w:p w14:paraId="68FD956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58E2A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3FB61B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03DB7B30" w14:textId="77777777" w:rsidTr="00177141">
        <w:trPr>
          <w:trHeight w:val="217"/>
        </w:trPr>
        <w:tc>
          <w:tcPr>
            <w:tcW w:w="2567" w:type="dxa"/>
            <w:gridSpan w:val="2"/>
          </w:tcPr>
          <w:p w14:paraId="7CC6CFE1" w14:textId="34370305" w:rsidR="00A35CF2" w:rsidRPr="00D82A73" w:rsidRDefault="00A35CF2" w:rsidP="00177141">
            <w:pPr>
              <w:rPr>
                <w:rFonts w:eastAsia="Arial Unicode MS"/>
              </w:rPr>
            </w:pPr>
            <w:r w:rsidRPr="00D82A73">
              <w:rPr>
                <w:rFonts w:eastAsia="Arial Unicode MS"/>
              </w:rPr>
              <w:t>(</w:t>
            </w:r>
            <w:del w:id="1352" w:author="Jarno Nieminen" w:date="2014-09-04T09:09:00Z">
              <w:r w:rsidR="00F94DA9" w:rsidRPr="00D82A73">
                <w:rPr>
                  <w:rFonts w:eastAsia="Arial Unicode MS"/>
                </w:rPr>
                <w:delText>TemplateId</w:delText>
              </w:r>
            </w:del>
            <w:ins w:id="1353" w:author="Jarno Nieminen" w:date="2014-09-04T09:09:00Z">
              <w:r>
                <w:rPr>
                  <w:rFonts w:eastAsia="Arial Unicode MS"/>
                </w:rPr>
                <w:t>t</w:t>
              </w:r>
              <w:r w:rsidRPr="00D82A73">
                <w:rPr>
                  <w:rFonts w:eastAsia="Arial Unicode MS"/>
                </w:rPr>
                <w:t>emplateId</w:t>
              </w:r>
            </w:ins>
            <w:r w:rsidRPr="00D82A73">
              <w:rPr>
                <w:rFonts w:eastAsia="Arial Unicode MS"/>
              </w:rPr>
              <w:t>)</w:t>
            </w:r>
          </w:p>
        </w:tc>
        <w:tc>
          <w:tcPr>
            <w:tcW w:w="3388" w:type="dxa"/>
          </w:tcPr>
          <w:p w14:paraId="7221E2B2" w14:textId="77777777" w:rsidR="00A35CF2" w:rsidRPr="00D82A73" w:rsidRDefault="00A35CF2" w:rsidP="00177141">
            <w:pPr>
              <w:rPr>
                <w:rFonts w:eastAsia="Arial Unicode MS"/>
              </w:rPr>
            </w:pPr>
            <w:r w:rsidRPr="00D82A73">
              <w:rPr>
                <w:rFonts w:eastAsia="Arial Unicode MS"/>
              </w:rPr>
              <w:t>Typ av formulär. Kodverk för standardiserade id för formulärtyper.</w:t>
            </w:r>
          </w:p>
          <w:p w14:paraId="1902BF87" w14:textId="77777777" w:rsidR="00A35CF2" w:rsidRPr="00D82A73" w:rsidRDefault="00A35CF2" w:rsidP="00177141">
            <w:pPr>
              <w:rPr>
                <w:rFonts w:eastAsia="Arial Unicode MS"/>
              </w:rPr>
            </w:pPr>
            <w:r w:rsidRPr="00D82A73">
              <w:rPr>
                <w:rFonts w:eastAsia="Arial Unicode MS"/>
              </w:rPr>
              <w:t>T.ex. Mödrahälsovårdsjournal 1 - MHV1.</w:t>
            </w:r>
          </w:p>
        </w:tc>
        <w:tc>
          <w:tcPr>
            <w:tcW w:w="1140" w:type="dxa"/>
          </w:tcPr>
          <w:p w14:paraId="197A5112" w14:textId="77777777" w:rsidR="00A35CF2" w:rsidRPr="00D82A73" w:rsidRDefault="00A35CF2" w:rsidP="00177141">
            <w:pPr>
              <w:rPr>
                <w:rFonts w:eastAsia="Arial Unicode MS"/>
              </w:rPr>
            </w:pPr>
            <w:r w:rsidRPr="00D82A73">
              <w:rPr>
                <w:rFonts w:eastAsia="Arial Unicode MS"/>
              </w:rPr>
              <w:t>KTOV</w:t>
            </w:r>
          </w:p>
        </w:tc>
        <w:tc>
          <w:tcPr>
            <w:tcW w:w="720" w:type="dxa"/>
          </w:tcPr>
          <w:p w14:paraId="0484EDC5" w14:textId="77777777" w:rsidR="00A35CF2" w:rsidRPr="00D82A73" w:rsidRDefault="00A35CF2" w:rsidP="00177141">
            <w:pPr>
              <w:rPr>
                <w:rFonts w:eastAsia="Arial Unicode MS"/>
              </w:rPr>
            </w:pPr>
            <w:r w:rsidRPr="00D82A73">
              <w:rPr>
                <w:rFonts w:eastAsia="Arial Unicode MS"/>
              </w:rPr>
              <w:t>1</w:t>
            </w:r>
          </w:p>
        </w:tc>
        <w:tc>
          <w:tcPr>
            <w:tcW w:w="1800" w:type="dxa"/>
          </w:tcPr>
          <w:p w14:paraId="7AA243F4" w14:textId="77777777" w:rsidR="00A35CF2" w:rsidRPr="00D82A73" w:rsidRDefault="00A35CF2" w:rsidP="00177141">
            <w:pPr>
              <w:rPr>
                <w:rFonts w:eastAsia="Arial Unicode MS"/>
              </w:rPr>
            </w:pPr>
            <w:r w:rsidRPr="00D82A73">
              <w:rPr>
                <w:rFonts w:eastAsia="Arial Unicode MS"/>
              </w:rPr>
              <w:t xml:space="preserve">KV Malltyp. </w:t>
            </w:r>
          </w:p>
        </w:tc>
        <w:tc>
          <w:tcPr>
            <w:tcW w:w="1920" w:type="dxa"/>
          </w:tcPr>
          <w:p w14:paraId="3E15D9FB" w14:textId="77777777" w:rsidR="00A35CF2" w:rsidRPr="00D82A73" w:rsidRDefault="00A35CF2" w:rsidP="00177141">
            <w:pPr>
              <w:rPr>
                <w:rFonts w:ascii="Arial" w:eastAsia="Arial Unicode MS" w:hAnsi="Arial"/>
              </w:rPr>
            </w:pPr>
            <w:r w:rsidRPr="00D82A73">
              <w:rPr>
                <w:rFonts w:ascii="Arial" w:eastAsia="Arial Unicode MS" w:hAnsi="Arial"/>
              </w:rPr>
              <w:t>Standard sakn</w:t>
            </w:r>
            <w:r>
              <w:rPr>
                <w:rFonts w:ascii="Arial" w:eastAsia="Arial Unicode MS" w:hAnsi="Arial"/>
              </w:rPr>
              <w:t>as</w:t>
            </w:r>
          </w:p>
        </w:tc>
        <w:tc>
          <w:tcPr>
            <w:tcW w:w="1200" w:type="dxa"/>
            <w:shd w:val="clear" w:color="auto" w:fill="auto"/>
          </w:tcPr>
          <w:p w14:paraId="6758533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27D477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2A6116" w14:textId="77777777" w:rsidR="00A35CF2" w:rsidRPr="00D82A73" w:rsidRDefault="00A35CF2" w:rsidP="00177141">
            <w:pPr>
              <w:rPr>
                <w:rFonts w:ascii="Arial" w:eastAsia="Arial Unicode MS" w:hAnsi="Arial"/>
              </w:rPr>
            </w:pPr>
            <w:r>
              <w:rPr>
                <w:rFonts w:ascii="Arial" w:eastAsia="Arial Unicode MS" w:hAnsi="Arial"/>
              </w:rPr>
              <w:t>Saknar i V</w:t>
            </w:r>
            <w:r>
              <w:rPr>
                <w:rFonts w:ascii="Arial" w:eastAsia="Arial Unicode MS" w:hAnsi="Arial"/>
              </w:rPr>
              <w:noBreakHyphen/>
              <w:t>TIM 2.2</w:t>
            </w:r>
          </w:p>
        </w:tc>
      </w:tr>
      <w:tr w:rsidR="00A35CF2" w:rsidRPr="00D82A73" w14:paraId="66170232" w14:textId="77777777" w:rsidTr="00177141">
        <w:trPr>
          <w:trHeight w:val="217"/>
        </w:trPr>
        <w:tc>
          <w:tcPr>
            <w:tcW w:w="2567" w:type="dxa"/>
            <w:gridSpan w:val="2"/>
          </w:tcPr>
          <w:p w14:paraId="16118D06" w14:textId="77777777" w:rsidR="00A35CF2" w:rsidRPr="00D82A73" w:rsidRDefault="00A35CF2" w:rsidP="00177141">
            <w:pPr>
              <w:rPr>
                <w:rFonts w:eastAsia="Arial Unicode MS"/>
              </w:rPr>
            </w:pPr>
            <w:r w:rsidRPr="00D82A73">
              <w:rPr>
                <w:rFonts w:eastAsia="Arial Unicode MS"/>
              </w:rPr>
              <w:t>(templateVersion)</w:t>
            </w:r>
          </w:p>
        </w:tc>
        <w:tc>
          <w:tcPr>
            <w:tcW w:w="3388" w:type="dxa"/>
          </w:tcPr>
          <w:p w14:paraId="3A5BD594" w14:textId="77777777" w:rsidR="00A35CF2" w:rsidRPr="00D82A73" w:rsidRDefault="00A35CF2" w:rsidP="00177141">
            <w:r w:rsidRPr="00D82A73">
              <w:t>Mallens version</w:t>
            </w:r>
          </w:p>
        </w:tc>
        <w:tc>
          <w:tcPr>
            <w:tcW w:w="1140" w:type="dxa"/>
          </w:tcPr>
          <w:p w14:paraId="701D63A8" w14:textId="77777777" w:rsidR="00A35CF2" w:rsidRPr="00D82A73" w:rsidRDefault="00A35CF2" w:rsidP="00177141">
            <w:pPr>
              <w:rPr>
                <w:rFonts w:eastAsia="Arial Unicode MS"/>
              </w:rPr>
            </w:pPr>
            <w:r w:rsidRPr="00D82A73">
              <w:rPr>
                <w:rFonts w:eastAsia="Arial Unicode MS"/>
              </w:rPr>
              <w:t>VÄ</w:t>
            </w:r>
          </w:p>
        </w:tc>
        <w:tc>
          <w:tcPr>
            <w:tcW w:w="720" w:type="dxa"/>
          </w:tcPr>
          <w:p w14:paraId="32851C84" w14:textId="77777777" w:rsidR="00A35CF2" w:rsidRPr="00D82A73" w:rsidRDefault="00A35CF2" w:rsidP="00177141">
            <w:pPr>
              <w:rPr>
                <w:rFonts w:eastAsia="Arial Unicode MS"/>
              </w:rPr>
            </w:pPr>
            <w:r w:rsidRPr="00D82A73">
              <w:rPr>
                <w:rFonts w:eastAsia="Arial Unicode MS"/>
              </w:rPr>
              <w:t>1</w:t>
            </w:r>
          </w:p>
        </w:tc>
        <w:tc>
          <w:tcPr>
            <w:tcW w:w="1800" w:type="dxa"/>
          </w:tcPr>
          <w:p w14:paraId="37A3D0CA" w14:textId="77777777" w:rsidR="00A35CF2" w:rsidRPr="00D82A73" w:rsidRDefault="00A35CF2" w:rsidP="00177141"/>
        </w:tc>
        <w:tc>
          <w:tcPr>
            <w:tcW w:w="1920" w:type="dxa"/>
          </w:tcPr>
          <w:p w14:paraId="228DB13F" w14:textId="77777777" w:rsidR="00A35CF2" w:rsidRPr="00D82A73" w:rsidRDefault="00A35CF2" w:rsidP="00177141">
            <w:pPr>
              <w:rPr>
                <w:rFonts w:ascii="Arial" w:eastAsia="Arial Unicode MS" w:hAnsi="Arial"/>
              </w:rPr>
            </w:pPr>
          </w:p>
        </w:tc>
        <w:tc>
          <w:tcPr>
            <w:tcW w:w="1200" w:type="dxa"/>
            <w:shd w:val="clear" w:color="auto" w:fill="auto"/>
          </w:tcPr>
          <w:p w14:paraId="30D58BE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6460A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4DDA53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9F1F20D" w14:textId="77777777" w:rsidTr="00177141">
        <w:trPr>
          <w:trHeight w:val="217"/>
        </w:trPr>
        <w:tc>
          <w:tcPr>
            <w:tcW w:w="2567" w:type="dxa"/>
            <w:gridSpan w:val="2"/>
          </w:tcPr>
          <w:p w14:paraId="1BBC1740" w14:textId="77777777" w:rsidR="00A35CF2" w:rsidRPr="00D82A73" w:rsidRDefault="00A35CF2" w:rsidP="00177141">
            <w:pPr>
              <w:rPr>
                <w:rFonts w:eastAsia="Arial Unicode MS"/>
              </w:rPr>
            </w:pPr>
            <w:r w:rsidRPr="00D82A73">
              <w:rPr>
                <w:rFonts w:eastAsia="Arial Unicode MS"/>
              </w:rPr>
              <w:t>Obligatoriskt</w:t>
            </w:r>
          </w:p>
          <w:p w14:paraId="19D4B8FC" w14:textId="3D7BB6F3" w:rsidR="00A35CF2" w:rsidRPr="00D82A73" w:rsidRDefault="00A35CF2" w:rsidP="00177141">
            <w:pPr>
              <w:rPr>
                <w:rFonts w:eastAsia="Arial Unicode MS"/>
              </w:rPr>
            </w:pPr>
            <w:r w:rsidRPr="00D82A73">
              <w:rPr>
                <w:rFonts w:eastAsia="Arial Unicode MS"/>
              </w:rPr>
              <w:t>(</w:t>
            </w:r>
            <w:del w:id="1354" w:author="Jarno Nieminen" w:date="2014-09-04T09:09:00Z">
              <w:r w:rsidR="00F94DA9" w:rsidRPr="00D82A73">
                <w:rPr>
                  <w:rFonts w:eastAsia="Arial Unicode MS"/>
                </w:rPr>
                <w:delText>Mandatory</w:delText>
              </w:r>
            </w:del>
            <w:ins w:id="1355" w:author="Jarno Nieminen" w:date="2014-09-04T09:09:00Z">
              <w:r>
                <w:rPr>
                  <w:rFonts w:eastAsia="Arial Unicode MS"/>
                </w:rPr>
                <w:t>m</w:t>
              </w:r>
              <w:r w:rsidRPr="00D82A73">
                <w:rPr>
                  <w:rFonts w:eastAsia="Arial Unicode MS"/>
                </w:rPr>
                <w:t>andatory</w:t>
              </w:r>
            </w:ins>
            <w:r w:rsidRPr="00D82A73">
              <w:rPr>
                <w:rFonts w:eastAsia="Arial Unicode MS"/>
              </w:rPr>
              <w:t>)</w:t>
            </w:r>
          </w:p>
        </w:tc>
        <w:tc>
          <w:tcPr>
            <w:tcW w:w="3388" w:type="dxa"/>
          </w:tcPr>
          <w:p w14:paraId="10C96102" w14:textId="77777777" w:rsidR="00A35CF2" w:rsidRPr="00D82A73" w:rsidRDefault="00A35CF2" w:rsidP="00177141">
            <w:r w:rsidRPr="00D82A73">
              <w:t xml:space="preserve">Indikerar om formuläret är obligatoriskt att fylla i av användaren. </w:t>
            </w:r>
          </w:p>
          <w:p w14:paraId="189B4BD1" w14:textId="77777777" w:rsidR="00A35CF2" w:rsidRPr="00D82A73" w:rsidRDefault="00A35CF2" w:rsidP="00177141">
            <w:r w:rsidRPr="00D82A73">
              <w:t>T.ex. Ett obligatoriskt formulär kan indikerar att formuläret är en del av en vårdprocess.</w:t>
            </w:r>
          </w:p>
        </w:tc>
        <w:tc>
          <w:tcPr>
            <w:tcW w:w="1140" w:type="dxa"/>
          </w:tcPr>
          <w:p w14:paraId="18B84C59" w14:textId="77777777" w:rsidR="00A35CF2" w:rsidRPr="00D82A73" w:rsidRDefault="00A35CF2" w:rsidP="00177141">
            <w:pPr>
              <w:rPr>
                <w:rFonts w:eastAsia="Arial Unicode MS"/>
              </w:rPr>
            </w:pPr>
            <w:r w:rsidRPr="00D82A73">
              <w:rPr>
                <w:rFonts w:eastAsia="Arial Unicode MS"/>
              </w:rPr>
              <w:t>S/F</w:t>
            </w:r>
          </w:p>
        </w:tc>
        <w:tc>
          <w:tcPr>
            <w:tcW w:w="720" w:type="dxa"/>
          </w:tcPr>
          <w:p w14:paraId="7155A761" w14:textId="77777777" w:rsidR="00A35CF2" w:rsidRPr="00D82A73" w:rsidRDefault="00A35CF2" w:rsidP="00177141">
            <w:pPr>
              <w:rPr>
                <w:rFonts w:eastAsia="Arial Unicode MS"/>
              </w:rPr>
            </w:pPr>
            <w:r w:rsidRPr="00D82A73">
              <w:rPr>
                <w:rFonts w:eastAsia="Arial Unicode MS"/>
              </w:rPr>
              <w:t>1</w:t>
            </w:r>
          </w:p>
        </w:tc>
        <w:tc>
          <w:tcPr>
            <w:tcW w:w="1800" w:type="dxa"/>
          </w:tcPr>
          <w:p w14:paraId="7E032527" w14:textId="77777777" w:rsidR="00A35CF2" w:rsidRPr="00D82A73" w:rsidRDefault="00A35CF2" w:rsidP="00177141">
            <w:r w:rsidRPr="00D82A73">
              <w:t>True = obligatoriskt</w:t>
            </w:r>
          </w:p>
          <w:p w14:paraId="59B53F2E" w14:textId="77777777" w:rsidR="00A35CF2" w:rsidRPr="00D82A73" w:rsidRDefault="00A35CF2" w:rsidP="00177141">
            <w:pPr>
              <w:rPr>
                <w:rFonts w:eastAsia="Arial Unicode MS"/>
              </w:rPr>
            </w:pPr>
            <w:r w:rsidRPr="00D82A73">
              <w:rPr>
                <w:szCs w:val="20"/>
              </w:rPr>
              <w:t>False = Frivilligt</w:t>
            </w:r>
          </w:p>
        </w:tc>
        <w:tc>
          <w:tcPr>
            <w:tcW w:w="1920" w:type="dxa"/>
          </w:tcPr>
          <w:p w14:paraId="1945A4D9" w14:textId="77777777" w:rsidR="00A35CF2" w:rsidRPr="00D82A73" w:rsidRDefault="00A35CF2" w:rsidP="00177141">
            <w:pPr>
              <w:rPr>
                <w:rFonts w:ascii="Arial" w:eastAsia="Arial Unicode MS" w:hAnsi="Arial"/>
              </w:rPr>
            </w:pPr>
          </w:p>
        </w:tc>
        <w:tc>
          <w:tcPr>
            <w:tcW w:w="1200" w:type="dxa"/>
            <w:shd w:val="clear" w:color="auto" w:fill="auto"/>
          </w:tcPr>
          <w:p w14:paraId="1FD1EA3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2B0C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14544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01DB1EE" w14:textId="77777777" w:rsidTr="00177141">
        <w:trPr>
          <w:trHeight w:val="217"/>
        </w:trPr>
        <w:tc>
          <w:tcPr>
            <w:tcW w:w="2567" w:type="dxa"/>
            <w:gridSpan w:val="2"/>
          </w:tcPr>
          <w:p w14:paraId="71DF906C" w14:textId="4E2663D7" w:rsidR="00A35CF2" w:rsidRDefault="00A35CF2" w:rsidP="00177141">
            <w:pPr>
              <w:rPr>
                <w:ins w:id="1356" w:author="Jarno Nieminen" w:date="2014-09-04T09:09:00Z"/>
                <w:rFonts w:eastAsia="Arial Unicode MS"/>
              </w:rPr>
            </w:pPr>
            <w:r w:rsidRPr="00D82A73">
              <w:rPr>
                <w:rFonts w:eastAsia="Arial Unicode MS"/>
              </w:rPr>
              <w:t xml:space="preserve">Språk </w:t>
            </w:r>
            <w:del w:id="1357" w:author="Jarno Nieminen" w:date="2014-09-04T09:09:00Z">
              <w:r w:rsidR="00F94DA9" w:rsidRPr="00D82A73">
                <w:rPr>
                  <w:rFonts w:eastAsia="Arial Unicode MS"/>
                </w:rPr>
                <w:delText>(Language</w:delText>
              </w:r>
            </w:del>
          </w:p>
          <w:p w14:paraId="28B465D0" w14:textId="77777777" w:rsidR="00A35CF2" w:rsidRPr="00D82A73" w:rsidRDefault="00A35CF2" w:rsidP="00177141">
            <w:pPr>
              <w:rPr>
                <w:rFonts w:eastAsia="Arial Unicode MS"/>
              </w:rPr>
            </w:pPr>
            <w:ins w:id="1358" w:author="Jarno Nieminen" w:date="2014-09-04T09:09:00Z">
              <w:r w:rsidRPr="00D82A73">
                <w:rPr>
                  <w:rFonts w:eastAsia="Arial Unicode MS"/>
                </w:rPr>
                <w:t>(</w:t>
              </w:r>
              <w:r>
                <w:rPr>
                  <w:rFonts w:eastAsia="Arial Unicode MS"/>
                </w:rPr>
                <w:t>l</w:t>
              </w:r>
              <w:r w:rsidRPr="00D82A73">
                <w:rPr>
                  <w:rFonts w:eastAsia="Arial Unicode MS"/>
                </w:rPr>
                <w:t>anguage</w:t>
              </w:r>
            </w:ins>
            <w:r w:rsidRPr="00D82A73">
              <w:rPr>
                <w:rFonts w:eastAsia="Arial Unicode MS"/>
              </w:rPr>
              <w:t>)</w:t>
            </w:r>
          </w:p>
        </w:tc>
        <w:tc>
          <w:tcPr>
            <w:tcW w:w="3388" w:type="dxa"/>
          </w:tcPr>
          <w:p w14:paraId="2BB2A9AA" w14:textId="77777777" w:rsidR="00A35CF2" w:rsidRPr="00D82A73" w:rsidRDefault="00A35CF2" w:rsidP="00177141">
            <w:pPr>
              <w:rPr>
                <w:szCs w:val="20"/>
              </w:rPr>
            </w:pPr>
            <w:r w:rsidRPr="00D82A73">
              <w:rPr>
                <w:szCs w:val="20"/>
              </w:rPr>
              <w:t xml:space="preserve">Beskriver vilket språk som används i formuläret. </w:t>
            </w:r>
          </w:p>
          <w:p w14:paraId="0023B514" w14:textId="77777777" w:rsidR="00A35CF2" w:rsidRPr="00D82A73" w:rsidRDefault="00A35CF2" w:rsidP="00177141">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E67D54" w14:textId="77777777" w:rsidR="00A35CF2" w:rsidRPr="00D82A73" w:rsidRDefault="00A35CF2" w:rsidP="00177141">
            <w:pPr>
              <w:rPr>
                <w:rFonts w:eastAsia="Arial Unicode MS"/>
              </w:rPr>
            </w:pPr>
            <w:r w:rsidRPr="00D82A73">
              <w:rPr>
                <w:rFonts w:eastAsia="Arial Unicode MS"/>
              </w:rPr>
              <w:t>KTOV</w:t>
            </w:r>
          </w:p>
        </w:tc>
        <w:tc>
          <w:tcPr>
            <w:tcW w:w="720" w:type="dxa"/>
          </w:tcPr>
          <w:p w14:paraId="49630125" w14:textId="77777777" w:rsidR="00A35CF2" w:rsidRPr="00D82A73" w:rsidRDefault="00A35CF2" w:rsidP="00177141">
            <w:pPr>
              <w:rPr>
                <w:rFonts w:eastAsia="Arial Unicode MS"/>
              </w:rPr>
            </w:pPr>
            <w:r w:rsidRPr="00D82A73">
              <w:rPr>
                <w:rFonts w:eastAsia="Arial Unicode MS"/>
              </w:rPr>
              <w:t>1</w:t>
            </w:r>
          </w:p>
        </w:tc>
        <w:tc>
          <w:tcPr>
            <w:tcW w:w="1800" w:type="dxa"/>
          </w:tcPr>
          <w:p w14:paraId="762FB371" w14:textId="77777777" w:rsidR="00A35CF2" w:rsidRPr="00D82A73" w:rsidRDefault="00A35CF2" w:rsidP="00177141">
            <w:pPr>
              <w:rPr>
                <w:rFonts w:eastAsia="Arial Unicode MS"/>
              </w:rPr>
            </w:pPr>
            <w:r w:rsidRPr="00D82A73">
              <w:rPr>
                <w:rFonts w:eastAsia="Arial Unicode MS"/>
              </w:rPr>
              <w:t xml:space="preserve">KV Språk. </w:t>
            </w:r>
          </w:p>
        </w:tc>
        <w:tc>
          <w:tcPr>
            <w:tcW w:w="1920" w:type="dxa"/>
          </w:tcPr>
          <w:p w14:paraId="1F03EF70" w14:textId="77777777" w:rsidR="00A35CF2" w:rsidRPr="00D82A73" w:rsidRDefault="00A35CF2" w:rsidP="00177141">
            <w:pPr>
              <w:rPr>
                <w:rFonts w:ascii="Arial" w:eastAsia="Arial Unicode MS" w:hAnsi="Arial"/>
              </w:rPr>
            </w:pPr>
            <w:r w:rsidRPr="00D82A73">
              <w:rPr>
                <w:rFonts w:eastAsia="Arial Unicode MS"/>
              </w:rPr>
              <w:t xml:space="preserve">Kodverk för språk Innehåller språkkoder som </w:t>
            </w:r>
            <w:r w:rsidRPr="00D82A73">
              <w:rPr>
                <w:rFonts w:eastAsia="Arial Unicode MS"/>
              </w:rPr>
              <w:lastRenderedPageBreak/>
              <w:t>utgår från SS-ISO 639-</w:t>
            </w:r>
            <w:r>
              <w:rPr>
                <w:rFonts w:eastAsia="Arial Unicode MS"/>
              </w:rPr>
              <w:t>2</w:t>
            </w:r>
          </w:p>
        </w:tc>
        <w:tc>
          <w:tcPr>
            <w:tcW w:w="1200" w:type="dxa"/>
            <w:shd w:val="clear" w:color="auto" w:fill="auto"/>
          </w:tcPr>
          <w:p w14:paraId="7505590D" w14:textId="77777777" w:rsidR="00A35CF2" w:rsidRPr="007E0F04" w:rsidRDefault="00A35CF2" w:rsidP="00177141">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69363EDB" w14:textId="77777777" w:rsidR="00A35CF2" w:rsidRPr="007E0F04"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165091" w14:textId="77777777" w:rsidR="00A35CF2" w:rsidRPr="007E0F04" w:rsidRDefault="00A35CF2" w:rsidP="00177141">
            <w:pPr>
              <w:rPr>
                <w:rFonts w:ascii="Arial" w:eastAsia="Arial Unicode MS" w:hAnsi="Arial"/>
              </w:rPr>
            </w:pPr>
            <w:r w:rsidRPr="00777602">
              <w:rPr>
                <w:rFonts w:ascii="Arial" w:eastAsia="Arial Unicode MS" w:hAnsi="Arial"/>
              </w:rPr>
              <w:t>Kv språk</w:t>
            </w:r>
          </w:p>
        </w:tc>
      </w:tr>
      <w:tr w:rsidR="00A35CF2" w:rsidRPr="00D82A73" w14:paraId="027B2EF7" w14:textId="77777777" w:rsidTr="00177141">
        <w:trPr>
          <w:trHeight w:val="217"/>
        </w:trPr>
        <w:tc>
          <w:tcPr>
            <w:tcW w:w="2567" w:type="dxa"/>
            <w:gridSpan w:val="2"/>
          </w:tcPr>
          <w:p w14:paraId="7E3FB679" w14:textId="77777777" w:rsidR="00A35CF2" w:rsidRPr="00D82A73" w:rsidRDefault="00A35CF2" w:rsidP="00177141">
            <w:pPr>
              <w:rPr>
                <w:rFonts w:eastAsia="Arial Unicode MS"/>
              </w:rPr>
            </w:pPr>
            <w:r w:rsidRPr="00D82A73">
              <w:rPr>
                <w:rFonts w:eastAsia="Arial Unicode MS"/>
              </w:rPr>
              <w:lastRenderedPageBreak/>
              <w:t xml:space="preserve">Rubrik </w:t>
            </w:r>
          </w:p>
          <w:p w14:paraId="6D4836F1" w14:textId="31D10799" w:rsidR="00A35CF2" w:rsidRPr="00D82A73" w:rsidRDefault="00A35CF2" w:rsidP="00177141">
            <w:pPr>
              <w:rPr>
                <w:rFonts w:eastAsia="Arial Unicode MS"/>
              </w:rPr>
            </w:pPr>
            <w:r w:rsidRPr="00D82A73">
              <w:rPr>
                <w:rFonts w:eastAsia="Arial Unicode MS"/>
              </w:rPr>
              <w:t>(</w:t>
            </w:r>
            <w:del w:id="1359" w:author="Jarno Nieminen" w:date="2014-09-04T09:09:00Z">
              <w:r w:rsidR="00F94DA9" w:rsidRPr="00D82A73">
                <w:rPr>
                  <w:rFonts w:eastAsia="Arial Unicode MS"/>
                </w:rPr>
                <w:delText>FormTitle</w:delText>
              </w:r>
            </w:del>
            <w:ins w:id="1360" w:author="Jarno Nieminen" w:date="2014-09-04T09:09:00Z">
              <w:r>
                <w:rPr>
                  <w:rFonts w:eastAsia="Arial Unicode MS"/>
                </w:rPr>
                <w:t>f</w:t>
              </w:r>
              <w:r w:rsidRPr="00D82A73">
                <w:rPr>
                  <w:rFonts w:eastAsia="Arial Unicode MS"/>
                </w:rPr>
                <w:t>ormTitle</w:t>
              </w:r>
            </w:ins>
            <w:r w:rsidRPr="00D82A73">
              <w:rPr>
                <w:rFonts w:eastAsia="Arial Unicode MS"/>
              </w:rPr>
              <w:t>)</w:t>
            </w:r>
          </w:p>
        </w:tc>
        <w:tc>
          <w:tcPr>
            <w:tcW w:w="3388" w:type="dxa"/>
          </w:tcPr>
          <w:p w14:paraId="0670A67A" w14:textId="77777777" w:rsidR="00A35CF2" w:rsidRPr="00D82A73" w:rsidRDefault="00A35CF2" w:rsidP="00177141">
            <w:pPr>
              <w:rPr>
                <w:rFonts w:eastAsia="Arial Unicode MS"/>
              </w:rPr>
            </w:pPr>
            <w:r w:rsidRPr="00D82A73">
              <w:rPr>
                <w:rFonts w:eastAsia="Arial Unicode MS"/>
              </w:rPr>
              <w:t xml:space="preserve">Mallens/formulärets rubrik. Används på formulärets introduktionssida. </w:t>
            </w:r>
          </w:p>
        </w:tc>
        <w:tc>
          <w:tcPr>
            <w:tcW w:w="1140" w:type="dxa"/>
          </w:tcPr>
          <w:p w14:paraId="2AAF5197" w14:textId="77777777" w:rsidR="00A35CF2" w:rsidRPr="00D82A73" w:rsidRDefault="00A35CF2" w:rsidP="00177141">
            <w:pPr>
              <w:rPr>
                <w:rFonts w:eastAsia="Arial Unicode MS"/>
              </w:rPr>
            </w:pPr>
            <w:r w:rsidRPr="00D82A73">
              <w:rPr>
                <w:rFonts w:eastAsia="Arial Unicode MS"/>
              </w:rPr>
              <w:t>TXT</w:t>
            </w:r>
          </w:p>
        </w:tc>
        <w:tc>
          <w:tcPr>
            <w:tcW w:w="720" w:type="dxa"/>
          </w:tcPr>
          <w:p w14:paraId="22D9DB55" w14:textId="77777777" w:rsidR="00A35CF2" w:rsidRPr="00D82A73" w:rsidRDefault="00A35CF2" w:rsidP="00177141">
            <w:pPr>
              <w:rPr>
                <w:rFonts w:eastAsia="Arial Unicode MS"/>
              </w:rPr>
            </w:pPr>
            <w:r w:rsidRPr="00D82A73">
              <w:rPr>
                <w:rFonts w:eastAsia="Arial Unicode MS"/>
              </w:rPr>
              <w:t>0..1</w:t>
            </w:r>
          </w:p>
        </w:tc>
        <w:tc>
          <w:tcPr>
            <w:tcW w:w="1800" w:type="dxa"/>
          </w:tcPr>
          <w:p w14:paraId="1AC01EAD" w14:textId="77777777" w:rsidR="00A35CF2" w:rsidRPr="00D82A73" w:rsidRDefault="00A35CF2" w:rsidP="00177141">
            <w:pPr>
              <w:rPr>
                <w:rFonts w:eastAsia="Arial Unicode MS"/>
              </w:rPr>
            </w:pPr>
          </w:p>
        </w:tc>
        <w:tc>
          <w:tcPr>
            <w:tcW w:w="1920" w:type="dxa"/>
          </w:tcPr>
          <w:p w14:paraId="5765A1AC" w14:textId="77777777" w:rsidR="00A35CF2" w:rsidRPr="00D82A73" w:rsidRDefault="00A35CF2" w:rsidP="00177141">
            <w:pPr>
              <w:rPr>
                <w:rFonts w:ascii="Arial" w:eastAsia="Arial Unicode MS" w:hAnsi="Arial"/>
              </w:rPr>
            </w:pPr>
          </w:p>
        </w:tc>
        <w:tc>
          <w:tcPr>
            <w:tcW w:w="1200" w:type="dxa"/>
            <w:shd w:val="clear" w:color="auto" w:fill="auto"/>
          </w:tcPr>
          <w:p w14:paraId="70F8209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08452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510D6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CFEB894" w14:textId="77777777" w:rsidTr="00177141">
        <w:trPr>
          <w:trHeight w:val="217"/>
        </w:trPr>
        <w:tc>
          <w:tcPr>
            <w:tcW w:w="2567" w:type="dxa"/>
            <w:gridSpan w:val="2"/>
          </w:tcPr>
          <w:p w14:paraId="4AC55C59" w14:textId="77777777" w:rsidR="00A35CF2" w:rsidRPr="00D82A73" w:rsidRDefault="00A35CF2" w:rsidP="00177141">
            <w:pPr>
              <w:rPr>
                <w:rFonts w:eastAsia="Arial Unicode MS"/>
              </w:rPr>
            </w:pPr>
            <w:r w:rsidRPr="00D82A73">
              <w:rPr>
                <w:rFonts w:eastAsia="Arial Unicode MS"/>
              </w:rPr>
              <w:t>Mallens namn</w:t>
            </w:r>
          </w:p>
          <w:p w14:paraId="10749908" w14:textId="3B1D3FEA" w:rsidR="00A35CF2" w:rsidRPr="00D82A73" w:rsidRDefault="00A35CF2" w:rsidP="00177141">
            <w:pPr>
              <w:rPr>
                <w:rFonts w:eastAsia="Arial Unicode MS"/>
              </w:rPr>
            </w:pPr>
            <w:r w:rsidRPr="00D82A73">
              <w:rPr>
                <w:rFonts w:eastAsia="Arial Unicode MS"/>
              </w:rPr>
              <w:t>(</w:t>
            </w:r>
            <w:del w:id="1361" w:author="Jarno Nieminen" w:date="2014-09-04T09:09:00Z">
              <w:r w:rsidR="00F94DA9" w:rsidRPr="00D82A73">
                <w:rPr>
                  <w:rFonts w:eastAsia="Arial Unicode MS"/>
                </w:rPr>
                <w:delText>FormName</w:delText>
              </w:r>
            </w:del>
            <w:ins w:id="1362" w:author="Jarno Nieminen" w:date="2014-09-04T09:09:00Z">
              <w:r>
                <w:rPr>
                  <w:rFonts w:eastAsia="Arial Unicode MS"/>
                </w:rPr>
                <w:t>f</w:t>
              </w:r>
              <w:r w:rsidRPr="00D82A73">
                <w:rPr>
                  <w:rFonts w:eastAsia="Arial Unicode MS"/>
                </w:rPr>
                <w:t>ormName</w:t>
              </w:r>
            </w:ins>
            <w:r w:rsidRPr="00D82A73">
              <w:rPr>
                <w:rFonts w:eastAsia="Arial Unicode MS"/>
              </w:rPr>
              <w:t>)</w:t>
            </w:r>
          </w:p>
        </w:tc>
        <w:tc>
          <w:tcPr>
            <w:tcW w:w="3388" w:type="dxa"/>
          </w:tcPr>
          <w:p w14:paraId="641F7217" w14:textId="77777777" w:rsidR="00A35CF2" w:rsidRPr="00D82A73" w:rsidRDefault="00A35CF2" w:rsidP="00177141">
            <w:pPr>
              <w:rPr>
                <w:rFonts w:eastAsia="Arial Unicode MS"/>
              </w:rPr>
            </w:pPr>
            <w:r w:rsidRPr="00D82A73">
              <w:rPr>
                <w:rFonts w:eastAsia="Arial Unicode MS"/>
              </w:rPr>
              <w:t>Mallens namn.</w:t>
            </w:r>
          </w:p>
          <w:p w14:paraId="2568C050" w14:textId="77777777" w:rsidR="00A35CF2" w:rsidRPr="00D82A73" w:rsidRDefault="00A35CF2" w:rsidP="00177141">
            <w:pPr>
              <w:rPr>
                <w:rFonts w:eastAsia="Arial Unicode MS"/>
              </w:rPr>
            </w:pPr>
            <w:r w:rsidRPr="00D82A73">
              <w:rPr>
                <w:rFonts w:eastAsia="Arial Unicode MS"/>
              </w:rPr>
              <w:t>T.ex. Hälsodeklaration Mödravård</w:t>
            </w:r>
          </w:p>
        </w:tc>
        <w:tc>
          <w:tcPr>
            <w:tcW w:w="1140" w:type="dxa"/>
          </w:tcPr>
          <w:p w14:paraId="3EA67C61" w14:textId="77777777" w:rsidR="00A35CF2" w:rsidRPr="00D82A73" w:rsidRDefault="00A35CF2" w:rsidP="00177141">
            <w:pPr>
              <w:rPr>
                <w:rFonts w:eastAsia="Arial Unicode MS"/>
              </w:rPr>
            </w:pPr>
            <w:r w:rsidRPr="00D82A73">
              <w:rPr>
                <w:rFonts w:eastAsia="Arial Unicode MS"/>
              </w:rPr>
              <w:t>TXT</w:t>
            </w:r>
          </w:p>
        </w:tc>
        <w:tc>
          <w:tcPr>
            <w:tcW w:w="720" w:type="dxa"/>
          </w:tcPr>
          <w:p w14:paraId="13FE5B60" w14:textId="77777777" w:rsidR="00A35CF2" w:rsidRPr="00D82A73" w:rsidRDefault="00A35CF2" w:rsidP="00177141">
            <w:pPr>
              <w:rPr>
                <w:rFonts w:eastAsia="Arial Unicode MS"/>
              </w:rPr>
            </w:pPr>
            <w:r w:rsidRPr="00D82A73">
              <w:rPr>
                <w:rFonts w:eastAsia="Arial Unicode MS"/>
              </w:rPr>
              <w:t>1</w:t>
            </w:r>
          </w:p>
        </w:tc>
        <w:tc>
          <w:tcPr>
            <w:tcW w:w="1800" w:type="dxa"/>
          </w:tcPr>
          <w:p w14:paraId="200425F4" w14:textId="77777777" w:rsidR="00A35CF2" w:rsidRPr="00D82A73" w:rsidRDefault="00A35CF2" w:rsidP="00177141">
            <w:pPr>
              <w:rPr>
                <w:rFonts w:eastAsia="Arial Unicode MS"/>
              </w:rPr>
            </w:pPr>
          </w:p>
        </w:tc>
        <w:tc>
          <w:tcPr>
            <w:tcW w:w="1920" w:type="dxa"/>
          </w:tcPr>
          <w:p w14:paraId="5A30BE55" w14:textId="77777777" w:rsidR="00A35CF2" w:rsidRPr="00D82A73" w:rsidRDefault="00A35CF2" w:rsidP="00177141">
            <w:pPr>
              <w:rPr>
                <w:rFonts w:ascii="Arial" w:eastAsia="Arial Unicode MS" w:hAnsi="Arial"/>
              </w:rPr>
            </w:pPr>
          </w:p>
        </w:tc>
        <w:tc>
          <w:tcPr>
            <w:tcW w:w="1200" w:type="dxa"/>
            <w:shd w:val="clear" w:color="auto" w:fill="auto"/>
          </w:tcPr>
          <w:p w14:paraId="1B02A1A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0C7F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C04BE2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C335949" w14:textId="77777777" w:rsidTr="00177141">
        <w:trPr>
          <w:trHeight w:val="217"/>
        </w:trPr>
        <w:tc>
          <w:tcPr>
            <w:tcW w:w="2567" w:type="dxa"/>
            <w:gridSpan w:val="2"/>
          </w:tcPr>
          <w:p w14:paraId="22FBCF6C" w14:textId="6C29CAD9" w:rsidR="00A35CF2" w:rsidRPr="00D82A73" w:rsidRDefault="00A35CF2" w:rsidP="00177141">
            <w:pPr>
              <w:rPr>
                <w:rFonts w:eastAsia="Arial Unicode MS"/>
              </w:rPr>
            </w:pPr>
            <w:r w:rsidRPr="00D82A73">
              <w:rPr>
                <w:rFonts w:eastAsia="Arial Unicode MS"/>
              </w:rPr>
              <w:t>Formulärbeskrivning (</w:t>
            </w:r>
            <w:del w:id="1363" w:author="Jarno Nieminen" w:date="2014-09-04T09:09:00Z">
              <w:r w:rsidR="00F94DA9" w:rsidRPr="00D82A73">
                <w:rPr>
                  <w:rFonts w:eastAsia="Arial Unicode MS"/>
                </w:rPr>
                <w:delText>Description</w:delText>
              </w:r>
            </w:del>
            <w:ins w:id="1364" w:author="Jarno Nieminen" w:date="2014-09-04T09:09:00Z">
              <w:r>
                <w:rPr>
                  <w:rFonts w:eastAsia="Arial Unicode MS"/>
                </w:rPr>
                <w:t>d</w:t>
              </w:r>
              <w:r w:rsidRPr="00D82A73">
                <w:rPr>
                  <w:rFonts w:eastAsia="Arial Unicode MS"/>
                </w:rPr>
                <w:t>escription</w:t>
              </w:r>
            </w:ins>
            <w:r w:rsidRPr="00D82A73">
              <w:rPr>
                <w:rFonts w:eastAsia="Arial Unicode MS"/>
              </w:rPr>
              <w:t>)</w:t>
            </w:r>
          </w:p>
        </w:tc>
        <w:tc>
          <w:tcPr>
            <w:tcW w:w="3388" w:type="dxa"/>
          </w:tcPr>
          <w:p w14:paraId="31512AEB" w14:textId="77777777" w:rsidR="00A35CF2" w:rsidRPr="00D82A73" w:rsidRDefault="00A35CF2" w:rsidP="00177141">
            <w:pPr>
              <w:rPr>
                <w:rFonts w:eastAsia="Arial Unicode MS"/>
              </w:rPr>
            </w:pPr>
            <w:r w:rsidRPr="00D82A73">
              <w:rPr>
                <w:rFonts w:eastAsia="Arial Unicode MS"/>
              </w:rPr>
              <w:t>Formulärets beskrivning och instruktioner.</w:t>
            </w:r>
          </w:p>
          <w:p w14:paraId="11E83431" w14:textId="77777777" w:rsidR="00A35CF2" w:rsidRPr="00D82A73" w:rsidRDefault="00A35CF2" w:rsidP="00177141">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142705D5" w14:textId="77777777" w:rsidR="00A35CF2" w:rsidRPr="00D82A73" w:rsidRDefault="00A35CF2" w:rsidP="00177141">
            <w:pPr>
              <w:rPr>
                <w:rFonts w:eastAsia="Arial Unicode MS"/>
              </w:rPr>
            </w:pPr>
            <w:r w:rsidRPr="00D82A73">
              <w:rPr>
                <w:rFonts w:eastAsia="Arial Unicode MS"/>
              </w:rPr>
              <w:t>TXT</w:t>
            </w:r>
          </w:p>
        </w:tc>
        <w:tc>
          <w:tcPr>
            <w:tcW w:w="720" w:type="dxa"/>
          </w:tcPr>
          <w:p w14:paraId="3817818A" w14:textId="77777777" w:rsidR="00A35CF2" w:rsidRPr="00D82A73" w:rsidRDefault="00A35CF2" w:rsidP="00177141">
            <w:pPr>
              <w:rPr>
                <w:rFonts w:eastAsia="Arial Unicode MS"/>
              </w:rPr>
            </w:pPr>
            <w:r w:rsidRPr="00D82A73">
              <w:rPr>
                <w:rFonts w:eastAsia="Arial Unicode MS"/>
              </w:rPr>
              <w:t>1..0</w:t>
            </w:r>
          </w:p>
        </w:tc>
        <w:tc>
          <w:tcPr>
            <w:tcW w:w="1800" w:type="dxa"/>
          </w:tcPr>
          <w:p w14:paraId="78D157B5" w14:textId="77777777" w:rsidR="00A35CF2" w:rsidRPr="00D82A73" w:rsidRDefault="00A35CF2" w:rsidP="00177141">
            <w:pPr>
              <w:rPr>
                <w:rFonts w:eastAsia="Arial Unicode MS"/>
              </w:rPr>
            </w:pPr>
          </w:p>
        </w:tc>
        <w:tc>
          <w:tcPr>
            <w:tcW w:w="1920" w:type="dxa"/>
          </w:tcPr>
          <w:p w14:paraId="121EAD06" w14:textId="77777777" w:rsidR="00A35CF2" w:rsidRPr="00D82A73" w:rsidRDefault="00A35CF2" w:rsidP="00177141">
            <w:pPr>
              <w:rPr>
                <w:rFonts w:ascii="Arial" w:eastAsia="Arial Unicode MS" w:hAnsi="Arial"/>
              </w:rPr>
            </w:pPr>
          </w:p>
        </w:tc>
        <w:tc>
          <w:tcPr>
            <w:tcW w:w="1200" w:type="dxa"/>
            <w:shd w:val="clear" w:color="auto" w:fill="auto"/>
          </w:tcPr>
          <w:p w14:paraId="3DE072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A1287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996E9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9C4F965" w14:textId="77777777" w:rsidTr="00177141">
        <w:trPr>
          <w:trHeight w:val="217"/>
        </w:trPr>
        <w:tc>
          <w:tcPr>
            <w:tcW w:w="2567" w:type="dxa"/>
            <w:gridSpan w:val="2"/>
          </w:tcPr>
          <w:p w14:paraId="68F53097" w14:textId="77777777" w:rsidR="00A35CF2" w:rsidRPr="00D82A73" w:rsidRDefault="00A35CF2" w:rsidP="00177141">
            <w:pPr>
              <w:rPr>
                <w:rFonts w:eastAsia="Arial Unicode MS"/>
              </w:rPr>
            </w:pPr>
            <w:r w:rsidRPr="00D82A73">
              <w:rPr>
                <w:rFonts w:eastAsia="Arial Unicode MS"/>
              </w:rPr>
              <w:t>Informations URL</w:t>
            </w:r>
          </w:p>
          <w:p w14:paraId="2156005A" w14:textId="1A57D4AE" w:rsidR="00A35CF2" w:rsidRPr="00D82A73" w:rsidRDefault="00A35CF2" w:rsidP="00177141">
            <w:pPr>
              <w:rPr>
                <w:rFonts w:eastAsia="Arial Unicode MS"/>
              </w:rPr>
            </w:pPr>
            <w:r w:rsidRPr="00D82A73">
              <w:rPr>
                <w:rFonts w:eastAsia="Arial Unicode MS"/>
              </w:rPr>
              <w:t>(</w:t>
            </w:r>
            <w:del w:id="1365" w:author="Jarno Nieminen" w:date="2014-09-04T09:09:00Z">
              <w:r w:rsidR="007E0F04" w:rsidRPr="00D82A73">
                <w:rPr>
                  <w:rFonts w:eastAsia="Arial Unicode MS"/>
                </w:rPr>
                <w:delText>InformationURL</w:delText>
              </w:r>
            </w:del>
            <w:ins w:id="1366" w:author="Jarno Nieminen" w:date="2014-09-04T09:09:00Z">
              <w:r>
                <w:rPr>
                  <w:rFonts w:eastAsia="Arial Unicode MS"/>
                </w:rPr>
                <w:t>i</w:t>
              </w:r>
              <w:r w:rsidRPr="00D82A73">
                <w:rPr>
                  <w:rFonts w:eastAsia="Arial Unicode MS"/>
                </w:rPr>
                <w:t>nformationURL</w:t>
              </w:r>
            </w:ins>
            <w:r w:rsidRPr="00D82A73">
              <w:rPr>
                <w:rFonts w:eastAsia="Arial Unicode MS"/>
              </w:rPr>
              <w:t>)</w:t>
            </w:r>
          </w:p>
        </w:tc>
        <w:tc>
          <w:tcPr>
            <w:tcW w:w="3388" w:type="dxa"/>
          </w:tcPr>
          <w:p w14:paraId="7B583AF5" w14:textId="77777777" w:rsidR="00A35CF2" w:rsidRPr="00D82A73" w:rsidRDefault="00A35CF2" w:rsidP="00177141">
            <w:pPr>
              <w:rPr>
                <w:szCs w:val="20"/>
              </w:rPr>
            </w:pPr>
            <w:r w:rsidRPr="00D82A73">
              <w:rPr>
                <w:szCs w:val="20"/>
              </w:rPr>
              <w:t>URL till ytterligare/relevant information.</w:t>
            </w:r>
          </w:p>
        </w:tc>
        <w:tc>
          <w:tcPr>
            <w:tcW w:w="1140" w:type="dxa"/>
          </w:tcPr>
          <w:p w14:paraId="02DAC70A" w14:textId="77777777" w:rsidR="00A35CF2" w:rsidRPr="00D82A73" w:rsidRDefault="00A35CF2" w:rsidP="00177141">
            <w:pPr>
              <w:rPr>
                <w:rFonts w:eastAsia="Arial Unicode MS"/>
              </w:rPr>
            </w:pPr>
            <w:r w:rsidRPr="00D82A73">
              <w:rPr>
                <w:rFonts w:eastAsia="Arial Unicode MS"/>
              </w:rPr>
              <w:t>URL</w:t>
            </w:r>
          </w:p>
        </w:tc>
        <w:tc>
          <w:tcPr>
            <w:tcW w:w="720" w:type="dxa"/>
          </w:tcPr>
          <w:p w14:paraId="1E126BD4" w14:textId="77777777" w:rsidR="00A35CF2" w:rsidRPr="00D82A73" w:rsidRDefault="00A35CF2" w:rsidP="00177141">
            <w:pPr>
              <w:rPr>
                <w:rFonts w:eastAsia="Arial Unicode MS"/>
              </w:rPr>
            </w:pPr>
            <w:r w:rsidRPr="00D82A73">
              <w:rPr>
                <w:rFonts w:eastAsia="Arial Unicode MS"/>
              </w:rPr>
              <w:t>0..1</w:t>
            </w:r>
          </w:p>
        </w:tc>
        <w:tc>
          <w:tcPr>
            <w:tcW w:w="1800" w:type="dxa"/>
          </w:tcPr>
          <w:p w14:paraId="43BF6967" w14:textId="77777777" w:rsidR="00A35CF2" w:rsidRPr="00D82A73" w:rsidRDefault="00A35CF2" w:rsidP="00177141">
            <w:pPr>
              <w:rPr>
                <w:rFonts w:eastAsia="Arial Unicode MS"/>
              </w:rPr>
            </w:pPr>
          </w:p>
        </w:tc>
        <w:tc>
          <w:tcPr>
            <w:tcW w:w="1920" w:type="dxa"/>
          </w:tcPr>
          <w:p w14:paraId="213B668B" w14:textId="77777777" w:rsidR="00A35CF2" w:rsidRPr="00D82A73" w:rsidRDefault="00A35CF2" w:rsidP="00177141">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7ED998F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CE3DF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2BAE2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4BF5CFD" w14:textId="77777777" w:rsidTr="00177141">
        <w:trPr>
          <w:trHeight w:val="217"/>
        </w:trPr>
        <w:tc>
          <w:tcPr>
            <w:tcW w:w="2567" w:type="dxa"/>
            <w:gridSpan w:val="2"/>
          </w:tcPr>
          <w:p w14:paraId="34A04865" w14:textId="77777777" w:rsidR="00A35CF2" w:rsidRPr="00D82A73" w:rsidRDefault="00A35CF2" w:rsidP="00177141">
            <w:pPr>
              <w:rPr>
                <w:rFonts w:eastAsia="Arial Unicode MS"/>
              </w:rPr>
            </w:pPr>
          </w:p>
        </w:tc>
        <w:tc>
          <w:tcPr>
            <w:tcW w:w="3388" w:type="dxa"/>
          </w:tcPr>
          <w:p w14:paraId="04062715" w14:textId="77777777" w:rsidR="00A35CF2" w:rsidRPr="00D82A73" w:rsidRDefault="00A35CF2" w:rsidP="00177141">
            <w:pPr>
              <w:rPr>
                <w:rFonts w:eastAsia="Arial Unicode MS"/>
              </w:rPr>
            </w:pPr>
          </w:p>
        </w:tc>
        <w:tc>
          <w:tcPr>
            <w:tcW w:w="1140" w:type="dxa"/>
          </w:tcPr>
          <w:p w14:paraId="7B1602AD" w14:textId="77777777" w:rsidR="00A35CF2" w:rsidRPr="00D82A73" w:rsidRDefault="00A35CF2" w:rsidP="00177141">
            <w:pPr>
              <w:rPr>
                <w:rFonts w:eastAsia="Arial Unicode MS"/>
              </w:rPr>
            </w:pPr>
          </w:p>
        </w:tc>
        <w:tc>
          <w:tcPr>
            <w:tcW w:w="720" w:type="dxa"/>
          </w:tcPr>
          <w:p w14:paraId="1671B3F1" w14:textId="77777777" w:rsidR="00A35CF2" w:rsidRPr="00D82A73" w:rsidRDefault="00A35CF2" w:rsidP="00177141">
            <w:pPr>
              <w:rPr>
                <w:rFonts w:eastAsia="Arial Unicode MS"/>
              </w:rPr>
            </w:pPr>
          </w:p>
        </w:tc>
        <w:tc>
          <w:tcPr>
            <w:tcW w:w="1800" w:type="dxa"/>
          </w:tcPr>
          <w:p w14:paraId="2310D93A" w14:textId="77777777" w:rsidR="00A35CF2" w:rsidRPr="00D82A73" w:rsidRDefault="00A35CF2" w:rsidP="00177141">
            <w:pPr>
              <w:rPr>
                <w:rFonts w:eastAsia="Arial Unicode MS"/>
              </w:rPr>
            </w:pPr>
          </w:p>
        </w:tc>
        <w:tc>
          <w:tcPr>
            <w:tcW w:w="1920" w:type="dxa"/>
          </w:tcPr>
          <w:p w14:paraId="586A5425" w14:textId="77777777" w:rsidR="00A35CF2" w:rsidRPr="00D82A73" w:rsidRDefault="00A35CF2" w:rsidP="00177141">
            <w:pPr>
              <w:rPr>
                <w:rFonts w:ascii="Arial" w:eastAsia="Arial Unicode MS" w:hAnsi="Arial"/>
              </w:rPr>
            </w:pPr>
          </w:p>
        </w:tc>
        <w:tc>
          <w:tcPr>
            <w:tcW w:w="1200" w:type="dxa"/>
            <w:shd w:val="clear" w:color="auto" w:fill="auto"/>
          </w:tcPr>
          <w:p w14:paraId="022AF3A0" w14:textId="77777777" w:rsidR="00A35CF2" w:rsidRPr="00D82A73" w:rsidRDefault="00A35CF2" w:rsidP="00177141">
            <w:pPr>
              <w:rPr>
                <w:rFonts w:ascii="Arial" w:eastAsia="Arial Unicode MS" w:hAnsi="Arial"/>
              </w:rPr>
            </w:pPr>
          </w:p>
        </w:tc>
        <w:tc>
          <w:tcPr>
            <w:tcW w:w="1162" w:type="dxa"/>
            <w:shd w:val="clear" w:color="auto" w:fill="auto"/>
          </w:tcPr>
          <w:p w14:paraId="44D0EEFB" w14:textId="77777777" w:rsidR="00A35CF2" w:rsidRPr="00D82A73" w:rsidRDefault="00A35CF2" w:rsidP="00177141">
            <w:pPr>
              <w:rPr>
                <w:rFonts w:ascii="Arial" w:eastAsia="Arial Unicode MS" w:hAnsi="Arial"/>
              </w:rPr>
            </w:pPr>
          </w:p>
        </w:tc>
        <w:tc>
          <w:tcPr>
            <w:tcW w:w="1078" w:type="dxa"/>
            <w:shd w:val="clear" w:color="auto" w:fill="auto"/>
          </w:tcPr>
          <w:p w14:paraId="1E6CF352" w14:textId="77777777" w:rsidR="00A35CF2" w:rsidRPr="00D82A73" w:rsidRDefault="00A35CF2" w:rsidP="00177141">
            <w:pPr>
              <w:rPr>
                <w:rFonts w:ascii="Arial" w:eastAsia="Arial Unicode MS" w:hAnsi="Arial"/>
              </w:rPr>
            </w:pPr>
          </w:p>
        </w:tc>
      </w:tr>
      <w:tr w:rsidR="00A35CF2" w:rsidRPr="00D82A73" w14:paraId="59DA8109" w14:textId="77777777" w:rsidTr="00177141">
        <w:trPr>
          <w:trHeight w:val="217"/>
        </w:trPr>
        <w:tc>
          <w:tcPr>
            <w:tcW w:w="2567" w:type="dxa"/>
            <w:gridSpan w:val="2"/>
          </w:tcPr>
          <w:p w14:paraId="4C5F4BB2" w14:textId="77777777" w:rsidR="00A35CF2" w:rsidRPr="00D82A73" w:rsidRDefault="00A35CF2" w:rsidP="00177141">
            <w:pPr>
              <w:rPr>
                <w:rFonts w:eastAsia="Arial Unicode MS"/>
              </w:rPr>
            </w:pPr>
            <w:r w:rsidRPr="00D82A73">
              <w:rPr>
                <w:rFonts w:eastAsia="Arial Unicode MS"/>
              </w:rPr>
              <w:t>Villkor</w:t>
            </w:r>
          </w:p>
          <w:p w14:paraId="7EE7DA2E" w14:textId="3686D5C7" w:rsidR="00A35CF2" w:rsidRPr="00D82A73" w:rsidRDefault="00A35CF2" w:rsidP="00177141">
            <w:pPr>
              <w:rPr>
                <w:rFonts w:eastAsia="Arial Unicode MS"/>
              </w:rPr>
            </w:pPr>
            <w:r w:rsidRPr="00D82A73">
              <w:rPr>
                <w:rFonts w:eastAsia="Arial Unicode MS"/>
              </w:rPr>
              <w:t>(</w:t>
            </w:r>
            <w:del w:id="1367" w:author="Jarno Nieminen" w:date="2014-09-04T09:09:00Z">
              <w:r w:rsidR="00F94DA9" w:rsidRPr="00D82A73">
                <w:rPr>
                  <w:rFonts w:eastAsia="Arial Unicode MS"/>
                </w:rPr>
                <w:delText>Term</w:delText>
              </w:r>
            </w:del>
            <w:ins w:id="1368" w:author="Jarno Nieminen" w:date="2014-09-04T09:09:00Z">
              <w:r>
                <w:rPr>
                  <w:rFonts w:eastAsia="Arial Unicode MS"/>
                </w:rPr>
                <w:t>t</w:t>
              </w:r>
              <w:r w:rsidRPr="00D82A73">
                <w:rPr>
                  <w:rFonts w:eastAsia="Arial Unicode MS"/>
                </w:rPr>
                <w:t>erm</w:t>
              </w:r>
            </w:ins>
            <w:r w:rsidRPr="00D82A73">
              <w:rPr>
                <w:rFonts w:eastAsia="Arial Unicode MS"/>
              </w:rPr>
              <w:t>)</w:t>
            </w:r>
          </w:p>
        </w:tc>
        <w:tc>
          <w:tcPr>
            <w:tcW w:w="3388" w:type="dxa"/>
          </w:tcPr>
          <w:p w14:paraId="1FAA13D8" w14:textId="77777777" w:rsidR="00A35CF2" w:rsidRPr="00D82A73" w:rsidRDefault="00A35CF2" w:rsidP="00177141">
            <w:pPr>
              <w:rPr>
                <w:rFonts w:eastAsia="Arial Unicode MS"/>
              </w:rPr>
            </w:pPr>
            <w:r w:rsidRPr="00D82A73">
              <w:rPr>
                <w:rFonts w:eastAsia="Arial Unicode MS"/>
              </w:rPr>
              <w:t>Villkor kopplade till formuläret.</w:t>
            </w:r>
          </w:p>
          <w:p w14:paraId="5AC80621" w14:textId="77777777" w:rsidR="00A35CF2" w:rsidRPr="00D82A73" w:rsidRDefault="00A35CF2" w:rsidP="00177141">
            <w:pPr>
              <w:rPr>
                <w:rFonts w:eastAsia="Arial Unicode MS"/>
              </w:rPr>
            </w:pPr>
            <w:r w:rsidRPr="00D82A73">
              <w:rPr>
                <w:rFonts w:eastAsia="Arial Unicode MS"/>
              </w:rPr>
              <w:t>T.ex. Villkorstext som användaren/patienten måste godkänna innan formuläret kan besvaras.</w:t>
            </w:r>
          </w:p>
        </w:tc>
        <w:tc>
          <w:tcPr>
            <w:tcW w:w="1140" w:type="dxa"/>
          </w:tcPr>
          <w:p w14:paraId="46A016D3" w14:textId="77777777" w:rsidR="00A35CF2" w:rsidRPr="00D82A73" w:rsidRDefault="00A35CF2" w:rsidP="00177141">
            <w:pPr>
              <w:rPr>
                <w:rFonts w:eastAsia="Arial Unicode MS"/>
              </w:rPr>
            </w:pPr>
            <w:r w:rsidRPr="00D82A73">
              <w:rPr>
                <w:rFonts w:eastAsia="Arial Unicode MS"/>
              </w:rPr>
              <w:t>TXT</w:t>
            </w:r>
          </w:p>
        </w:tc>
        <w:tc>
          <w:tcPr>
            <w:tcW w:w="720" w:type="dxa"/>
          </w:tcPr>
          <w:p w14:paraId="069879A4" w14:textId="77777777" w:rsidR="00A35CF2" w:rsidRPr="00D82A73" w:rsidRDefault="00A35CF2" w:rsidP="00177141">
            <w:pPr>
              <w:rPr>
                <w:rFonts w:eastAsia="Arial Unicode MS"/>
              </w:rPr>
            </w:pPr>
            <w:r w:rsidRPr="00D82A73">
              <w:rPr>
                <w:rFonts w:eastAsia="Arial Unicode MS"/>
              </w:rPr>
              <w:t>1</w:t>
            </w:r>
          </w:p>
        </w:tc>
        <w:tc>
          <w:tcPr>
            <w:tcW w:w="1800" w:type="dxa"/>
          </w:tcPr>
          <w:p w14:paraId="227F4C04" w14:textId="77777777" w:rsidR="00A35CF2" w:rsidRPr="00D82A73" w:rsidRDefault="00A35CF2" w:rsidP="00177141">
            <w:pPr>
              <w:rPr>
                <w:rFonts w:eastAsia="Arial Unicode MS"/>
              </w:rPr>
            </w:pPr>
          </w:p>
        </w:tc>
        <w:tc>
          <w:tcPr>
            <w:tcW w:w="1920" w:type="dxa"/>
          </w:tcPr>
          <w:p w14:paraId="0893FB37" w14:textId="77777777" w:rsidR="00A35CF2" w:rsidRPr="00D82A73" w:rsidRDefault="00A35CF2" w:rsidP="00177141">
            <w:pPr>
              <w:rPr>
                <w:rFonts w:ascii="Arial" w:eastAsia="Arial Unicode MS" w:hAnsi="Arial"/>
              </w:rPr>
            </w:pPr>
          </w:p>
        </w:tc>
        <w:tc>
          <w:tcPr>
            <w:tcW w:w="1200" w:type="dxa"/>
            <w:shd w:val="clear" w:color="auto" w:fill="auto"/>
          </w:tcPr>
          <w:p w14:paraId="3019249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9D131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F129B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3AA6F3B" w14:textId="77777777" w:rsidTr="00177141">
        <w:trPr>
          <w:trHeight w:val="217"/>
        </w:trPr>
        <w:tc>
          <w:tcPr>
            <w:tcW w:w="2567" w:type="dxa"/>
            <w:gridSpan w:val="2"/>
          </w:tcPr>
          <w:p w14:paraId="2E952683" w14:textId="6DC40077" w:rsidR="00A35CF2" w:rsidRPr="00D82A73" w:rsidRDefault="00A35CF2" w:rsidP="00177141">
            <w:pPr>
              <w:rPr>
                <w:rFonts w:eastAsia="Arial Unicode MS"/>
              </w:rPr>
            </w:pPr>
            <w:r w:rsidRPr="00D82A73">
              <w:rPr>
                <w:rFonts w:eastAsia="Arial Unicode MS"/>
              </w:rPr>
              <w:t>(</w:t>
            </w:r>
            <w:del w:id="1369" w:author="Jarno Nieminen" w:date="2014-09-04T09:09:00Z">
              <w:r w:rsidR="00F94DA9" w:rsidRPr="00D82A73">
                <w:rPr>
                  <w:rFonts w:eastAsia="Arial Unicode MS"/>
                </w:rPr>
                <w:delText>MaxNumberOfPages</w:delText>
              </w:r>
            </w:del>
            <w:ins w:id="1370" w:author="Jarno Nieminen" w:date="2014-09-04T09:09:00Z">
              <w:r>
                <w:rPr>
                  <w:rFonts w:eastAsia="Arial Unicode MS"/>
                </w:rPr>
                <w:t>m</w:t>
              </w:r>
              <w:r w:rsidRPr="00D82A73">
                <w:rPr>
                  <w:rFonts w:eastAsia="Arial Unicode MS"/>
                </w:rPr>
                <w:t>axNumberOfPages</w:t>
              </w:r>
            </w:ins>
            <w:r w:rsidRPr="00D82A73">
              <w:rPr>
                <w:rFonts w:eastAsia="Arial Unicode MS"/>
              </w:rPr>
              <w:t>)</w:t>
            </w:r>
          </w:p>
        </w:tc>
        <w:tc>
          <w:tcPr>
            <w:tcW w:w="3388" w:type="dxa"/>
          </w:tcPr>
          <w:p w14:paraId="2AF34D2D" w14:textId="77777777" w:rsidR="00A35CF2" w:rsidRPr="00D82A73" w:rsidRDefault="00A35CF2" w:rsidP="00177141">
            <w:pPr>
              <w:rPr>
                <w:szCs w:val="20"/>
              </w:rPr>
            </w:pPr>
            <w:r w:rsidRPr="00D82A73">
              <w:rPr>
                <w:szCs w:val="20"/>
              </w:rPr>
              <w:t>Beskriver hur många ”sidor” formuläret maximalt kan innehåller.</w:t>
            </w:r>
          </w:p>
          <w:p w14:paraId="52E48C2A" w14:textId="77777777" w:rsidR="00A35CF2" w:rsidRPr="00D82A73" w:rsidRDefault="00A35CF2" w:rsidP="00177141">
            <w:pPr>
              <w:rPr>
                <w:szCs w:val="20"/>
              </w:rPr>
            </w:pPr>
            <w:r w:rsidRPr="00D82A73">
              <w:rPr>
                <w:szCs w:val="20"/>
              </w:rPr>
              <w:t>T.ex. 10</w:t>
            </w:r>
          </w:p>
        </w:tc>
        <w:tc>
          <w:tcPr>
            <w:tcW w:w="1140" w:type="dxa"/>
          </w:tcPr>
          <w:p w14:paraId="24E218C7" w14:textId="77777777" w:rsidR="00A35CF2" w:rsidRPr="00D82A73" w:rsidRDefault="00A35CF2" w:rsidP="00177141">
            <w:pPr>
              <w:rPr>
                <w:rFonts w:eastAsia="Arial Unicode MS"/>
              </w:rPr>
            </w:pPr>
            <w:r w:rsidRPr="00D82A73">
              <w:rPr>
                <w:rFonts w:eastAsia="Arial Unicode MS"/>
              </w:rPr>
              <w:t>VÄ</w:t>
            </w:r>
          </w:p>
        </w:tc>
        <w:tc>
          <w:tcPr>
            <w:tcW w:w="720" w:type="dxa"/>
          </w:tcPr>
          <w:p w14:paraId="10DD44E4" w14:textId="77777777" w:rsidR="00A35CF2" w:rsidRPr="00D82A73" w:rsidRDefault="00A35CF2" w:rsidP="00177141">
            <w:pPr>
              <w:rPr>
                <w:rFonts w:eastAsia="Arial Unicode MS"/>
              </w:rPr>
            </w:pPr>
            <w:r w:rsidRPr="00D82A73">
              <w:rPr>
                <w:rFonts w:eastAsia="Arial Unicode MS"/>
              </w:rPr>
              <w:t>1</w:t>
            </w:r>
          </w:p>
        </w:tc>
        <w:tc>
          <w:tcPr>
            <w:tcW w:w="1800" w:type="dxa"/>
          </w:tcPr>
          <w:p w14:paraId="13A893F5" w14:textId="77777777" w:rsidR="00A35CF2" w:rsidRPr="00D82A73" w:rsidRDefault="00A35CF2" w:rsidP="00177141">
            <w:pPr>
              <w:rPr>
                <w:rFonts w:eastAsia="Arial Unicode MS"/>
              </w:rPr>
            </w:pPr>
          </w:p>
        </w:tc>
        <w:tc>
          <w:tcPr>
            <w:tcW w:w="1920" w:type="dxa"/>
          </w:tcPr>
          <w:p w14:paraId="4540C92A" w14:textId="77777777" w:rsidR="00A35CF2" w:rsidRPr="00D82A73" w:rsidRDefault="00A35CF2" w:rsidP="00177141">
            <w:pPr>
              <w:rPr>
                <w:rFonts w:ascii="Arial" w:eastAsia="Arial Unicode MS" w:hAnsi="Arial"/>
              </w:rPr>
            </w:pPr>
          </w:p>
        </w:tc>
        <w:tc>
          <w:tcPr>
            <w:tcW w:w="1200" w:type="dxa"/>
            <w:shd w:val="clear" w:color="auto" w:fill="auto"/>
          </w:tcPr>
          <w:p w14:paraId="61721BB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9DEB9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263A47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E512759" w14:textId="77777777" w:rsidTr="00177141">
        <w:trPr>
          <w:trHeight w:val="217"/>
        </w:trPr>
        <w:tc>
          <w:tcPr>
            <w:tcW w:w="2567" w:type="dxa"/>
            <w:gridSpan w:val="2"/>
          </w:tcPr>
          <w:p w14:paraId="4C7A1522" w14:textId="1352D8E2" w:rsidR="00A35CF2" w:rsidRPr="00D82A73" w:rsidRDefault="00A35CF2" w:rsidP="00177141">
            <w:pPr>
              <w:rPr>
                <w:rFonts w:eastAsia="Arial Unicode MS"/>
              </w:rPr>
            </w:pPr>
            <w:r w:rsidRPr="00D82A73">
              <w:rPr>
                <w:rFonts w:eastAsia="Arial Unicode MS"/>
              </w:rPr>
              <w:lastRenderedPageBreak/>
              <w:t>(</w:t>
            </w:r>
            <w:del w:id="1371" w:author="Jarno Nieminen" w:date="2014-09-04T09:09:00Z">
              <w:r w:rsidR="00F94DA9" w:rsidRPr="00D82A73">
                <w:rPr>
                  <w:rFonts w:eastAsia="Arial Unicode MS"/>
                </w:rPr>
                <w:delText>MinNumberOfPages</w:delText>
              </w:r>
            </w:del>
            <w:ins w:id="1372" w:author="Jarno Nieminen" w:date="2014-09-04T09:09:00Z">
              <w:r>
                <w:rPr>
                  <w:rFonts w:eastAsia="Arial Unicode MS"/>
                </w:rPr>
                <w:t>m</w:t>
              </w:r>
              <w:r w:rsidRPr="00D82A73">
                <w:rPr>
                  <w:rFonts w:eastAsia="Arial Unicode MS"/>
                </w:rPr>
                <w:t>inNumberOfPages</w:t>
              </w:r>
            </w:ins>
            <w:r w:rsidRPr="00D82A73">
              <w:rPr>
                <w:rFonts w:eastAsia="Arial Unicode MS"/>
              </w:rPr>
              <w:t>)</w:t>
            </w:r>
          </w:p>
        </w:tc>
        <w:tc>
          <w:tcPr>
            <w:tcW w:w="3388" w:type="dxa"/>
          </w:tcPr>
          <w:p w14:paraId="02898602" w14:textId="77777777" w:rsidR="00A35CF2" w:rsidRPr="00D82A73" w:rsidRDefault="00A35CF2" w:rsidP="00177141">
            <w:pPr>
              <w:rPr>
                <w:szCs w:val="20"/>
              </w:rPr>
            </w:pPr>
            <w:r w:rsidRPr="00D82A73">
              <w:rPr>
                <w:szCs w:val="20"/>
              </w:rPr>
              <w:t>Beskriver hur många ”sidor” formuläret minst kan innehålla.</w:t>
            </w:r>
          </w:p>
          <w:p w14:paraId="70E6A73B" w14:textId="77777777" w:rsidR="00A35CF2" w:rsidRPr="00D82A73" w:rsidRDefault="00A35CF2" w:rsidP="00177141">
            <w:pPr>
              <w:rPr>
                <w:szCs w:val="20"/>
              </w:rPr>
            </w:pPr>
            <w:r w:rsidRPr="00D82A73">
              <w:rPr>
                <w:szCs w:val="20"/>
              </w:rPr>
              <w:t>T.ex. 10</w:t>
            </w:r>
          </w:p>
        </w:tc>
        <w:tc>
          <w:tcPr>
            <w:tcW w:w="1140" w:type="dxa"/>
          </w:tcPr>
          <w:p w14:paraId="5BAA7E97" w14:textId="77777777" w:rsidR="00A35CF2" w:rsidRPr="00D82A73" w:rsidRDefault="00A35CF2" w:rsidP="00177141">
            <w:pPr>
              <w:rPr>
                <w:rFonts w:eastAsia="Arial Unicode MS"/>
              </w:rPr>
            </w:pPr>
            <w:r w:rsidRPr="00D82A73">
              <w:rPr>
                <w:rFonts w:eastAsia="Arial Unicode MS"/>
              </w:rPr>
              <w:t>VÄ</w:t>
            </w:r>
          </w:p>
        </w:tc>
        <w:tc>
          <w:tcPr>
            <w:tcW w:w="720" w:type="dxa"/>
          </w:tcPr>
          <w:p w14:paraId="36C756E0" w14:textId="77777777" w:rsidR="00A35CF2" w:rsidRPr="00D82A73" w:rsidRDefault="00A35CF2" w:rsidP="00177141">
            <w:pPr>
              <w:rPr>
                <w:rFonts w:eastAsia="Arial Unicode MS"/>
              </w:rPr>
            </w:pPr>
            <w:r w:rsidRPr="00D82A73">
              <w:rPr>
                <w:rFonts w:eastAsia="Arial Unicode MS"/>
              </w:rPr>
              <w:t>1</w:t>
            </w:r>
          </w:p>
        </w:tc>
        <w:tc>
          <w:tcPr>
            <w:tcW w:w="1800" w:type="dxa"/>
          </w:tcPr>
          <w:p w14:paraId="185C980F" w14:textId="77777777" w:rsidR="00A35CF2" w:rsidRPr="00D82A73" w:rsidRDefault="00A35CF2" w:rsidP="00177141">
            <w:pPr>
              <w:rPr>
                <w:rFonts w:eastAsia="Arial Unicode MS"/>
              </w:rPr>
            </w:pPr>
          </w:p>
        </w:tc>
        <w:tc>
          <w:tcPr>
            <w:tcW w:w="1920" w:type="dxa"/>
          </w:tcPr>
          <w:p w14:paraId="33423245" w14:textId="77777777" w:rsidR="00A35CF2" w:rsidRPr="00D82A73" w:rsidRDefault="00A35CF2" w:rsidP="00177141">
            <w:pPr>
              <w:rPr>
                <w:rFonts w:ascii="Arial" w:eastAsia="Arial Unicode MS" w:hAnsi="Arial"/>
              </w:rPr>
            </w:pPr>
          </w:p>
        </w:tc>
        <w:tc>
          <w:tcPr>
            <w:tcW w:w="1200" w:type="dxa"/>
            <w:shd w:val="clear" w:color="auto" w:fill="auto"/>
          </w:tcPr>
          <w:p w14:paraId="0D8F4B1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40C33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8EEE1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604ACD6" w14:textId="77777777" w:rsidTr="00177141">
        <w:trPr>
          <w:trHeight w:val="217"/>
        </w:trPr>
        <w:tc>
          <w:tcPr>
            <w:tcW w:w="2567" w:type="dxa"/>
            <w:gridSpan w:val="2"/>
          </w:tcPr>
          <w:p w14:paraId="7A5F5B3E" w14:textId="6C570F1F" w:rsidR="00A35CF2" w:rsidRPr="00D82A73" w:rsidRDefault="00F94DA9" w:rsidP="00177141">
            <w:pPr>
              <w:rPr>
                <w:rFonts w:eastAsia="Arial Unicode MS"/>
              </w:rPr>
            </w:pPr>
            <w:del w:id="1373" w:author="Jarno Nieminen" w:date="2014-09-04T09:09:00Z">
              <w:r w:rsidRPr="00D82A73">
                <w:rPr>
                  <w:rFonts w:eastAsia="Arial Unicode MS"/>
                </w:rPr>
                <w:delText>(MaxNumberOfQuestion)</w:delText>
              </w:r>
            </w:del>
            <w:ins w:id="1374" w:author="Jarno Nieminen" w:date="2014-09-04T09:09:00Z">
              <w:r w:rsidR="00A35CF2" w:rsidRPr="00D82A73">
                <w:rPr>
                  <w:rFonts w:eastAsia="Arial Unicode MS"/>
                </w:rPr>
                <w:t>(</w:t>
              </w:r>
              <w:r w:rsidR="00A35CF2">
                <w:rPr>
                  <w:rFonts w:eastAsia="Arial Unicode MS"/>
                </w:rPr>
                <w:t>m</w:t>
              </w:r>
              <w:r w:rsidR="00A35CF2" w:rsidRPr="00D82A73">
                <w:rPr>
                  <w:rFonts w:eastAsia="Arial Unicode MS"/>
                </w:rPr>
                <w:t>axNumberOfQuestion)</w:t>
              </w:r>
            </w:ins>
          </w:p>
        </w:tc>
        <w:tc>
          <w:tcPr>
            <w:tcW w:w="3388" w:type="dxa"/>
          </w:tcPr>
          <w:p w14:paraId="373C5887" w14:textId="77777777" w:rsidR="00A35CF2" w:rsidRPr="00D82A73" w:rsidRDefault="00A35CF2" w:rsidP="00177141">
            <w:pPr>
              <w:rPr>
                <w:szCs w:val="20"/>
              </w:rPr>
            </w:pPr>
            <w:r w:rsidRPr="00D82A73">
              <w:rPr>
                <w:szCs w:val="20"/>
              </w:rPr>
              <w:t>Beskriver hur många frågor formuläret maximalt kan innehåller.</w:t>
            </w:r>
          </w:p>
          <w:p w14:paraId="211D0863" w14:textId="77777777" w:rsidR="00A35CF2" w:rsidRPr="00D82A73" w:rsidRDefault="00A35CF2" w:rsidP="00177141">
            <w:pPr>
              <w:rPr>
                <w:rFonts w:eastAsia="Arial Unicode MS"/>
                <w:szCs w:val="20"/>
              </w:rPr>
            </w:pPr>
            <w:r w:rsidRPr="00D82A73">
              <w:rPr>
                <w:szCs w:val="20"/>
              </w:rPr>
              <w:t>T.ex. 10</w:t>
            </w:r>
          </w:p>
        </w:tc>
        <w:tc>
          <w:tcPr>
            <w:tcW w:w="1140" w:type="dxa"/>
          </w:tcPr>
          <w:p w14:paraId="71D79388" w14:textId="77777777" w:rsidR="00A35CF2" w:rsidRPr="00D82A73" w:rsidRDefault="00A35CF2" w:rsidP="00177141">
            <w:pPr>
              <w:rPr>
                <w:rFonts w:eastAsia="Arial Unicode MS"/>
              </w:rPr>
            </w:pPr>
            <w:r w:rsidRPr="00D82A73">
              <w:rPr>
                <w:rFonts w:eastAsia="Arial Unicode MS"/>
              </w:rPr>
              <w:t>VÄ</w:t>
            </w:r>
          </w:p>
        </w:tc>
        <w:tc>
          <w:tcPr>
            <w:tcW w:w="720" w:type="dxa"/>
          </w:tcPr>
          <w:p w14:paraId="7643B2E0" w14:textId="77777777" w:rsidR="00A35CF2" w:rsidRPr="00D82A73" w:rsidRDefault="00A35CF2" w:rsidP="00177141">
            <w:pPr>
              <w:rPr>
                <w:rFonts w:eastAsia="Arial Unicode MS"/>
              </w:rPr>
            </w:pPr>
            <w:r w:rsidRPr="00D82A73">
              <w:rPr>
                <w:rFonts w:eastAsia="Arial Unicode MS"/>
              </w:rPr>
              <w:t>1</w:t>
            </w:r>
          </w:p>
        </w:tc>
        <w:tc>
          <w:tcPr>
            <w:tcW w:w="1800" w:type="dxa"/>
          </w:tcPr>
          <w:p w14:paraId="1E323FED" w14:textId="77777777" w:rsidR="00A35CF2" w:rsidRPr="00D82A73" w:rsidRDefault="00A35CF2" w:rsidP="00177141">
            <w:pPr>
              <w:rPr>
                <w:rFonts w:eastAsia="Arial Unicode MS"/>
              </w:rPr>
            </w:pPr>
          </w:p>
        </w:tc>
        <w:tc>
          <w:tcPr>
            <w:tcW w:w="1920" w:type="dxa"/>
          </w:tcPr>
          <w:p w14:paraId="08CB2704" w14:textId="77777777" w:rsidR="00A35CF2" w:rsidRPr="00D82A73" w:rsidRDefault="00A35CF2" w:rsidP="00177141">
            <w:pPr>
              <w:rPr>
                <w:rFonts w:ascii="Arial" w:eastAsia="Arial Unicode MS" w:hAnsi="Arial"/>
              </w:rPr>
            </w:pPr>
          </w:p>
        </w:tc>
        <w:tc>
          <w:tcPr>
            <w:tcW w:w="1200" w:type="dxa"/>
            <w:shd w:val="clear" w:color="auto" w:fill="auto"/>
          </w:tcPr>
          <w:p w14:paraId="74A4759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409B2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8C9A3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E6D1DB8" w14:textId="77777777" w:rsidTr="00177141">
        <w:trPr>
          <w:trHeight w:val="217"/>
        </w:trPr>
        <w:tc>
          <w:tcPr>
            <w:tcW w:w="2567" w:type="dxa"/>
            <w:gridSpan w:val="2"/>
          </w:tcPr>
          <w:p w14:paraId="6C674F74" w14:textId="62EBFADE" w:rsidR="00A35CF2" w:rsidRPr="00D82A73" w:rsidRDefault="00F94DA9" w:rsidP="00177141">
            <w:pPr>
              <w:rPr>
                <w:rFonts w:eastAsia="Arial Unicode MS"/>
              </w:rPr>
            </w:pPr>
            <w:del w:id="1375" w:author="Jarno Nieminen" w:date="2014-09-04T09:09:00Z">
              <w:r w:rsidRPr="00D82A73">
                <w:rPr>
                  <w:rFonts w:eastAsia="Arial Unicode MS"/>
                </w:rPr>
                <w:delText>(MinNumberOfQuestion)</w:delText>
              </w:r>
            </w:del>
            <w:ins w:id="1376" w:author="Jarno Nieminen" w:date="2014-09-04T09:09:00Z">
              <w:r w:rsidR="00A35CF2" w:rsidRPr="00D82A73">
                <w:rPr>
                  <w:rFonts w:eastAsia="Arial Unicode MS"/>
                </w:rPr>
                <w:t>(</w:t>
              </w:r>
              <w:r w:rsidR="00A35CF2">
                <w:rPr>
                  <w:rFonts w:eastAsia="Arial Unicode MS"/>
                </w:rPr>
                <w:t>m</w:t>
              </w:r>
              <w:r w:rsidR="00A35CF2" w:rsidRPr="00D82A73">
                <w:rPr>
                  <w:rFonts w:eastAsia="Arial Unicode MS"/>
                </w:rPr>
                <w:t>inNumberOfQuestion)</w:t>
              </w:r>
            </w:ins>
          </w:p>
        </w:tc>
        <w:tc>
          <w:tcPr>
            <w:tcW w:w="3388" w:type="dxa"/>
          </w:tcPr>
          <w:p w14:paraId="525FFA71" w14:textId="77777777" w:rsidR="00A35CF2" w:rsidRPr="00D82A73" w:rsidRDefault="00A35CF2" w:rsidP="00177141">
            <w:pPr>
              <w:rPr>
                <w:rFonts w:eastAsia="Arial Unicode MS"/>
              </w:rPr>
            </w:pPr>
            <w:r w:rsidRPr="00D82A73">
              <w:rPr>
                <w:szCs w:val="20"/>
              </w:rPr>
              <w:t>Beskriver hur många frågor formuläret som minst kan innehåller.</w:t>
            </w:r>
          </w:p>
        </w:tc>
        <w:tc>
          <w:tcPr>
            <w:tcW w:w="1140" w:type="dxa"/>
          </w:tcPr>
          <w:p w14:paraId="4717B112" w14:textId="77777777" w:rsidR="00A35CF2" w:rsidRPr="00D82A73" w:rsidRDefault="00A35CF2" w:rsidP="00177141">
            <w:pPr>
              <w:rPr>
                <w:rFonts w:eastAsia="Arial Unicode MS"/>
              </w:rPr>
            </w:pPr>
            <w:r w:rsidRPr="00D82A73">
              <w:rPr>
                <w:rFonts w:eastAsia="Arial Unicode MS"/>
              </w:rPr>
              <w:t>VÄ</w:t>
            </w:r>
          </w:p>
        </w:tc>
        <w:tc>
          <w:tcPr>
            <w:tcW w:w="720" w:type="dxa"/>
          </w:tcPr>
          <w:p w14:paraId="72F0C837" w14:textId="77777777" w:rsidR="00A35CF2" w:rsidRPr="00D82A73" w:rsidRDefault="00A35CF2" w:rsidP="00177141">
            <w:pPr>
              <w:rPr>
                <w:rFonts w:eastAsia="Arial Unicode MS"/>
              </w:rPr>
            </w:pPr>
            <w:r w:rsidRPr="00D82A73">
              <w:rPr>
                <w:rFonts w:eastAsia="Arial Unicode MS"/>
              </w:rPr>
              <w:t>1</w:t>
            </w:r>
          </w:p>
        </w:tc>
        <w:tc>
          <w:tcPr>
            <w:tcW w:w="1800" w:type="dxa"/>
          </w:tcPr>
          <w:p w14:paraId="1A3DED87" w14:textId="77777777" w:rsidR="00A35CF2" w:rsidRPr="00D82A73" w:rsidRDefault="00A35CF2" w:rsidP="00177141"/>
        </w:tc>
        <w:tc>
          <w:tcPr>
            <w:tcW w:w="1920" w:type="dxa"/>
          </w:tcPr>
          <w:p w14:paraId="54CE1E25" w14:textId="77777777" w:rsidR="00A35CF2" w:rsidRPr="00D82A73" w:rsidRDefault="00A35CF2" w:rsidP="00177141">
            <w:pPr>
              <w:rPr>
                <w:rFonts w:ascii="Arial" w:eastAsia="Arial Unicode MS" w:hAnsi="Arial"/>
              </w:rPr>
            </w:pPr>
          </w:p>
        </w:tc>
        <w:tc>
          <w:tcPr>
            <w:tcW w:w="1200" w:type="dxa"/>
            <w:shd w:val="clear" w:color="auto" w:fill="auto"/>
          </w:tcPr>
          <w:p w14:paraId="026763F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71904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B8E66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7DB5AC8" w14:textId="77777777" w:rsidTr="00177141">
        <w:trPr>
          <w:trHeight w:val="217"/>
        </w:trPr>
        <w:tc>
          <w:tcPr>
            <w:tcW w:w="2567" w:type="dxa"/>
            <w:gridSpan w:val="2"/>
          </w:tcPr>
          <w:p w14:paraId="7B19FD2C" w14:textId="1203F1FD" w:rsidR="00A35CF2" w:rsidRDefault="00F94DA9" w:rsidP="00177141">
            <w:pPr>
              <w:rPr>
                <w:ins w:id="1377" w:author="Jarno Nieminen" w:date="2014-09-04T09:09:00Z"/>
                <w:rFonts w:eastAsia="Arial Unicode MS"/>
              </w:rPr>
            </w:pPr>
            <w:del w:id="1378" w:author="Jarno Nieminen" w:date="2014-09-04T09:09:00Z">
              <w:r w:rsidRPr="00D82A73">
                <w:rPr>
                  <w:rFonts w:eastAsia="Arial Unicode MS"/>
                </w:rPr>
                <w:delText>(</w:delText>
              </w:r>
            </w:del>
            <w:r w:rsidR="00A35CF2" w:rsidRPr="00D82A73">
              <w:rPr>
                <w:rFonts w:eastAsia="Arial Unicode MS"/>
              </w:rPr>
              <w:t>media/id</w:t>
            </w:r>
          </w:p>
          <w:p w14:paraId="2F127F51" w14:textId="77777777" w:rsidR="00A35CF2" w:rsidRPr="00D82A73" w:rsidRDefault="00A35CF2" w:rsidP="00177141">
            <w:pPr>
              <w:rPr>
                <w:rFonts w:eastAsia="Arial Unicode MS"/>
              </w:rPr>
            </w:pPr>
            <w:ins w:id="1379" w:author="Jarno Nieminen" w:date="2014-09-04T09:09:00Z">
              <w:r>
                <w:rPr>
                  <w:rFonts w:eastAsia="Arial Unicode MS"/>
                </w:rPr>
                <w:t>(media</w:t>
              </w:r>
            </w:ins>
            <w:r>
              <w:rPr>
                <w:rFonts w:eastAsia="Arial Unicode MS"/>
              </w:rPr>
              <w:t>)</w:t>
            </w:r>
          </w:p>
        </w:tc>
        <w:tc>
          <w:tcPr>
            <w:tcW w:w="3388" w:type="dxa"/>
          </w:tcPr>
          <w:p w14:paraId="73AB037D" w14:textId="77777777" w:rsidR="00A35CF2" w:rsidRPr="00D82A73" w:rsidRDefault="00A35CF2" w:rsidP="00177141">
            <w:pPr>
              <w:rPr>
                <w:rFonts w:eastAsia="Arial Unicode MS"/>
              </w:rPr>
            </w:pPr>
            <w:r w:rsidRPr="00D82A73">
              <w:rPr>
                <w:szCs w:val="20"/>
              </w:rPr>
              <w:t>Mediaobjekt som skall visas på formulärets introduktionssida.</w:t>
            </w:r>
          </w:p>
        </w:tc>
        <w:tc>
          <w:tcPr>
            <w:tcW w:w="1140" w:type="dxa"/>
          </w:tcPr>
          <w:p w14:paraId="02B1D40A" w14:textId="77777777" w:rsidR="00A35CF2" w:rsidRPr="00D82A73" w:rsidRDefault="00A35CF2" w:rsidP="00177141">
            <w:pPr>
              <w:rPr>
                <w:rFonts w:eastAsia="Arial Unicode MS"/>
              </w:rPr>
            </w:pPr>
            <w:r w:rsidRPr="00D82A73">
              <w:rPr>
                <w:rFonts w:eastAsia="Arial Unicode MS"/>
              </w:rPr>
              <w:t>II</w:t>
            </w:r>
          </w:p>
        </w:tc>
        <w:tc>
          <w:tcPr>
            <w:tcW w:w="720" w:type="dxa"/>
          </w:tcPr>
          <w:p w14:paraId="7B204065" w14:textId="77777777" w:rsidR="00A35CF2" w:rsidRPr="00D82A73" w:rsidRDefault="00A35CF2" w:rsidP="00177141">
            <w:pPr>
              <w:rPr>
                <w:rFonts w:eastAsia="Arial Unicode MS"/>
              </w:rPr>
            </w:pPr>
            <w:r w:rsidRPr="00D82A73">
              <w:rPr>
                <w:rFonts w:eastAsia="Arial Unicode MS"/>
              </w:rPr>
              <w:t>0..1</w:t>
            </w:r>
          </w:p>
        </w:tc>
        <w:tc>
          <w:tcPr>
            <w:tcW w:w="1800" w:type="dxa"/>
          </w:tcPr>
          <w:p w14:paraId="1F536ED0" w14:textId="77777777" w:rsidR="00A35CF2" w:rsidRPr="00D82A73" w:rsidRDefault="00A35CF2" w:rsidP="00177141">
            <w:pPr>
              <w:rPr>
                <w:rFonts w:eastAsia="Arial Unicode MS"/>
              </w:rPr>
            </w:pPr>
          </w:p>
        </w:tc>
        <w:tc>
          <w:tcPr>
            <w:tcW w:w="1920" w:type="dxa"/>
          </w:tcPr>
          <w:p w14:paraId="5ECEDF60" w14:textId="77777777" w:rsidR="00A35CF2" w:rsidRPr="00D82A73" w:rsidRDefault="00A35CF2" w:rsidP="00177141">
            <w:pPr>
              <w:rPr>
                <w:rFonts w:ascii="Arial" w:eastAsia="Arial Unicode MS" w:hAnsi="Arial"/>
              </w:rPr>
            </w:pPr>
          </w:p>
        </w:tc>
        <w:tc>
          <w:tcPr>
            <w:tcW w:w="1200" w:type="dxa"/>
            <w:shd w:val="clear" w:color="auto" w:fill="auto"/>
          </w:tcPr>
          <w:p w14:paraId="415C607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ED48A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0870C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A18F49E" w14:textId="77777777" w:rsidTr="00177141">
        <w:trPr>
          <w:gridBefore w:val="1"/>
          <w:wBefore w:w="15" w:type="dxa"/>
          <w:trHeight w:val="217"/>
        </w:trPr>
        <w:tc>
          <w:tcPr>
            <w:tcW w:w="7080" w:type="dxa"/>
            <w:gridSpan w:val="3"/>
            <w:shd w:val="pct25" w:color="auto" w:fill="auto"/>
          </w:tcPr>
          <w:p w14:paraId="65369859" w14:textId="77777777" w:rsidR="00A35CF2" w:rsidRPr="00D82A73" w:rsidRDefault="00A35CF2" w:rsidP="00177141">
            <w:r w:rsidRPr="00D82A73">
              <w:t>Associationer</w:t>
            </w:r>
          </w:p>
        </w:tc>
        <w:tc>
          <w:tcPr>
            <w:tcW w:w="7880" w:type="dxa"/>
            <w:gridSpan w:val="6"/>
            <w:shd w:val="pct25" w:color="auto" w:fill="auto"/>
          </w:tcPr>
          <w:p w14:paraId="7A7F8B89" w14:textId="77777777" w:rsidR="00A35CF2" w:rsidRPr="00D82A73" w:rsidRDefault="00A35CF2" w:rsidP="00177141">
            <w:pPr>
              <w:rPr>
                <w:rFonts w:eastAsia="Arial Unicode MS"/>
              </w:rPr>
            </w:pPr>
            <w:r w:rsidRPr="00D82A73">
              <w:t>Beslutsregel</w:t>
            </w:r>
          </w:p>
        </w:tc>
      </w:tr>
      <w:tr w:rsidR="00A35CF2" w:rsidRPr="00D82A73" w14:paraId="35DBF8B8" w14:textId="77777777" w:rsidTr="00177141">
        <w:trPr>
          <w:gridBefore w:val="1"/>
          <w:wBefore w:w="15" w:type="dxa"/>
          <w:trHeight w:val="217"/>
        </w:trPr>
        <w:tc>
          <w:tcPr>
            <w:tcW w:w="7080" w:type="dxa"/>
            <w:gridSpan w:val="3"/>
          </w:tcPr>
          <w:p w14:paraId="7A6D0FF6"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 xml:space="preserve"> En formulärmall kan ha ett media objekt.</w:t>
            </w:r>
          </w:p>
        </w:tc>
        <w:tc>
          <w:tcPr>
            <w:tcW w:w="7880" w:type="dxa"/>
            <w:gridSpan w:val="6"/>
          </w:tcPr>
          <w:p w14:paraId="450A43E8" w14:textId="77777777" w:rsidR="00A35CF2" w:rsidRPr="00D82A73" w:rsidRDefault="00A35CF2" w:rsidP="00177141">
            <w:pPr>
              <w:rPr>
                <w:rFonts w:ascii="Arial" w:eastAsia="Arial Unicode MS" w:hAnsi="Arial"/>
                <w:color w:val="000000"/>
              </w:rPr>
            </w:pPr>
          </w:p>
        </w:tc>
      </w:tr>
      <w:tr w:rsidR="00A35CF2" w:rsidRPr="00D82A73" w14:paraId="55D546F0" w14:textId="77777777" w:rsidTr="00177141">
        <w:trPr>
          <w:gridBefore w:val="1"/>
          <w:wBefore w:w="15" w:type="dxa"/>
          <w:trHeight w:val="217"/>
        </w:trPr>
        <w:tc>
          <w:tcPr>
            <w:tcW w:w="7080" w:type="dxa"/>
            <w:gridSpan w:val="3"/>
          </w:tcPr>
          <w:p w14:paraId="52E171BA" w14:textId="77777777" w:rsidR="00A35CF2" w:rsidRPr="00D82A73" w:rsidRDefault="00A35CF2" w:rsidP="00177141">
            <w:pPr>
              <w:rPr>
                <w:rFonts w:ascii="Arial" w:eastAsia="Arial Unicode MS" w:hAnsi="Arial"/>
                <w:color w:val="000000"/>
              </w:rPr>
            </w:pPr>
          </w:p>
        </w:tc>
        <w:tc>
          <w:tcPr>
            <w:tcW w:w="7880" w:type="dxa"/>
            <w:gridSpan w:val="6"/>
          </w:tcPr>
          <w:p w14:paraId="2DD4BFF8" w14:textId="77777777" w:rsidR="00A35CF2" w:rsidRPr="00D82A73" w:rsidRDefault="00A35CF2" w:rsidP="00177141">
            <w:pPr>
              <w:rPr>
                <w:rFonts w:ascii="Arial" w:eastAsia="Arial Unicode MS" w:hAnsi="Arial"/>
                <w:color w:val="000000"/>
              </w:rPr>
            </w:pPr>
          </w:p>
        </w:tc>
      </w:tr>
    </w:tbl>
    <w:p w14:paraId="720F47B7" w14:textId="77777777" w:rsidR="00A35CF2" w:rsidRPr="00D82A73" w:rsidRDefault="00A35CF2" w:rsidP="00A35CF2"/>
    <w:p w14:paraId="4F3F3236" w14:textId="77777777" w:rsidR="00A35CF2" w:rsidRPr="00D82A73" w:rsidRDefault="00A35CF2" w:rsidP="00A35CF2">
      <w:pPr>
        <w:rPr>
          <w:i/>
        </w:rPr>
      </w:pPr>
    </w:p>
    <w:p w14:paraId="46762FD6" w14:textId="3C673A7F" w:rsidR="00A35CF2" w:rsidRPr="00D82A73" w:rsidRDefault="00A35CF2" w:rsidP="00A35CF2">
      <w:pPr>
        <w:pStyle w:val="Heading3"/>
        <w:pPrChange w:id="1380" w:author="Jarno Nieminen" w:date="2014-09-04T09:09:00Z">
          <w:pPr>
            <w:spacing w:line="240" w:lineRule="auto"/>
          </w:pPr>
        </w:pPrChange>
      </w:pPr>
      <w:bookmarkStart w:id="1381" w:name="_Toc220986029"/>
      <w:bookmarkStart w:id="1382" w:name="_Toc386458085"/>
      <w:bookmarkStart w:id="1383" w:name="_Toc397585083"/>
      <w:r w:rsidRPr="00D82A73">
        <w:t>Klass Formulärmall (</w:t>
      </w:r>
      <w:del w:id="1384" w:author="Jarno Nieminen" w:date="2014-09-04T09:09:00Z">
        <w:r w:rsidR="006A2F41" w:rsidRPr="00D82A73">
          <w:delText>FormTemplate</w:delText>
        </w:r>
      </w:del>
      <w:ins w:id="1385" w:author="Jarno Nieminen" w:date="2014-09-04T09:09:00Z">
        <w:r w:rsidRPr="00D82A73">
          <w:t>FormTemplate</w:t>
        </w:r>
        <w:r>
          <w:t>Type</w:t>
        </w:r>
      </w:ins>
      <w:r w:rsidRPr="00D82A73">
        <w:t>)</w:t>
      </w:r>
      <w:bookmarkEnd w:id="1335"/>
      <w:bookmarkEnd w:id="1381"/>
      <w:bookmarkEnd w:id="1382"/>
      <w:bookmarkEnd w:id="1383"/>
    </w:p>
    <w:p w14:paraId="3F160600" w14:textId="5F3BEDD4" w:rsidR="00A35CF2" w:rsidRPr="00D82A73" w:rsidRDefault="00A35CF2" w:rsidP="00A35CF2">
      <w:r w:rsidRPr="00D82A73">
        <w:t xml:space="preserve">Klassen </w:t>
      </w:r>
      <w:del w:id="1386" w:author="Jarno Nieminen" w:date="2014-09-04T09:09:00Z">
        <w:r w:rsidR="006A2F41" w:rsidRPr="00D82A73">
          <w:delText>Formulär</w:delText>
        </w:r>
      </w:del>
      <w:ins w:id="1387" w:author="Jarno Nieminen" w:date="2014-09-04T09:09:00Z">
        <w:r w:rsidRPr="00D82A73">
          <w:t>Formulär</w:t>
        </w:r>
        <w:r>
          <w:t>mall</w:t>
        </w:r>
      </w:ins>
      <w:r w:rsidRPr="00D82A73">
        <w:t xml:space="preserve"> innehåller grundläggande information om formuläret.</w:t>
      </w:r>
    </w:p>
    <w:p w14:paraId="4AF0FEFF"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762B2EA4" w14:textId="77777777" w:rsidTr="00177141">
        <w:trPr>
          <w:cantSplit/>
          <w:trHeight w:val="376"/>
        </w:trPr>
        <w:tc>
          <w:tcPr>
            <w:tcW w:w="2567" w:type="dxa"/>
            <w:gridSpan w:val="2"/>
            <w:vMerge w:val="restart"/>
            <w:shd w:val="pct25" w:color="auto" w:fill="auto"/>
          </w:tcPr>
          <w:p w14:paraId="1A73640A"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57D1A095" w14:textId="77777777" w:rsidR="00A35CF2" w:rsidRPr="00D82A73" w:rsidRDefault="00A35CF2" w:rsidP="00177141">
            <w:r w:rsidRPr="00D82A73">
              <w:t>Beskrivning</w:t>
            </w:r>
          </w:p>
        </w:tc>
        <w:tc>
          <w:tcPr>
            <w:tcW w:w="1140" w:type="dxa"/>
            <w:vMerge w:val="restart"/>
            <w:shd w:val="pct25" w:color="auto" w:fill="auto"/>
          </w:tcPr>
          <w:p w14:paraId="200A62E0"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497FF0AF" w14:textId="77777777" w:rsidR="00A35CF2" w:rsidRPr="00D82A73" w:rsidRDefault="00A35CF2" w:rsidP="00177141">
            <w:r w:rsidRPr="00D82A73">
              <w:t>Mult</w:t>
            </w:r>
          </w:p>
        </w:tc>
        <w:tc>
          <w:tcPr>
            <w:tcW w:w="1800" w:type="dxa"/>
            <w:vMerge w:val="restart"/>
            <w:shd w:val="pct25" w:color="auto" w:fill="auto"/>
          </w:tcPr>
          <w:p w14:paraId="4C414416"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EDDEA03"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2267761E"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0189E6B2" w14:textId="77777777" w:rsidTr="00177141">
        <w:trPr>
          <w:cantSplit/>
          <w:trHeight w:val="375"/>
        </w:trPr>
        <w:tc>
          <w:tcPr>
            <w:tcW w:w="2567" w:type="dxa"/>
            <w:gridSpan w:val="2"/>
            <w:vMerge/>
            <w:shd w:val="pct25" w:color="auto" w:fill="auto"/>
          </w:tcPr>
          <w:p w14:paraId="71A9504C" w14:textId="77777777" w:rsidR="00A35CF2" w:rsidRPr="00D82A73" w:rsidRDefault="00A35CF2" w:rsidP="00177141"/>
        </w:tc>
        <w:tc>
          <w:tcPr>
            <w:tcW w:w="3388" w:type="dxa"/>
            <w:vMerge/>
            <w:shd w:val="pct25" w:color="auto" w:fill="auto"/>
          </w:tcPr>
          <w:p w14:paraId="077A643B" w14:textId="77777777" w:rsidR="00A35CF2" w:rsidRPr="00D82A73" w:rsidRDefault="00A35CF2" w:rsidP="00177141"/>
        </w:tc>
        <w:tc>
          <w:tcPr>
            <w:tcW w:w="1140" w:type="dxa"/>
            <w:vMerge/>
            <w:shd w:val="pct25" w:color="auto" w:fill="auto"/>
          </w:tcPr>
          <w:p w14:paraId="7D63DF35" w14:textId="77777777" w:rsidR="00A35CF2" w:rsidRPr="00D82A73" w:rsidRDefault="00A35CF2" w:rsidP="00177141"/>
        </w:tc>
        <w:tc>
          <w:tcPr>
            <w:tcW w:w="720" w:type="dxa"/>
            <w:vMerge/>
            <w:shd w:val="pct25" w:color="auto" w:fill="auto"/>
          </w:tcPr>
          <w:p w14:paraId="7B76E1CC" w14:textId="77777777" w:rsidR="00A35CF2" w:rsidRPr="00D82A73" w:rsidRDefault="00A35CF2" w:rsidP="00177141"/>
        </w:tc>
        <w:tc>
          <w:tcPr>
            <w:tcW w:w="1800" w:type="dxa"/>
            <w:vMerge/>
            <w:shd w:val="pct25" w:color="auto" w:fill="auto"/>
          </w:tcPr>
          <w:p w14:paraId="1AC13E88" w14:textId="77777777" w:rsidR="00A35CF2" w:rsidRPr="00D82A73" w:rsidRDefault="00A35CF2" w:rsidP="00177141"/>
        </w:tc>
        <w:tc>
          <w:tcPr>
            <w:tcW w:w="1920" w:type="dxa"/>
            <w:vMerge/>
            <w:shd w:val="pct25" w:color="auto" w:fill="auto"/>
          </w:tcPr>
          <w:p w14:paraId="02889EC8" w14:textId="77777777" w:rsidR="00A35CF2" w:rsidRPr="00D82A73" w:rsidRDefault="00A35CF2" w:rsidP="00177141"/>
        </w:tc>
        <w:tc>
          <w:tcPr>
            <w:tcW w:w="1200" w:type="dxa"/>
            <w:tcBorders>
              <w:bottom w:val="single" w:sz="4" w:space="0" w:color="auto"/>
            </w:tcBorders>
            <w:shd w:val="pct25" w:color="auto" w:fill="auto"/>
          </w:tcPr>
          <w:p w14:paraId="4E401B0C"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C5A84A4"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79F3391"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F05AAD6" w14:textId="77777777" w:rsidTr="00177141">
        <w:trPr>
          <w:trHeight w:val="217"/>
        </w:trPr>
        <w:tc>
          <w:tcPr>
            <w:tcW w:w="2567" w:type="dxa"/>
            <w:gridSpan w:val="2"/>
          </w:tcPr>
          <w:p w14:paraId="2263E3CD" w14:textId="77777777" w:rsidR="00A35CF2" w:rsidRPr="00D82A73" w:rsidRDefault="00A35CF2" w:rsidP="00177141">
            <w:pPr>
              <w:rPr>
                <w:rFonts w:eastAsia="Arial Unicode MS"/>
              </w:rPr>
            </w:pPr>
            <w:r w:rsidRPr="00D82A73">
              <w:rPr>
                <w:rFonts w:eastAsia="Arial Unicode MS"/>
              </w:rPr>
              <w:lastRenderedPageBreak/>
              <w:t>(anonymousForm)</w:t>
            </w:r>
          </w:p>
        </w:tc>
        <w:tc>
          <w:tcPr>
            <w:tcW w:w="3388" w:type="dxa"/>
          </w:tcPr>
          <w:p w14:paraId="6D26FE98" w14:textId="77777777" w:rsidR="00A35CF2" w:rsidRPr="00D82A73" w:rsidRDefault="00A35CF2" w:rsidP="00177141">
            <w:pPr>
              <w:rPr>
                <w:rFonts w:eastAsia="Arial Unicode MS"/>
              </w:rPr>
            </w:pPr>
            <w:r w:rsidRPr="00D82A73">
              <w:rPr>
                <w:rFonts w:eastAsia="Arial Unicode MS"/>
              </w:rPr>
              <w:t>Attributet styr huruvida formulärmotorn stöder anonym användning av formuläret.</w:t>
            </w:r>
          </w:p>
          <w:p w14:paraId="0C0211BC" w14:textId="77777777" w:rsidR="00A35CF2" w:rsidRPr="00D82A73" w:rsidRDefault="00A35CF2" w:rsidP="00177141">
            <w:pPr>
              <w:rPr>
                <w:rFonts w:eastAsia="Arial Unicode MS"/>
              </w:rPr>
            </w:pPr>
            <w:r w:rsidRPr="00D82A73">
              <w:rPr>
                <w:rFonts w:eastAsia="Arial Unicode MS"/>
              </w:rPr>
              <w:t>Värden:</w:t>
            </w:r>
          </w:p>
          <w:p w14:paraId="466F0295" w14:textId="77777777" w:rsidR="00A35CF2" w:rsidRPr="00D82A73" w:rsidRDefault="00A35CF2" w:rsidP="00177141">
            <w:pPr>
              <w:rPr>
                <w:rFonts w:eastAsia="Arial Unicode MS"/>
              </w:rPr>
            </w:pPr>
            <w:r w:rsidRPr="00D82A73">
              <w:rPr>
                <w:rFonts w:eastAsia="Arial Unicode MS"/>
              </w:rPr>
              <w:t>True = Tillåter anonym användning. "SubjectOfCare" får inte användas.</w:t>
            </w:r>
          </w:p>
          <w:p w14:paraId="2BC2EB31" w14:textId="77777777" w:rsidR="00A35CF2" w:rsidRPr="00D82A73" w:rsidRDefault="00A35CF2" w:rsidP="00177141">
            <w:pPr>
              <w:rPr>
                <w:rFonts w:eastAsia="Arial Unicode MS"/>
              </w:rPr>
            </w:pPr>
            <w:r w:rsidRPr="00D82A73">
              <w:rPr>
                <w:rFonts w:eastAsia="Arial Unicode MS"/>
              </w:rPr>
              <w:t>False = Tillåter inte anonym användning. "SubjectOfCare" är obligatorisk attribut.</w:t>
            </w:r>
          </w:p>
          <w:p w14:paraId="6FC58134" w14:textId="77777777" w:rsidR="00A35CF2" w:rsidRPr="00D82A73" w:rsidRDefault="00A35CF2" w:rsidP="00177141">
            <w:pPr>
              <w:rPr>
                <w:rFonts w:eastAsia="Arial Unicode MS"/>
              </w:rPr>
            </w:pPr>
          </w:p>
          <w:p w14:paraId="06FA8FE5" w14:textId="77777777" w:rsidR="00A35CF2" w:rsidRPr="00D82A73" w:rsidRDefault="00A35CF2" w:rsidP="00177141">
            <w:pPr>
              <w:rPr>
                <w:rFonts w:eastAsia="Arial Unicode MS"/>
              </w:rPr>
            </w:pPr>
            <w:r w:rsidRPr="00D82A73">
              <w:rPr>
                <w:rFonts w:eastAsia="Arial Unicode MS"/>
              </w:rPr>
              <w:t xml:space="preserve">T.ex. Om ”true” blir subjectOfcare obligatoriskt. </w:t>
            </w:r>
          </w:p>
        </w:tc>
        <w:tc>
          <w:tcPr>
            <w:tcW w:w="1140" w:type="dxa"/>
          </w:tcPr>
          <w:p w14:paraId="556EFC29" w14:textId="77777777" w:rsidR="00A35CF2" w:rsidRPr="00D82A73" w:rsidRDefault="00A35CF2" w:rsidP="00177141">
            <w:pPr>
              <w:rPr>
                <w:rFonts w:eastAsia="Arial Unicode MS"/>
              </w:rPr>
            </w:pPr>
            <w:r w:rsidRPr="00D82A73">
              <w:rPr>
                <w:rFonts w:eastAsia="Arial Unicode MS"/>
              </w:rPr>
              <w:t>S/F</w:t>
            </w:r>
          </w:p>
        </w:tc>
        <w:tc>
          <w:tcPr>
            <w:tcW w:w="720" w:type="dxa"/>
          </w:tcPr>
          <w:p w14:paraId="1DCCA509" w14:textId="77777777" w:rsidR="00A35CF2" w:rsidRPr="00D82A73" w:rsidRDefault="00A35CF2" w:rsidP="00177141">
            <w:pPr>
              <w:rPr>
                <w:rFonts w:eastAsia="Arial Unicode MS"/>
              </w:rPr>
            </w:pPr>
          </w:p>
        </w:tc>
        <w:tc>
          <w:tcPr>
            <w:tcW w:w="1800" w:type="dxa"/>
          </w:tcPr>
          <w:p w14:paraId="4EE41293" w14:textId="77777777" w:rsidR="00A35CF2" w:rsidRPr="00D82A73" w:rsidRDefault="00A35CF2" w:rsidP="00177141">
            <w:r w:rsidRPr="00D82A73">
              <w:t>True = Anonymt formulär</w:t>
            </w:r>
          </w:p>
          <w:p w14:paraId="1EA9761C" w14:textId="77777777" w:rsidR="00A35CF2" w:rsidRPr="00D82A73" w:rsidRDefault="00A35CF2" w:rsidP="00177141">
            <w:pPr>
              <w:rPr>
                <w:rFonts w:eastAsia="Arial Unicode MS"/>
              </w:rPr>
            </w:pPr>
            <w:r w:rsidRPr="00D82A73">
              <w:rPr>
                <w:szCs w:val="20"/>
              </w:rPr>
              <w:t>False = Ej anonymt formulär</w:t>
            </w:r>
          </w:p>
        </w:tc>
        <w:tc>
          <w:tcPr>
            <w:tcW w:w="1920" w:type="dxa"/>
          </w:tcPr>
          <w:p w14:paraId="6624C871" w14:textId="77777777" w:rsidR="00A35CF2" w:rsidRPr="00D82A73" w:rsidRDefault="00A35CF2" w:rsidP="00177141">
            <w:pPr>
              <w:rPr>
                <w:rFonts w:eastAsia="Arial Unicode MS"/>
              </w:rPr>
            </w:pPr>
          </w:p>
        </w:tc>
        <w:tc>
          <w:tcPr>
            <w:tcW w:w="1200" w:type="dxa"/>
            <w:shd w:val="clear" w:color="auto" w:fill="auto"/>
          </w:tcPr>
          <w:p w14:paraId="2C2A80B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98313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A4CAD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CAAB325" w14:textId="77777777" w:rsidTr="00177141">
        <w:trPr>
          <w:trHeight w:val="217"/>
        </w:trPr>
        <w:tc>
          <w:tcPr>
            <w:tcW w:w="2567" w:type="dxa"/>
            <w:gridSpan w:val="2"/>
          </w:tcPr>
          <w:p w14:paraId="2777B7B3" w14:textId="191FDA19" w:rsidR="00A35CF2" w:rsidRPr="00D82A73" w:rsidRDefault="00A35CF2" w:rsidP="00177141">
            <w:pPr>
              <w:rPr>
                <w:rFonts w:eastAsia="Arial Unicode MS"/>
              </w:rPr>
            </w:pPr>
            <w:r w:rsidRPr="00D82A73">
              <w:rPr>
                <w:rFonts w:eastAsia="Arial Unicode MS"/>
              </w:rPr>
              <w:t>(</w:t>
            </w:r>
            <w:del w:id="1388" w:author="Jarno Nieminen" w:date="2014-09-04T09:09:00Z">
              <w:r w:rsidR="00F94DA9" w:rsidRPr="00D82A73">
                <w:rPr>
                  <w:rFonts w:eastAsia="Arial Unicode MS"/>
                </w:rPr>
                <w:delText>Category</w:delText>
              </w:r>
            </w:del>
            <w:ins w:id="1389" w:author="Jarno Nieminen" w:date="2014-09-04T09:09:00Z">
              <w:r>
                <w:rPr>
                  <w:rFonts w:eastAsia="Arial Unicode MS"/>
                </w:rPr>
                <w:t>c</w:t>
              </w:r>
              <w:r w:rsidRPr="00D82A73">
                <w:rPr>
                  <w:rFonts w:eastAsia="Arial Unicode MS"/>
                </w:rPr>
                <w:t>ategory</w:t>
              </w:r>
            </w:ins>
            <w:r w:rsidRPr="00D82A73">
              <w:rPr>
                <w:rFonts w:eastAsia="Arial Unicode MS"/>
              </w:rPr>
              <w:t>)</w:t>
            </w:r>
          </w:p>
        </w:tc>
        <w:tc>
          <w:tcPr>
            <w:tcW w:w="3388" w:type="dxa"/>
          </w:tcPr>
          <w:p w14:paraId="36CF0D58" w14:textId="77777777" w:rsidR="00A35CF2" w:rsidRPr="00D82A73" w:rsidRDefault="00A35CF2" w:rsidP="00177141">
            <w:pPr>
              <w:rPr>
                <w:rFonts w:eastAsia="Arial Unicode MS"/>
              </w:rPr>
            </w:pPr>
            <w:r w:rsidRPr="00D82A73">
              <w:rPr>
                <w:rFonts w:eastAsia="Arial Unicode MS"/>
              </w:rPr>
              <w:t>Formulärets kategori</w:t>
            </w:r>
          </w:p>
          <w:p w14:paraId="403FAF1A" w14:textId="77777777" w:rsidR="00A35CF2" w:rsidRPr="00D82A73" w:rsidRDefault="00A35CF2" w:rsidP="00177141">
            <w:pPr>
              <w:rPr>
                <w:rFonts w:eastAsia="Arial Unicode MS"/>
              </w:rPr>
            </w:pPr>
            <w:r w:rsidRPr="00D82A73">
              <w:rPr>
                <w:rFonts w:eastAsia="Arial Unicode MS"/>
              </w:rPr>
              <w:t>T.ex. Anmälan, registrering, hälsodeklaration</w:t>
            </w:r>
          </w:p>
        </w:tc>
        <w:tc>
          <w:tcPr>
            <w:tcW w:w="1140" w:type="dxa"/>
          </w:tcPr>
          <w:p w14:paraId="662D52E2" w14:textId="77777777" w:rsidR="00A35CF2" w:rsidRPr="00D82A73" w:rsidRDefault="00A35CF2" w:rsidP="00177141">
            <w:pPr>
              <w:rPr>
                <w:rFonts w:eastAsia="Arial Unicode MS"/>
              </w:rPr>
            </w:pPr>
            <w:r w:rsidRPr="00D82A73">
              <w:rPr>
                <w:rFonts w:eastAsia="Arial Unicode MS"/>
              </w:rPr>
              <w:t>KTOV</w:t>
            </w:r>
          </w:p>
        </w:tc>
        <w:tc>
          <w:tcPr>
            <w:tcW w:w="720" w:type="dxa"/>
          </w:tcPr>
          <w:p w14:paraId="73D18B27" w14:textId="77777777" w:rsidR="00A35CF2" w:rsidRPr="00D82A73" w:rsidRDefault="00A35CF2" w:rsidP="00177141">
            <w:pPr>
              <w:rPr>
                <w:rFonts w:eastAsia="Arial Unicode MS"/>
              </w:rPr>
            </w:pPr>
            <w:r w:rsidRPr="00D82A73">
              <w:rPr>
                <w:rFonts w:eastAsia="Arial Unicode MS"/>
              </w:rPr>
              <w:t>1</w:t>
            </w:r>
          </w:p>
        </w:tc>
        <w:tc>
          <w:tcPr>
            <w:tcW w:w="1800" w:type="dxa"/>
          </w:tcPr>
          <w:p w14:paraId="48D45C51" w14:textId="77777777" w:rsidR="00A35CF2" w:rsidRPr="00D82A73" w:rsidRDefault="00A35CF2" w:rsidP="00177141">
            <w:pPr>
              <w:rPr>
                <w:rFonts w:eastAsia="Arial Unicode MS"/>
              </w:rPr>
            </w:pPr>
            <w:r w:rsidRPr="00D82A73">
              <w:rPr>
                <w:rFonts w:eastAsia="Arial Unicode MS"/>
              </w:rPr>
              <w:t>KV Formulärkategori</w:t>
            </w:r>
          </w:p>
        </w:tc>
        <w:tc>
          <w:tcPr>
            <w:tcW w:w="1920" w:type="dxa"/>
          </w:tcPr>
          <w:p w14:paraId="15E660BA" w14:textId="77777777" w:rsidR="00A35CF2" w:rsidRPr="00D82A73" w:rsidRDefault="00A35CF2" w:rsidP="00177141">
            <w:pPr>
              <w:rPr>
                <w:rFonts w:eastAsia="Arial Unicode MS"/>
              </w:rPr>
            </w:pPr>
            <w:r w:rsidRPr="00D82A73">
              <w:rPr>
                <w:rFonts w:eastAsia="Arial Unicode MS"/>
              </w:rPr>
              <w:t>Definierar formulärets typ</w:t>
            </w:r>
          </w:p>
        </w:tc>
        <w:tc>
          <w:tcPr>
            <w:tcW w:w="1200" w:type="dxa"/>
            <w:shd w:val="clear" w:color="auto" w:fill="auto"/>
          </w:tcPr>
          <w:p w14:paraId="4219761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D53FB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FAB2D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C631050" w14:textId="77777777" w:rsidTr="00177141">
        <w:trPr>
          <w:trHeight w:val="217"/>
        </w:trPr>
        <w:tc>
          <w:tcPr>
            <w:tcW w:w="2567" w:type="dxa"/>
            <w:gridSpan w:val="2"/>
          </w:tcPr>
          <w:p w14:paraId="6BA78D9F" w14:textId="75FEC320" w:rsidR="00A35CF2" w:rsidRPr="00D82A73" w:rsidRDefault="00A35CF2" w:rsidP="00177141">
            <w:pPr>
              <w:rPr>
                <w:rFonts w:eastAsia="Arial Unicode MS"/>
              </w:rPr>
            </w:pPr>
            <w:r w:rsidRPr="00D82A73">
              <w:rPr>
                <w:rFonts w:eastAsia="Arial Unicode MS"/>
              </w:rPr>
              <w:t>(</w:t>
            </w:r>
            <w:del w:id="1390" w:author="Jarno Nieminen" w:date="2014-09-04T09:09:00Z">
              <w:r w:rsidR="00F94DA9" w:rsidRPr="00D82A73">
                <w:delText>PublishStatus</w:delText>
              </w:r>
            </w:del>
            <w:ins w:id="1391" w:author="Jarno Nieminen" w:date="2014-09-04T09:09:00Z">
              <w:r>
                <w:t>p</w:t>
              </w:r>
              <w:r w:rsidRPr="00D82A73">
                <w:t>ublishStatus</w:t>
              </w:r>
            </w:ins>
            <w:r w:rsidRPr="00D82A73">
              <w:rPr>
                <w:rFonts w:eastAsia="Arial Unicode MS"/>
              </w:rPr>
              <w:t>)</w:t>
            </w:r>
          </w:p>
        </w:tc>
        <w:tc>
          <w:tcPr>
            <w:tcW w:w="3388" w:type="dxa"/>
          </w:tcPr>
          <w:p w14:paraId="15F0FE48" w14:textId="77777777" w:rsidR="00A35CF2" w:rsidRPr="00D82A73" w:rsidRDefault="00A35CF2" w:rsidP="00177141">
            <w:pPr>
              <w:rPr>
                <w:rFonts w:eastAsia="Arial Unicode MS"/>
              </w:rPr>
            </w:pPr>
            <w:r w:rsidRPr="00D82A73">
              <w:rPr>
                <w:rFonts w:eastAsia="Arial Unicode MS"/>
              </w:rPr>
              <w:t>Mallen status.</w:t>
            </w:r>
          </w:p>
        </w:tc>
        <w:tc>
          <w:tcPr>
            <w:tcW w:w="1140" w:type="dxa"/>
          </w:tcPr>
          <w:p w14:paraId="5957CAD3" w14:textId="77777777" w:rsidR="00A35CF2" w:rsidRPr="00D82A73" w:rsidRDefault="00A35CF2" w:rsidP="00177141">
            <w:pPr>
              <w:rPr>
                <w:rFonts w:eastAsia="Arial Unicode MS"/>
              </w:rPr>
            </w:pPr>
            <w:r w:rsidRPr="00D82A73">
              <w:rPr>
                <w:rFonts w:eastAsia="Arial Unicode MS"/>
              </w:rPr>
              <w:t>KTOV</w:t>
            </w:r>
          </w:p>
        </w:tc>
        <w:tc>
          <w:tcPr>
            <w:tcW w:w="720" w:type="dxa"/>
          </w:tcPr>
          <w:p w14:paraId="180CE31C" w14:textId="77777777" w:rsidR="00A35CF2" w:rsidRPr="00D82A73" w:rsidRDefault="00A35CF2" w:rsidP="00177141">
            <w:pPr>
              <w:rPr>
                <w:rFonts w:eastAsia="Arial Unicode MS"/>
              </w:rPr>
            </w:pPr>
            <w:r w:rsidRPr="00D82A73">
              <w:rPr>
                <w:rFonts w:eastAsia="Arial Unicode MS"/>
              </w:rPr>
              <w:t>1</w:t>
            </w:r>
          </w:p>
        </w:tc>
        <w:tc>
          <w:tcPr>
            <w:tcW w:w="1800" w:type="dxa"/>
          </w:tcPr>
          <w:p w14:paraId="41717693" w14:textId="77777777" w:rsidR="00A35CF2" w:rsidRPr="00D82A73" w:rsidRDefault="00A35CF2" w:rsidP="00177141">
            <w:pPr>
              <w:rPr>
                <w:rFonts w:eastAsia="Arial Unicode MS"/>
              </w:rPr>
            </w:pPr>
            <w:r w:rsidRPr="00D82A73">
              <w:rPr>
                <w:rFonts w:eastAsia="Arial Unicode MS"/>
              </w:rPr>
              <w:t>KV Publicerings status</w:t>
            </w:r>
          </w:p>
        </w:tc>
        <w:tc>
          <w:tcPr>
            <w:tcW w:w="1920" w:type="dxa"/>
          </w:tcPr>
          <w:p w14:paraId="38DEB13B" w14:textId="77777777" w:rsidR="00A35CF2" w:rsidRPr="00D82A73" w:rsidRDefault="00A35CF2" w:rsidP="00177141">
            <w:pPr>
              <w:rPr>
                <w:rFonts w:ascii="Arial" w:eastAsia="Arial Unicode MS" w:hAnsi="Arial"/>
              </w:rPr>
            </w:pPr>
          </w:p>
        </w:tc>
        <w:tc>
          <w:tcPr>
            <w:tcW w:w="1200" w:type="dxa"/>
            <w:shd w:val="clear" w:color="auto" w:fill="auto"/>
          </w:tcPr>
          <w:p w14:paraId="5241F76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BC210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74AD1E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26338BC" w14:textId="77777777" w:rsidTr="00177141">
        <w:trPr>
          <w:trHeight w:val="217"/>
        </w:trPr>
        <w:tc>
          <w:tcPr>
            <w:tcW w:w="2567" w:type="dxa"/>
            <w:gridSpan w:val="2"/>
          </w:tcPr>
          <w:p w14:paraId="6F75A9E5" w14:textId="49909EDB" w:rsidR="00A35CF2" w:rsidRPr="00D82A73" w:rsidRDefault="00A35CF2" w:rsidP="00177141">
            <w:pPr>
              <w:rPr>
                <w:rFonts w:eastAsia="Arial Unicode MS"/>
              </w:rPr>
            </w:pPr>
            <w:r w:rsidRPr="00D82A73">
              <w:rPr>
                <w:rFonts w:eastAsia="Arial Unicode MS"/>
              </w:rPr>
              <w:t>(</w:t>
            </w:r>
            <w:del w:id="1392" w:author="Jarno Nieminen" w:date="2014-09-04T09:09:00Z">
              <w:r w:rsidR="00F94DA9" w:rsidRPr="00D82A73">
                <w:rPr>
                  <w:rFonts w:eastAsia="Arial Unicode MS"/>
                </w:rPr>
                <w:delText>TemplateId</w:delText>
              </w:r>
            </w:del>
            <w:ins w:id="1393" w:author="Jarno Nieminen" w:date="2014-09-04T09:09:00Z">
              <w:r>
                <w:rPr>
                  <w:rFonts w:eastAsia="Arial Unicode MS"/>
                </w:rPr>
                <w:t>t</w:t>
              </w:r>
              <w:r w:rsidRPr="00D82A73">
                <w:rPr>
                  <w:rFonts w:eastAsia="Arial Unicode MS"/>
                </w:rPr>
                <w:t>emplateId</w:t>
              </w:r>
            </w:ins>
            <w:r w:rsidRPr="00D82A73">
              <w:rPr>
                <w:rFonts w:eastAsia="Arial Unicode MS"/>
              </w:rPr>
              <w:t>)</w:t>
            </w:r>
          </w:p>
        </w:tc>
        <w:tc>
          <w:tcPr>
            <w:tcW w:w="3388" w:type="dxa"/>
          </w:tcPr>
          <w:p w14:paraId="1003B86C" w14:textId="77777777" w:rsidR="00A35CF2" w:rsidRPr="00D82A73" w:rsidRDefault="00A35CF2" w:rsidP="00177141">
            <w:pPr>
              <w:rPr>
                <w:rFonts w:eastAsia="Arial Unicode MS"/>
              </w:rPr>
            </w:pPr>
            <w:r w:rsidRPr="00D82A73">
              <w:rPr>
                <w:rFonts w:eastAsia="Arial Unicode MS"/>
              </w:rPr>
              <w:t>Typ av formulär. Kodverk för standardiserade id för formulärtyper.</w:t>
            </w:r>
          </w:p>
          <w:p w14:paraId="79C6AF05" w14:textId="77777777" w:rsidR="00A35CF2" w:rsidRPr="00D82A73" w:rsidRDefault="00A35CF2" w:rsidP="00177141">
            <w:pPr>
              <w:rPr>
                <w:rFonts w:eastAsia="Arial Unicode MS"/>
              </w:rPr>
            </w:pPr>
            <w:r w:rsidRPr="00D82A73">
              <w:rPr>
                <w:rFonts w:eastAsia="Arial Unicode MS"/>
              </w:rPr>
              <w:t>T.ex. Mödrahälsovårdsjournal 1 - MHV1.</w:t>
            </w:r>
          </w:p>
        </w:tc>
        <w:tc>
          <w:tcPr>
            <w:tcW w:w="1140" w:type="dxa"/>
          </w:tcPr>
          <w:p w14:paraId="56353DF6" w14:textId="77777777" w:rsidR="00A35CF2" w:rsidRPr="00D82A73" w:rsidRDefault="00A35CF2" w:rsidP="00177141">
            <w:pPr>
              <w:rPr>
                <w:rFonts w:eastAsia="Arial Unicode MS"/>
              </w:rPr>
            </w:pPr>
            <w:r w:rsidRPr="00D82A73">
              <w:rPr>
                <w:rFonts w:eastAsia="Arial Unicode MS"/>
              </w:rPr>
              <w:t>KTOV</w:t>
            </w:r>
          </w:p>
        </w:tc>
        <w:tc>
          <w:tcPr>
            <w:tcW w:w="720" w:type="dxa"/>
          </w:tcPr>
          <w:p w14:paraId="5396FCFA" w14:textId="77777777" w:rsidR="00A35CF2" w:rsidRPr="00D82A73" w:rsidRDefault="00A35CF2" w:rsidP="00177141">
            <w:pPr>
              <w:rPr>
                <w:rFonts w:eastAsia="Arial Unicode MS"/>
              </w:rPr>
            </w:pPr>
            <w:r w:rsidRPr="00D82A73">
              <w:rPr>
                <w:rFonts w:eastAsia="Arial Unicode MS"/>
              </w:rPr>
              <w:t>1</w:t>
            </w:r>
          </w:p>
        </w:tc>
        <w:tc>
          <w:tcPr>
            <w:tcW w:w="1800" w:type="dxa"/>
          </w:tcPr>
          <w:p w14:paraId="6273F143" w14:textId="77777777" w:rsidR="00A35CF2" w:rsidRPr="00D82A73" w:rsidRDefault="00A35CF2" w:rsidP="00177141">
            <w:pPr>
              <w:rPr>
                <w:rFonts w:eastAsia="Arial Unicode MS"/>
              </w:rPr>
            </w:pPr>
            <w:r w:rsidRPr="00D82A73">
              <w:rPr>
                <w:rFonts w:eastAsia="Arial Unicode MS"/>
              </w:rPr>
              <w:t xml:space="preserve">KV Malltyp. </w:t>
            </w:r>
          </w:p>
        </w:tc>
        <w:tc>
          <w:tcPr>
            <w:tcW w:w="1920" w:type="dxa"/>
          </w:tcPr>
          <w:p w14:paraId="14FB8D81" w14:textId="77777777" w:rsidR="00A35CF2" w:rsidRPr="00D82A73" w:rsidRDefault="00A35CF2" w:rsidP="00177141">
            <w:pPr>
              <w:rPr>
                <w:rFonts w:ascii="Arial" w:eastAsia="Arial Unicode MS" w:hAnsi="Arial"/>
              </w:rPr>
            </w:pPr>
            <w:r>
              <w:rPr>
                <w:rFonts w:ascii="Arial" w:eastAsia="Arial Unicode MS" w:hAnsi="Arial"/>
              </w:rPr>
              <w:t>Standard saknas</w:t>
            </w:r>
          </w:p>
        </w:tc>
        <w:tc>
          <w:tcPr>
            <w:tcW w:w="1200" w:type="dxa"/>
            <w:shd w:val="clear" w:color="auto" w:fill="auto"/>
          </w:tcPr>
          <w:p w14:paraId="1170528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19BAA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F1ACE2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B5A48F9" w14:textId="77777777" w:rsidTr="00177141">
        <w:trPr>
          <w:trHeight w:val="217"/>
        </w:trPr>
        <w:tc>
          <w:tcPr>
            <w:tcW w:w="2567" w:type="dxa"/>
            <w:gridSpan w:val="2"/>
          </w:tcPr>
          <w:p w14:paraId="73844F4C" w14:textId="77777777" w:rsidR="00A35CF2" w:rsidRPr="00D82A73" w:rsidRDefault="00A35CF2" w:rsidP="00177141">
            <w:pPr>
              <w:rPr>
                <w:rFonts w:eastAsia="Arial Unicode MS"/>
              </w:rPr>
            </w:pPr>
            <w:r w:rsidRPr="00D82A73">
              <w:rPr>
                <w:rFonts w:eastAsia="Arial Unicode MS"/>
              </w:rPr>
              <w:lastRenderedPageBreak/>
              <w:t>Mall delning/id</w:t>
            </w:r>
          </w:p>
          <w:p w14:paraId="35E30FFF" w14:textId="77777777" w:rsidR="00A35CF2" w:rsidRPr="00D82A73" w:rsidRDefault="00A35CF2" w:rsidP="00177141">
            <w:pPr>
              <w:rPr>
                <w:rFonts w:eastAsia="Arial Unicode MS"/>
              </w:rPr>
            </w:pPr>
            <w:r w:rsidRPr="00D82A73">
              <w:rPr>
                <w:rFonts w:eastAsia="Arial Unicode MS"/>
              </w:rPr>
              <w:t>(templatePropagate)</w:t>
            </w:r>
          </w:p>
        </w:tc>
        <w:tc>
          <w:tcPr>
            <w:tcW w:w="3388" w:type="dxa"/>
          </w:tcPr>
          <w:p w14:paraId="62E96700" w14:textId="77777777" w:rsidR="00A35CF2" w:rsidRPr="00D82A73" w:rsidRDefault="00A35CF2" w:rsidP="00177141">
            <w:r w:rsidRPr="00D82A73">
              <w:t>Indikerar om mallen skall delas (standardiserad).</w:t>
            </w:r>
          </w:p>
        </w:tc>
        <w:tc>
          <w:tcPr>
            <w:tcW w:w="1140" w:type="dxa"/>
          </w:tcPr>
          <w:p w14:paraId="2F216223" w14:textId="77777777" w:rsidR="00A35CF2" w:rsidRPr="00D82A73" w:rsidRDefault="00A35CF2" w:rsidP="00177141">
            <w:pPr>
              <w:rPr>
                <w:rFonts w:eastAsia="Arial Unicode MS"/>
              </w:rPr>
            </w:pPr>
            <w:r w:rsidRPr="00D82A73">
              <w:rPr>
                <w:rFonts w:eastAsia="Arial Unicode MS"/>
              </w:rPr>
              <w:t>II</w:t>
            </w:r>
          </w:p>
        </w:tc>
        <w:tc>
          <w:tcPr>
            <w:tcW w:w="720" w:type="dxa"/>
          </w:tcPr>
          <w:p w14:paraId="2EBEAB36" w14:textId="77777777" w:rsidR="00A35CF2" w:rsidRPr="00D82A73" w:rsidRDefault="00A35CF2" w:rsidP="00177141">
            <w:pPr>
              <w:rPr>
                <w:rFonts w:eastAsia="Arial Unicode MS"/>
              </w:rPr>
            </w:pPr>
            <w:r w:rsidRPr="00D82A73">
              <w:rPr>
                <w:rFonts w:eastAsia="Arial Unicode MS"/>
              </w:rPr>
              <w:t>0..*</w:t>
            </w:r>
          </w:p>
        </w:tc>
        <w:tc>
          <w:tcPr>
            <w:tcW w:w="1800" w:type="dxa"/>
          </w:tcPr>
          <w:p w14:paraId="63BB0FEE"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1A5F0B15" w14:textId="77777777" w:rsidR="00A35CF2" w:rsidRPr="00D82A73" w:rsidRDefault="00A35CF2" w:rsidP="00177141">
            <w:pPr>
              <w:rPr>
                <w:rFonts w:ascii="Arial" w:eastAsia="Arial Unicode MS" w:hAnsi="Arial"/>
              </w:rPr>
            </w:pPr>
          </w:p>
        </w:tc>
        <w:tc>
          <w:tcPr>
            <w:tcW w:w="1200" w:type="dxa"/>
            <w:shd w:val="clear" w:color="auto" w:fill="auto"/>
          </w:tcPr>
          <w:p w14:paraId="4B38F48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08C47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265EDA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F24B049" w14:textId="77777777" w:rsidTr="00177141">
        <w:trPr>
          <w:trHeight w:val="217"/>
        </w:trPr>
        <w:tc>
          <w:tcPr>
            <w:tcW w:w="2567" w:type="dxa"/>
            <w:gridSpan w:val="2"/>
          </w:tcPr>
          <w:p w14:paraId="51AE7297" w14:textId="77777777" w:rsidR="00A35CF2" w:rsidRPr="00D82A73" w:rsidRDefault="00A35CF2" w:rsidP="00177141">
            <w:pPr>
              <w:rPr>
                <w:rFonts w:eastAsia="Arial Unicode MS"/>
              </w:rPr>
            </w:pPr>
            <w:r w:rsidRPr="00D82A73">
              <w:rPr>
                <w:rFonts w:eastAsia="Arial Unicode MS"/>
              </w:rPr>
              <w:t>(templateVersion)</w:t>
            </w:r>
          </w:p>
        </w:tc>
        <w:tc>
          <w:tcPr>
            <w:tcW w:w="3388" w:type="dxa"/>
          </w:tcPr>
          <w:p w14:paraId="2C6EE7B1" w14:textId="77777777" w:rsidR="00A35CF2" w:rsidRPr="00D82A73" w:rsidRDefault="00A35CF2" w:rsidP="00177141">
            <w:r w:rsidRPr="00D82A73">
              <w:t>Mallens version</w:t>
            </w:r>
          </w:p>
        </w:tc>
        <w:tc>
          <w:tcPr>
            <w:tcW w:w="1140" w:type="dxa"/>
          </w:tcPr>
          <w:p w14:paraId="35BB4D2A" w14:textId="77777777" w:rsidR="00A35CF2" w:rsidRPr="00D82A73" w:rsidRDefault="00A35CF2" w:rsidP="00177141">
            <w:pPr>
              <w:rPr>
                <w:rFonts w:eastAsia="Arial Unicode MS"/>
              </w:rPr>
            </w:pPr>
            <w:r w:rsidRPr="00D82A73">
              <w:rPr>
                <w:rFonts w:eastAsia="Arial Unicode MS"/>
              </w:rPr>
              <w:t>VÄ</w:t>
            </w:r>
          </w:p>
        </w:tc>
        <w:tc>
          <w:tcPr>
            <w:tcW w:w="720" w:type="dxa"/>
          </w:tcPr>
          <w:p w14:paraId="6D8C1241" w14:textId="77777777" w:rsidR="00A35CF2" w:rsidRPr="00D82A73" w:rsidRDefault="00A35CF2" w:rsidP="00177141">
            <w:pPr>
              <w:rPr>
                <w:rFonts w:eastAsia="Arial Unicode MS"/>
              </w:rPr>
            </w:pPr>
            <w:r w:rsidRPr="00D82A73">
              <w:rPr>
                <w:rFonts w:eastAsia="Arial Unicode MS"/>
              </w:rPr>
              <w:t>1</w:t>
            </w:r>
          </w:p>
        </w:tc>
        <w:tc>
          <w:tcPr>
            <w:tcW w:w="1800" w:type="dxa"/>
          </w:tcPr>
          <w:p w14:paraId="31A54B30" w14:textId="77777777" w:rsidR="00A35CF2" w:rsidRPr="00D82A73" w:rsidRDefault="00A35CF2" w:rsidP="00177141"/>
        </w:tc>
        <w:tc>
          <w:tcPr>
            <w:tcW w:w="1920" w:type="dxa"/>
          </w:tcPr>
          <w:p w14:paraId="2D4248C8" w14:textId="77777777" w:rsidR="00A35CF2" w:rsidRPr="00D82A73" w:rsidRDefault="00A35CF2" w:rsidP="00177141">
            <w:pPr>
              <w:rPr>
                <w:rFonts w:ascii="Arial" w:eastAsia="Arial Unicode MS" w:hAnsi="Arial"/>
              </w:rPr>
            </w:pPr>
          </w:p>
        </w:tc>
        <w:tc>
          <w:tcPr>
            <w:tcW w:w="1200" w:type="dxa"/>
            <w:shd w:val="clear" w:color="auto" w:fill="auto"/>
          </w:tcPr>
          <w:p w14:paraId="62EEDA0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3003D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0EE2EE"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8EF5EB6" w14:textId="77777777" w:rsidTr="00177141">
        <w:trPr>
          <w:trHeight w:val="217"/>
        </w:trPr>
        <w:tc>
          <w:tcPr>
            <w:tcW w:w="2567" w:type="dxa"/>
            <w:gridSpan w:val="2"/>
          </w:tcPr>
          <w:p w14:paraId="4D8BB0FE" w14:textId="77777777" w:rsidR="00A35CF2" w:rsidRPr="00D82A73" w:rsidRDefault="00A35CF2" w:rsidP="00177141">
            <w:pPr>
              <w:rPr>
                <w:rFonts w:eastAsia="Arial Unicode MS"/>
              </w:rPr>
            </w:pPr>
            <w:r w:rsidRPr="00D82A73">
              <w:rPr>
                <w:rFonts w:eastAsia="Arial Unicode MS"/>
              </w:rPr>
              <w:t>Obligatoriskt</w:t>
            </w:r>
          </w:p>
          <w:p w14:paraId="0311DD43" w14:textId="4C2B17B1" w:rsidR="00A35CF2" w:rsidRPr="00D82A73" w:rsidRDefault="00A35CF2" w:rsidP="00177141">
            <w:pPr>
              <w:rPr>
                <w:rFonts w:eastAsia="Arial Unicode MS"/>
              </w:rPr>
            </w:pPr>
            <w:r w:rsidRPr="00D82A73">
              <w:rPr>
                <w:rFonts w:eastAsia="Arial Unicode MS"/>
              </w:rPr>
              <w:t>(</w:t>
            </w:r>
            <w:del w:id="1394" w:author="Jarno Nieminen" w:date="2014-09-04T09:09:00Z">
              <w:r w:rsidR="00F94DA9" w:rsidRPr="00D82A73">
                <w:rPr>
                  <w:rFonts w:eastAsia="Arial Unicode MS"/>
                </w:rPr>
                <w:delText>Mandatory</w:delText>
              </w:r>
            </w:del>
            <w:ins w:id="1395" w:author="Jarno Nieminen" w:date="2014-09-04T09:09:00Z">
              <w:r>
                <w:rPr>
                  <w:rFonts w:eastAsia="Arial Unicode MS"/>
                </w:rPr>
                <w:t>m</w:t>
              </w:r>
              <w:r w:rsidRPr="00D82A73">
                <w:rPr>
                  <w:rFonts w:eastAsia="Arial Unicode MS"/>
                </w:rPr>
                <w:t>andatory</w:t>
              </w:r>
            </w:ins>
            <w:r w:rsidRPr="00D82A73">
              <w:rPr>
                <w:rFonts w:eastAsia="Arial Unicode MS"/>
              </w:rPr>
              <w:t>)</w:t>
            </w:r>
          </w:p>
        </w:tc>
        <w:tc>
          <w:tcPr>
            <w:tcW w:w="3388" w:type="dxa"/>
          </w:tcPr>
          <w:p w14:paraId="5F6216C6" w14:textId="77777777" w:rsidR="00A35CF2" w:rsidRPr="00D82A73" w:rsidRDefault="00A35CF2" w:rsidP="00177141">
            <w:r w:rsidRPr="00D82A73">
              <w:t xml:space="preserve">Indikerar om formuläret är obligatoriskt att fylla i av användaren. </w:t>
            </w:r>
          </w:p>
          <w:p w14:paraId="5110960E" w14:textId="77777777" w:rsidR="00A35CF2" w:rsidRPr="00D82A73" w:rsidRDefault="00A35CF2" w:rsidP="00177141">
            <w:r w:rsidRPr="00D82A73">
              <w:t>T.ex. Ett obligatoriskt formulär kan indikerar att formuläret är en del av en vårdprocess.</w:t>
            </w:r>
          </w:p>
        </w:tc>
        <w:tc>
          <w:tcPr>
            <w:tcW w:w="1140" w:type="dxa"/>
          </w:tcPr>
          <w:p w14:paraId="045965B1" w14:textId="77777777" w:rsidR="00A35CF2" w:rsidRPr="00D82A73" w:rsidRDefault="00A35CF2" w:rsidP="00177141">
            <w:pPr>
              <w:rPr>
                <w:rFonts w:eastAsia="Arial Unicode MS"/>
              </w:rPr>
            </w:pPr>
            <w:r w:rsidRPr="00D82A73">
              <w:rPr>
                <w:rFonts w:eastAsia="Arial Unicode MS"/>
              </w:rPr>
              <w:t>S/F</w:t>
            </w:r>
          </w:p>
        </w:tc>
        <w:tc>
          <w:tcPr>
            <w:tcW w:w="720" w:type="dxa"/>
          </w:tcPr>
          <w:p w14:paraId="749ED92A" w14:textId="77777777" w:rsidR="00A35CF2" w:rsidRPr="00D82A73" w:rsidRDefault="00A35CF2" w:rsidP="00177141">
            <w:pPr>
              <w:rPr>
                <w:rFonts w:eastAsia="Arial Unicode MS"/>
              </w:rPr>
            </w:pPr>
            <w:r w:rsidRPr="00D82A73">
              <w:rPr>
                <w:rFonts w:eastAsia="Arial Unicode MS"/>
              </w:rPr>
              <w:t>1</w:t>
            </w:r>
          </w:p>
        </w:tc>
        <w:tc>
          <w:tcPr>
            <w:tcW w:w="1800" w:type="dxa"/>
          </w:tcPr>
          <w:p w14:paraId="0CFE245C" w14:textId="77777777" w:rsidR="00A35CF2" w:rsidRPr="00D82A73" w:rsidRDefault="00A35CF2" w:rsidP="00177141">
            <w:r w:rsidRPr="00D82A73">
              <w:t>True = obligatoriskt</w:t>
            </w:r>
          </w:p>
          <w:p w14:paraId="0CC599E4" w14:textId="77777777" w:rsidR="00A35CF2" w:rsidRPr="00D82A73" w:rsidRDefault="00A35CF2" w:rsidP="00177141">
            <w:pPr>
              <w:rPr>
                <w:rFonts w:eastAsia="Arial Unicode MS"/>
              </w:rPr>
            </w:pPr>
            <w:r w:rsidRPr="00D82A73">
              <w:rPr>
                <w:szCs w:val="20"/>
              </w:rPr>
              <w:t>False = Frivilligt</w:t>
            </w:r>
          </w:p>
        </w:tc>
        <w:tc>
          <w:tcPr>
            <w:tcW w:w="1920" w:type="dxa"/>
          </w:tcPr>
          <w:p w14:paraId="13AD89B6" w14:textId="77777777" w:rsidR="00A35CF2" w:rsidRPr="00D82A73" w:rsidRDefault="00A35CF2" w:rsidP="00177141">
            <w:pPr>
              <w:rPr>
                <w:rFonts w:ascii="Arial" w:eastAsia="Arial Unicode MS" w:hAnsi="Arial"/>
              </w:rPr>
            </w:pPr>
          </w:p>
        </w:tc>
        <w:tc>
          <w:tcPr>
            <w:tcW w:w="1200" w:type="dxa"/>
            <w:shd w:val="clear" w:color="auto" w:fill="auto"/>
          </w:tcPr>
          <w:p w14:paraId="0388C25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9458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1118C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20DA94C" w14:textId="77777777" w:rsidTr="00177141">
        <w:trPr>
          <w:trHeight w:val="217"/>
        </w:trPr>
        <w:tc>
          <w:tcPr>
            <w:tcW w:w="2567" w:type="dxa"/>
            <w:gridSpan w:val="2"/>
          </w:tcPr>
          <w:p w14:paraId="3211213E" w14:textId="2C38BCDD" w:rsidR="00A35CF2" w:rsidRDefault="00A35CF2" w:rsidP="00177141">
            <w:pPr>
              <w:rPr>
                <w:ins w:id="1396" w:author="Jarno Nieminen" w:date="2014-09-04T09:09:00Z"/>
                <w:rFonts w:eastAsia="Arial Unicode MS"/>
              </w:rPr>
            </w:pPr>
            <w:r w:rsidRPr="00D82A73">
              <w:rPr>
                <w:rFonts w:eastAsia="Arial Unicode MS"/>
              </w:rPr>
              <w:t xml:space="preserve">Språk </w:t>
            </w:r>
            <w:del w:id="1397" w:author="Jarno Nieminen" w:date="2014-09-04T09:09:00Z">
              <w:r w:rsidR="0008595E" w:rsidRPr="00D82A73">
                <w:rPr>
                  <w:rFonts w:eastAsia="Arial Unicode MS"/>
                </w:rPr>
                <w:delText>(Language</w:delText>
              </w:r>
            </w:del>
          </w:p>
          <w:p w14:paraId="5635190B" w14:textId="77777777" w:rsidR="00A35CF2" w:rsidRPr="00D82A73" w:rsidRDefault="00A35CF2" w:rsidP="00177141">
            <w:pPr>
              <w:rPr>
                <w:rFonts w:eastAsia="Arial Unicode MS"/>
              </w:rPr>
            </w:pPr>
            <w:ins w:id="1398" w:author="Jarno Nieminen" w:date="2014-09-04T09:09:00Z">
              <w:r w:rsidRPr="00D82A73">
                <w:rPr>
                  <w:rFonts w:eastAsia="Arial Unicode MS"/>
                </w:rPr>
                <w:t>(</w:t>
              </w:r>
              <w:r>
                <w:rPr>
                  <w:rFonts w:eastAsia="Arial Unicode MS"/>
                </w:rPr>
                <w:t>l</w:t>
              </w:r>
              <w:r w:rsidRPr="00D82A73">
                <w:rPr>
                  <w:rFonts w:eastAsia="Arial Unicode MS"/>
                </w:rPr>
                <w:t>anguage</w:t>
              </w:r>
            </w:ins>
            <w:r w:rsidRPr="00D82A73">
              <w:rPr>
                <w:rFonts w:eastAsia="Arial Unicode MS"/>
              </w:rPr>
              <w:t>)</w:t>
            </w:r>
          </w:p>
        </w:tc>
        <w:tc>
          <w:tcPr>
            <w:tcW w:w="3388" w:type="dxa"/>
          </w:tcPr>
          <w:p w14:paraId="4E0EACD0" w14:textId="77777777" w:rsidR="00A35CF2" w:rsidRPr="00D82A73" w:rsidRDefault="00A35CF2" w:rsidP="00177141">
            <w:pPr>
              <w:rPr>
                <w:szCs w:val="20"/>
              </w:rPr>
            </w:pPr>
            <w:r w:rsidRPr="00D82A73">
              <w:rPr>
                <w:szCs w:val="20"/>
              </w:rPr>
              <w:t xml:space="preserve">Beskriver vilket språk som används i formuläret. </w:t>
            </w:r>
          </w:p>
          <w:p w14:paraId="24087E08" w14:textId="77777777" w:rsidR="00A35CF2" w:rsidRPr="00D82A73" w:rsidRDefault="00A35CF2" w:rsidP="00177141">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D7C3E8" w14:textId="77777777" w:rsidR="00A35CF2" w:rsidRPr="00D82A73" w:rsidRDefault="00A35CF2" w:rsidP="00177141">
            <w:pPr>
              <w:rPr>
                <w:rFonts w:eastAsia="Arial Unicode MS"/>
              </w:rPr>
            </w:pPr>
            <w:r w:rsidRPr="00D82A73">
              <w:rPr>
                <w:rFonts w:eastAsia="Arial Unicode MS"/>
              </w:rPr>
              <w:t>KTOV</w:t>
            </w:r>
          </w:p>
        </w:tc>
        <w:tc>
          <w:tcPr>
            <w:tcW w:w="720" w:type="dxa"/>
          </w:tcPr>
          <w:p w14:paraId="148394AB" w14:textId="77777777" w:rsidR="00A35CF2" w:rsidRPr="00D82A73" w:rsidRDefault="00A35CF2" w:rsidP="00177141">
            <w:pPr>
              <w:rPr>
                <w:rFonts w:eastAsia="Arial Unicode MS"/>
              </w:rPr>
            </w:pPr>
            <w:r w:rsidRPr="00D82A73">
              <w:rPr>
                <w:rFonts w:eastAsia="Arial Unicode MS"/>
              </w:rPr>
              <w:t>1</w:t>
            </w:r>
          </w:p>
        </w:tc>
        <w:tc>
          <w:tcPr>
            <w:tcW w:w="1800" w:type="dxa"/>
          </w:tcPr>
          <w:p w14:paraId="16EB217D" w14:textId="77777777" w:rsidR="00A35CF2" w:rsidRPr="00D82A73" w:rsidRDefault="00A35CF2" w:rsidP="00177141">
            <w:pPr>
              <w:rPr>
                <w:rFonts w:eastAsia="Arial Unicode MS"/>
              </w:rPr>
            </w:pPr>
            <w:r w:rsidRPr="00D82A73">
              <w:rPr>
                <w:rFonts w:eastAsia="Arial Unicode MS"/>
              </w:rPr>
              <w:t>KV Språk.</w:t>
            </w:r>
          </w:p>
        </w:tc>
        <w:tc>
          <w:tcPr>
            <w:tcW w:w="1920" w:type="dxa"/>
          </w:tcPr>
          <w:p w14:paraId="5570892F" w14:textId="77777777" w:rsidR="00A35CF2" w:rsidRPr="00D82A73" w:rsidRDefault="00A35CF2" w:rsidP="00177141">
            <w:pPr>
              <w:rPr>
                <w:rFonts w:ascii="Arial" w:eastAsia="Arial Unicode MS" w:hAnsi="Arial"/>
              </w:rPr>
            </w:pPr>
            <w:r w:rsidRPr="00D82A73">
              <w:rPr>
                <w:rFonts w:eastAsia="Arial Unicode MS"/>
              </w:rPr>
              <w:t>Kodverk för språk Innehåller språkk</w:t>
            </w:r>
            <w:r>
              <w:rPr>
                <w:rFonts w:eastAsia="Arial Unicode MS"/>
              </w:rPr>
              <w:t>oder som utgår från SS-ISO 639-2</w:t>
            </w:r>
          </w:p>
        </w:tc>
        <w:tc>
          <w:tcPr>
            <w:tcW w:w="1200" w:type="dxa"/>
            <w:shd w:val="clear" w:color="auto" w:fill="auto"/>
          </w:tcPr>
          <w:p w14:paraId="594BA29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A8945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502E50" w14:textId="77777777" w:rsidR="00A35CF2" w:rsidRPr="00D82A73" w:rsidRDefault="00A35CF2" w:rsidP="00177141">
            <w:pPr>
              <w:rPr>
                <w:rFonts w:ascii="Arial" w:eastAsia="Arial Unicode MS" w:hAnsi="Arial"/>
              </w:rPr>
            </w:pPr>
            <w:r w:rsidRPr="00777602">
              <w:rPr>
                <w:rFonts w:ascii="Arial" w:eastAsia="Arial Unicode MS" w:hAnsi="Arial"/>
              </w:rPr>
              <w:t>Kv språk</w:t>
            </w:r>
          </w:p>
        </w:tc>
      </w:tr>
      <w:tr w:rsidR="00A35CF2" w:rsidRPr="00D82A73" w14:paraId="14FD8779" w14:textId="77777777" w:rsidTr="00177141">
        <w:trPr>
          <w:trHeight w:val="217"/>
        </w:trPr>
        <w:tc>
          <w:tcPr>
            <w:tcW w:w="2567" w:type="dxa"/>
            <w:gridSpan w:val="2"/>
          </w:tcPr>
          <w:p w14:paraId="1124BABA" w14:textId="77777777" w:rsidR="00A35CF2" w:rsidRPr="00D82A73" w:rsidRDefault="00A35CF2" w:rsidP="00177141">
            <w:pPr>
              <w:rPr>
                <w:rFonts w:eastAsia="Arial Unicode MS"/>
              </w:rPr>
            </w:pPr>
            <w:r w:rsidRPr="00D82A73">
              <w:rPr>
                <w:rFonts w:eastAsia="Arial Unicode MS"/>
              </w:rPr>
              <w:t xml:space="preserve">Rubrik </w:t>
            </w:r>
          </w:p>
          <w:p w14:paraId="491C3D9F" w14:textId="17B242C7" w:rsidR="00A35CF2" w:rsidRPr="00D82A73" w:rsidRDefault="00A35CF2" w:rsidP="00177141">
            <w:pPr>
              <w:rPr>
                <w:rFonts w:eastAsia="Arial Unicode MS"/>
              </w:rPr>
            </w:pPr>
            <w:r w:rsidRPr="00D82A73">
              <w:rPr>
                <w:rFonts w:eastAsia="Arial Unicode MS"/>
              </w:rPr>
              <w:t>(</w:t>
            </w:r>
            <w:del w:id="1399" w:author="Jarno Nieminen" w:date="2014-09-04T09:09:00Z">
              <w:r w:rsidR="00F94DA9" w:rsidRPr="00D82A73">
                <w:rPr>
                  <w:rFonts w:eastAsia="Arial Unicode MS"/>
                </w:rPr>
                <w:delText>FormTitle</w:delText>
              </w:r>
            </w:del>
            <w:ins w:id="1400" w:author="Jarno Nieminen" w:date="2014-09-04T09:09:00Z">
              <w:r>
                <w:rPr>
                  <w:rFonts w:eastAsia="Arial Unicode MS"/>
                </w:rPr>
                <w:t>f</w:t>
              </w:r>
              <w:r w:rsidRPr="00D82A73">
                <w:rPr>
                  <w:rFonts w:eastAsia="Arial Unicode MS"/>
                </w:rPr>
                <w:t>ormTitle</w:t>
              </w:r>
            </w:ins>
            <w:r w:rsidRPr="00D82A73">
              <w:rPr>
                <w:rFonts w:eastAsia="Arial Unicode MS"/>
              </w:rPr>
              <w:t>)</w:t>
            </w:r>
          </w:p>
        </w:tc>
        <w:tc>
          <w:tcPr>
            <w:tcW w:w="3388" w:type="dxa"/>
          </w:tcPr>
          <w:p w14:paraId="5B74E49C" w14:textId="77777777" w:rsidR="00A35CF2" w:rsidRPr="00D82A73" w:rsidRDefault="00A35CF2" w:rsidP="00177141">
            <w:pPr>
              <w:rPr>
                <w:rFonts w:eastAsia="Arial Unicode MS"/>
              </w:rPr>
            </w:pPr>
            <w:r w:rsidRPr="00D82A73">
              <w:rPr>
                <w:rFonts w:eastAsia="Arial Unicode MS"/>
              </w:rPr>
              <w:t xml:space="preserve">Mallens/formulärets rubrik. Används på formulärets introduktionssida. </w:t>
            </w:r>
          </w:p>
        </w:tc>
        <w:tc>
          <w:tcPr>
            <w:tcW w:w="1140" w:type="dxa"/>
          </w:tcPr>
          <w:p w14:paraId="2E732B6F" w14:textId="77777777" w:rsidR="00A35CF2" w:rsidRPr="00D82A73" w:rsidRDefault="00A35CF2" w:rsidP="00177141">
            <w:pPr>
              <w:rPr>
                <w:rFonts w:eastAsia="Arial Unicode MS"/>
              </w:rPr>
            </w:pPr>
            <w:r w:rsidRPr="00D82A73">
              <w:rPr>
                <w:rFonts w:eastAsia="Arial Unicode MS"/>
              </w:rPr>
              <w:t>TXT</w:t>
            </w:r>
          </w:p>
        </w:tc>
        <w:tc>
          <w:tcPr>
            <w:tcW w:w="720" w:type="dxa"/>
          </w:tcPr>
          <w:p w14:paraId="13561758" w14:textId="77777777" w:rsidR="00A35CF2" w:rsidRPr="00D82A73" w:rsidRDefault="00A35CF2" w:rsidP="00177141">
            <w:pPr>
              <w:rPr>
                <w:rFonts w:eastAsia="Arial Unicode MS"/>
              </w:rPr>
            </w:pPr>
            <w:r w:rsidRPr="00D82A73">
              <w:rPr>
                <w:rFonts w:eastAsia="Arial Unicode MS"/>
              </w:rPr>
              <w:t>0..1</w:t>
            </w:r>
          </w:p>
        </w:tc>
        <w:tc>
          <w:tcPr>
            <w:tcW w:w="1800" w:type="dxa"/>
          </w:tcPr>
          <w:p w14:paraId="68CA5286" w14:textId="77777777" w:rsidR="00A35CF2" w:rsidRPr="00D82A73" w:rsidRDefault="00A35CF2" w:rsidP="00177141">
            <w:pPr>
              <w:rPr>
                <w:rFonts w:eastAsia="Arial Unicode MS"/>
              </w:rPr>
            </w:pPr>
          </w:p>
        </w:tc>
        <w:tc>
          <w:tcPr>
            <w:tcW w:w="1920" w:type="dxa"/>
          </w:tcPr>
          <w:p w14:paraId="34CCCA6D" w14:textId="77777777" w:rsidR="00A35CF2" w:rsidRPr="00D82A73" w:rsidRDefault="00A35CF2" w:rsidP="00177141">
            <w:pPr>
              <w:rPr>
                <w:rFonts w:ascii="Arial" w:eastAsia="Arial Unicode MS" w:hAnsi="Arial"/>
              </w:rPr>
            </w:pPr>
          </w:p>
        </w:tc>
        <w:tc>
          <w:tcPr>
            <w:tcW w:w="1200" w:type="dxa"/>
            <w:shd w:val="clear" w:color="auto" w:fill="auto"/>
          </w:tcPr>
          <w:p w14:paraId="2F7E991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C37A2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329EA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9863DF1" w14:textId="77777777" w:rsidTr="00177141">
        <w:trPr>
          <w:trHeight w:val="217"/>
        </w:trPr>
        <w:tc>
          <w:tcPr>
            <w:tcW w:w="2567" w:type="dxa"/>
            <w:gridSpan w:val="2"/>
          </w:tcPr>
          <w:p w14:paraId="5D42EAC5" w14:textId="77777777" w:rsidR="00A35CF2" w:rsidRPr="00D82A73" w:rsidRDefault="00A35CF2" w:rsidP="00177141">
            <w:pPr>
              <w:rPr>
                <w:rFonts w:eastAsia="Arial Unicode MS"/>
              </w:rPr>
            </w:pPr>
            <w:r w:rsidRPr="00D82A73">
              <w:rPr>
                <w:rFonts w:eastAsia="Arial Unicode MS"/>
              </w:rPr>
              <w:t>Mallens namn</w:t>
            </w:r>
          </w:p>
          <w:p w14:paraId="6B358226" w14:textId="2CB893A0" w:rsidR="00A35CF2" w:rsidRPr="00D82A73" w:rsidRDefault="00A35CF2" w:rsidP="00177141">
            <w:pPr>
              <w:rPr>
                <w:rFonts w:eastAsia="Arial Unicode MS"/>
              </w:rPr>
            </w:pPr>
            <w:r w:rsidRPr="00D82A73">
              <w:rPr>
                <w:rFonts w:eastAsia="Arial Unicode MS"/>
              </w:rPr>
              <w:t>(</w:t>
            </w:r>
            <w:del w:id="1401" w:author="Jarno Nieminen" w:date="2014-09-04T09:09:00Z">
              <w:r w:rsidR="00F94DA9" w:rsidRPr="00D82A73">
                <w:rPr>
                  <w:rFonts w:eastAsia="Arial Unicode MS"/>
                </w:rPr>
                <w:delText>FormName</w:delText>
              </w:r>
            </w:del>
            <w:ins w:id="1402" w:author="Jarno Nieminen" w:date="2014-09-04T09:09:00Z">
              <w:r>
                <w:rPr>
                  <w:rFonts w:eastAsia="Arial Unicode MS"/>
                </w:rPr>
                <w:t>f</w:t>
              </w:r>
              <w:r w:rsidRPr="00D82A73">
                <w:rPr>
                  <w:rFonts w:eastAsia="Arial Unicode MS"/>
                </w:rPr>
                <w:t>ormName</w:t>
              </w:r>
            </w:ins>
            <w:r w:rsidRPr="00D82A73">
              <w:rPr>
                <w:rFonts w:eastAsia="Arial Unicode MS"/>
              </w:rPr>
              <w:t>)</w:t>
            </w:r>
          </w:p>
        </w:tc>
        <w:tc>
          <w:tcPr>
            <w:tcW w:w="3388" w:type="dxa"/>
          </w:tcPr>
          <w:p w14:paraId="7ECECBEF" w14:textId="77777777" w:rsidR="00A35CF2" w:rsidRPr="00D82A73" w:rsidRDefault="00A35CF2" w:rsidP="00177141">
            <w:pPr>
              <w:rPr>
                <w:rFonts w:eastAsia="Arial Unicode MS"/>
              </w:rPr>
            </w:pPr>
            <w:r w:rsidRPr="00D82A73">
              <w:rPr>
                <w:rFonts w:eastAsia="Arial Unicode MS"/>
              </w:rPr>
              <w:t>Mallens namn.</w:t>
            </w:r>
          </w:p>
          <w:p w14:paraId="5E7291D3" w14:textId="77777777" w:rsidR="00A35CF2" w:rsidRPr="00D82A73" w:rsidRDefault="00A35CF2" w:rsidP="00177141">
            <w:pPr>
              <w:rPr>
                <w:rFonts w:eastAsia="Arial Unicode MS"/>
              </w:rPr>
            </w:pPr>
            <w:r w:rsidRPr="00D82A73">
              <w:rPr>
                <w:rFonts w:eastAsia="Arial Unicode MS"/>
              </w:rPr>
              <w:t>T.ex. Hälsodeklaration Mödravård</w:t>
            </w:r>
          </w:p>
        </w:tc>
        <w:tc>
          <w:tcPr>
            <w:tcW w:w="1140" w:type="dxa"/>
          </w:tcPr>
          <w:p w14:paraId="6C512B2F" w14:textId="77777777" w:rsidR="00A35CF2" w:rsidRPr="00D82A73" w:rsidRDefault="00A35CF2" w:rsidP="00177141">
            <w:pPr>
              <w:rPr>
                <w:rFonts w:eastAsia="Arial Unicode MS"/>
              </w:rPr>
            </w:pPr>
            <w:r w:rsidRPr="00D82A73">
              <w:rPr>
                <w:rFonts w:eastAsia="Arial Unicode MS"/>
              </w:rPr>
              <w:t>TXT</w:t>
            </w:r>
          </w:p>
        </w:tc>
        <w:tc>
          <w:tcPr>
            <w:tcW w:w="720" w:type="dxa"/>
          </w:tcPr>
          <w:p w14:paraId="00F29A9F" w14:textId="77777777" w:rsidR="00A35CF2" w:rsidRPr="00D82A73" w:rsidRDefault="00A35CF2" w:rsidP="00177141">
            <w:pPr>
              <w:rPr>
                <w:rFonts w:eastAsia="Arial Unicode MS"/>
              </w:rPr>
            </w:pPr>
            <w:r w:rsidRPr="00D82A73">
              <w:rPr>
                <w:rFonts w:eastAsia="Arial Unicode MS"/>
              </w:rPr>
              <w:t>1</w:t>
            </w:r>
          </w:p>
        </w:tc>
        <w:tc>
          <w:tcPr>
            <w:tcW w:w="1800" w:type="dxa"/>
          </w:tcPr>
          <w:p w14:paraId="762272A4" w14:textId="77777777" w:rsidR="00A35CF2" w:rsidRPr="00D82A73" w:rsidRDefault="00A35CF2" w:rsidP="00177141">
            <w:pPr>
              <w:rPr>
                <w:rFonts w:eastAsia="Arial Unicode MS"/>
              </w:rPr>
            </w:pPr>
          </w:p>
        </w:tc>
        <w:tc>
          <w:tcPr>
            <w:tcW w:w="1920" w:type="dxa"/>
          </w:tcPr>
          <w:p w14:paraId="2294F637" w14:textId="77777777" w:rsidR="00A35CF2" w:rsidRPr="00D82A73" w:rsidRDefault="00A35CF2" w:rsidP="00177141">
            <w:pPr>
              <w:rPr>
                <w:rFonts w:ascii="Arial" w:eastAsia="Arial Unicode MS" w:hAnsi="Arial"/>
              </w:rPr>
            </w:pPr>
          </w:p>
        </w:tc>
        <w:tc>
          <w:tcPr>
            <w:tcW w:w="1200" w:type="dxa"/>
            <w:shd w:val="clear" w:color="auto" w:fill="auto"/>
          </w:tcPr>
          <w:p w14:paraId="47B66BE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C575C0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E727F3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B65C784" w14:textId="77777777" w:rsidTr="00177141">
        <w:trPr>
          <w:trHeight w:val="217"/>
        </w:trPr>
        <w:tc>
          <w:tcPr>
            <w:tcW w:w="2567" w:type="dxa"/>
            <w:gridSpan w:val="2"/>
          </w:tcPr>
          <w:p w14:paraId="7E02F06F" w14:textId="400437F8" w:rsidR="00A35CF2" w:rsidRPr="00D82A73" w:rsidRDefault="00A35CF2" w:rsidP="00177141">
            <w:pPr>
              <w:rPr>
                <w:rFonts w:eastAsia="Arial Unicode MS"/>
              </w:rPr>
            </w:pPr>
            <w:r w:rsidRPr="00D82A73">
              <w:rPr>
                <w:rFonts w:eastAsia="Arial Unicode MS"/>
              </w:rPr>
              <w:t>Formulärbeskrivning (</w:t>
            </w:r>
            <w:del w:id="1403" w:author="Jarno Nieminen" w:date="2014-09-04T09:09:00Z">
              <w:r w:rsidR="00F94DA9" w:rsidRPr="00D82A73">
                <w:rPr>
                  <w:rFonts w:eastAsia="Arial Unicode MS"/>
                </w:rPr>
                <w:delText>Description</w:delText>
              </w:r>
            </w:del>
            <w:ins w:id="1404" w:author="Jarno Nieminen" w:date="2014-09-04T09:09:00Z">
              <w:r>
                <w:rPr>
                  <w:rFonts w:eastAsia="Arial Unicode MS"/>
                </w:rPr>
                <w:t>d</w:t>
              </w:r>
              <w:r w:rsidRPr="00D82A73">
                <w:rPr>
                  <w:rFonts w:eastAsia="Arial Unicode MS"/>
                </w:rPr>
                <w:t>escription</w:t>
              </w:r>
            </w:ins>
            <w:r w:rsidRPr="00D82A73">
              <w:rPr>
                <w:rFonts w:eastAsia="Arial Unicode MS"/>
              </w:rPr>
              <w:t>)</w:t>
            </w:r>
          </w:p>
        </w:tc>
        <w:tc>
          <w:tcPr>
            <w:tcW w:w="3388" w:type="dxa"/>
          </w:tcPr>
          <w:p w14:paraId="51CEC0C5" w14:textId="77777777" w:rsidR="00A35CF2" w:rsidRPr="00D82A73" w:rsidRDefault="00A35CF2" w:rsidP="00177141">
            <w:pPr>
              <w:rPr>
                <w:rFonts w:eastAsia="Arial Unicode MS"/>
              </w:rPr>
            </w:pPr>
            <w:r w:rsidRPr="00D82A73">
              <w:rPr>
                <w:rFonts w:eastAsia="Arial Unicode MS"/>
              </w:rPr>
              <w:t>Formulärets beskrivning och instruktioner.</w:t>
            </w:r>
          </w:p>
          <w:p w14:paraId="03C61585" w14:textId="77777777" w:rsidR="00A35CF2" w:rsidRPr="00D82A73" w:rsidRDefault="00A35CF2" w:rsidP="00177141">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61343B86" w14:textId="77777777" w:rsidR="00A35CF2" w:rsidRPr="00D82A73" w:rsidRDefault="00A35CF2" w:rsidP="00177141">
            <w:pPr>
              <w:rPr>
                <w:rFonts w:eastAsia="Arial Unicode MS"/>
              </w:rPr>
            </w:pPr>
            <w:r w:rsidRPr="00D82A73">
              <w:rPr>
                <w:rFonts w:eastAsia="Arial Unicode MS"/>
              </w:rPr>
              <w:t>TXT</w:t>
            </w:r>
          </w:p>
        </w:tc>
        <w:tc>
          <w:tcPr>
            <w:tcW w:w="720" w:type="dxa"/>
          </w:tcPr>
          <w:p w14:paraId="2BDC63F7" w14:textId="77777777" w:rsidR="00A35CF2" w:rsidRPr="00D82A73" w:rsidRDefault="00A35CF2" w:rsidP="00177141">
            <w:pPr>
              <w:rPr>
                <w:rFonts w:eastAsia="Arial Unicode MS"/>
              </w:rPr>
            </w:pPr>
            <w:r w:rsidRPr="00D82A73">
              <w:rPr>
                <w:rFonts w:eastAsia="Arial Unicode MS"/>
              </w:rPr>
              <w:t>1..0</w:t>
            </w:r>
          </w:p>
        </w:tc>
        <w:tc>
          <w:tcPr>
            <w:tcW w:w="1800" w:type="dxa"/>
          </w:tcPr>
          <w:p w14:paraId="40F3BDDE" w14:textId="77777777" w:rsidR="00A35CF2" w:rsidRPr="00D82A73" w:rsidRDefault="00A35CF2" w:rsidP="00177141">
            <w:pPr>
              <w:rPr>
                <w:rFonts w:eastAsia="Arial Unicode MS"/>
              </w:rPr>
            </w:pPr>
          </w:p>
        </w:tc>
        <w:tc>
          <w:tcPr>
            <w:tcW w:w="1920" w:type="dxa"/>
          </w:tcPr>
          <w:p w14:paraId="61C7BDE5" w14:textId="77777777" w:rsidR="00A35CF2" w:rsidRPr="00D82A73" w:rsidRDefault="00A35CF2" w:rsidP="00177141">
            <w:pPr>
              <w:rPr>
                <w:rFonts w:ascii="Arial" w:eastAsia="Arial Unicode MS" w:hAnsi="Arial"/>
              </w:rPr>
            </w:pPr>
          </w:p>
        </w:tc>
        <w:tc>
          <w:tcPr>
            <w:tcW w:w="1200" w:type="dxa"/>
            <w:shd w:val="clear" w:color="auto" w:fill="auto"/>
          </w:tcPr>
          <w:p w14:paraId="46CCE8A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E05850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CCAF1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D2570CC" w14:textId="77777777" w:rsidTr="00177141">
        <w:trPr>
          <w:trHeight w:val="217"/>
        </w:trPr>
        <w:tc>
          <w:tcPr>
            <w:tcW w:w="2567" w:type="dxa"/>
            <w:gridSpan w:val="2"/>
          </w:tcPr>
          <w:p w14:paraId="3AA3FBC7" w14:textId="7CE3EC92" w:rsidR="00A35CF2" w:rsidRPr="00D82A73" w:rsidRDefault="00A35CF2" w:rsidP="00177141">
            <w:pPr>
              <w:rPr>
                <w:rFonts w:eastAsia="Arial Unicode MS"/>
              </w:rPr>
            </w:pPr>
            <w:r w:rsidRPr="00D82A73">
              <w:rPr>
                <w:rFonts w:eastAsia="Arial Unicode MS"/>
              </w:rPr>
              <w:lastRenderedPageBreak/>
              <w:t>Formulärbeskrivning för personal (</w:t>
            </w:r>
            <w:del w:id="1405" w:author="Jarno Nieminen" w:date="2014-09-04T09:09:00Z">
              <w:r w:rsidR="00F94DA9" w:rsidRPr="00D82A73">
                <w:rPr>
                  <w:rFonts w:eastAsia="Arial Unicode MS"/>
                </w:rPr>
                <w:delText>DescriptionInternal</w:delText>
              </w:r>
            </w:del>
            <w:ins w:id="1406" w:author="Jarno Nieminen" w:date="2014-09-04T09:09:00Z">
              <w:r>
                <w:rPr>
                  <w:rFonts w:eastAsia="Arial Unicode MS"/>
                </w:rPr>
                <w:t>d</w:t>
              </w:r>
              <w:r w:rsidRPr="00D82A73">
                <w:rPr>
                  <w:rFonts w:eastAsia="Arial Unicode MS"/>
                </w:rPr>
                <w:t>escriptionInternal</w:t>
              </w:r>
            </w:ins>
            <w:r w:rsidRPr="00D82A73">
              <w:rPr>
                <w:rFonts w:eastAsia="Arial Unicode MS"/>
              </w:rPr>
              <w:t>)</w:t>
            </w:r>
          </w:p>
        </w:tc>
        <w:tc>
          <w:tcPr>
            <w:tcW w:w="3388" w:type="dxa"/>
          </w:tcPr>
          <w:p w14:paraId="3FFEDFA1" w14:textId="77777777" w:rsidR="00A35CF2" w:rsidRPr="00D82A73" w:rsidRDefault="00A35CF2" w:rsidP="00177141">
            <w:pPr>
              <w:rPr>
                <w:rFonts w:eastAsia="Arial Unicode MS"/>
              </w:rPr>
            </w:pPr>
            <w:r w:rsidRPr="00D82A73">
              <w:rPr>
                <w:rFonts w:eastAsia="Arial Unicode MS"/>
              </w:rPr>
              <w:t>Formulärets beskrivning och instruktioner. Avsedd för personal.</w:t>
            </w:r>
          </w:p>
          <w:p w14:paraId="2FD5F144" w14:textId="77777777" w:rsidR="00A35CF2" w:rsidRPr="00D82A73" w:rsidRDefault="00A35CF2" w:rsidP="00177141">
            <w:pPr>
              <w:rPr>
                <w:szCs w:val="20"/>
              </w:rPr>
            </w:pPr>
            <w:r w:rsidRPr="00D82A73">
              <w:rPr>
                <w:rFonts w:eastAsia="Arial Unicode MS"/>
              </w:rPr>
              <w:t xml:space="preserve"> </w:t>
            </w:r>
          </w:p>
        </w:tc>
        <w:tc>
          <w:tcPr>
            <w:tcW w:w="1140" w:type="dxa"/>
          </w:tcPr>
          <w:p w14:paraId="3D958602" w14:textId="77777777" w:rsidR="00A35CF2" w:rsidRPr="00D82A73" w:rsidRDefault="00A35CF2" w:rsidP="00177141">
            <w:pPr>
              <w:rPr>
                <w:rFonts w:eastAsia="Arial Unicode MS"/>
              </w:rPr>
            </w:pPr>
            <w:r w:rsidRPr="00D82A73">
              <w:rPr>
                <w:rFonts w:eastAsia="Arial Unicode MS"/>
              </w:rPr>
              <w:t>TXT</w:t>
            </w:r>
          </w:p>
        </w:tc>
        <w:tc>
          <w:tcPr>
            <w:tcW w:w="720" w:type="dxa"/>
          </w:tcPr>
          <w:p w14:paraId="2C42DF6F" w14:textId="77777777" w:rsidR="00A35CF2" w:rsidRPr="00D82A73" w:rsidRDefault="00A35CF2" w:rsidP="00177141">
            <w:pPr>
              <w:rPr>
                <w:rFonts w:eastAsia="Arial Unicode MS"/>
              </w:rPr>
            </w:pPr>
            <w:r w:rsidRPr="00D82A73">
              <w:rPr>
                <w:rFonts w:eastAsia="Arial Unicode MS"/>
              </w:rPr>
              <w:t>1..0</w:t>
            </w:r>
          </w:p>
        </w:tc>
        <w:tc>
          <w:tcPr>
            <w:tcW w:w="1800" w:type="dxa"/>
          </w:tcPr>
          <w:p w14:paraId="1C825D99" w14:textId="77777777" w:rsidR="00A35CF2" w:rsidRPr="00D82A73" w:rsidRDefault="00A35CF2" w:rsidP="00177141">
            <w:pPr>
              <w:rPr>
                <w:rFonts w:eastAsia="Arial Unicode MS"/>
              </w:rPr>
            </w:pPr>
          </w:p>
        </w:tc>
        <w:tc>
          <w:tcPr>
            <w:tcW w:w="1920" w:type="dxa"/>
          </w:tcPr>
          <w:p w14:paraId="504D79DE" w14:textId="77777777" w:rsidR="00A35CF2" w:rsidRPr="00D82A73" w:rsidRDefault="00A35CF2" w:rsidP="00177141">
            <w:pPr>
              <w:rPr>
                <w:rFonts w:ascii="Arial" w:eastAsia="Arial Unicode MS" w:hAnsi="Arial"/>
              </w:rPr>
            </w:pPr>
          </w:p>
        </w:tc>
        <w:tc>
          <w:tcPr>
            <w:tcW w:w="1200" w:type="dxa"/>
            <w:shd w:val="clear" w:color="auto" w:fill="auto"/>
          </w:tcPr>
          <w:p w14:paraId="474917D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242C9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8CF20A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BA5FD63" w14:textId="77777777" w:rsidTr="00177141">
        <w:trPr>
          <w:trHeight w:val="217"/>
        </w:trPr>
        <w:tc>
          <w:tcPr>
            <w:tcW w:w="2567" w:type="dxa"/>
            <w:gridSpan w:val="2"/>
          </w:tcPr>
          <w:p w14:paraId="20654E27" w14:textId="4EF7A82E" w:rsidR="00A35CF2" w:rsidRPr="00D82A73" w:rsidRDefault="00A35CF2" w:rsidP="00177141">
            <w:pPr>
              <w:rPr>
                <w:rFonts w:eastAsia="Arial Unicode MS"/>
              </w:rPr>
            </w:pPr>
            <w:r w:rsidRPr="00D82A73">
              <w:rPr>
                <w:rFonts w:eastAsia="Arial Unicode MS"/>
              </w:rPr>
              <w:t>(</w:t>
            </w:r>
            <w:del w:id="1407" w:author="Jarno Nieminen" w:date="2014-09-04T09:09:00Z">
              <w:r w:rsidR="00F94DA9" w:rsidRPr="00D82A73">
                <w:rPr>
                  <w:rFonts w:eastAsia="Arial Unicode MS"/>
                </w:rPr>
                <w:delText>FormCompleteText</w:delText>
              </w:r>
            </w:del>
            <w:ins w:id="1408" w:author="Jarno Nieminen" w:date="2014-09-04T09:09:00Z">
              <w:r>
                <w:rPr>
                  <w:rFonts w:eastAsia="Arial Unicode MS"/>
                </w:rPr>
                <w:t>f</w:t>
              </w:r>
              <w:r w:rsidRPr="00D82A73">
                <w:rPr>
                  <w:rFonts w:eastAsia="Arial Unicode MS"/>
                </w:rPr>
                <w:t>ormCompleteText</w:t>
              </w:r>
            </w:ins>
            <w:r w:rsidRPr="00D82A73">
              <w:rPr>
                <w:rFonts w:eastAsia="Arial Unicode MS"/>
              </w:rPr>
              <w:t>)</w:t>
            </w:r>
          </w:p>
        </w:tc>
        <w:tc>
          <w:tcPr>
            <w:tcW w:w="3388" w:type="dxa"/>
          </w:tcPr>
          <w:p w14:paraId="6973F460" w14:textId="77777777" w:rsidR="00A35CF2" w:rsidRPr="00D82A73" w:rsidRDefault="00A35CF2" w:rsidP="00177141">
            <w:pPr>
              <w:rPr>
                <w:szCs w:val="20"/>
              </w:rPr>
            </w:pPr>
            <w:r w:rsidRPr="00D82A73">
              <w:rPr>
                <w:szCs w:val="20"/>
              </w:rPr>
              <w:t>Informationstext vid avslutat och sparat formulär.</w:t>
            </w:r>
          </w:p>
        </w:tc>
        <w:tc>
          <w:tcPr>
            <w:tcW w:w="1140" w:type="dxa"/>
          </w:tcPr>
          <w:p w14:paraId="2072E849" w14:textId="77777777" w:rsidR="00A35CF2" w:rsidRPr="00D82A73" w:rsidRDefault="00A35CF2" w:rsidP="00177141">
            <w:pPr>
              <w:rPr>
                <w:rFonts w:eastAsia="Arial Unicode MS"/>
              </w:rPr>
            </w:pPr>
          </w:p>
        </w:tc>
        <w:tc>
          <w:tcPr>
            <w:tcW w:w="720" w:type="dxa"/>
          </w:tcPr>
          <w:p w14:paraId="7345F116" w14:textId="77777777" w:rsidR="00A35CF2" w:rsidRPr="00D82A73" w:rsidRDefault="00A35CF2" w:rsidP="00177141">
            <w:pPr>
              <w:rPr>
                <w:rFonts w:eastAsia="Arial Unicode MS"/>
              </w:rPr>
            </w:pPr>
          </w:p>
        </w:tc>
        <w:tc>
          <w:tcPr>
            <w:tcW w:w="1800" w:type="dxa"/>
          </w:tcPr>
          <w:p w14:paraId="5D3EDE83" w14:textId="77777777" w:rsidR="00A35CF2" w:rsidRPr="00D82A73" w:rsidRDefault="00A35CF2" w:rsidP="00177141">
            <w:pPr>
              <w:rPr>
                <w:rFonts w:eastAsia="Arial Unicode MS"/>
              </w:rPr>
            </w:pPr>
          </w:p>
        </w:tc>
        <w:tc>
          <w:tcPr>
            <w:tcW w:w="1920" w:type="dxa"/>
          </w:tcPr>
          <w:p w14:paraId="4FEB3BCE" w14:textId="77777777" w:rsidR="00A35CF2" w:rsidRPr="00D82A73" w:rsidRDefault="00A35CF2" w:rsidP="00177141">
            <w:pPr>
              <w:rPr>
                <w:rFonts w:ascii="Arial" w:eastAsia="Arial Unicode MS" w:hAnsi="Arial"/>
              </w:rPr>
            </w:pPr>
          </w:p>
        </w:tc>
        <w:tc>
          <w:tcPr>
            <w:tcW w:w="1200" w:type="dxa"/>
            <w:shd w:val="clear" w:color="auto" w:fill="auto"/>
          </w:tcPr>
          <w:p w14:paraId="0E621D1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039BC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7B1A1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71278E0" w14:textId="77777777" w:rsidTr="00177141">
        <w:trPr>
          <w:trHeight w:val="217"/>
        </w:trPr>
        <w:tc>
          <w:tcPr>
            <w:tcW w:w="2567" w:type="dxa"/>
            <w:gridSpan w:val="2"/>
          </w:tcPr>
          <w:p w14:paraId="39F6AEE9" w14:textId="77777777" w:rsidR="00A35CF2" w:rsidRPr="00D82A73" w:rsidRDefault="00A35CF2" w:rsidP="00177141">
            <w:pPr>
              <w:rPr>
                <w:rFonts w:eastAsia="Arial Unicode MS"/>
              </w:rPr>
            </w:pPr>
            <w:r w:rsidRPr="00D82A73">
              <w:rPr>
                <w:rFonts w:eastAsia="Arial Unicode MS"/>
              </w:rPr>
              <w:t>Informations URL</w:t>
            </w:r>
          </w:p>
          <w:p w14:paraId="47A0E25B" w14:textId="0DFBD264" w:rsidR="00A35CF2" w:rsidRPr="00D82A73" w:rsidRDefault="00A35CF2" w:rsidP="00177141">
            <w:pPr>
              <w:rPr>
                <w:rFonts w:eastAsia="Arial Unicode MS"/>
              </w:rPr>
            </w:pPr>
            <w:r w:rsidRPr="00D82A73">
              <w:rPr>
                <w:rFonts w:eastAsia="Arial Unicode MS"/>
              </w:rPr>
              <w:t>(</w:t>
            </w:r>
            <w:del w:id="1409" w:author="Jarno Nieminen" w:date="2014-09-04T09:09:00Z">
              <w:r w:rsidR="007E0F04" w:rsidRPr="00D82A73">
                <w:rPr>
                  <w:rFonts w:eastAsia="Arial Unicode MS"/>
                </w:rPr>
                <w:delText>InformationURL</w:delText>
              </w:r>
            </w:del>
            <w:ins w:id="1410" w:author="Jarno Nieminen" w:date="2014-09-04T09:09:00Z">
              <w:r>
                <w:rPr>
                  <w:rFonts w:eastAsia="Arial Unicode MS"/>
                </w:rPr>
                <w:t>i</w:t>
              </w:r>
              <w:r w:rsidRPr="00D82A73">
                <w:rPr>
                  <w:rFonts w:eastAsia="Arial Unicode MS"/>
                </w:rPr>
                <w:t>nformationURL</w:t>
              </w:r>
            </w:ins>
            <w:r w:rsidRPr="00D82A73">
              <w:rPr>
                <w:rFonts w:eastAsia="Arial Unicode MS"/>
              </w:rPr>
              <w:t>)</w:t>
            </w:r>
          </w:p>
        </w:tc>
        <w:tc>
          <w:tcPr>
            <w:tcW w:w="3388" w:type="dxa"/>
          </w:tcPr>
          <w:p w14:paraId="0218A25E" w14:textId="77777777" w:rsidR="00A35CF2" w:rsidRPr="00D82A73" w:rsidRDefault="00A35CF2" w:rsidP="00177141">
            <w:pPr>
              <w:rPr>
                <w:szCs w:val="20"/>
              </w:rPr>
            </w:pPr>
            <w:r w:rsidRPr="00D82A73">
              <w:rPr>
                <w:szCs w:val="20"/>
              </w:rPr>
              <w:t>URL till ytterligare/relevant information.</w:t>
            </w:r>
          </w:p>
        </w:tc>
        <w:tc>
          <w:tcPr>
            <w:tcW w:w="1140" w:type="dxa"/>
          </w:tcPr>
          <w:p w14:paraId="06199372" w14:textId="77777777" w:rsidR="00A35CF2" w:rsidRPr="00D82A73" w:rsidRDefault="00A35CF2" w:rsidP="00177141">
            <w:pPr>
              <w:rPr>
                <w:rFonts w:eastAsia="Arial Unicode MS"/>
              </w:rPr>
            </w:pPr>
            <w:r w:rsidRPr="00D82A73">
              <w:rPr>
                <w:rFonts w:eastAsia="Arial Unicode MS"/>
              </w:rPr>
              <w:t>URL</w:t>
            </w:r>
          </w:p>
        </w:tc>
        <w:tc>
          <w:tcPr>
            <w:tcW w:w="720" w:type="dxa"/>
          </w:tcPr>
          <w:p w14:paraId="1E3A1EBC" w14:textId="77777777" w:rsidR="00A35CF2" w:rsidRPr="00D82A73" w:rsidRDefault="00A35CF2" w:rsidP="00177141">
            <w:pPr>
              <w:rPr>
                <w:rFonts w:eastAsia="Arial Unicode MS"/>
              </w:rPr>
            </w:pPr>
            <w:r w:rsidRPr="00D82A73">
              <w:rPr>
                <w:rFonts w:eastAsia="Arial Unicode MS"/>
              </w:rPr>
              <w:t>0..1</w:t>
            </w:r>
          </w:p>
        </w:tc>
        <w:tc>
          <w:tcPr>
            <w:tcW w:w="1800" w:type="dxa"/>
          </w:tcPr>
          <w:p w14:paraId="36B9E41C" w14:textId="77777777" w:rsidR="00A35CF2" w:rsidRPr="00D82A73" w:rsidRDefault="00A35CF2" w:rsidP="00177141">
            <w:pPr>
              <w:rPr>
                <w:rFonts w:eastAsia="Arial Unicode MS"/>
              </w:rPr>
            </w:pPr>
          </w:p>
        </w:tc>
        <w:tc>
          <w:tcPr>
            <w:tcW w:w="1920" w:type="dxa"/>
          </w:tcPr>
          <w:p w14:paraId="1470DE41" w14:textId="77777777" w:rsidR="00A35CF2" w:rsidRPr="00D82A73" w:rsidRDefault="00A35CF2" w:rsidP="00177141">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490B17C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9B7DD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D3861F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F3E97F8" w14:textId="77777777" w:rsidTr="00177141">
        <w:trPr>
          <w:trHeight w:val="217"/>
        </w:trPr>
        <w:tc>
          <w:tcPr>
            <w:tcW w:w="2567" w:type="dxa"/>
            <w:gridSpan w:val="2"/>
          </w:tcPr>
          <w:p w14:paraId="0AB3FBE0" w14:textId="77777777" w:rsidR="00A35CF2" w:rsidRPr="00D82A73" w:rsidRDefault="00A35CF2" w:rsidP="00177141">
            <w:pPr>
              <w:rPr>
                <w:rFonts w:eastAsia="Arial Unicode MS"/>
              </w:rPr>
            </w:pPr>
            <w:r w:rsidRPr="00D82A73">
              <w:rPr>
                <w:rFonts w:eastAsia="Arial Unicode MS"/>
              </w:rPr>
              <w:t>Villkor</w:t>
            </w:r>
          </w:p>
          <w:p w14:paraId="35D27354" w14:textId="10C30C77" w:rsidR="00A35CF2" w:rsidRPr="00D82A73" w:rsidRDefault="00A35CF2" w:rsidP="00177141">
            <w:pPr>
              <w:rPr>
                <w:rFonts w:eastAsia="Arial Unicode MS"/>
              </w:rPr>
            </w:pPr>
            <w:r w:rsidRPr="00D82A73">
              <w:rPr>
                <w:rFonts w:eastAsia="Arial Unicode MS"/>
              </w:rPr>
              <w:t>(</w:t>
            </w:r>
            <w:del w:id="1411" w:author="Jarno Nieminen" w:date="2014-09-04T09:09:00Z">
              <w:r w:rsidR="00F94DA9" w:rsidRPr="00D82A73">
                <w:rPr>
                  <w:rFonts w:eastAsia="Arial Unicode MS"/>
                </w:rPr>
                <w:delText>Term</w:delText>
              </w:r>
            </w:del>
            <w:ins w:id="1412" w:author="Jarno Nieminen" w:date="2014-09-04T09:09:00Z">
              <w:r>
                <w:rPr>
                  <w:rFonts w:eastAsia="Arial Unicode MS"/>
                </w:rPr>
                <w:t>t</w:t>
              </w:r>
              <w:r w:rsidRPr="00D82A73">
                <w:rPr>
                  <w:rFonts w:eastAsia="Arial Unicode MS"/>
                </w:rPr>
                <w:t>erm</w:t>
              </w:r>
            </w:ins>
            <w:r w:rsidRPr="00D82A73">
              <w:rPr>
                <w:rFonts w:eastAsia="Arial Unicode MS"/>
              </w:rPr>
              <w:t>)</w:t>
            </w:r>
          </w:p>
        </w:tc>
        <w:tc>
          <w:tcPr>
            <w:tcW w:w="3388" w:type="dxa"/>
          </w:tcPr>
          <w:p w14:paraId="659F24C5" w14:textId="77777777" w:rsidR="00A35CF2" w:rsidRPr="00D82A73" w:rsidRDefault="00A35CF2" w:rsidP="00177141">
            <w:pPr>
              <w:rPr>
                <w:rFonts w:eastAsia="Arial Unicode MS"/>
              </w:rPr>
            </w:pPr>
            <w:r w:rsidRPr="00D82A73">
              <w:rPr>
                <w:rFonts w:eastAsia="Arial Unicode MS"/>
              </w:rPr>
              <w:t>Villkor kopplade till formuläret.</w:t>
            </w:r>
          </w:p>
          <w:p w14:paraId="25528FCE" w14:textId="77777777" w:rsidR="00A35CF2" w:rsidRPr="00D82A73" w:rsidRDefault="00A35CF2" w:rsidP="00177141">
            <w:pPr>
              <w:rPr>
                <w:rFonts w:eastAsia="Arial Unicode MS"/>
              </w:rPr>
            </w:pPr>
            <w:r w:rsidRPr="00D82A73">
              <w:rPr>
                <w:rFonts w:eastAsia="Arial Unicode MS"/>
              </w:rPr>
              <w:t>T.ex. Villkorstext som användaren/patienten måste godkänna innan formuläret kan besvaras.</w:t>
            </w:r>
          </w:p>
        </w:tc>
        <w:tc>
          <w:tcPr>
            <w:tcW w:w="1140" w:type="dxa"/>
          </w:tcPr>
          <w:p w14:paraId="6B639D70" w14:textId="77777777" w:rsidR="00A35CF2" w:rsidRPr="00D82A73" w:rsidRDefault="00A35CF2" w:rsidP="00177141">
            <w:pPr>
              <w:rPr>
                <w:rFonts w:eastAsia="Arial Unicode MS"/>
              </w:rPr>
            </w:pPr>
            <w:r w:rsidRPr="00D82A73">
              <w:rPr>
                <w:rFonts w:eastAsia="Arial Unicode MS"/>
              </w:rPr>
              <w:t>TXT</w:t>
            </w:r>
          </w:p>
        </w:tc>
        <w:tc>
          <w:tcPr>
            <w:tcW w:w="720" w:type="dxa"/>
          </w:tcPr>
          <w:p w14:paraId="679BB617" w14:textId="77777777" w:rsidR="00A35CF2" w:rsidRPr="00D82A73" w:rsidRDefault="00A35CF2" w:rsidP="00177141">
            <w:pPr>
              <w:rPr>
                <w:rFonts w:eastAsia="Arial Unicode MS"/>
              </w:rPr>
            </w:pPr>
            <w:r w:rsidRPr="00D82A73">
              <w:rPr>
                <w:rFonts w:eastAsia="Arial Unicode MS"/>
              </w:rPr>
              <w:t>1</w:t>
            </w:r>
          </w:p>
        </w:tc>
        <w:tc>
          <w:tcPr>
            <w:tcW w:w="1800" w:type="dxa"/>
          </w:tcPr>
          <w:p w14:paraId="5BA5797A" w14:textId="77777777" w:rsidR="00A35CF2" w:rsidRPr="00D82A73" w:rsidRDefault="00A35CF2" w:rsidP="00177141">
            <w:pPr>
              <w:rPr>
                <w:rFonts w:eastAsia="Arial Unicode MS"/>
              </w:rPr>
            </w:pPr>
          </w:p>
        </w:tc>
        <w:tc>
          <w:tcPr>
            <w:tcW w:w="1920" w:type="dxa"/>
          </w:tcPr>
          <w:p w14:paraId="76323773" w14:textId="77777777" w:rsidR="00A35CF2" w:rsidRPr="00D82A73" w:rsidRDefault="00A35CF2" w:rsidP="00177141">
            <w:pPr>
              <w:rPr>
                <w:rFonts w:ascii="Arial" w:eastAsia="Arial Unicode MS" w:hAnsi="Arial"/>
              </w:rPr>
            </w:pPr>
          </w:p>
        </w:tc>
        <w:tc>
          <w:tcPr>
            <w:tcW w:w="1200" w:type="dxa"/>
            <w:shd w:val="clear" w:color="auto" w:fill="auto"/>
          </w:tcPr>
          <w:p w14:paraId="7F8639D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65480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889EB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76BF002" w14:textId="77777777" w:rsidTr="00177141">
        <w:trPr>
          <w:trHeight w:val="217"/>
        </w:trPr>
        <w:tc>
          <w:tcPr>
            <w:tcW w:w="2567" w:type="dxa"/>
            <w:gridSpan w:val="2"/>
          </w:tcPr>
          <w:p w14:paraId="0F58E0BC" w14:textId="25C1E54F" w:rsidR="00A35CF2" w:rsidRPr="00D82A73" w:rsidRDefault="00A35CF2" w:rsidP="00177141">
            <w:pPr>
              <w:rPr>
                <w:rFonts w:eastAsia="Arial Unicode MS"/>
              </w:rPr>
            </w:pPr>
            <w:r w:rsidRPr="00D82A73">
              <w:rPr>
                <w:rFonts w:eastAsia="Arial Unicode MS"/>
              </w:rPr>
              <w:t>(</w:t>
            </w:r>
            <w:del w:id="1413" w:author="Jarno Nieminen" w:date="2014-09-04T09:09:00Z">
              <w:r w:rsidR="00F94DA9" w:rsidRPr="00D82A73">
                <w:rPr>
                  <w:rFonts w:eastAsia="Arial Unicode MS"/>
                </w:rPr>
                <w:delText>MaxNumberOfPages</w:delText>
              </w:r>
            </w:del>
            <w:ins w:id="1414" w:author="Jarno Nieminen" w:date="2014-09-04T09:09:00Z">
              <w:r>
                <w:rPr>
                  <w:rFonts w:eastAsia="Arial Unicode MS"/>
                </w:rPr>
                <w:t>m</w:t>
              </w:r>
              <w:r w:rsidRPr="00D82A73">
                <w:rPr>
                  <w:rFonts w:eastAsia="Arial Unicode MS"/>
                </w:rPr>
                <w:t>axNumberOfPages</w:t>
              </w:r>
            </w:ins>
            <w:r w:rsidRPr="00D82A73">
              <w:rPr>
                <w:rFonts w:eastAsia="Arial Unicode MS"/>
              </w:rPr>
              <w:t>)</w:t>
            </w:r>
          </w:p>
        </w:tc>
        <w:tc>
          <w:tcPr>
            <w:tcW w:w="3388" w:type="dxa"/>
          </w:tcPr>
          <w:p w14:paraId="5FB24564" w14:textId="77777777" w:rsidR="00A35CF2" w:rsidRPr="00D82A73" w:rsidRDefault="00A35CF2" w:rsidP="00177141">
            <w:pPr>
              <w:rPr>
                <w:szCs w:val="20"/>
              </w:rPr>
            </w:pPr>
            <w:r w:rsidRPr="00D82A73">
              <w:rPr>
                <w:szCs w:val="20"/>
              </w:rPr>
              <w:t>Beskriver hur många ”sidor” formuläret maximalt kan innehåller.</w:t>
            </w:r>
          </w:p>
          <w:p w14:paraId="551CF6E7" w14:textId="77777777" w:rsidR="00A35CF2" w:rsidRPr="00D82A73" w:rsidRDefault="00A35CF2" w:rsidP="00177141">
            <w:pPr>
              <w:rPr>
                <w:szCs w:val="20"/>
              </w:rPr>
            </w:pPr>
            <w:r w:rsidRPr="00D82A73">
              <w:rPr>
                <w:szCs w:val="20"/>
              </w:rPr>
              <w:t>T.ex. 10</w:t>
            </w:r>
          </w:p>
        </w:tc>
        <w:tc>
          <w:tcPr>
            <w:tcW w:w="1140" w:type="dxa"/>
          </w:tcPr>
          <w:p w14:paraId="5338D322" w14:textId="77777777" w:rsidR="00A35CF2" w:rsidRPr="00D82A73" w:rsidRDefault="00A35CF2" w:rsidP="00177141">
            <w:pPr>
              <w:rPr>
                <w:rFonts w:eastAsia="Arial Unicode MS"/>
              </w:rPr>
            </w:pPr>
            <w:r w:rsidRPr="00D82A73">
              <w:rPr>
                <w:rFonts w:eastAsia="Arial Unicode MS"/>
              </w:rPr>
              <w:t>VÄ</w:t>
            </w:r>
          </w:p>
        </w:tc>
        <w:tc>
          <w:tcPr>
            <w:tcW w:w="720" w:type="dxa"/>
          </w:tcPr>
          <w:p w14:paraId="4608A9AD" w14:textId="77777777" w:rsidR="00A35CF2" w:rsidRPr="00D82A73" w:rsidRDefault="00A35CF2" w:rsidP="00177141">
            <w:pPr>
              <w:rPr>
                <w:rFonts w:eastAsia="Arial Unicode MS"/>
              </w:rPr>
            </w:pPr>
            <w:r w:rsidRPr="00D82A73">
              <w:rPr>
                <w:rFonts w:eastAsia="Arial Unicode MS"/>
              </w:rPr>
              <w:t>1</w:t>
            </w:r>
          </w:p>
        </w:tc>
        <w:tc>
          <w:tcPr>
            <w:tcW w:w="1800" w:type="dxa"/>
          </w:tcPr>
          <w:p w14:paraId="55622205" w14:textId="77777777" w:rsidR="00A35CF2" w:rsidRPr="00D82A73" w:rsidRDefault="00A35CF2" w:rsidP="00177141">
            <w:pPr>
              <w:rPr>
                <w:rFonts w:eastAsia="Arial Unicode MS"/>
              </w:rPr>
            </w:pPr>
          </w:p>
        </w:tc>
        <w:tc>
          <w:tcPr>
            <w:tcW w:w="1920" w:type="dxa"/>
          </w:tcPr>
          <w:p w14:paraId="30C0014B" w14:textId="77777777" w:rsidR="00A35CF2" w:rsidRPr="00D82A73" w:rsidRDefault="00A35CF2" w:rsidP="00177141">
            <w:pPr>
              <w:rPr>
                <w:rFonts w:ascii="Arial" w:eastAsia="Arial Unicode MS" w:hAnsi="Arial"/>
              </w:rPr>
            </w:pPr>
          </w:p>
        </w:tc>
        <w:tc>
          <w:tcPr>
            <w:tcW w:w="1200" w:type="dxa"/>
            <w:shd w:val="clear" w:color="auto" w:fill="auto"/>
          </w:tcPr>
          <w:p w14:paraId="50FE6E2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D52BE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C0142C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2020615" w14:textId="77777777" w:rsidTr="00177141">
        <w:trPr>
          <w:trHeight w:val="217"/>
        </w:trPr>
        <w:tc>
          <w:tcPr>
            <w:tcW w:w="2567" w:type="dxa"/>
            <w:gridSpan w:val="2"/>
          </w:tcPr>
          <w:p w14:paraId="32E37882" w14:textId="1A86C465" w:rsidR="00A35CF2" w:rsidRPr="00D82A73" w:rsidRDefault="00A35CF2" w:rsidP="00177141">
            <w:pPr>
              <w:rPr>
                <w:rFonts w:eastAsia="Arial Unicode MS"/>
              </w:rPr>
            </w:pPr>
            <w:r w:rsidRPr="00D82A73">
              <w:rPr>
                <w:rFonts w:eastAsia="Arial Unicode MS"/>
              </w:rPr>
              <w:t>(</w:t>
            </w:r>
            <w:del w:id="1415" w:author="Jarno Nieminen" w:date="2014-09-04T09:09:00Z">
              <w:r w:rsidR="00F94DA9" w:rsidRPr="00D82A73">
                <w:rPr>
                  <w:rFonts w:eastAsia="Arial Unicode MS"/>
                </w:rPr>
                <w:delText>MinNumberOfPages</w:delText>
              </w:r>
            </w:del>
            <w:ins w:id="1416" w:author="Jarno Nieminen" w:date="2014-09-04T09:09:00Z">
              <w:r>
                <w:rPr>
                  <w:rFonts w:eastAsia="Arial Unicode MS"/>
                </w:rPr>
                <w:t>m</w:t>
              </w:r>
              <w:r w:rsidRPr="00D82A73">
                <w:rPr>
                  <w:rFonts w:eastAsia="Arial Unicode MS"/>
                </w:rPr>
                <w:t>inNumberOfPages</w:t>
              </w:r>
            </w:ins>
            <w:r w:rsidRPr="00D82A73">
              <w:rPr>
                <w:rFonts w:eastAsia="Arial Unicode MS"/>
              </w:rPr>
              <w:t>)</w:t>
            </w:r>
          </w:p>
        </w:tc>
        <w:tc>
          <w:tcPr>
            <w:tcW w:w="3388" w:type="dxa"/>
          </w:tcPr>
          <w:p w14:paraId="5B92EFC3" w14:textId="77777777" w:rsidR="00A35CF2" w:rsidRPr="00D82A73" w:rsidRDefault="00A35CF2" w:rsidP="00177141">
            <w:pPr>
              <w:rPr>
                <w:szCs w:val="20"/>
              </w:rPr>
            </w:pPr>
            <w:r w:rsidRPr="00D82A73">
              <w:rPr>
                <w:szCs w:val="20"/>
              </w:rPr>
              <w:t>Beskriver hur många ”sidor” formuläret minst kan innehålla.</w:t>
            </w:r>
          </w:p>
          <w:p w14:paraId="2F04F231" w14:textId="77777777" w:rsidR="00A35CF2" w:rsidRPr="00D82A73" w:rsidRDefault="00A35CF2" w:rsidP="00177141">
            <w:pPr>
              <w:rPr>
                <w:szCs w:val="20"/>
              </w:rPr>
            </w:pPr>
            <w:r w:rsidRPr="00D82A73">
              <w:rPr>
                <w:szCs w:val="20"/>
              </w:rPr>
              <w:t>T.ex. 10</w:t>
            </w:r>
          </w:p>
        </w:tc>
        <w:tc>
          <w:tcPr>
            <w:tcW w:w="1140" w:type="dxa"/>
          </w:tcPr>
          <w:p w14:paraId="6BCC2048" w14:textId="77777777" w:rsidR="00A35CF2" w:rsidRPr="00D82A73" w:rsidRDefault="00A35CF2" w:rsidP="00177141">
            <w:pPr>
              <w:rPr>
                <w:rFonts w:eastAsia="Arial Unicode MS"/>
              </w:rPr>
            </w:pPr>
            <w:r w:rsidRPr="00D82A73">
              <w:rPr>
                <w:rFonts w:eastAsia="Arial Unicode MS"/>
              </w:rPr>
              <w:t>VÄ</w:t>
            </w:r>
          </w:p>
        </w:tc>
        <w:tc>
          <w:tcPr>
            <w:tcW w:w="720" w:type="dxa"/>
          </w:tcPr>
          <w:p w14:paraId="10FF6C3C" w14:textId="77777777" w:rsidR="00A35CF2" w:rsidRPr="00D82A73" w:rsidRDefault="00A35CF2" w:rsidP="00177141">
            <w:pPr>
              <w:rPr>
                <w:rFonts w:eastAsia="Arial Unicode MS"/>
              </w:rPr>
            </w:pPr>
            <w:r w:rsidRPr="00D82A73">
              <w:rPr>
                <w:rFonts w:eastAsia="Arial Unicode MS"/>
              </w:rPr>
              <w:t>1</w:t>
            </w:r>
          </w:p>
        </w:tc>
        <w:tc>
          <w:tcPr>
            <w:tcW w:w="1800" w:type="dxa"/>
          </w:tcPr>
          <w:p w14:paraId="31E7F9DD" w14:textId="77777777" w:rsidR="00A35CF2" w:rsidRPr="00D82A73" w:rsidRDefault="00A35CF2" w:rsidP="00177141">
            <w:pPr>
              <w:rPr>
                <w:rFonts w:eastAsia="Arial Unicode MS"/>
              </w:rPr>
            </w:pPr>
          </w:p>
        </w:tc>
        <w:tc>
          <w:tcPr>
            <w:tcW w:w="1920" w:type="dxa"/>
          </w:tcPr>
          <w:p w14:paraId="2B695260" w14:textId="77777777" w:rsidR="00A35CF2" w:rsidRPr="00D82A73" w:rsidRDefault="00A35CF2" w:rsidP="00177141">
            <w:pPr>
              <w:rPr>
                <w:rFonts w:ascii="Arial" w:eastAsia="Arial Unicode MS" w:hAnsi="Arial"/>
              </w:rPr>
            </w:pPr>
          </w:p>
        </w:tc>
        <w:tc>
          <w:tcPr>
            <w:tcW w:w="1200" w:type="dxa"/>
            <w:shd w:val="clear" w:color="auto" w:fill="auto"/>
          </w:tcPr>
          <w:p w14:paraId="028A047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3DA300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7184D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89C7493" w14:textId="77777777" w:rsidTr="00177141">
        <w:trPr>
          <w:trHeight w:val="217"/>
        </w:trPr>
        <w:tc>
          <w:tcPr>
            <w:tcW w:w="2567" w:type="dxa"/>
            <w:gridSpan w:val="2"/>
          </w:tcPr>
          <w:p w14:paraId="52B04A51" w14:textId="3F290F1D" w:rsidR="00A35CF2" w:rsidRPr="00D82A73" w:rsidRDefault="00F94DA9" w:rsidP="00177141">
            <w:pPr>
              <w:rPr>
                <w:rFonts w:eastAsia="Arial Unicode MS"/>
              </w:rPr>
            </w:pPr>
            <w:del w:id="1417" w:author="Jarno Nieminen" w:date="2014-09-04T09:09:00Z">
              <w:r w:rsidRPr="00D82A73">
                <w:rPr>
                  <w:rFonts w:eastAsia="Arial Unicode MS"/>
                </w:rPr>
                <w:delText>(MaxNumberOfQuestion)</w:delText>
              </w:r>
            </w:del>
            <w:ins w:id="1418" w:author="Jarno Nieminen" w:date="2014-09-04T09:09:00Z">
              <w:r w:rsidR="00A35CF2" w:rsidRPr="00D82A73">
                <w:rPr>
                  <w:rFonts w:eastAsia="Arial Unicode MS"/>
                </w:rPr>
                <w:t>(</w:t>
              </w:r>
              <w:r w:rsidR="00A35CF2">
                <w:rPr>
                  <w:rFonts w:eastAsia="Arial Unicode MS"/>
                </w:rPr>
                <w:t>m</w:t>
              </w:r>
              <w:r w:rsidR="00A35CF2" w:rsidRPr="00D82A73">
                <w:rPr>
                  <w:rFonts w:eastAsia="Arial Unicode MS"/>
                </w:rPr>
                <w:t>axNumberOfQuestion)</w:t>
              </w:r>
            </w:ins>
          </w:p>
        </w:tc>
        <w:tc>
          <w:tcPr>
            <w:tcW w:w="3388" w:type="dxa"/>
          </w:tcPr>
          <w:p w14:paraId="501FD479" w14:textId="77777777" w:rsidR="00A35CF2" w:rsidRPr="00D82A73" w:rsidRDefault="00A35CF2" w:rsidP="00177141">
            <w:pPr>
              <w:rPr>
                <w:szCs w:val="20"/>
              </w:rPr>
            </w:pPr>
            <w:r w:rsidRPr="00D82A73">
              <w:rPr>
                <w:szCs w:val="20"/>
              </w:rPr>
              <w:t>Beskriver hur många frågor formuläret maximalt kan innehåller.</w:t>
            </w:r>
          </w:p>
          <w:p w14:paraId="702717FF" w14:textId="77777777" w:rsidR="00A35CF2" w:rsidRPr="00D82A73" w:rsidRDefault="00A35CF2" w:rsidP="00177141">
            <w:pPr>
              <w:rPr>
                <w:rFonts w:eastAsia="Arial Unicode MS"/>
                <w:szCs w:val="20"/>
              </w:rPr>
            </w:pPr>
            <w:r w:rsidRPr="00D82A73">
              <w:rPr>
                <w:szCs w:val="20"/>
              </w:rPr>
              <w:t>T.ex. 10</w:t>
            </w:r>
          </w:p>
        </w:tc>
        <w:tc>
          <w:tcPr>
            <w:tcW w:w="1140" w:type="dxa"/>
          </w:tcPr>
          <w:p w14:paraId="26D07D03" w14:textId="77777777" w:rsidR="00A35CF2" w:rsidRPr="00D82A73" w:rsidRDefault="00A35CF2" w:rsidP="00177141">
            <w:pPr>
              <w:rPr>
                <w:rFonts w:eastAsia="Arial Unicode MS"/>
              </w:rPr>
            </w:pPr>
            <w:r w:rsidRPr="00D82A73">
              <w:rPr>
                <w:rFonts w:eastAsia="Arial Unicode MS"/>
              </w:rPr>
              <w:t>VÄ</w:t>
            </w:r>
          </w:p>
        </w:tc>
        <w:tc>
          <w:tcPr>
            <w:tcW w:w="720" w:type="dxa"/>
          </w:tcPr>
          <w:p w14:paraId="27589ACF" w14:textId="77777777" w:rsidR="00A35CF2" w:rsidRPr="00D82A73" w:rsidRDefault="00A35CF2" w:rsidP="00177141">
            <w:pPr>
              <w:rPr>
                <w:rFonts w:eastAsia="Arial Unicode MS"/>
              </w:rPr>
            </w:pPr>
            <w:r w:rsidRPr="00D82A73">
              <w:rPr>
                <w:rFonts w:eastAsia="Arial Unicode MS"/>
              </w:rPr>
              <w:t>1</w:t>
            </w:r>
          </w:p>
        </w:tc>
        <w:tc>
          <w:tcPr>
            <w:tcW w:w="1800" w:type="dxa"/>
          </w:tcPr>
          <w:p w14:paraId="0D37ABF4" w14:textId="77777777" w:rsidR="00A35CF2" w:rsidRPr="00D82A73" w:rsidRDefault="00A35CF2" w:rsidP="00177141">
            <w:pPr>
              <w:rPr>
                <w:rFonts w:eastAsia="Arial Unicode MS"/>
              </w:rPr>
            </w:pPr>
          </w:p>
        </w:tc>
        <w:tc>
          <w:tcPr>
            <w:tcW w:w="1920" w:type="dxa"/>
          </w:tcPr>
          <w:p w14:paraId="2BCC5E53" w14:textId="77777777" w:rsidR="00A35CF2" w:rsidRPr="00D82A73" w:rsidRDefault="00A35CF2" w:rsidP="00177141">
            <w:pPr>
              <w:rPr>
                <w:rFonts w:ascii="Arial" w:eastAsia="Arial Unicode MS" w:hAnsi="Arial"/>
              </w:rPr>
            </w:pPr>
          </w:p>
        </w:tc>
        <w:tc>
          <w:tcPr>
            <w:tcW w:w="1200" w:type="dxa"/>
            <w:shd w:val="clear" w:color="auto" w:fill="auto"/>
          </w:tcPr>
          <w:p w14:paraId="5A4B4FD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430C6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08E3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7BC4032" w14:textId="77777777" w:rsidTr="00177141">
        <w:trPr>
          <w:trHeight w:val="217"/>
        </w:trPr>
        <w:tc>
          <w:tcPr>
            <w:tcW w:w="2567" w:type="dxa"/>
            <w:gridSpan w:val="2"/>
          </w:tcPr>
          <w:p w14:paraId="653105C4" w14:textId="25359CC2" w:rsidR="00A35CF2" w:rsidRPr="00D82A73" w:rsidRDefault="00F94DA9" w:rsidP="00177141">
            <w:pPr>
              <w:rPr>
                <w:rFonts w:eastAsia="Arial Unicode MS"/>
              </w:rPr>
            </w:pPr>
            <w:del w:id="1419" w:author="Jarno Nieminen" w:date="2014-09-04T09:09:00Z">
              <w:r w:rsidRPr="00D82A73">
                <w:rPr>
                  <w:rFonts w:eastAsia="Arial Unicode MS"/>
                </w:rPr>
                <w:lastRenderedPageBreak/>
                <w:delText>(MinNumberOfQuestion)</w:delText>
              </w:r>
            </w:del>
            <w:ins w:id="1420" w:author="Jarno Nieminen" w:date="2014-09-04T09:09:00Z">
              <w:r w:rsidR="00A35CF2" w:rsidRPr="00D82A73">
                <w:rPr>
                  <w:rFonts w:eastAsia="Arial Unicode MS"/>
                </w:rPr>
                <w:t>(</w:t>
              </w:r>
              <w:r w:rsidR="00A35CF2">
                <w:rPr>
                  <w:rFonts w:eastAsia="Arial Unicode MS"/>
                </w:rPr>
                <w:t>m</w:t>
              </w:r>
              <w:r w:rsidR="00A35CF2" w:rsidRPr="00D82A73">
                <w:rPr>
                  <w:rFonts w:eastAsia="Arial Unicode MS"/>
                </w:rPr>
                <w:t>inNumberOfQuestion)</w:t>
              </w:r>
            </w:ins>
          </w:p>
        </w:tc>
        <w:tc>
          <w:tcPr>
            <w:tcW w:w="3388" w:type="dxa"/>
          </w:tcPr>
          <w:p w14:paraId="24B70C4B" w14:textId="77777777" w:rsidR="00A35CF2" w:rsidRPr="00D82A73" w:rsidRDefault="00A35CF2" w:rsidP="00177141">
            <w:pPr>
              <w:rPr>
                <w:szCs w:val="20"/>
              </w:rPr>
            </w:pPr>
            <w:r w:rsidRPr="00D82A73">
              <w:rPr>
                <w:szCs w:val="20"/>
              </w:rPr>
              <w:t>Beskriver hur många frågor formuläret som minst kan innehåller.</w:t>
            </w:r>
          </w:p>
          <w:p w14:paraId="1D5F55CA" w14:textId="77777777" w:rsidR="00A35CF2" w:rsidRPr="00D82A73" w:rsidRDefault="00A35CF2" w:rsidP="00177141">
            <w:pPr>
              <w:rPr>
                <w:rFonts w:eastAsia="Arial Unicode MS"/>
              </w:rPr>
            </w:pPr>
          </w:p>
        </w:tc>
        <w:tc>
          <w:tcPr>
            <w:tcW w:w="1140" w:type="dxa"/>
          </w:tcPr>
          <w:p w14:paraId="6D6AF73A" w14:textId="77777777" w:rsidR="00A35CF2" w:rsidRPr="00D82A73" w:rsidRDefault="00A35CF2" w:rsidP="00177141">
            <w:pPr>
              <w:rPr>
                <w:rFonts w:eastAsia="Arial Unicode MS"/>
              </w:rPr>
            </w:pPr>
            <w:r w:rsidRPr="00D82A73">
              <w:rPr>
                <w:rFonts w:eastAsia="Arial Unicode MS"/>
              </w:rPr>
              <w:t>VÄ</w:t>
            </w:r>
          </w:p>
        </w:tc>
        <w:tc>
          <w:tcPr>
            <w:tcW w:w="720" w:type="dxa"/>
          </w:tcPr>
          <w:p w14:paraId="3B9B6BE6" w14:textId="77777777" w:rsidR="00A35CF2" w:rsidRPr="00D82A73" w:rsidRDefault="00A35CF2" w:rsidP="00177141">
            <w:pPr>
              <w:rPr>
                <w:rFonts w:eastAsia="Arial Unicode MS"/>
              </w:rPr>
            </w:pPr>
            <w:r w:rsidRPr="00D82A73">
              <w:rPr>
                <w:rFonts w:eastAsia="Arial Unicode MS"/>
              </w:rPr>
              <w:t>1</w:t>
            </w:r>
          </w:p>
        </w:tc>
        <w:tc>
          <w:tcPr>
            <w:tcW w:w="1800" w:type="dxa"/>
          </w:tcPr>
          <w:p w14:paraId="54872BE6" w14:textId="77777777" w:rsidR="00A35CF2" w:rsidRPr="00D82A73" w:rsidRDefault="00A35CF2" w:rsidP="00177141"/>
        </w:tc>
        <w:tc>
          <w:tcPr>
            <w:tcW w:w="1920" w:type="dxa"/>
          </w:tcPr>
          <w:p w14:paraId="60ABEC1F" w14:textId="77777777" w:rsidR="00A35CF2" w:rsidRPr="00D82A73" w:rsidRDefault="00A35CF2" w:rsidP="00177141">
            <w:pPr>
              <w:rPr>
                <w:rFonts w:ascii="Arial" w:eastAsia="Arial Unicode MS" w:hAnsi="Arial"/>
              </w:rPr>
            </w:pPr>
          </w:p>
        </w:tc>
        <w:tc>
          <w:tcPr>
            <w:tcW w:w="1200" w:type="dxa"/>
            <w:shd w:val="clear" w:color="auto" w:fill="auto"/>
          </w:tcPr>
          <w:p w14:paraId="3E8E4BB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3FC496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98FA0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3CCE290" w14:textId="77777777" w:rsidTr="00177141">
        <w:trPr>
          <w:trHeight w:val="217"/>
        </w:trPr>
        <w:tc>
          <w:tcPr>
            <w:tcW w:w="2567" w:type="dxa"/>
            <w:gridSpan w:val="2"/>
          </w:tcPr>
          <w:p w14:paraId="0BF7A8B7" w14:textId="77777777" w:rsidR="00A35CF2" w:rsidRPr="00D82A73" w:rsidRDefault="00A35CF2" w:rsidP="00177141">
            <w:pPr>
              <w:rPr>
                <w:rFonts w:eastAsia="Arial Unicode MS"/>
              </w:rPr>
            </w:pPr>
            <w:r w:rsidRPr="00D82A73">
              <w:rPr>
                <w:rFonts w:eastAsia="Arial Unicode MS"/>
              </w:rPr>
              <w:t>(healthCareFacilityUnit)</w:t>
            </w:r>
          </w:p>
        </w:tc>
        <w:tc>
          <w:tcPr>
            <w:tcW w:w="3388" w:type="dxa"/>
          </w:tcPr>
          <w:p w14:paraId="37103359" w14:textId="77777777" w:rsidR="00A35CF2" w:rsidRPr="00D82A73" w:rsidRDefault="00A35CF2" w:rsidP="00177141">
            <w:pPr>
              <w:rPr>
                <w:rFonts w:eastAsia="Arial Unicode MS"/>
              </w:rPr>
            </w:pPr>
            <w:r w:rsidRPr="00D82A73">
              <w:rPr>
                <w:rFonts w:eastAsia="Arial Unicode MS"/>
              </w:rPr>
              <w:t>Mallens ägare.</w:t>
            </w:r>
          </w:p>
        </w:tc>
        <w:tc>
          <w:tcPr>
            <w:tcW w:w="1140" w:type="dxa"/>
          </w:tcPr>
          <w:p w14:paraId="038EA006" w14:textId="77777777" w:rsidR="00A35CF2" w:rsidRPr="00D82A73" w:rsidRDefault="00A35CF2" w:rsidP="00177141">
            <w:pPr>
              <w:rPr>
                <w:rFonts w:eastAsia="Arial Unicode MS"/>
              </w:rPr>
            </w:pPr>
            <w:r w:rsidRPr="00D82A73">
              <w:rPr>
                <w:rFonts w:eastAsia="Arial Unicode MS"/>
              </w:rPr>
              <w:t>II</w:t>
            </w:r>
          </w:p>
        </w:tc>
        <w:tc>
          <w:tcPr>
            <w:tcW w:w="720" w:type="dxa"/>
          </w:tcPr>
          <w:p w14:paraId="119DAC9F" w14:textId="77777777" w:rsidR="00A35CF2" w:rsidRPr="00D82A73" w:rsidRDefault="00A35CF2" w:rsidP="00177141">
            <w:pPr>
              <w:rPr>
                <w:rFonts w:eastAsia="Arial Unicode MS"/>
              </w:rPr>
            </w:pPr>
            <w:r w:rsidRPr="00D82A73">
              <w:rPr>
                <w:rFonts w:eastAsia="Arial Unicode MS"/>
              </w:rPr>
              <w:t>1</w:t>
            </w:r>
          </w:p>
        </w:tc>
        <w:tc>
          <w:tcPr>
            <w:tcW w:w="1800" w:type="dxa"/>
          </w:tcPr>
          <w:p w14:paraId="68F40A34" w14:textId="77777777" w:rsidR="00A35CF2" w:rsidRPr="00D82A73" w:rsidRDefault="00A35CF2" w:rsidP="00177141">
            <w:pPr>
              <w:rPr>
                <w:rFonts w:eastAsia="Arial Unicode MS"/>
              </w:rPr>
            </w:pPr>
            <w:r w:rsidRPr="00D82A73">
              <w:rPr>
                <w:rFonts w:eastAsia="Arial Unicode MS"/>
              </w:rPr>
              <w:t>Hsa-id</w:t>
            </w:r>
          </w:p>
        </w:tc>
        <w:tc>
          <w:tcPr>
            <w:tcW w:w="1920" w:type="dxa"/>
          </w:tcPr>
          <w:p w14:paraId="753860CD" w14:textId="77777777" w:rsidR="00A35CF2" w:rsidRPr="00D82A73" w:rsidRDefault="00A35CF2" w:rsidP="00177141"/>
        </w:tc>
        <w:tc>
          <w:tcPr>
            <w:tcW w:w="1200" w:type="dxa"/>
            <w:shd w:val="clear" w:color="auto" w:fill="auto"/>
          </w:tcPr>
          <w:p w14:paraId="0EE6989A" w14:textId="77777777" w:rsidR="00A35CF2" w:rsidRPr="00D82A73" w:rsidRDefault="00A35CF2" w:rsidP="00177141">
            <w:pPr>
              <w:rPr>
                <w:rFonts w:ascii="Arial" w:eastAsia="Arial Unicode MS" w:hAnsi="Arial"/>
              </w:rPr>
            </w:pPr>
            <w:r w:rsidRPr="00B424C3">
              <w:rPr>
                <w:rFonts w:ascii="Arial" w:eastAsia="Arial Unicode MS" w:hAnsi="Arial"/>
              </w:rPr>
              <w:t>Vård och omsorgsutövare</w:t>
            </w:r>
          </w:p>
        </w:tc>
        <w:tc>
          <w:tcPr>
            <w:tcW w:w="1162" w:type="dxa"/>
            <w:shd w:val="clear" w:color="auto" w:fill="auto"/>
          </w:tcPr>
          <w:p w14:paraId="3F7916CD" w14:textId="77777777" w:rsidR="00A35CF2" w:rsidRPr="00D82A73" w:rsidRDefault="00A35CF2" w:rsidP="00177141">
            <w:pPr>
              <w:rPr>
                <w:rFonts w:ascii="Arial" w:eastAsia="Arial Unicode MS" w:hAnsi="Arial"/>
              </w:rPr>
            </w:pPr>
            <w:r w:rsidRPr="00B424C3">
              <w:rPr>
                <w:rFonts w:ascii="Arial" w:eastAsia="Arial Unicode MS" w:hAnsi="Arial"/>
              </w:rPr>
              <w:t>enhet id</w:t>
            </w:r>
          </w:p>
        </w:tc>
        <w:tc>
          <w:tcPr>
            <w:tcW w:w="1078" w:type="dxa"/>
            <w:shd w:val="clear" w:color="auto" w:fill="auto"/>
          </w:tcPr>
          <w:p w14:paraId="236C7B8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2B322C2" w14:textId="77777777" w:rsidTr="00177141">
        <w:trPr>
          <w:trHeight w:val="217"/>
        </w:trPr>
        <w:tc>
          <w:tcPr>
            <w:tcW w:w="2567" w:type="dxa"/>
            <w:gridSpan w:val="2"/>
          </w:tcPr>
          <w:p w14:paraId="361C57F9" w14:textId="77777777" w:rsidR="00A35CF2" w:rsidRPr="00D82A73" w:rsidRDefault="00A35CF2" w:rsidP="00177141">
            <w:pPr>
              <w:rPr>
                <w:rFonts w:eastAsia="Arial Unicode MS"/>
              </w:rPr>
            </w:pPr>
            <w:r w:rsidRPr="00D82A73">
              <w:rPr>
                <w:rFonts w:eastAsia="Arial Unicode MS"/>
              </w:rPr>
              <w:t>Sida/id</w:t>
            </w:r>
          </w:p>
          <w:p w14:paraId="7867C4FE" w14:textId="77777777" w:rsidR="00A35CF2" w:rsidRPr="00D82A73" w:rsidRDefault="00A35CF2" w:rsidP="00177141">
            <w:pPr>
              <w:rPr>
                <w:rFonts w:eastAsia="Arial Unicode MS"/>
              </w:rPr>
            </w:pPr>
            <w:r w:rsidRPr="00D82A73">
              <w:rPr>
                <w:rFonts w:eastAsia="Arial Unicode MS"/>
              </w:rPr>
              <w:t>(pages)</w:t>
            </w:r>
          </w:p>
        </w:tc>
        <w:tc>
          <w:tcPr>
            <w:tcW w:w="3388" w:type="dxa"/>
          </w:tcPr>
          <w:p w14:paraId="3FFD46CD" w14:textId="77777777" w:rsidR="00A35CF2" w:rsidRPr="00D82A73" w:rsidRDefault="00A35CF2" w:rsidP="00177141">
            <w:pPr>
              <w:rPr>
                <w:rFonts w:eastAsia="Arial Unicode MS"/>
              </w:rPr>
            </w:pPr>
            <w:r w:rsidRPr="00D82A73">
              <w:rPr>
                <w:rFonts w:eastAsia="Arial Unicode MS"/>
              </w:rPr>
              <w:t>Koppling till klass för sida.</w:t>
            </w:r>
          </w:p>
          <w:p w14:paraId="7291EA21" w14:textId="77777777" w:rsidR="00A35CF2" w:rsidRPr="00D82A73" w:rsidRDefault="00A35CF2" w:rsidP="00177141">
            <w:pPr>
              <w:rPr>
                <w:rFonts w:eastAsia="Arial Unicode MS"/>
              </w:rPr>
            </w:pPr>
          </w:p>
        </w:tc>
        <w:tc>
          <w:tcPr>
            <w:tcW w:w="1140" w:type="dxa"/>
          </w:tcPr>
          <w:p w14:paraId="62CFF503" w14:textId="77777777" w:rsidR="00A35CF2" w:rsidRPr="00D82A73" w:rsidRDefault="00A35CF2" w:rsidP="00177141">
            <w:pPr>
              <w:rPr>
                <w:rFonts w:eastAsia="Arial Unicode MS"/>
              </w:rPr>
            </w:pPr>
            <w:r w:rsidRPr="00D82A73">
              <w:rPr>
                <w:rFonts w:eastAsia="Arial Unicode MS"/>
              </w:rPr>
              <w:t>II</w:t>
            </w:r>
          </w:p>
        </w:tc>
        <w:tc>
          <w:tcPr>
            <w:tcW w:w="720" w:type="dxa"/>
          </w:tcPr>
          <w:p w14:paraId="5EF76C33" w14:textId="77777777" w:rsidR="00A35CF2" w:rsidRPr="00D82A73" w:rsidRDefault="00A35CF2" w:rsidP="00177141">
            <w:pPr>
              <w:rPr>
                <w:rFonts w:eastAsia="Arial Unicode MS"/>
              </w:rPr>
            </w:pPr>
            <w:r w:rsidRPr="00D82A73">
              <w:rPr>
                <w:rFonts w:eastAsia="Arial Unicode MS"/>
              </w:rPr>
              <w:t>0..*</w:t>
            </w:r>
          </w:p>
        </w:tc>
        <w:tc>
          <w:tcPr>
            <w:tcW w:w="1800" w:type="dxa"/>
          </w:tcPr>
          <w:p w14:paraId="54FEC0E2"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4C3A8E92" w14:textId="77777777" w:rsidR="00A35CF2" w:rsidRPr="00D82A73" w:rsidRDefault="00A35CF2" w:rsidP="00177141">
            <w:pPr>
              <w:rPr>
                <w:rFonts w:ascii="Arial" w:eastAsia="Arial Unicode MS" w:hAnsi="Arial"/>
              </w:rPr>
            </w:pPr>
            <w:r w:rsidRPr="00D82A73">
              <w:t xml:space="preserve"> </w:t>
            </w:r>
          </w:p>
        </w:tc>
        <w:tc>
          <w:tcPr>
            <w:tcW w:w="1200" w:type="dxa"/>
            <w:shd w:val="clear" w:color="auto" w:fill="auto"/>
          </w:tcPr>
          <w:p w14:paraId="7D7C432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29911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AF789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FD3BC14" w14:textId="77777777" w:rsidTr="00177141">
        <w:trPr>
          <w:trHeight w:val="217"/>
        </w:trPr>
        <w:tc>
          <w:tcPr>
            <w:tcW w:w="2567" w:type="dxa"/>
            <w:gridSpan w:val="2"/>
          </w:tcPr>
          <w:p w14:paraId="6D4952C0" w14:textId="14CB946C" w:rsidR="00A35CF2" w:rsidRDefault="00F94DA9" w:rsidP="00177141">
            <w:pPr>
              <w:rPr>
                <w:ins w:id="1421" w:author="Jarno Nieminen" w:date="2014-09-04T09:09:00Z"/>
                <w:rFonts w:eastAsia="Arial Unicode MS"/>
              </w:rPr>
            </w:pPr>
            <w:del w:id="1422" w:author="Jarno Nieminen" w:date="2014-09-04T09:09:00Z">
              <w:r w:rsidRPr="00D82A73">
                <w:rPr>
                  <w:rFonts w:eastAsia="Arial Unicode MS"/>
                </w:rPr>
                <w:delText>(</w:delText>
              </w:r>
            </w:del>
            <w:r w:rsidR="00A35CF2" w:rsidRPr="00D82A73">
              <w:rPr>
                <w:rFonts w:eastAsia="Arial Unicode MS"/>
              </w:rPr>
              <w:t>media/id</w:t>
            </w:r>
          </w:p>
          <w:p w14:paraId="30F88DA1" w14:textId="77777777" w:rsidR="00A35CF2" w:rsidRPr="00D82A73" w:rsidRDefault="00A35CF2" w:rsidP="00177141">
            <w:pPr>
              <w:rPr>
                <w:rFonts w:eastAsia="Arial Unicode MS"/>
              </w:rPr>
            </w:pPr>
            <w:ins w:id="1423" w:author="Jarno Nieminen" w:date="2014-09-04T09:09:00Z">
              <w:r>
                <w:rPr>
                  <w:rFonts w:eastAsia="Arial Unicode MS"/>
                </w:rPr>
                <w:t>(media</w:t>
              </w:r>
            </w:ins>
            <w:r>
              <w:rPr>
                <w:rFonts w:eastAsia="Arial Unicode MS"/>
              </w:rPr>
              <w:t>)</w:t>
            </w:r>
          </w:p>
        </w:tc>
        <w:tc>
          <w:tcPr>
            <w:tcW w:w="3388" w:type="dxa"/>
          </w:tcPr>
          <w:p w14:paraId="4A5E3952" w14:textId="77777777" w:rsidR="00A35CF2" w:rsidRPr="00D82A73" w:rsidRDefault="00A35CF2" w:rsidP="00177141">
            <w:pPr>
              <w:rPr>
                <w:rFonts w:eastAsia="Arial Unicode MS"/>
              </w:rPr>
            </w:pPr>
            <w:r w:rsidRPr="00D82A73">
              <w:rPr>
                <w:szCs w:val="20"/>
              </w:rPr>
              <w:t>Mediaobjekt som skall visas på formulärets introduktionssida.</w:t>
            </w:r>
          </w:p>
        </w:tc>
        <w:tc>
          <w:tcPr>
            <w:tcW w:w="1140" w:type="dxa"/>
          </w:tcPr>
          <w:p w14:paraId="1BC9E4D8" w14:textId="77777777" w:rsidR="00A35CF2" w:rsidRPr="00D82A73" w:rsidRDefault="00A35CF2" w:rsidP="00177141">
            <w:pPr>
              <w:rPr>
                <w:rFonts w:eastAsia="Arial Unicode MS"/>
              </w:rPr>
            </w:pPr>
            <w:r w:rsidRPr="00D82A73">
              <w:rPr>
                <w:rFonts w:eastAsia="Arial Unicode MS"/>
              </w:rPr>
              <w:t>II</w:t>
            </w:r>
          </w:p>
        </w:tc>
        <w:tc>
          <w:tcPr>
            <w:tcW w:w="720" w:type="dxa"/>
          </w:tcPr>
          <w:p w14:paraId="2B5CF515" w14:textId="77777777" w:rsidR="00A35CF2" w:rsidRPr="00D82A73" w:rsidRDefault="00A35CF2" w:rsidP="00177141">
            <w:pPr>
              <w:rPr>
                <w:rFonts w:eastAsia="Arial Unicode MS"/>
              </w:rPr>
            </w:pPr>
            <w:r w:rsidRPr="00D82A73">
              <w:rPr>
                <w:rFonts w:eastAsia="Arial Unicode MS"/>
              </w:rPr>
              <w:t>0..1</w:t>
            </w:r>
          </w:p>
        </w:tc>
        <w:tc>
          <w:tcPr>
            <w:tcW w:w="1800" w:type="dxa"/>
          </w:tcPr>
          <w:p w14:paraId="2832EC77" w14:textId="77777777" w:rsidR="00A35CF2" w:rsidRPr="00D82A73" w:rsidRDefault="00A35CF2" w:rsidP="00177141">
            <w:pPr>
              <w:rPr>
                <w:rFonts w:eastAsia="Arial Unicode MS"/>
              </w:rPr>
            </w:pPr>
          </w:p>
        </w:tc>
        <w:tc>
          <w:tcPr>
            <w:tcW w:w="1920" w:type="dxa"/>
          </w:tcPr>
          <w:p w14:paraId="44A64FCC" w14:textId="77777777" w:rsidR="00A35CF2" w:rsidRPr="00D82A73" w:rsidRDefault="00A35CF2" w:rsidP="00177141">
            <w:pPr>
              <w:rPr>
                <w:rFonts w:ascii="Arial" w:eastAsia="Arial Unicode MS" w:hAnsi="Arial"/>
              </w:rPr>
            </w:pPr>
          </w:p>
        </w:tc>
        <w:tc>
          <w:tcPr>
            <w:tcW w:w="1200" w:type="dxa"/>
            <w:shd w:val="clear" w:color="auto" w:fill="auto"/>
          </w:tcPr>
          <w:p w14:paraId="3B50124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A57C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67592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757A3E0" w14:textId="77777777" w:rsidTr="00177141">
        <w:trPr>
          <w:gridBefore w:val="1"/>
          <w:wBefore w:w="15" w:type="dxa"/>
          <w:trHeight w:val="217"/>
        </w:trPr>
        <w:tc>
          <w:tcPr>
            <w:tcW w:w="7080" w:type="dxa"/>
            <w:gridSpan w:val="3"/>
            <w:shd w:val="pct25" w:color="auto" w:fill="auto"/>
          </w:tcPr>
          <w:p w14:paraId="08E32ABA" w14:textId="77777777" w:rsidR="00A35CF2" w:rsidRPr="00D82A73" w:rsidRDefault="00A35CF2" w:rsidP="00177141">
            <w:r w:rsidRPr="00D82A73">
              <w:t>Associationer</w:t>
            </w:r>
          </w:p>
        </w:tc>
        <w:tc>
          <w:tcPr>
            <w:tcW w:w="7880" w:type="dxa"/>
            <w:gridSpan w:val="6"/>
            <w:shd w:val="pct25" w:color="auto" w:fill="auto"/>
          </w:tcPr>
          <w:p w14:paraId="0DEAE4C9" w14:textId="77777777" w:rsidR="00A35CF2" w:rsidRPr="00D82A73" w:rsidRDefault="00A35CF2" w:rsidP="00177141">
            <w:pPr>
              <w:rPr>
                <w:rFonts w:eastAsia="Arial Unicode MS"/>
              </w:rPr>
            </w:pPr>
            <w:r w:rsidRPr="00D82A73">
              <w:t>Beslutsregel</w:t>
            </w:r>
          </w:p>
        </w:tc>
      </w:tr>
      <w:tr w:rsidR="00A35CF2" w:rsidRPr="00D82A73" w14:paraId="3034BCFC" w14:textId="77777777" w:rsidTr="00177141">
        <w:trPr>
          <w:gridBefore w:val="1"/>
          <w:wBefore w:w="15" w:type="dxa"/>
          <w:trHeight w:val="217"/>
        </w:trPr>
        <w:tc>
          <w:tcPr>
            <w:tcW w:w="7080" w:type="dxa"/>
            <w:gridSpan w:val="3"/>
          </w:tcPr>
          <w:p w14:paraId="48368C56" w14:textId="4C446F28" w:rsidR="00A35CF2" w:rsidRPr="00D82A73" w:rsidRDefault="00A35CF2" w:rsidP="00177141">
            <w:pPr>
              <w:rPr>
                <w:rFonts w:ascii="Arial" w:eastAsia="Arial Unicode MS" w:hAnsi="Arial"/>
                <w:color w:val="000000"/>
              </w:rPr>
            </w:pPr>
            <w:r w:rsidRPr="00D82A73">
              <w:rPr>
                <w:rFonts w:ascii="Arial" w:eastAsia="Arial Unicode MS" w:hAnsi="Arial"/>
                <w:color w:val="000000"/>
              </w:rPr>
              <w:t xml:space="preserve"> En formulärmall (</w:t>
            </w:r>
            <w:del w:id="1424" w:author="Jarno Nieminen" w:date="2014-09-04T09:09:00Z">
              <w:r w:rsidR="00F94DA9" w:rsidRPr="00D82A73">
                <w:rPr>
                  <w:rFonts w:ascii="Arial" w:eastAsia="Arial Unicode MS" w:hAnsi="Arial"/>
                  <w:color w:val="000000"/>
                </w:rPr>
                <w:delText>FormTemplate</w:delText>
              </w:r>
            </w:del>
            <w:ins w:id="1425" w:author="Jarno Nieminen" w:date="2014-09-04T09:09:00Z">
              <w:r w:rsidRPr="00D82A73">
                <w:rPr>
                  <w:rFonts w:ascii="Arial" w:eastAsia="Arial Unicode MS" w:hAnsi="Arial"/>
                  <w:color w:val="000000"/>
                </w:rPr>
                <w:t>FormTemplate</w:t>
              </w:r>
              <w:r>
                <w:rPr>
                  <w:rFonts w:ascii="Arial" w:eastAsia="Arial Unicode MS" w:hAnsi="Arial"/>
                  <w:color w:val="000000"/>
                </w:rPr>
                <w:t>Type</w:t>
              </w:r>
            </w:ins>
            <w:r w:rsidRPr="00D82A73">
              <w:rPr>
                <w:rFonts w:ascii="Arial" w:eastAsia="Arial Unicode MS" w:hAnsi="Arial"/>
                <w:color w:val="000000"/>
              </w:rPr>
              <w:t>) har en till många sidor (</w:t>
            </w:r>
            <w:del w:id="1426" w:author="Jarno Nieminen" w:date="2014-09-04T09:09:00Z">
              <w:r w:rsidR="00F94DA9" w:rsidRPr="00D82A73">
                <w:rPr>
                  <w:rFonts w:ascii="Arial" w:eastAsia="Arial Unicode MS" w:hAnsi="Arial"/>
                  <w:color w:val="000000"/>
                </w:rPr>
                <w:delText>TemplatePage</w:delText>
              </w:r>
            </w:del>
            <w:ins w:id="1427" w:author="Jarno Nieminen" w:date="2014-09-04T09:09:00Z">
              <w:r w:rsidRPr="00D82A73">
                <w:rPr>
                  <w:rFonts w:ascii="Arial" w:eastAsia="Arial Unicode MS" w:hAnsi="Arial"/>
                  <w:color w:val="000000"/>
                </w:rPr>
                <w:t>TemplatePage</w:t>
              </w:r>
              <w:r>
                <w:rPr>
                  <w:rFonts w:ascii="Arial" w:eastAsia="Arial Unicode MS" w:hAnsi="Arial"/>
                  <w:color w:val="000000"/>
                </w:rPr>
                <w:t>Type</w:t>
              </w:r>
            </w:ins>
            <w:r w:rsidRPr="00D82A73">
              <w:rPr>
                <w:rFonts w:ascii="Arial" w:eastAsia="Arial Unicode MS" w:hAnsi="Arial"/>
                <w:color w:val="000000"/>
              </w:rPr>
              <w:t xml:space="preserve">) </w:t>
            </w:r>
          </w:p>
        </w:tc>
        <w:tc>
          <w:tcPr>
            <w:tcW w:w="7880" w:type="dxa"/>
            <w:gridSpan w:val="6"/>
          </w:tcPr>
          <w:p w14:paraId="6FB28F6A" w14:textId="77777777" w:rsidR="00A35CF2" w:rsidRPr="00D82A73" w:rsidRDefault="00A35CF2" w:rsidP="00177141">
            <w:pPr>
              <w:rPr>
                <w:rFonts w:ascii="Arial" w:eastAsia="Arial Unicode MS" w:hAnsi="Arial"/>
                <w:color w:val="000000"/>
              </w:rPr>
            </w:pPr>
          </w:p>
        </w:tc>
      </w:tr>
      <w:tr w:rsidR="00A35CF2" w:rsidRPr="00D82A73" w14:paraId="69149F21" w14:textId="77777777" w:rsidTr="00177141">
        <w:trPr>
          <w:gridBefore w:val="1"/>
          <w:wBefore w:w="15" w:type="dxa"/>
          <w:trHeight w:val="217"/>
        </w:trPr>
        <w:tc>
          <w:tcPr>
            <w:tcW w:w="7080" w:type="dxa"/>
            <w:gridSpan w:val="3"/>
          </w:tcPr>
          <w:p w14:paraId="7242E38A" w14:textId="77777777" w:rsidR="00A35CF2" w:rsidRPr="00D82A73" w:rsidRDefault="00A35CF2" w:rsidP="00177141">
            <w:pPr>
              <w:rPr>
                <w:rFonts w:ascii="Arial" w:eastAsia="Arial Unicode MS" w:hAnsi="Arial"/>
                <w:color w:val="000000"/>
              </w:rPr>
            </w:pPr>
          </w:p>
        </w:tc>
        <w:tc>
          <w:tcPr>
            <w:tcW w:w="7880" w:type="dxa"/>
            <w:gridSpan w:val="6"/>
          </w:tcPr>
          <w:p w14:paraId="0B2016BA" w14:textId="77777777" w:rsidR="00A35CF2" w:rsidRPr="00D82A73" w:rsidRDefault="00A35CF2" w:rsidP="00177141">
            <w:pPr>
              <w:rPr>
                <w:rFonts w:ascii="Arial" w:eastAsia="Arial Unicode MS" w:hAnsi="Arial"/>
                <w:color w:val="000000"/>
              </w:rPr>
            </w:pPr>
          </w:p>
        </w:tc>
      </w:tr>
    </w:tbl>
    <w:p w14:paraId="5729B2B8" w14:textId="77777777" w:rsidR="00A35CF2" w:rsidRPr="00D82A73" w:rsidRDefault="00A35CF2" w:rsidP="00A35CF2">
      <w:pPr>
        <w:rPr>
          <w:rFonts w:ascii="Arial" w:hAnsi="Arial"/>
          <w:b/>
          <w:i/>
        </w:rPr>
      </w:pPr>
      <w:r w:rsidRPr="00D82A73">
        <w:rPr>
          <w:i/>
        </w:rPr>
        <w:br w:type="page"/>
      </w:r>
    </w:p>
    <w:p w14:paraId="75BA0EBD" w14:textId="786932A3" w:rsidR="00A35CF2" w:rsidRPr="00D82A73" w:rsidRDefault="00A35CF2" w:rsidP="00A35CF2">
      <w:pPr>
        <w:pStyle w:val="Heading3"/>
      </w:pPr>
      <w:bookmarkStart w:id="1428" w:name="_Toc220986030"/>
      <w:bookmarkStart w:id="1429" w:name="_Toc386458086"/>
      <w:bookmarkStart w:id="1430" w:name="_Toc391636705"/>
      <w:bookmarkStart w:id="1431" w:name="_Toc397585084"/>
      <w:bookmarkStart w:id="1432" w:name="_Toc193243783"/>
      <w:r w:rsidRPr="00D82A73">
        <w:lastRenderedPageBreak/>
        <w:t>Klass Formulärsida (</w:t>
      </w:r>
      <w:del w:id="1433" w:author="Jarno Nieminen" w:date="2014-09-04T09:09:00Z">
        <w:r w:rsidR="006A2F41" w:rsidRPr="00D82A73">
          <w:delText>TemplatePage</w:delText>
        </w:r>
      </w:del>
      <w:ins w:id="1434" w:author="Jarno Nieminen" w:date="2014-09-04T09:09:00Z">
        <w:r w:rsidRPr="00D82A73">
          <w:t>TemplatePage</w:t>
        </w:r>
        <w:r>
          <w:t>Type</w:t>
        </w:r>
      </w:ins>
      <w:r w:rsidRPr="00D82A73">
        <w:t>)</w:t>
      </w:r>
      <w:bookmarkEnd w:id="1428"/>
      <w:bookmarkEnd w:id="1429"/>
      <w:bookmarkEnd w:id="1430"/>
      <w:bookmarkEnd w:id="1431"/>
    </w:p>
    <w:p w14:paraId="7DD456F3" w14:textId="76C880A3" w:rsidR="00A35CF2" w:rsidRPr="00D82A73" w:rsidRDefault="00A35CF2" w:rsidP="00A35CF2">
      <w:pPr>
        <w:pStyle w:val="BodyText"/>
      </w:pPr>
      <w:r w:rsidRPr="00D82A73">
        <w:t>Objektet utgör mall för en sida (</w:t>
      </w:r>
      <w:del w:id="1435" w:author="Jarno Nieminen" w:date="2014-09-04T09:09:00Z">
        <w:r w:rsidR="006A2F41" w:rsidRPr="00D82A73">
          <w:delText>Page</w:delText>
        </w:r>
      </w:del>
      <w:ins w:id="1436" w:author="Jarno Nieminen" w:date="2014-09-04T09:09:00Z">
        <w:r w:rsidRPr="00D82A73">
          <w:t>Page</w:t>
        </w:r>
        <w:r>
          <w:t>Type</w:t>
        </w:r>
      </w:ins>
      <w:r w:rsidRPr="00D82A73">
        <w:t>)</w:t>
      </w:r>
    </w:p>
    <w:p w14:paraId="5618B6DD"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70D45F41" w14:textId="77777777" w:rsidTr="00177141">
        <w:trPr>
          <w:cantSplit/>
          <w:trHeight w:val="376"/>
        </w:trPr>
        <w:tc>
          <w:tcPr>
            <w:tcW w:w="2545" w:type="dxa"/>
            <w:gridSpan w:val="2"/>
            <w:vMerge w:val="restart"/>
            <w:shd w:val="pct25" w:color="auto" w:fill="auto"/>
          </w:tcPr>
          <w:p w14:paraId="0D2C2F9A"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32AEF53" w14:textId="77777777" w:rsidR="00A35CF2" w:rsidRPr="00D82A73" w:rsidRDefault="00A35CF2" w:rsidP="00177141">
            <w:r w:rsidRPr="00D82A73">
              <w:t>Beskrivning</w:t>
            </w:r>
          </w:p>
        </w:tc>
        <w:tc>
          <w:tcPr>
            <w:tcW w:w="1140" w:type="dxa"/>
            <w:vMerge w:val="restart"/>
            <w:shd w:val="pct25" w:color="auto" w:fill="auto"/>
          </w:tcPr>
          <w:p w14:paraId="512C2ED3"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270D2F3E" w14:textId="77777777" w:rsidR="00A35CF2" w:rsidRPr="00D82A73" w:rsidRDefault="00A35CF2" w:rsidP="00177141">
            <w:r w:rsidRPr="00D82A73">
              <w:t>Mult</w:t>
            </w:r>
          </w:p>
        </w:tc>
        <w:tc>
          <w:tcPr>
            <w:tcW w:w="1803" w:type="dxa"/>
            <w:vMerge w:val="restart"/>
            <w:shd w:val="pct25" w:color="auto" w:fill="auto"/>
          </w:tcPr>
          <w:p w14:paraId="3FDA2827"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2F4336B6"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4096B617"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03FEA6BA" w14:textId="77777777" w:rsidTr="00177141">
        <w:trPr>
          <w:cantSplit/>
          <w:trHeight w:val="375"/>
        </w:trPr>
        <w:tc>
          <w:tcPr>
            <w:tcW w:w="2545" w:type="dxa"/>
            <w:gridSpan w:val="2"/>
            <w:vMerge/>
            <w:shd w:val="pct25" w:color="auto" w:fill="auto"/>
          </w:tcPr>
          <w:p w14:paraId="1E5724B8" w14:textId="77777777" w:rsidR="00A35CF2" w:rsidRPr="00D82A73" w:rsidRDefault="00A35CF2" w:rsidP="00177141"/>
        </w:tc>
        <w:tc>
          <w:tcPr>
            <w:tcW w:w="3410" w:type="dxa"/>
            <w:vMerge/>
            <w:shd w:val="pct25" w:color="auto" w:fill="auto"/>
          </w:tcPr>
          <w:p w14:paraId="10287419" w14:textId="77777777" w:rsidR="00A35CF2" w:rsidRPr="00D82A73" w:rsidRDefault="00A35CF2" w:rsidP="00177141"/>
        </w:tc>
        <w:tc>
          <w:tcPr>
            <w:tcW w:w="1140" w:type="dxa"/>
            <w:vMerge/>
            <w:shd w:val="pct25" w:color="auto" w:fill="auto"/>
          </w:tcPr>
          <w:p w14:paraId="7AFAA0F8" w14:textId="77777777" w:rsidR="00A35CF2" w:rsidRPr="00D82A73" w:rsidRDefault="00A35CF2" w:rsidP="00177141"/>
        </w:tc>
        <w:tc>
          <w:tcPr>
            <w:tcW w:w="717" w:type="dxa"/>
            <w:vMerge/>
            <w:shd w:val="pct25" w:color="auto" w:fill="auto"/>
          </w:tcPr>
          <w:p w14:paraId="7BFE4BA4" w14:textId="77777777" w:rsidR="00A35CF2" w:rsidRPr="00D82A73" w:rsidRDefault="00A35CF2" w:rsidP="00177141"/>
        </w:tc>
        <w:tc>
          <w:tcPr>
            <w:tcW w:w="1803" w:type="dxa"/>
            <w:vMerge/>
            <w:shd w:val="pct25" w:color="auto" w:fill="auto"/>
          </w:tcPr>
          <w:p w14:paraId="65A8D507" w14:textId="77777777" w:rsidR="00A35CF2" w:rsidRPr="00D82A73" w:rsidRDefault="00A35CF2" w:rsidP="00177141"/>
        </w:tc>
        <w:tc>
          <w:tcPr>
            <w:tcW w:w="1920" w:type="dxa"/>
            <w:vMerge/>
            <w:shd w:val="pct25" w:color="auto" w:fill="auto"/>
          </w:tcPr>
          <w:p w14:paraId="19015087" w14:textId="77777777" w:rsidR="00A35CF2" w:rsidRPr="00D82A73" w:rsidRDefault="00A35CF2" w:rsidP="00177141"/>
        </w:tc>
        <w:tc>
          <w:tcPr>
            <w:tcW w:w="1200" w:type="dxa"/>
            <w:tcBorders>
              <w:bottom w:val="single" w:sz="4" w:space="0" w:color="auto"/>
            </w:tcBorders>
            <w:shd w:val="pct25" w:color="auto" w:fill="auto"/>
          </w:tcPr>
          <w:p w14:paraId="627AFC7E"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35697B"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31C6940"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E5EE81C" w14:textId="77777777" w:rsidTr="00177141">
        <w:trPr>
          <w:trHeight w:val="217"/>
        </w:trPr>
        <w:tc>
          <w:tcPr>
            <w:tcW w:w="2545" w:type="dxa"/>
            <w:gridSpan w:val="2"/>
          </w:tcPr>
          <w:p w14:paraId="5B4EE551" w14:textId="04FBDCF0" w:rsidR="00A35CF2" w:rsidRPr="00D82A73" w:rsidRDefault="00A35CF2" w:rsidP="00177141">
            <w:pPr>
              <w:rPr>
                <w:rFonts w:eastAsia="Arial Unicode MS"/>
              </w:rPr>
            </w:pPr>
            <w:r w:rsidRPr="00D82A73">
              <w:rPr>
                <w:rFonts w:eastAsia="Arial Unicode MS"/>
              </w:rPr>
              <w:t>(</w:t>
            </w:r>
            <w:del w:id="1437" w:author="Jarno Nieminen" w:date="2014-09-04T09:09:00Z">
              <w:r w:rsidR="00F94DA9" w:rsidRPr="00D82A73">
                <w:rPr>
                  <w:rFonts w:eastAsia="Arial Unicode MS"/>
                </w:rPr>
                <w:delText>PageNumber</w:delText>
              </w:r>
            </w:del>
            <w:ins w:id="1438" w:author="Jarno Nieminen" w:date="2014-09-04T09:09:00Z">
              <w:r>
                <w:rPr>
                  <w:rFonts w:eastAsia="Arial Unicode MS"/>
                </w:rPr>
                <w:t>p</w:t>
              </w:r>
              <w:r w:rsidRPr="00D82A73">
                <w:rPr>
                  <w:rFonts w:eastAsia="Arial Unicode MS"/>
                </w:rPr>
                <w:t>ageNumber</w:t>
              </w:r>
            </w:ins>
            <w:r w:rsidRPr="00D82A73">
              <w:rPr>
                <w:rFonts w:eastAsia="Arial Unicode MS"/>
              </w:rPr>
              <w:t>)</w:t>
            </w:r>
          </w:p>
        </w:tc>
        <w:tc>
          <w:tcPr>
            <w:tcW w:w="3410" w:type="dxa"/>
          </w:tcPr>
          <w:p w14:paraId="7CC033A8" w14:textId="77777777" w:rsidR="00A35CF2" w:rsidRPr="00D82A73" w:rsidRDefault="00A35CF2" w:rsidP="00177141">
            <w:pPr>
              <w:rPr>
                <w:rFonts w:eastAsia="Arial Unicode MS"/>
              </w:rPr>
            </w:pPr>
            <w:r w:rsidRPr="00D82A73">
              <w:rPr>
                <w:rFonts w:eastAsia="Arial Unicode MS"/>
              </w:rPr>
              <w:t>Grupperingsbegrepp  av frågor. Frågans nummer i nummerserie. Används för att indikera hur långt användaren har kommit i formuläret.</w:t>
            </w:r>
          </w:p>
          <w:p w14:paraId="748AAF10"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076ADC8C" w14:textId="77777777" w:rsidR="00A35CF2" w:rsidRPr="00D82A73" w:rsidRDefault="00A35CF2" w:rsidP="00177141">
            <w:pPr>
              <w:rPr>
                <w:rFonts w:eastAsia="Arial Unicode MS"/>
              </w:rPr>
            </w:pPr>
            <w:r w:rsidRPr="00D82A73">
              <w:rPr>
                <w:rFonts w:eastAsia="Arial Unicode MS"/>
              </w:rPr>
              <w:t>VÄ</w:t>
            </w:r>
          </w:p>
        </w:tc>
        <w:tc>
          <w:tcPr>
            <w:tcW w:w="717" w:type="dxa"/>
          </w:tcPr>
          <w:p w14:paraId="299B9158" w14:textId="77777777" w:rsidR="00A35CF2" w:rsidRPr="00D82A73" w:rsidRDefault="00A35CF2" w:rsidP="00177141">
            <w:pPr>
              <w:rPr>
                <w:rFonts w:eastAsia="Arial Unicode MS"/>
              </w:rPr>
            </w:pPr>
            <w:r w:rsidRPr="00D82A73">
              <w:rPr>
                <w:rFonts w:eastAsia="Arial Unicode MS"/>
              </w:rPr>
              <w:t>1</w:t>
            </w:r>
          </w:p>
        </w:tc>
        <w:tc>
          <w:tcPr>
            <w:tcW w:w="1803" w:type="dxa"/>
          </w:tcPr>
          <w:p w14:paraId="5023B66F" w14:textId="77777777" w:rsidR="00A35CF2" w:rsidRPr="00D82A73" w:rsidRDefault="00A35CF2" w:rsidP="00177141">
            <w:pPr>
              <w:rPr>
                <w:rFonts w:eastAsia="Arial Unicode MS"/>
              </w:rPr>
            </w:pPr>
          </w:p>
        </w:tc>
        <w:tc>
          <w:tcPr>
            <w:tcW w:w="1920" w:type="dxa"/>
          </w:tcPr>
          <w:p w14:paraId="051A9586" w14:textId="77777777" w:rsidR="00A35CF2" w:rsidRPr="00D82A73" w:rsidRDefault="00A35CF2" w:rsidP="00177141">
            <w:pPr>
              <w:rPr>
                <w:rFonts w:ascii="Arial" w:eastAsia="Arial Unicode MS" w:hAnsi="Arial"/>
              </w:rPr>
            </w:pPr>
          </w:p>
        </w:tc>
        <w:tc>
          <w:tcPr>
            <w:tcW w:w="1200" w:type="dxa"/>
            <w:shd w:val="clear" w:color="auto" w:fill="auto"/>
          </w:tcPr>
          <w:p w14:paraId="67E6D6F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D0F4A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45A1D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1CAE370" w14:textId="77777777" w:rsidTr="00177141">
        <w:trPr>
          <w:trHeight w:val="217"/>
        </w:trPr>
        <w:tc>
          <w:tcPr>
            <w:tcW w:w="2545" w:type="dxa"/>
            <w:gridSpan w:val="2"/>
          </w:tcPr>
          <w:p w14:paraId="09FB51C4" w14:textId="77777777" w:rsidR="00A35CF2" w:rsidRPr="00D82A73" w:rsidRDefault="00A35CF2" w:rsidP="00177141">
            <w:pPr>
              <w:rPr>
                <w:rFonts w:eastAsia="Arial Unicode MS"/>
              </w:rPr>
            </w:pPr>
            <w:r w:rsidRPr="00D82A73">
              <w:rPr>
                <w:rFonts w:eastAsia="Arial Unicode MS"/>
              </w:rPr>
              <w:t>Rubrik</w:t>
            </w:r>
          </w:p>
          <w:p w14:paraId="097C8CA5" w14:textId="4D579012" w:rsidR="00A35CF2" w:rsidRPr="00D82A73" w:rsidRDefault="00A35CF2" w:rsidP="00177141">
            <w:pPr>
              <w:rPr>
                <w:rFonts w:eastAsia="Arial Unicode MS"/>
              </w:rPr>
            </w:pPr>
            <w:r w:rsidRPr="00D82A73">
              <w:rPr>
                <w:rFonts w:eastAsia="Arial Unicode MS"/>
              </w:rPr>
              <w:t>(</w:t>
            </w:r>
            <w:del w:id="1439" w:author="Jarno Nieminen" w:date="2014-09-04T09:09:00Z">
              <w:r w:rsidR="00F94DA9" w:rsidRPr="00D82A73">
                <w:rPr>
                  <w:rFonts w:eastAsia="Arial Unicode MS"/>
                </w:rPr>
                <w:delText>Subject</w:delText>
              </w:r>
            </w:del>
            <w:ins w:id="1440" w:author="Jarno Nieminen" w:date="2014-09-04T09:09:00Z">
              <w:r>
                <w:rPr>
                  <w:rFonts w:eastAsia="Arial Unicode MS"/>
                </w:rPr>
                <w:t>s</w:t>
              </w:r>
              <w:r w:rsidRPr="00D82A73">
                <w:rPr>
                  <w:rFonts w:eastAsia="Arial Unicode MS"/>
                </w:rPr>
                <w:t>ubject</w:t>
              </w:r>
            </w:ins>
            <w:r w:rsidRPr="00D82A73">
              <w:rPr>
                <w:rFonts w:eastAsia="Arial Unicode MS"/>
              </w:rPr>
              <w:t>)</w:t>
            </w:r>
          </w:p>
        </w:tc>
        <w:tc>
          <w:tcPr>
            <w:tcW w:w="3410" w:type="dxa"/>
          </w:tcPr>
          <w:p w14:paraId="0A2C5183" w14:textId="77777777" w:rsidR="00A35CF2" w:rsidRPr="00D82A73" w:rsidRDefault="00A35CF2" w:rsidP="00177141">
            <w:pPr>
              <w:rPr>
                <w:rFonts w:eastAsia="Arial Unicode MS"/>
              </w:rPr>
            </w:pPr>
            <w:r w:rsidRPr="00D82A73">
              <w:rPr>
                <w:rFonts w:eastAsia="Arial Unicode MS"/>
              </w:rPr>
              <w:t>Sidans rubrik.</w:t>
            </w:r>
          </w:p>
          <w:p w14:paraId="613FD193"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6857DD13" w14:textId="77777777" w:rsidR="00A35CF2" w:rsidRPr="00D82A73" w:rsidRDefault="00A35CF2" w:rsidP="00177141">
            <w:pPr>
              <w:rPr>
                <w:rFonts w:eastAsia="Arial Unicode MS"/>
              </w:rPr>
            </w:pPr>
            <w:r w:rsidRPr="00D82A73">
              <w:rPr>
                <w:rFonts w:eastAsia="Arial Unicode MS"/>
              </w:rPr>
              <w:t>TXT</w:t>
            </w:r>
          </w:p>
        </w:tc>
        <w:tc>
          <w:tcPr>
            <w:tcW w:w="717" w:type="dxa"/>
          </w:tcPr>
          <w:p w14:paraId="0DC91898" w14:textId="77777777" w:rsidR="00A35CF2" w:rsidRPr="00D82A73" w:rsidRDefault="00A35CF2" w:rsidP="00177141">
            <w:pPr>
              <w:rPr>
                <w:rFonts w:eastAsia="Arial Unicode MS"/>
              </w:rPr>
            </w:pPr>
            <w:r w:rsidRPr="00D82A73">
              <w:rPr>
                <w:rFonts w:eastAsia="Arial Unicode MS"/>
              </w:rPr>
              <w:t>0..1</w:t>
            </w:r>
          </w:p>
        </w:tc>
        <w:tc>
          <w:tcPr>
            <w:tcW w:w="1803" w:type="dxa"/>
          </w:tcPr>
          <w:p w14:paraId="76C127E7" w14:textId="77777777" w:rsidR="00A35CF2" w:rsidRPr="00D82A73" w:rsidRDefault="00A35CF2" w:rsidP="00177141">
            <w:pPr>
              <w:rPr>
                <w:rFonts w:eastAsia="Arial Unicode MS"/>
              </w:rPr>
            </w:pPr>
          </w:p>
        </w:tc>
        <w:tc>
          <w:tcPr>
            <w:tcW w:w="1920" w:type="dxa"/>
          </w:tcPr>
          <w:p w14:paraId="6B24BAF5" w14:textId="77777777" w:rsidR="00A35CF2" w:rsidRPr="00D82A73" w:rsidRDefault="00A35CF2" w:rsidP="00177141">
            <w:pPr>
              <w:rPr>
                <w:rFonts w:ascii="Arial" w:eastAsia="Arial Unicode MS" w:hAnsi="Arial"/>
              </w:rPr>
            </w:pPr>
          </w:p>
        </w:tc>
        <w:tc>
          <w:tcPr>
            <w:tcW w:w="1200" w:type="dxa"/>
            <w:shd w:val="clear" w:color="auto" w:fill="auto"/>
          </w:tcPr>
          <w:p w14:paraId="7B25348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5CEBB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CADE9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F1C6058" w14:textId="77777777" w:rsidTr="00177141">
        <w:trPr>
          <w:trHeight w:val="217"/>
        </w:trPr>
        <w:tc>
          <w:tcPr>
            <w:tcW w:w="2545" w:type="dxa"/>
            <w:gridSpan w:val="2"/>
          </w:tcPr>
          <w:p w14:paraId="2F83EE38" w14:textId="77777777" w:rsidR="00A35CF2" w:rsidRPr="00D82A73" w:rsidRDefault="00A35CF2" w:rsidP="00177141">
            <w:pPr>
              <w:rPr>
                <w:rFonts w:eastAsia="Arial Unicode MS"/>
              </w:rPr>
            </w:pPr>
            <w:r w:rsidRPr="00D82A73">
              <w:rPr>
                <w:rFonts w:eastAsia="Arial Unicode MS"/>
              </w:rPr>
              <w:t>Beskrivning</w:t>
            </w:r>
          </w:p>
          <w:p w14:paraId="7356AC76" w14:textId="333ED4D0" w:rsidR="00A35CF2" w:rsidRPr="00D82A73" w:rsidRDefault="00A35CF2" w:rsidP="00177141">
            <w:pPr>
              <w:rPr>
                <w:rFonts w:eastAsia="Arial Unicode MS"/>
              </w:rPr>
            </w:pPr>
            <w:r w:rsidRPr="00D82A73">
              <w:rPr>
                <w:rFonts w:eastAsia="Arial Unicode MS"/>
              </w:rPr>
              <w:t>(</w:t>
            </w:r>
            <w:del w:id="1441" w:author="Jarno Nieminen" w:date="2014-09-04T09:09:00Z">
              <w:r w:rsidR="00F94DA9" w:rsidRPr="00D82A73">
                <w:rPr>
                  <w:rFonts w:eastAsia="Arial Unicode MS"/>
                </w:rPr>
                <w:delText>Description</w:delText>
              </w:r>
            </w:del>
            <w:ins w:id="1442" w:author="Jarno Nieminen" w:date="2014-09-04T09:09:00Z">
              <w:r>
                <w:rPr>
                  <w:rFonts w:eastAsia="Arial Unicode MS"/>
                </w:rPr>
                <w:t>d</w:t>
              </w:r>
              <w:r w:rsidRPr="00D82A73">
                <w:rPr>
                  <w:rFonts w:eastAsia="Arial Unicode MS"/>
                </w:rPr>
                <w:t>escription</w:t>
              </w:r>
            </w:ins>
            <w:r w:rsidRPr="00D82A73">
              <w:rPr>
                <w:rFonts w:eastAsia="Arial Unicode MS"/>
              </w:rPr>
              <w:t>)</w:t>
            </w:r>
          </w:p>
        </w:tc>
        <w:tc>
          <w:tcPr>
            <w:tcW w:w="3410" w:type="dxa"/>
          </w:tcPr>
          <w:p w14:paraId="5F232E11" w14:textId="77777777" w:rsidR="00A35CF2" w:rsidRPr="00D82A73" w:rsidRDefault="00A35CF2" w:rsidP="00177141">
            <w:pPr>
              <w:rPr>
                <w:rFonts w:eastAsia="Arial Unicode MS"/>
              </w:rPr>
            </w:pPr>
            <w:r w:rsidRPr="00D82A73">
              <w:rPr>
                <w:rFonts w:eastAsia="Arial Unicode MS"/>
              </w:rPr>
              <w:t>Beskrivande text.</w:t>
            </w:r>
          </w:p>
          <w:p w14:paraId="63AB1E1C" w14:textId="77777777" w:rsidR="00A35CF2" w:rsidRPr="00D82A73" w:rsidRDefault="00A35CF2" w:rsidP="00177141">
            <w:pPr>
              <w:rPr>
                <w:rFonts w:eastAsia="Arial Unicode MS"/>
              </w:rPr>
            </w:pPr>
            <w:r w:rsidRPr="00D82A73">
              <w:rPr>
                <w:rFonts w:eastAsia="Arial Unicode MS"/>
              </w:rPr>
              <w:t>Stöder kodverk ”DocBook” Se tidbokningskontraktet!!</w:t>
            </w:r>
          </w:p>
          <w:p w14:paraId="36AF1381"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758C14F3" w14:textId="77777777" w:rsidR="00A35CF2" w:rsidRPr="00D82A73" w:rsidRDefault="00A35CF2" w:rsidP="00177141">
            <w:pPr>
              <w:rPr>
                <w:rFonts w:eastAsia="Arial Unicode MS"/>
              </w:rPr>
            </w:pPr>
            <w:r w:rsidRPr="00D82A73">
              <w:rPr>
                <w:rFonts w:eastAsia="Arial Unicode MS"/>
              </w:rPr>
              <w:t>TXT</w:t>
            </w:r>
          </w:p>
        </w:tc>
        <w:tc>
          <w:tcPr>
            <w:tcW w:w="717" w:type="dxa"/>
          </w:tcPr>
          <w:p w14:paraId="1A0CAD5C" w14:textId="77777777" w:rsidR="00A35CF2" w:rsidRPr="00D82A73" w:rsidRDefault="00A35CF2" w:rsidP="00177141">
            <w:pPr>
              <w:rPr>
                <w:rFonts w:eastAsia="Arial Unicode MS"/>
              </w:rPr>
            </w:pPr>
            <w:r w:rsidRPr="00D82A73">
              <w:rPr>
                <w:rFonts w:eastAsia="Arial Unicode MS"/>
              </w:rPr>
              <w:t>0..1</w:t>
            </w:r>
          </w:p>
        </w:tc>
        <w:tc>
          <w:tcPr>
            <w:tcW w:w="1803" w:type="dxa"/>
          </w:tcPr>
          <w:p w14:paraId="7363584B"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453F2617" w14:textId="77777777" w:rsidR="00A35CF2" w:rsidRPr="00D82A73" w:rsidRDefault="00A35CF2" w:rsidP="00177141">
            <w:pPr>
              <w:rPr>
                <w:rFonts w:ascii="Arial" w:eastAsia="Arial Unicode MS" w:hAnsi="Arial"/>
              </w:rPr>
            </w:pPr>
          </w:p>
        </w:tc>
        <w:tc>
          <w:tcPr>
            <w:tcW w:w="1200" w:type="dxa"/>
            <w:shd w:val="clear" w:color="auto" w:fill="auto"/>
          </w:tcPr>
          <w:p w14:paraId="22A5091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5B5F5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C64B91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44C5590" w14:textId="77777777" w:rsidTr="00177141">
        <w:trPr>
          <w:trHeight w:val="217"/>
        </w:trPr>
        <w:tc>
          <w:tcPr>
            <w:tcW w:w="2545" w:type="dxa"/>
            <w:gridSpan w:val="2"/>
          </w:tcPr>
          <w:p w14:paraId="7EA8FF62" w14:textId="77777777" w:rsidR="00A35CF2" w:rsidRPr="00D82A73" w:rsidRDefault="00A35CF2" w:rsidP="00177141">
            <w:pPr>
              <w:rPr>
                <w:rFonts w:eastAsia="Arial Unicode MS"/>
              </w:rPr>
            </w:pPr>
            <w:r w:rsidRPr="00D82A73">
              <w:rPr>
                <w:rFonts w:eastAsia="Arial Unicode MS"/>
              </w:rPr>
              <w:t>Frågegruppering/id</w:t>
            </w:r>
          </w:p>
          <w:p w14:paraId="345A56B4" w14:textId="0C76F3FA" w:rsidR="00A35CF2" w:rsidRPr="00D82A73" w:rsidRDefault="00F94DA9" w:rsidP="00177141">
            <w:pPr>
              <w:rPr>
                <w:rFonts w:eastAsia="Arial Unicode MS"/>
              </w:rPr>
            </w:pPr>
            <w:del w:id="1443" w:author="Jarno Nieminen" w:date="2014-09-04T09:09:00Z">
              <w:r w:rsidRPr="00D82A73">
                <w:rPr>
                  <w:rFonts w:eastAsia="Arial Unicode MS"/>
                </w:rPr>
                <w:delText>(TemplateQuestionBlock)</w:delText>
              </w:r>
            </w:del>
            <w:ins w:id="1444" w:author="Jarno Nieminen" w:date="2014-09-04T09:09:00Z">
              <w:r w:rsidR="00A35CF2" w:rsidRPr="00D82A73">
                <w:rPr>
                  <w:rFonts w:eastAsia="Arial Unicode MS"/>
                </w:rPr>
                <w:t>(</w:t>
              </w:r>
              <w:r w:rsidR="00A35CF2">
                <w:rPr>
                  <w:rFonts w:eastAsia="Arial Unicode MS"/>
                </w:rPr>
                <w:t>t</w:t>
              </w:r>
              <w:r w:rsidR="00A35CF2" w:rsidRPr="00D82A73">
                <w:rPr>
                  <w:rFonts w:eastAsia="Arial Unicode MS"/>
                </w:rPr>
                <w:t>emplateQuestionBlock</w:t>
              </w:r>
              <w:r w:rsidR="00A35CF2">
                <w:rPr>
                  <w:rFonts w:eastAsia="Arial Unicode MS"/>
                </w:rPr>
                <w:t>s</w:t>
              </w:r>
              <w:r w:rsidR="00A35CF2" w:rsidRPr="00D82A73">
                <w:rPr>
                  <w:rFonts w:eastAsia="Arial Unicode MS"/>
                </w:rPr>
                <w:t>)</w:t>
              </w:r>
            </w:ins>
          </w:p>
        </w:tc>
        <w:tc>
          <w:tcPr>
            <w:tcW w:w="3410" w:type="dxa"/>
          </w:tcPr>
          <w:p w14:paraId="08BCF3DD" w14:textId="77777777" w:rsidR="00A35CF2" w:rsidRPr="00D82A73" w:rsidRDefault="00A35CF2" w:rsidP="00177141">
            <w:pPr>
              <w:rPr>
                <w:rFonts w:eastAsia="Arial Unicode MS"/>
              </w:rPr>
            </w:pPr>
            <w:r w:rsidRPr="00D82A73">
              <w:rPr>
                <w:rFonts w:eastAsia="Arial Unicode MS"/>
              </w:rPr>
              <w:t>Koppling till klass för frågegruppering.</w:t>
            </w:r>
          </w:p>
        </w:tc>
        <w:tc>
          <w:tcPr>
            <w:tcW w:w="1140" w:type="dxa"/>
          </w:tcPr>
          <w:p w14:paraId="53E408CD" w14:textId="77777777" w:rsidR="00A35CF2" w:rsidRPr="00D82A73" w:rsidRDefault="00A35CF2" w:rsidP="00177141">
            <w:pPr>
              <w:rPr>
                <w:rFonts w:eastAsia="Arial Unicode MS"/>
              </w:rPr>
            </w:pPr>
            <w:r w:rsidRPr="00D82A73">
              <w:rPr>
                <w:rFonts w:eastAsia="Arial Unicode MS"/>
              </w:rPr>
              <w:t>II</w:t>
            </w:r>
          </w:p>
        </w:tc>
        <w:tc>
          <w:tcPr>
            <w:tcW w:w="717" w:type="dxa"/>
          </w:tcPr>
          <w:p w14:paraId="6E327E0E" w14:textId="77777777" w:rsidR="00A35CF2" w:rsidRPr="00D82A73" w:rsidRDefault="00A35CF2" w:rsidP="00177141">
            <w:pPr>
              <w:rPr>
                <w:rFonts w:eastAsia="Arial Unicode MS"/>
              </w:rPr>
            </w:pPr>
            <w:r w:rsidRPr="00D82A73">
              <w:rPr>
                <w:rFonts w:eastAsia="Arial Unicode MS"/>
              </w:rPr>
              <w:t>1..*</w:t>
            </w:r>
          </w:p>
        </w:tc>
        <w:tc>
          <w:tcPr>
            <w:tcW w:w="1803" w:type="dxa"/>
          </w:tcPr>
          <w:p w14:paraId="221ADA45"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7B345437" w14:textId="77777777" w:rsidR="00A35CF2" w:rsidRPr="00D82A73" w:rsidRDefault="00A35CF2" w:rsidP="00177141">
            <w:pPr>
              <w:rPr>
                <w:rFonts w:ascii="Arial" w:eastAsia="Arial Unicode MS" w:hAnsi="Arial"/>
              </w:rPr>
            </w:pPr>
          </w:p>
        </w:tc>
        <w:tc>
          <w:tcPr>
            <w:tcW w:w="1200" w:type="dxa"/>
            <w:shd w:val="clear" w:color="auto" w:fill="auto"/>
          </w:tcPr>
          <w:p w14:paraId="218FC94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2A6A9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48C22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0332E14" w14:textId="77777777" w:rsidTr="00177141">
        <w:trPr>
          <w:trHeight w:val="217"/>
        </w:trPr>
        <w:tc>
          <w:tcPr>
            <w:tcW w:w="2545" w:type="dxa"/>
            <w:gridSpan w:val="2"/>
          </w:tcPr>
          <w:p w14:paraId="1F7B4C88" w14:textId="77777777" w:rsidR="00A35CF2" w:rsidRPr="00D82A73" w:rsidRDefault="00A35CF2" w:rsidP="00177141">
            <w:pPr>
              <w:rPr>
                <w:rFonts w:eastAsia="Arial Unicode MS"/>
              </w:rPr>
            </w:pPr>
          </w:p>
        </w:tc>
        <w:tc>
          <w:tcPr>
            <w:tcW w:w="3410" w:type="dxa"/>
          </w:tcPr>
          <w:p w14:paraId="5833C15D" w14:textId="77777777" w:rsidR="00A35CF2" w:rsidRPr="00D82A73" w:rsidRDefault="00A35CF2" w:rsidP="00177141">
            <w:pPr>
              <w:rPr>
                <w:rFonts w:eastAsia="Arial Unicode MS"/>
              </w:rPr>
            </w:pPr>
          </w:p>
        </w:tc>
        <w:tc>
          <w:tcPr>
            <w:tcW w:w="1140" w:type="dxa"/>
          </w:tcPr>
          <w:p w14:paraId="548E0352" w14:textId="77777777" w:rsidR="00A35CF2" w:rsidRPr="00D82A73" w:rsidRDefault="00A35CF2" w:rsidP="00177141">
            <w:pPr>
              <w:rPr>
                <w:rFonts w:eastAsia="Arial Unicode MS"/>
              </w:rPr>
            </w:pPr>
          </w:p>
        </w:tc>
        <w:tc>
          <w:tcPr>
            <w:tcW w:w="717" w:type="dxa"/>
          </w:tcPr>
          <w:p w14:paraId="67224843" w14:textId="77777777" w:rsidR="00A35CF2" w:rsidRPr="00D82A73" w:rsidRDefault="00A35CF2" w:rsidP="00177141">
            <w:pPr>
              <w:rPr>
                <w:rFonts w:eastAsia="Arial Unicode MS"/>
              </w:rPr>
            </w:pPr>
          </w:p>
        </w:tc>
        <w:tc>
          <w:tcPr>
            <w:tcW w:w="1803" w:type="dxa"/>
          </w:tcPr>
          <w:p w14:paraId="293B2CA0" w14:textId="77777777" w:rsidR="00A35CF2" w:rsidRPr="00D82A73" w:rsidRDefault="00A35CF2" w:rsidP="00177141">
            <w:pPr>
              <w:rPr>
                <w:rFonts w:eastAsia="Arial Unicode MS"/>
              </w:rPr>
            </w:pPr>
          </w:p>
        </w:tc>
        <w:tc>
          <w:tcPr>
            <w:tcW w:w="1920" w:type="dxa"/>
          </w:tcPr>
          <w:p w14:paraId="5E2BBA62" w14:textId="77777777" w:rsidR="00A35CF2" w:rsidRPr="00D82A73" w:rsidRDefault="00A35CF2" w:rsidP="00177141">
            <w:pPr>
              <w:rPr>
                <w:rFonts w:ascii="Arial" w:eastAsia="Arial Unicode MS" w:hAnsi="Arial"/>
              </w:rPr>
            </w:pPr>
          </w:p>
        </w:tc>
        <w:tc>
          <w:tcPr>
            <w:tcW w:w="1200" w:type="dxa"/>
            <w:shd w:val="clear" w:color="auto" w:fill="auto"/>
          </w:tcPr>
          <w:p w14:paraId="4E9A2DA6" w14:textId="77777777" w:rsidR="00A35CF2" w:rsidRPr="00D82A73" w:rsidRDefault="00A35CF2" w:rsidP="00177141">
            <w:pPr>
              <w:rPr>
                <w:rFonts w:ascii="Arial" w:eastAsia="Arial Unicode MS" w:hAnsi="Arial"/>
              </w:rPr>
            </w:pPr>
          </w:p>
        </w:tc>
        <w:tc>
          <w:tcPr>
            <w:tcW w:w="1162" w:type="dxa"/>
            <w:shd w:val="clear" w:color="auto" w:fill="auto"/>
          </w:tcPr>
          <w:p w14:paraId="0BD6104D" w14:textId="77777777" w:rsidR="00A35CF2" w:rsidRPr="00D82A73" w:rsidRDefault="00A35CF2" w:rsidP="00177141">
            <w:pPr>
              <w:rPr>
                <w:rFonts w:ascii="Arial" w:eastAsia="Arial Unicode MS" w:hAnsi="Arial"/>
              </w:rPr>
            </w:pPr>
          </w:p>
        </w:tc>
        <w:tc>
          <w:tcPr>
            <w:tcW w:w="1078" w:type="dxa"/>
            <w:shd w:val="clear" w:color="auto" w:fill="auto"/>
          </w:tcPr>
          <w:p w14:paraId="2E3C0907" w14:textId="77777777" w:rsidR="00A35CF2" w:rsidRPr="00D82A73" w:rsidRDefault="00A35CF2" w:rsidP="00177141">
            <w:pPr>
              <w:rPr>
                <w:rFonts w:ascii="Arial" w:eastAsia="Arial Unicode MS" w:hAnsi="Arial"/>
              </w:rPr>
            </w:pPr>
          </w:p>
        </w:tc>
      </w:tr>
      <w:tr w:rsidR="00A35CF2" w:rsidRPr="00D82A73" w14:paraId="3192EBD1" w14:textId="77777777" w:rsidTr="00177141">
        <w:trPr>
          <w:gridBefore w:val="1"/>
          <w:wBefore w:w="15" w:type="dxa"/>
          <w:trHeight w:val="217"/>
        </w:trPr>
        <w:tc>
          <w:tcPr>
            <w:tcW w:w="7080" w:type="dxa"/>
            <w:gridSpan w:val="3"/>
            <w:shd w:val="pct25" w:color="auto" w:fill="auto"/>
          </w:tcPr>
          <w:p w14:paraId="567B9B9E" w14:textId="77777777" w:rsidR="00A35CF2" w:rsidRPr="00D82A73" w:rsidRDefault="00A35CF2" w:rsidP="00177141">
            <w:pPr>
              <w:rPr>
                <w:b/>
              </w:rPr>
            </w:pPr>
            <w:r w:rsidRPr="00D82A73">
              <w:rPr>
                <w:b/>
              </w:rPr>
              <w:lastRenderedPageBreak/>
              <w:t>Associationer</w:t>
            </w:r>
          </w:p>
        </w:tc>
        <w:tc>
          <w:tcPr>
            <w:tcW w:w="7880" w:type="dxa"/>
            <w:gridSpan w:val="6"/>
            <w:shd w:val="pct25" w:color="auto" w:fill="auto"/>
          </w:tcPr>
          <w:p w14:paraId="5F0DDAE2" w14:textId="77777777" w:rsidR="00A35CF2" w:rsidRPr="00D82A73" w:rsidRDefault="00A35CF2" w:rsidP="00177141">
            <w:pPr>
              <w:rPr>
                <w:rFonts w:eastAsia="Arial Unicode MS"/>
                <w:b/>
              </w:rPr>
            </w:pPr>
            <w:r w:rsidRPr="00D82A73">
              <w:rPr>
                <w:b/>
              </w:rPr>
              <w:t>Beslutsregel</w:t>
            </w:r>
          </w:p>
        </w:tc>
      </w:tr>
      <w:tr w:rsidR="00A35CF2" w:rsidRPr="00D82A73" w14:paraId="04E6EA88" w14:textId="77777777" w:rsidTr="00177141">
        <w:trPr>
          <w:gridBefore w:val="1"/>
          <w:wBefore w:w="15" w:type="dxa"/>
          <w:trHeight w:val="217"/>
        </w:trPr>
        <w:tc>
          <w:tcPr>
            <w:tcW w:w="7080" w:type="dxa"/>
            <w:gridSpan w:val="3"/>
          </w:tcPr>
          <w:p w14:paraId="6C6D70FD" w14:textId="556AAD04"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formulärsida(</w:t>
            </w:r>
            <w:del w:id="1445" w:author="Jarno Nieminen" w:date="2014-09-04T09:09:00Z">
              <w:r w:rsidR="00F94DA9" w:rsidRPr="00D82A73">
                <w:rPr>
                  <w:rFonts w:ascii="Arial" w:eastAsia="Arial Unicode MS" w:hAnsi="Arial"/>
                  <w:color w:val="000000"/>
                </w:rPr>
                <w:delText>Page</w:delText>
              </w:r>
            </w:del>
            <w:ins w:id="1446" w:author="Jarno Nieminen" w:date="2014-09-04T09:09:00Z">
              <w:r w:rsidRPr="00D82A73">
                <w:rPr>
                  <w:rFonts w:ascii="Arial" w:eastAsia="Arial Unicode MS" w:hAnsi="Arial"/>
                  <w:color w:val="000000"/>
                </w:rPr>
                <w:t>Page</w:t>
              </w:r>
              <w:r>
                <w:rPr>
                  <w:rFonts w:ascii="Arial" w:eastAsia="Arial Unicode MS" w:hAnsi="Arial"/>
                  <w:color w:val="000000"/>
                </w:rPr>
                <w:t>Type</w:t>
              </w:r>
            </w:ins>
            <w:r w:rsidRPr="00D82A73">
              <w:rPr>
                <w:rFonts w:ascii="Arial" w:eastAsia="Arial Unicode MS" w:hAnsi="Arial"/>
                <w:color w:val="000000"/>
              </w:rPr>
              <w:t>) är har noll till flera frågegrupperingar (</w:t>
            </w:r>
            <w:del w:id="1447" w:author="Jarno Nieminen" w:date="2014-09-04T09:09:00Z">
              <w:r w:rsidR="00F94DA9" w:rsidRPr="00D82A73">
                <w:rPr>
                  <w:rFonts w:ascii="Arial" w:eastAsia="Arial Unicode MS" w:hAnsi="Arial"/>
                  <w:color w:val="000000"/>
                </w:rPr>
                <w:delText>TemplateQuestionBlock</w:delText>
              </w:r>
            </w:del>
            <w:ins w:id="1448" w:author="Jarno Nieminen" w:date="2014-09-04T09:09:00Z">
              <w:r w:rsidRPr="00D82A73">
                <w:rPr>
                  <w:rFonts w:ascii="Arial" w:eastAsia="Arial Unicode MS" w:hAnsi="Arial"/>
                  <w:color w:val="000000"/>
                </w:rPr>
                <w:t>TemplateQuestionBlock</w:t>
              </w:r>
              <w:r>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3D947F5D" w14:textId="77777777" w:rsidR="00A35CF2" w:rsidRPr="00D82A73" w:rsidRDefault="00A35CF2" w:rsidP="00177141">
            <w:pPr>
              <w:rPr>
                <w:rFonts w:ascii="Arial" w:eastAsia="Arial Unicode MS" w:hAnsi="Arial"/>
                <w:color w:val="000000"/>
              </w:rPr>
            </w:pPr>
          </w:p>
        </w:tc>
      </w:tr>
      <w:tr w:rsidR="00A35CF2" w:rsidRPr="00D82A73" w14:paraId="0314150D" w14:textId="77777777" w:rsidTr="00177141">
        <w:trPr>
          <w:gridBefore w:val="1"/>
          <w:wBefore w:w="15" w:type="dxa"/>
          <w:trHeight w:val="217"/>
        </w:trPr>
        <w:tc>
          <w:tcPr>
            <w:tcW w:w="7080" w:type="dxa"/>
            <w:gridSpan w:val="3"/>
          </w:tcPr>
          <w:p w14:paraId="29C00B6B" w14:textId="77777777" w:rsidR="00A35CF2" w:rsidRPr="00D82A73" w:rsidRDefault="00A35CF2" w:rsidP="00177141">
            <w:pPr>
              <w:rPr>
                <w:rFonts w:ascii="Arial" w:eastAsia="Arial Unicode MS" w:hAnsi="Arial"/>
                <w:color w:val="000000"/>
              </w:rPr>
            </w:pPr>
          </w:p>
        </w:tc>
        <w:tc>
          <w:tcPr>
            <w:tcW w:w="7880" w:type="dxa"/>
            <w:gridSpan w:val="6"/>
          </w:tcPr>
          <w:p w14:paraId="4782E18F" w14:textId="77777777" w:rsidR="00A35CF2" w:rsidRPr="00D82A73" w:rsidRDefault="00A35CF2" w:rsidP="00177141">
            <w:pPr>
              <w:rPr>
                <w:rFonts w:ascii="Arial" w:eastAsia="Arial Unicode MS" w:hAnsi="Arial"/>
                <w:color w:val="000000"/>
              </w:rPr>
            </w:pPr>
          </w:p>
        </w:tc>
      </w:tr>
    </w:tbl>
    <w:p w14:paraId="34784EFE" w14:textId="77777777" w:rsidR="00A35CF2" w:rsidRPr="00D82A73" w:rsidRDefault="00A35CF2" w:rsidP="00A35CF2"/>
    <w:p w14:paraId="067B33C1" w14:textId="77777777" w:rsidR="00A35CF2" w:rsidRPr="00D82A73" w:rsidRDefault="00A35CF2" w:rsidP="00A35CF2"/>
    <w:p w14:paraId="3F7D368D" w14:textId="77777777" w:rsidR="00A35CF2" w:rsidRPr="00D82A73" w:rsidRDefault="00A35CF2" w:rsidP="00A35CF2">
      <w:pPr>
        <w:rPr>
          <w:rFonts w:ascii="Arial" w:hAnsi="Arial" w:cs="Arial"/>
          <w:b/>
          <w:bCs/>
          <w:i/>
          <w:sz w:val="22"/>
          <w:szCs w:val="26"/>
        </w:rPr>
      </w:pPr>
      <w:r w:rsidRPr="00D82A73">
        <w:rPr>
          <w:i/>
        </w:rPr>
        <w:br w:type="page"/>
      </w:r>
    </w:p>
    <w:p w14:paraId="41A284FB" w14:textId="787C489E" w:rsidR="00A35CF2" w:rsidRPr="00D82A73" w:rsidRDefault="00A35CF2" w:rsidP="00A35CF2">
      <w:pPr>
        <w:pStyle w:val="Heading3"/>
      </w:pPr>
      <w:bookmarkStart w:id="1449" w:name="_Toc220986031"/>
      <w:bookmarkStart w:id="1450" w:name="_Toc386458087"/>
      <w:bookmarkStart w:id="1451" w:name="_Toc391636706"/>
      <w:bookmarkStart w:id="1452" w:name="_Toc397585085"/>
      <w:r w:rsidRPr="00D82A73">
        <w:lastRenderedPageBreak/>
        <w:t>Klass Formulärsida (</w:t>
      </w:r>
      <w:del w:id="1453" w:author="Jarno Nieminen" w:date="2014-09-04T09:09:00Z">
        <w:r w:rsidR="006A2F41" w:rsidRPr="00D82A73">
          <w:delText>Page</w:delText>
        </w:r>
      </w:del>
      <w:ins w:id="1454" w:author="Jarno Nieminen" w:date="2014-09-04T09:09:00Z">
        <w:r w:rsidRPr="00D82A73">
          <w:t>Page</w:t>
        </w:r>
        <w:r>
          <w:t>Type</w:t>
        </w:r>
      </w:ins>
      <w:r w:rsidRPr="00D82A73">
        <w:t>)</w:t>
      </w:r>
      <w:bookmarkEnd w:id="1449"/>
      <w:bookmarkEnd w:id="1450"/>
      <w:bookmarkEnd w:id="1451"/>
      <w:bookmarkEnd w:id="1452"/>
    </w:p>
    <w:p w14:paraId="12D46F26" w14:textId="77777777" w:rsidR="00A35CF2" w:rsidRPr="00D82A73" w:rsidRDefault="00A35CF2" w:rsidP="00A35CF2">
      <w:r w:rsidRPr="00D82A73">
        <w:t xml:space="preserve">Objektet innehåller en till många frågegrupperingar.  En sida är ett sätt att dela upp/gruppera ett formulär. </w:t>
      </w:r>
    </w:p>
    <w:p w14:paraId="7AB8AFB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675FF49F" w14:textId="77777777" w:rsidTr="00177141">
        <w:trPr>
          <w:cantSplit/>
          <w:trHeight w:val="376"/>
        </w:trPr>
        <w:tc>
          <w:tcPr>
            <w:tcW w:w="2545" w:type="dxa"/>
            <w:gridSpan w:val="2"/>
            <w:vMerge w:val="restart"/>
            <w:shd w:val="pct25" w:color="auto" w:fill="auto"/>
          </w:tcPr>
          <w:p w14:paraId="1A3AC293"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B473DDE" w14:textId="77777777" w:rsidR="00A35CF2" w:rsidRPr="00D82A73" w:rsidRDefault="00A35CF2" w:rsidP="00177141">
            <w:r w:rsidRPr="00D82A73">
              <w:t>Beskrivning</w:t>
            </w:r>
          </w:p>
        </w:tc>
        <w:tc>
          <w:tcPr>
            <w:tcW w:w="1140" w:type="dxa"/>
            <w:vMerge w:val="restart"/>
            <w:shd w:val="pct25" w:color="auto" w:fill="auto"/>
          </w:tcPr>
          <w:p w14:paraId="571D5DE4"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1CA7D16B" w14:textId="77777777" w:rsidR="00A35CF2" w:rsidRPr="00D82A73" w:rsidRDefault="00A35CF2" w:rsidP="00177141">
            <w:r w:rsidRPr="00D82A73">
              <w:t>Mult</w:t>
            </w:r>
          </w:p>
        </w:tc>
        <w:tc>
          <w:tcPr>
            <w:tcW w:w="1803" w:type="dxa"/>
            <w:vMerge w:val="restart"/>
            <w:shd w:val="pct25" w:color="auto" w:fill="auto"/>
          </w:tcPr>
          <w:p w14:paraId="6D19A453"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BC1F5AC"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2AFA8228"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79A309B8" w14:textId="77777777" w:rsidTr="00177141">
        <w:trPr>
          <w:cantSplit/>
          <w:trHeight w:val="375"/>
        </w:trPr>
        <w:tc>
          <w:tcPr>
            <w:tcW w:w="2545" w:type="dxa"/>
            <w:gridSpan w:val="2"/>
            <w:vMerge/>
            <w:shd w:val="pct25" w:color="auto" w:fill="auto"/>
          </w:tcPr>
          <w:p w14:paraId="67386B86" w14:textId="77777777" w:rsidR="00A35CF2" w:rsidRPr="00D82A73" w:rsidRDefault="00A35CF2" w:rsidP="00177141"/>
        </w:tc>
        <w:tc>
          <w:tcPr>
            <w:tcW w:w="3410" w:type="dxa"/>
            <w:vMerge/>
            <w:shd w:val="pct25" w:color="auto" w:fill="auto"/>
          </w:tcPr>
          <w:p w14:paraId="7A81E5DE" w14:textId="77777777" w:rsidR="00A35CF2" w:rsidRPr="00D82A73" w:rsidRDefault="00A35CF2" w:rsidP="00177141"/>
        </w:tc>
        <w:tc>
          <w:tcPr>
            <w:tcW w:w="1140" w:type="dxa"/>
            <w:vMerge/>
            <w:shd w:val="pct25" w:color="auto" w:fill="auto"/>
          </w:tcPr>
          <w:p w14:paraId="645C6EF5" w14:textId="77777777" w:rsidR="00A35CF2" w:rsidRPr="00D82A73" w:rsidRDefault="00A35CF2" w:rsidP="00177141"/>
        </w:tc>
        <w:tc>
          <w:tcPr>
            <w:tcW w:w="717" w:type="dxa"/>
            <w:vMerge/>
            <w:shd w:val="pct25" w:color="auto" w:fill="auto"/>
          </w:tcPr>
          <w:p w14:paraId="491989D7" w14:textId="77777777" w:rsidR="00A35CF2" w:rsidRPr="00D82A73" w:rsidRDefault="00A35CF2" w:rsidP="00177141"/>
        </w:tc>
        <w:tc>
          <w:tcPr>
            <w:tcW w:w="1803" w:type="dxa"/>
            <w:vMerge/>
            <w:shd w:val="pct25" w:color="auto" w:fill="auto"/>
          </w:tcPr>
          <w:p w14:paraId="73C9D8F7" w14:textId="77777777" w:rsidR="00A35CF2" w:rsidRPr="00D82A73" w:rsidRDefault="00A35CF2" w:rsidP="00177141"/>
        </w:tc>
        <w:tc>
          <w:tcPr>
            <w:tcW w:w="1920" w:type="dxa"/>
            <w:vMerge/>
            <w:shd w:val="pct25" w:color="auto" w:fill="auto"/>
          </w:tcPr>
          <w:p w14:paraId="21957019" w14:textId="77777777" w:rsidR="00A35CF2" w:rsidRPr="00D82A73" w:rsidRDefault="00A35CF2" w:rsidP="00177141"/>
        </w:tc>
        <w:tc>
          <w:tcPr>
            <w:tcW w:w="1200" w:type="dxa"/>
            <w:tcBorders>
              <w:bottom w:val="single" w:sz="4" w:space="0" w:color="auto"/>
            </w:tcBorders>
            <w:shd w:val="pct25" w:color="auto" w:fill="auto"/>
          </w:tcPr>
          <w:p w14:paraId="7CFA2600"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90D3AD"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6154920"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7994E62" w14:textId="77777777" w:rsidTr="00177141">
        <w:trPr>
          <w:trHeight w:val="217"/>
        </w:trPr>
        <w:tc>
          <w:tcPr>
            <w:tcW w:w="2545" w:type="dxa"/>
            <w:gridSpan w:val="2"/>
          </w:tcPr>
          <w:p w14:paraId="7EB8C16A" w14:textId="52FAD141" w:rsidR="00A35CF2" w:rsidRPr="00D82A73" w:rsidRDefault="00A35CF2" w:rsidP="00177141">
            <w:pPr>
              <w:rPr>
                <w:rFonts w:eastAsia="Arial Unicode MS"/>
              </w:rPr>
            </w:pPr>
            <w:r w:rsidRPr="00D82A73">
              <w:rPr>
                <w:rFonts w:eastAsia="Arial Unicode MS"/>
              </w:rPr>
              <w:t>(</w:t>
            </w:r>
            <w:del w:id="1455" w:author="Jarno Nieminen" w:date="2014-09-04T09:09:00Z">
              <w:r w:rsidR="00F94DA9" w:rsidRPr="00D82A73">
                <w:rPr>
                  <w:rFonts w:eastAsia="Arial Unicode MS"/>
                </w:rPr>
                <w:delText>PageNumber</w:delText>
              </w:r>
            </w:del>
            <w:ins w:id="1456" w:author="Jarno Nieminen" w:date="2014-09-04T09:09:00Z">
              <w:r>
                <w:rPr>
                  <w:rFonts w:eastAsia="Arial Unicode MS"/>
                </w:rPr>
                <w:t>p</w:t>
              </w:r>
              <w:r w:rsidRPr="00D82A73">
                <w:rPr>
                  <w:rFonts w:eastAsia="Arial Unicode MS"/>
                </w:rPr>
                <w:t>ageNumber</w:t>
              </w:r>
            </w:ins>
            <w:r w:rsidRPr="00D82A73">
              <w:rPr>
                <w:rFonts w:eastAsia="Arial Unicode MS"/>
              </w:rPr>
              <w:t>)</w:t>
            </w:r>
          </w:p>
        </w:tc>
        <w:tc>
          <w:tcPr>
            <w:tcW w:w="3410" w:type="dxa"/>
          </w:tcPr>
          <w:p w14:paraId="10E0FD2A" w14:textId="77777777" w:rsidR="00A35CF2" w:rsidRPr="00D82A73" w:rsidRDefault="00A35CF2" w:rsidP="00177141">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225CFF43"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64B9805C" w14:textId="77777777" w:rsidR="00A35CF2" w:rsidRPr="00D82A73" w:rsidRDefault="00A35CF2" w:rsidP="00177141">
            <w:pPr>
              <w:rPr>
                <w:rFonts w:eastAsia="Arial Unicode MS"/>
              </w:rPr>
            </w:pPr>
            <w:r w:rsidRPr="00D82A73">
              <w:rPr>
                <w:rFonts w:eastAsia="Arial Unicode MS"/>
              </w:rPr>
              <w:t>VÄ</w:t>
            </w:r>
          </w:p>
        </w:tc>
        <w:tc>
          <w:tcPr>
            <w:tcW w:w="717" w:type="dxa"/>
          </w:tcPr>
          <w:p w14:paraId="3B7E2D27" w14:textId="77777777" w:rsidR="00A35CF2" w:rsidRPr="00D82A73" w:rsidRDefault="00A35CF2" w:rsidP="00177141">
            <w:pPr>
              <w:rPr>
                <w:rFonts w:eastAsia="Arial Unicode MS"/>
              </w:rPr>
            </w:pPr>
            <w:r w:rsidRPr="00D82A73">
              <w:rPr>
                <w:rFonts w:eastAsia="Arial Unicode MS"/>
              </w:rPr>
              <w:t>1</w:t>
            </w:r>
          </w:p>
        </w:tc>
        <w:tc>
          <w:tcPr>
            <w:tcW w:w="1803" w:type="dxa"/>
          </w:tcPr>
          <w:p w14:paraId="729701F0" w14:textId="77777777" w:rsidR="00A35CF2" w:rsidRPr="00D82A73" w:rsidRDefault="00A35CF2" w:rsidP="00177141">
            <w:pPr>
              <w:rPr>
                <w:rFonts w:eastAsia="Arial Unicode MS"/>
              </w:rPr>
            </w:pPr>
          </w:p>
        </w:tc>
        <w:tc>
          <w:tcPr>
            <w:tcW w:w="1920" w:type="dxa"/>
          </w:tcPr>
          <w:p w14:paraId="26324D0C" w14:textId="77777777" w:rsidR="00A35CF2" w:rsidRPr="00D82A73" w:rsidRDefault="00A35CF2" w:rsidP="00177141">
            <w:pPr>
              <w:rPr>
                <w:rFonts w:ascii="Arial" w:eastAsia="Arial Unicode MS" w:hAnsi="Arial"/>
              </w:rPr>
            </w:pPr>
          </w:p>
        </w:tc>
        <w:tc>
          <w:tcPr>
            <w:tcW w:w="1200" w:type="dxa"/>
            <w:shd w:val="clear" w:color="auto" w:fill="auto"/>
          </w:tcPr>
          <w:p w14:paraId="72C29EB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F50F9F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92B79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5F47506" w14:textId="77777777" w:rsidTr="00177141">
        <w:trPr>
          <w:trHeight w:val="217"/>
        </w:trPr>
        <w:tc>
          <w:tcPr>
            <w:tcW w:w="2545" w:type="dxa"/>
            <w:gridSpan w:val="2"/>
          </w:tcPr>
          <w:p w14:paraId="3F60C01F" w14:textId="77777777" w:rsidR="00A35CF2" w:rsidRPr="00D82A73" w:rsidRDefault="00A35CF2" w:rsidP="00177141">
            <w:pPr>
              <w:rPr>
                <w:rFonts w:eastAsia="Arial Unicode MS"/>
              </w:rPr>
            </w:pPr>
            <w:r w:rsidRPr="00D82A73">
              <w:rPr>
                <w:rFonts w:eastAsia="Arial Unicode MS"/>
              </w:rPr>
              <w:t>Rubrik</w:t>
            </w:r>
          </w:p>
          <w:p w14:paraId="7DB739C7" w14:textId="7B3A8E31" w:rsidR="00A35CF2" w:rsidRPr="00D82A73" w:rsidRDefault="00A35CF2" w:rsidP="00177141">
            <w:pPr>
              <w:rPr>
                <w:rFonts w:eastAsia="Arial Unicode MS"/>
              </w:rPr>
            </w:pPr>
            <w:r w:rsidRPr="00D82A73">
              <w:rPr>
                <w:rFonts w:eastAsia="Arial Unicode MS"/>
              </w:rPr>
              <w:t>(</w:t>
            </w:r>
            <w:del w:id="1457" w:author="Jarno Nieminen" w:date="2014-09-04T09:09:00Z">
              <w:r w:rsidR="00F94DA9" w:rsidRPr="00D82A73">
                <w:rPr>
                  <w:rFonts w:eastAsia="Arial Unicode MS"/>
                </w:rPr>
                <w:delText>Subject</w:delText>
              </w:r>
            </w:del>
            <w:ins w:id="1458" w:author="Jarno Nieminen" w:date="2014-09-04T09:09:00Z">
              <w:r>
                <w:rPr>
                  <w:rFonts w:eastAsia="Arial Unicode MS"/>
                </w:rPr>
                <w:t>s</w:t>
              </w:r>
              <w:r w:rsidRPr="00D82A73">
                <w:rPr>
                  <w:rFonts w:eastAsia="Arial Unicode MS"/>
                </w:rPr>
                <w:t>ubject</w:t>
              </w:r>
            </w:ins>
            <w:r w:rsidRPr="00D82A73">
              <w:rPr>
                <w:rFonts w:eastAsia="Arial Unicode MS"/>
              </w:rPr>
              <w:t>)</w:t>
            </w:r>
          </w:p>
        </w:tc>
        <w:tc>
          <w:tcPr>
            <w:tcW w:w="3410" w:type="dxa"/>
          </w:tcPr>
          <w:p w14:paraId="7930834C" w14:textId="77777777" w:rsidR="00A35CF2" w:rsidRPr="00D82A73" w:rsidRDefault="00A35CF2" w:rsidP="00177141">
            <w:pPr>
              <w:rPr>
                <w:rFonts w:eastAsia="Arial Unicode MS"/>
              </w:rPr>
            </w:pPr>
            <w:r w:rsidRPr="00D82A73">
              <w:rPr>
                <w:rFonts w:eastAsia="Arial Unicode MS"/>
              </w:rPr>
              <w:t>Sidans rubrik.</w:t>
            </w:r>
          </w:p>
          <w:p w14:paraId="5529EC20"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445468A8" w14:textId="77777777" w:rsidR="00A35CF2" w:rsidRPr="00D82A73" w:rsidRDefault="00A35CF2" w:rsidP="00177141">
            <w:pPr>
              <w:rPr>
                <w:rFonts w:eastAsia="Arial Unicode MS"/>
              </w:rPr>
            </w:pPr>
            <w:r w:rsidRPr="00D82A73">
              <w:rPr>
                <w:rFonts w:eastAsia="Arial Unicode MS"/>
              </w:rPr>
              <w:t>TXT</w:t>
            </w:r>
          </w:p>
        </w:tc>
        <w:tc>
          <w:tcPr>
            <w:tcW w:w="717" w:type="dxa"/>
          </w:tcPr>
          <w:p w14:paraId="753FD77C" w14:textId="77777777" w:rsidR="00A35CF2" w:rsidRPr="00D82A73" w:rsidRDefault="00A35CF2" w:rsidP="00177141">
            <w:pPr>
              <w:rPr>
                <w:rFonts w:eastAsia="Arial Unicode MS"/>
              </w:rPr>
            </w:pPr>
            <w:r w:rsidRPr="00D82A73">
              <w:rPr>
                <w:rFonts w:eastAsia="Arial Unicode MS"/>
              </w:rPr>
              <w:t>0..1</w:t>
            </w:r>
          </w:p>
        </w:tc>
        <w:tc>
          <w:tcPr>
            <w:tcW w:w="1803" w:type="dxa"/>
          </w:tcPr>
          <w:p w14:paraId="2D3AA3D0" w14:textId="77777777" w:rsidR="00A35CF2" w:rsidRPr="00D82A73" w:rsidRDefault="00A35CF2" w:rsidP="00177141">
            <w:pPr>
              <w:rPr>
                <w:rFonts w:eastAsia="Arial Unicode MS"/>
              </w:rPr>
            </w:pPr>
          </w:p>
        </w:tc>
        <w:tc>
          <w:tcPr>
            <w:tcW w:w="1920" w:type="dxa"/>
          </w:tcPr>
          <w:p w14:paraId="3DAB2E77" w14:textId="77777777" w:rsidR="00A35CF2" w:rsidRPr="00D82A73" w:rsidRDefault="00A35CF2" w:rsidP="00177141">
            <w:pPr>
              <w:rPr>
                <w:rFonts w:ascii="Arial" w:eastAsia="Arial Unicode MS" w:hAnsi="Arial"/>
              </w:rPr>
            </w:pPr>
          </w:p>
        </w:tc>
        <w:tc>
          <w:tcPr>
            <w:tcW w:w="1200" w:type="dxa"/>
            <w:shd w:val="clear" w:color="auto" w:fill="auto"/>
          </w:tcPr>
          <w:p w14:paraId="6B22652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18F151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9289BF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7895F58" w14:textId="77777777" w:rsidTr="00177141">
        <w:trPr>
          <w:trHeight w:val="217"/>
        </w:trPr>
        <w:tc>
          <w:tcPr>
            <w:tcW w:w="2545" w:type="dxa"/>
            <w:gridSpan w:val="2"/>
          </w:tcPr>
          <w:p w14:paraId="3E3A51A7" w14:textId="77777777" w:rsidR="00A35CF2" w:rsidRPr="00D82A73" w:rsidRDefault="00A35CF2" w:rsidP="00177141">
            <w:pPr>
              <w:rPr>
                <w:rFonts w:eastAsia="Arial Unicode MS"/>
              </w:rPr>
            </w:pPr>
            <w:r w:rsidRPr="00D82A73">
              <w:rPr>
                <w:rFonts w:eastAsia="Arial Unicode MS"/>
              </w:rPr>
              <w:t>Beskrivning</w:t>
            </w:r>
          </w:p>
          <w:p w14:paraId="5E5B51DA" w14:textId="106DD701" w:rsidR="00A35CF2" w:rsidRPr="00D82A73" w:rsidRDefault="00A35CF2" w:rsidP="00177141">
            <w:pPr>
              <w:rPr>
                <w:rFonts w:eastAsia="Arial Unicode MS"/>
              </w:rPr>
            </w:pPr>
            <w:r w:rsidRPr="00D82A73">
              <w:rPr>
                <w:rFonts w:eastAsia="Arial Unicode MS"/>
              </w:rPr>
              <w:t>(</w:t>
            </w:r>
            <w:del w:id="1459" w:author="Jarno Nieminen" w:date="2014-09-04T09:09:00Z">
              <w:r w:rsidR="00F94DA9" w:rsidRPr="00D82A73">
                <w:rPr>
                  <w:rFonts w:eastAsia="Arial Unicode MS"/>
                </w:rPr>
                <w:delText>Description</w:delText>
              </w:r>
            </w:del>
            <w:ins w:id="1460" w:author="Jarno Nieminen" w:date="2014-09-04T09:09:00Z">
              <w:r>
                <w:rPr>
                  <w:rFonts w:eastAsia="Arial Unicode MS"/>
                </w:rPr>
                <w:t>d</w:t>
              </w:r>
              <w:r w:rsidRPr="00D82A73">
                <w:rPr>
                  <w:rFonts w:eastAsia="Arial Unicode MS"/>
                </w:rPr>
                <w:t>escription</w:t>
              </w:r>
            </w:ins>
            <w:r w:rsidRPr="00D82A73">
              <w:rPr>
                <w:rFonts w:eastAsia="Arial Unicode MS"/>
              </w:rPr>
              <w:t>)</w:t>
            </w:r>
          </w:p>
        </w:tc>
        <w:tc>
          <w:tcPr>
            <w:tcW w:w="3410" w:type="dxa"/>
          </w:tcPr>
          <w:p w14:paraId="705FFE65" w14:textId="77777777" w:rsidR="00A35CF2" w:rsidRPr="00D82A73" w:rsidRDefault="00A35CF2" w:rsidP="00177141">
            <w:pPr>
              <w:rPr>
                <w:rFonts w:eastAsia="Arial Unicode MS"/>
              </w:rPr>
            </w:pPr>
            <w:r w:rsidRPr="00D82A73">
              <w:rPr>
                <w:rFonts w:eastAsia="Arial Unicode MS"/>
              </w:rPr>
              <w:t>Beskrivande text.</w:t>
            </w:r>
          </w:p>
          <w:p w14:paraId="2DAF5F9B" w14:textId="77777777" w:rsidR="00A35CF2" w:rsidRPr="00D82A73" w:rsidRDefault="00A35CF2" w:rsidP="00177141">
            <w:pPr>
              <w:rPr>
                <w:rFonts w:eastAsia="Arial Unicode MS"/>
              </w:rPr>
            </w:pPr>
            <w:r w:rsidRPr="00D82A73">
              <w:rPr>
                <w:rFonts w:eastAsia="Arial Unicode MS"/>
              </w:rPr>
              <w:t>Stöder kodverk ”DocBook” Se tidbokningskontraktet!!</w:t>
            </w:r>
          </w:p>
          <w:p w14:paraId="3BF37AFA"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06C18F1B" w14:textId="77777777" w:rsidR="00A35CF2" w:rsidRPr="00D82A73" w:rsidRDefault="00A35CF2" w:rsidP="00177141">
            <w:pPr>
              <w:rPr>
                <w:rFonts w:eastAsia="Arial Unicode MS"/>
              </w:rPr>
            </w:pPr>
            <w:r w:rsidRPr="00D82A73">
              <w:rPr>
                <w:rFonts w:eastAsia="Arial Unicode MS"/>
              </w:rPr>
              <w:t>TXT</w:t>
            </w:r>
          </w:p>
        </w:tc>
        <w:tc>
          <w:tcPr>
            <w:tcW w:w="717" w:type="dxa"/>
          </w:tcPr>
          <w:p w14:paraId="4A9BC0D2" w14:textId="77777777" w:rsidR="00A35CF2" w:rsidRPr="00D82A73" w:rsidRDefault="00A35CF2" w:rsidP="00177141">
            <w:pPr>
              <w:rPr>
                <w:rFonts w:eastAsia="Arial Unicode MS"/>
              </w:rPr>
            </w:pPr>
            <w:r w:rsidRPr="00D82A73">
              <w:rPr>
                <w:rFonts w:eastAsia="Arial Unicode MS"/>
              </w:rPr>
              <w:t>0..1</w:t>
            </w:r>
          </w:p>
        </w:tc>
        <w:tc>
          <w:tcPr>
            <w:tcW w:w="1803" w:type="dxa"/>
          </w:tcPr>
          <w:p w14:paraId="5441131A"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5F86ABFA" w14:textId="77777777" w:rsidR="00A35CF2" w:rsidRPr="00D82A73" w:rsidRDefault="00A35CF2" w:rsidP="00177141">
            <w:pPr>
              <w:rPr>
                <w:rFonts w:ascii="Arial" w:eastAsia="Arial Unicode MS" w:hAnsi="Arial"/>
              </w:rPr>
            </w:pPr>
          </w:p>
        </w:tc>
        <w:tc>
          <w:tcPr>
            <w:tcW w:w="1200" w:type="dxa"/>
            <w:shd w:val="clear" w:color="auto" w:fill="auto"/>
          </w:tcPr>
          <w:p w14:paraId="4C80865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9AF70E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8A526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F9E962F" w14:textId="77777777" w:rsidTr="00177141">
        <w:trPr>
          <w:trHeight w:val="217"/>
        </w:trPr>
        <w:tc>
          <w:tcPr>
            <w:tcW w:w="2545" w:type="dxa"/>
            <w:gridSpan w:val="2"/>
          </w:tcPr>
          <w:p w14:paraId="3C1B5F7A" w14:textId="60DDF5BD" w:rsidR="00A35CF2" w:rsidRPr="00D82A73" w:rsidRDefault="00A35CF2" w:rsidP="00177141">
            <w:pPr>
              <w:rPr>
                <w:rFonts w:eastAsia="Arial Unicode MS"/>
              </w:rPr>
            </w:pPr>
            <w:r w:rsidRPr="00D82A73">
              <w:rPr>
                <w:rFonts w:eastAsia="Arial Unicode MS"/>
              </w:rPr>
              <w:t>(</w:t>
            </w:r>
            <w:del w:id="1461" w:author="Jarno Nieminen" w:date="2014-09-04T09:09:00Z">
              <w:r w:rsidR="007E0F04" w:rsidRPr="00D82A73">
                <w:rPr>
                  <w:rFonts w:eastAsia="Arial Unicode MS"/>
                </w:rPr>
                <w:delText>InformationURL</w:delText>
              </w:r>
            </w:del>
            <w:ins w:id="1462" w:author="Jarno Nieminen" w:date="2014-09-04T09:09:00Z">
              <w:r>
                <w:rPr>
                  <w:rFonts w:eastAsia="Arial Unicode MS"/>
                </w:rPr>
                <w:t>i</w:t>
              </w:r>
              <w:r w:rsidRPr="00D82A73">
                <w:rPr>
                  <w:rFonts w:eastAsia="Arial Unicode MS"/>
                </w:rPr>
                <w:t>nformationURL</w:t>
              </w:r>
            </w:ins>
            <w:r w:rsidRPr="00D82A73">
              <w:rPr>
                <w:rFonts w:eastAsia="Arial Unicode MS"/>
              </w:rPr>
              <w:t>)</w:t>
            </w:r>
          </w:p>
        </w:tc>
        <w:tc>
          <w:tcPr>
            <w:tcW w:w="3410" w:type="dxa"/>
          </w:tcPr>
          <w:p w14:paraId="012AA11E"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5B73AE8C" w14:textId="77777777" w:rsidR="00A35CF2" w:rsidRPr="00D82A73" w:rsidRDefault="00A35CF2" w:rsidP="00177141">
            <w:pPr>
              <w:rPr>
                <w:rFonts w:eastAsia="Arial Unicode MS"/>
              </w:rPr>
            </w:pPr>
            <w:r w:rsidRPr="00D82A73">
              <w:rPr>
                <w:rFonts w:eastAsia="Arial Unicode MS"/>
              </w:rPr>
              <w:t>TXT</w:t>
            </w:r>
          </w:p>
        </w:tc>
        <w:tc>
          <w:tcPr>
            <w:tcW w:w="717" w:type="dxa"/>
          </w:tcPr>
          <w:p w14:paraId="7FFC28F8" w14:textId="77777777" w:rsidR="00A35CF2" w:rsidRPr="00D82A73" w:rsidRDefault="00A35CF2" w:rsidP="00177141">
            <w:pPr>
              <w:rPr>
                <w:rFonts w:eastAsia="Arial Unicode MS"/>
              </w:rPr>
            </w:pPr>
            <w:r w:rsidRPr="00D82A73">
              <w:rPr>
                <w:rFonts w:eastAsia="Arial Unicode MS"/>
              </w:rPr>
              <w:t>0..1</w:t>
            </w:r>
          </w:p>
        </w:tc>
        <w:tc>
          <w:tcPr>
            <w:tcW w:w="1803" w:type="dxa"/>
          </w:tcPr>
          <w:p w14:paraId="07BC9DEB" w14:textId="77777777" w:rsidR="00A35CF2" w:rsidRPr="00D82A73" w:rsidRDefault="00A35CF2" w:rsidP="00177141">
            <w:pPr>
              <w:rPr>
                <w:rFonts w:eastAsia="Arial Unicode MS"/>
              </w:rPr>
            </w:pPr>
          </w:p>
        </w:tc>
        <w:tc>
          <w:tcPr>
            <w:tcW w:w="1920" w:type="dxa"/>
          </w:tcPr>
          <w:p w14:paraId="6A030288" w14:textId="77777777" w:rsidR="00A35CF2" w:rsidRPr="00D82A73" w:rsidRDefault="00A35CF2" w:rsidP="00177141">
            <w:pPr>
              <w:rPr>
                <w:rFonts w:ascii="Arial" w:eastAsia="Arial Unicode MS" w:hAnsi="Arial"/>
              </w:rPr>
            </w:pPr>
          </w:p>
        </w:tc>
        <w:tc>
          <w:tcPr>
            <w:tcW w:w="1200" w:type="dxa"/>
            <w:shd w:val="clear" w:color="auto" w:fill="auto"/>
          </w:tcPr>
          <w:p w14:paraId="1085042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FD49D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505EE9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8E0E19D" w14:textId="77777777" w:rsidTr="00177141">
        <w:trPr>
          <w:trHeight w:val="217"/>
        </w:trPr>
        <w:tc>
          <w:tcPr>
            <w:tcW w:w="2545" w:type="dxa"/>
            <w:gridSpan w:val="2"/>
          </w:tcPr>
          <w:p w14:paraId="71F44A8F" w14:textId="3E292C3A" w:rsidR="00A35CF2" w:rsidRPr="00D82A73" w:rsidRDefault="00A35CF2" w:rsidP="00177141">
            <w:pPr>
              <w:rPr>
                <w:rFonts w:eastAsia="Arial Unicode MS"/>
              </w:rPr>
            </w:pPr>
            <w:r w:rsidRPr="00D82A73">
              <w:rPr>
                <w:rFonts w:eastAsia="Arial Unicode MS"/>
              </w:rPr>
              <w:lastRenderedPageBreak/>
              <w:t>(</w:t>
            </w:r>
            <w:del w:id="1463" w:author="Jarno Nieminen" w:date="2014-09-04T09:09:00Z">
              <w:r w:rsidR="00F94DA9" w:rsidRPr="00D82A73">
                <w:rPr>
                  <w:rFonts w:eastAsia="Arial Unicode MS"/>
                </w:rPr>
                <w:delText>LastPage</w:delText>
              </w:r>
            </w:del>
            <w:ins w:id="1464" w:author="Jarno Nieminen" w:date="2014-09-04T09:09:00Z">
              <w:r>
                <w:rPr>
                  <w:rFonts w:eastAsia="Arial Unicode MS"/>
                </w:rPr>
                <w:t>l</w:t>
              </w:r>
              <w:r w:rsidRPr="00D82A73">
                <w:rPr>
                  <w:rFonts w:eastAsia="Arial Unicode MS"/>
                </w:rPr>
                <w:t>astPage</w:t>
              </w:r>
            </w:ins>
            <w:r w:rsidRPr="00D82A73">
              <w:rPr>
                <w:rFonts w:eastAsia="Arial Unicode MS"/>
              </w:rPr>
              <w:t>)</w:t>
            </w:r>
          </w:p>
        </w:tc>
        <w:tc>
          <w:tcPr>
            <w:tcW w:w="3410" w:type="dxa"/>
          </w:tcPr>
          <w:p w14:paraId="43DD46B6" w14:textId="77777777" w:rsidR="00A35CF2" w:rsidRPr="00D82A73" w:rsidRDefault="00A35CF2" w:rsidP="00177141">
            <w:pPr>
              <w:rPr>
                <w:rFonts w:eastAsia="Arial Unicode MS"/>
              </w:rPr>
            </w:pPr>
            <w:r w:rsidRPr="00D82A73">
              <w:rPr>
                <w:rFonts w:eastAsia="Arial Unicode MS"/>
              </w:rPr>
              <w:t>Indikerar om ytterligare sidor. Detta ger indikation för konsumerande system att presentera en knapp för att ”Avsluta och skicka” formuläret.</w:t>
            </w:r>
          </w:p>
        </w:tc>
        <w:tc>
          <w:tcPr>
            <w:tcW w:w="1140" w:type="dxa"/>
          </w:tcPr>
          <w:p w14:paraId="1AEE8A36" w14:textId="77777777" w:rsidR="00A35CF2" w:rsidRPr="00D82A73" w:rsidRDefault="00A35CF2" w:rsidP="00177141">
            <w:pPr>
              <w:rPr>
                <w:rFonts w:eastAsia="Arial Unicode MS"/>
              </w:rPr>
            </w:pPr>
            <w:r w:rsidRPr="00D82A73">
              <w:rPr>
                <w:rFonts w:eastAsia="Arial Unicode MS"/>
              </w:rPr>
              <w:t>S/F</w:t>
            </w:r>
          </w:p>
        </w:tc>
        <w:tc>
          <w:tcPr>
            <w:tcW w:w="717" w:type="dxa"/>
          </w:tcPr>
          <w:p w14:paraId="4C390824" w14:textId="77777777" w:rsidR="00A35CF2" w:rsidRPr="00D82A73" w:rsidRDefault="00A35CF2" w:rsidP="00177141">
            <w:pPr>
              <w:rPr>
                <w:rFonts w:eastAsia="Arial Unicode MS"/>
              </w:rPr>
            </w:pPr>
            <w:r w:rsidRPr="00D82A73">
              <w:rPr>
                <w:rFonts w:eastAsia="Arial Unicode MS"/>
              </w:rPr>
              <w:t>1</w:t>
            </w:r>
          </w:p>
        </w:tc>
        <w:tc>
          <w:tcPr>
            <w:tcW w:w="1803" w:type="dxa"/>
          </w:tcPr>
          <w:p w14:paraId="42FA34B4" w14:textId="77777777" w:rsidR="00A35CF2" w:rsidRPr="00D82A73" w:rsidRDefault="00A35CF2" w:rsidP="00177141">
            <w:pPr>
              <w:rPr>
                <w:rFonts w:eastAsia="Arial Unicode MS"/>
              </w:rPr>
            </w:pPr>
            <w:r w:rsidRPr="00D82A73">
              <w:rPr>
                <w:rFonts w:eastAsia="Arial Unicode MS"/>
              </w:rPr>
              <w:t>S = Indikerar att detta är det sista sidan.</w:t>
            </w:r>
          </w:p>
          <w:p w14:paraId="13C4BF40" w14:textId="77777777" w:rsidR="00A35CF2" w:rsidRPr="00D82A73" w:rsidRDefault="00A35CF2" w:rsidP="00177141">
            <w:pPr>
              <w:rPr>
                <w:rFonts w:eastAsia="Arial Unicode MS"/>
              </w:rPr>
            </w:pPr>
            <w:r w:rsidRPr="00D82A73">
              <w:rPr>
                <w:rFonts w:eastAsia="Arial Unicode MS"/>
              </w:rPr>
              <w:t>F= Indikerar att ytterligare sidor.</w:t>
            </w:r>
          </w:p>
        </w:tc>
        <w:tc>
          <w:tcPr>
            <w:tcW w:w="1920" w:type="dxa"/>
          </w:tcPr>
          <w:p w14:paraId="7DE9B644" w14:textId="77777777" w:rsidR="00A35CF2" w:rsidRPr="00D82A73" w:rsidRDefault="00A35CF2" w:rsidP="00177141">
            <w:pPr>
              <w:rPr>
                <w:rFonts w:ascii="Arial" w:eastAsia="Arial Unicode MS" w:hAnsi="Arial"/>
              </w:rPr>
            </w:pPr>
          </w:p>
        </w:tc>
        <w:tc>
          <w:tcPr>
            <w:tcW w:w="1200" w:type="dxa"/>
            <w:shd w:val="clear" w:color="auto" w:fill="auto"/>
          </w:tcPr>
          <w:p w14:paraId="0A023B8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16D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BC0A75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992D5FE" w14:textId="77777777" w:rsidTr="00177141">
        <w:trPr>
          <w:trHeight w:val="217"/>
        </w:trPr>
        <w:tc>
          <w:tcPr>
            <w:tcW w:w="2545" w:type="dxa"/>
            <w:gridSpan w:val="2"/>
          </w:tcPr>
          <w:p w14:paraId="163C2D89" w14:textId="77777777" w:rsidR="00A35CF2" w:rsidRPr="00D82A73" w:rsidRDefault="00A35CF2" w:rsidP="00177141">
            <w:pPr>
              <w:rPr>
                <w:rFonts w:eastAsia="Arial Unicode MS"/>
              </w:rPr>
            </w:pPr>
            <w:r w:rsidRPr="00D82A73">
              <w:rPr>
                <w:rFonts w:eastAsia="Arial Unicode MS"/>
              </w:rPr>
              <w:t>Frågor/id</w:t>
            </w:r>
          </w:p>
          <w:p w14:paraId="1DABB105" w14:textId="4C927B5F" w:rsidR="00A35CF2" w:rsidRPr="00D82A73" w:rsidRDefault="00A35CF2" w:rsidP="00177141">
            <w:pPr>
              <w:rPr>
                <w:rFonts w:eastAsia="Arial Unicode MS"/>
              </w:rPr>
            </w:pPr>
            <w:r w:rsidRPr="00D82A73">
              <w:rPr>
                <w:rFonts w:eastAsia="Arial Unicode MS"/>
              </w:rPr>
              <w:t>(</w:t>
            </w:r>
            <w:del w:id="1465" w:author="Jarno Nieminen" w:date="2014-09-04T09:09:00Z">
              <w:r w:rsidR="00F94DA9" w:rsidRPr="00D82A73">
                <w:rPr>
                  <w:rFonts w:eastAsia="Arial Unicode MS"/>
                </w:rPr>
                <w:delText>QuestionBlock</w:delText>
              </w:r>
            </w:del>
            <w:ins w:id="1466" w:author="Jarno Nieminen" w:date="2014-09-04T09:09:00Z">
              <w:r>
                <w:rPr>
                  <w:rFonts w:eastAsia="Arial Unicode MS"/>
                </w:rPr>
                <w:t>q</w:t>
              </w:r>
              <w:r w:rsidRPr="00D82A73">
                <w:rPr>
                  <w:rFonts w:eastAsia="Arial Unicode MS"/>
                </w:rPr>
                <w:t>uestionBlock</w:t>
              </w:r>
              <w:r>
                <w:rPr>
                  <w:rFonts w:eastAsia="Arial Unicode MS"/>
                </w:rPr>
                <w:t>s</w:t>
              </w:r>
            </w:ins>
            <w:r w:rsidRPr="00D82A73">
              <w:rPr>
                <w:rFonts w:eastAsia="Arial Unicode MS"/>
              </w:rPr>
              <w:t>)</w:t>
            </w:r>
          </w:p>
        </w:tc>
        <w:tc>
          <w:tcPr>
            <w:tcW w:w="3410" w:type="dxa"/>
          </w:tcPr>
          <w:p w14:paraId="5EB2D4E5" w14:textId="77777777" w:rsidR="00A35CF2" w:rsidRPr="00D82A73" w:rsidRDefault="00A35CF2" w:rsidP="00177141">
            <w:pPr>
              <w:rPr>
                <w:rFonts w:eastAsia="Arial Unicode MS"/>
              </w:rPr>
            </w:pPr>
            <w:r w:rsidRPr="00D82A73">
              <w:rPr>
                <w:rFonts w:eastAsia="Arial Unicode MS"/>
              </w:rPr>
              <w:t>Koppling till klass för Block.</w:t>
            </w:r>
          </w:p>
        </w:tc>
        <w:tc>
          <w:tcPr>
            <w:tcW w:w="1140" w:type="dxa"/>
          </w:tcPr>
          <w:p w14:paraId="0D9E4B5B" w14:textId="77777777" w:rsidR="00A35CF2" w:rsidRPr="00D82A73" w:rsidRDefault="00A35CF2" w:rsidP="00177141">
            <w:pPr>
              <w:rPr>
                <w:rFonts w:eastAsia="Arial Unicode MS"/>
              </w:rPr>
            </w:pPr>
            <w:r w:rsidRPr="00D82A73">
              <w:rPr>
                <w:rFonts w:eastAsia="Arial Unicode MS"/>
              </w:rPr>
              <w:t>II</w:t>
            </w:r>
          </w:p>
        </w:tc>
        <w:tc>
          <w:tcPr>
            <w:tcW w:w="717" w:type="dxa"/>
          </w:tcPr>
          <w:p w14:paraId="0CBDA6B2" w14:textId="77777777" w:rsidR="00A35CF2" w:rsidRPr="00D82A73" w:rsidRDefault="00A35CF2" w:rsidP="00177141">
            <w:pPr>
              <w:rPr>
                <w:rFonts w:eastAsia="Arial Unicode MS"/>
              </w:rPr>
            </w:pPr>
            <w:r w:rsidRPr="00D82A73">
              <w:rPr>
                <w:rFonts w:eastAsia="Arial Unicode MS"/>
              </w:rPr>
              <w:t>1..*</w:t>
            </w:r>
          </w:p>
        </w:tc>
        <w:tc>
          <w:tcPr>
            <w:tcW w:w="1803" w:type="dxa"/>
          </w:tcPr>
          <w:p w14:paraId="62B0BCD3"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3148D367" w14:textId="77777777" w:rsidR="00A35CF2" w:rsidRPr="00D82A73" w:rsidRDefault="00A35CF2" w:rsidP="00177141">
            <w:pPr>
              <w:rPr>
                <w:rFonts w:ascii="Arial" w:eastAsia="Arial Unicode MS" w:hAnsi="Arial"/>
              </w:rPr>
            </w:pPr>
          </w:p>
        </w:tc>
        <w:tc>
          <w:tcPr>
            <w:tcW w:w="1200" w:type="dxa"/>
            <w:shd w:val="clear" w:color="auto" w:fill="auto"/>
          </w:tcPr>
          <w:p w14:paraId="51E2EDB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C62A0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47DA6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1D34918" w14:textId="77777777" w:rsidTr="00177141">
        <w:trPr>
          <w:trHeight w:val="217"/>
        </w:trPr>
        <w:tc>
          <w:tcPr>
            <w:tcW w:w="2545" w:type="dxa"/>
            <w:gridSpan w:val="2"/>
          </w:tcPr>
          <w:p w14:paraId="41286809" w14:textId="77777777" w:rsidR="00A35CF2" w:rsidRPr="00D82A73" w:rsidRDefault="00A35CF2" w:rsidP="00177141">
            <w:pPr>
              <w:rPr>
                <w:rFonts w:eastAsia="Arial Unicode MS"/>
              </w:rPr>
            </w:pPr>
          </w:p>
        </w:tc>
        <w:tc>
          <w:tcPr>
            <w:tcW w:w="3410" w:type="dxa"/>
          </w:tcPr>
          <w:p w14:paraId="462BF74A" w14:textId="77777777" w:rsidR="00A35CF2" w:rsidRPr="00D82A73" w:rsidRDefault="00A35CF2" w:rsidP="00177141">
            <w:pPr>
              <w:rPr>
                <w:rFonts w:eastAsia="Arial Unicode MS"/>
              </w:rPr>
            </w:pPr>
          </w:p>
        </w:tc>
        <w:tc>
          <w:tcPr>
            <w:tcW w:w="1140" w:type="dxa"/>
          </w:tcPr>
          <w:p w14:paraId="1FBA9971" w14:textId="77777777" w:rsidR="00A35CF2" w:rsidRPr="00D82A73" w:rsidRDefault="00A35CF2" w:rsidP="00177141">
            <w:pPr>
              <w:rPr>
                <w:rFonts w:eastAsia="Arial Unicode MS"/>
              </w:rPr>
            </w:pPr>
          </w:p>
        </w:tc>
        <w:tc>
          <w:tcPr>
            <w:tcW w:w="717" w:type="dxa"/>
          </w:tcPr>
          <w:p w14:paraId="549D496F" w14:textId="77777777" w:rsidR="00A35CF2" w:rsidRPr="00D82A73" w:rsidRDefault="00A35CF2" w:rsidP="00177141">
            <w:pPr>
              <w:rPr>
                <w:rFonts w:eastAsia="Arial Unicode MS"/>
              </w:rPr>
            </w:pPr>
          </w:p>
        </w:tc>
        <w:tc>
          <w:tcPr>
            <w:tcW w:w="1803" w:type="dxa"/>
          </w:tcPr>
          <w:p w14:paraId="311708CF" w14:textId="77777777" w:rsidR="00A35CF2" w:rsidRPr="00D82A73" w:rsidRDefault="00A35CF2" w:rsidP="00177141">
            <w:pPr>
              <w:rPr>
                <w:rFonts w:eastAsia="Arial Unicode MS"/>
              </w:rPr>
            </w:pPr>
          </w:p>
        </w:tc>
        <w:tc>
          <w:tcPr>
            <w:tcW w:w="1920" w:type="dxa"/>
          </w:tcPr>
          <w:p w14:paraId="5BB9ACBD" w14:textId="77777777" w:rsidR="00A35CF2" w:rsidRPr="00D82A73" w:rsidRDefault="00A35CF2" w:rsidP="00177141">
            <w:pPr>
              <w:rPr>
                <w:rFonts w:ascii="Arial" w:eastAsia="Arial Unicode MS" w:hAnsi="Arial"/>
              </w:rPr>
            </w:pPr>
          </w:p>
        </w:tc>
        <w:tc>
          <w:tcPr>
            <w:tcW w:w="1200" w:type="dxa"/>
            <w:shd w:val="clear" w:color="auto" w:fill="auto"/>
          </w:tcPr>
          <w:p w14:paraId="7D24A9B2" w14:textId="77777777" w:rsidR="00A35CF2" w:rsidRPr="00D82A73" w:rsidRDefault="00A35CF2" w:rsidP="00177141">
            <w:pPr>
              <w:rPr>
                <w:rFonts w:ascii="Arial" w:eastAsia="Arial Unicode MS" w:hAnsi="Arial"/>
              </w:rPr>
            </w:pPr>
          </w:p>
        </w:tc>
        <w:tc>
          <w:tcPr>
            <w:tcW w:w="1162" w:type="dxa"/>
            <w:shd w:val="clear" w:color="auto" w:fill="auto"/>
          </w:tcPr>
          <w:p w14:paraId="028F061B" w14:textId="77777777" w:rsidR="00A35CF2" w:rsidRPr="00D82A73" w:rsidRDefault="00A35CF2" w:rsidP="00177141">
            <w:pPr>
              <w:rPr>
                <w:rFonts w:ascii="Arial" w:eastAsia="Arial Unicode MS" w:hAnsi="Arial"/>
              </w:rPr>
            </w:pPr>
          </w:p>
        </w:tc>
        <w:tc>
          <w:tcPr>
            <w:tcW w:w="1078" w:type="dxa"/>
            <w:shd w:val="clear" w:color="auto" w:fill="auto"/>
          </w:tcPr>
          <w:p w14:paraId="43E9F7C6" w14:textId="77777777" w:rsidR="00A35CF2" w:rsidRPr="00D82A73" w:rsidRDefault="00A35CF2" w:rsidP="00177141">
            <w:pPr>
              <w:rPr>
                <w:rFonts w:ascii="Arial" w:eastAsia="Arial Unicode MS" w:hAnsi="Arial"/>
              </w:rPr>
            </w:pPr>
          </w:p>
        </w:tc>
      </w:tr>
      <w:tr w:rsidR="00A35CF2" w:rsidRPr="00D82A73" w14:paraId="34CE4164" w14:textId="77777777" w:rsidTr="00177141">
        <w:trPr>
          <w:gridBefore w:val="1"/>
          <w:wBefore w:w="15" w:type="dxa"/>
          <w:trHeight w:val="217"/>
        </w:trPr>
        <w:tc>
          <w:tcPr>
            <w:tcW w:w="7080" w:type="dxa"/>
            <w:gridSpan w:val="3"/>
            <w:shd w:val="pct25" w:color="auto" w:fill="auto"/>
          </w:tcPr>
          <w:p w14:paraId="21A7BFE3" w14:textId="77777777" w:rsidR="00A35CF2" w:rsidRPr="00D82A73" w:rsidRDefault="00A35CF2" w:rsidP="00177141">
            <w:pPr>
              <w:rPr>
                <w:b/>
              </w:rPr>
            </w:pPr>
            <w:r w:rsidRPr="00D82A73">
              <w:rPr>
                <w:b/>
              </w:rPr>
              <w:t>Associationer</w:t>
            </w:r>
          </w:p>
        </w:tc>
        <w:tc>
          <w:tcPr>
            <w:tcW w:w="7880" w:type="dxa"/>
            <w:gridSpan w:val="6"/>
            <w:shd w:val="pct25" w:color="auto" w:fill="auto"/>
          </w:tcPr>
          <w:p w14:paraId="3B793AB7" w14:textId="77777777" w:rsidR="00A35CF2" w:rsidRPr="00D82A73" w:rsidRDefault="00A35CF2" w:rsidP="00177141">
            <w:pPr>
              <w:rPr>
                <w:rFonts w:eastAsia="Arial Unicode MS"/>
                <w:b/>
              </w:rPr>
            </w:pPr>
            <w:r w:rsidRPr="00D82A73">
              <w:rPr>
                <w:b/>
              </w:rPr>
              <w:t>Beslutsregel</w:t>
            </w:r>
          </w:p>
        </w:tc>
      </w:tr>
      <w:tr w:rsidR="00A35CF2" w:rsidRPr="00D82A73" w14:paraId="45932728" w14:textId="77777777" w:rsidTr="00177141">
        <w:trPr>
          <w:gridBefore w:val="1"/>
          <w:wBefore w:w="15" w:type="dxa"/>
          <w:trHeight w:val="217"/>
        </w:trPr>
        <w:tc>
          <w:tcPr>
            <w:tcW w:w="7080" w:type="dxa"/>
            <w:gridSpan w:val="3"/>
          </w:tcPr>
          <w:p w14:paraId="67AF7B08" w14:textId="00F5CBA8"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formulärsida(</w:t>
            </w:r>
            <w:del w:id="1467" w:author="Jarno Nieminen" w:date="2014-09-04T09:09:00Z">
              <w:r w:rsidR="00F94DA9" w:rsidRPr="00D82A73">
                <w:rPr>
                  <w:rFonts w:ascii="Arial" w:eastAsia="Arial Unicode MS" w:hAnsi="Arial"/>
                  <w:color w:val="000000"/>
                </w:rPr>
                <w:delText>Page) är</w:delText>
              </w:r>
            </w:del>
            <w:ins w:id="1468" w:author="Jarno Nieminen" w:date="2014-09-04T09:09:00Z">
              <w:r w:rsidRPr="00D82A73">
                <w:rPr>
                  <w:rFonts w:ascii="Arial" w:eastAsia="Arial Unicode MS" w:hAnsi="Arial"/>
                  <w:color w:val="000000"/>
                </w:rPr>
                <w:t>Page</w:t>
              </w:r>
              <w:r>
                <w:rPr>
                  <w:rFonts w:ascii="Arial" w:eastAsia="Arial Unicode MS" w:hAnsi="Arial"/>
                  <w:color w:val="000000"/>
                </w:rPr>
                <w:t>Type</w:t>
              </w:r>
              <w:r w:rsidRPr="00D82A73">
                <w:rPr>
                  <w:rFonts w:ascii="Arial" w:eastAsia="Arial Unicode MS" w:hAnsi="Arial"/>
                  <w:color w:val="000000"/>
                </w:rPr>
                <w:t>)</w:t>
              </w:r>
            </w:ins>
            <w:r w:rsidRPr="00D82A73">
              <w:rPr>
                <w:rFonts w:ascii="Arial" w:eastAsia="Arial Unicode MS" w:hAnsi="Arial"/>
                <w:color w:val="000000"/>
              </w:rPr>
              <w:t xml:space="preserve"> har noll till flera Block (</w:t>
            </w:r>
            <w:del w:id="1469" w:author="Jarno Nieminen" w:date="2014-09-04T09:09:00Z">
              <w:r w:rsidR="00F94DA9" w:rsidRPr="00D82A73">
                <w:rPr>
                  <w:rFonts w:ascii="Arial" w:eastAsia="Arial Unicode MS" w:hAnsi="Arial"/>
                  <w:color w:val="000000"/>
                </w:rPr>
                <w:delText>QuestionBlock</w:delText>
              </w:r>
            </w:del>
            <w:ins w:id="1470" w:author="Jarno Nieminen" w:date="2014-09-04T09:09:00Z">
              <w:r w:rsidRPr="00D82A73">
                <w:rPr>
                  <w:rFonts w:ascii="Arial" w:eastAsia="Arial Unicode MS" w:hAnsi="Arial"/>
                  <w:color w:val="000000"/>
                </w:rPr>
                <w:t>QuestionBlock</w:t>
              </w:r>
              <w:r>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520FDCB7" w14:textId="77777777" w:rsidR="00A35CF2" w:rsidRPr="00D82A73" w:rsidRDefault="00A35CF2" w:rsidP="00177141">
            <w:pPr>
              <w:rPr>
                <w:rFonts w:ascii="Arial" w:eastAsia="Arial Unicode MS" w:hAnsi="Arial"/>
                <w:color w:val="000000"/>
              </w:rPr>
            </w:pPr>
          </w:p>
        </w:tc>
      </w:tr>
    </w:tbl>
    <w:p w14:paraId="3951F8BB" w14:textId="7092A6EC" w:rsidR="00A35CF2" w:rsidRPr="00D82A73" w:rsidRDefault="00A35CF2" w:rsidP="00A35CF2">
      <w:pPr>
        <w:pStyle w:val="Heading3"/>
      </w:pPr>
      <w:bookmarkStart w:id="1471" w:name="_Toc220986032"/>
      <w:bookmarkStart w:id="1472" w:name="_Toc386458088"/>
      <w:bookmarkStart w:id="1473" w:name="_Toc391636707"/>
      <w:bookmarkStart w:id="1474" w:name="_Toc397585086"/>
      <w:r w:rsidRPr="00D82A73">
        <w:t>Klass Frågegrupperingsmall (</w:t>
      </w:r>
      <w:del w:id="1475" w:author="Jarno Nieminen" w:date="2014-09-04T09:09:00Z">
        <w:r w:rsidR="006A2F41" w:rsidRPr="00D82A73">
          <w:delText>TemplateQuestionBlock</w:delText>
        </w:r>
      </w:del>
      <w:ins w:id="1476" w:author="Jarno Nieminen" w:date="2014-09-04T09:09:00Z">
        <w:r w:rsidRPr="00D82A73">
          <w:t>TemplateQuestionBlock</w:t>
        </w:r>
        <w:r>
          <w:t>Type</w:t>
        </w:r>
      </w:ins>
      <w:r w:rsidRPr="00D82A73">
        <w:t>)</w:t>
      </w:r>
      <w:bookmarkEnd w:id="1471"/>
      <w:bookmarkEnd w:id="1472"/>
      <w:bookmarkEnd w:id="1473"/>
      <w:bookmarkEnd w:id="1474"/>
    </w:p>
    <w:p w14:paraId="18BFF78D" w14:textId="451AA319" w:rsidR="00A35CF2" w:rsidRPr="00D82A73" w:rsidRDefault="00A35CF2" w:rsidP="00A35CF2">
      <w:pPr>
        <w:pStyle w:val="BodyText"/>
      </w:pPr>
      <w:r w:rsidRPr="00D82A73">
        <w:t>Objektet utgör mall för en frågegruppering (</w:t>
      </w:r>
      <w:del w:id="1477" w:author="Jarno Nieminen" w:date="2014-09-04T09:09:00Z">
        <w:r w:rsidR="006A2F41" w:rsidRPr="00D82A73">
          <w:delText>QuestionBlock</w:delText>
        </w:r>
      </w:del>
      <w:ins w:id="1478" w:author="Jarno Nieminen" w:date="2014-09-04T09:09:00Z">
        <w:r w:rsidRPr="00D82A73">
          <w:t>QuestionBlock</w:t>
        </w:r>
        <w:r>
          <w:t>Type</w:t>
        </w:r>
      </w:ins>
      <w:r w:rsidRPr="00D82A73">
        <w:t>)</w:t>
      </w:r>
    </w:p>
    <w:p w14:paraId="178898F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BCCBDD6" w14:textId="77777777" w:rsidTr="00177141">
        <w:trPr>
          <w:cantSplit/>
          <w:trHeight w:val="376"/>
        </w:trPr>
        <w:tc>
          <w:tcPr>
            <w:tcW w:w="2545" w:type="dxa"/>
            <w:gridSpan w:val="2"/>
            <w:vMerge w:val="restart"/>
            <w:shd w:val="pct25" w:color="auto" w:fill="auto"/>
          </w:tcPr>
          <w:p w14:paraId="6E6207A9"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1CCD1DC" w14:textId="77777777" w:rsidR="00A35CF2" w:rsidRPr="00D82A73" w:rsidRDefault="00A35CF2" w:rsidP="00177141">
            <w:r w:rsidRPr="00D82A73">
              <w:t>Beskrivning</w:t>
            </w:r>
          </w:p>
        </w:tc>
        <w:tc>
          <w:tcPr>
            <w:tcW w:w="1140" w:type="dxa"/>
            <w:vMerge w:val="restart"/>
            <w:shd w:val="pct25" w:color="auto" w:fill="auto"/>
          </w:tcPr>
          <w:p w14:paraId="699BBB50"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166DD677" w14:textId="77777777" w:rsidR="00A35CF2" w:rsidRPr="00D82A73" w:rsidRDefault="00A35CF2" w:rsidP="00177141">
            <w:r w:rsidRPr="00D82A73">
              <w:t>Mult</w:t>
            </w:r>
          </w:p>
        </w:tc>
        <w:tc>
          <w:tcPr>
            <w:tcW w:w="1803" w:type="dxa"/>
            <w:vMerge w:val="restart"/>
            <w:shd w:val="pct25" w:color="auto" w:fill="auto"/>
          </w:tcPr>
          <w:p w14:paraId="0EC94403"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A42E415"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334CDEC"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2C9CA196" w14:textId="77777777" w:rsidTr="00177141">
        <w:trPr>
          <w:cantSplit/>
          <w:trHeight w:val="375"/>
        </w:trPr>
        <w:tc>
          <w:tcPr>
            <w:tcW w:w="2545" w:type="dxa"/>
            <w:gridSpan w:val="2"/>
            <w:vMerge/>
            <w:shd w:val="pct25" w:color="auto" w:fill="auto"/>
          </w:tcPr>
          <w:p w14:paraId="689B922E" w14:textId="77777777" w:rsidR="00A35CF2" w:rsidRPr="00D82A73" w:rsidRDefault="00A35CF2" w:rsidP="00177141"/>
        </w:tc>
        <w:tc>
          <w:tcPr>
            <w:tcW w:w="3410" w:type="dxa"/>
            <w:vMerge/>
            <w:shd w:val="pct25" w:color="auto" w:fill="auto"/>
          </w:tcPr>
          <w:p w14:paraId="3343EDF1" w14:textId="77777777" w:rsidR="00A35CF2" w:rsidRPr="00D82A73" w:rsidRDefault="00A35CF2" w:rsidP="00177141"/>
        </w:tc>
        <w:tc>
          <w:tcPr>
            <w:tcW w:w="1140" w:type="dxa"/>
            <w:vMerge/>
            <w:shd w:val="pct25" w:color="auto" w:fill="auto"/>
          </w:tcPr>
          <w:p w14:paraId="500BFA5C" w14:textId="77777777" w:rsidR="00A35CF2" w:rsidRPr="00D82A73" w:rsidRDefault="00A35CF2" w:rsidP="00177141"/>
        </w:tc>
        <w:tc>
          <w:tcPr>
            <w:tcW w:w="717" w:type="dxa"/>
            <w:vMerge/>
            <w:shd w:val="pct25" w:color="auto" w:fill="auto"/>
          </w:tcPr>
          <w:p w14:paraId="76908405" w14:textId="77777777" w:rsidR="00A35CF2" w:rsidRPr="00D82A73" w:rsidRDefault="00A35CF2" w:rsidP="00177141"/>
        </w:tc>
        <w:tc>
          <w:tcPr>
            <w:tcW w:w="1803" w:type="dxa"/>
            <w:vMerge/>
            <w:shd w:val="pct25" w:color="auto" w:fill="auto"/>
          </w:tcPr>
          <w:p w14:paraId="2125A389" w14:textId="77777777" w:rsidR="00A35CF2" w:rsidRPr="00D82A73" w:rsidRDefault="00A35CF2" w:rsidP="00177141"/>
        </w:tc>
        <w:tc>
          <w:tcPr>
            <w:tcW w:w="1920" w:type="dxa"/>
            <w:vMerge/>
            <w:shd w:val="pct25" w:color="auto" w:fill="auto"/>
          </w:tcPr>
          <w:p w14:paraId="3BFF9204" w14:textId="77777777" w:rsidR="00A35CF2" w:rsidRPr="00D82A73" w:rsidRDefault="00A35CF2" w:rsidP="00177141"/>
        </w:tc>
        <w:tc>
          <w:tcPr>
            <w:tcW w:w="1200" w:type="dxa"/>
            <w:tcBorders>
              <w:bottom w:val="single" w:sz="4" w:space="0" w:color="auto"/>
            </w:tcBorders>
            <w:shd w:val="pct25" w:color="auto" w:fill="auto"/>
          </w:tcPr>
          <w:p w14:paraId="569175B9"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55E24FB"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7BD84CE"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19CA44B3" w14:textId="77777777" w:rsidTr="00177141">
        <w:trPr>
          <w:trHeight w:val="217"/>
        </w:trPr>
        <w:tc>
          <w:tcPr>
            <w:tcW w:w="2545" w:type="dxa"/>
            <w:gridSpan w:val="2"/>
          </w:tcPr>
          <w:p w14:paraId="0FEFCDAA" w14:textId="29EFC2BC" w:rsidR="00A35CF2" w:rsidRPr="00D82A73" w:rsidRDefault="00A35CF2" w:rsidP="00177141">
            <w:pPr>
              <w:rPr>
                <w:rFonts w:eastAsia="Arial Unicode MS"/>
              </w:rPr>
            </w:pPr>
            <w:r w:rsidRPr="00D82A73">
              <w:rPr>
                <w:rFonts w:eastAsia="Arial Unicode MS"/>
              </w:rPr>
              <w:t>(</w:t>
            </w:r>
            <w:del w:id="1479" w:author="Jarno Nieminen" w:date="2014-09-04T09:09:00Z">
              <w:r w:rsidR="00F94DA9" w:rsidRPr="00D82A73">
                <w:rPr>
                  <w:rFonts w:eastAsia="Arial Unicode MS"/>
                </w:rPr>
                <w:delText>BlockNumber</w:delText>
              </w:r>
            </w:del>
            <w:ins w:id="1480" w:author="Jarno Nieminen" w:date="2014-09-04T09:09:00Z">
              <w:r>
                <w:rPr>
                  <w:rFonts w:eastAsia="Arial Unicode MS"/>
                </w:rPr>
                <w:t>b</w:t>
              </w:r>
              <w:r w:rsidRPr="00D82A73">
                <w:rPr>
                  <w:rFonts w:eastAsia="Arial Unicode MS"/>
                </w:rPr>
                <w:t>lockNumber</w:t>
              </w:r>
            </w:ins>
            <w:r w:rsidRPr="00D82A73">
              <w:rPr>
                <w:rFonts w:eastAsia="Arial Unicode MS"/>
              </w:rPr>
              <w:t>)</w:t>
            </w:r>
          </w:p>
        </w:tc>
        <w:tc>
          <w:tcPr>
            <w:tcW w:w="3410" w:type="dxa"/>
          </w:tcPr>
          <w:p w14:paraId="7DB1A1E2" w14:textId="77777777" w:rsidR="00A35CF2" w:rsidRPr="00D82A73" w:rsidRDefault="00A35CF2" w:rsidP="00177141">
            <w:pPr>
              <w:rPr>
                <w:rFonts w:eastAsia="Arial Unicode MS"/>
              </w:rPr>
            </w:pPr>
            <w:r w:rsidRPr="00D82A73">
              <w:rPr>
                <w:rFonts w:eastAsia="Arial Unicode MS"/>
              </w:rPr>
              <w:t>Grupperingsbegrepp  av frågor. Frågans nummer i nummerserie. Används för att indikera hur långt användaren har kommit i formuläret.</w:t>
            </w:r>
          </w:p>
          <w:p w14:paraId="229C64F9"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64DA6053" w14:textId="77777777" w:rsidR="00A35CF2" w:rsidRPr="00D82A73" w:rsidRDefault="00A35CF2" w:rsidP="00177141">
            <w:pPr>
              <w:rPr>
                <w:rFonts w:eastAsia="Arial Unicode MS"/>
              </w:rPr>
            </w:pPr>
            <w:r w:rsidRPr="00D82A73">
              <w:rPr>
                <w:rFonts w:eastAsia="Arial Unicode MS"/>
              </w:rPr>
              <w:t>VÄ</w:t>
            </w:r>
          </w:p>
        </w:tc>
        <w:tc>
          <w:tcPr>
            <w:tcW w:w="717" w:type="dxa"/>
          </w:tcPr>
          <w:p w14:paraId="28AE2F03" w14:textId="77777777" w:rsidR="00A35CF2" w:rsidRPr="00D82A73" w:rsidRDefault="00A35CF2" w:rsidP="00177141">
            <w:pPr>
              <w:rPr>
                <w:rFonts w:eastAsia="Arial Unicode MS"/>
              </w:rPr>
            </w:pPr>
            <w:r w:rsidRPr="00D82A73">
              <w:rPr>
                <w:rFonts w:eastAsia="Arial Unicode MS"/>
              </w:rPr>
              <w:t>1</w:t>
            </w:r>
          </w:p>
        </w:tc>
        <w:tc>
          <w:tcPr>
            <w:tcW w:w="1803" w:type="dxa"/>
          </w:tcPr>
          <w:p w14:paraId="3D4E5E48" w14:textId="77777777" w:rsidR="00A35CF2" w:rsidRPr="00D82A73" w:rsidRDefault="00A35CF2" w:rsidP="00177141">
            <w:pPr>
              <w:rPr>
                <w:rFonts w:eastAsia="Arial Unicode MS"/>
              </w:rPr>
            </w:pPr>
          </w:p>
        </w:tc>
        <w:tc>
          <w:tcPr>
            <w:tcW w:w="1920" w:type="dxa"/>
          </w:tcPr>
          <w:p w14:paraId="0283C1FB" w14:textId="77777777" w:rsidR="00A35CF2" w:rsidRPr="00D82A73" w:rsidRDefault="00A35CF2" w:rsidP="00177141">
            <w:pPr>
              <w:rPr>
                <w:rFonts w:ascii="Arial" w:eastAsia="Arial Unicode MS" w:hAnsi="Arial"/>
              </w:rPr>
            </w:pPr>
          </w:p>
        </w:tc>
        <w:tc>
          <w:tcPr>
            <w:tcW w:w="1200" w:type="dxa"/>
            <w:shd w:val="clear" w:color="auto" w:fill="auto"/>
          </w:tcPr>
          <w:p w14:paraId="13B57B2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4226C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D6F6E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4B46009" w14:textId="77777777" w:rsidTr="00177141">
        <w:trPr>
          <w:trHeight w:val="217"/>
        </w:trPr>
        <w:tc>
          <w:tcPr>
            <w:tcW w:w="2545" w:type="dxa"/>
            <w:gridSpan w:val="2"/>
          </w:tcPr>
          <w:p w14:paraId="7FBA3F85" w14:textId="77777777" w:rsidR="00A35CF2" w:rsidRPr="00D82A73" w:rsidRDefault="00A35CF2" w:rsidP="00177141">
            <w:pPr>
              <w:rPr>
                <w:rFonts w:eastAsia="Arial Unicode MS"/>
              </w:rPr>
            </w:pPr>
            <w:r w:rsidRPr="00D82A73">
              <w:rPr>
                <w:rFonts w:eastAsia="Arial Unicode MS"/>
              </w:rPr>
              <w:lastRenderedPageBreak/>
              <w:t>Rubrik</w:t>
            </w:r>
          </w:p>
          <w:p w14:paraId="2723CFDF" w14:textId="6E0E792A" w:rsidR="00A35CF2" w:rsidRPr="00D82A73" w:rsidRDefault="00A35CF2" w:rsidP="00177141">
            <w:pPr>
              <w:rPr>
                <w:rFonts w:eastAsia="Arial Unicode MS"/>
              </w:rPr>
            </w:pPr>
            <w:r w:rsidRPr="00D82A73">
              <w:rPr>
                <w:rFonts w:eastAsia="Arial Unicode MS"/>
              </w:rPr>
              <w:t>(</w:t>
            </w:r>
            <w:del w:id="1481" w:author="Jarno Nieminen" w:date="2014-09-04T09:09:00Z">
              <w:r w:rsidR="00F94DA9" w:rsidRPr="00D82A73">
                <w:rPr>
                  <w:rFonts w:eastAsia="Arial Unicode MS"/>
                </w:rPr>
                <w:delText>Subject</w:delText>
              </w:r>
            </w:del>
            <w:ins w:id="1482" w:author="Jarno Nieminen" w:date="2014-09-04T09:09:00Z">
              <w:r>
                <w:rPr>
                  <w:rFonts w:eastAsia="Arial Unicode MS"/>
                </w:rPr>
                <w:t>s</w:t>
              </w:r>
              <w:r w:rsidRPr="00D82A73">
                <w:rPr>
                  <w:rFonts w:eastAsia="Arial Unicode MS"/>
                </w:rPr>
                <w:t>ubject</w:t>
              </w:r>
            </w:ins>
            <w:r w:rsidRPr="00D82A73">
              <w:rPr>
                <w:rFonts w:eastAsia="Arial Unicode MS"/>
              </w:rPr>
              <w:t>)</w:t>
            </w:r>
          </w:p>
        </w:tc>
        <w:tc>
          <w:tcPr>
            <w:tcW w:w="3410" w:type="dxa"/>
          </w:tcPr>
          <w:p w14:paraId="23EA6FE9" w14:textId="77777777" w:rsidR="00A35CF2" w:rsidRPr="00D82A73" w:rsidRDefault="00A35CF2" w:rsidP="00177141">
            <w:pPr>
              <w:rPr>
                <w:rFonts w:eastAsia="Arial Unicode MS"/>
              </w:rPr>
            </w:pPr>
            <w:r w:rsidRPr="00D82A73">
              <w:rPr>
                <w:rFonts w:eastAsia="Arial Unicode MS"/>
              </w:rPr>
              <w:t>Blockets rubrik.</w:t>
            </w:r>
          </w:p>
          <w:p w14:paraId="73D40593"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27E6C0A1" w14:textId="77777777" w:rsidR="00A35CF2" w:rsidRPr="00D82A73" w:rsidRDefault="00A35CF2" w:rsidP="00177141">
            <w:pPr>
              <w:rPr>
                <w:rFonts w:eastAsia="Arial Unicode MS"/>
              </w:rPr>
            </w:pPr>
            <w:r w:rsidRPr="00D82A73">
              <w:rPr>
                <w:rFonts w:eastAsia="Arial Unicode MS"/>
              </w:rPr>
              <w:t>TXT</w:t>
            </w:r>
          </w:p>
        </w:tc>
        <w:tc>
          <w:tcPr>
            <w:tcW w:w="717" w:type="dxa"/>
          </w:tcPr>
          <w:p w14:paraId="5A78AD70" w14:textId="77777777" w:rsidR="00A35CF2" w:rsidRPr="00D82A73" w:rsidRDefault="00A35CF2" w:rsidP="00177141">
            <w:pPr>
              <w:rPr>
                <w:rFonts w:eastAsia="Arial Unicode MS"/>
              </w:rPr>
            </w:pPr>
            <w:r w:rsidRPr="00D82A73">
              <w:rPr>
                <w:rFonts w:eastAsia="Arial Unicode MS"/>
              </w:rPr>
              <w:t>0..1</w:t>
            </w:r>
          </w:p>
        </w:tc>
        <w:tc>
          <w:tcPr>
            <w:tcW w:w="1803" w:type="dxa"/>
          </w:tcPr>
          <w:p w14:paraId="62A2906E" w14:textId="77777777" w:rsidR="00A35CF2" w:rsidRPr="00D82A73" w:rsidRDefault="00A35CF2" w:rsidP="00177141">
            <w:pPr>
              <w:rPr>
                <w:rFonts w:eastAsia="Arial Unicode MS"/>
              </w:rPr>
            </w:pPr>
          </w:p>
        </w:tc>
        <w:tc>
          <w:tcPr>
            <w:tcW w:w="1920" w:type="dxa"/>
          </w:tcPr>
          <w:p w14:paraId="118BB7A3" w14:textId="77777777" w:rsidR="00A35CF2" w:rsidRPr="00D82A73" w:rsidRDefault="00A35CF2" w:rsidP="00177141">
            <w:pPr>
              <w:rPr>
                <w:rFonts w:ascii="Arial" w:eastAsia="Arial Unicode MS" w:hAnsi="Arial"/>
              </w:rPr>
            </w:pPr>
          </w:p>
        </w:tc>
        <w:tc>
          <w:tcPr>
            <w:tcW w:w="1200" w:type="dxa"/>
            <w:shd w:val="clear" w:color="auto" w:fill="auto"/>
          </w:tcPr>
          <w:p w14:paraId="38109C5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B85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5930D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D343205" w14:textId="77777777" w:rsidTr="00177141">
        <w:trPr>
          <w:trHeight w:val="217"/>
        </w:trPr>
        <w:tc>
          <w:tcPr>
            <w:tcW w:w="2545" w:type="dxa"/>
            <w:gridSpan w:val="2"/>
          </w:tcPr>
          <w:p w14:paraId="36D4F344" w14:textId="77777777" w:rsidR="00A35CF2" w:rsidRPr="00D82A73" w:rsidRDefault="00A35CF2" w:rsidP="00177141">
            <w:pPr>
              <w:rPr>
                <w:rFonts w:eastAsia="Arial Unicode MS"/>
              </w:rPr>
            </w:pPr>
            <w:r w:rsidRPr="00D82A73">
              <w:rPr>
                <w:rFonts w:eastAsia="Arial Unicode MS"/>
              </w:rPr>
              <w:t>Beskrivning</w:t>
            </w:r>
          </w:p>
          <w:p w14:paraId="228541CF" w14:textId="3C4B3C6A" w:rsidR="00A35CF2" w:rsidRPr="00D82A73" w:rsidRDefault="00A35CF2" w:rsidP="00177141">
            <w:pPr>
              <w:rPr>
                <w:rFonts w:eastAsia="Arial Unicode MS"/>
              </w:rPr>
            </w:pPr>
            <w:r w:rsidRPr="00D82A73">
              <w:rPr>
                <w:rFonts w:eastAsia="Arial Unicode MS"/>
              </w:rPr>
              <w:t>(</w:t>
            </w:r>
            <w:del w:id="1483" w:author="Jarno Nieminen" w:date="2014-09-04T09:09:00Z">
              <w:r w:rsidR="00F94DA9" w:rsidRPr="00D82A73">
                <w:rPr>
                  <w:rFonts w:eastAsia="Arial Unicode MS"/>
                </w:rPr>
                <w:delText>Description</w:delText>
              </w:r>
            </w:del>
            <w:ins w:id="1484" w:author="Jarno Nieminen" w:date="2014-09-04T09:09:00Z">
              <w:r>
                <w:rPr>
                  <w:rFonts w:eastAsia="Arial Unicode MS"/>
                </w:rPr>
                <w:t>d</w:t>
              </w:r>
              <w:r w:rsidRPr="00D82A73">
                <w:rPr>
                  <w:rFonts w:eastAsia="Arial Unicode MS"/>
                </w:rPr>
                <w:t>escription</w:t>
              </w:r>
            </w:ins>
            <w:r w:rsidRPr="00D82A73">
              <w:rPr>
                <w:rFonts w:eastAsia="Arial Unicode MS"/>
              </w:rPr>
              <w:t>)</w:t>
            </w:r>
          </w:p>
        </w:tc>
        <w:tc>
          <w:tcPr>
            <w:tcW w:w="3410" w:type="dxa"/>
          </w:tcPr>
          <w:p w14:paraId="6D3A6E53" w14:textId="77777777" w:rsidR="00A35CF2" w:rsidRPr="00D82A73" w:rsidRDefault="00A35CF2" w:rsidP="00177141">
            <w:pPr>
              <w:rPr>
                <w:rFonts w:eastAsia="Arial Unicode MS"/>
              </w:rPr>
            </w:pPr>
            <w:r w:rsidRPr="00D82A73">
              <w:rPr>
                <w:rFonts w:eastAsia="Arial Unicode MS"/>
              </w:rPr>
              <w:t>Beskrivande text.</w:t>
            </w:r>
          </w:p>
          <w:p w14:paraId="75A754F8" w14:textId="77777777" w:rsidR="00A35CF2" w:rsidRPr="00D82A73" w:rsidRDefault="00A35CF2" w:rsidP="00177141">
            <w:pPr>
              <w:rPr>
                <w:rFonts w:eastAsia="Arial Unicode MS"/>
              </w:rPr>
            </w:pPr>
            <w:r w:rsidRPr="00D82A73">
              <w:rPr>
                <w:rFonts w:eastAsia="Arial Unicode MS"/>
              </w:rPr>
              <w:t>Stöder kodverk ”DocBook” Se tidbokningskontraktet!!</w:t>
            </w:r>
          </w:p>
          <w:p w14:paraId="2F73A0CF"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01ED02A4" w14:textId="77777777" w:rsidR="00A35CF2" w:rsidRPr="00D82A73" w:rsidRDefault="00A35CF2" w:rsidP="00177141">
            <w:pPr>
              <w:rPr>
                <w:rFonts w:eastAsia="Arial Unicode MS"/>
              </w:rPr>
            </w:pPr>
            <w:r w:rsidRPr="00D82A73">
              <w:rPr>
                <w:rFonts w:eastAsia="Arial Unicode MS"/>
              </w:rPr>
              <w:t>TXT</w:t>
            </w:r>
          </w:p>
        </w:tc>
        <w:tc>
          <w:tcPr>
            <w:tcW w:w="717" w:type="dxa"/>
          </w:tcPr>
          <w:p w14:paraId="7C8AEE18" w14:textId="77777777" w:rsidR="00A35CF2" w:rsidRPr="00D82A73" w:rsidRDefault="00A35CF2" w:rsidP="00177141">
            <w:pPr>
              <w:rPr>
                <w:rFonts w:eastAsia="Arial Unicode MS"/>
              </w:rPr>
            </w:pPr>
            <w:r w:rsidRPr="00D82A73">
              <w:rPr>
                <w:rFonts w:eastAsia="Arial Unicode MS"/>
              </w:rPr>
              <w:t>0..1</w:t>
            </w:r>
          </w:p>
        </w:tc>
        <w:tc>
          <w:tcPr>
            <w:tcW w:w="1803" w:type="dxa"/>
          </w:tcPr>
          <w:p w14:paraId="78DD087A"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529B2788" w14:textId="77777777" w:rsidR="00A35CF2" w:rsidRPr="00D82A73" w:rsidRDefault="00A35CF2" w:rsidP="00177141">
            <w:pPr>
              <w:rPr>
                <w:rFonts w:ascii="Arial" w:eastAsia="Arial Unicode MS" w:hAnsi="Arial"/>
              </w:rPr>
            </w:pPr>
          </w:p>
        </w:tc>
        <w:tc>
          <w:tcPr>
            <w:tcW w:w="1200" w:type="dxa"/>
            <w:shd w:val="clear" w:color="auto" w:fill="auto"/>
          </w:tcPr>
          <w:p w14:paraId="254865F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7BD11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10AFC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D14B4B6" w14:textId="77777777" w:rsidTr="00177141">
        <w:trPr>
          <w:trHeight w:val="217"/>
        </w:trPr>
        <w:tc>
          <w:tcPr>
            <w:tcW w:w="2545" w:type="dxa"/>
            <w:gridSpan w:val="2"/>
          </w:tcPr>
          <w:p w14:paraId="666FC3A7" w14:textId="2D598799" w:rsidR="00A35CF2" w:rsidRPr="00D82A73" w:rsidRDefault="00A35CF2" w:rsidP="00177141">
            <w:pPr>
              <w:rPr>
                <w:rFonts w:eastAsia="Arial Unicode MS"/>
              </w:rPr>
            </w:pPr>
            <w:r w:rsidRPr="00D82A73">
              <w:rPr>
                <w:rFonts w:eastAsia="Arial Unicode MS"/>
              </w:rPr>
              <w:t>(</w:t>
            </w:r>
            <w:del w:id="1485" w:author="Jarno Nieminen" w:date="2014-09-04T09:09:00Z">
              <w:r w:rsidR="007E0F04" w:rsidRPr="00D82A73">
                <w:rPr>
                  <w:rFonts w:eastAsia="Arial Unicode MS"/>
                </w:rPr>
                <w:delText>InformationURL</w:delText>
              </w:r>
            </w:del>
            <w:ins w:id="1486" w:author="Jarno Nieminen" w:date="2014-09-04T09:09:00Z">
              <w:r>
                <w:rPr>
                  <w:rFonts w:eastAsia="Arial Unicode MS"/>
                </w:rPr>
                <w:t>i</w:t>
              </w:r>
              <w:r w:rsidRPr="00D82A73">
                <w:rPr>
                  <w:rFonts w:eastAsia="Arial Unicode MS"/>
                </w:rPr>
                <w:t>nformationURL</w:t>
              </w:r>
            </w:ins>
            <w:r w:rsidRPr="00D82A73">
              <w:rPr>
                <w:rFonts w:eastAsia="Arial Unicode MS"/>
              </w:rPr>
              <w:t>)</w:t>
            </w:r>
          </w:p>
        </w:tc>
        <w:tc>
          <w:tcPr>
            <w:tcW w:w="3410" w:type="dxa"/>
          </w:tcPr>
          <w:p w14:paraId="68B1D5B3"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096033C9" w14:textId="77777777" w:rsidR="00A35CF2" w:rsidRPr="00D82A73" w:rsidRDefault="00A35CF2" w:rsidP="00177141">
            <w:pPr>
              <w:rPr>
                <w:rFonts w:eastAsia="Arial Unicode MS"/>
              </w:rPr>
            </w:pPr>
            <w:r w:rsidRPr="00D82A73">
              <w:rPr>
                <w:rFonts w:eastAsia="Arial Unicode MS"/>
              </w:rPr>
              <w:t>TXT</w:t>
            </w:r>
          </w:p>
        </w:tc>
        <w:tc>
          <w:tcPr>
            <w:tcW w:w="717" w:type="dxa"/>
          </w:tcPr>
          <w:p w14:paraId="4AAF4DE2" w14:textId="77777777" w:rsidR="00A35CF2" w:rsidRPr="00D82A73" w:rsidRDefault="00A35CF2" w:rsidP="00177141">
            <w:pPr>
              <w:rPr>
                <w:rFonts w:eastAsia="Arial Unicode MS"/>
              </w:rPr>
            </w:pPr>
            <w:r w:rsidRPr="00D82A73">
              <w:rPr>
                <w:rFonts w:eastAsia="Arial Unicode MS"/>
              </w:rPr>
              <w:t>0..1</w:t>
            </w:r>
          </w:p>
        </w:tc>
        <w:tc>
          <w:tcPr>
            <w:tcW w:w="1803" w:type="dxa"/>
          </w:tcPr>
          <w:p w14:paraId="424BA2DB" w14:textId="77777777" w:rsidR="00A35CF2" w:rsidRPr="00D82A73" w:rsidRDefault="00A35CF2" w:rsidP="00177141">
            <w:pPr>
              <w:rPr>
                <w:rFonts w:eastAsia="Arial Unicode MS"/>
              </w:rPr>
            </w:pPr>
            <w:r w:rsidRPr="00D82A73">
              <w:rPr>
                <w:rFonts w:eastAsia="Arial Unicode MS"/>
              </w:rPr>
              <w:t>(InformationURL)</w:t>
            </w:r>
          </w:p>
        </w:tc>
        <w:tc>
          <w:tcPr>
            <w:tcW w:w="1920" w:type="dxa"/>
          </w:tcPr>
          <w:p w14:paraId="6AB37789" w14:textId="77777777" w:rsidR="00A35CF2" w:rsidRPr="00D82A73" w:rsidRDefault="00A35CF2" w:rsidP="00177141">
            <w:pPr>
              <w:rPr>
                <w:rFonts w:ascii="Arial" w:eastAsia="Arial Unicode MS" w:hAnsi="Arial"/>
              </w:rPr>
            </w:pPr>
          </w:p>
        </w:tc>
        <w:tc>
          <w:tcPr>
            <w:tcW w:w="1200" w:type="dxa"/>
            <w:shd w:val="clear" w:color="auto" w:fill="auto"/>
          </w:tcPr>
          <w:p w14:paraId="01FDA3A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7C122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4D2911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ABA3A01" w14:textId="77777777" w:rsidTr="00177141">
        <w:trPr>
          <w:trHeight w:val="217"/>
        </w:trPr>
        <w:tc>
          <w:tcPr>
            <w:tcW w:w="2545" w:type="dxa"/>
            <w:gridSpan w:val="2"/>
          </w:tcPr>
          <w:p w14:paraId="3E657B0A" w14:textId="5EB3D14C" w:rsidR="00A35CF2" w:rsidRPr="00D82A73" w:rsidRDefault="00A35CF2" w:rsidP="00177141">
            <w:pPr>
              <w:rPr>
                <w:rFonts w:eastAsia="Arial Unicode MS"/>
              </w:rPr>
            </w:pPr>
            <w:r w:rsidRPr="00D82A73">
              <w:rPr>
                <w:rFonts w:eastAsia="Arial Unicode MS"/>
              </w:rPr>
              <w:t>(</w:t>
            </w:r>
            <w:del w:id="1487" w:author="Jarno Nieminen" w:date="2014-09-04T09:09:00Z">
              <w:r w:rsidR="00F94DA9" w:rsidRPr="00D82A73">
                <w:rPr>
                  <w:rFonts w:eastAsia="Arial Unicode MS"/>
                </w:rPr>
                <w:delText>NumberOfQuestions</w:delText>
              </w:r>
            </w:del>
            <w:ins w:id="1488" w:author="Jarno Nieminen" w:date="2014-09-04T09:09:00Z">
              <w:r>
                <w:rPr>
                  <w:rFonts w:eastAsia="Arial Unicode MS"/>
                </w:rPr>
                <w:t>n</w:t>
              </w:r>
              <w:r w:rsidRPr="00D82A73">
                <w:rPr>
                  <w:rFonts w:eastAsia="Arial Unicode MS"/>
                </w:rPr>
                <w:t>umberOfQuestions</w:t>
              </w:r>
            </w:ins>
            <w:r w:rsidRPr="00D82A73">
              <w:rPr>
                <w:rFonts w:eastAsia="Arial Unicode MS"/>
              </w:rPr>
              <w:t>)</w:t>
            </w:r>
          </w:p>
        </w:tc>
        <w:tc>
          <w:tcPr>
            <w:tcW w:w="3410" w:type="dxa"/>
          </w:tcPr>
          <w:p w14:paraId="562E0F11" w14:textId="77777777" w:rsidR="00A35CF2" w:rsidRPr="00D82A73" w:rsidRDefault="00A35CF2" w:rsidP="00177141">
            <w:pPr>
              <w:rPr>
                <w:rFonts w:eastAsia="Arial Unicode MS"/>
              </w:rPr>
            </w:pPr>
            <w:r w:rsidRPr="00D82A73">
              <w:rPr>
                <w:rFonts w:eastAsia="Arial Unicode MS"/>
              </w:rPr>
              <w:t>Antal frågor tillhörande blocket.</w:t>
            </w:r>
          </w:p>
          <w:p w14:paraId="4004D040" w14:textId="77777777" w:rsidR="00A35CF2" w:rsidRPr="00D82A73" w:rsidRDefault="00A35CF2" w:rsidP="00177141">
            <w:pPr>
              <w:rPr>
                <w:rFonts w:eastAsia="Arial Unicode MS"/>
              </w:rPr>
            </w:pPr>
            <w:r w:rsidRPr="00D82A73">
              <w:rPr>
                <w:rFonts w:eastAsia="Arial Unicode MS"/>
              </w:rPr>
              <w:t>T.ex. 10</w:t>
            </w:r>
          </w:p>
        </w:tc>
        <w:tc>
          <w:tcPr>
            <w:tcW w:w="1140" w:type="dxa"/>
          </w:tcPr>
          <w:p w14:paraId="13B5EF42" w14:textId="77777777" w:rsidR="00A35CF2" w:rsidRPr="00D82A73" w:rsidRDefault="00A35CF2" w:rsidP="00177141">
            <w:pPr>
              <w:rPr>
                <w:rFonts w:eastAsia="Arial Unicode MS"/>
              </w:rPr>
            </w:pPr>
            <w:r w:rsidRPr="00D82A73">
              <w:rPr>
                <w:rFonts w:eastAsia="Arial Unicode MS"/>
              </w:rPr>
              <w:t>VÄ</w:t>
            </w:r>
          </w:p>
        </w:tc>
        <w:tc>
          <w:tcPr>
            <w:tcW w:w="717" w:type="dxa"/>
          </w:tcPr>
          <w:p w14:paraId="45A87FCF" w14:textId="77777777" w:rsidR="00A35CF2" w:rsidRPr="00D82A73" w:rsidRDefault="00A35CF2" w:rsidP="00177141">
            <w:pPr>
              <w:rPr>
                <w:rFonts w:eastAsia="Arial Unicode MS"/>
              </w:rPr>
            </w:pPr>
            <w:r w:rsidRPr="00D82A73">
              <w:rPr>
                <w:rFonts w:eastAsia="Arial Unicode MS"/>
              </w:rPr>
              <w:t>1</w:t>
            </w:r>
          </w:p>
        </w:tc>
        <w:tc>
          <w:tcPr>
            <w:tcW w:w="1803" w:type="dxa"/>
          </w:tcPr>
          <w:p w14:paraId="6C3BF0F4" w14:textId="77777777" w:rsidR="00A35CF2" w:rsidRPr="00D82A73" w:rsidRDefault="00A35CF2" w:rsidP="00177141">
            <w:pPr>
              <w:rPr>
                <w:rFonts w:eastAsia="Arial Unicode MS"/>
              </w:rPr>
            </w:pPr>
          </w:p>
        </w:tc>
        <w:tc>
          <w:tcPr>
            <w:tcW w:w="1920" w:type="dxa"/>
          </w:tcPr>
          <w:p w14:paraId="5297A8CA" w14:textId="77777777" w:rsidR="00A35CF2" w:rsidRPr="00D82A73" w:rsidRDefault="00A35CF2" w:rsidP="00177141">
            <w:pPr>
              <w:rPr>
                <w:rFonts w:ascii="Arial" w:eastAsia="Arial Unicode MS" w:hAnsi="Arial"/>
              </w:rPr>
            </w:pPr>
          </w:p>
        </w:tc>
        <w:tc>
          <w:tcPr>
            <w:tcW w:w="1200" w:type="dxa"/>
            <w:shd w:val="clear" w:color="auto" w:fill="auto"/>
          </w:tcPr>
          <w:p w14:paraId="1F3339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3D674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B1028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7064232" w14:textId="77777777" w:rsidTr="00177141">
        <w:trPr>
          <w:trHeight w:val="217"/>
        </w:trPr>
        <w:tc>
          <w:tcPr>
            <w:tcW w:w="2545" w:type="dxa"/>
            <w:gridSpan w:val="2"/>
          </w:tcPr>
          <w:p w14:paraId="754FE6BE" w14:textId="77777777" w:rsidR="00A35CF2" w:rsidRDefault="00A35CF2" w:rsidP="00177141">
            <w:pPr>
              <w:rPr>
                <w:ins w:id="1489" w:author="Jarno Nieminen" w:date="2014-09-04T09:09:00Z"/>
                <w:rFonts w:eastAsia="Arial Unicode MS"/>
              </w:rPr>
            </w:pPr>
            <w:r w:rsidRPr="00D82A73">
              <w:rPr>
                <w:rFonts w:eastAsia="Arial Unicode MS"/>
              </w:rPr>
              <w:t>gridConfig/id</w:t>
            </w:r>
          </w:p>
          <w:p w14:paraId="1553F193" w14:textId="77777777" w:rsidR="00A35CF2" w:rsidRPr="00D82A73" w:rsidRDefault="00A35CF2" w:rsidP="00177141">
            <w:pPr>
              <w:rPr>
                <w:rFonts w:eastAsia="Arial Unicode MS"/>
              </w:rPr>
            </w:pPr>
            <w:ins w:id="1490" w:author="Jarno Nieminen" w:date="2014-09-04T09:09:00Z">
              <w:r>
                <w:rPr>
                  <w:rFonts w:eastAsia="Arial Unicode MS"/>
                </w:rPr>
                <w:t>(gridConfig)</w:t>
              </w:r>
            </w:ins>
          </w:p>
        </w:tc>
        <w:tc>
          <w:tcPr>
            <w:tcW w:w="3410" w:type="dxa"/>
          </w:tcPr>
          <w:p w14:paraId="50675344" w14:textId="77777777" w:rsidR="00A35CF2" w:rsidRPr="00D82A73" w:rsidRDefault="00A35CF2" w:rsidP="00177141">
            <w:pPr>
              <w:rPr>
                <w:rFonts w:eastAsia="Arial Unicode MS"/>
              </w:rPr>
            </w:pPr>
            <w:r w:rsidRPr="00D82A73">
              <w:rPr>
                <w:rFonts w:eastAsia="Arial Unicode MS"/>
              </w:rPr>
              <w:t>Koppling till klass för gridkonfigurering.</w:t>
            </w:r>
          </w:p>
        </w:tc>
        <w:tc>
          <w:tcPr>
            <w:tcW w:w="1140" w:type="dxa"/>
          </w:tcPr>
          <w:p w14:paraId="26F240C1" w14:textId="77777777" w:rsidR="00A35CF2" w:rsidRPr="00D82A73" w:rsidRDefault="00A35CF2" w:rsidP="00177141">
            <w:pPr>
              <w:rPr>
                <w:rFonts w:eastAsia="Arial Unicode MS"/>
              </w:rPr>
            </w:pPr>
            <w:r w:rsidRPr="00D82A73">
              <w:rPr>
                <w:rFonts w:eastAsia="Arial Unicode MS"/>
              </w:rPr>
              <w:t>II</w:t>
            </w:r>
          </w:p>
        </w:tc>
        <w:tc>
          <w:tcPr>
            <w:tcW w:w="717" w:type="dxa"/>
          </w:tcPr>
          <w:p w14:paraId="36AAF8EA" w14:textId="77777777" w:rsidR="00A35CF2" w:rsidRPr="00D82A73" w:rsidRDefault="00A35CF2" w:rsidP="00177141">
            <w:pPr>
              <w:rPr>
                <w:rFonts w:eastAsia="Arial Unicode MS"/>
              </w:rPr>
            </w:pPr>
            <w:r w:rsidRPr="00D82A73">
              <w:rPr>
                <w:rFonts w:eastAsia="Arial Unicode MS"/>
              </w:rPr>
              <w:t>0..1</w:t>
            </w:r>
          </w:p>
        </w:tc>
        <w:tc>
          <w:tcPr>
            <w:tcW w:w="1803" w:type="dxa"/>
          </w:tcPr>
          <w:p w14:paraId="581C09D0" w14:textId="77777777" w:rsidR="00A35CF2" w:rsidRPr="00D82A73" w:rsidRDefault="00A35CF2" w:rsidP="00177141">
            <w:pPr>
              <w:rPr>
                <w:rFonts w:eastAsia="Arial Unicode MS"/>
              </w:rPr>
            </w:pPr>
          </w:p>
        </w:tc>
        <w:tc>
          <w:tcPr>
            <w:tcW w:w="1920" w:type="dxa"/>
          </w:tcPr>
          <w:p w14:paraId="46B1647A" w14:textId="77777777" w:rsidR="00A35CF2" w:rsidRPr="00D82A73" w:rsidRDefault="00A35CF2" w:rsidP="00177141">
            <w:pPr>
              <w:rPr>
                <w:rFonts w:ascii="Arial" w:eastAsia="Arial Unicode MS" w:hAnsi="Arial"/>
              </w:rPr>
            </w:pPr>
          </w:p>
        </w:tc>
        <w:tc>
          <w:tcPr>
            <w:tcW w:w="1200" w:type="dxa"/>
            <w:shd w:val="clear" w:color="auto" w:fill="auto"/>
          </w:tcPr>
          <w:p w14:paraId="1E6876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86F4B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662E2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A006357" w14:textId="77777777" w:rsidTr="00177141">
        <w:trPr>
          <w:trHeight w:val="217"/>
        </w:trPr>
        <w:tc>
          <w:tcPr>
            <w:tcW w:w="2545" w:type="dxa"/>
            <w:gridSpan w:val="2"/>
          </w:tcPr>
          <w:p w14:paraId="26266DCE" w14:textId="77777777" w:rsidR="00A35CF2" w:rsidRPr="00D82A73" w:rsidRDefault="00A35CF2" w:rsidP="00177141">
            <w:pPr>
              <w:rPr>
                <w:rFonts w:eastAsia="Arial Unicode MS"/>
              </w:rPr>
            </w:pPr>
            <w:r w:rsidRPr="00D82A73">
              <w:rPr>
                <w:rFonts w:eastAsia="Arial Unicode MS"/>
              </w:rPr>
              <w:t>Frågor/id</w:t>
            </w:r>
          </w:p>
          <w:p w14:paraId="2B4F320F" w14:textId="33712CD9" w:rsidR="00A35CF2" w:rsidRPr="00D82A73" w:rsidRDefault="00A35CF2" w:rsidP="00177141">
            <w:pPr>
              <w:rPr>
                <w:rFonts w:eastAsia="Arial Unicode MS"/>
              </w:rPr>
            </w:pPr>
            <w:r w:rsidRPr="00D82A73">
              <w:rPr>
                <w:rFonts w:eastAsia="Arial Unicode MS"/>
              </w:rPr>
              <w:t>(</w:t>
            </w:r>
            <w:del w:id="1491" w:author="Jarno Nieminen" w:date="2014-09-04T09:09:00Z">
              <w:r w:rsidR="00F94DA9" w:rsidRPr="00D82A73">
                <w:rPr>
                  <w:rFonts w:eastAsia="Arial Unicode MS"/>
                </w:rPr>
                <w:delText>QuestionId</w:delText>
              </w:r>
            </w:del>
            <w:ins w:id="1492" w:author="Jarno Nieminen" w:date="2014-09-04T09:09:00Z">
              <w:r>
                <w:rPr>
                  <w:rFonts w:eastAsia="Arial Unicode MS"/>
                </w:rPr>
                <w:t>q</w:t>
              </w:r>
              <w:r w:rsidRPr="00D82A73">
                <w:rPr>
                  <w:rFonts w:eastAsia="Arial Unicode MS"/>
                </w:rPr>
                <w:t>uestionId</w:t>
              </w:r>
            </w:ins>
            <w:r w:rsidRPr="00D82A73">
              <w:rPr>
                <w:rFonts w:eastAsia="Arial Unicode MS"/>
              </w:rPr>
              <w:t>)</w:t>
            </w:r>
          </w:p>
        </w:tc>
        <w:tc>
          <w:tcPr>
            <w:tcW w:w="3410" w:type="dxa"/>
          </w:tcPr>
          <w:p w14:paraId="18402219" w14:textId="77777777" w:rsidR="00A35CF2" w:rsidRPr="00D82A73" w:rsidRDefault="00A35CF2" w:rsidP="00177141">
            <w:pPr>
              <w:rPr>
                <w:rFonts w:eastAsia="Arial Unicode MS"/>
              </w:rPr>
            </w:pPr>
            <w:r w:rsidRPr="00D82A73">
              <w:rPr>
                <w:rFonts w:eastAsia="Arial Unicode MS"/>
              </w:rPr>
              <w:t>Koppling till klass för frågor.</w:t>
            </w:r>
          </w:p>
        </w:tc>
        <w:tc>
          <w:tcPr>
            <w:tcW w:w="1140" w:type="dxa"/>
          </w:tcPr>
          <w:p w14:paraId="6F68D8D8" w14:textId="77777777" w:rsidR="00A35CF2" w:rsidRPr="00D82A73" w:rsidRDefault="00A35CF2" w:rsidP="00177141">
            <w:pPr>
              <w:rPr>
                <w:rFonts w:eastAsia="Arial Unicode MS"/>
              </w:rPr>
            </w:pPr>
            <w:r w:rsidRPr="00D82A73">
              <w:rPr>
                <w:rFonts w:eastAsia="Arial Unicode MS"/>
              </w:rPr>
              <w:t>II</w:t>
            </w:r>
          </w:p>
        </w:tc>
        <w:tc>
          <w:tcPr>
            <w:tcW w:w="717" w:type="dxa"/>
          </w:tcPr>
          <w:p w14:paraId="2453C66A" w14:textId="77777777" w:rsidR="00A35CF2" w:rsidRPr="00D82A73" w:rsidRDefault="00A35CF2" w:rsidP="00177141">
            <w:pPr>
              <w:rPr>
                <w:rFonts w:eastAsia="Arial Unicode MS"/>
              </w:rPr>
            </w:pPr>
            <w:r w:rsidRPr="00D82A73">
              <w:rPr>
                <w:rFonts w:eastAsia="Arial Unicode MS"/>
              </w:rPr>
              <w:t>1..*</w:t>
            </w:r>
          </w:p>
        </w:tc>
        <w:tc>
          <w:tcPr>
            <w:tcW w:w="1803" w:type="dxa"/>
          </w:tcPr>
          <w:p w14:paraId="3CEF925F"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4DCF1363" w14:textId="77777777" w:rsidR="00A35CF2" w:rsidRPr="00D82A73" w:rsidRDefault="00A35CF2" w:rsidP="00177141">
            <w:pPr>
              <w:rPr>
                <w:rFonts w:ascii="Arial" w:eastAsia="Arial Unicode MS" w:hAnsi="Arial"/>
              </w:rPr>
            </w:pPr>
          </w:p>
        </w:tc>
        <w:tc>
          <w:tcPr>
            <w:tcW w:w="1200" w:type="dxa"/>
            <w:shd w:val="clear" w:color="auto" w:fill="auto"/>
          </w:tcPr>
          <w:p w14:paraId="1C27A4B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E7D6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41AFA4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C9194F0" w14:textId="77777777" w:rsidTr="00177141">
        <w:trPr>
          <w:trHeight w:val="217"/>
        </w:trPr>
        <w:tc>
          <w:tcPr>
            <w:tcW w:w="2545" w:type="dxa"/>
            <w:gridSpan w:val="2"/>
          </w:tcPr>
          <w:p w14:paraId="6BEFC982" w14:textId="77777777" w:rsidR="00A35CF2" w:rsidRPr="00D82A73" w:rsidRDefault="00A35CF2" w:rsidP="00177141">
            <w:pPr>
              <w:rPr>
                <w:rFonts w:eastAsia="Arial Unicode MS"/>
              </w:rPr>
            </w:pPr>
          </w:p>
        </w:tc>
        <w:tc>
          <w:tcPr>
            <w:tcW w:w="3410" w:type="dxa"/>
          </w:tcPr>
          <w:p w14:paraId="69127650" w14:textId="77777777" w:rsidR="00A35CF2" w:rsidRPr="00D82A73" w:rsidRDefault="00A35CF2" w:rsidP="00177141">
            <w:pPr>
              <w:rPr>
                <w:rFonts w:eastAsia="Arial Unicode MS"/>
              </w:rPr>
            </w:pPr>
          </w:p>
        </w:tc>
        <w:tc>
          <w:tcPr>
            <w:tcW w:w="1140" w:type="dxa"/>
          </w:tcPr>
          <w:p w14:paraId="0451BF19" w14:textId="77777777" w:rsidR="00A35CF2" w:rsidRPr="00D82A73" w:rsidRDefault="00A35CF2" w:rsidP="00177141">
            <w:pPr>
              <w:rPr>
                <w:rFonts w:eastAsia="Arial Unicode MS"/>
              </w:rPr>
            </w:pPr>
          </w:p>
        </w:tc>
        <w:tc>
          <w:tcPr>
            <w:tcW w:w="717" w:type="dxa"/>
          </w:tcPr>
          <w:p w14:paraId="4F1CC200" w14:textId="77777777" w:rsidR="00A35CF2" w:rsidRPr="00D82A73" w:rsidRDefault="00A35CF2" w:rsidP="00177141">
            <w:pPr>
              <w:rPr>
                <w:rFonts w:eastAsia="Arial Unicode MS"/>
              </w:rPr>
            </w:pPr>
          </w:p>
        </w:tc>
        <w:tc>
          <w:tcPr>
            <w:tcW w:w="1803" w:type="dxa"/>
          </w:tcPr>
          <w:p w14:paraId="1D4B6261" w14:textId="77777777" w:rsidR="00A35CF2" w:rsidRPr="00D82A73" w:rsidRDefault="00A35CF2" w:rsidP="00177141">
            <w:pPr>
              <w:rPr>
                <w:rFonts w:eastAsia="Arial Unicode MS"/>
              </w:rPr>
            </w:pPr>
          </w:p>
        </w:tc>
        <w:tc>
          <w:tcPr>
            <w:tcW w:w="1920" w:type="dxa"/>
          </w:tcPr>
          <w:p w14:paraId="7009D7AF" w14:textId="77777777" w:rsidR="00A35CF2" w:rsidRPr="00D82A73" w:rsidRDefault="00A35CF2" w:rsidP="00177141">
            <w:pPr>
              <w:rPr>
                <w:rFonts w:ascii="Arial" w:eastAsia="Arial Unicode MS" w:hAnsi="Arial"/>
              </w:rPr>
            </w:pPr>
          </w:p>
        </w:tc>
        <w:tc>
          <w:tcPr>
            <w:tcW w:w="1200" w:type="dxa"/>
            <w:shd w:val="clear" w:color="auto" w:fill="auto"/>
          </w:tcPr>
          <w:p w14:paraId="44A45A79" w14:textId="77777777" w:rsidR="00A35CF2" w:rsidRPr="00D82A73" w:rsidRDefault="00A35CF2" w:rsidP="00177141">
            <w:pPr>
              <w:rPr>
                <w:rFonts w:ascii="Arial" w:eastAsia="Arial Unicode MS" w:hAnsi="Arial"/>
              </w:rPr>
            </w:pPr>
          </w:p>
        </w:tc>
        <w:tc>
          <w:tcPr>
            <w:tcW w:w="1162" w:type="dxa"/>
            <w:shd w:val="clear" w:color="auto" w:fill="auto"/>
          </w:tcPr>
          <w:p w14:paraId="702F9E35" w14:textId="77777777" w:rsidR="00A35CF2" w:rsidRPr="00D82A73" w:rsidRDefault="00A35CF2" w:rsidP="00177141">
            <w:pPr>
              <w:rPr>
                <w:rFonts w:ascii="Arial" w:eastAsia="Arial Unicode MS" w:hAnsi="Arial"/>
              </w:rPr>
            </w:pPr>
          </w:p>
        </w:tc>
        <w:tc>
          <w:tcPr>
            <w:tcW w:w="1078" w:type="dxa"/>
            <w:shd w:val="clear" w:color="auto" w:fill="auto"/>
          </w:tcPr>
          <w:p w14:paraId="6DD557AE" w14:textId="77777777" w:rsidR="00A35CF2" w:rsidRPr="00D82A73" w:rsidRDefault="00A35CF2" w:rsidP="00177141">
            <w:pPr>
              <w:rPr>
                <w:rFonts w:ascii="Arial" w:eastAsia="Arial Unicode MS" w:hAnsi="Arial"/>
              </w:rPr>
            </w:pPr>
          </w:p>
        </w:tc>
      </w:tr>
      <w:tr w:rsidR="00A35CF2" w:rsidRPr="00D82A73" w14:paraId="4B92589F" w14:textId="77777777" w:rsidTr="00177141">
        <w:trPr>
          <w:gridBefore w:val="1"/>
          <w:wBefore w:w="15" w:type="dxa"/>
          <w:trHeight w:val="217"/>
        </w:trPr>
        <w:tc>
          <w:tcPr>
            <w:tcW w:w="7080" w:type="dxa"/>
            <w:gridSpan w:val="3"/>
            <w:shd w:val="pct25" w:color="auto" w:fill="auto"/>
          </w:tcPr>
          <w:p w14:paraId="680B9639" w14:textId="77777777" w:rsidR="00A35CF2" w:rsidRPr="00D82A73" w:rsidRDefault="00A35CF2" w:rsidP="00177141">
            <w:pPr>
              <w:rPr>
                <w:b/>
              </w:rPr>
            </w:pPr>
            <w:r w:rsidRPr="00D82A73">
              <w:rPr>
                <w:b/>
              </w:rPr>
              <w:t>Associationer</w:t>
            </w:r>
          </w:p>
        </w:tc>
        <w:tc>
          <w:tcPr>
            <w:tcW w:w="7880" w:type="dxa"/>
            <w:gridSpan w:val="6"/>
            <w:shd w:val="pct25" w:color="auto" w:fill="auto"/>
          </w:tcPr>
          <w:p w14:paraId="1F8EFD26" w14:textId="77777777" w:rsidR="00A35CF2" w:rsidRPr="00D82A73" w:rsidRDefault="00A35CF2" w:rsidP="00177141">
            <w:pPr>
              <w:rPr>
                <w:rFonts w:eastAsia="Arial Unicode MS"/>
                <w:b/>
              </w:rPr>
            </w:pPr>
            <w:r w:rsidRPr="00D82A73">
              <w:rPr>
                <w:b/>
              </w:rPr>
              <w:t>Beslutsregel</w:t>
            </w:r>
          </w:p>
        </w:tc>
      </w:tr>
      <w:tr w:rsidR="00A35CF2" w:rsidRPr="00D82A73" w14:paraId="49AC3EFD" w14:textId="77777777" w:rsidTr="00177141">
        <w:trPr>
          <w:gridBefore w:val="1"/>
          <w:wBefore w:w="15" w:type="dxa"/>
          <w:trHeight w:val="217"/>
        </w:trPr>
        <w:tc>
          <w:tcPr>
            <w:tcW w:w="7080" w:type="dxa"/>
            <w:gridSpan w:val="3"/>
          </w:tcPr>
          <w:p w14:paraId="485E9FFB" w14:textId="79A004AA"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w:t>
            </w:r>
            <w:del w:id="1493" w:author="Jarno Nieminen" w:date="2014-09-04T09:09:00Z">
              <w:r w:rsidR="00F94DA9" w:rsidRPr="00D82A73">
                <w:rPr>
                  <w:rFonts w:ascii="Arial" w:eastAsia="Arial Unicode MS" w:hAnsi="Arial"/>
                  <w:color w:val="000000"/>
                </w:rPr>
                <w:delText>QuestionBlock</w:delText>
              </w:r>
            </w:del>
            <w:ins w:id="1494" w:author="Jarno Nieminen" w:date="2014-09-04T09:09:00Z">
              <w:r w:rsidRPr="00D82A73">
                <w:rPr>
                  <w:rFonts w:ascii="Arial" w:eastAsia="Arial Unicode MS" w:hAnsi="Arial"/>
                  <w:color w:val="000000"/>
                </w:rPr>
                <w:t>QuestionBlock</w:t>
              </w:r>
              <w:r w:rsidRPr="00CA5C92">
                <w:rPr>
                  <w:rFonts w:ascii="Arial" w:eastAsia="Arial Unicode MS" w:hAnsi="Arial"/>
                  <w:color w:val="000000"/>
                </w:rPr>
                <w:t>Type</w:t>
              </w:r>
            </w:ins>
            <w:r w:rsidRPr="00D82A73">
              <w:rPr>
                <w:rFonts w:ascii="Arial" w:eastAsia="Arial Unicode MS" w:hAnsi="Arial"/>
                <w:color w:val="000000"/>
              </w:rPr>
              <w:t>) är har noll till flera Frågor (</w:t>
            </w:r>
            <w:del w:id="1495" w:author="Jarno Nieminen" w:date="2014-09-04T09:09:00Z">
              <w:r w:rsidR="00F94DA9" w:rsidRPr="00D82A73">
                <w:rPr>
                  <w:rFonts w:ascii="Arial" w:eastAsia="Arial Unicode MS" w:hAnsi="Arial"/>
                  <w:color w:val="000000"/>
                </w:rPr>
                <w:delText>Question</w:delText>
              </w:r>
            </w:del>
            <w:ins w:id="1496" w:author="Jarno Nieminen" w:date="2014-09-04T09:09:00Z">
              <w:r w:rsidRPr="00D82A73">
                <w:rPr>
                  <w:rFonts w:ascii="Arial" w:eastAsia="Arial Unicode MS" w:hAnsi="Arial"/>
                  <w:color w:val="000000"/>
                </w:rPr>
                <w:t>Question</w:t>
              </w:r>
              <w:r w:rsidRPr="00CA5C92">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712C4050" w14:textId="77777777" w:rsidR="00A35CF2" w:rsidRPr="00D82A73" w:rsidRDefault="00A35CF2" w:rsidP="00177141">
            <w:pPr>
              <w:rPr>
                <w:rFonts w:ascii="Arial" w:eastAsia="Arial Unicode MS" w:hAnsi="Arial"/>
                <w:color w:val="000000"/>
              </w:rPr>
            </w:pPr>
          </w:p>
        </w:tc>
      </w:tr>
      <w:tr w:rsidR="00A35CF2" w:rsidRPr="00D82A73" w14:paraId="2DDB9686" w14:textId="77777777" w:rsidTr="00177141">
        <w:trPr>
          <w:gridBefore w:val="1"/>
          <w:wBefore w:w="15" w:type="dxa"/>
          <w:trHeight w:val="217"/>
        </w:trPr>
        <w:tc>
          <w:tcPr>
            <w:tcW w:w="7080" w:type="dxa"/>
            <w:gridSpan w:val="3"/>
          </w:tcPr>
          <w:p w14:paraId="6FF9488C" w14:textId="4BC72764"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w:t>
            </w:r>
            <w:del w:id="1497" w:author="Jarno Nieminen" w:date="2014-09-04T09:09:00Z">
              <w:r w:rsidR="00F94DA9" w:rsidRPr="00D82A73">
                <w:rPr>
                  <w:rFonts w:ascii="Arial" w:eastAsia="Arial Unicode MS" w:hAnsi="Arial"/>
                  <w:color w:val="000000"/>
                </w:rPr>
                <w:delText>QuestionBlock</w:delText>
              </w:r>
            </w:del>
            <w:ins w:id="1498" w:author="Jarno Nieminen" w:date="2014-09-04T09:09:00Z">
              <w:r w:rsidRPr="00D82A73">
                <w:rPr>
                  <w:rFonts w:ascii="Arial" w:eastAsia="Arial Unicode MS" w:hAnsi="Arial"/>
                  <w:color w:val="000000"/>
                </w:rPr>
                <w:t>QuestionBlock</w:t>
              </w:r>
              <w:r w:rsidRPr="00CA5C92">
                <w:rPr>
                  <w:rFonts w:ascii="Arial" w:eastAsia="Arial Unicode MS" w:hAnsi="Arial"/>
                  <w:color w:val="000000"/>
                </w:rPr>
                <w:t>Type</w:t>
              </w:r>
            </w:ins>
            <w:r w:rsidRPr="00D82A73">
              <w:rPr>
                <w:rFonts w:ascii="Arial" w:eastAsia="Arial Unicode MS" w:hAnsi="Arial"/>
                <w:color w:val="000000"/>
              </w:rPr>
              <w:t>) är har noll till flera gridConfig (</w:t>
            </w:r>
            <w:del w:id="1499" w:author="Jarno Nieminen" w:date="2014-09-04T09:09:00Z">
              <w:r w:rsidR="00F94DA9" w:rsidRPr="00D82A73">
                <w:rPr>
                  <w:rFonts w:ascii="Arial" w:eastAsia="Arial Unicode MS" w:hAnsi="Arial"/>
                  <w:color w:val="000000"/>
                </w:rPr>
                <w:delText>gridConfig</w:delText>
              </w:r>
            </w:del>
            <w:ins w:id="1500" w:author="Jarno Nieminen" w:date="2014-09-04T09:09:00Z">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49611E7E" w14:textId="77777777" w:rsidR="00A35CF2" w:rsidRPr="00D82A73" w:rsidRDefault="00A35CF2" w:rsidP="00177141">
            <w:pPr>
              <w:rPr>
                <w:rFonts w:ascii="Arial" w:eastAsia="Arial Unicode MS" w:hAnsi="Arial"/>
                <w:color w:val="000000"/>
              </w:rPr>
            </w:pPr>
          </w:p>
        </w:tc>
      </w:tr>
    </w:tbl>
    <w:p w14:paraId="5C2A68D9" w14:textId="77777777" w:rsidR="00A35CF2" w:rsidRPr="00D82A73" w:rsidRDefault="00A35CF2" w:rsidP="00A35CF2"/>
    <w:p w14:paraId="62052253" w14:textId="77777777" w:rsidR="00A35CF2" w:rsidRPr="00D82A73" w:rsidRDefault="00A35CF2" w:rsidP="00A35CF2">
      <w:pPr>
        <w:pStyle w:val="BodyText"/>
      </w:pPr>
    </w:p>
    <w:p w14:paraId="7A02ADA7" w14:textId="323F127A" w:rsidR="00A35CF2" w:rsidRPr="00D82A73" w:rsidRDefault="00A35CF2" w:rsidP="00A35CF2">
      <w:pPr>
        <w:pStyle w:val="Heading3"/>
      </w:pPr>
      <w:bookmarkStart w:id="1501" w:name="_Toc220986033"/>
      <w:bookmarkStart w:id="1502" w:name="_Toc386458089"/>
      <w:bookmarkStart w:id="1503" w:name="_Toc391636708"/>
      <w:bookmarkStart w:id="1504" w:name="_Toc397585087"/>
      <w:r w:rsidRPr="00D82A73">
        <w:lastRenderedPageBreak/>
        <w:t>Klass Frågegruppering (</w:t>
      </w:r>
      <w:del w:id="1505" w:author="Jarno Nieminen" w:date="2014-09-04T09:09:00Z">
        <w:r w:rsidR="006A2F41" w:rsidRPr="00D82A73">
          <w:delText>QuestionBlock</w:delText>
        </w:r>
      </w:del>
      <w:ins w:id="1506" w:author="Jarno Nieminen" w:date="2014-09-04T09:09:00Z">
        <w:r w:rsidRPr="00D82A73">
          <w:t>QuestionBlock</w:t>
        </w:r>
        <w:r>
          <w:t>Type</w:t>
        </w:r>
      </w:ins>
      <w:r w:rsidRPr="00D82A73">
        <w:t>)</w:t>
      </w:r>
      <w:bookmarkEnd w:id="1432"/>
      <w:bookmarkEnd w:id="1501"/>
      <w:bookmarkEnd w:id="1502"/>
      <w:bookmarkEnd w:id="1503"/>
      <w:bookmarkEnd w:id="1504"/>
    </w:p>
    <w:p w14:paraId="53CCE843" w14:textId="77777777" w:rsidR="00A35CF2" w:rsidRPr="00D82A73" w:rsidRDefault="00A35CF2" w:rsidP="00A35CF2">
      <w:r w:rsidRPr="00D82A73">
        <w:t xml:space="preserve">Objektet innehåller ett block fråga och dess svarsalternativ. </w:t>
      </w:r>
      <w:r w:rsidRPr="00D82A73">
        <w:rPr>
          <w:i/>
        </w:rPr>
        <w:t xml:space="preserve"> </w:t>
      </w:r>
      <w:r w:rsidRPr="00D82A73">
        <w:t xml:space="preserve">Ett block representerar en grupp av frågor. Grupperingen kan styras av vägskäl i fråge hierarkin alternativt lämplig gruppering på grund av mängden frågor. </w:t>
      </w:r>
    </w:p>
    <w:p w14:paraId="76F7314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99BC7DD" w14:textId="77777777" w:rsidTr="00177141">
        <w:trPr>
          <w:cantSplit/>
          <w:trHeight w:val="376"/>
        </w:trPr>
        <w:tc>
          <w:tcPr>
            <w:tcW w:w="2545" w:type="dxa"/>
            <w:gridSpan w:val="2"/>
            <w:vMerge w:val="restart"/>
            <w:shd w:val="pct25" w:color="auto" w:fill="auto"/>
          </w:tcPr>
          <w:p w14:paraId="042A2998"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608A53B4" w14:textId="77777777" w:rsidR="00A35CF2" w:rsidRPr="00D82A73" w:rsidRDefault="00A35CF2" w:rsidP="00177141">
            <w:r w:rsidRPr="00D82A73">
              <w:t>Beskrivning</w:t>
            </w:r>
          </w:p>
        </w:tc>
        <w:tc>
          <w:tcPr>
            <w:tcW w:w="1140" w:type="dxa"/>
            <w:vMerge w:val="restart"/>
            <w:shd w:val="pct25" w:color="auto" w:fill="auto"/>
          </w:tcPr>
          <w:p w14:paraId="35BA1607"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3EEBEB20" w14:textId="77777777" w:rsidR="00A35CF2" w:rsidRPr="00D82A73" w:rsidRDefault="00A35CF2" w:rsidP="00177141">
            <w:r w:rsidRPr="00D82A73">
              <w:t>Mult</w:t>
            </w:r>
          </w:p>
        </w:tc>
        <w:tc>
          <w:tcPr>
            <w:tcW w:w="1803" w:type="dxa"/>
            <w:vMerge w:val="restart"/>
            <w:shd w:val="pct25" w:color="auto" w:fill="auto"/>
          </w:tcPr>
          <w:p w14:paraId="7BA809A1"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88671FA"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8CF73D6"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4071B6B2" w14:textId="77777777" w:rsidTr="00177141">
        <w:trPr>
          <w:cantSplit/>
          <w:trHeight w:val="375"/>
        </w:trPr>
        <w:tc>
          <w:tcPr>
            <w:tcW w:w="2545" w:type="dxa"/>
            <w:gridSpan w:val="2"/>
            <w:vMerge/>
            <w:shd w:val="pct25" w:color="auto" w:fill="auto"/>
          </w:tcPr>
          <w:p w14:paraId="584F2B12" w14:textId="77777777" w:rsidR="00A35CF2" w:rsidRPr="00D82A73" w:rsidRDefault="00A35CF2" w:rsidP="00177141"/>
        </w:tc>
        <w:tc>
          <w:tcPr>
            <w:tcW w:w="3410" w:type="dxa"/>
            <w:vMerge/>
            <w:shd w:val="pct25" w:color="auto" w:fill="auto"/>
          </w:tcPr>
          <w:p w14:paraId="70343DCF" w14:textId="77777777" w:rsidR="00A35CF2" w:rsidRPr="00D82A73" w:rsidRDefault="00A35CF2" w:rsidP="00177141"/>
        </w:tc>
        <w:tc>
          <w:tcPr>
            <w:tcW w:w="1140" w:type="dxa"/>
            <w:vMerge/>
            <w:shd w:val="pct25" w:color="auto" w:fill="auto"/>
          </w:tcPr>
          <w:p w14:paraId="1F341A19" w14:textId="77777777" w:rsidR="00A35CF2" w:rsidRPr="00D82A73" w:rsidRDefault="00A35CF2" w:rsidP="00177141"/>
        </w:tc>
        <w:tc>
          <w:tcPr>
            <w:tcW w:w="717" w:type="dxa"/>
            <w:vMerge/>
            <w:shd w:val="pct25" w:color="auto" w:fill="auto"/>
          </w:tcPr>
          <w:p w14:paraId="2CD9FA23" w14:textId="77777777" w:rsidR="00A35CF2" w:rsidRPr="00D82A73" w:rsidRDefault="00A35CF2" w:rsidP="00177141"/>
        </w:tc>
        <w:tc>
          <w:tcPr>
            <w:tcW w:w="1803" w:type="dxa"/>
            <w:vMerge/>
            <w:shd w:val="pct25" w:color="auto" w:fill="auto"/>
          </w:tcPr>
          <w:p w14:paraId="415DEE60" w14:textId="77777777" w:rsidR="00A35CF2" w:rsidRPr="00D82A73" w:rsidRDefault="00A35CF2" w:rsidP="00177141"/>
        </w:tc>
        <w:tc>
          <w:tcPr>
            <w:tcW w:w="1920" w:type="dxa"/>
            <w:vMerge/>
            <w:shd w:val="pct25" w:color="auto" w:fill="auto"/>
          </w:tcPr>
          <w:p w14:paraId="4B8EB4A9" w14:textId="77777777" w:rsidR="00A35CF2" w:rsidRPr="00D82A73" w:rsidRDefault="00A35CF2" w:rsidP="00177141"/>
        </w:tc>
        <w:tc>
          <w:tcPr>
            <w:tcW w:w="1200" w:type="dxa"/>
            <w:tcBorders>
              <w:bottom w:val="single" w:sz="4" w:space="0" w:color="auto"/>
            </w:tcBorders>
            <w:shd w:val="pct25" w:color="auto" w:fill="auto"/>
          </w:tcPr>
          <w:p w14:paraId="3CB5A4CA"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7FBAB8"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22AD673"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7C65CAC" w14:textId="77777777" w:rsidTr="00177141">
        <w:trPr>
          <w:trHeight w:val="217"/>
        </w:trPr>
        <w:tc>
          <w:tcPr>
            <w:tcW w:w="2545" w:type="dxa"/>
            <w:gridSpan w:val="2"/>
          </w:tcPr>
          <w:p w14:paraId="657A97FE" w14:textId="38B4A26B" w:rsidR="00A35CF2" w:rsidRPr="00D82A73" w:rsidRDefault="00A35CF2" w:rsidP="00177141">
            <w:pPr>
              <w:rPr>
                <w:rFonts w:eastAsia="Arial Unicode MS"/>
              </w:rPr>
            </w:pPr>
            <w:r w:rsidRPr="00D82A73">
              <w:rPr>
                <w:rFonts w:eastAsia="Arial Unicode MS"/>
              </w:rPr>
              <w:t>(</w:t>
            </w:r>
            <w:del w:id="1507" w:author="Jarno Nieminen" w:date="2014-09-04T09:09:00Z">
              <w:r w:rsidR="00F94DA9" w:rsidRPr="00D82A73">
                <w:rPr>
                  <w:rFonts w:eastAsia="Arial Unicode MS"/>
                </w:rPr>
                <w:delText>BlockNumber</w:delText>
              </w:r>
            </w:del>
            <w:ins w:id="1508" w:author="Jarno Nieminen" w:date="2014-09-04T09:09:00Z">
              <w:r>
                <w:rPr>
                  <w:rFonts w:eastAsia="Arial Unicode MS"/>
                </w:rPr>
                <w:t>b</w:t>
              </w:r>
              <w:r w:rsidRPr="00D82A73">
                <w:rPr>
                  <w:rFonts w:eastAsia="Arial Unicode MS"/>
                </w:rPr>
                <w:t>lockNumber</w:t>
              </w:r>
            </w:ins>
            <w:r w:rsidRPr="00D82A73">
              <w:rPr>
                <w:rFonts w:eastAsia="Arial Unicode MS"/>
              </w:rPr>
              <w:t>)</w:t>
            </w:r>
          </w:p>
        </w:tc>
        <w:tc>
          <w:tcPr>
            <w:tcW w:w="3410" w:type="dxa"/>
          </w:tcPr>
          <w:p w14:paraId="2B25C723" w14:textId="77777777" w:rsidR="00A35CF2" w:rsidRPr="00D82A73" w:rsidRDefault="00A35CF2" w:rsidP="00177141">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635557B7"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5C12E4B1" w14:textId="77777777" w:rsidR="00A35CF2" w:rsidRPr="00D82A73" w:rsidRDefault="00A35CF2" w:rsidP="00177141">
            <w:pPr>
              <w:rPr>
                <w:rFonts w:eastAsia="Arial Unicode MS"/>
              </w:rPr>
            </w:pPr>
            <w:r w:rsidRPr="00D82A73">
              <w:rPr>
                <w:rFonts w:eastAsia="Arial Unicode MS"/>
              </w:rPr>
              <w:t>VÄ</w:t>
            </w:r>
          </w:p>
        </w:tc>
        <w:tc>
          <w:tcPr>
            <w:tcW w:w="717" w:type="dxa"/>
          </w:tcPr>
          <w:p w14:paraId="5BDC32A4" w14:textId="77777777" w:rsidR="00A35CF2" w:rsidRPr="00D82A73" w:rsidRDefault="00A35CF2" w:rsidP="00177141">
            <w:pPr>
              <w:rPr>
                <w:rFonts w:eastAsia="Arial Unicode MS"/>
              </w:rPr>
            </w:pPr>
            <w:r w:rsidRPr="00D82A73">
              <w:rPr>
                <w:rFonts w:eastAsia="Arial Unicode MS"/>
              </w:rPr>
              <w:t>1</w:t>
            </w:r>
          </w:p>
        </w:tc>
        <w:tc>
          <w:tcPr>
            <w:tcW w:w="1803" w:type="dxa"/>
          </w:tcPr>
          <w:p w14:paraId="298F9D57" w14:textId="77777777" w:rsidR="00A35CF2" w:rsidRPr="00D82A73" w:rsidRDefault="00A35CF2" w:rsidP="00177141">
            <w:pPr>
              <w:rPr>
                <w:rFonts w:eastAsia="Arial Unicode MS"/>
              </w:rPr>
            </w:pPr>
          </w:p>
        </w:tc>
        <w:tc>
          <w:tcPr>
            <w:tcW w:w="1920" w:type="dxa"/>
          </w:tcPr>
          <w:p w14:paraId="0593CB55" w14:textId="77777777" w:rsidR="00A35CF2" w:rsidRPr="00D82A73" w:rsidRDefault="00A35CF2" w:rsidP="00177141">
            <w:pPr>
              <w:rPr>
                <w:rFonts w:ascii="Arial" w:eastAsia="Arial Unicode MS" w:hAnsi="Arial"/>
              </w:rPr>
            </w:pPr>
          </w:p>
        </w:tc>
        <w:tc>
          <w:tcPr>
            <w:tcW w:w="1200" w:type="dxa"/>
            <w:shd w:val="clear" w:color="auto" w:fill="auto"/>
          </w:tcPr>
          <w:p w14:paraId="11EC1C4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A0488B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FD703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69A8002" w14:textId="77777777" w:rsidTr="00177141">
        <w:trPr>
          <w:trHeight w:val="217"/>
        </w:trPr>
        <w:tc>
          <w:tcPr>
            <w:tcW w:w="2545" w:type="dxa"/>
            <w:gridSpan w:val="2"/>
          </w:tcPr>
          <w:p w14:paraId="4FDE0DE5" w14:textId="77777777" w:rsidR="00A35CF2" w:rsidRPr="00D82A73" w:rsidRDefault="00A35CF2" w:rsidP="00177141">
            <w:pPr>
              <w:rPr>
                <w:rFonts w:eastAsia="Arial Unicode MS"/>
              </w:rPr>
            </w:pPr>
            <w:r w:rsidRPr="00D82A73">
              <w:rPr>
                <w:rFonts w:eastAsia="Arial Unicode MS"/>
              </w:rPr>
              <w:t>Rubrik</w:t>
            </w:r>
          </w:p>
          <w:p w14:paraId="14C7FB1C" w14:textId="04C7C362" w:rsidR="00A35CF2" w:rsidRPr="00D82A73" w:rsidRDefault="00A35CF2" w:rsidP="00177141">
            <w:pPr>
              <w:rPr>
                <w:rFonts w:eastAsia="Arial Unicode MS"/>
              </w:rPr>
            </w:pPr>
            <w:r w:rsidRPr="00D82A73">
              <w:rPr>
                <w:rFonts w:eastAsia="Arial Unicode MS"/>
              </w:rPr>
              <w:t>(</w:t>
            </w:r>
            <w:del w:id="1509" w:author="Jarno Nieminen" w:date="2014-09-04T09:09:00Z">
              <w:r w:rsidR="00F94DA9" w:rsidRPr="00D82A73">
                <w:rPr>
                  <w:rFonts w:eastAsia="Arial Unicode MS"/>
                </w:rPr>
                <w:delText>Subject</w:delText>
              </w:r>
            </w:del>
            <w:ins w:id="1510" w:author="Jarno Nieminen" w:date="2014-09-04T09:09:00Z">
              <w:r>
                <w:rPr>
                  <w:rFonts w:eastAsia="Arial Unicode MS"/>
                </w:rPr>
                <w:t>s</w:t>
              </w:r>
              <w:r w:rsidRPr="00D82A73">
                <w:rPr>
                  <w:rFonts w:eastAsia="Arial Unicode MS"/>
                </w:rPr>
                <w:t>ubject</w:t>
              </w:r>
            </w:ins>
            <w:r w:rsidRPr="00D82A73">
              <w:rPr>
                <w:rFonts w:eastAsia="Arial Unicode MS"/>
              </w:rPr>
              <w:t>)</w:t>
            </w:r>
          </w:p>
        </w:tc>
        <w:tc>
          <w:tcPr>
            <w:tcW w:w="3410" w:type="dxa"/>
          </w:tcPr>
          <w:p w14:paraId="56F930BF" w14:textId="77777777" w:rsidR="00A35CF2" w:rsidRPr="00D82A73" w:rsidRDefault="00A35CF2" w:rsidP="00177141">
            <w:pPr>
              <w:rPr>
                <w:rFonts w:eastAsia="Arial Unicode MS"/>
              </w:rPr>
            </w:pPr>
            <w:r w:rsidRPr="00D82A73">
              <w:rPr>
                <w:rFonts w:eastAsia="Arial Unicode MS"/>
              </w:rPr>
              <w:t>Blockets rubrik.</w:t>
            </w:r>
          </w:p>
          <w:p w14:paraId="30CFE57B"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32A36E36" w14:textId="77777777" w:rsidR="00A35CF2" w:rsidRPr="00D82A73" w:rsidRDefault="00A35CF2" w:rsidP="00177141">
            <w:pPr>
              <w:rPr>
                <w:rFonts w:eastAsia="Arial Unicode MS"/>
              </w:rPr>
            </w:pPr>
            <w:r w:rsidRPr="00D82A73">
              <w:rPr>
                <w:rFonts w:eastAsia="Arial Unicode MS"/>
              </w:rPr>
              <w:t>TXT</w:t>
            </w:r>
          </w:p>
        </w:tc>
        <w:tc>
          <w:tcPr>
            <w:tcW w:w="717" w:type="dxa"/>
          </w:tcPr>
          <w:p w14:paraId="42C7CEE1" w14:textId="77777777" w:rsidR="00A35CF2" w:rsidRPr="00D82A73" w:rsidRDefault="00A35CF2" w:rsidP="00177141">
            <w:pPr>
              <w:rPr>
                <w:rFonts w:eastAsia="Arial Unicode MS"/>
              </w:rPr>
            </w:pPr>
            <w:r w:rsidRPr="00D82A73">
              <w:rPr>
                <w:rFonts w:eastAsia="Arial Unicode MS"/>
              </w:rPr>
              <w:t>0..1</w:t>
            </w:r>
          </w:p>
        </w:tc>
        <w:tc>
          <w:tcPr>
            <w:tcW w:w="1803" w:type="dxa"/>
          </w:tcPr>
          <w:p w14:paraId="06586F99" w14:textId="77777777" w:rsidR="00A35CF2" w:rsidRPr="00D82A73" w:rsidRDefault="00A35CF2" w:rsidP="00177141">
            <w:pPr>
              <w:rPr>
                <w:rFonts w:eastAsia="Arial Unicode MS"/>
              </w:rPr>
            </w:pPr>
          </w:p>
        </w:tc>
        <w:tc>
          <w:tcPr>
            <w:tcW w:w="1920" w:type="dxa"/>
          </w:tcPr>
          <w:p w14:paraId="09BDFC9A" w14:textId="77777777" w:rsidR="00A35CF2" w:rsidRPr="00D82A73" w:rsidRDefault="00A35CF2" w:rsidP="00177141">
            <w:pPr>
              <w:rPr>
                <w:rFonts w:ascii="Arial" w:eastAsia="Arial Unicode MS" w:hAnsi="Arial"/>
              </w:rPr>
            </w:pPr>
          </w:p>
        </w:tc>
        <w:tc>
          <w:tcPr>
            <w:tcW w:w="1200" w:type="dxa"/>
            <w:shd w:val="clear" w:color="auto" w:fill="auto"/>
          </w:tcPr>
          <w:p w14:paraId="5890666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B4673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E76F0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4CB4F6B" w14:textId="77777777" w:rsidTr="00177141">
        <w:trPr>
          <w:trHeight w:val="217"/>
        </w:trPr>
        <w:tc>
          <w:tcPr>
            <w:tcW w:w="2545" w:type="dxa"/>
            <w:gridSpan w:val="2"/>
          </w:tcPr>
          <w:p w14:paraId="502DB63A" w14:textId="77777777" w:rsidR="00A35CF2" w:rsidRPr="00D82A73" w:rsidRDefault="00A35CF2" w:rsidP="00177141">
            <w:pPr>
              <w:rPr>
                <w:rFonts w:eastAsia="Arial Unicode MS"/>
              </w:rPr>
            </w:pPr>
            <w:r w:rsidRPr="00D82A73">
              <w:rPr>
                <w:rFonts w:eastAsia="Arial Unicode MS"/>
              </w:rPr>
              <w:t>Beskrivning</w:t>
            </w:r>
          </w:p>
          <w:p w14:paraId="04B49F53" w14:textId="7E9F3847" w:rsidR="00A35CF2" w:rsidRPr="00D82A73" w:rsidRDefault="00A35CF2" w:rsidP="00177141">
            <w:pPr>
              <w:rPr>
                <w:rFonts w:eastAsia="Arial Unicode MS"/>
              </w:rPr>
            </w:pPr>
            <w:r w:rsidRPr="00D82A73">
              <w:rPr>
                <w:rFonts w:eastAsia="Arial Unicode MS"/>
              </w:rPr>
              <w:t>(</w:t>
            </w:r>
            <w:del w:id="1511" w:author="Jarno Nieminen" w:date="2014-09-04T09:09:00Z">
              <w:r w:rsidR="00F94DA9" w:rsidRPr="00D82A73">
                <w:rPr>
                  <w:rFonts w:eastAsia="Arial Unicode MS"/>
                </w:rPr>
                <w:delText>Description</w:delText>
              </w:r>
            </w:del>
            <w:ins w:id="1512" w:author="Jarno Nieminen" w:date="2014-09-04T09:09:00Z">
              <w:r>
                <w:rPr>
                  <w:rFonts w:eastAsia="Arial Unicode MS"/>
                </w:rPr>
                <w:t>d</w:t>
              </w:r>
              <w:r w:rsidRPr="00D82A73">
                <w:rPr>
                  <w:rFonts w:eastAsia="Arial Unicode MS"/>
                </w:rPr>
                <w:t>escription</w:t>
              </w:r>
            </w:ins>
            <w:r w:rsidRPr="00D82A73">
              <w:rPr>
                <w:rFonts w:eastAsia="Arial Unicode MS"/>
              </w:rPr>
              <w:t>)</w:t>
            </w:r>
          </w:p>
        </w:tc>
        <w:tc>
          <w:tcPr>
            <w:tcW w:w="3410" w:type="dxa"/>
          </w:tcPr>
          <w:p w14:paraId="2050D4DF" w14:textId="77777777" w:rsidR="00A35CF2" w:rsidRPr="00D82A73" w:rsidRDefault="00A35CF2" w:rsidP="00177141">
            <w:pPr>
              <w:rPr>
                <w:rFonts w:eastAsia="Arial Unicode MS"/>
              </w:rPr>
            </w:pPr>
            <w:r w:rsidRPr="00D82A73">
              <w:rPr>
                <w:rFonts w:eastAsia="Arial Unicode MS"/>
              </w:rPr>
              <w:t>Beskrivande text.</w:t>
            </w:r>
          </w:p>
          <w:p w14:paraId="58033ECF" w14:textId="77777777" w:rsidR="00A35CF2" w:rsidRPr="00D82A73" w:rsidRDefault="00A35CF2" w:rsidP="00177141">
            <w:pPr>
              <w:rPr>
                <w:rFonts w:eastAsia="Arial Unicode MS"/>
              </w:rPr>
            </w:pPr>
            <w:r w:rsidRPr="00D82A73">
              <w:rPr>
                <w:rFonts w:eastAsia="Arial Unicode MS"/>
              </w:rPr>
              <w:t>Stöder kodverk ”DocBook” Se tidbokningskontraktet!!</w:t>
            </w:r>
          </w:p>
          <w:p w14:paraId="0F8D7633"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40FC44B0" w14:textId="77777777" w:rsidR="00A35CF2" w:rsidRPr="00D82A73" w:rsidRDefault="00A35CF2" w:rsidP="00177141">
            <w:pPr>
              <w:rPr>
                <w:rFonts w:eastAsia="Arial Unicode MS"/>
              </w:rPr>
            </w:pPr>
            <w:r w:rsidRPr="00D82A73">
              <w:rPr>
                <w:rFonts w:eastAsia="Arial Unicode MS"/>
              </w:rPr>
              <w:t>TXT</w:t>
            </w:r>
          </w:p>
        </w:tc>
        <w:tc>
          <w:tcPr>
            <w:tcW w:w="717" w:type="dxa"/>
          </w:tcPr>
          <w:p w14:paraId="28E3FCB0" w14:textId="77777777" w:rsidR="00A35CF2" w:rsidRPr="00D82A73" w:rsidRDefault="00A35CF2" w:rsidP="00177141">
            <w:pPr>
              <w:rPr>
                <w:rFonts w:eastAsia="Arial Unicode MS"/>
              </w:rPr>
            </w:pPr>
            <w:r w:rsidRPr="00D82A73">
              <w:rPr>
                <w:rFonts w:eastAsia="Arial Unicode MS"/>
              </w:rPr>
              <w:t>0..1</w:t>
            </w:r>
          </w:p>
        </w:tc>
        <w:tc>
          <w:tcPr>
            <w:tcW w:w="1803" w:type="dxa"/>
          </w:tcPr>
          <w:p w14:paraId="4D61C33A"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3A8B795D" w14:textId="77777777" w:rsidR="00A35CF2" w:rsidRPr="00D82A73" w:rsidRDefault="00A35CF2" w:rsidP="00177141">
            <w:pPr>
              <w:rPr>
                <w:rFonts w:ascii="Arial" w:eastAsia="Arial Unicode MS" w:hAnsi="Arial"/>
              </w:rPr>
            </w:pPr>
          </w:p>
        </w:tc>
        <w:tc>
          <w:tcPr>
            <w:tcW w:w="1200" w:type="dxa"/>
            <w:shd w:val="clear" w:color="auto" w:fill="auto"/>
          </w:tcPr>
          <w:p w14:paraId="13BBB0D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27BE99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BD3C9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C089A8B" w14:textId="77777777" w:rsidTr="00177141">
        <w:trPr>
          <w:trHeight w:val="217"/>
        </w:trPr>
        <w:tc>
          <w:tcPr>
            <w:tcW w:w="2545" w:type="dxa"/>
            <w:gridSpan w:val="2"/>
          </w:tcPr>
          <w:p w14:paraId="26B2836E" w14:textId="3D3EE60B" w:rsidR="00A35CF2" w:rsidRPr="00D82A73" w:rsidRDefault="00A35CF2" w:rsidP="00177141">
            <w:pPr>
              <w:rPr>
                <w:rFonts w:eastAsia="Arial Unicode MS"/>
              </w:rPr>
            </w:pPr>
            <w:r w:rsidRPr="00D82A73">
              <w:rPr>
                <w:rFonts w:eastAsia="Arial Unicode MS"/>
              </w:rPr>
              <w:t>(</w:t>
            </w:r>
            <w:del w:id="1513" w:author="Jarno Nieminen" w:date="2014-09-04T09:09:00Z">
              <w:r w:rsidR="007E0F04" w:rsidRPr="00D82A73">
                <w:rPr>
                  <w:rFonts w:eastAsia="Arial Unicode MS"/>
                </w:rPr>
                <w:delText>InformationURL</w:delText>
              </w:r>
            </w:del>
            <w:ins w:id="1514" w:author="Jarno Nieminen" w:date="2014-09-04T09:09:00Z">
              <w:r>
                <w:rPr>
                  <w:rFonts w:eastAsia="Arial Unicode MS"/>
                </w:rPr>
                <w:t>i</w:t>
              </w:r>
              <w:r w:rsidRPr="00D82A73">
                <w:rPr>
                  <w:rFonts w:eastAsia="Arial Unicode MS"/>
                </w:rPr>
                <w:t>nformationURL</w:t>
              </w:r>
            </w:ins>
            <w:r w:rsidRPr="00D82A73">
              <w:rPr>
                <w:rFonts w:eastAsia="Arial Unicode MS"/>
              </w:rPr>
              <w:t>)</w:t>
            </w:r>
          </w:p>
        </w:tc>
        <w:tc>
          <w:tcPr>
            <w:tcW w:w="3410" w:type="dxa"/>
          </w:tcPr>
          <w:p w14:paraId="2968D859"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36408974" w14:textId="77777777" w:rsidR="00A35CF2" w:rsidRPr="00D82A73" w:rsidRDefault="00A35CF2" w:rsidP="00177141">
            <w:pPr>
              <w:rPr>
                <w:rFonts w:eastAsia="Arial Unicode MS"/>
              </w:rPr>
            </w:pPr>
            <w:r w:rsidRPr="00D82A73">
              <w:rPr>
                <w:rFonts w:eastAsia="Arial Unicode MS"/>
              </w:rPr>
              <w:t>TXT</w:t>
            </w:r>
          </w:p>
        </w:tc>
        <w:tc>
          <w:tcPr>
            <w:tcW w:w="717" w:type="dxa"/>
          </w:tcPr>
          <w:p w14:paraId="64E5E6AE" w14:textId="77777777" w:rsidR="00A35CF2" w:rsidRPr="00D82A73" w:rsidRDefault="00A35CF2" w:rsidP="00177141">
            <w:pPr>
              <w:rPr>
                <w:rFonts w:eastAsia="Arial Unicode MS"/>
              </w:rPr>
            </w:pPr>
            <w:r w:rsidRPr="00D82A73">
              <w:rPr>
                <w:rFonts w:eastAsia="Arial Unicode MS"/>
              </w:rPr>
              <w:t>0..1</w:t>
            </w:r>
          </w:p>
        </w:tc>
        <w:tc>
          <w:tcPr>
            <w:tcW w:w="1803" w:type="dxa"/>
          </w:tcPr>
          <w:p w14:paraId="62CF7C3F" w14:textId="77777777" w:rsidR="00A35CF2" w:rsidRPr="00D82A73" w:rsidRDefault="00A35CF2" w:rsidP="00177141">
            <w:pPr>
              <w:rPr>
                <w:rFonts w:eastAsia="Arial Unicode MS"/>
              </w:rPr>
            </w:pPr>
            <w:r w:rsidRPr="00D82A73">
              <w:rPr>
                <w:rFonts w:eastAsia="Arial Unicode MS"/>
              </w:rPr>
              <w:t>(InformationURL)</w:t>
            </w:r>
          </w:p>
        </w:tc>
        <w:tc>
          <w:tcPr>
            <w:tcW w:w="1920" w:type="dxa"/>
          </w:tcPr>
          <w:p w14:paraId="4CDE7153" w14:textId="77777777" w:rsidR="00A35CF2" w:rsidRPr="00D82A73" w:rsidRDefault="00A35CF2" w:rsidP="00177141">
            <w:pPr>
              <w:rPr>
                <w:rFonts w:ascii="Arial" w:eastAsia="Arial Unicode MS" w:hAnsi="Arial"/>
              </w:rPr>
            </w:pPr>
          </w:p>
        </w:tc>
        <w:tc>
          <w:tcPr>
            <w:tcW w:w="1200" w:type="dxa"/>
            <w:shd w:val="clear" w:color="auto" w:fill="auto"/>
          </w:tcPr>
          <w:p w14:paraId="0CAE615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D8CE1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67753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F11AA48" w14:textId="77777777" w:rsidTr="00177141">
        <w:trPr>
          <w:trHeight w:val="217"/>
        </w:trPr>
        <w:tc>
          <w:tcPr>
            <w:tcW w:w="2545" w:type="dxa"/>
            <w:gridSpan w:val="2"/>
          </w:tcPr>
          <w:p w14:paraId="611D9EFC" w14:textId="310BFD5A" w:rsidR="00A35CF2" w:rsidRPr="00D82A73" w:rsidRDefault="00A35CF2" w:rsidP="00177141">
            <w:pPr>
              <w:rPr>
                <w:rFonts w:eastAsia="Arial Unicode MS"/>
              </w:rPr>
            </w:pPr>
            <w:r w:rsidRPr="00D82A73">
              <w:rPr>
                <w:rFonts w:eastAsia="Arial Unicode MS"/>
              </w:rPr>
              <w:lastRenderedPageBreak/>
              <w:t>(</w:t>
            </w:r>
            <w:del w:id="1515" w:author="Jarno Nieminen" w:date="2014-09-04T09:09:00Z">
              <w:r w:rsidR="00F94DA9" w:rsidRPr="00D82A73">
                <w:rPr>
                  <w:rFonts w:eastAsia="Arial Unicode MS"/>
                </w:rPr>
                <w:delText>NumberOfQuestions</w:delText>
              </w:r>
            </w:del>
            <w:ins w:id="1516" w:author="Jarno Nieminen" w:date="2014-09-04T09:09:00Z">
              <w:r>
                <w:rPr>
                  <w:rFonts w:eastAsia="Arial Unicode MS"/>
                </w:rPr>
                <w:t>n</w:t>
              </w:r>
              <w:r w:rsidRPr="00D82A73">
                <w:rPr>
                  <w:rFonts w:eastAsia="Arial Unicode MS"/>
                </w:rPr>
                <w:t>umberOfQuestions</w:t>
              </w:r>
            </w:ins>
            <w:r w:rsidRPr="00D82A73">
              <w:rPr>
                <w:rFonts w:eastAsia="Arial Unicode MS"/>
              </w:rPr>
              <w:t>)</w:t>
            </w:r>
          </w:p>
        </w:tc>
        <w:tc>
          <w:tcPr>
            <w:tcW w:w="3410" w:type="dxa"/>
          </w:tcPr>
          <w:p w14:paraId="4869173E" w14:textId="77777777" w:rsidR="00A35CF2" w:rsidRPr="00D82A73" w:rsidRDefault="00A35CF2" w:rsidP="00177141">
            <w:pPr>
              <w:rPr>
                <w:rFonts w:eastAsia="Arial Unicode MS"/>
              </w:rPr>
            </w:pPr>
            <w:r w:rsidRPr="00D82A73">
              <w:rPr>
                <w:rFonts w:eastAsia="Arial Unicode MS"/>
              </w:rPr>
              <w:t>Antal frågor tillhörande blocket.</w:t>
            </w:r>
          </w:p>
          <w:p w14:paraId="02AD7C5F" w14:textId="77777777" w:rsidR="00A35CF2" w:rsidRPr="00D82A73" w:rsidRDefault="00A35CF2" w:rsidP="00177141">
            <w:pPr>
              <w:rPr>
                <w:rFonts w:eastAsia="Arial Unicode MS"/>
              </w:rPr>
            </w:pPr>
            <w:r w:rsidRPr="00D82A73">
              <w:rPr>
                <w:rFonts w:eastAsia="Arial Unicode MS"/>
              </w:rPr>
              <w:t>T.ex. 10</w:t>
            </w:r>
          </w:p>
        </w:tc>
        <w:tc>
          <w:tcPr>
            <w:tcW w:w="1140" w:type="dxa"/>
          </w:tcPr>
          <w:p w14:paraId="5488E9A1" w14:textId="77777777" w:rsidR="00A35CF2" w:rsidRPr="00D82A73" w:rsidRDefault="00A35CF2" w:rsidP="00177141">
            <w:pPr>
              <w:rPr>
                <w:rFonts w:eastAsia="Arial Unicode MS"/>
              </w:rPr>
            </w:pPr>
            <w:r w:rsidRPr="00D82A73">
              <w:rPr>
                <w:rFonts w:eastAsia="Arial Unicode MS"/>
              </w:rPr>
              <w:t>VÄ</w:t>
            </w:r>
          </w:p>
        </w:tc>
        <w:tc>
          <w:tcPr>
            <w:tcW w:w="717" w:type="dxa"/>
          </w:tcPr>
          <w:p w14:paraId="2377AA45" w14:textId="77777777" w:rsidR="00A35CF2" w:rsidRPr="00D82A73" w:rsidRDefault="00A35CF2" w:rsidP="00177141">
            <w:pPr>
              <w:rPr>
                <w:rFonts w:eastAsia="Arial Unicode MS"/>
              </w:rPr>
            </w:pPr>
            <w:r w:rsidRPr="00D82A73">
              <w:rPr>
                <w:rFonts w:eastAsia="Arial Unicode MS"/>
              </w:rPr>
              <w:t>1</w:t>
            </w:r>
          </w:p>
        </w:tc>
        <w:tc>
          <w:tcPr>
            <w:tcW w:w="1803" w:type="dxa"/>
          </w:tcPr>
          <w:p w14:paraId="40CBEF4F" w14:textId="77777777" w:rsidR="00A35CF2" w:rsidRPr="00D82A73" w:rsidRDefault="00A35CF2" w:rsidP="00177141">
            <w:pPr>
              <w:rPr>
                <w:rFonts w:eastAsia="Arial Unicode MS"/>
              </w:rPr>
            </w:pPr>
          </w:p>
        </w:tc>
        <w:tc>
          <w:tcPr>
            <w:tcW w:w="1920" w:type="dxa"/>
          </w:tcPr>
          <w:p w14:paraId="6AA88629" w14:textId="77777777" w:rsidR="00A35CF2" w:rsidRPr="00D82A73" w:rsidRDefault="00A35CF2" w:rsidP="00177141">
            <w:pPr>
              <w:rPr>
                <w:rFonts w:ascii="Arial" w:eastAsia="Arial Unicode MS" w:hAnsi="Arial"/>
              </w:rPr>
            </w:pPr>
          </w:p>
        </w:tc>
        <w:tc>
          <w:tcPr>
            <w:tcW w:w="1200" w:type="dxa"/>
            <w:shd w:val="clear" w:color="auto" w:fill="auto"/>
          </w:tcPr>
          <w:p w14:paraId="5E2FB24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D7306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68946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C3BAA7F" w14:textId="77777777" w:rsidTr="00177141">
        <w:trPr>
          <w:trHeight w:val="217"/>
        </w:trPr>
        <w:tc>
          <w:tcPr>
            <w:tcW w:w="2545" w:type="dxa"/>
            <w:gridSpan w:val="2"/>
          </w:tcPr>
          <w:p w14:paraId="33BE397D" w14:textId="77777777" w:rsidR="00A35CF2" w:rsidRDefault="00A35CF2" w:rsidP="00177141">
            <w:pPr>
              <w:rPr>
                <w:ins w:id="1517" w:author="Jarno Nieminen" w:date="2014-09-04T09:09:00Z"/>
                <w:rFonts w:eastAsia="Arial Unicode MS"/>
              </w:rPr>
            </w:pPr>
            <w:r w:rsidRPr="00D82A73">
              <w:rPr>
                <w:rFonts w:eastAsia="Arial Unicode MS"/>
              </w:rPr>
              <w:t>gridConfig/id</w:t>
            </w:r>
          </w:p>
          <w:p w14:paraId="23B04621" w14:textId="77777777" w:rsidR="00A35CF2" w:rsidRPr="00D82A73" w:rsidRDefault="00A35CF2" w:rsidP="00177141">
            <w:pPr>
              <w:rPr>
                <w:rFonts w:eastAsia="Arial Unicode MS"/>
              </w:rPr>
            </w:pPr>
            <w:ins w:id="1518" w:author="Jarno Nieminen" w:date="2014-09-04T09:09:00Z">
              <w:r>
                <w:rPr>
                  <w:rFonts w:eastAsia="Arial Unicode MS"/>
                </w:rPr>
                <w:t>(gridConfig)</w:t>
              </w:r>
            </w:ins>
          </w:p>
        </w:tc>
        <w:tc>
          <w:tcPr>
            <w:tcW w:w="3410" w:type="dxa"/>
          </w:tcPr>
          <w:p w14:paraId="3C7F3209" w14:textId="77777777" w:rsidR="00A35CF2" w:rsidRPr="00D82A73" w:rsidRDefault="00A35CF2" w:rsidP="00177141">
            <w:pPr>
              <w:rPr>
                <w:rFonts w:eastAsia="Arial Unicode MS"/>
              </w:rPr>
            </w:pPr>
            <w:r w:rsidRPr="00D82A73">
              <w:rPr>
                <w:rFonts w:eastAsia="Arial Unicode MS"/>
              </w:rPr>
              <w:t>Koppling till klass för gridkonfigurering.</w:t>
            </w:r>
          </w:p>
        </w:tc>
        <w:tc>
          <w:tcPr>
            <w:tcW w:w="1140" w:type="dxa"/>
          </w:tcPr>
          <w:p w14:paraId="76AF5922" w14:textId="77777777" w:rsidR="00A35CF2" w:rsidRPr="00D82A73" w:rsidRDefault="00A35CF2" w:rsidP="00177141">
            <w:pPr>
              <w:rPr>
                <w:rFonts w:eastAsia="Arial Unicode MS"/>
              </w:rPr>
            </w:pPr>
            <w:r w:rsidRPr="00D82A73">
              <w:rPr>
                <w:rFonts w:eastAsia="Arial Unicode MS"/>
              </w:rPr>
              <w:t>II</w:t>
            </w:r>
          </w:p>
        </w:tc>
        <w:tc>
          <w:tcPr>
            <w:tcW w:w="717" w:type="dxa"/>
          </w:tcPr>
          <w:p w14:paraId="3FFB73B3" w14:textId="77777777" w:rsidR="00A35CF2" w:rsidRPr="00D82A73" w:rsidRDefault="00A35CF2" w:rsidP="00177141">
            <w:pPr>
              <w:rPr>
                <w:rFonts w:eastAsia="Arial Unicode MS"/>
              </w:rPr>
            </w:pPr>
            <w:r w:rsidRPr="00D82A73">
              <w:rPr>
                <w:rFonts w:eastAsia="Arial Unicode MS"/>
              </w:rPr>
              <w:t>0..1</w:t>
            </w:r>
          </w:p>
        </w:tc>
        <w:tc>
          <w:tcPr>
            <w:tcW w:w="1803" w:type="dxa"/>
          </w:tcPr>
          <w:p w14:paraId="2C9267BB" w14:textId="77777777" w:rsidR="00A35CF2" w:rsidRPr="00D82A73" w:rsidRDefault="00A35CF2" w:rsidP="00177141">
            <w:pPr>
              <w:rPr>
                <w:rFonts w:eastAsia="Arial Unicode MS"/>
              </w:rPr>
            </w:pPr>
          </w:p>
        </w:tc>
        <w:tc>
          <w:tcPr>
            <w:tcW w:w="1920" w:type="dxa"/>
          </w:tcPr>
          <w:p w14:paraId="07A23246" w14:textId="77777777" w:rsidR="00A35CF2" w:rsidRPr="00D82A73" w:rsidRDefault="00A35CF2" w:rsidP="00177141">
            <w:pPr>
              <w:rPr>
                <w:rFonts w:ascii="Arial" w:eastAsia="Arial Unicode MS" w:hAnsi="Arial"/>
              </w:rPr>
            </w:pPr>
          </w:p>
        </w:tc>
        <w:tc>
          <w:tcPr>
            <w:tcW w:w="1200" w:type="dxa"/>
            <w:shd w:val="clear" w:color="auto" w:fill="auto"/>
          </w:tcPr>
          <w:p w14:paraId="746F69E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3E2E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7AEF4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9271F01" w14:textId="77777777" w:rsidTr="00177141">
        <w:trPr>
          <w:trHeight w:val="217"/>
        </w:trPr>
        <w:tc>
          <w:tcPr>
            <w:tcW w:w="2545" w:type="dxa"/>
            <w:gridSpan w:val="2"/>
          </w:tcPr>
          <w:p w14:paraId="1808D3A2" w14:textId="77777777" w:rsidR="00A35CF2" w:rsidRPr="00D82A73" w:rsidRDefault="00A35CF2" w:rsidP="00177141">
            <w:pPr>
              <w:rPr>
                <w:rFonts w:eastAsia="Arial Unicode MS"/>
              </w:rPr>
            </w:pPr>
            <w:r w:rsidRPr="00D82A73">
              <w:rPr>
                <w:rFonts w:eastAsia="Arial Unicode MS"/>
              </w:rPr>
              <w:t>Frågor/id</w:t>
            </w:r>
          </w:p>
          <w:p w14:paraId="25ABAD51" w14:textId="340338DE" w:rsidR="00A35CF2" w:rsidRPr="00D82A73" w:rsidRDefault="00A35CF2" w:rsidP="00177141">
            <w:pPr>
              <w:rPr>
                <w:rFonts w:eastAsia="Arial Unicode MS"/>
              </w:rPr>
            </w:pPr>
            <w:r w:rsidRPr="00D82A73">
              <w:rPr>
                <w:rFonts w:eastAsia="Arial Unicode MS"/>
              </w:rPr>
              <w:t>(</w:t>
            </w:r>
            <w:del w:id="1519" w:author="Jarno Nieminen" w:date="2014-09-04T09:09:00Z">
              <w:r w:rsidR="00F94DA9" w:rsidRPr="00D82A73">
                <w:rPr>
                  <w:rFonts w:eastAsia="Arial Unicode MS"/>
                </w:rPr>
                <w:delText>QuestionId</w:delText>
              </w:r>
            </w:del>
            <w:ins w:id="1520" w:author="Jarno Nieminen" w:date="2014-09-04T09:09:00Z">
              <w:r>
                <w:rPr>
                  <w:rFonts w:eastAsia="Arial Unicode MS"/>
                </w:rPr>
                <w:t>q</w:t>
              </w:r>
              <w:r w:rsidRPr="00D82A73">
                <w:rPr>
                  <w:rFonts w:eastAsia="Arial Unicode MS"/>
                </w:rPr>
                <w:t>uestionId</w:t>
              </w:r>
            </w:ins>
            <w:r w:rsidRPr="00D82A73">
              <w:rPr>
                <w:rFonts w:eastAsia="Arial Unicode MS"/>
              </w:rPr>
              <w:t>)</w:t>
            </w:r>
          </w:p>
        </w:tc>
        <w:tc>
          <w:tcPr>
            <w:tcW w:w="3410" w:type="dxa"/>
          </w:tcPr>
          <w:p w14:paraId="4624D07F" w14:textId="77777777" w:rsidR="00A35CF2" w:rsidRPr="00D82A73" w:rsidRDefault="00A35CF2" w:rsidP="00177141">
            <w:pPr>
              <w:rPr>
                <w:rFonts w:eastAsia="Arial Unicode MS"/>
              </w:rPr>
            </w:pPr>
            <w:r w:rsidRPr="00D82A73">
              <w:rPr>
                <w:rFonts w:eastAsia="Arial Unicode MS"/>
              </w:rPr>
              <w:t>Koppling till klass för frågor.</w:t>
            </w:r>
          </w:p>
        </w:tc>
        <w:tc>
          <w:tcPr>
            <w:tcW w:w="1140" w:type="dxa"/>
          </w:tcPr>
          <w:p w14:paraId="0D5F6A56" w14:textId="77777777" w:rsidR="00A35CF2" w:rsidRPr="00D82A73" w:rsidRDefault="00A35CF2" w:rsidP="00177141">
            <w:pPr>
              <w:rPr>
                <w:rFonts w:eastAsia="Arial Unicode MS"/>
              </w:rPr>
            </w:pPr>
            <w:r w:rsidRPr="00D82A73">
              <w:rPr>
                <w:rFonts w:eastAsia="Arial Unicode MS"/>
              </w:rPr>
              <w:t>II</w:t>
            </w:r>
          </w:p>
        </w:tc>
        <w:tc>
          <w:tcPr>
            <w:tcW w:w="717" w:type="dxa"/>
          </w:tcPr>
          <w:p w14:paraId="207F22B0" w14:textId="77777777" w:rsidR="00A35CF2" w:rsidRPr="00D82A73" w:rsidRDefault="00A35CF2" w:rsidP="00177141">
            <w:pPr>
              <w:rPr>
                <w:rFonts w:eastAsia="Arial Unicode MS"/>
              </w:rPr>
            </w:pPr>
            <w:r w:rsidRPr="00D82A73">
              <w:rPr>
                <w:rFonts w:eastAsia="Arial Unicode MS"/>
              </w:rPr>
              <w:t>1..*</w:t>
            </w:r>
          </w:p>
        </w:tc>
        <w:tc>
          <w:tcPr>
            <w:tcW w:w="1803" w:type="dxa"/>
          </w:tcPr>
          <w:p w14:paraId="48626B51"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02BBD0CE" w14:textId="77777777" w:rsidR="00A35CF2" w:rsidRPr="00D82A73" w:rsidRDefault="00A35CF2" w:rsidP="00177141">
            <w:pPr>
              <w:rPr>
                <w:rFonts w:ascii="Arial" w:eastAsia="Arial Unicode MS" w:hAnsi="Arial"/>
              </w:rPr>
            </w:pPr>
          </w:p>
        </w:tc>
        <w:tc>
          <w:tcPr>
            <w:tcW w:w="1200" w:type="dxa"/>
            <w:shd w:val="clear" w:color="auto" w:fill="auto"/>
          </w:tcPr>
          <w:p w14:paraId="7A46222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9968F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5DD0FB"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2EAECBD" w14:textId="77777777" w:rsidTr="00177141">
        <w:trPr>
          <w:trHeight w:val="217"/>
        </w:trPr>
        <w:tc>
          <w:tcPr>
            <w:tcW w:w="2545" w:type="dxa"/>
            <w:gridSpan w:val="2"/>
          </w:tcPr>
          <w:p w14:paraId="3CDD198B" w14:textId="77777777" w:rsidR="00A35CF2" w:rsidRPr="00D82A73" w:rsidRDefault="00A35CF2" w:rsidP="00177141">
            <w:pPr>
              <w:rPr>
                <w:rFonts w:eastAsia="Arial Unicode MS"/>
              </w:rPr>
            </w:pPr>
          </w:p>
        </w:tc>
        <w:tc>
          <w:tcPr>
            <w:tcW w:w="3410" w:type="dxa"/>
          </w:tcPr>
          <w:p w14:paraId="0929BB79" w14:textId="77777777" w:rsidR="00A35CF2" w:rsidRPr="00D82A73" w:rsidRDefault="00A35CF2" w:rsidP="00177141">
            <w:pPr>
              <w:rPr>
                <w:rFonts w:eastAsia="Arial Unicode MS"/>
              </w:rPr>
            </w:pPr>
          </w:p>
        </w:tc>
        <w:tc>
          <w:tcPr>
            <w:tcW w:w="1140" w:type="dxa"/>
          </w:tcPr>
          <w:p w14:paraId="2109B97F" w14:textId="77777777" w:rsidR="00A35CF2" w:rsidRPr="00D82A73" w:rsidRDefault="00A35CF2" w:rsidP="00177141">
            <w:pPr>
              <w:rPr>
                <w:rFonts w:eastAsia="Arial Unicode MS"/>
              </w:rPr>
            </w:pPr>
          </w:p>
        </w:tc>
        <w:tc>
          <w:tcPr>
            <w:tcW w:w="717" w:type="dxa"/>
          </w:tcPr>
          <w:p w14:paraId="0D1DFAE2" w14:textId="77777777" w:rsidR="00A35CF2" w:rsidRPr="00D82A73" w:rsidRDefault="00A35CF2" w:rsidP="00177141">
            <w:pPr>
              <w:rPr>
                <w:rFonts w:eastAsia="Arial Unicode MS"/>
              </w:rPr>
            </w:pPr>
          </w:p>
        </w:tc>
        <w:tc>
          <w:tcPr>
            <w:tcW w:w="1803" w:type="dxa"/>
          </w:tcPr>
          <w:p w14:paraId="522E56FD" w14:textId="77777777" w:rsidR="00A35CF2" w:rsidRPr="00D82A73" w:rsidRDefault="00A35CF2" w:rsidP="00177141">
            <w:pPr>
              <w:rPr>
                <w:rFonts w:eastAsia="Arial Unicode MS"/>
              </w:rPr>
            </w:pPr>
          </w:p>
        </w:tc>
        <w:tc>
          <w:tcPr>
            <w:tcW w:w="1920" w:type="dxa"/>
          </w:tcPr>
          <w:p w14:paraId="56CC0C2A" w14:textId="77777777" w:rsidR="00A35CF2" w:rsidRPr="00D82A73" w:rsidRDefault="00A35CF2" w:rsidP="00177141">
            <w:pPr>
              <w:rPr>
                <w:rFonts w:ascii="Arial" w:eastAsia="Arial Unicode MS" w:hAnsi="Arial"/>
              </w:rPr>
            </w:pPr>
          </w:p>
        </w:tc>
        <w:tc>
          <w:tcPr>
            <w:tcW w:w="1200" w:type="dxa"/>
            <w:shd w:val="clear" w:color="auto" w:fill="auto"/>
          </w:tcPr>
          <w:p w14:paraId="6CFB8271" w14:textId="77777777" w:rsidR="00A35CF2" w:rsidRPr="00D82A73" w:rsidRDefault="00A35CF2" w:rsidP="00177141">
            <w:pPr>
              <w:rPr>
                <w:rFonts w:ascii="Arial" w:eastAsia="Arial Unicode MS" w:hAnsi="Arial"/>
              </w:rPr>
            </w:pPr>
          </w:p>
        </w:tc>
        <w:tc>
          <w:tcPr>
            <w:tcW w:w="1162" w:type="dxa"/>
            <w:shd w:val="clear" w:color="auto" w:fill="auto"/>
          </w:tcPr>
          <w:p w14:paraId="07C82B6E" w14:textId="77777777" w:rsidR="00A35CF2" w:rsidRPr="00D82A73" w:rsidRDefault="00A35CF2" w:rsidP="00177141">
            <w:pPr>
              <w:rPr>
                <w:rFonts w:ascii="Arial" w:eastAsia="Arial Unicode MS" w:hAnsi="Arial"/>
              </w:rPr>
            </w:pPr>
          </w:p>
        </w:tc>
        <w:tc>
          <w:tcPr>
            <w:tcW w:w="1078" w:type="dxa"/>
            <w:shd w:val="clear" w:color="auto" w:fill="auto"/>
          </w:tcPr>
          <w:p w14:paraId="2536D089" w14:textId="77777777" w:rsidR="00A35CF2" w:rsidRPr="00D82A73" w:rsidRDefault="00A35CF2" w:rsidP="00177141">
            <w:pPr>
              <w:rPr>
                <w:rFonts w:ascii="Arial" w:eastAsia="Arial Unicode MS" w:hAnsi="Arial"/>
              </w:rPr>
            </w:pPr>
          </w:p>
        </w:tc>
      </w:tr>
      <w:tr w:rsidR="00A35CF2" w:rsidRPr="00D82A73" w14:paraId="4EB97677" w14:textId="77777777" w:rsidTr="00177141">
        <w:trPr>
          <w:gridBefore w:val="1"/>
          <w:wBefore w:w="15" w:type="dxa"/>
          <w:trHeight w:val="217"/>
        </w:trPr>
        <w:tc>
          <w:tcPr>
            <w:tcW w:w="7080" w:type="dxa"/>
            <w:gridSpan w:val="3"/>
            <w:shd w:val="pct25" w:color="auto" w:fill="auto"/>
          </w:tcPr>
          <w:p w14:paraId="4988E7C0" w14:textId="77777777" w:rsidR="00A35CF2" w:rsidRPr="00D82A73" w:rsidRDefault="00A35CF2" w:rsidP="00177141">
            <w:pPr>
              <w:rPr>
                <w:b/>
              </w:rPr>
            </w:pPr>
            <w:r w:rsidRPr="00D82A73">
              <w:rPr>
                <w:b/>
              </w:rPr>
              <w:t>Associationer</w:t>
            </w:r>
          </w:p>
        </w:tc>
        <w:tc>
          <w:tcPr>
            <w:tcW w:w="7880" w:type="dxa"/>
            <w:gridSpan w:val="6"/>
            <w:shd w:val="pct25" w:color="auto" w:fill="auto"/>
          </w:tcPr>
          <w:p w14:paraId="242F8978" w14:textId="77777777" w:rsidR="00A35CF2" w:rsidRPr="00D82A73" w:rsidRDefault="00A35CF2" w:rsidP="00177141">
            <w:pPr>
              <w:rPr>
                <w:rFonts w:eastAsia="Arial Unicode MS"/>
                <w:b/>
              </w:rPr>
            </w:pPr>
            <w:r w:rsidRPr="00D82A73">
              <w:rPr>
                <w:b/>
              </w:rPr>
              <w:t>Beslutsregel</w:t>
            </w:r>
          </w:p>
        </w:tc>
      </w:tr>
      <w:tr w:rsidR="00A35CF2" w:rsidRPr="00D82A73" w14:paraId="2EDA9671" w14:textId="77777777" w:rsidTr="00177141">
        <w:trPr>
          <w:gridBefore w:val="1"/>
          <w:wBefore w:w="15" w:type="dxa"/>
          <w:trHeight w:val="217"/>
        </w:trPr>
        <w:tc>
          <w:tcPr>
            <w:tcW w:w="7080" w:type="dxa"/>
            <w:gridSpan w:val="3"/>
          </w:tcPr>
          <w:p w14:paraId="3C02A413" w14:textId="5005C42C"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w:t>
            </w:r>
            <w:del w:id="1521" w:author="Jarno Nieminen" w:date="2014-09-04T09:09:00Z">
              <w:r w:rsidR="00F94DA9" w:rsidRPr="00D82A73">
                <w:rPr>
                  <w:rFonts w:ascii="Arial" w:eastAsia="Arial Unicode MS" w:hAnsi="Arial"/>
                  <w:color w:val="000000"/>
                </w:rPr>
                <w:delText>QuestionBlock</w:delText>
              </w:r>
            </w:del>
            <w:ins w:id="1522" w:author="Jarno Nieminen" w:date="2014-09-04T09:09:00Z">
              <w:r w:rsidRPr="00D82A73">
                <w:rPr>
                  <w:rFonts w:ascii="Arial" w:eastAsia="Arial Unicode MS" w:hAnsi="Arial"/>
                  <w:color w:val="000000"/>
                </w:rPr>
                <w:t>QuestionBlock</w:t>
              </w:r>
              <w:r w:rsidRPr="00CA5C92">
                <w:rPr>
                  <w:rFonts w:ascii="Arial" w:eastAsia="Arial Unicode MS" w:hAnsi="Arial"/>
                  <w:color w:val="000000"/>
                </w:rPr>
                <w:t>Type</w:t>
              </w:r>
            </w:ins>
            <w:r w:rsidRPr="00D82A73">
              <w:rPr>
                <w:rFonts w:ascii="Arial" w:eastAsia="Arial Unicode MS" w:hAnsi="Arial"/>
                <w:color w:val="000000"/>
              </w:rPr>
              <w:t>) är har noll till flera Frågor (</w:t>
            </w:r>
            <w:del w:id="1523" w:author="Jarno Nieminen" w:date="2014-09-04T09:09:00Z">
              <w:r w:rsidR="00F94DA9" w:rsidRPr="00D82A73">
                <w:rPr>
                  <w:rFonts w:ascii="Arial" w:eastAsia="Arial Unicode MS" w:hAnsi="Arial"/>
                  <w:color w:val="000000"/>
                </w:rPr>
                <w:delText>Question</w:delText>
              </w:r>
            </w:del>
            <w:ins w:id="1524" w:author="Jarno Nieminen" w:date="2014-09-04T09:09:00Z">
              <w:r w:rsidRPr="00D82A73">
                <w:rPr>
                  <w:rFonts w:ascii="Arial" w:eastAsia="Arial Unicode MS" w:hAnsi="Arial"/>
                  <w:color w:val="000000"/>
                </w:rPr>
                <w:t>Question</w:t>
              </w:r>
              <w:r w:rsidRPr="00CA5C92">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4C5D3582" w14:textId="77777777" w:rsidR="00A35CF2" w:rsidRPr="00D82A73" w:rsidRDefault="00A35CF2" w:rsidP="00177141">
            <w:pPr>
              <w:rPr>
                <w:rFonts w:ascii="Arial" w:eastAsia="Arial Unicode MS" w:hAnsi="Arial"/>
                <w:color w:val="000000"/>
              </w:rPr>
            </w:pPr>
          </w:p>
        </w:tc>
      </w:tr>
      <w:tr w:rsidR="00A35CF2" w:rsidRPr="00D82A73" w14:paraId="123002F3" w14:textId="77777777" w:rsidTr="00177141">
        <w:trPr>
          <w:gridBefore w:val="1"/>
          <w:wBefore w:w="15" w:type="dxa"/>
          <w:trHeight w:val="217"/>
        </w:trPr>
        <w:tc>
          <w:tcPr>
            <w:tcW w:w="7080" w:type="dxa"/>
            <w:gridSpan w:val="3"/>
          </w:tcPr>
          <w:p w14:paraId="12CA3B34" w14:textId="25406CB5"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w:t>
            </w:r>
            <w:del w:id="1525" w:author="Jarno Nieminen" w:date="2014-09-04T09:09:00Z">
              <w:r w:rsidR="00F94DA9" w:rsidRPr="00D82A73">
                <w:rPr>
                  <w:rFonts w:ascii="Arial" w:eastAsia="Arial Unicode MS" w:hAnsi="Arial"/>
                  <w:color w:val="000000"/>
                </w:rPr>
                <w:delText>QuestionBlock</w:delText>
              </w:r>
            </w:del>
            <w:ins w:id="1526" w:author="Jarno Nieminen" w:date="2014-09-04T09:09:00Z">
              <w:r w:rsidRPr="00D82A73">
                <w:rPr>
                  <w:rFonts w:ascii="Arial" w:eastAsia="Arial Unicode MS" w:hAnsi="Arial"/>
                  <w:color w:val="000000"/>
                </w:rPr>
                <w:t>QuestionBlock</w:t>
              </w:r>
              <w:r w:rsidRPr="00CA5C92">
                <w:rPr>
                  <w:rFonts w:ascii="Arial" w:eastAsia="Arial Unicode MS" w:hAnsi="Arial"/>
                  <w:color w:val="000000"/>
                </w:rPr>
                <w:t>Type</w:t>
              </w:r>
            </w:ins>
            <w:r w:rsidRPr="00D82A73">
              <w:rPr>
                <w:rFonts w:ascii="Arial" w:eastAsia="Arial Unicode MS" w:hAnsi="Arial"/>
                <w:color w:val="000000"/>
              </w:rPr>
              <w:t>) är har noll till flera gridConfig (</w:t>
            </w:r>
            <w:del w:id="1527" w:author="Jarno Nieminen" w:date="2014-09-04T09:09:00Z">
              <w:r w:rsidR="00F94DA9" w:rsidRPr="00D82A73">
                <w:rPr>
                  <w:rFonts w:ascii="Arial" w:eastAsia="Arial Unicode MS" w:hAnsi="Arial"/>
                  <w:color w:val="000000"/>
                </w:rPr>
                <w:delText>gridConfig</w:delText>
              </w:r>
            </w:del>
            <w:ins w:id="1528" w:author="Jarno Nieminen" w:date="2014-09-04T09:09:00Z">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734DFEAC" w14:textId="77777777" w:rsidR="00A35CF2" w:rsidRPr="00D82A73" w:rsidRDefault="00A35CF2" w:rsidP="00177141">
            <w:pPr>
              <w:rPr>
                <w:rFonts w:ascii="Arial" w:eastAsia="Arial Unicode MS" w:hAnsi="Arial"/>
                <w:color w:val="000000"/>
              </w:rPr>
            </w:pPr>
          </w:p>
        </w:tc>
      </w:tr>
    </w:tbl>
    <w:p w14:paraId="56EDDE7F" w14:textId="77777777" w:rsidR="00A35CF2" w:rsidRPr="00D82A73" w:rsidRDefault="00A35CF2" w:rsidP="00A35CF2"/>
    <w:p w14:paraId="7E7D8D24" w14:textId="77777777" w:rsidR="00A35CF2" w:rsidRPr="00D82A73" w:rsidRDefault="00A35CF2" w:rsidP="00A35CF2"/>
    <w:p w14:paraId="319CAA92" w14:textId="77777777" w:rsidR="00A35CF2" w:rsidRPr="00D82A73" w:rsidRDefault="00A35CF2" w:rsidP="00A35CF2"/>
    <w:p w14:paraId="62486CB1" w14:textId="77777777" w:rsidR="00A35CF2" w:rsidRPr="00D82A73" w:rsidRDefault="00A35CF2" w:rsidP="00A35CF2"/>
    <w:p w14:paraId="0F7EB159" w14:textId="77777777" w:rsidR="00A35CF2" w:rsidRPr="00D82A73" w:rsidRDefault="00A35CF2" w:rsidP="0044783B">
      <w:pPr>
        <w:pStyle w:val="Heading3"/>
        <w:keepLines w:val="0"/>
        <w:numPr>
          <w:ilvl w:val="2"/>
          <w:numId w:val="23"/>
        </w:numPr>
        <w:spacing w:before="240" w:after="60" w:line="240" w:lineRule="auto"/>
        <w:ind w:left="2084" w:hanging="284"/>
        <w:rPr>
          <w:i/>
        </w:rPr>
        <w:pPrChange w:id="1529" w:author="Jarno Nieminen" w:date="2014-09-04T09:09:00Z">
          <w:pPr>
            <w:pStyle w:val="Heading3"/>
            <w:keepLines w:val="0"/>
            <w:numPr>
              <w:numId w:val="23"/>
            </w:numPr>
            <w:spacing w:before="240" w:after="60" w:line="240" w:lineRule="auto"/>
          </w:pPr>
        </w:pPrChange>
      </w:pPr>
      <w:r w:rsidRPr="00D82A73">
        <w:rPr>
          <w:i/>
        </w:rPr>
        <w:br w:type="page"/>
      </w:r>
      <w:bookmarkStart w:id="1530" w:name="_Toc193243784"/>
    </w:p>
    <w:p w14:paraId="0A665E28" w14:textId="3397202A" w:rsidR="00A35CF2" w:rsidRPr="00D82A73" w:rsidRDefault="00A35CF2" w:rsidP="00A35CF2">
      <w:pPr>
        <w:pStyle w:val="Heading3"/>
      </w:pPr>
      <w:bookmarkStart w:id="1531" w:name="_Toc220986034"/>
      <w:bookmarkStart w:id="1532" w:name="_Toc386458090"/>
      <w:bookmarkStart w:id="1533" w:name="_Toc391636709"/>
      <w:bookmarkStart w:id="1534" w:name="_Toc397585088"/>
      <w:r w:rsidRPr="00D82A73">
        <w:lastRenderedPageBreak/>
        <w:t>Klass Formulärfråga mall (</w:t>
      </w:r>
      <w:del w:id="1535" w:author="Jarno Nieminen" w:date="2014-09-04T09:09:00Z">
        <w:r w:rsidR="006A2F41" w:rsidRPr="00D82A73">
          <w:delText>TemplateQuestion</w:delText>
        </w:r>
      </w:del>
      <w:ins w:id="1536" w:author="Jarno Nieminen" w:date="2014-09-04T09:09:00Z">
        <w:r w:rsidRPr="00D82A73">
          <w:t>TemplateQuestion</w:t>
        </w:r>
        <w:r>
          <w:t>Type</w:t>
        </w:r>
      </w:ins>
      <w:r w:rsidRPr="00D82A73">
        <w:t>)</w:t>
      </w:r>
      <w:bookmarkEnd w:id="1531"/>
      <w:bookmarkEnd w:id="1532"/>
      <w:bookmarkEnd w:id="1533"/>
      <w:bookmarkEnd w:id="1534"/>
    </w:p>
    <w:p w14:paraId="1436C833" w14:textId="47B9BEE1" w:rsidR="00A35CF2" w:rsidRPr="00D82A73" w:rsidRDefault="00A35CF2" w:rsidP="00A35CF2">
      <w:pPr>
        <w:pStyle w:val="BodyText"/>
      </w:pPr>
      <w:r w:rsidRPr="00D82A73">
        <w:t>Objektet utgör mall för en fråga (</w:t>
      </w:r>
      <w:del w:id="1537" w:author="Jarno Nieminen" w:date="2014-09-04T09:09:00Z">
        <w:r w:rsidR="006A2F41" w:rsidRPr="00D82A73">
          <w:delText>Question</w:delText>
        </w:r>
      </w:del>
      <w:ins w:id="1538" w:author="Jarno Nieminen" w:date="2014-09-04T09:09:00Z">
        <w:r w:rsidRPr="00D82A73">
          <w:t>Question</w:t>
        </w:r>
        <w:r w:rsidRPr="00CA5C92">
          <w:t>Type</w:t>
        </w:r>
      </w:ins>
      <w:r w:rsidRPr="00D82A73">
        <w:t>)</w:t>
      </w:r>
    </w:p>
    <w:p w14:paraId="14AB11B0"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4AD55B7E" w14:textId="77777777" w:rsidTr="00177141">
        <w:trPr>
          <w:cantSplit/>
          <w:trHeight w:val="376"/>
        </w:trPr>
        <w:tc>
          <w:tcPr>
            <w:tcW w:w="2545" w:type="dxa"/>
            <w:gridSpan w:val="2"/>
            <w:vMerge w:val="restart"/>
            <w:shd w:val="pct25" w:color="auto" w:fill="auto"/>
          </w:tcPr>
          <w:p w14:paraId="01D25985"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DC0E8DA" w14:textId="77777777" w:rsidR="00A35CF2" w:rsidRPr="00D82A73" w:rsidRDefault="00A35CF2" w:rsidP="00177141">
            <w:r w:rsidRPr="00D82A73">
              <w:t>Beskrivning</w:t>
            </w:r>
          </w:p>
        </w:tc>
        <w:tc>
          <w:tcPr>
            <w:tcW w:w="1140" w:type="dxa"/>
            <w:vMerge w:val="restart"/>
            <w:shd w:val="pct25" w:color="auto" w:fill="auto"/>
          </w:tcPr>
          <w:p w14:paraId="6CB1F379"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01D658AE" w14:textId="77777777" w:rsidR="00A35CF2" w:rsidRPr="00D82A73" w:rsidRDefault="00A35CF2" w:rsidP="00177141">
            <w:r w:rsidRPr="00D82A73">
              <w:t>Mult</w:t>
            </w:r>
          </w:p>
        </w:tc>
        <w:tc>
          <w:tcPr>
            <w:tcW w:w="1803" w:type="dxa"/>
            <w:vMerge w:val="restart"/>
            <w:shd w:val="pct25" w:color="auto" w:fill="auto"/>
          </w:tcPr>
          <w:p w14:paraId="1714B819"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0E742FF"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1301E5B0"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57D3BB20" w14:textId="77777777" w:rsidTr="00177141">
        <w:trPr>
          <w:cantSplit/>
          <w:trHeight w:val="375"/>
        </w:trPr>
        <w:tc>
          <w:tcPr>
            <w:tcW w:w="2545" w:type="dxa"/>
            <w:gridSpan w:val="2"/>
            <w:vMerge/>
            <w:shd w:val="pct25" w:color="auto" w:fill="auto"/>
          </w:tcPr>
          <w:p w14:paraId="7623C058" w14:textId="77777777" w:rsidR="00A35CF2" w:rsidRPr="00D82A73" w:rsidRDefault="00A35CF2" w:rsidP="00177141"/>
        </w:tc>
        <w:tc>
          <w:tcPr>
            <w:tcW w:w="3410" w:type="dxa"/>
            <w:vMerge/>
            <w:shd w:val="pct25" w:color="auto" w:fill="auto"/>
          </w:tcPr>
          <w:p w14:paraId="5496EC6C" w14:textId="77777777" w:rsidR="00A35CF2" w:rsidRPr="00D82A73" w:rsidRDefault="00A35CF2" w:rsidP="00177141"/>
        </w:tc>
        <w:tc>
          <w:tcPr>
            <w:tcW w:w="1140" w:type="dxa"/>
            <w:vMerge/>
            <w:shd w:val="pct25" w:color="auto" w:fill="auto"/>
          </w:tcPr>
          <w:p w14:paraId="3CF8E033" w14:textId="77777777" w:rsidR="00A35CF2" w:rsidRPr="00D82A73" w:rsidRDefault="00A35CF2" w:rsidP="00177141"/>
        </w:tc>
        <w:tc>
          <w:tcPr>
            <w:tcW w:w="717" w:type="dxa"/>
            <w:vMerge/>
            <w:shd w:val="pct25" w:color="auto" w:fill="auto"/>
          </w:tcPr>
          <w:p w14:paraId="32BDCCC2" w14:textId="77777777" w:rsidR="00A35CF2" w:rsidRPr="00D82A73" w:rsidRDefault="00A35CF2" w:rsidP="00177141"/>
        </w:tc>
        <w:tc>
          <w:tcPr>
            <w:tcW w:w="1803" w:type="dxa"/>
            <w:vMerge/>
            <w:shd w:val="pct25" w:color="auto" w:fill="auto"/>
          </w:tcPr>
          <w:p w14:paraId="36650C36" w14:textId="77777777" w:rsidR="00A35CF2" w:rsidRPr="00D82A73" w:rsidRDefault="00A35CF2" w:rsidP="00177141"/>
        </w:tc>
        <w:tc>
          <w:tcPr>
            <w:tcW w:w="1920" w:type="dxa"/>
            <w:vMerge/>
            <w:shd w:val="pct25" w:color="auto" w:fill="auto"/>
          </w:tcPr>
          <w:p w14:paraId="5D92565F" w14:textId="77777777" w:rsidR="00A35CF2" w:rsidRPr="00D82A73" w:rsidRDefault="00A35CF2" w:rsidP="00177141"/>
        </w:tc>
        <w:tc>
          <w:tcPr>
            <w:tcW w:w="1200" w:type="dxa"/>
            <w:tcBorders>
              <w:bottom w:val="single" w:sz="4" w:space="0" w:color="auto"/>
            </w:tcBorders>
            <w:shd w:val="pct25" w:color="auto" w:fill="auto"/>
          </w:tcPr>
          <w:p w14:paraId="520863C9"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6E8F7BA"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2746F04"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EA46C92" w14:textId="77777777" w:rsidTr="00177141">
        <w:trPr>
          <w:trHeight w:val="217"/>
        </w:trPr>
        <w:tc>
          <w:tcPr>
            <w:tcW w:w="2545" w:type="dxa"/>
            <w:gridSpan w:val="2"/>
          </w:tcPr>
          <w:p w14:paraId="70BEB02F" w14:textId="3BDC8C7D" w:rsidR="00A35CF2" w:rsidRPr="00D82A73" w:rsidRDefault="00A35CF2" w:rsidP="00177141">
            <w:pPr>
              <w:rPr>
                <w:rFonts w:eastAsia="Arial Unicode MS"/>
              </w:rPr>
            </w:pPr>
            <w:r w:rsidRPr="00D82A73">
              <w:rPr>
                <w:rFonts w:eastAsia="Arial Unicode MS"/>
              </w:rPr>
              <w:t>(</w:t>
            </w:r>
            <w:del w:id="1539" w:author="Jarno Nieminen" w:date="2014-09-04T09:09:00Z">
              <w:r w:rsidR="007E0F04" w:rsidRPr="00D82A73">
                <w:rPr>
                  <w:rFonts w:eastAsia="Arial Unicode MS"/>
                </w:rPr>
                <w:delText>InformationURL</w:delText>
              </w:r>
            </w:del>
            <w:ins w:id="1540" w:author="Jarno Nieminen" w:date="2014-09-04T09:09:00Z">
              <w:r>
                <w:rPr>
                  <w:rFonts w:eastAsia="Arial Unicode MS"/>
                </w:rPr>
                <w:t>i</w:t>
              </w:r>
              <w:r w:rsidRPr="00D82A73">
                <w:rPr>
                  <w:rFonts w:eastAsia="Arial Unicode MS"/>
                </w:rPr>
                <w:t>nformationURL</w:t>
              </w:r>
            </w:ins>
            <w:r w:rsidRPr="00D82A73">
              <w:rPr>
                <w:rFonts w:eastAsia="Arial Unicode MS"/>
              </w:rPr>
              <w:t>)</w:t>
            </w:r>
          </w:p>
        </w:tc>
        <w:tc>
          <w:tcPr>
            <w:tcW w:w="3410" w:type="dxa"/>
          </w:tcPr>
          <w:p w14:paraId="5E79FB0D"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08A104DB" w14:textId="77777777" w:rsidR="00A35CF2" w:rsidRPr="00D82A73" w:rsidRDefault="00A35CF2" w:rsidP="00177141">
            <w:pPr>
              <w:rPr>
                <w:rFonts w:eastAsia="Arial Unicode MS"/>
              </w:rPr>
            </w:pPr>
            <w:r w:rsidRPr="00D82A73">
              <w:rPr>
                <w:rFonts w:eastAsia="Arial Unicode MS"/>
              </w:rPr>
              <w:t>TXT</w:t>
            </w:r>
          </w:p>
        </w:tc>
        <w:tc>
          <w:tcPr>
            <w:tcW w:w="717" w:type="dxa"/>
          </w:tcPr>
          <w:p w14:paraId="244404F3" w14:textId="77777777" w:rsidR="00A35CF2" w:rsidRPr="00D82A73" w:rsidRDefault="00A35CF2" w:rsidP="00177141">
            <w:pPr>
              <w:rPr>
                <w:rFonts w:eastAsia="Arial Unicode MS"/>
              </w:rPr>
            </w:pPr>
            <w:r w:rsidRPr="00D82A73">
              <w:rPr>
                <w:rFonts w:eastAsia="Arial Unicode MS"/>
              </w:rPr>
              <w:t>0..1</w:t>
            </w:r>
          </w:p>
        </w:tc>
        <w:tc>
          <w:tcPr>
            <w:tcW w:w="1803" w:type="dxa"/>
          </w:tcPr>
          <w:p w14:paraId="607EAB60" w14:textId="77777777" w:rsidR="00A35CF2" w:rsidRPr="00D82A73" w:rsidRDefault="00A35CF2" w:rsidP="00177141">
            <w:pPr>
              <w:rPr>
                <w:rFonts w:eastAsia="Arial Unicode MS"/>
              </w:rPr>
            </w:pPr>
          </w:p>
        </w:tc>
        <w:tc>
          <w:tcPr>
            <w:tcW w:w="1920" w:type="dxa"/>
          </w:tcPr>
          <w:p w14:paraId="76817E8D" w14:textId="77777777" w:rsidR="00A35CF2" w:rsidRPr="00D82A73" w:rsidRDefault="00A35CF2" w:rsidP="00177141">
            <w:pPr>
              <w:rPr>
                <w:rFonts w:ascii="Arial" w:eastAsia="Arial Unicode MS" w:hAnsi="Arial"/>
              </w:rPr>
            </w:pPr>
          </w:p>
        </w:tc>
        <w:tc>
          <w:tcPr>
            <w:tcW w:w="1200" w:type="dxa"/>
            <w:shd w:val="clear" w:color="auto" w:fill="auto"/>
          </w:tcPr>
          <w:p w14:paraId="60E0F10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8B01C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D08C5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F8F0400" w14:textId="77777777" w:rsidTr="00177141">
        <w:trPr>
          <w:trHeight w:val="217"/>
        </w:trPr>
        <w:tc>
          <w:tcPr>
            <w:tcW w:w="2545" w:type="dxa"/>
            <w:gridSpan w:val="2"/>
          </w:tcPr>
          <w:p w14:paraId="64E6191E" w14:textId="17066D95" w:rsidR="00A35CF2" w:rsidRPr="00D82A73" w:rsidRDefault="00A35CF2" w:rsidP="00177141">
            <w:pPr>
              <w:rPr>
                <w:rFonts w:eastAsia="Arial Unicode MS"/>
              </w:rPr>
            </w:pPr>
            <w:r w:rsidRPr="00D82A73">
              <w:rPr>
                <w:rFonts w:eastAsia="Arial Unicode MS"/>
              </w:rPr>
              <w:t>(</w:t>
            </w:r>
            <w:del w:id="1541" w:author="Jarno Nieminen" w:date="2014-09-04T09:09:00Z">
              <w:r w:rsidR="00F94DA9" w:rsidRPr="00D82A73">
                <w:rPr>
                  <w:rFonts w:eastAsia="Arial Unicode MS"/>
                </w:rPr>
                <w:delText>Subject</w:delText>
              </w:r>
            </w:del>
            <w:ins w:id="1542" w:author="Jarno Nieminen" w:date="2014-09-04T09:09:00Z">
              <w:r>
                <w:rPr>
                  <w:rFonts w:eastAsia="Arial Unicode MS"/>
                </w:rPr>
                <w:t>s</w:t>
              </w:r>
              <w:r w:rsidRPr="00D82A73">
                <w:rPr>
                  <w:rFonts w:eastAsia="Arial Unicode MS"/>
                </w:rPr>
                <w:t>ubject</w:t>
              </w:r>
            </w:ins>
            <w:r w:rsidRPr="00D82A73">
              <w:rPr>
                <w:rFonts w:eastAsia="Arial Unicode MS"/>
              </w:rPr>
              <w:t>)</w:t>
            </w:r>
          </w:p>
        </w:tc>
        <w:tc>
          <w:tcPr>
            <w:tcW w:w="3410" w:type="dxa"/>
          </w:tcPr>
          <w:p w14:paraId="6A5E8C4E" w14:textId="77777777" w:rsidR="00A35CF2" w:rsidRPr="00D82A73" w:rsidRDefault="00A35CF2" w:rsidP="00177141">
            <w:pPr>
              <w:rPr>
                <w:rFonts w:eastAsia="Arial Unicode MS"/>
              </w:rPr>
            </w:pPr>
            <w:r w:rsidRPr="00D82A73">
              <w:rPr>
                <w:rFonts w:eastAsia="Arial Unicode MS"/>
              </w:rPr>
              <w:t>Frågans rubrik.</w:t>
            </w:r>
          </w:p>
          <w:p w14:paraId="48398891" w14:textId="77777777" w:rsidR="00A35CF2" w:rsidRPr="00D82A73" w:rsidRDefault="00A35CF2" w:rsidP="00177141">
            <w:pPr>
              <w:rPr>
                <w:rFonts w:eastAsia="Arial Unicode MS"/>
              </w:rPr>
            </w:pPr>
            <w:r w:rsidRPr="00D82A73">
              <w:rPr>
                <w:rFonts w:eastAsia="Arial Unicode MS"/>
              </w:rPr>
              <w:t>T.ex Ange din blodgrupp.</w:t>
            </w:r>
          </w:p>
        </w:tc>
        <w:tc>
          <w:tcPr>
            <w:tcW w:w="1140" w:type="dxa"/>
          </w:tcPr>
          <w:p w14:paraId="623902A8" w14:textId="77777777" w:rsidR="00A35CF2" w:rsidRPr="00D82A73" w:rsidRDefault="00A35CF2" w:rsidP="00177141">
            <w:pPr>
              <w:rPr>
                <w:rFonts w:eastAsia="Arial Unicode MS"/>
              </w:rPr>
            </w:pPr>
            <w:r w:rsidRPr="00D82A73">
              <w:rPr>
                <w:rFonts w:eastAsia="Arial Unicode MS"/>
              </w:rPr>
              <w:t>TXT</w:t>
            </w:r>
          </w:p>
        </w:tc>
        <w:tc>
          <w:tcPr>
            <w:tcW w:w="717" w:type="dxa"/>
          </w:tcPr>
          <w:p w14:paraId="4027DB05" w14:textId="77777777" w:rsidR="00A35CF2" w:rsidRPr="00D82A73" w:rsidRDefault="00A35CF2" w:rsidP="00177141">
            <w:pPr>
              <w:rPr>
                <w:rFonts w:eastAsia="Arial Unicode MS"/>
              </w:rPr>
            </w:pPr>
            <w:r w:rsidRPr="00D82A73">
              <w:rPr>
                <w:rFonts w:eastAsia="Arial Unicode MS"/>
              </w:rPr>
              <w:t>1</w:t>
            </w:r>
          </w:p>
        </w:tc>
        <w:tc>
          <w:tcPr>
            <w:tcW w:w="1803" w:type="dxa"/>
          </w:tcPr>
          <w:p w14:paraId="540A2F8C" w14:textId="77777777" w:rsidR="00A35CF2" w:rsidRPr="00D82A73" w:rsidRDefault="00A35CF2" w:rsidP="00177141">
            <w:pPr>
              <w:rPr>
                <w:rFonts w:eastAsia="Arial Unicode MS"/>
              </w:rPr>
            </w:pPr>
          </w:p>
        </w:tc>
        <w:tc>
          <w:tcPr>
            <w:tcW w:w="1920" w:type="dxa"/>
          </w:tcPr>
          <w:p w14:paraId="25CEFACF" w14:textId="77777777" w:rsidR="00A35CF2" w:rsidRPr="00D82A73" w:rsidRDefault="00A35CF2" w:rsidP="00177141">
            <w:pPr>
              <w:rPr>
                <w:rFonts w:ascii="Arial" w:eastAsia="Arial Unicode MS" w:hAnsi="Arial"/>
              </w:rPr>
            </w:pPr>
          </w:p>
        </w:tc>
        <w:tc>
          <w:tcPr>
            <w:tcW w:w="1200" w:type="dxa"/>
            <w:shd w:val="clear" w:color="auto" w:fill="auto"/>
          </w:tcPr>
          <w:p w14:paraId="10788EB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08198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DC87DC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5D487BE" w14:textId="77777777" w:rsidTr="00177141">
        <w:trPr>
          <w:trHeight w:val="217"/>
        </w:trPr>
        <w:tc>
          <w:tcPr>
            <w:tcW w:w="2545" w:type="dxa"/>
            <w:gridSpan w:val="2"/>
          </w:tcPr>
          <w:p w14:paraId="5C996EBB" w14:textId="6CA69C42" w:rsidR="00A35CF2" w:rsidRPr="00D82A73" w:rsidRDefault="00A35CF2" w:rsidP="00177141">
            <w:pPr>
              <w:rPr>
                <w:rFonts w:eastAsia="Arial Unicode MS"/>
              </w:rPr>
            </w:pPr>
            <w:r w:rsidRPr="00D82A73">
              <w:rPr>
                <w:rFonts w:eastAsia="Arial Unicode MS"/>
              </w:rPr>
              <w:t>(</w:t>
            </w:r>
            <w:del w:id="1543" w:author="Jarno Nieminen" w:date="2014-09-04T09:09:00Z">
              <w:r w:rsidR="00F94DA9" w:rsidRPr="00D82A73">
                <w:rPr>
                  <w:rFonts w:eastAsia="Arial Unicode MS"/>
                </w:rPr>
                <w:delText>Description</w:delText>
              </w:r>
            </w:del>
            <w:ins w:id="1544" w:author="Jarno Nieminen" w:date="2014-09-04T09:09:00Z">
              <w:r>
                <w:rPr>
                  <w:rFonts w:eastAsia="Arial Unicode MS"/>
                </w:rPr>
                <w:t>d</w:t>
              </w:r>
              <w:r w:rsidRPr="00D82A73">
                <w:rPr>
                  <w:rFonts w:eastAsia="Arial Unicode MS"/>
                </w:rPr>
                <w:t>escription</w:t>
              </w:r>
            </w:ins>
            <w:r w:rsidRPr="00D82A73">
              <w:rPr>
                <w:rFonts w:eastAsia="Arial Unicode MS"/>
              </w:rPr>
              <w:t>)</w:t>
            </w:r>
          </w:p>
        </w:tc>
        <w:tc>
          <w:tcPr>
            <w:tcW w:w="3410" w:type="dxa"/>
          </w:tcPr>
          <w:p w14:paraId="0539EA28" w14:textId="77777777" w:rsidR="00A35CF2" w:rsidRPr="00D82A73" w:rsidRDefault="00A35CF2" w:rsidP="00177141">
            <w:pPr>
              <w:rPr>
                <w:rFonts w:eastAsia="Arial Unicode MS"/>
              </w:rPr>
            </w:pPr>
            <w:r w:rsidRPr="00D82A73">
              <w:rPr>
                <w:rFonts w:eastAsia="Arial Unicode MS"/>
              </w:rPr>
              <w:t>Frågans beskrivande text eller instruktion till användaren/patient.</w:t>
            </w:r>
          </w:p>
          <w:p w14:paraId="19D8BB6D" w14:textId="77777777" w:rsidR="00A35CF2" w:rsidRPr="00D82A73" w:rsidRDefault="00A35CF2" w:rsidP="00177141">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2A9B1599" w14:textId="77777777" w:rsidR="00A35CF2" w:rsidRPr="00D82A73" w:rsidRDefault="00A35CF2" w:rsidP="00177141">
            <w:pPr>
              <w:rPr>
                <w:rFonts w:eastAsia="Arial Unicode MS"/>
              </w:rPr>
            </w:pPr>
            <w:r w:rsidRPr="00D82A73">
              <w:rPr>
                <w:rFonts w:eastAsia="Arial Unicode MS"/>
              </w:rPr>
              <w:t>TXT</w:t>
            </w:r>
          </w:p>
        </w:tc>
        <w:tc>
          <w:tcPr>
            <w:tcW w:w="717" w:type="dxa"/>
          </w:tcPr>
          <w:p w14:paraId="1A984F9F" w14:textId="77777777" w:rsidR="00A35CF2" w:rsidRPr="00D82A73" w:rsidRDefault="00A35CF2" w:rsidP="00177141">
            <w:pPr>
              <w:rPr>
                <w:rFonts w:eastAsia="Arial Unicode MS"/>
              </w:rPr>
            </w:pPr>
            <w:r w:rsidRPr="00D82A73">
              <w:rPr>
                <w:rFonts w:eastAsia="Arial Unicode MS"/>
              </w:rPr>
              <w:t>1..0</w:t>
            </w:r>
          </w:p>
        </w:tc>
        <w:tc>
          <w:tcPr>
            <w:tcW w:w="1803" w:type="dxa"/>
          </w:tcPr>
          <w:p w14:paraId="603353B6" w14:textId="77777777" w:rsidR="00A35CF2" w:rsidRPr="00D82A73" w:rsidRDefault="00A35CF2" w:rsidP="00177141">
            <w:pPr>
              <w:rPr>
                <w:rFonts w:eastAsia="Arial Unicode MS"/>
              </w:rPr>
            </w:pPr>
          </w:p>
        </w:tc>
        <w:tc>
          <w:tcPr>
            <w:tcW w:w="1920" w:type="dxa"/>
          </w:tcPr>
          <w:p w14:paraId="2C1F5BDD" w14:textId="77777777" w:rsidR="00A35CF2" w:rsidRPr="00D82A73" w:rsidRDefault="00A35CF2" w:rsidP="00177141">
            <w:pPr>
              <w:rPr>
                <w:rFonts w:ascii="Arial" w:eastAsia="Arial Unicode MS" w:hAnsi="Arial"/>
              </w:rPr>
            </w:pPr>
          </w:p>
        </w:tc>
        <w:tc>
          <w:tcPr>
            <w:tcW w:w="1200" w:type="dxa"/>
            <w:shd w:val="clear" w:color="auto" w:fill="auto"/>
          </w:tcPr>
          <w:p w14:paraId="4A13F29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4E8BB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536EF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C03CC72" w14:textId="77777777" w:rsidTr="00177141">
        <w:trPr>
          <w:trHeight w:val="217"/>
        </w:trPr>
        <w:tc>
          <w:tcPr>
            <w:tcW w:w="2545" w:type="dxa"/>
            <w:gridSpan w:val="2"/>
          </w:tcPr>
          <w:p w14:paraId="05685C98" w14:textId="4EC5737B" w:rsidR="00A35CF2" w:rsidRPr="00D82A73" w:rsidRDefault="00A35CF2" w:rsidP="00177141">
            <w:pPr>
              <w:rPr>
                <w:rFonts w:eastAsia="Arial Unicode MS"/>
              </w:rPr>
            </w:pPr>
            <w:r w:rsidRPr="00D82A73">
              <w:rPr>
                <w:rFonts w:eastAsia="Arial Unicode MS"/>
              </w:rPr>
              <w:t>(</w:t>
            </w:r>
            <w:del w:id="1545" w:author="Jarno Nieminen" w:date="2014-09-04T09:09:00Z">
              <w:r w:rsidR="00F94DA9" w:rsidRPr="00D82A73">
                <w:rPr>
                  <w:rFonts w:eastAsia="Arial Unicode MS"/>
                </w:rPr>
                <w:delText>FormId</w:delText>
              </w:r>
            </w:del>
            <w:ins w:id="1546" w:author="Jarno Nieminen" w:date="2014-09-04T09:09:00Z">
              <w:r>
                <w:rPr>
                  <w:rFonts w:eastAsia="Arial Unicode MS"/>
                </w:rPr>
                <w:t>f</w:t>
              </w:r>
              <w:r w:rsidRPr="00D82A73">
                <w:rPr>
                  <w:rFonts w:eastAsia="Arial Unicode MS"/>
                </w:rPr>
                <w:t>ormId</w:t>
              </w:r>
            </w:ins>
            <w:r w:rsidRPr="00D82A73">
              <w:rPr>
                <w:rFonts w:eastAsia="Arial Unicode MS"/>
              </w:rPr>
              <w:t>)</w:t>
            </w:r>
          </w:p>
        </w:tc>
        <w:tc>
          <w:tcPr>
            <w:tcW w:w="3410" w:type="dxa"/>
          </w:tcPr>
          <w:p w14:paraId="0FB4DB29" w14:textId="77777777" w:rsidR="00A35CF2" w:rsidRPr="00D82A73" w:rsidRDefault="00A35CF2" w:rsidP="00177141">
            <w:pPr>
              <w:rPr>
                <w:rFonts w:eastAsia="Arial Unicode MS"/>
              </w:rPr>
            </w:pPr>
            <w:r w:rsidRPr="00D82A73">
              <w:rPr>
                <w:rFonts w:eastAsia="Arial Unicode MS"/>
              </w:rPr>
              <w:t>Frågans unika id. (Producentens unika id)</w:t>
            </w:r>
          </w:p>
        </w:tc>
        <w:tc>
          <w:tcPr>
            <w:tcW w:w="1140" w:type="dxa"/>
          </w:tcPr>
          <w:p w14:paraId="28486041" w14:textId="77777777" w:rsidR="00A35CF2" w:rsidRPr="00D82A73" w:rsidRDefault="00A35CF2" w:rsidP="00177141">
            <w:pPr>
              <w:rPr>
                <w:rFonts w:eastAsia="Arial Unicode MS"/>
              </w:rPr>
            </w:pPr>
            <w:r w:rsidRPr="00D82A73">
              <w:rPr>
                <w:rFonts w:eastAsia="Arial Unicode MS"/>
              </w:rPr>
              <w:t>TXT</w:t>
            </w:r>
          </w:p>
        </w:tc>
        <w:tc>
          <w:tcPr>
            <w:tcW w:w="717" w:type="dxa"/>
          </w:tcPr>
          <w:p w14:paraId="7BA16577" w14:textId="77777777" w:rsidR="00A35CF2" w:rsidRPr="00D82A73" w:rsidRDefault="00A35CF2" w:rsidP="00177141">
            <w:pPr>
              <w:rPr>
                <w:rFonts w:eastAsia="Arial Unicode MS"/>
              </w:rPr>
            </w:pPr>
            <w:r w:rsidRPr="00D82A73">
              <w:rPr>
                <w:rFonts w:eastAsia="Arial Unicode MS"/>
              </w:rPr>
              <w:t>1</w:t>
            </w:r>
          </w:p>
        </w:tc>
        <w:tc>
          <w:tcPr>
            <w:tcW w:w="1803" w:type="dxa"/>
          </w:tcPr>
          <w:p w14:paraId="79BE8DD9" w14:textId="77777777" w:rsidR="00A35CF2" w:rsidRPr="00D82A73" w:rsidRDefault="00A35CF2" w:rsidP="00177141">
            <w:pPr>
              <w:rPr>
                <w:rFonts w:eastAsia="Arial Unicode MS"/>
              </w:rPr>
            </w:pPr>
          </w:p>
        </w:tc>
        <w:tc>
          <w:tcPr>
            <w:tcW w:w="1920" w:type="dxa"/>
          </w:tcPr>
          <w:p w14:paraId="1E54B558" w14:textId="77777777" w:rsidR="00A35CF2" w:rsidRPr="00D82A73" w:rsidRDefault="00A35CF2" w:rsidP="00177141">
            <w:pPr>
              <w:rPr>
                <w:rFonts w:ascii="Arial" w:eastAsia="Arial Unicode MS" w:hAnsi="Arial"/>
              </w:rPr>
            </w:pPr>
          </w:p>
        </w:tc>
        <w:tc>
          <w:tcPr>
            <w:tcW w:w="1200" w:type="dxa"/>
            <w:shd w:val="clear" w:color="auto" w:fill="auto"/>
          </w:tcPr>
          <w:p w14:paraId="32BDC00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7C4B7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690C2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BE0D2F0" w14:textId="77777777" w:rsidTr="00177141">
        <w:trPr>
          <w:trHeight w:val="217"/>
        </w:trPr>
        <w:tc>
          <w:tcPr>
            <w:tcW w:w="2545" w:type="dxa"/>
            <w:gridSpan w:val="2"/>
          </w:tcPr>
          <w:p w14:paraId="58C7058F" w14:textId="77777777" w:rsidR="00A35CF2" w:rsidRPr="00D82A73" w:rsidRDefault="00A35CF2" w:rsidP="00177141">
            <w:pPr>
              <w:rPr>
                <w:rFonts w:eastAsia="Arial Unicode MS"/>
              </w:rPr>
            </w:pPr>
            <w:r w:rsidRPr="00D82A73">
              <w:rPr>
                <w:rFonts w:eastAsia="Arial Unicode MS"/>
              </w:rPr>
              <w:t>(input)</w:t>
            </w:r>
          </w:p>
        </w:tc>
        <w:tc>
          <w:tcPr>
            <w:tcW w:w="3410" w:type="dxa"/>
          </w:tcPr>
          <w:p w14:paraId="662D181D" w14:textId="77777777" w:rsidR="00A35CF2" w:rsidRPr="00D82A73" w:rsidRDefault="00A35CF2" w:rsidP="00177141">
            <w:pPr>
              <w:rPr>
                <w:rFonts w:eastAsia="Arial Unicode MS"/>
              </w:rPr>
            </w:pPr>
            <w:r w:rsidRPr="00D82A73">
              <w:rPr>
                <w:rFonts w:eastAsia="Arial Unicode MS"/>
              </w:rPr>
              <w:t xml:space="preserve">Beskriver frågans inmatningstyp. </w:t>
            </w:r>
          </w:p>
          <w:p w14:paraId="6B02F037" w14:textId="77777777" w:rsidR="00A35CF2" w:rsidRPr="00D82A73" w:rsidRDefault="00A35CF2" w:rsidP="00177141">
            <w:pPr>
              <w:rPr>
                <w:rFonts w:eastAsia="Arial Unicode MS"/>
              </w:rPr>
            </w:pPr>
            <w:r w:rsidRPr="00D82A73">
              <w:rPr>
                <w:rFonts w:eastAsia="Arial Unicode MS"/>
              </w:rPr>
              <w:t>T.ex. radio(enkelvärde), checkbox(multivärde) eller fritext.</w:t>
            </w:r>
          </w:p>
        </w:tc>
        <w:tc>
          <w:tcPr>
            <w:tcW w:w="1140" w:type="dxa"/>
          </w:tcPr>
          <w:p w14:paraId="6AC66C75" w14:textId="77777777" w:rsidR="00A35CF2" w:rsidRPr="00D82A73" w:rsidRDefault="00A35CF2" w:rsidP="00177141">
            <w:pPr>
              <w:rPr>
                <w:rFonts w:eastAsia="Arial Unicode MS"/>
              </w:rPr>
            </w:pPr>
            <w:r w:rsidRPr="00D82A73">
              <w:rPr>
                <w:rFonts w:eastAsia="Arial Unicode MS"/>
              </w:rPr>
              <w:t>KTOV</w:t>
            </w:r>
          </w:p>
        </w:tc>
        <w:tc>
          <w:tcPr>
            <w:tcW w:w="717" w:type="dxa"/>
          </w:tcPr>
          <w:p w14:paraId="593BB5B8" w14:textId="77777777" w:rsidR="00A35CF2" w:rsidRPr="00D82A73" w:rsidRDefault="00A35CF2" w:rsidP="00177141">
            <w:pPr>
              <w:rPr>
                <w:rFonts w:eastAsia="Arial Unicode MS"/>
              </w:rPr>
            </w:pPr>
            <w:r w:rsidRPr="00D82A73">
              <w:rPr>
                <w:rFonts w:eastAsia="Arial Unicode MS"/>
              </w:rPr>
              <w:t>1</w:t>
            </w:r>
          </w:p>
        </w:tc>
        <w:tc>
          <w:tcPr>
            <w:tcW w:w="1803" w:type="dxa"/>
          </w:tcPr>
          <w:p w14:paraId="62B73F5D" w14:textId="77777777" w:rsidR="00A35CF2" w:rsidRPr="00D82A73" w:rsidRDefault="00A35CF2" w:rsidP="00177141">
            <w:pPr>
              <w:rPr>
                <w:rFonts w:eastAsia="Arial Unicode MS"/>
              </w:rPr>
            </w:pPr>
            <w:r w:rsidRPr="00D82A73">
              <w:rPr>
                <w:rFonts w:eastAsia="Arial Unicode MS"/>
              </w:rPr>
              <w:t>KV Inmatningstyp</w:t>
            </w:r>
          </w:p>
          <w:p w14:paraId="2B06C5BA" w14:textId="77777777" w:rsidR="00A35CF2" w:rsidRPr="00D82A73" w:rsidRDefault="00A35CF2" w:rsidP="00177141"/>
        </w:tc>
        <w:tc>
          <w:tcPr>
            <w:tcW w:w="1920" w:type="dxa"/>
          </w:tcPr>
          <w:p w14:paraId="3DDC3C79" w14:textId="77777777" w:rsidR="00A35CF2" w:rsidRPr="00D82A73" w:rsidRDefault="00A35CF2" w:rsidP="00177141">
            <w:pPr>
              <w:rPr>
                <w:rFonts w:ascii="Arial" w:eastAsia="Arial Unicode MS" w:hAnsi="Arial"/>
              </w:rPr>
            </w:pPr>
          </w:p>
        </w:tc>
        <w:tc>
          <w:tcPr>
            <w:tcW w:w="1200" w:type="dxa"/>
            <w:shd w:val="clear" w:color="auto" w:fill="auto"/>
          </w:tcPr>
          <w:p w14:paraId="4508C7D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E88EA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B571F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A723830" w14:textId="77777777" w:rsidTr="00177141">
        <w:trPr>
          <w:trHeight w:val="217"/>
        </w:trPr>
        <w:tc>
          <w:tcPr>
            <w:tcW w:w="2545" w:type="dxa"/>
            <w:gridSpan w:val="2"/>
          </w:tcPr>
          <w:p w14:paraId="0B09175C" w14:textId="07EC17EB" w:rsidR="00A35CF2" w:rsidRPr="00D82A73" w:rsidRDefault="00A35CF2" w:rsidP="00177141">
            <w:pPr>
              <w:rPr>
                <w:rFonts w:eastAsia="Arial Unicode MS"/>
              </w:rPr>
            </w:pPr>
            <w:r w:rsidRPr="00D82A73">
              <w:rPr>
                <w:rFonts w:eastAsia="Arial Unicode MS"/>
              </w:rPr>
              <w:t>(</w:t>
            </w:r>
            <w:del w:id="1547" w:author="Jarno Nieminen" w:date="2014-09-04T09:09:00Z">
              <w:r w:rsidR="00F94DA9" w:rsidRPr="00D82A73">
                <w:rPr>
                  <w:rFonts w:eastAsia="Arial Unicode MS"/>
                </w:rPr>
                <w:delText>Mandatory</w:delText>
              </w:r>
            </w:del>
            <w:ins w:id="1548" w:author="Jarno Nieminen" w:date="2014-09-04T09:09:00Z">
              <w:r>
                <w:rPr>
                  <w:rFonts w:eastAsia="Arial Unicode MS"/>
                </w:rPr>
                <w:t>m</w:t>
              </w:r>
              <w:r w:rsidRPr="00D82A73">
                <w:rPr>
                  <w:rFonts w:eastAsia="Arial Unicode MS"/>
                </w:rPr>
                <w:t>andatory</w:t>
              </w:r>
            </w:ins>
            <w:r w:rsidRPr="00D82A73">
              <w:rPr>
                <w:rFonts w:eastAsia="Arial Unicode MS"/>
              </w:rPr>
              <w:t>)</w:t>
            </w:r>
          </w:p>
        </w:tc>
        <w:tc>
          <w:tcPr>
            <w:tcW w:w="3410" w:type="dxa"/>
          </w:tcPr>
          <w:p w14:paraId="76D1DF03" w14:textId="77777777" w:rsidR="00A35CF2" w:rsidRPr="00D82A73" w:rsidRDefault="00A35CF2" w:rsidP="00177141">
            <w:pPr>
              <w:rPr>
                <w:rFonts w:eastAsia="Arial Unicode MS"/>
              </w:rPr>
            </w:pPr>
            <w:r w:rsidRPr="00D82A73">
              <w:rPr>
                <w:rFonts w:eastAsia="Arial Unicode MS"/>
              </w:rPr>
              <w:t>Indikerar om frågan är obligatorisk.</w:t>
            </w:r>
          </w:p>
        </w:tc>
        <w:tc>
          <w:tcPr>
            <w:tcW w:w="1140" w:type="dxa"/>
          </w:tcPr>
          <w:p w14:paraId="6C6577F0" w14:textId="77777777" w:rsidR="00A35CF2" w:rsidRPr="00D82A73" w:rsidRDefault="00A35CF2" w:rsidP="00177141">
            <w:pPr>
              <w:rPr>
                <w:rFonts w:eastAsia="Arial Unicode MS"/>
              </w:rPr>
            </w:pPr>
            <w:r w:rsidRPr="00D82A73">
              <w:rPr>
                <w:rFonts w:eastAsia="Arial Unicode MS"/>
              </w:rPr>
              <w:t>S/F</w:t>
            </w:r>
          </w:p>
        </w:tc>
        <w:tc>
          <w:tcPr>
            <w:tcW w:w="717" w:type="dxa"/>
          </w:tcPr>
          <w:p w14:paraId="0BB72A27" w14:textId="77777777" w:rsidR="00A35CF2" w:rsidRPr="00D82A73" w:rsidRDefault="00A35CF2" w:rsidP="00177141">
            <w:pPr>
              <w:rPr>
                <w:rFonts w:eastAsia="Arial Unicode MS"/>
              </w:rPr>
            </w:pPr>
            <w:r w:rsidRPr="00D82A73">
              <w:rPr>
                <w:rFonts w:eastAsia="Arial Unicode MS"/>
              </w:rPr>
              <w:t>1</w:t>
            </w:r>
          </w:p>
        </w:tc>
        <w:tc>
          <w:tcPr>
            <w:tcW w:w="1803" w:type="dxa"/>
          </w:tcPr>
          <w:p w14:paraId="0CD8C64E" w14:textId="77777777" w:rsidR="00A35CF2" w:rsidRPr="00D82A73" w:rsidRDefault="00A35CF2" w:rsidP="00177141">
            <w:r w:rsidRPr="00D82A73">
              <w:t>True = obligatorisk fråga</w:t>
            </w:r>
          </w:p>
          <w:p w14:paraId="733C5149" w14:textId="77777777" w:rsidR="00A35CF2" w:rsidRPr="00D82A73" w:rsidRDefault="00A35CF2" w:rsidP="00177141">
            <w:pPr>
              <w:rPr>
                <w:rFonts w:eastAsia="Arial Unicode MS"/>
              </w:rPr>
            </w:pPr>
            <w:r w:rsidRPr="00D82A73">
              <w:rPr>
                <w:szCs w:val="20"/>
              </w:rPr>
              <w:lastRenderedPageBreak/>
              <w:t>False = Frivillig fråga</w:t>
            </w:r>
          </w:p>
        </w:tc>
        <w:tc>
          <w:tcPr>
            <w:tcW w:w="1920" w:type="dxa"/>
          </w:tcPr>
          <w:p w14:paraId="6C074B23" w14:textId="77777777" w:rsidR="00A35CF2" w:rsidRPr="00D82A73" w:rsidRDefault="00A35CF2" w:rsidP="00177141">
            <w:pPr>
              <w:rPr>
                <w:rFonts w:ascii="Arial" w:eastAsia="Arial Unicode MS" w:hAnsi="Arial"/>
              </w:rPr>
            </w:pPr>
          </w:p>
        </w:tc>
        <w:tc>
          <w:tcPr>
            <w:tcW w:w="1200" w:type="dxa"/>
            <w:shd w:val="clear" w:color="auto" w:fill="auto"/>
          </w:tcPr>
          <w:p w14:paraId="6EDA740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A2033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612FC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B39AD53" w14:textId="77777777" w:rsidTr="00177141">
        <w:trPr>
          <w:trHeight w:val="217"/>
        </w:trPr>
        <w:tc>
          <w:tcPr>
            <w:tcW w:w="2545" w:type="dxa"/>
            <w:gridSpan w:val="2"/>
          </w:tcPr>
          <w:p w14:paraId="4AE255F0" w14:textId="075E4ADF" w:rsidR="00A35CF2" w:rsidRPr="00D82A73" w:rsidRDefault="00F94DA9" w:rsidP="00177141">
            <w:pPr>
              <w:rPr>
                <w:rFonts w:eastAsia="Arial Unicode MS"/>
              </w:rPr>
            </w:pPr>
            <w:del w:id="1549" w:author="Jarno Nieminen" w:date="2014-09-04T09:09:00Z">
              <w:r w:rsidRPr="00D82A73">
                <w:rPr>
                  <w:rFonts w:eastAsia="Arial Unicode MS"/>
                </w:rPr>
                <w:lastRenderedPageBreak/>
                <w:delText>(MaxNumberOf</w:delText>
              </w:r>
              <w:r w:rsidRPr="00D82A73">
                <w:delText>Choices</w:delText>
              </w:r>
              <w:r w:rsidRPr="00D82A73">
                <w:rPr>
                  <w:rFonts w:eastAsia="Arial Unicode MS"/>
                </w:rPr>
                <w:delText>)</w:delText>
              </w:r>
            </w:del>
            <w:ins w:id="1550" w:author="Jarno Nieminen" w:date="2014-09-04T09:09:00Z">
              <w:r w:rsidR="00A35CF2" w:rsidRPr="00D82A73">
                <w:rPr>
                  <w:rFonts w:eastAsia="Arial Unicode MS"/>
                </w:rPr>
                <w:t>(</w:t>
              </w:r>
              <w:r w:rsidR="00A35CF2">
                <w:rPr>
                  <w:rFonts w:eastAsia="Arial Unicode MS"/>
                </w:rPr>
                <w:t>m</w:t>
              </w:r>
              <w:r w:rsidR="00A35CF2" w:rsidRPr="00D82A73">
                <w:rPr>
                  <w:rFonts w:eastAsia="Arial Unicode MS"/>
                </w:rPr>
                <w:t>axNumberOf</w:t>
              </w:r>
              <w:r w:rsidR="00A35CF2" w:rsidRPr="00D82A73">
                <w:t>Choices</w:t>
              </w:r>
              <w:r w:rsidR="00A35CF2" w:rsidRPr="00D82A73">
                <w:rPr>
                  <w:rFonts w:eastAsia="Arial Unicode MS"/>
                </w:rPr>
                <w:t>)</w:t>
              </w:r>
            </w:ins>
          </w:p>
        </w:tc>
        <w:tc>
          <w:tcPr>
            <w:tcW w:w="3410" w:type="dxa"/>
          </w:tcPr>
          <w:p w14:paraId="6807C37C" w14:textId="77777777" w:rsidR="00A35CF2" w:rsidRPr="00D82A73" w:rsidRDefault="00A35CF2" w:rsidP="00177141">
            <w:pPr>
              <w:rPr>
                <w:rFonts w:eastAsia="Arial Unicode MS"/>
              </w:rPr>
            </w:pPr>
            <w:r w:rsidRPr="00D82A73">
              <w:rPr>
                <w:rFonts w:eastAsia="Arial Unicode MS"/>
              </w:rPr>
              <w:t>Indikerar max antal värden som användaren får välja vid  checkbox/multivärde.</w:t>
            </w:r>
          </w:p>
        </w:tc>
        <w:tc>
          <w:tcPr>
            <w:tcW w:w="1140" w:type="dxa"/>
          </w:tcPr>
          <w:p w14:paraId="0CE34A16" w14:textId="77777777" w:rsidR="00A35CF2" w:rsidRPr="00D82A73" w:rsidRDefault="00A35CF2" w:rsidP="00177141">
            <w:pPr>
              <w:rPr>
                <w:rFonts w:eastAsia="Arial Unicode MS"/>
              </w:rPr>
            </w:pPr>
            <w:r w:rsidRPr="00D82A73">
              <w:rPr>
                <w:rFonts w:eastAsia="Arial Unicode MS"/>
              </w:rPr>
              <w:t>VÄ</w:t>
            </w:r>
          </w:p>
        </w:tc>
        <w:tc>
          <w:tcPr>
            <w:tcW w:w="717" w:type="dxa"/>
          </w:tcPr>
          <w:p w14:paraId="069DDFE6" w14:textId="77777777" w:rsidR="00A35CF2" w:rsidRPr="00D82A73" w:rsidRDefault="00A35CF2" w:rsidP="00177141">
            <w:pPr>
              <w:rPr>
                <w:rFonts w:eastAsia="Arial Unicode MS"/>
              </w:rPr>
            </w:pPr>
            <w:r w:rsidRPr="00D82A73">
              <w:rPr>
                <w:rFonts w:eastAsia="Arial Unicode MS"/>
              </w:rPr>
              <w:t>0..1</w:t>
            </w:r>
          </w:p>
        </w:tc>
        <w:tc>
          <w:tcPr>
            <w:tcW w:w="1803" w:type="dxa"/>
          </w:tcPr>
          <w:p w14:paraId="71A32CFB" w14:textId="77777777" w:rsidR="00A35CF2" w:rsidRPr="00D82A73" w:rsidRDefault="00A35CF2" w:rsidP="00177141">
            <w:pPr>
              <w:rPr>
                <w:rFonts w:eastAsia="Arial Unicode MS"/>
              </w:rPr>
            </w:pPr>
          </w:p>
        </w:tc>
        <w:tc>
          <w:tcPr>
            <w:tcW w:w="1920" w:type="dxa"/>
          </w:tcPr>
          <w:p w14:paraId="1C017C64" w14:textId="77777777" w:rsidR="00A35CF2" w:rsidRPr="00D82A73" w:rsidRDefault="00A35CF2" w:rsidP="00177141">
            <w:pPr>
              <w:rPr>
                <w:rFonts w:ascii="Arial" w:eastAsia="Arial Unicode MS" w:hAnsi="Arial"/>
              </w:rPr>
            </w:pPr>
            <w:r w:rsidRPr="00D82A73">
              <w:rPr>
                <w:rFonts w:ascii="Arial" w:eastAsia="Arial Unicode MS" w:hAnsi="Arial"/>
              </w:rPr>
              <w:t>Information till användaren.</w:t>
            </w:r>
          </w:p>
          <w:p w14:paraId="000DCEB1" w14:textId="77777777" w:rsidR="00A35CF2" w:rsidRPr="00D82A73" w:rsidRDefault="00A35CF2" w:rsidP="00177141">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2CBEFEE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46541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13D75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3AAA9B4" w14:textId="77777777" w:rsidTr="00177141">
        <w:trPr>
          <w:trHeight w:val="217"/>
        </w:trPr>
        <w:tc>
          <w:tcPr>
            <w:tcW w:w="2545" w:type="dxa"/>
            <w:gridSpan w:val="2"/>
          </w:tcPr>
          <w:p w14:paraId="1EBB3F3E" w14:textId="476AFED7" w:rsidR="00A35CF2" w:rsidRPr="00D82A73" w:rsidRDefault="00F94DA9" w:rsidP="00177141">
            <w:pPr>
              <w:rPr>
                <w:rFonts w:eastAsia="Arial Unicode MS"/>
              </w:rPr>
            </w:pPr>
            <w:del w:id="1551" w:author="Jarno Nieminen" w:date="2014-09-04T09:09:00Z">
              <w:r w:rsidRPr="00D82A73">
                <w:rPr>
                  <w:rFonts w:eastAsia="Arial Unicode MS"/>
                </w:rPr>
                <w:delText>(MinNumberOf</w:delText>
              </w:r>
              <w:r w:rsidRPr="00D82A73">
                <w:delText>Choices</w:delText>
              </w:r>
              <w:r w:rsidRPr="00D82A73">
                <w:rPr>
                  <w:rFonts w:eastAsia="Arial Unicode MS"/>
                </w:rPr>
                <w:delText>)</w:delText>
              </w:r>
            </w:del>
            <w:ins w:id="1552" w:author="Jarno Nieminen" w:date="2014-09-04T09:09:00Z">
              <w:r w:rsidR="00A35CF2" w:rsidRPr="00D82A73">
                <w:rPr>
                  <w:rFonts w:eastAsia="Arial Unicode MS"/>
                </w:rPr>
                <w:t>(</w:t>
              </w:r>
              <w:r w:rsidR="00A35CF2">
                <w:rPr>
                  <w:rFonts w:eastAsia="Arial Unicode MS"/>
                </w:rPr>
                <w:t>m</w:t>
              </w:r>
              <w:r w:rsidR="00A35CF2" w:rsidRPr="00D82A73">
                <w:rPr>
                  <w:rFonts w:eastAsia="Arial Unicode MS"/>
                </w:rPr>
                <w:t>inNumberOf</w:t>
              </w:r>
              <w:r w:rsidR="00A35CF2" w:rsidRPr="00D82A73">
                <w:t>Choices</w:t>
              </w:r>
              <w:r w:rsidR="00A35CF2" w:rsidRPr="00D82A73">
                <w:rPr>
                  <w:rFonts w:eastAsia="Arial Unicode MS"/>
                </w:rPr>
                <w:t>)</w:t>
              </w:r>
            </w:ins>
          </w:p>
        </w:tc>
        <w:tc>
          <w:tcPr>
            <w:tcW w:w="3410" w:type="dxa"/>
          </w:tcPr>
          <w:p w14:paraId="1075EB31" w14:textId="77777777" w:rsidR="00A35CF2" w:rsidRPr="00D82A73" w:rsidRDefault="00A35CF2" w:rsidP="00177141">
            <w:pPr>
              <w:rPr>
                <w:rFonts w:eastAsia="Arial Unicode MS"/>
              </w:rPr>
            </w:pPr>
            <w:r w:rsidRPr="00D82A73">
              <w:rPr>
                <w:rFonts w:eastAsia="Arial Unicode MS"/>
              </w:rPr>
              <w:t>Indikerar min. antal värden som användaren får välja vid  checkbox/multivärde.</w:t>
            </w:r>
          </w:p>
        </w:tc>
        <w:tc>
          <w:tcPr>
            <w:tcW w:w="1140" w:type="dxa"/>
          </w:tcPr>
          <w:p w14:paraId="16CC7D16" w14:textId="77777777" w:rsidR="00A35CF2" w:rsidRPr="00D82A73" w:rsidRDefault="00A35CF2" w:rsidP="00177141">
            <w:pPr>
              <w:rPr>
                <w:rFonts w:eastAsia="Arial Unicode MS"/>
              </w:rPr>
            </w:pPr>
            <w:r w:rsidRPr="00D82A73">
              <w:rPr>
                <w:rFonts w:eastAsia="Arial Unicode MS"/>
              </w:rPr>
              <w:t>VÄ</w:t>
            </w:r>
          </w:p>
        </w:tc>
        <w:tc>
          <w:tcPr>
            <w:tcW w:w="717" w:type="dxa"/>
          </w:tcPr>
          <w:p w14:paraId="3DE77701" w14:textId="77777777" w:rsidR="00A35CF2" w:rsidRPr="00D82A73" w:rsidRDefault="00A35CF2" w:rsidP="00177141">
            <w:pPr>
              <w:rPr>
                <w:rFonts w:eastAsia="Arial Unicode MS"/>
              </w:rPr>
            </w:pPr>
            <w:r w:rsidRPr="00D82A73">
              <w:rPr>
                <w:rFonts w:eastAsia="Arial Unicode MS"/>
              </w:rPr>
              <w:t>0..1</w:t>
            </w:r>
          </w:p>
        </w:tc>
        <w:tc>
          <w:tcPr>
            <w:tcW w:w="1803" w:type="dxa"/>
          </w:tcPr>
          <w:p w14:paraId="73CD3C2C" w14:textId="77777777" w:rsidR="00A35CF2" w:rsidRPr="00D82A73" w:rsidRDefault="00A35CF2" w:rsidP="00177141">
            <w:pPr>
              <w:rPr>
                <w:rFonts w:eastAsia="Arial Unicode MS"/>
              </w:rPr>
            </w:pPr>
          </w:p>
        </w:tc>
        <w:tc>
          <w:tcPr>
            <w:tcW w:w="1920" w:type="dxa"/>
          </w:tcPr>
          <w:p w14:paraId="238A69E2" w14:textId="77777777" w:rsidR="00A35CF2" w:rsidRPr="00D82A73" w:rsidRDefault="00A35CF2" w:rsidP="00177141">
            <w:pPr>
              <w:rPr>
                <w:rFonts w:ascii="Arial" w:eastAsia="Arial Unicode MS" w:hAnsi="Arial"/>
              </w:rPr>
            </w:pPr>
            <w:r w:rsidRPr="00D82A73">
              <w:rPr>
                <w:rFonts w:ascii="Arial" w:eastAsia="Arial Unicode MS" w:hAnsi="Arial"/>
              </w:rPr>
              <w:t>Information till användaren.</w:t>
            </w:r>
          </w:p>
          <w:p w14:paraId="100CCD5C" w14:textId="77777777" w:rsidR="00A35CF2" w:rsidRPr="00D82A73" w:rsidRDefault="00A35CF2" w:rsidP="00177141">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562EF61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A4E9D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ABAA2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55D5D86" w14:textId="77777777" w:rsidTr="00177141">
        <w:trPr>
          <w:trHeight w:val="217"/>
        </w:trPr>
        <w:tc>
          <w:tcPr>
            <w:tcW w:w="2545" w:type="dxa"/>
            <w:gridSpan w:val="2"/>
          </w:tcPr>
          <w:p w14:paraId="353D1FA7" w14:textId="6EBF4FED" w:rsidR="00A35CF2" w:rsidRPr="00D82A73" w:rsidRDefault="00A35CF2" w:rsidP="00177141">
            <w:pPr>
              <w:rPr>
                <w:rFonts w:eastAsia="Arial Unicode MS"/>
              </w:rPr>
            </w:pPr>
            <w:r w:rsidRPr="00D82A73">
              <w:rPr>
                <w:rFonts w:eastAsia="Arial Unicode MS"/>
              </w:rPr>
              <w:t>(</w:t>
            </w:r>
            <w:del w:id="1553" w:author="Jarno Nieminen" w:date="2014-09-04T09:09:00Z">
              <w:r w:rsidR="00F94DA9" w:rsidRPr="00D82A73">
                <w:rPr>
                  <w:rFonts w:eastAsia="Arial Unicode MS"/>
                </w:rPr>
                <w:delText>InputUnit</w:delText>
              </w:r>
            </w:del>
            <w:ins w:id="1554" w:author="Jarno Nieminen" w:date="2014-09-04T09:09:00Z">
              <w:r>
                <w:rPr>
                  <w:rFonts w:eastAsia="Arial Unicode MS"/>
                </w:rPr>
                <w:t>i</w:t>
              </w:r>
              <w:r w:rsidRPr="00D82A73">
                <w:rPr>
                  <w:rFonts w:eastAsia="Arial Unicode MS"/>
                </w:rPr>
                <w:t>nputUnit</w:t>
              </w:r>
            </w:ins>
            <w:r w:rsidRPr="00D82A73">
              <w:rPr>
                <w:rFonts w:eastAsia="Arial Unicode MS"/>
              </w:rPr>
              <w:t>)</w:t>
            </w:r>
          </w:p>
        </w:tc>
        <w:tc>
          <w:tcPr>
            <w:tcW w:w="3410" w:type="dxa"/>
          </w:tcPr>
          <w:p w14:paraId="04F42B87" w14:textId="77777777" w:rsidR="00A35CF2" w:rsidRPr="00D82A73" w:rsidRDefault="00A35CF2" w:rsidP="00177141">
            <w:pPr>
              <w:rPr>
                <w:rFonts w:eastAsia="Arial Unicode MS"/>
              </w:rPr>
            </w:pPr>
            <w:r w:rsidRPr="00D82A73">
              <w:rPr>
                <w:rFonts w:eastAsia="Arial Unicode MS"/>
              </w:rPr>
              <w:t>Typ av enhet.</w:t>
            </w:r>
          </w:p>
          <w:p w14:paraId="26369610" w14:textId="77777777" w:rsidR="00A35CF2" w:rsidRPr="00D82A73" w:rsidRDefault="00A35CF2" w:rsidP="00177141">
            <w:pPr>
              <w:rPr>
                <w:rFonts w:eastAsia="Arial Unicode MS"/>
              </w:rPr>
            </w:pPr>
            <w:r w:rsidRPr="00D82A73">
              <w:rPr>
                <w:rFonts w:eastAsia="Arial Unicode MS"/>
              </w:rPr>
              <w:t>T.ex. kg, m</w:t>
            </w:r>
          </w:p>
        </w:tc>
        <w:tc>
          <w:tcPr>
            <w:tcW w:w="1140" w:type="dxa"/>
          </w:tcPr>
          <w:p w14:paraId="1727AA3F" w14:textId="77777777" w:rsidR="00A35CF2" w:rsidRPr="00D82A73" w:rsidRDefault="00A35CF2" w:rsidP="00177141">
            <w:pPr>
              <w:rPr>
                <w:rFonts w:eastAsia="Arial Unicode MS"/>
              </w:rPr>
            </w:pPr>
            <w:r w:rsidRPr="00D82A73">
              <w:rPr>
                <w:rFonts w:eastAsia="Arial Unicode MS"/>
              </w:rPr>
              <w:t>KTOV</w:t>
            </w:r>
          </w:p>
        </w:tc>
        <w:tc>
          <w:tcPr>
            <w:tcW w:w="717" w:type="dxa"/>
          </w:tcPr>
          <w:p w14:paraId="67BB02D5" w14:textId="77777777" w:rsidR="00A35CF2" w:rsidRPr="00D82A73" w:rsidRDefault="00A35CF2" w:rsidP="00177141">
            <w:pPr>
              <w:rPr>
                <w:rFonts w:eastAsia="Arial Unicode MS"/>
              </w:rPr>
            </w:pPr>
            <w:r w:rsidRPr="00D82A73">
              <w:rPr>
                <w:rFonts w:eastAsia="Arial Unicode MS"/>
              </w:rPr>
              <w:t>0..1</w:t>
            </w:r>
          </w:p>
        </w:tc>
        <w:tc>
          <w:tcPr>
            <w:tcW w:w="1803" w:type="dxa"/>
          </w:tcPr>
          <w:p w14:paraId="0C689E51" w14:textId="77777777" w:rsidR="00A35CF2" w:rsidRPr="00D82A73" w:rsidRDefault="00A35CF2" w:rsidP="00177141">
            <w:pPr>
              <w:rPr>
                <w:rFonts w:eastAsia="Arial Unicode MS"/>
              </w:rPr>
            </w:pPr>
            <w:r w:rsidRPr="00D82A73">
              <w:t>KV enhet</w:t>
            </w:r>
          </w:p>
        </w:tc>
        <w:tc>
          <w:tcPr>
            <w:tcW w:w="1920" w:type="dxa"/>
          </w:tcPr>
          <w:p w14:paraId="248E4359" w14:textId="77777777" w:rsidR="00A35CF2" w:rsidRPr="00D82A73" w:rsidRDefault="00A35CF2" w:rsidP="00177141">
            <w:pPr>
              <w:rPr>
                <w:rFonts w:ascii="Arial" w:eastAsia="Arial Unicode MS" w:hAnsi="Arial"/>
              </w:rPr>
            </w:pPr>
          </w:p>
        </w:tc>
        <w:tc>
          <w:tcPr>
            <w:tcW w:w="1200" w:type="dxa"/>
            <w:shd w:val="clear" w:color="auto" w:fill="auto"/>
          </w:tcPr>
          <w:p w14:paraId="00BA707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797BD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90D58D" w14:textId="77777777" w:rsidR="00A35CF2" w:rsidRPr="00D82A73" w:rsidRDefault="00A35CF2" w:rsidP="00177141">
            <w:pPr>
              <w:rPr>
                <w:rFonts w:ascii="Arial" w:eastAsia="Arial Unicode MS" w:hAnsi="Arial"/>
              </w:rPr>
            </w:pPr>
            <w:r>
              <w:rPr>
                <w:rFonts w:ascii="Arial" w:eastAsia="Arial Unicode MS" w:hAnsi="Arial"/>
              </w:rPr>
              <w:t>Kv enhet</w:t>
            </w:r>
          </w:p>
        </w:tc>
      </w:tr>
      <w:tr w:rsidR="00A35CF2" w:rsidRPr="00D82A73" w14:paraId="6E936F82" w14:textId="77777777" w:rsidTr="00177141">
        <w:trPr>
          <w:trHeight w:val="217"/>
        </w:trPr>
        <w:tc>
          <w:tcPr>
            <w:tcW w:w="2545" w:type="dxa"/>
            <w:gridSpan w:val="2"/>
          </w:tcPr>
          <w:p w14:paraId="09D9B101" w14:textId="3C6A1E6D" w:rsidR="00A35CF2" w:rsidRPr="00D82A73" w:rsidRDefault="00A35CF2" w:rsidP="00177141">
            <w:pPr>
              <w:rPr>
                <w:rFonts w:eastAsia="Arial Unicode MS"/>
              </w:rPr>
            </w:pPr>
            <w:r w:rsidRPr="00D82A73">
              <w:rPr>
                <w:rFonts w:eastAsia="Arial Unicode MS"/>
              </w:rPr>
              <w:t>(</w:t>
            </w:r>
            <w:del w:id="1555" w:author="Jarno Nieminen" w:date="2014-09-04T09:09:00Z">
              <w:r w:rsidR="00F94DA9" w:rsidRPr="00D82A73">
                <w:rPr>
                  <w:rFonts w:eastAsia="Arial Unicode MS"/>
                </w:rPr>
                <w:delText>AnswerMax</w:delText>
              </w:r>
            </w:del>
            <w:ins w:id="1556" w:author="Jarno Nieminen" w:date="2014-09-04T09:09:00Z">
              <w:r>
                <w:rPr>
                  <w:rFonts w:eastAsia="Arial Unicode MS"/>
                </w:rPr>
                <w:t>a</w:t>
              </w:r>
              <w:r w:rsidRPr="00D82A73">
                <w:rPr>
                  <w:rFonts w:eastAsia="Arial Unicode MS"/>
                </w:rPr>
                <w:t>nswerMax</w:t>
              </w:r>
            </w:ins>
            <w:r w:rsidRPr="00D82A73">
              <w:rPr>
                <w:rFonts w:eastAsia="Arial Unicode MS"/>
              </w:rPr>
              <w:t>)</w:t>
            </w:r>
          </w:p>
        </w:tc>
        <w:tc>
          <w:tcPr>
            <w:tcW w:w="3410" w:type="dxa"/>
          </w:tcPr>
          <w:p w14:paraId="7F68263C" w14:textId="77777777" w:rsidR="00A35CF2" w:rsidRPr="00D82A73" w:rsidRDefault="00A35CF2" w:rsidP="00177141">
            <w:pPr>
              <w:rPr>
                <w:rFonts w:eastAsia="Arial Unicode MS"/>
              </w:rPr>
            </w:pPr>
            <w:r w:rsidRPr="00D82A73">
              <w:rPr>
                <w:rFonts w:eastAsia="Arial Unicode MS"/>
              </w:rPr>
              <w:t>Specificerar maxvärde för inmatning. (Gäller typ: number, date)</w:t>
            </w:r>
          </w:p>
          <w:p w14:paraId="598FD8D0" w14:textId="77777777" w:rsidR="00A35CF2" w:rsidRPr="00D82A73" w:rsidRDefault="00A35CF2" w:rsidP="00177141">
            <w:pPr>
              <w:rPr>
                <w:rFonts w:eastAsia="Arial Unicode MS"/>
              </w:rPr>
            </w:pPr>
            <w:r w:rsidRPr="00D82A73">
              <w:rPr>
                <w:rFonts w:eastAsia="Arial Unicode MS"/>
              </w:rPr>
              <w:t>T.ex: Ett värde får inte överskrida 10. Blodtryck, rimlighetsparameter.</w:t>
            </w:r>
          </w:p>
        </w:tc>
        <w:tc>
          <w:tcPr>
            <w:tcW w:w="1140" w:type="dxa"/>
          </w:tcPr>
          <w:p w14:paraId="7E7D77B4" w14:textId="77777777" w:rsidR="00A35CF2" w:rsidRPr="00D82A73" w:rsidRDefault="00A35CF2" w:rsidP="00177141">
            <w:pPr>
              <w:rPr>
                <w:rFonts w:eastAsia="Arial Unicode MS"/>
              </w:rPr>
            </w:pPr>
            <w:r w:rsidRPr="00D82A73">
              <w:rPr>
                <w:rFonts w:eastAsia="Arial Unicode MS"/>
              </w:rPr>
              <w:t>VÅ</w:t>
            </w:r>
          </w:p>
        </w:tc>
        <w:tc>
          <w:tcPr>
            <w:tcW w:w="717" w:type="dxa"/>
          </w:tcPr>
          <w:p w14:paraId="2E6633EC" w14:textId="77777777" w:rsidR="00A35CF2" w:rsidRPr="00D82A73" w:rsidRDefault="00A35CF2" w:rsidP="00177141">
            <w:pPr>
              <w:rPr>
                <w:rFonts w:eastAsia="Arial Unicode MS"/>
              </w:rPr>
            </w:pPr>
            <w:r w:rsidRPr="00D82A73">
              <w:rPr>
                <w:rFonts w:eastAsia="Arial Unicode MS"/>
              </w:rPr>
              <w:t>0..1</w:t>
            </w:r>
          </w:p>
        </w:tc>
        <w:tc>
          <w:tcPr>
            <w:tcW w:w="1803" w:type="dxa"/>
          </w:tcPr>
          <w:p w14:paraId="21E29E35" w14:textId="77777777" w:rsidR="00A35CF2" w:rsidRPr="00D82A73" w:rsidRDefault="00A35CF2" w:rsidP="00177141">
            <w:pPr>
              <w:rPr>
                <w:rFonts w:eastAsia="Arial Unicode MS"/>
              </w:rPr>
            </w:pPr>
          </w:p>
        </w:tc>
        <w:tc>
          <w:tcPr>
            <w:tcW w:w="1920" w:type="dxa"/>
          </w:tcPr>
          <w:p w14:paraId="0DDC16F2"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F69048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ADF74E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939A4E"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520ED24" w14:textId="77777777" w:rsidTr="00177141">
        <w:trPr>
          <w:trHeight w:val="217"/>
        </w:trPr>
        <w:tc>
          <w:tcPr>
            <w:tcW w:w="2545" w:type="dxa"/>
            <w:gridSpan w:val="2"/>
          </w:tcPr>
          <w:p w14:paraId="2929D1E1" w14:textId="4E1E01A8" w:rsidR="00A35CF2" w:rsidRPr="00D82A73" w:rsidRDefault="00A35CF2" w:rsidP="00177141">
            <w:pPr>
              <w:rPr>
                <w:rFonts w:eastAsia="Arial Unicode MS"/>
              </w:rPr>
            </w:pPr>
            <w:r w:rsidRPr="00D82A73">
              <w:rPr>
                <w:rFonts w:eastAsia="Arial Unicode MS"/>
              </w:rPr>
              <w:t>(</w:t>
            </w:r>
            <w:del w:id="1557" w:author="Jarno Nieminen" w:date="2014-09-04T09:09:00Z">
              <w:r w:rsidR="00F94DA9" w:rsidRPr="00D82A73">
                <w:rPr>
                  <w:rFonts w:eastAsia="Arial Unicode MS"/>
                </w:rPr>
                <w:delText>AnswerMin</w:delText>
              </w:r>
            </w:del>
            <w:ins w:id="1558" w:author="Jarno Nieminen" w:date="2014-09-04T09:09:00Z">
              <w:r>
                <w:rPr>
                  <w:rFonts w:eastAsia="Arial Unicode MS"/>
                </w:rPr>
                <w:t>a</w:t>
              </w:r>
              <w:r w:rsidRPr="00D82A73">
                <w:rPr>
                  <w:rFonts w:eastAsia="Arial Unicode MS"/>
                </w:rPr>
                <w:t>nswerMin</w:t>
              </w:r>
            </w:ins>
            <w:r w:rsidRPr="00D82A73">
              <w:rPr>
                <w:rFonts w:eastAsia="Arial Unicode MS"/>
              </w:rPr>
              <w:t>)</w:t>
            </w:r>
          </w:p>
        </w:tc>
        <w:tc>
          <w:tcPr>
            <w:tcW w:w="3410" w:type="dxa"/>
          </w:tcPr>
          <w:p w14:paraId="44655DC2" w14:textId="77777777" w:rsidR="00A35CF2" w:rsidRPr="00D82A73" w:rsidRDefault="00A35CF2" w:rsidP="00177141">
            <w:pPr>
              <w:rPr>
                <w:rFonts w:eastAsia="Arial Unicode MS"/>
              </w:rPr>
            </w:pPr>
            <w:r w:rsidRPr="00D82A73">
              <w:rPr>
                <w:rFonts w:eastAsia="Arial Unicode MS"/>
              </w:rPr>
              <w:t xml:space="preserve">Specificerar minvärde för inmatning. </w:t>
            </w:r>
          </w:p>
          <w:p w14:paraId="7FCABE14" w14:textId="77777777" w:rsidR="00A35CF2" w:rsidRPr="00D82A73" w:rsidRDefault="00A35CF2" w:rsidP="00177141">
            <w:pPr>
              <w:rPr>
                <w:rFonts w:eastAsia="Arial Unicode MS"/>
              </w:rPr>
            </w:pPr>
            <w:r w:rsidRPr="00D82A73">
              <w:rPr>
                <w:rFonts w:eastAsia="Arial Unicode MS"/>
              </w:rPr>
              <w:t>(Gäller typ: number, date)</w:t>
            </w:r>
          </w:p>
          <w:p w14:paraId="1FEB06F8" w14:textId="77777777" w:rsidR="00A35CF2" w:rsidRPr="00D82A73" w:rsidRDefault="00A35CF2" w:rsidP="00177141">
            <w:pPr>
              <w:rPr>
                <w:rFonts w:eastAsia="Arial Unicode MS"/>
              </w:rPr>
            </w:pPr>
          </w:p>
        </w:tc>
        <w:tc>
          <w:tcPr>
            <w:tcW w:w="1140" w:type="dxa"/>
          </w:tcPr>
          <w:p w14:paraId="16771BC2" w14:textId="77777777" w:rsidR="00A35CF2" w:rsidRPr="00D82A73" w:rsidRDefault="00A35CF2" w:rsidP="00177141">
            <w:pPr>
              <w:rPr>
                <w:rFonts w:eastAsia="Arial Unicode MS"/>
              </w:rPr>
            </w:pPr>
            <w:r w:rsidRPr="00D82A73">
              <w:rPr>
                <w:rFonts w:eastAsia="Arial Unicode MS"/>
              </w:rPr>
              <w:t>VÅ</w:t>
            </w:r>
          </w:p>
        </w:tc>
        <w:tc>
          <w:tcPr>
            <w:tcW w:w="717" w:type="dxa"/>
          </w:tcPr>
          <w:p w14:paraId="727095C6" w14:textId="77777777" w:rsidR="00A35CF2" w:rsidRPr="00D82A73" w:rsidRDefault="00A35CF2" w:rsidP="00177141">
            <w:pPr>
              <w:rPr>
                <w:rFonts w:eastAsia="Arial Unicode MS"/>
              </w:rPr>
            </w:pPr>
            <w:r w:rsidRPr="00D82A73">
              <w:rPr>
                <w:rFonts w:eastAsia="Arial Unicode MS"/>
              </w:rPr>
              <w:t>0..1</w:t>
            </w:r>
          </w:p>
        </w:tc>
        <w:tc>
          <w:tcPr>
            <w:tcW w:w="1803" w:type="dxa"/>
          </w:tcPr>
          <w:p w14:paraId="642EC4E3" w14:textId="77777777" w:rsidR="00A35CF2" w:rsidRPr="00D82A73" w:rsidRDefault="00A35CF2" w:rsidP="00177141">
            <w:pPr>
              <w:rPr>
                <w:rFonts w:eastAsia="Arial Unicode MS"/>
              </w:rPr>
            </w:pPr>
          </w:p>
        </w:tc>
        <w:tc>
          <w:tcPr>
            <w:tcW w:w="1920" w:type="dxa"/>
          </w:tcPr>
          <w:p w14:paraId="71443152"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025167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BC0D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823B1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49AD593" w14:textId="77777777" w:rsidTr="00177141">
        <w:trPr>
          <w:trHeight w:val="217"/>
        </w:trPr>
        <w:tc>
          <w:tcPr>
            <w:tcW w:w="2545" w:type="dxa"/>
            <w:gridSpan w:val="2"/>
          </w:tcPr>
          <w:p w14:paraId="0B36627C" w14:textId="70325D80" w:rsidR="00A35CF2" w:rsidRPr="00D82A73" w:rsidRDefault="00A35CF2" w:rsidP="00177141">
            <w:pPr>
              <w:rPr>
                <w:rFonts w:eastAsia="Arial Unicode MS"/>
              </w:rPr>
            </w:pPr>
            <w:r w:rsidRPr="00D82A73">
              <w:rPr>
                <w:rFonts w:eastAsia="Arial Unicode MS"/>
              </w:rPr>
              <w:lastRenderedPageBreak/>
              <w:t>(</w:t>
            </w:r>
            <w:del w:id="1559" w:author="Jarno Nieminen" w:date="2014-09-04T09:09:00Z">
              <w:r w:rsidR="00F94DA9" w:rsidRPr="00D82A73">
                <w:rPr>
                  <w:rFonts w:eastAsia="Arial Unicode MS"/>
                </w:rPr>
                <w:delText>AnswerMaxLenght</w:delText>
              </w:r>
            </w:del>
            <w:ins w:id="1560" w:author="Jarno Nieminen" w:date="2014-09-04T09:09:00Z">
              <w:r>
                <w:rPr>
                  <w:rFonts w:eastAsia="Arial Unicode MS"/>
                </w:rPr>
                <w:t>a</w:t>
              </w:r>
              <w:r w:rsidRPr="00D82A73">
                <w:rPr>
                  <w:rFonts w:eastAsia="Arial Unicode MS"/>
                </w:rPr>
                <w:t>nswerMaxLenght</w:t>
              </w:r>
            </w:ins>
            <w:r w:rsidRPr="00D82A73">
              <w:rPr>
                <w:rFonts w:eastAsia="Arial Unicode MS"/>
              </w:rPr>
              <w:t>)</w:t>
            </w:r>
          </w:p>
        </w:tc>
        <w:tc>
          <w:tcPr>
            <w:tcW w:w="3410" w:type="dxa"/>
          </w:tcPr>
          <w:p w14:paraId="406CF1CF" w14:textId="77777777" w:rsidR="00A35CF2" w:rsidRPr="00D82A73" w:rsidRDefault="00A35CF2" w:rsidP="00177141">
            <w:pPr>
              <w:rPr>
                <w:rFonts w:eastAsia="Arial Unicode MS"/>
              </w:rPr>
            </w:pPr>
            <w:r w:rsidRPr="00D82A73">
              <w:rPr>
                <w:rFonts w:eastAsia="Arial Unicode MS"/>
              </w:rPr>
              <w:t>Specificerar maxvärdelängd för inmatning.</w:t>
            </w:r>
          </w:p>
          <w:p w14:paraId="2E8565F8" w14:textId="77777777" w:rsidR="00A35CF2" w:rsidRPr="00D82A73" w:rsidRDefault="00A35CF2" w:rsidP="00177141">
            <w:pPr>
              <w:rPr>
                <w:rFonts w:eastAsia="Arial Unicode MS"/>
              </w:rPr>
            </w:pPr>
            <w:r w:rsidRPr="00D82A73">
              <w:rPr>
                <w:rFonts w:eastAsia="Arial Unicode MS"/>
              </w:rPr>
              <w:t>(Gäller typ: number)</w:t>
            </w:r>
          </w:p>
          <w:p w14:paraId="4EA5B7C8" w14:textId="77777777" w:rsidR="00A35CF2" w:rsidRPr="00D82A73" w:rsidRDefault="00A35CF2" w:rsidP="00177141">
            <w:pPr>
              <w:rPr>
                <w:rFonts w:eastAsia="Arial Unicode MS"/>
              </w:rPr>
            </w:pPr>
            <w:r w:rsidRPr="00D82A73">
              <w:rPr>
                <w:rFonts w:eastAsia="Arial Unicode MS"/>
              </w:rPr>
              <w:t>T.ex: En inmatning (text) får inte vara större än 100 tecken.</w:t>
            </w:r>
          </w:p>
        </w:tc>
        <w:tc>
          <w:tcPr>
            <w:tcW w:w="1140" w:type="dxa"/>
          </w:tcPr>
          <w:p w14:paraId="46884195" w14:textId="77777777" w:rsidR="00A35CF2" w:rsidRPr="00D82A73" w:rsidRDefault="00A35CF2" w:rsidP="00177141">
            <w:pPr>
              <w:rPr>
                <w:rFonts w:eastAsia="Arial Unicode MS"/>
              </w:rPr>
            </w:pPr>
            <w:r w:rsidRPr="00D82A73">
              <w:rPr>
                <w:rFonts w:eastAsia="Arial Unicode MS"/>
              </w:rPr>
              <w:t>VÅ</w:t>
            </w:r>
          </w:p>
        </w:tc>
        <w:tc>
          <w:tcPr>
            <w:tcW w:w="717" w:type="dxa"/>
          </w:tcPr>
          <w:p w14:paraId="7448C75E" w14:textId="77777777" w:rsidR="00A35CF2" w:rsidRPr="00D82A73" w:rsidRDefault="00A35CF2" w:rsidP="00177141">
            <w:pPr>
              <w:rPr>
                <w:rFonts w:eastAsia="Arial Unicode MS"/>
              </w:rPr>
            </w:pPr>
            <w:r w:rsidRPr="00D82A73">
              <w:rPr>
                <w:rFonts w:eastAsia="Arial Unicode MS"/>
              </w:rPr>
              <w:t>0..1</w:t>
            </w:r>
          </w:p>
        </w:tc>
        <w:tc>
          <w:tcPr>
            <w:tcW w:w="1803" w:type="dxa"/>
          </w:tcPr>
          <w:p w14:paraId="271563FA" w14:textId="77777777" w:rsidR="00A35CF2" w:rsidRPr="00D82A73" w:rsidRDefault="00A35CF2" w:rsidP="00177141">
            <w:pPr>
              <w:rPr>
                <w:rFonts w:eastAsia="Arial Unicode MS"/>
              </w:rPr>
            </w:pPr>
          </w:p>
        </w:tc>
        <w:tc>
          <w:tcPr>
            <w:tcW w:w="1920" w:type="dxa"/>
          </w:tcPr>
          <w:p w14:paraId="7AA926FD"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649A8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D03D6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CFD13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EBAC7BE" w14:textId="77777777" w:rsidTr="00177141">
        <w:trPr>
          <w:trHeight w:val="217"/>
        </w:trPr>
        <w:tc>
          <w:tcPr>
            <w:tcW w:w="2545" w:type="dxa"/>
            <w:gridSpan w:val="2"/>
          </w:tcPr>
          <w:p w14:paraId="130015A9" w14:textId="5739DEAD" w:rsidR="00A35CF2" w:rsidRPr="00D82A73" w:rsidRDefault="00A35CF2" w:rsidP="00177141">
            <w:pPr>
              <w:rPr>
                <w:rFonts w:eastAsia="Arial Unicode MS"/>
              </w:rPr>
            </w:pPr>
            <w:r w:rsidRPr="00D82A73">
              <w:rPr>
                <w:rFonts w:eastAsia="Arial Unicode MS"/>
              </w:rPr>
              <w:t>(</w:t>
            </w:r>
            <w:del w:id="1561" w:author="Jarno Nieminen" w:date="2014-09-04T09:09:00Z">
              <w:r w:rsidR="00F94DA9" w:rsidRPr="00D82A73">
                <w:rPr>
                  <w:rFonts w:eastAsia="Arial Unicode MS"/>
                </w:rPr>
                <w:delText>AnswerPattern</w:delText>
              </w:r>
            </w:del>
            <w:ins w:id="1562" w:author="Jarno Nieminen" w:date="2014-09-04T09:09:00Z">
              <w:r>
                <w:rPr>
                  <w:rFonts w:eastAsia="Arial Unicode MS"/>
                </w:rPr>
                <w:t>a</w:t>
              </w:r>
              <w:r w:rsidRPr="00D82A73">
                <w:rPr>
                  <w:rFonts w:eastAsia="Arial Unicode MS"/>
                </w:rPr>
                <w:t>nswerPattern</w:t>
              </w:r>
            </w:ins>
            <w:r w:rsidRPr="00D82A73">
              <w:rPr>
                <w:rFonts w:eastAsia="Arial Unicode MS"/>
              </w:rPr>
              <w:t>)</w:t>
            </w:r>
          </w:p>
        </w:tc>
        <w:tc>
          <w:tcPr>
            <w:tcW w:w="3410" w:type="dxa"/>
          </w:tcPr>
          <w:p w14:paraId="054BC326" w14:textId="77777777" w:rsidR="00A35CF2" w:rsidRPr="00D82A73" w:rsidRDefault="00A35CF2" w:rsidP="00177141">
            <w:pPr>
              <w:rPr>
                <w:rFonts w:eastAsia="Arial Unicode MS"/>
              </w:rPr>
            </w:pPr>
            <w:r w:rsidRPr="00D82A73">
              <w:rPr>
                <w:rFonts w:eastAsia="Arial Unicode MS"/>
              </w:rPr>
              <w:t xml:space="preserve">Inmatningsvalidering </w:t>
            </w:r>
          </w:p>
          <w:p w14:paraId="468A389C" w14:textId="77777777" w:rsidR="00A35CF2" w:rsidRPr="00D82A73" w:rsidRDefault="00A35CF2" w:rsidP="00177141">
            <w:pPr>
              <w:rPr>
                <w:rFonts w:eastAsia="Arial Unicode MS"/>
              </w:rPr>
            </w:pPr>
            <w:r w:rsidRPr="00D82A73">
              <w:rPr>
                <w:rFonts w:eastAsia="Arial Unicode MS"/>
              </w:rPr>
              <w:t>(Regular expresson).</w:t>
            </w:r>
          </w:p>
          <w:p w14:paraId="3FAA8E2A" w14:textId="77777777" w:rsidR="00A35CF2" w:rsidRPr="00D82A73" w:rsidRDefault="00A35CF2" w:rsidP="00177141">
            <w:pPr>
              <w:rPr>
                <w:rFonts w:eastAsia="Arial Unicode MS"/>
              </w:rPr>
            </w:pPr>
            <w:r w:rsidRPr="00D82A73">
              <w:rPr>
                <w:rFonts w:eastAsia="Arial Unicode MS"/>
              </w:rPr>
              <w:t>T.ex: pattern="[A-z]{3}" tillåter endast 3 teckan A-z.</w:t>
            </w:r>
          </w:p>
        </w:tc>
        <w:tc>
          <w:tcPr>
            <w:tcW w:w="1140" w:type="dxa"/>
          </w:tcPr>
          <w:p w14:paraId="0D1CC4C4" w14:textId="77777777" w:rsidR="00A35CF2" w:rsidRPr="00D82A73" w:rsidRDefault="00A35CF2" w:rsidP="00177141">
            <w:pPr>
              <w:rPr>
                <w:rFonts w:eastAsia="Arial Unicode MS"/>
              </w:rPr>
            </w:pPr>
            <w:r w:rsidRPr="00D82A73">
              <w:rPr>
                <w:rFonts w:eastAsia="Arial Unicode MS"/>
              </w:rPr>
              <w:t>TXT</w:t>
            </w:r>
          </w:p>
        </w:tc>
        <w:tc>
          <w:tcPr>
            <w:tcW w:w="717" w:type="dxa"/>
          </w:tcPr>
          <w:p w14:paraId="23B54F13" w14:textId="77777777" w:rsidR="00A35CF2" w:rsidRPr="00D82A73" w:rsidRDefault="00A35CF2" w:rsidP="00177141">
            <w:pPr>
              <w:rPr>
                <w:rFonts w:eastAsia="Arial Unicode MS"/>
              </w:rPr>
            </w:pPr>
            <w:r w:rsidRPr="00D82A73">
              <w:rPr>
                <w:rFonts w:eastAsia="Arial Unicode MS"/>
              </w:rPr>
              <w:t>0..1</w:t>
            </w:r>
          </w:p>
        </w:tc>
        <w:tc>
          <w:tcPr>
            <w:tcW w:w="1803" w:type="dxa"/>
          </w:tcPr>
          <w:p w14:paraId="7DA74465" w14:textId="77777777" w:rsidR="00A35CF2" w:rsidRPr="00D82A73" w:rsidRDefault="00A35CF2" w:rsidP="00177141">
            <w:pPr>
              <w:rPr>
                <w:rFonts w:eastAsia="Arial Unicode MS"/>
              </w:rPr>
            </w:pPr>
          </w:p>
        </w:tc>
        <w:tc>
          <w:tcPr>
            <w:tcW w:w="1920" w:type="dxa"/>
          </w:tcPr>
          <w:p w14:paraId="14F7D540"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02BCA3C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9E41DF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5DDB8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8B820EA" w14:textId="77777777" w:rsidTr="00177141">
        <w:trPr>
          <w:trHeight w:val="217"/>
        </w:trPr>
        <w:tc>
          <w:tcPr>
            <w:tcW w:w="2545" w:type="dxa"/>
            <w:gridSpan w:val="2"/>
          </w:tcPr>
          <w:p w14:paraId="4E8DA2BB" w14:textId="62207155" w:rsidR="00A35CF2" w:rsidRPr="00D82A73" w:rsidRDefault="00A35CF2" w:rsidP="00177141">
            <w:pPr>
              <w:rPr>
                <w:rFonts w:eastAsia="Arial Unicode MS"/>
              </w:rPr>
            </w:pPr>
            <w:r w:rsidRPr="00D82A73">
              <w:rPr>
                <w:rFonts w:eastAsia="Arial Unicode MS"/>
              </w:rPr>
              <w:t>(</w:t>
            </w:r>
            <w:del w:id="1563" w:author="Jarno Nieminen" w:date="2014-09-04T09:09:00Z">
              <w:r w:rsidR="00F94DA9" w:rsidRPr="00D82A73">
                <w:rPr>
                  <w:rFonts w:eastAsia="Arial Unicode MS"/>
                </w:rPr>
                <w:delText>AnswerStep</w:delText>
              </w:r>
            </w:del>
            <w:ins w:id="1564" w:author="Jarno Nieminen" w:date="2014-09-04T09:09:00Z">
              <w:r>
                <w:rPr>
                  <w:rFonts w:eastAsia="Arial Unicode MS"/>
                </w:rPr>
                <w:t>a</w:t>
              </w:r>
              <w:r w:rsidRPr="00D82A73">
                <w:rPr>
                  <w:rFonts w:eastAsia="Arial Unicode MS"/>
                </w:rPr>
                <w:t>nswerStep</w:t>
              </w:r>
            </w:ins>
            <w:r w:rsidRPr="00D82A73">
              <w:rPr>
                <w:rFonts w:eastAsia="Arial Unicode MS"/>
              </w:rPr>
              <w:t>)</w:t>
            </w:r>
          </w:p>
        </w:tc>
        <w:tc>
          <w:tcPr>
            <w:tcW w:w="3410" w:type="dxa"/>
          </w:tcPr>
          <w:p w14:paraId="2AA8D08D" w14:textId="77777777" w:rsidR="00A35CF2" w:rsidRPr="00D82A73" w:rsidRDefault="00A35CF2" w:rsidP="00177141">
            <w:pPr>
              <w:rPr>
                <w:rFonts w:eastAsia="Arial Unicode MS"/>
              </w:rPr>
            </w:pPr>
            <w:r w:rsidRPr="00D82A73">
              <w:rPr>
                <w:rFonts w:eastAsia="Arial Unicode MS"/>
              </w:rPr>
              <w:t xml:space="preserve">Specificerar giltiga intervall för inmatning. </w:t>
            </w:r>
          </w:p>
          <w:p w14:paraId="29558B4A" w14:textId="77777777" w:rsidR="00A35CF2" w:rsidRPr="00060509" w:rsidRDefault="00A35CF2" w:rsidP="00177141">
            <w:pPr>
              <w:rPr>
                <w:rFonts w:eastAsia="Arial Unicode MS"/>
                <w:lang w:val="en-US"/>
              </w:rPr>
            </w:pPr>
            <w:r w:rsidRPr="00060509">
              <w:rPr>
                <w:rFonts w:eastAsia="Arial Unicode MS"/>
                <w:lang w:val="en-US"/>
              </w:rPr>
              <w:t>(Gäller typ: number, range, date, datetime, datetime-local, month, time och week)</w:t>
            </w:r>
          </w:p>
          <w:p w14:paraId="51CD5618" w14:textId="77777777" w:rsidR="00A35CF2" w:rsidRPr="00D82A73" w:rsidRDefault="00A35CF2" w:rsidP="00177141">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4D6CCA1C" w14:textId="77777777" w:rsidR="00A35CF2" w:rsidRPr="00D82A73" w:rsidRDefault="00A35CF2" w:rsidP="00177141">
            <w:pPr>
              <w:rPr>
                <w:rFonts w:eastAsia="Arial Unicode MS"/>
              </w:rPr>
            </w:pPr>
            <w:r w:rsidRPr="00D82A73">
              <w:rPr>
                <w:rFonts w:eastAsia="Arial Unicode MS"/>
              </w:rPr>
              <w:t>VÄ</w:t>
            </w:r>
          </w:p>
        </w:tc>
        <w:tc>
          <w:tcPr>
            <w:tcW w:w="717" w:type="dxa"/>
          </w:tcPr>
          <w:p w14:paraId="61926385" w14:textId="77777777" w:rsidR="00A35CF2" w:rsidRPr="00D82A73" w:rsidRDefault="00A35CF2" w:rsidP="00177141">
            <w:pPr>
              <w:rPr>
                <w:rFonts w:eastAsia="Arial Unicode MS"/>
              </w:rPr>
            </w:pPr>
            <w:r w:rsidRPr="00D82A73">
              <w:rPr>
                <w:rFonts w:eastAsia="Arial Unicode MS"/>
              </w:rPr>
              <w:t>0..1</w:t>
            </w:r>
          </w:p>
        </w:tc>
        <w:tc>
          <w:tcPr>
            <w:tcW w:w="1803" w:type="dxa"/>
          </w:tcPr>
          <w:p w14:paraId="4800CCDE" w14:textId="77777777" w:rsidR="00A35CF2" w:rsidRPr="00D82A73" w:rsidRDefault="00A35CF2" w:rsidP="00177141">
            <w:pPr>
              <w:rPr>
                <w:rFonts w:eastAsia="Arial Unicode MS"/>
              </w:rPr>
            </w:pPr>
          </w:p>
        </w:tc>
        <w:tc>
          <w:tcPr>
            <w:tcW w:w="1920" w:type="dxa"/>
          </w:tcPr>
          <w:p w14:paraId="61C03B89" w14:textId="77777777" w:rsidR="00A35CF2" w:rsidRPr="00D82A73" w:rsidRDefault="00A35CF2" w:rsidP="00177141">
            <w:pPr>
              <w:rPr>
                <w:rFonts w:ascii="Arial" w:eastAsia="Arial Unicode MS" w:hAnsi="Arial"/>
              </w:rPr>
            </w:pPr>
          </w:p>
        </w:tc>
        <w:tc>
          <w:tcPr>
            <w:tcW w:w="1200" w:type="dxa"/>
            <w:shd w:val="clear" w:color="auto" w:fill="auto"/>
          </w:tcPr>
          <w:p w14:paraId="26B8DD4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0D8C7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D36AE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147FEB9" w14:textId="77777777" w:rsidTr="00177141">
        <w:trPr>
          <w:trHeight w:val="217"/>
          <w:ins w:id="1565" w:author="Jarno Nieminen" w:date="2014-09-04T09:09:00Z"/>
        </w:trPr>
        <w:tc>
          <w:tcPr>
            <w:tcW w:w="2545" w:type="dxa"/>
            <w:gridSpan w:val="2"/>
          </w:tcPr>
          <w:p w14:paraId="7AD38F6A" w14:textId="77777777" w:rsidR="00A35CF2" w:rsidRPr="00D82A73" w:rsidRDefault="00A35CF2" w:rsidP="00177141">
            <w:pPr>
              <w:rPr>
                <w:ins w:id="1566" w:author="Jarno Nieminen" w:date="2014-09-04T09:09:00Z"/>
                <w:rFonts w:eastAsia="Arial Unicode MS"/>
              </w:rPr>
            </w:pPr>
            <w:ins w:id="1567" w:author="Jarno Nieminen" w:date="2014-09-04T09:09:00Z">
              <w:r w:rsidRPr="00D82A73">
                <w:rPr>
                  <w:rFonts w:eastAsia="Arial Unicode MS"/>
                </w:rPr>
                <w:t>(questionAlign)</w:t>
              </w:r>
            </w:ins>
          </w:p>
        </w:tc>
        <w:tc>
          <w:tcPr>
            <w:tcW w:w="3410" w:type="dxa"/>
          </w:tcPr>
          <w:p w14:paraId="2131D09E" w14:textId="77777777" w:rsidR="00A35CF2" w:rsidRPr="00D82A73" w:rsidRDefault="00A35CF2" w:rsidP="00177141">
            <w:pPr>
              <w:rPr>
                <w:ins w:id="1568" w:author="Jarno Nieminen" w:date="2014-09-04T09:09:00Z"/>
                <w:rFonts w:eastAsia="Arial Unicode MS"/>
              </w:rPr>
            </w:pPr>
            <w:ins w:id="1569" w:author="Jarno Nieminen" w:date="2014-09-04T09:09:00Z">
              <w:r w:rsidRPr="00D82A73">
                <w:rPr>
                  <w:rFonts w:eastAsia="Arial Unicode MS"/>
                </w:rPr>
                <w:t>Presentationsrekommendation för fråga och svarsalternativ.</w:t>
              </w:r>
            </w:ins>
          </w:p>
          <w:p w14:paraId="0F1D01A9" w14:textId="77777777" w:rsidR="00A35CF2" w:rsidRPr="00D82A73" w:rsidRDefault="00A35CF2" w:rsidP="0044783B">
            <w:pPr>
              <w:pStyle w:val="ListParagraph"/>
              <w:numPr>
                <w:ilvl w:val="0"/>
                <w:numId w:val="27"/>
              </w:numPr>
              <w:rPr>
                <w:ins w:id="1570" w:author="Jarno Nieminen" w:date="2014-09-04T09:09:00Z"/>
                <w:rFonts w:eastAsia="Arial Unicode MS"/>
              </w:rPr>
            </w:pPr>
            <w:ins w:id="1571" w:author="Jarno Nieminen" w:date="2014-09-04T09:09:00Z">
              <w:r w:rsidRPr="00D82A73">
                <w:rPr>
                  <w:rFonts w:eastAsia="Arial Unicode MS"/>
                </w:rPr>
                <w:t>left</w:t>
              </w:r>
            </w:ins>
          </w:p>
          <w:p w14:paraId="66D57613" w14:textId="77777777" w:rsidR="00A35CF2" w:rsidRPr="00D82A73" w:rsidRDefault="00A35CF2" w:rsidP="0044783B">
            <w:pPr>
              <w:pStyle w:val="ListParagraph"/>
              <w:numPr>
                <w:ilvl w:val="0"/>
                <w:numId w:val="27"/>
              </w:numPr>
              <w:rPr>
                <w:ins w:id="1572" w:author="Jarno Nieminen" w:date="2014-09-04T09:09:00Z"/>
                <w:rFonts w:eastAsia="Arial Unicode MS"/>
              </w:rPr>
            </w:pPr>
            <w:ins w:id="1573" w:author="Jarno Nieminen" w:date="2014-09-04T09:09:00Z">
              <w:r w:rsidRPr="00D82A73">
                <w:rPr>
                  <w:rFonts w:eastAsia="Arial Unicode MS"/>
                </w:rPr>
                <w:t>right</w:t>
              </w:r>
            </w:ins>
          </w:p>
          <w:p w14:paraId="261FB442" w14:textId="77777777" w:rsidR="00A35CF2" w:rsidRPr="00D82A73" w:rsidRDefault="00A35CF2" w:rsidP="0044783B">
            <w:pPr>
              <w:pStyle w:val="ListParagraph"/>
              <w:numPr>
                <w:ilvl w:val="0"/>
                <w:numId w:val="27"/>
              </w:numPr>
              <w:rPr>
                <w:ins w:id="1574" w:author="Jarno Nieminen" w:date="2014-09-04T09:09:00Z"/>
                <w:rFonts w:eastAsia="Arial Unicode MS"/>
              </w:rPr>
            </w:pPr>
            <w:ins w:id="1575" w:author="Jarno Nieminen" w:date="2014-09-04T09:09:00Z">
              <w:r w:rsidRPr="00D82A73">
                <w:rPr>
                  <w:rFonts w:eastAsia="Arial Unicode MS"/>
                </w:rPr>
                <w:t>Center</w:t>
              </w:r>
            </w:ins>
          </w:p>
          <w:p w14:paraId="29531D66" w14:textId="77777777" w:rsidR="00A35CF2" w:rsidRPr="00D82A73" w:rsidRDefault="00A35CF2" w:rsidP="0044783B">
            <w:pPr>
              <w:pStyle w:val="ListParagraph"/>
              <w:numPr>
                <w:ilvl w:val="0"/>
                <w:numId w:val="27"/>
              </w:numPr>
              <w:rPr>
                <w:ins w:id="1576" w:author="Jarno Nieminen" w:date="2014-09-04T09:09:00Z"/>
                <w:rFonts w:eastAsia="Arial Unicode MS"/>
              </w:rPr>
            </w:pPr>
            <w:ins w:id="1577" w:author="Jarno Nieminen" w:date="2014-09-04T09:09:00Z">
              <w:r w:rsidRPr="00D82A73">
                <w:rPr>
                  <w:rFonts w:eastAsia="Arial Unicode MS"/>
                </w:rPr>
                <w:lastRenderedPageBreak/>
                <w:t>vertical: Fråga och svarsalternativ presenteras i vertikalt. T.ex. inmatning placeras under rubrik.</w:t>
              </w:r>
            </w:ins>
          </w:p>
          <w:p w14:paraId="749B883A" w14:textId="77777777" w:rsidR="00A35CF2" w:rsidRPr="00D82A73" w:rsidRDefault="00A35CF2" w:rsidP="0044783B">
            <w:pPr>
              <w:pStyle w:val="ListParagraph"/>
              <w:numPr>
                <w:ilvl w:val="0"/>
                <w:numId w:val="27"/>
              </w:numPr>
              <w:rPr>
                <w:ins w:id="1578" w:author="Jarno Nieminen" w:date="2014-09-04T09:09:00Z"/>
                <w:rFonts w:eastAsia="Arial Unicode MS"/>
              </w:rPr>
            </w:pPr>
            <w:ins w:id="1579" w:author="Jarno Nieminen" w:date="2014-09-04T09:09:00Z">
              <w:r w:rsidRPr="00D82A73">
                <w:rPr>
                  <w:rFonts w:eastAsia="Arial Unicode MS"/>
                </w:rPr>
                <w:t>horizontal: Fråga och svarsalternativ presenteras i horisontalt. T.ex. inmatning placeras bredvid varandra.</w:t>
              </w:r>
            </w:ins>
          </w:p>
        </w:tc>
        <w:tc>
          <w:tcPr>
            <w:tcW w:w="1140" w:type="dxa"/>
          </w:tcPr>
          <w:p w14:paraId="0DC5FF6D" w14:textId="77777777" w:rsidR="00A35CF2" w:rsidRPr="00D82A73" w:rsidRDefault="00A35CF2" w:rsidP="00177141">
            <w:pPr>
              <w:rPr>
                <w:ins w:id="1580" w:author="Jarno Nieminen" w:date="2014-09-04T09:09:00Z"/>
                <w:rFonts w:eastAsia="Arial Unicode MS"/>
              </w:rPr>
            </w:pPr>
            <w:ins w:id="1581" w:author="Jarno Nieminen" w:date="2014-09-04T09:09:00Z">
              <w:r w:rsidRPr="00D82A73">
                <w:rPr>
                  <w:rFonts w:eastAsia="Arial Unicode MS"/>
                </w:rPr>
                <w:lastRenderedPageBreak/>
                <w:t>TXT</w:t>
              </w:r>
            </w:ins>
          </w:p>
        </w:tc>
        <w:tc>
          <w:tcPr>
            <w:tcW w:w="717" w:type="dxa"/>
          </w:tcPr>
          <w:p w14:paraId="7FE4B0DD" w14:textId="77777777" w:rsidR="00A35CF2" w:rsidRPr="00D82A73" w:rsidRDefault="00A35CF2" w:rsidP="00177141">
            <w:pPr>
              <w:rPr>
                <w:ins w:id="1582" w:author="Jarno Nieminen" w:date="2014-09-04T09:09:00Z"/>
                <w:rFonts w:eastAsia="Arial Unicode MS"/>
              </w:rPr>
            </w:pPr>
            <w:ins w:id="1583" w:author="Jarno Nieminen" w:date="2014-09-04T09:09:00Z">
              <w:r w:rsidRPr="00D82A73">
                <w:rPr>
                  <w:rFonts w:eastAsia="Arial Unicode MS"/>
                </w:rPr>
                <w:t>0..1</w:t>
              </w:r>
            </w:ins>
          </w:p>
        </w:tc>
        <w:tc>
          <w:tcPr>
            <w:tcW w:w="1803" w:type="dxa"/>
          </w:tcPr>
          <w:p w14:paraId="03621E4D" w14:textId="77777777" w:rsidR="00A35CF2" w:rsidRPr="00D82A73" w:rsidRDefault="00A35CF2" w:rsidP="00177141">
            <w:pPr>
              <w:rPr>
                <w:ins w:id="1584" w:author="Jarno Nieminen" w:date="2014-09-04T09:09:00Z"/>
                <w:rFonts w:eastAsia="Arial Unicode MS"/>
              </w:rPr>
            </w:pPr>
          </w:p>
        </w:tc>
        <w:tc>
          <w:tcPr>
            <w:tcW w:w="1920" w:type="dxa"/>
          </w:tcPr>
          <w:p w14:paraId="663127F1" w14:textId="77777777" w:rsidR="00A35CF2" w:rsidRPr="00D82A73" w:rsidRDefault="00A35CF2" w:rsidP="00177141">
            <w:pPr>
              <w:rPr>
                <w:ins w:id="1585" w:author="Jarno Nieminen" w:date="2014-09-04T09:09:00Z"/>
                <w:rFonts w:ascii="Arial" w:eastAsia="Arial Unicode MS" w:hAnsi="Arial"/>
              </w:rPr>
            </w:pPr>
          </w:p>
        </w:tc>
        <w:tc>
          <w:tcPr>
            <w:tcW w:w="1200" w:type="dxa"/>
            <w:shd w:val="clear" w:color="auto" w:fill="auto"/>
          </w:tcPr>
          <w:p w14:paraId="06D63CB2" w14:textId="77777777" w:rsidR="00A35CF2" w:rsidRPr="00D82A73" w:rsidRDefault="00A35CF2" w:rsidP="00177141">
            <w:pPr>
              <w:rPr>
                <w:ins w:id="1586" w:author="Jarno Nieminen" w:date="2014-09-04T09:09:00Z"/>
                <w:rFonts w:ascii="Arial" w:eastAsia="Arial Unicode MS" w:hAnsi="Arial"/>
              </w:rPr>
            </w:pPr>
            <w:ins w:id="158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63E31A9B" w14:textId="77777777" w:rsidR="00A35CF2" w:rsidRPr="00D82A73" w:rsidRDefault="00A35CF2" w:rsidP="00177141">
            <w:pPr>
              <w:rPr>
                <w:ins w:id="1588" w:author="Jarno Nieminen" w:date="2014-09-04T09:09:00Z"/>
                <w:rFonts w:ascii="Arial" w:eastAsia="Arial Unicode MS" w:hAnsi="Arial"/>
              </w:rPr>
            </w:pPr>
            <w:ins w:id="158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1A809104" w14:textId="77777777" w:rsidR="00A35CF2" w:rsidRPr="00D82A73" w:rsidRDefault="00A35CF2" w:rsidP="00177141">
            <w:pPr>
              <w:rPr>
                <w:ins w:id="1590" w:author="Jarno Nieminen" w:date="2014-09-04T09:09:00Z"/>
                <w:rFonts w:ascii="Arial" w:eastAsia="Arial Unicode MS" w:hAnsi="Arial"/>
              </w:rPr>
            </w:pPr>
            <w:ins w:id="1591" w:author="Jarno Nieminen" w:date="2014-09-04T09:09:00Z">
              <w:r>
                <w:rPr>
                  <w:rFonts w:ascii="Arial" w:eastAsia="Arial Unicode MS" w:hAnsi="Arial"/>
                </w:rPr>
                <w:t>N/A</w:t>
              </w:r>
            </w:ins>
          </w:p>
        </w:tc>
      </w:tr>
      <w:tr w:rsidR="00A35CF2" w:rsidRPr="00D82A73" w14:paraId="69B0110D" w14:textId="77777777" w:rsidTr="00177141">
        <w:trPr>
          <w:trHeight w:val="217"/>
          <w:ins w:id="1592" w:author="Jarno Nieminen" w:date="2014-09-04T09:09:00Z"/>
        </w:trPr>
        <w:tc>
          <w:tcPr>
            <w:tcW w:w="2545" w:type="dxa"/>
            <w:gridSpan w:val="2"/>
          </w:tcPr>
          <w:p w14:paraId="5203E8DB" w14:textId="77777777" w:rsidR="00A35CF2" w:rsidRPr="00D82A73" w:rsidRDefault="00A35CF2" w:rsidP="00177141">
            <w:pPr>
              <w:rPr>
                <w:ins w:id="1593" w:author="Jarno Nieminen" w:date="2014-09-04T09:09:00Z"/>
                <w:rFonts w:eastAsia="Arial Unicode MS"/>
              </w:rPr>
            </w:pPr>
            <w:ins w:id="1594" w:author="Jarno Nieminen" w:date="2014-09-04T09:09:00Z">
              <w:r w:rsidRPr="00D82A73">
                <w:rPr>
                  <w:rFonts w:eastAsia="Arial Unicode MS"/>
                </w:rPr>
                <w:lastRenderedPageBreak/>
                <w:t xml:space="preserve">Code/id </w:t>
              </w:r>
            </w:ins>
          </w:p>
          <w:p w14:paraId="7B08F7BD" w14:textId="77777777" w:rsidR="00A35CF2" w:rsidRPr="00D82A73" w:rsidRDefault="00A35CF2" w:rsidP="00177141">
            <w:pPr>
              <w:rPr>
                <w:ins w:id="1595" w:author="Jarno Nieminen" w:date="2014-09-04T09:09:00Z"/>
                <w:rFonts w:eastAsia="Arial Unicode MS"/>
              </w:rPr>
            </w:pPr>
            <w:ins w:id="1596" w:author="Jarno Nieminen" w:date="2014-09-04T09:09:00Z">
              <w:r w:rsidRPr="00D82A73">
                <w:rPr>
                  <w:rFonts w:eastAsia="Arial Unicode MS"/>
                </w:rPr>
                <w:t>(</w:t>
              </w:r>
              <w:r>
                <w:rPr>
                  <w:rFonts w:eastAsia="Arial Unicode MS"/>
                </w:rPr>
                <w:t>c</w:t>
              </w:r>
              <w:r w:rsidRPr="00D82A73">
                <w:rPr>
                  <w:rFonts w:eastAsia="Arial Unicode MS"/>
                </w:rPr>
                <w:t>ode)</w:t>
              </w:r>
            </w:ins>
          </w:p>
        </w:tc>
        <w:tc>
          <w:tcPr>
            <w:tcW w:w="3410" w:type="dxa"/>
          </w:tcPr>
          <w:p w14:paraId="22151A3A" w14:textId="77777777" w:rsidR="00A35CF2" w:rsidRPr="00D82A73" w:rsidRDefault="00A35CF2" w:rsidP="00177141">
            <w:pPr>
              <w:rPr>
                <w:ins w:id="1597" w:author="Jarno Nieminen" w:date="2014-09-04T09:09:00Z"/>
                <w:rFonts w:eastAsia="Arial Unicode MS"/>
              </w:rPr>
            </w:pPr>
            <w:ins w:id="1598" w:author="Jarno Nieminen" w:date="2014-09-04T09:09:00Z">
              <w:r w:rsidRPr="00D82A73">
                <w:rPr>
                  <w:rFonts w:eastAsia="Arial Unicode MS"/>
                </w:rPr>
                <w:t>Koppling till klass för kodverk. Används för att beskriv</w:t>
              </w:r>
              <w:r>
                <w:rPr>
                  <w:rFonts w:eastAsia="Arial Unicode MS"/>
                </w:rPr>
                <w:t>a kod/kodverk för en fråga. T.e</w:t>
              </w:r>
              <w:r w:rsidRPr="00D82A73">
                <w:rPr>
                  <w:rFonts w:eastAsia="Arial Unicode MS"/>
                </w:rPr>
                <w:t>x</w:t>
              </w:r>
              <w:r>
                <w:rPr>
                  <w:rFonts w:eastAsia="Arial Unicode MS"/>
                </w:rPr>
                <w:t>.</w:t>
              </w:r>
              <w:r w:rsidRPr="00D82A73">
                <w:rPr>
                  <w:rFonts w:eastAsia="Arial Unicode MS"/>
                </w:rPr>
                <w:t xml:space="preserve"> SNOMED-CT kod.</w:t>
              </w:r>
            </w:ins>
          </w:p>
        </w:tc>
        <w:tc>
          <w:tcPr>
            <w:tcW w:w="1140" w:type="dxa"/>
          </w:tcPr>
          <w:p w14:paraId="1E9BF39F" w14:textId="77777777" w:rsidR="00A35CF2" w:rsidRPr="00D82A73" w:rsidRDefault="00A35CF2" w:rsidP="00177141">
            <w:pPr>
              <w:rPr>
                <w:ins w:id="1599" w:author="Jarno Nieminen" w:date="2014-09-04T09:09:00Z"/>
                <w:rFonts w:eastAsia="Arial Unicode MS"/>
              </w:rPr>
            </w:pPr>
            <w:ins w:id="1600" w:author="Jarno Nieminen" w:date="2014-09-04T09:09:00Z">
              <w:r w:rsidRPr="00D82A73">
                <w:rPr>
                  <w:rFonts w:eastAsia="Arial Unicode MS"/>
                </w:rPr>
                <w:t>II</w:t>
              </w:r>
            </w:ins>
          </w:p>
        </w:tc>
        <w:tc>
          <w:tcPr>
            <w:tcW w:w="717" w:type="dxa"/>
          </w:tcPr>
          <w:p w14:paraId="5FDDD85A" w14:textId="77777777" w:rsidR="00A35CF2" w:rsidRPr="00D82A73" w:rsidRDefault="00A35CF2" w:rsidP="00177141">
            <w:pPr>
              <w:rPr>
                <w:ins w:id="1601" w:author="Jarno Nieminen" w:date="2014-09-04T09:09:00Z"/>
                <w:rFonts w:eastAsia="Arial Unicode MS"/>
              </w:rPr>
            </w:pPr>
            <w:ins w:id="1602" w:author="Jarno Nieminen" w:date="2014-09-04T09:09:00Z">
              <w:r w:rsidRPr="00D82A73">
                <w:rPr>
                  <w:rFonts w:eastAsia="Arial Unicode MS"/>
                </w:rPr>
                <w:t>0..1</w:t>
              </w:r>
            </w:ins>
          </w:p>
        </w:tc>
        <w:tc>
          <w:tcPr>
            <w:tcW w:w="1803" w:type="dxa"/>
          </w:tcPr>
          <w:p w14:paraId="5CC1DA5F" w14:textId="77777777" w:rsidR="00A35CF2" w:rsidRPr="00D82A73" w:rsidRDefault="00A35CF2" w:rsidP="00177141">
            <w:pPr>
              <w:rPr>
                <w:ins w:id="1603" w:author="Jarno Nieminen" w:date="2014-09-04T09:09:00Z"/>
                <w:rFonts w:eastAsia="Arial Unicode MS"/>
              </w:rPr>
            </w:pPr>
            <w:ins w:id="1604" w:author="Jarno Nieminen" w:date="2014-09-04T09:09:00Z">
              <w:r w:rsidRPr="00D82A73">
                <w:rPr>
                  <w:rFonts w:eastAsia="Arial Unicode MS"/>
                </w:rPr>
                <w:t>Länk till objekt</w:t>
              </w:r>
            </w:ins>
          </w:p>
        </w:tc>
        <w:tc>
          <w:tcPr>
            <w:tcW w:w="1920" w:type="dxa"/>
          </w:tcPr>
          <w:p w14:paraId="13E35B03" w14:textId="77777777" w:rsidR="00A35CF2" w:rsidRPr="00D82A73" w:rsidRDefault="00A35CF2" w:rsidP="00177141">
            <w:pPr>
              <w:rPr>
                <w:ins w:id="1605" w:author="Jarno Nieminen" w:date="2014-09-04T09:09:00Z"/>
                <w:rFonts w:ascii="Arial" w:eastAsia="Arial Unicode MS" w:hAnsi="Arial"/>
              </w:rPr>
            </w:pPr>
          </w:p>
        </w:tc>
        <w:tc>
          <w:tcPr>
            <w:tcW w:w="1200" w:type="dxa"/>
            <w:shd w:val="clear" w:color="auto" w:fill="auto"/>
          </w:tcPr>
          <w:p w14:paraId="1427362B" w14:textId="77777777" w:rsidR="00A35CF2" w:rsidRPr="00D82A73" w:rsidRDefault="00A35CF2" w:rsidP="00177141">
            <w:pPr>
              <w:rPr>
                <w:ins w:id="1606" w:author="Jarno Nieminen" w:date="2014-09-04T09:09:00Z"/>
                <w:rFonts w:ascii="Arial" w:eastAsia="Arial Unicode MS" w:hAnsi="Arial"/>
              </w:rPr>
            </w:pPr>
            <w:ins w:id="160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3F55CC50" w14:textId="77777777" w:rsidR="00A35CF2" w:rsidRPr="00D82A73" w:rsidRDefault="00A35CF2" w:rsidP="00177141">
            <w:pPr>
              <w:rPr>
                <w:ins w:id="1608" w:author="Jarno Nieminen" w:date="2014-09-04T09:09:00Z"/>
                <w:rFonts w:ascii="Arial" w:eastAsia="Arial Unicode MS" w:hAnsi="Arial"/>
              </w:rPr>
            </w:pPr>
            <w:ins w:id="160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598BF7D8" w14:textId="77777777" w:rsidR="00A35CF2" w:rsidRPr="00D82A73" w:rsidRDefault="00A35CF2" w:rsidP="00177141">
            <w:pPr>
              <w:rPr>
                <w:ins w:id="1610" w:author="Jarno Nieminen" w:date="2014-09-04T09:09:00Z"/>
                <w:rFonts w:ascii="Arial" w:eastAsia="Arial Unicode MS" w:hAnsi="Arial"/>
              </w:rPr>
            </w:pPr>
            <w:ins w:id="1611" w:author="Jarno Nieminen" w:date="2014-09-04T09:09:00Z">
              <w:r>
                <w:rPr>
                  <w:rFonts w:ascii="Arial" w:eastAsia="Arial Unicode MS" w:hAnsi="Arial"/>
                </w:rPr>
                <w:t>N/A</w:t>
              </w:r>
            </w:ins>
          </w:p>
        </w:tc>
      </w:tr>
      <w:tr w:rsidR="00A35CF2" w:rsidRPr="00D82A73" w14:paraId="48B188A1" w14:textId="77777777" w:rsidTr="00177141">
        <w:trPr>
          <w:trHeight w:val="217"/>
          <w:ins w:id="1612" w:author="Jarno Nieminen" w:date="2014-09-04T09:09:00Z"/>
        </w:trPr>
        <w:tc>
          <w:tcPr>
            <w:tcW w:w="2545" w:type="dxa"/>
            <w:gridSpan w:val="2"/>
          </w:tcPr>
          <w:p w14:paraId="228B1C08" w14:textId="77777777" w:rsidR="00A35CF2" w:rsidRPr="00D82A73" w:rsidRDefault="00A35CF2" w:rsidP="00177141">
            <w:pPr>
              <w:rPr>
                <w:ins w:id="1613" w:author="Jarno Nieminen" w:date="2014-09-04T09:09:00Z"/>
                <w:rFonts w:eastAsia="Arial Unicode MS"/>
              </w:rPr>
            </w:pPr>
            <w:ins w:id="1614" w:author="Jarno Nieminen" w:date="2014-09-04T09:09:00Z">
              <w:r w:rsidRPr="00D82A73">
                <w:rPr>
                  <w:rFonts w:eastAsia="Arial Unicode MS"/>
                </w:rPr>
                <w:t>Svarsalternativ/id</w:t>
              </w:r>
            </w:ins>
          </w:p>
          <w:p w14:paraId="4DBF1F7E" w14:textId="77777777" w:rsidR="00A35CF2" w:rsidRPr="00D82A73" w:rsidRDefault="00A35CF2" w:rsidP="00177141">
            <w:pPr>
              <w:rPr>
                <w:ins w:id="1615" w:author="Jarno Nieminen" w:date="2014-09-04T09:09:00Z"/>
                <w:rFonts w:eastAsia="Arial Unicode MS"/>
              </w:rPr>
            </w:pPr>
            <w:ins w:id="1616" w:author="Jarno Nieminen" w:date="2014-09-04T09:09:00Z">
              <w:r w:rsidRPr="00D82A73">
                <w:rPr>
                  <w:rFonts w:eastAsia="Arial Unicode MS"/>
                </w:rPr>
                <w:t>(</w:t>
              </w:r>
              <w:r>
                <w:rPr>
                  <w:rFonts w:eastAsia="Arial Unicode MS"/>
                </w:rPr>
                <w:t>a</w:t>
              </w:r>
              <w:r w:rsidRPr="00D82A73">
                <w:rPr>
                  <w:rFonts w:eastAsia="Arial Unicode MS"/>
                </w:rPr>
                <w:t>nswerAlternative</w:t>
              </w:r>
              <w:r>
                <w:rPr>
                  <w:rFonts w:eastAsia="Arial Unicode MS"/>
                </w:rPr>
                <w:t>s</w:t>
              </w:r>
              <w:r w:rsidRPr="00D82A73">
                <w:rPr>
                  <w:rFonts w:eastAsia="Arial Unicode MS"/>
                </w:rPr>
                <w:t>)</w:t>
              </w:r>
            </w:ins>
          </w:p>
        </w:tc>
        <w:tc>
          <w:tcPr>
            <w:tcW w:w="3410" w:type="dxa"/>
          </w:tcPr>
          <w:p w14:paraId="382814A4" w14:textId="77777777" w:rsidR="00A35CF2" w:rsidRPr="00D82A73" w:rsidRDefault="00A35CF2" w:rsidP="00177141">
            <w:pPr>
              <w:rPr>
                <w:ins w:id="1617" w:author="Jarno Nieminen" w:date="2014-09-04T09:09:00Z"/>
                <w:rFonts w:eastAsia="Arial Unicode MS"/>
              </w:rPr>
            </w:pPr>
            <w:ins w:id="1618" w:author="Jarno Nieminen" w:date="2014-09-04T09:09:00Z">
              <w:r w:rsidRPr="00D82A73">
                <w:rPr>
                  <w:rFonts w:eastAsia="Arial Unicode MS"/>
                </w:rPr>
                <w:t>Koppling till klass för svarsalternativ.</w:t>
              </w:r>
            </w:ins>
          </w:p>
        </w:tc>
        <w:tc>
          <w:tcPr>
            <w:tcW w:w="1140" w:type="dxa"/>
          </w:tcPr>
          <w:p w14:paraId="74ACB8AF" w14:textId="77777777" w:rsidR="00A35CF2" w:rsidRPr="00D82A73" w:rsidRDefault="00A35CF2" w:rsidP="00177141">
            <w:pPr>
              <w:rPr>
                <w:ins w:id="1619" w:author="Jarno Nieminen" w:date="2014-09-04T09:09:00Z"/>
                <w:rFonts w:eastAsia="Arial Unicode MS"/>
              </w:rPr>
            </w:pPr>
            <w:ins w:id="1620" w:author="Jarno Nieminen" w:date="2014-09-04T09:09:00Z">
              <w:r w:rsidRPr="00D82A73">
                <w:rPr>
                  <w:rFonts w:eastAsia="Arial Unicode MS"/>
                </w:rPr>
                <w:t>II</w:t>
              </w:r>
            </w:ins>
          </w:p>
        </w:tc>
        <w:tc>
          <w:tcPr>
            <w:tcW w:w="717" w:type="dxa"/>
          </w:tcPr>
          <w:p w14:paraId="2135FB00" w14:textId="77777777" w:rsidR="00A35CF2" w:rsidRPr="00D82A73" w:rsidRDefault="00A35CF2" w:rsidP="00177141">
            <w:pPr>
              <w:rPr>
                <w:ins w:id="1621" w:author="Jarno Nieminen" w:date="2014-09-04T09:09:00Z"/>
                <w:rFonts w:eastAsia="Arial Unicode MS"/>
              </w:rPr>
            </w:pPr>
            <w:ins w:id="1622" w:author="Jarno Nieminen" w:date="2014-09-04T09:09:00Z">
              <w:r w:rsidRPr="00D82A73">
                <w:rPr>
                  <w:rFonts w:eastAsia="Arial Unicode MS"/>
                </w:rPr>
                <w:t>0..*</w:t>
              </w:r>
            </w:ins>
          </w:p>
        </w:tc>
        <w:tc>
          <w:tcPr>
            <w:tcW w:w="1803" w:type="dxa"/>
          </w:tcPr>
          <w:p w14:paraId="2EEAF85B" w14:textId="77777777" w:rsidR="00A35CF2" w:rsidRPr="00D82A73" w:rsidRDefault="00A35CF2" w:rsidP="00177141">
            <w:pPr>
              <w:rPr>
                <w:ins w:id="1623" w:author="Jarno Nieminen" w:date="2014-09-04T09:09:00Z"/>
                <w:rFonts w:eastAsia="Arial Unicode MS"/>
              </w:rPr>
            </w:pPr>
            <w:ins w:id="1624" w:author="Jarno Nieminen" w:date="2014-09-04T09:09:00Z">
              <w:r w:rsidRPr="00D82A73">
                <w:rPr>
                  <w:rFonts w:eastAsia="Arial Unicode MS"/>
                </w:rPr>
                <w:t>Länk till objekt</w:t>
              </w:r>
            </w:ins>
          </w:p>
        </w:tc>
        <w:tc>
          <w:tcPr>
            <w:tcW w:w="1920" w:type="dxa"/>
          </w:tcPr>
          <w:p w14:paraId="07468E3C" w14:textId="77777777" w:rsidR="00A35CF2" w:rsidRPr="00D82A73" w:rsidRDefault="00A35CF2" w:rsidP="00177141">
            <w:pPr>
              <w:rPr>
                <w:ins w:id="1625" w:author="Jarno Nieminen" w:date="2014-09-04T09:09:00Z"/>
                <w:rFonts w:ascii="Arial" w:eastAsia="Arial Unicode MS" w:hAnsi="Arial"/>
              </w:rPr>
            </w:pPr>
          </w:p>
        </w:tc>
        <w:tc>
          <w:tcPr>
            <w:tcW w:w="1200" w:type="dxa"/>
            <w:shd w:val="clear" w:color="auto" w:fill="auto"/>
          </w:tcPr>
          <w:p w14:paraId="38CB38BD" w14:textId="77777777" w:rsidR="00A35CF2" w:rsidRPr="00D82A73" w:rsidRDefault="00A35CF2" w:rsidP="00177141">
            <w:pPr>
              <w:rPr>
                <w:ins w:id="1626" w:author="Jarno Nieminen" w:date="2014-09-04T09:09:00Z"/>
                <w:rFonts w:ascii="Arial" w:eastAsia="Arial Unicode MS" w:hAnsi="Arial"/>
              </w:rPr>
            </w:pPr>
            <w:ins w:id="162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674C7330" w14:textId="77777777" w:rsidR="00A35CF2" w:rsidRPr="00D82A73" w:rsidRDefault="00A35CF2" w:rsidP="00177141">
            <w:pPr>
              <w:rPr>
                <w:ins w:id="1628" w:author="Jarno Nieminen" w:date="2014-09-04T09:09:00Z"/>
                <w:rFonts w:ascii="Arial" w:eastAsia="Arial Unicode MS" w:hAnsi="Arial"/>
              </w:rPr>
            </w:pPr>
            <w:ins w:id="162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7AEBF20B" w14:textId="77777777" w:rsidR="00A35CF2" w:rsidRPr="00D82A73" w:rsidRDefault="00A35CF2" w:rsidP="00177141">
            <w:pPr>
              <w:rPr>
                <w:ins w:id="1630" w:author="Jarno Nieminen" w:date="2014-09-04T09:09:00Z"/>
                <w:rFonts w:ascii="Arial" w:eastAsia="Arial Unicode MS" w:hAnsi="Arial"/>
              </w:rPr>
            </w:pPr>
            <w:ins w:id="1631" w:author="Jarno Nieminen" w:date="2014-09-04T09:09:00Z">
              <w:r>
                <w:rPr>
                  <w:rFonts w:ascii="Arial" w:eastAsia="Arial Unicode MS" w:hAnsi="Arial"/>
                </w:rPr>
                <w:t>N/A</w:t>
              </w:r>
            </w:ins>
          </w:p>
        </w:tc>
      </w:tr>
      <w:tr w:rsidR="00A35CF2" w:rsidRPr="00D82A73" w14:paraId="4ACBCEF0" w14:textId="77777777" w:rsidTr="00177141">
        <w:trPr>
          <w:trHeight w:val="217"/>
          <w:ins w:id="1632" w:author="Jarno Nieminen" w:date="2014-09-04T09:09:00Z"/>
        </w:trPr>
        <w:tc>
          <w:tcPr>
            <w:tcW w:w="2545" w:type="dxa"/>
            <w:gridSpan w:val="2"/>
          </w:tcPr>
          <w:p w14:paraId="5DD37369" w14:textId="77777777" w:rsidR="00A35CF2" w:rsidRDefault="00A35CF2" w:rsidP="00177141">
            <w:pPr>
              <w:rPr>
                <w:ins w:id="1633" w:author="Jarno Nieminen" w:date="2014-09-04T09:09:00Z"/>
                <w:rFonts w:eastAsia="Arial Unicode MS"/>
              </w:rPr>
            </w:pPr>
            <w:ins w:id="1634" w:author="Jarno Nieminen" w:date="2014-09-04T09:09:00Z">
              <w:r w:rsidRPr="00D82A73">
                <w:rPr>
                  <w:rFonts w:eastAsia="Arial Unicode MS"/>
                </w:rPr>
                <w:t>Media/id</w:t>
              </w:r>
            </w:ins>
          </w:p>
          <w:p w14:paraId="13FF64B4" w14:textId="77777777" w:rsidR="00A35CF2" w:rsidRPr="00D82A73" w:rsidRDefault="00A35CF2" w:rsidP="00177141">
            <w:pPr>
              <w:rPr>
                <w:ins w:id="1635" w:author="Jarno Nieminen" w:date="2014-09-04T09:09:00Z"/>
                <w:rFonts w:eastAsia="Arial Unicode MS"/>
              </w:rPr>
            </w:pPr>
            <w:ins w:id="1636" w:author="Jarno Nieminen" w:date="2014-09-04T09:09:00Z">
              <w:r>
                <w:rPr>
                  <w:rFonts w:eastAsia="Arial Unicode MS"/>
                </w:rPr>
                <w:t>(media)</w:t>
              </w:r>
            </w:ins>
          </w:p>
        </w:tc>
        <w:tc>
          <w:tcPr>
            <w:tcW w:w="3410" w:type="dxa"/>
          </w:tcPr>
          <w:p w14:paraId="47C713E6" w14:textId="77777777" w:rsidR="00A35CF2" w:rsidRPr="00D82A73" w:rsidRDefault="00A35CF2" w:rsidP="00177141">
            <w:pPr>
              <w:rPr>
                <w:ins w:id="1637" w:author="Jarno Nieminen" w:date="2014-09-04T09:09:00Z"/>
                <w:rFonts w:eastAsia="Arial Unicode MS"/>
              </w:rPr>
            </w:pPr>
            <w:ins w:id="1638" w:author="Jarno Nieminen" w:date="2014-09-04T09:09:00Z">
              <w:r w:rsidRPr="00D82A73">
                <w:rPr>
                  <w:rFonts w:eastAsia="Arial Unicode MS"/>
                </w:rPr>
                <w:t>Koppling till klass för media.</w:t>
              </w:r>
            </w:ins>
          </w:p>
        </w:tc>
        <w:tc>
          <w:tcPr>
            <w:tcW w:w="1140" w:type="dxa"/>
          </w:tcPr>
          <w:p w14:paraId="3B533579" w14:textId="77777777" w:rsidR="00A35CF2" w:rsidRPr="00D82A73" w:rsidRDefault="00A35CF2" w:rsidP="00177141">
            <w:pPr>
              <w:rPr>
                <w:ins w:id="1639" w:author="Jarno Nieminen" w:date="2014-09-04T09:09:00Z"/>
                <w:rFonts w:eastAsia="Arial Unicode MS"/>
              </w:rPr>
            </w:pPr>
            <w:ins w:id="1640" w:author="Jarno Nieminen" w:date="2014-09-04T09:09:00Z">
              <w:r w:rsidRPr="00D82A73">
                <w:rPr>
                  <w:rFonts w:eastAsia="Arial Unicode MS"/>
                </w:rPr>
                <w:t>II</w:t>
              </w:r>
            </w:ins>
          </w:p>
        </w:tc>
        <w:tc>
          <w:tcPr>
            <w:tcW w:w="717" w:type="dxa"/>
          </w:tcPr>
          <w:p w14:paraId="02373169" w14:textId="77777777" w:rsidR="00A35CF2" w:rsidRPr="00D82A73" w:rsidRDefault="00A35CF2" w:rsidP="00177141">
            <w:pPr>
              <w:rPr>
                <w:ins w:id="1641" w:author="Jarno Nieminen" w:date="2014-09-04T09:09:00Z"/>
                <w:rFonts w:eastAsia="Arial Unicode MS"/>
              </w:rPr>
            </w:pPr>
            <w:ins w:id="1642" w:author="Jarno Nieminen" w:date="2014-09-04T09:09:00Z">
              <w:r w:rsidRPr="00D82A73">
                <w:rPr>
                  <w:rFonts w:eastAsia="Arial Unicode MS"/>
                </w:rPr>
                <w:t>0..1</w:t>
              </w:r>
            </w:ins>
          </w:p>
        </w:tc>
        <w:tc>
          <w:tcPr>
            <w:tcW w:w="1803" w:type="dxa"/>
          </w:tcPr>
          <w:p w14:paraId="1A6F4371" w14:textId="77777777" w:rsidR="00A35CF2" w:rsidRPr="00D82A73" w:rsidRDefault="00A35CF2" w:rsidP="00177141">
            <w:pPr>
              <w:rPr>
                <w:ins w:id="1643" w:author="Jarno Nieminen" w:date="2014-09-04T09:09:00Z"/>
                <w:rFonts w:eastAsia="Arial Unicode MS"/>
              </w:rPr>
            </w:pPr>
            <w:ins w:id="1644" w:author="Jarno Nieminen" w:date="2014-09-04T09:09:00Z">
              <w:r w:rsidRPr="00D82A73">
                <w:rPr>
                  <w:rFonts w:eastAsia="Arial Unicode MS"/>
                </w:rPr>
                <w:t>Länk till objekt</w:t>
              </w:r>
            </w:ins>
          </w:p>
        </w:tc>
        <w:tc>
          <w:tcPr>
            <w:tcW w:w="1920" w:type="dxa"/>
          </w:tcPr>
          <w:p w14:paraId="397B05AB" w14:textId="77777777" w:rsidR="00A35CF2" w:rsidRPr="00D82A73" w:rsidRDefault="00A35CF2" w:rsidP="00177141">
            <w:pPr>
              <w:rPr>
                <w:ins w:id="1645" w:author="Jarno Nieminen" w:date="2014-09-04T09:09:00Z"/>
                <w:rFonts w:ascii="Arial" w:eastAsia="Arial Unicode MS" w:hAnsi="Arial"/>
              </w:rPr>
            </w:pPr>
          </w:p>
        </w:tc>
        <w:tc>
          <w:tcPr>
            <w:tcW w:w="1200" w:type="dxa"/>
            <w:shd w:val="clear" w:color="auto" w:fill="auto"/>
          </w:tcPr>
          <w:p w14:paraId="3F9543C4" w14:textId="77777777" w:rsidR="00A35CF2" w:rsidRPr="00D82A73" w:rsidRDefault="00A35CF2" w:rsidP="00177141">
            <w:pPr>
              <w:rPr>
                <w:ins w:id="1646" w:author="Jarno Nieminen" w:date="2014-09-04T09:09:00Z"/>
                <w:rFonts w:ascii="Arial" w:eastAsia="Arial Unicode MS" w:hAnsi="Arial"/>
              </w:rPr>
            </w:pPr>
            <w:ins w:id="164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5C559D74" w14:textId="77777777" w:rsidR="00A35CF2" w:rsidRPr="00D82A73" w:rsidRDefault="00A35CF2" w:rsidP="00177141">
            <w:pPr>
              <w:rPr>
                <w:ins w:id="1648" w:author="Jarno Nieminen" w:date="2014-09-04T09:09:00Z"/>
                <w:rFonts w:ascii="Arial" w:eastAsia="Arial Unicode MS" w:hAnsi="Arial"/>
              </w:rPr>
            </w:pPr>
            <w:ins w:id="164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5B865084" w14:textId="77777777" w:rsidR="00A35CF2" w:rsidRPr="00D82A73" w:rsidRDefault="00A35CF2" w:rsidP="00177141">
            <w:pPr>
              <w:rPr>
                <w:ins w:id="1650" w:author="Jarno Nieminen" w:date="2014-09-04T09:09:00Z"/>
                <w:rFonts w:ascii="Arial" w:eastAsia="Arial Unicode MS" w:hAnsi="Arial"/>
              </w:rPr>
            </w:pPr>
            <w:ins w:id="1651" w:author="Jarno Nieminen" w:date="2014-09-04T09:09:00Z">
              <w:r>
                <w:rPr>
                  <w:rFonts w:ascii="Arial" w:eastAsia="Arial Unicode MS" w:hAnsi="Arial"/>
                </w:rPr>
                <w:t>N/A</w:t>
              </w:r>
            </w:ins>
          </w:p>
        </w:tc>
      </w:tr>
      <w:tr w:rsidR="00A35CF2" w:rsidRPr="00D82A73" w14:paraId="1C89C505" w14:textId="77777777" w:rsidTr="00177141">
        <w:trPr>
          <w:trHeight w:val="217"/>
          <w:ins w:id="1652" w:author="Jarno Nieminen" w:date="2014-09-04T09:09:00Z"/>
        </w:trPr>
        <w:tc>
          <w:tcPr>
            <w:tcW w:w="2545" w:type="dxa"/>
            <w:gridSpan w:val="2"/>
          </w:tcPr>
          <w:p w14:paraId="07CEB81D" w14:textId="77777777" w:rsidR="00A35CF2" w:rsidRDefault="00A35CF2" w:rsidP="00177141">
            <w:pPr>
              <w:rPr>
                <w:ins w:id="1653" w:author="Jarno Nieminen" w:date="2014-09-04T09:09:00Z"/>
                <w:rFonts w:eastAsia="Arial Unicode MS"/>
              </w:rPr>
            </w:pPr>
            <w:ins w:id="1654" w:author="Jarno Nieminen" w:date="2014-09-04T09:09:00Z">
              <w:r w:rsidRPr="00D82A73">
                <w:rPr>
                  <w:rFonts w:eastAsia="Arial Unicode MS"/>
                </w:rPr>
                <w:t>ValidationEvent/id</w:t>
              </w:r>
            </w:ins>
          </w:p>
          <w:p w14:paraId="2079EBBB" w14:textId="77777777" w:rsidR="00A35CF2" w:rsidRPr="00D82A73" w:rsidRDefault="00A35CF2" w:rsidP="00177141">
            <w:pPr>
              <w:rPr>
                <w:ins w:id="1655" w:author="Jarno Nieminen" w:date="2014-09-04T09:09:00Z"/>
                <w:rFonts w:eastAsia="Arial Unicode MS"/>
              </w:rPr>
            </w:pPr>
            <w:ins w:id="1656" w:author="Jarno Nieminen" w:date="2014-09-04T09:09:00Z">
              <w:r>
                <w:rPr>
                  <w:rFonts w:eastAsia="Arial Unicode MS"/>
                </w:rPr>
                <w:t>(validationsEvents)</w:t>
              </w:r>
            </w:ins>
          </w:p>
        </w:tc>
        <w:tc>
          <w:tcPr>
            <w:tcW w:w="3410" w:type="dxa"/>
          </w:tcPr>
          <w:p w14:paraId="00552B72" w14:textId="77777777" w:rsidR="00A35CF2" w:rsidRPr="00D82A73" w:rsidRDefault="00A35CF2" w:rsidP="00177141">
            <w:pPr>
              <w:rPr>
                <w:ins w:id="1657" w:author="Jarno Nieminen" w:date="2014-09-04T09:09:00Z"/>
                <w:rFonts w:eastAsia="Arial Unicode MS"/>
              </w:rPr>
            </w:pPr>
            <w:ins w:id="1658" w:author="Jarno Nieminen" w:date="2014-09-04T09:09:00Z">
              <w:r w:rsidRPr="00D82A73">
                <w:rPr>
                  <w:rFonts w:eastAsia="Arial Unicode MS"/>
                </w:rPr>
                <w:t>Koppling till klass för validerings events.</w:t>
              </w:r>
            </w:ins>
          </w:p>
        </w:tc>
        <w:tc>
          <w:tcPr>
            <w:tcW w:w="1140" w:type="dxa"/>
          </w:tcPr>
          <w:p w14:paraId="5E7064F7" w14:textId="77777777" w:rsidR="00A35CF2" w:rsidRPr="00D82A73" w:rsidRDefault="00A35CF2" w:rsidP="00177141">
            <w:pPr>
              <w:rPr>
                <w:ins w:id="1659" w:author="Jarno Nieminen" w:date="2014-09-04T09:09:00Z"/>
                <w:rFonts w:eastAsia="Arial Unicode MS"/>
              </w:rPr>
            </w:pPr>
            <w:ins w:id="1660" w:author="Jarno Nieminen" w:date="2014-09-04T09:09:00Z">
              <w:r w:rsidRPr="00D82A73">
                <w:rPr>
                  <w:rFonts w:eastAsia="Arial Unicode MS"/>
                </w:rPr>
                <w:t>II</w:t>
              </w:r>
            </w:ins>
          </w:p>
        </w:tc>
        <w:tc>
          <w:tcPr>
            <w:tcW w:w="717" w:type="dxa"/>
          </w:tcPr>
          <w:p w14:paraId="18DE4C8C" w14:textId="77777777" w:rsidR="00A35CF2" w:rsidRPr="00D82A73" w:rsidRDefault="00A35CF2" w:rsidP="00177141">
            <w:pPr>
              <w:rPr>
                <w:ins w:id="1661" w:author="Jarno Nieminen" w:date="2014-09-04T09:09:00Z"/>
                <w:rFonts w:eastAsia="Arial Unicode MS"/>
              </w:rPr>
            </w:pPr>
            <w:ins w:id="1662" w:author="Jarno Nieminen" w:date="2014-09-04T09:09:00Z">
              <w:r w:rsidRPr="00D82A73">
                <w:rPr>
                  <w:rFonts w:eastAsia="Arial Unicode MS"/>
                </w:rPr>
                <w:t>0..*</w:t>
              </w:r>
            </w:ins>
          </w:p>
        </w:tc>
        <w:tc>
          <w:tcPr>
            <w:tcW w:w="1803" w:type="dxa"/>
          </w:tcPr>
          <w:p w14:paraId="232B5F8B" w14:textId="77777777" w:rsidR="00A35CF2" w:rsidRPr="00D82A73" w:rsidRDefault="00A35CF2" w:rsidP="00177141">
            <w:pPr>
              <w:rPr>
                <w:ins w:id="1663" w:author="Jarno Nieminen" w:date="2014-09-04T09:09:00Z"/>
                <w:rFonts w:eastAsia="Arial Unicode MS"/>
              </w:rPr>
            </w:pPr>
            <w:ins w:id="1664" w:author="Jarno Nieminen" w:date="2014-09-04T09:09:00Z">
              <w:r w:rsidRPr="00D82A73">
                <w:rPr>
                  <w:rFonts w:eastAsia="Arial Unicode MS"/>
                </w:rPr>
                <w:t>Länk till objekt</w:t>
              </w:r>
            </w:ins>
          </w:p>
        </w:tc>
        <w:tc>
          <w:tcPr>
            <w:tcW w:w="1920" w:type="dxa"/>
          </w:tcPr>
          <w:p w14:paraId="51FD1250" w14:textId="77777777" w:rsidR="00A35CF2" w:rsidRPr="00D82A73" w:rsidRDefault="00A35CF2" w:rsidP="00177141">
            <w:pPr>
              <w:rPr>
                <w:ins w:id="1665" w:author="Jarno Nieminen" w:date="2014-09-04T09:09:00Z"/>
                <w:rFonts w:ascii="Arial" w:eastAsia="Arial Unicode MS" w:hAnsi="Arial"/>
              </w:rPr>
            </w:pPr>
          </w:p>
        </w:tc>
        <w:tc>
          <w:tcPr>
            <w:tcW w:w="1200" w:type="dxa"/>
            <w:shd w:val="clear" w:color="auto" w:fill="auto"/>
          </w:tcPr>
          <w:p w14:paraId="74B47774" w14:textId="77777777" w:rsidR="00A35CF2" w:rsidRPr="00D82A73" w:rsidRDefault="00A35CF2" w:rsidP="00177141">
            <w:pPr>
              <w:rPr>
                <w:ins w:id="1666" w:author="Jarno Nieminen" w:date="2014-09-04T09:09:00Z"/>
                <w:rFonts w:ascii="Arial" w:eastAsia="Arial Unicode MS" w:hAnsi="Arial"/>
              </w:rPr>
            </w:pPr>
            <w:ins w:id="166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4A5788AA" w14:textId="77777777" w:rsidR="00A35CF2" w:rsidRPr="00D82A73" w:rsidRDefault="00A35CF2" w:rsidP="00177141">
            <w:pPr>
              <w:rPr>
                <w:ins w:id="1668" w:author="Jarno Nieminen" w:date="2014-09-04T09:09:00Z"/>
                <w:rFonts w:ascii="Arial" w:eastAsia="Arial Unicode MS" w:hAnsi="Arial"/>
              </w:rPr>
            </w:pPr>
            <w:ins w:id="166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1B22AE69" w14:textId="77777777" w:rsidR="00A35CF2" w:rsidRPr="00D82A73" w:rsidRDefault="00A35CF2" w:rsidP="00177141">
            <w:pPr>
              <w:rPr>
                <w:ins w:id="1670" w:author="Jarno Nieminen" w:date="2014-09-04T09:09:00Z"/>
                <w:rFonts w:ascii="Arial" w:eastAsia="Arial Unicode MS" w:hAnsi="Arial"/>
              </w:rPr>
            </w:pPr>
            <w:ins w:id="1671" w:author="Jarno Nieminen" w:date="2014-09-04T09:09:00Z">
              <w:r>
                <w:rPr>
                  <w:rFonts w:ascii="Arial" w:eastAsia="Arial Unicode MS" w:hAnsi="Arial"/>
                </w:rPr>
                <w:t>N/A</w:t>
              </w:r>
            </w:ins>
          </w:p>
        </w:tc>
      </w:tr>
      <w:tr w:rsidR="00A35CF2" w:rsidRPr="00D82A73" w14:paraId="40CFC878" w14:textId="77777777" w:rsidTr="00177141">
        <w:trPr>
          <w:trHeight w:val="217"/>
          <w:ins w:id="1672" w:author="Jarno Nieminen" w:date="2014-09-04T09:09:00Z"/>
        </w:trPr>
        <w:tc>
          <w:tcPr>
            <w:tcW w:w="2545" w:type="dxa"/>
            <w:gridSpan w:val="2"/>
          </w:tcPr>
          <w:p w14:paraId="6C58003E" w14:textId="77777777" w:rsidR="00A35CF2" w:rsidRDefault="00A35CF2" w:rsidP="00177141">
            <w:pPr>
              <w:rPr>
                <w:ins w:id="1673" w:author="Jarno Nieminen" w:date="2014-09-04T09:09:00Z"/>
                <w:rFonts w:eastAsia="Arial Unicode MS"/>
              </w:rPr>
            </w:pPr>
            <w:ins w:id="1674" w:author="Jarno Nieminen" w:date="2014-09-04T09:09:00Z">
              <w:r w:rsidRPr="00D82A73">
                <w:rPr>
                  <w:rFonts w:eastAsia="Arial Unicode MS"/>
                </w:rPr>
                <w:t>GridValue/id</w:t>
              </w:r>
            </w:ins>
          </w:p>
          <w:p w14:paraId="070E49E8" w14:textId="77777777" w:rsidR="00A35CF2" w:rsidRPr="00D82A73" w:rsidRDefault="00A35CF2" w:rsidP="00177141">
            <w:pPr>
              <w:rPr>
                <w:ins w:id="1675" w:author="Jarno Nieminen" w:date="2014-09-04T09:09:00Z"/>
                <w:rFonts w:eastAsia="Arial Unicode MS"/>
              </w:rPr>
            </w:pPr>
            <w:ins w:id="1676" w:author="Jarno Nieminen" w:date="2014-09-04T09:09:00Z">
              <w:r>
                <w:rPr>
                  <w:rFonts w:eastAsia="Arial Unicode MS"/>
                </w:rPr>
                <w:t>(gridValue)</w:t>
              </w:r>
            </w:ins>
          </w:p>
        </w:tc>
        <w:tc>
          <w:tcPr>
            <w:tcW w:w="3410" w:type="dxa"/>
          </w:tcPr>
          <w:p w14:paraId="4A35F4AA" w14:textId="77777777" w:rsidR="00A35CF2" w:rsidRPr="00D82A73" w:rsidRDefault="00A35CF2" w:rsidP="00177141">
            <w:pPr>
              <w:rPr>
                <w:ins w:id="1677" w:author="Jarno Nieminen" w:date="2014-09-04T09:09:00Z"/>
                <w:rFonts w:eastAsia="Arial Unicode MS"/>
              </w:rPr>
            </w:pPr>
            <w:ins w:id="1678" w:author="Jarno Nieminen" w:date="2014-09-04T09:09:00Z">
              <w:r w:rsidRPr="00D82A73">
                <w:rPr>
                  <w:rFonts w:eastAsia="Arial Unicode MS"/>
                </w:rPr>
                <w:t>Koppling till klass för ”grid” värden.</w:t>
              </w:r>
            </w:ins>
          </w:p>
        </w:tc>
        <w:tc>
          <w:tcPr>
            <w:tcW w:w="1140" w:type="dxa"/>
          </w:tcPr>
          <w:p w14:paraId="12F7FE1E" w14:textId="77777777" w:rsidR="00A35CF2" w:rsidRPr="00D82A73" w:rsidRDefault="00A35CF2" w:rsidP="00177141">
            <w:pPr>
              <w:rPr>
                <w:ins w:id="1679" w:author="Jarno Nieminen" w:date="2014-09-04T09:09:00Z"/>
                <w:rFonts w:eastAsia="Arial Unicode MS"/>
              </w:rPr>
            </w:pPr>
            <w:ins w:id="1680" w:author="Jarno Nieminen" w:date="2014-09-04T09:09:00Z">
              <w:r w:rsidRPr="00D82A73">
                <w:rPr>
                  <w:rFonts w:eastAsia="Arial Unicode MS"/>
                </w:rPr>
                <w:t>II</w:t>
              </w:r>
            </w:ins>
          </w:p>
        </w:tc>
        <w:tc>
          <w:tcPr>
            <w:tcW w:w="717" w:type="dxa"/>
          </w:tcPr>
          <w:p w14:paraId="4EDC8F00" w14:textId="77777777" w:rsidR="00A35CF2" w:rsidRPr="00D82A73" w:rsidRDefault="00A35CF2" w:rsidP="00177141">
            <w:pPr>
              <w:rPr>
                <w:ins w:id="1681" w:author="Jarno Nieminen" w:date="2014-09-04T09:09:00Z"/>
                <w:rFonts w:eastAsia="Arial Unicode MS"/>
              </w:rPr>
            </w:pPr>
            <w:ins w:id="1682" w:author="Jarno Nieminen" w:date="2014-09-04T09:09:00Z">
              <w:r w:rsidRPr="00D82A73">
                <w:rPr>
                  <w:rFonts w:eastAsia="Arial Unicode MS"/>
                </w:rPr>
                <w:t>0..1</w:t>
              </w:r>
            </w:ins>
          </w:p>
        </w:tc>
        <w:tc>
          <w:tcPr>
            <w:tcW w:w="1803" w:type="dxa"/>
          </w:tcPr>
          <w:p w14:paraId="7E66E57D" w14:textId="77777777" w:rsidR="00A35CF2" w:rsidRPr="00D82A73" w:rsidRDefault="00A35CF2" w:rsidP="00177141">
            <w:pPr>
              <w:rPr>
                <w:ins w:id="1683" w:author="Jarno Nieminen" w:date="2014-09-04T09:09:00Z"/>
                <w:rFonts w:eastAsia="Arial Unicode MS"/>
              </w:rPr>
            </w:pPr>
            <w:ins w:id="1684" w:author="Jarno Nieminen" w:date="2014-09-04T09:09:00Z">
              <w:r w:rsidRPr="00D82A73">
                <w:rPr>
                  <w:rFonts w:eastAsia="Arial Unicode MS"/>
                </w:rPr>
                <w:t>Länk till objekt.</w:t>
              </w:r>
            </w:ins>
          </w:p>
        </w:tc>
        <w:tc>
          <w:tcPr>
            <w:tcW w:w="1920" w:type="dxa"/>
          </w:tcPr>
          <w:p w14:paraId="4C7EDB3B" w14:textId="77777777" w:rsidR="00A35CF2" w:rsidRPr="00D82A73" w:rsidRDefault="00A35CF2" w:rsidP="00177141">
            <w:pPr>
              <w:rPr>
                <w:ins w:id="1685" w:author="Jarno Nieminen" w:date="2014-09-04T09:09:00Z"/>
                <w:rFonts w:ascii="Arial" w:eastAsia="Arial Unicode MS" w:hAnsi="Arial"/>
              </w:rPr>
            </w:pPr>
          </w:p>
        </w:tc>
        <w:tc>
          <w:tcPr>
            <w:tcW w:w="1200" w:type="dxa"/>
            <w:shd w:val="clear" w:color="auto" w:fill="auto"/>
          </w:tcPr>
          <w:p w14:paraId="39AD32C9" w14:textId="77777777" w:rsidR="00A35CF2" w:rsidRPr="00D82A73" w:rsidRDefault="00A35CF2" w:rsidP="00177141">
            <w:pPr>
              <w:rPr>
                <w:ins w:id="1686" w:author="Jarno Nieminen" w:date="2014-09-04T09:09:00Z"/>
                <w:rFonts w:ascii="Arial" w:eastAsia="Arial Unicode MS" w:hAnsi="Arial"/>
              </w:rPr>
            </w:pPr>
            <w:ins w:id="168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44822661" w14:textId="77777777" w:rsidR="00A35CF2" w:rsidRPr="00D82A73" w:rsidRDefault="00A35CF2" w:rsidP="00177141">
            <w:pPr>
              <w:rPr>
                <w:ins w:id="1688" w:author="Jarno Nieminen" w:date="2014-09-04T09:09:00Z"/>
                <w:rFonts w:ascii="Arial" w:eastAsia="Arial Unicode MS" w:hAnsi="Arial"/>
              </w:rPr>
            </w:pPr>
            <w:ins w:id="168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50073D84" w14:textId="77777777" w:rsidR="00A35CF2" w:rsidRPr="00D82A73" w:rsidRDefault="00A35CF2" w:rsidP="00177141">
            <w:pPr>
              <w:rPr>
                <w:ins w:id="1690" w:author="Jarno Nieminen" w:date="2014-09-04T09:09:00Z"/>
                <w:rFonts w:ascii="Arial" w:eastAsia="Arial Unicode MS" w:hAnsi="Arial"/>
              </w:rPr>
            </w:pPr>
            <w:ins w:id="1691" w:author="Jarno Nieminen" w:date="2014-09-04T09:09:00Z">
              <w:r>
                <w:rPr>
                  <w:rFonts w:ascii="Arial" w:eastAsia="Arial Unicode MS" w:hAnsi="Arial"/>
                </w:rPr>
                <w:t>N/A</w:t>
              </w:r>
            </w:ins>
          </w:p>
        </w:tc>
      </w:tr>
      <w:tr w:rsidR="00A35CF2" w:rsidRPr="00D82A73" w14:paraId="21EEB674" w14:textId="77777777" w:rsidTr="00177141">
        <w:trPr>
          <w:trHeight w:val="217"/>
          <w:ins w:id="1692" w:author="Jarno Nieminen" w:date="2014-09-04T09:09:00Z"/>
        </w:trPr>
        <w:tc>
          <w:tcPr>
            <w:tcW w:w="2545" w:type="dxa"/>
            <w:gridSpan w:val="2"/>
          </w:tcPr>
          <w:p w14:paraId="7E4A836C" w14:textId="77777777" w:rsidR="00A35CF2" w:rsidRDefault="00A35CF2" w:rsidP="00177141">
            <w:pPr>
              <w:rPr>
                <w:ins w:id="1693" w:author="Jarno Nieminen" w:date="2014-09-04T09:09:00Z"/>
                <w:rFonts w:eastAsia="Arial Unicode MS"/>
              </w:rPr>
            </w:pPr>
            <w:ins w:id="1694" w:author="Jarno Nieminen" w:date="2014-09-04T09:09:00Z">
              <w:r w:rsidRPr="00D82A73">
                <w:rPr>
                  <w:rFonts w:eastAsia="Arial Unicode MS"/>
                </w:rPr>
                <w:t>QuestionSuperior/id</w:t>
              </w:r>
            </w:ins>
          </w:p>
          <w:p w14:paraId="0BA0D2A7" w14:textId="77777777" w:rsidR="00A35CF2" w:rsidRPr="00D82A73" w:rsidRDefault="00A35CF2" w:rsidP="00177141">
            <w:pPr>
              <w:rPr>
                <w:ins w:id="1695" w:author="Jarno Nieminen" w:date="2014-09-04T09:09:00Z"/>
                <w:rFonts w:eastAsia="Arial Unicode MS"/>
              </w:rPr>
            </w:pPr>
            <w:ins w:id="1696" w:author="Jarno Nieminen" w:date="2014-09-04T09:09:00Z">
              <w:r>
                <w:rPr>
                  <w:rFonts w:eastAsia="Arial Unicode MS"/>
                </w:rPr>
                <w:t>(questionSuperior)</w:t>
              </w:r>
            </w:ins>
          </w:p>
        </w:tc>
        <w:tc>
          <w:tcPr>
            <w:tcW w:w="3410" w:type="dxa"/>
          </w:tcPr>
          <w:p w14:paraId="33BE136E" w14:textId="77777777" w:rsidR="00A35CF2" w:rsidRPr="00D82A73" w:rsidRDefault="00A35CF2" w:rsidP="00177141">
            <w:pPr>
              <w:rPr>
                <w:ins w:id="1697" w:author="Jarno Nieminen" w:date="2014-09-04T09:09:00Z"/>
                <w:rFonts w:eastAsia="Arial Unicode MS"/>
              </w:rPr>
            </w:pPr>
            <w:ins w:id="1698" w:author="Jarno Nieminen" w:date="2014-09-04T09:09:00Z">
              <w:r w:rsidRPr="00D82A73">
                <w:rPr>
                  <w:rFonts w:eastAsia="Arial Unicode MS"/>
                </w:rPr>
                <w:t>Koppling till klass för kopplade frågor.</w:t>
              </w:r>
            </w:ins>
          </w:p>
        </w:tc>
        <w:tc>
          <w:tcPr>
            <w:tcW w:w="1140" w:type="dxa"/>
          </w:tcPr>
          <w:p w14:paraId="1DFC36BC" w14:textId="77777777" w:rsidR="00A35CF2" w:rsidRPr="00D82A73" w:rsidRDefault="00A35CF2" w:rsidP="00177141">
            <w:pPr>
              <w:rPr>
                <w:ins w:id="1699" w:author="Jarno Nieminen" w:date="2014-09-04T09:09:00Z"/>
                <w:rFonts w:eastAsia="Arial Unicode MS"/>
              </w:rPr>
            </w:pPr>
            <w:ins w:id="1700" w:author="Jarno Nieminen" w:date="2014-09-04T09:09:00Z">
              <w:r w:rsidRPr="00D82A73">
                <w:rPr>
                  <w:rFonts w:eastAsia="Arial Unicode MS"/>
                </w:rPr>
                <w:t>II</w:t>
              </w:r>
            </w:ins>
          </w:p>
        </w:tc>
        <w:tc>
          <w:tcPr>
            <w:tcW w:w="717" w:type="dxa"/>
          </w:tcPr>
          <w:p w14:paraId="6FCC809E" w14:textId="77777777" w:rsidR="00A35CF2" w:rsidRPr="00D82A73" w:rsidRDefault="00A35CF2" w:rsidP="00177141">
            <w:pPr>
              <w:rPr>
                <w:ins w:id="1701" w:author="Jarno Nieminen" w:date="2014-09-04T09:09:00Z"/>
                <w:rFonts w:eastAsia="Arial Unicode MS"/>
              </w:rPr>
            </w:pPr>
            <w:ins w:id="1702" w:author="Jarno Nieminen" w:date="2014-09-04T09:09:00Z">
              <w:r w:rsidRPr="00D82A73">
                <w:rPr>
                  <w:rFonts w:eastAsia="Arial Unicode MS"/>
                </w:rPr>
                <w:t>0..1</w:t>
              </w:r>
            </w:ins>
          </w:p>
        </w:tc>
        <w:tc>
          <w:tcPr>
            <w:tcW w:w="1803" w:type="dxa"/>
          </w:tcPr>
          <w:p w14:paraId="136F21B1" w14:textId="77777777" w:rsidR="00A35CF2" w:rsidRPr="00D82A73" w:rsidRDefault="00A35CF2" w:rsidP="00177141">
            <w:pPr>
              <w:rPr>
                <w:ins w:id="1703" w:author="Jarno Nieminen" w:date="2014-09-04T09:09:00Z"/>
                <w:rFonts w:eastAsia="Arial Unicode MS"/>
              </w:rPr>
            </w:pPr>
            <w:ins w:id="1704" w:author="Jarno Nieminen" w:date="2014-09-04T09:09:00Z">
              <w:r w:rsidRPr="00D82A73">
                <w:rPr>
                  <w:rFonts w:eastAsia="Arial Unicode MS"/>
                </w:rPr>
                <w:t>Länk till objekt.</w:t>
              </w:r>
            </w:ins>
          </w:p>
        </w:tc>
        <w:tc>
          <w:tcPr>
            <w:tcW w:w="1920" w:type="dxa"/>
          </w:tcPr>
          <w:p w14:paraId="296C332F" w14:textId="77777777" w:rsidR="00A35CF2" w:rsidRPr="00D82A73" w:rsidRDefault="00A35CF2" w:rsidP="00177141">
            <w:pPr>
              <w:rPr>
                <w:ins w:id="1705" w:author="Jarno Nieminen" w:date="2014-09-04T09:09:00Z"/>
                <w:rFonts w:ascii="Arial" w:eastAsia="Arial Unicode MS" w:hAnsi="Arial"/>
              </w:rPr>
            </w:pPr>
          </w:p>
        </w:tc>
        <w:tc>
          <w:tcPr>
            <w:tcW w:w="1200" w:type="dxa"/>
            <w:shd w:val="clear" w:color="auto" w:fill="auto"/>
          </w:tcPr>
          <w:p w14:paraId="36F4482C" w14:textId="77777777" w:rsidR="00A35CF2" w:rsidRPr="00D82A73" w:rsidRDefault="00A35CF2" w:rsidP="00177141">
            <w:pPr>
              <w:rPr>
                <w:ins w:id="1706" w:author="Jarno Nieminen" w:date="2014-09-04T09:09:00Z"/>
                <w:rFonts w:ascii="Arial" w:eastAsia="Arial Unicode MS" w:hAnsi="Arial"/>
              </w:rPr>
            </w:pPr>
            <w:ins w:id="170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54819F5E" w14:textId="77777777" w:rsidR="00A35CF2" w:rsidRPr="00D82A73" w:rsidRDefault="00A35CF2" w:rsidP="00177141">
            <w:pPr>
              <w:rPr>
                <w:ins w:id="1708" w:author="Jarno Nieminen" w:date="2014-09-04T09:09:00Z"/>
                <w:rFonts w:ascii="Arial" w:eastAsia="Arial Unicode MS" w:hAnsi="Arial"/>
              </w:rPr>
            </w:pPr>
            <w:ins w:id="170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0BCBBBC2" w14:textId="77777777" w:rsidR="00A35CF2" w:rsidRPr="00D82A73" w:rsidRDefault="00A35CF2" w:rsidP="00177141">
            <w:pPr>
              <w:rPr>
                <w:ins w:id="1710" w:author="Jarno Nieminen" w:date="2014-09-04T09:09:00Z"/>
                <w:rFonts w:ascii="Arial" w:eastAsia="Arial Unicode MS" w:hAnsi="Arial"/>
              </w:rPr>
            </w:pPr>
            <w:ins w:id="1711" w:author="Jarno Nieminen" w:date="2014-09-04T09:09:00Z">
              <w:r>
                <w:rPr>
                  <w:rFonts w:ascii="Arial" w:eastAsia="Arial Unicode MS" w:hAnsi="Arial"/>
                </w:rPr>
                <w:t>N/A</w:t>
              </w:r>
            </w:ins>
          </w:p>
        </w:tc>
      </w:tr>
      <w:tr w:rsidR="00A35CF2" w:rsidRPr="00D82A73" w14:paraId="5447A86C" w14:textId="77777777" w:rsidTr="00177141">
        <w:trPr>
          <w:gridBefore w:val="1"/>
          <w:wBefore w:w="15" w:type="dxa"/>
          <w:trHeight w:val="217"/>
          <w:ins w:id="1712" w:author="Jarno Nieminen" w:date="2014-09-04T09:09:00Z"/>
        </w:trPr>
        <w:tc>
          <w:tcPr>
            <w:tcW w:w="7080" w:type="dxa"/>
            <w:gridSpan w:val="3"/>
            <w:shd w:val="pct25" w:color="auto" w:fill="auto"/>
          </w:tcPr>
          <w:p w14:paraId="5DDA43B9" w14:textId="77777777" w:rsidR="00A35CF2" w:rsidRPr="00D82A73" w:rsidRDefault="00A35CF2" w:rsidP="00177141">
            <w:pPr>
              <w:rPr>
                <w:ins w:id="1713" w:author="Jarno Nieminen" w:date="2014-09-04T09:09:00Z"/>
              </w:rPr>
            </w:pPr>
            <w:ins w:id="1714" w:author="Jarno Nieminen" w:date="2014-09-04T09:09:00Z">
              <w:r w:rsidRPr="00D82A73">
                <w:t>Associationer</w:t>
              </w:r>
            </w:ins>
          </w:p>
        </w:tc>
        <w:tc>
          <w:tcPr>
            <w:tcW w:w="7880" w:type="dxa"/>
            <w:gridSpan w:val="6"/>
            <w:shd w:val="pct25" w:color="auto" w:fill="auto"/>
          </w:tcPr>
          <w:p w14:paraId="19650A45" w14:textId="77777777" w:rsidR="00A35CF2" w:rsidRPr="00D82A73" w:rsidRDefault="00A35CF2" w:rsidP="00177141">
            <w:pPr>
              <w:rPr>
                <w:ins w:id="1715" w:author="Jarno Nieminen" w:date="2014-09-04T09:09:00Z"/>
                <w:rFonts w:eastAsia="Arial Unicode MS"/>
              </w:rPr>
            </w:pPr>
            <w:ins w:id="1716" w:author="Jarno Nieminen" w:date="2014-09-04T09:09:00Z">
              <w:r w:rsidRPr="00D82A73">
                <w:t>Beslutsregel</w:t>
              </w:r>
            </w:ins>
          </w:p>
        </w:tc>
      </w:tr>
      <w:tr w:rsidR="00A35CF2" w:rsidRPr="00D82A73" w14:paraId="7F8BF729" w14:textId="77777777" w:rsidTr="00177141">
        <w:trPr>
          <w:gridBefore w:val="1"/>
          <w:wBefore w:w="15" w:type="dxa"/>
          <w:trHeight w:val="217"/>
          <w:ins w:id="1717" w:author="Jarno Nieminen" w:date="2014-09-04T09:09:00Z"/>
        </w:trPr>
        <w:tc>
          <w:tcPr>
            <w:tcW w:w="7080" w:type="dxa"/>
            <w:gridSpan w:val="3"/>
          </w:tcPr>
          <w:p w14:paraId="5C150948" w14:textId="77777777" w:rsidR="00A35CF2" w:rsidRPr="00D82A73" w:rsidRDefault="00A35CF2" w:rsidP="00177141">
            <w:pPr>
              <w:rPr>
                <w:ins w:id="1718" w:author="Jarno Nieminen" w:date="2014-09-04T09:09:00Z"/>
                <w:rFonts w:ascii="Arial" w:eastAsia="Arial Unicode MS" w:hAnsi="Arial"/>
                <w:color w:val="000000"/>
              </w:rPr>
            </w:pPr>
            <w:ins w:id="1719" w:author="Jarno Nieminen" w:date="2014-09-04T09:09:00Z">
              <w:r w:rsidRPr="00D82A73">
                <w:rPr>
                  <w:rFonts w:ascii="Arial" w:eastAsia="Arial Unicode MS" w:hAnsi="Arial"/>
                  <w:color w:val="000000"/>
                </w:rPr>
                <w:lastRenderedPageBreak/>
                <w:t>En formulärfråga(Question</w:t>
              </w:r>
              <w:r>
                <w:rPr>
                  <w:rFonts w:ascii="Arial" w:eastAsia="Arial Unicode MS" w:hAnsi="Arial"/>
                  <w:color w:val="000000"/>
                </w:rPr>
                <w:t>Type</w:t>
              </w:r>
              <w:r w:rsidRPr="00D82A73">
                <w:rPr>
                  <w:rFonts w:ascii="Arial" w:eastAsia="Arial Unicode MS" w:hAnsi="Arial"/>
                  <w:color w:val="000000"/>
                </w:rPr>
                <w:t>) är har noll till flera svarsalternativ (AnswerAlternative</w:t>
              </w:r>
              <w:r>
                <w:rPr>
                  <w:rFonts w:ascii="Arial" w:eastAsia="Arial Unicode MS" w:hAnsi="Arial"/>
                  <w:color w:val="000000"/>
                </w:rPr>
                <w:t>Type</w:t>
              </w:r>
              <w:r w:rsidRPr="00D82A73">
                <w:rPr>
                  <w:rFonts w:ascii="Arial" w:eastAsia="Arial Unicode MS" w:hAnsi="Arial"/>
                  <w:color w:val="000000"/>
                </w:rPr>
                <w:t>)</w:t>
              </w:r>
            </w:ins>
          </w:p>
        </w:tc>
        <w:tc>
          <w:tcPr>
            <w:tcW w:w="7880" w:type="dxa"/>
            <w:gridSpan w:val="6"/>
          </w:tcPr>
          <w:p w14:paraId="2E11E507" w14:textId="77777777" w:rsidR="00A35CF2" w:rsidRPr="00D82A73" w:rsidRDefault="00A35CF2" w:rsidP="00177141">
            <w:pPr>
              <w:rPr>
                <w:ins w:id="1720" w:author="Jarno Nieminen" w:date="2014-09-04T09:09:00Z"/>
                <w:rFonts w:ascii="Arial" w:eastAsia="Arial Unicode MS" w:hAnsi="Arial"/>
                <w:color w:val="000000"/>
              </w:rPr>
            </w:pPr>
          </w:p>
        </w:tc>
      </w:tr>
      <w:tr w:rsidR="00A35CF2" w:rsidRPr="00D82A73" w14:paraId="19C58954" w14:textId="77777777" w:rsidTr="00177141">
        <w:trPr>
          <w:gridBefore w:val="1"/>
          <w:wBefore w:w="15" w:type="dxa"/>
          <w:trHeight w:val="217"/>
          <w:ins w:id="1721" w:author="Jarno Nieminen" w:date="2014-09-04T09:09:00Z"/>
        </w:trPr>
        <w:tc>
          <w:tcPr>
            <w:tcW w:w="7080" w:type="dxa"/>
            <w:gridSpan w:val="3"/>
          </w:tcPr>
          <w:p w14:paraId="3795D3E2" w14:textId="77777777" w:rsidR="00A35CF2" w:rsidRPr="00D82A73" w:rsidRDefault="00A35CF2" w:rsidP="00177141">
            <w:pPr>
              <w:rPr>
                <w:ins w:id="1722" w:author="Jarno Nieminen" w:date="2014-09-04T09:09:00Z"/>
                <w:rFonts w:ascii="Arial" w:eastAsia="Arial Unicode MS" w:hAnsi="Arial"/>
                <w:color w:val="000000"/>
              </w:rPr>
            </w:pPr>
            <w:ins w:id="1723" w:author="Jarno Nieminen" w:date="2014-09-04T09:09:00Z">
              <w:r w:rsidRPr="00D82A73">
                <w:rPr>
                  <w:rFonts w:ascii="Arial" w:eastAsia="Arial Unicode MS" w:hAnsi="Arial"/>
                  <w:color w:val="000000"/>
                </w:rPr>
                <w:t>En formulärfråga (Question</w:t>
              </w:r>
              <w:r>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ins>
          </w:p>
        </w:tc>
        <w:tc>
          <w:tcPr>
            <w:tcW w:w="7880" w:type="dxa"/>
            <w:gridSpan w:val="6"/>
          </w:tcPr>
          <w:p w14:paraId="09EE65D6" w14:textId="77777777" w:rsidR="00A35CF2" w:rsidRPr="00D82A73" w:rsidRDefault="00A35CF2" w:rsidP="00177141">
            <w:pPr>
              <w:rPr>
                <w:ins w:id="1724" w:author="Jarno Nieminen" w:date="2014-09-04T09:09:00Z"/>
                <w:rFonts w:ascii="Arial" w:eastAsia="Arial Unicode MS" w:hAnsi="Arial"/>
                <w:color w:val="000000"/>
              </w:rPr>
            </w:pPr>
          </w:p>
        </w:tc>
      </w:tr>
      <w:tr w:rsidR="00A35CF2" w:rsidRPr="00D82A73" w14:paraId="74902E65" w14:textId="77777777" w:rsidTr="00177141">
        <w:trPr>
          <w:gridBefore w:val="1"/>
          <w:wBefore w:w="15" w:type="dxa"/>
          <w:trHeight w:val="217"/>
          <w:ins w:id="1725" w:author="Jarno Nieminen" w:date="2014-09-04T09:09:00Z"/>
        </w:trPr>
        <w:tc>
          <w:tcPr>
            <w:tcW w:w="7080" w:type="dxa"/>
            <w:gridSpan w:val="3"/>
          </w:tcPr>
          <w:p w14:paraId="4A32130A" w14:textId="77777777" w:rsidR="00A35CF2" w:rsidRPr="00D82A73" w:rsidRDefault="00A35CF2" w:rsidP="00177141">
            <w:pPr>
              <w:rPr>
                <w:ins w:id="1726" w:author="Jarno Nieminen" w:date="2014-09-04T09:09:00Z"/>
                <w:rFonts w:ascii="Arial" w:eastAsia="Arial Unicode MS" w:hAnsi="Arial"/>
                <w:color w:val="000000"/>
              </w:rPr>
            </w:pPr>
            <w:ins w:id="1727" w:author="Jarno Nieminen" w:date="2014-09-04T09:09:00Z">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ins>
          </w:p>
        </w:tc>
        <w:tc>
          <w:tcPr>
            <w:tcW w:w="7880" w:type="dxa"/>
            <w:gridSpan w:val="6"/>
          </w:tcPr>
          <w:p w14:paraId="7E1130F5" w14:textId="77777777" w:rsidR="00A35CF2" w:rsidRPr="00D82A73" w:rsidRDefault="00A35CF2" w:rsidP="00177141">
            <w:pPr>
              <w:rPr>
                <w:ins w:id="1728" w:author="Jarno Nieminen" w:date="2014-09-04T09:09:00Z"/>
                <w:rFonts w:ascii="Arial" w:eastAsia="Arial Unicode MS" w:hAnsi="Arial"/>
                <w:color w:val="000000"/>
              </w:rPr>
            </w:pPr>
          </w:p>
        </w:tc>
      </w:tr>
      <w:tr w:rsidR="00A35CF2" w:rsidRPr="00D82A73" w14:paraId="3335C4DD" w14:textId="77777777" w:rsidTr="00177141">
        <w:trPr>
          <w:gridBefore w:val="1"/>
          <w:wBefore w:w="15" w:type="dxa"/>
          <w:trHeight w:val="217"/>
          <w:ins w:id="1729" w:author="Jarno Nieminen" w:date="2014-09-04T09:09:00Z"/>
        </w:trPr>
        <w:tc>
          <w:tcPr>
            <w:tcW w:w="7080" w:type="dxa"/>
            <w:gridSpan w:val="3"/>
          </w:tcPr>
          <w:p w14:paraId="5A50E196" w14:textId="77777777" w:rsidR="00A35CF2" w:rsidRPr="00D82A73" w:rsidRDefault="00A35CF2" w:rsidP="00177141">
            <w:pPr>
              <w:rPr>
                <w:ins w:id="1730" w:author="Jarno Nieminen" w:date="2014-09-04T09:09:00Z"/>
                <w:rFonts w:ascii="Arial" w:eastAsia="Arial Unicode MS" w:hAnsi="Arial"/>
                <w:color w:val="000000"/>
              </w:rPr>
            </w:pPr>
            <w:ins w:id="1731" w:author="Jarno Nieminen" w:date="2014-09-04T09:09:00Z">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ins>
          </w:p>
        </w:tc>
        <w:tc>
          <w:tcPr>
            <w:tcW w:w="7880" w:type="dxa"/>
            <w:gridSpan w:val="6"/>
          </w:tcPr>
          <w:p w14:paraId="6BEB0BEF" w14:textId="77777777" w:rsidR="00A35CF2" w:rsidRPr="00D82A73" w:rsidRDefault="00A35CF2" w:rsidP="00177141">
            <w:pPr>
              <w:rPr>
                <w:ins w:id="1732" w:author="Jarno Nieminen" w:date="2014-09-04T09:09:00Z"/>
                <w:rFonts w:ascii="Arial" w:eastAsia="Arial Unicode MS" w:hAnsi="Arial"/>
                <w:color w:val="000000"/>
              </w:rPr>
            </w:pPr>
          </w:p>
        </w:tc>
      </w:tr>
      <w:tr w:rsidR="00A35CF2" w:rsidRPr="00D82A73" w14:paraId="1BA6E94F" w14:textId="77777777" w:rsidTr="00177141">
        <w:trPr>
          <w:gridBefore w:val="1"/>
          <w:wBefore w:w="15" w:type="dxa"/>
          <w:trHeight w:val="217"/>
          <w:ins w:id="1733" w:author="Jarno Nieminen" w:date="2014-09-04T09:09:00Z"/>
        </w:trPr>
        <w:tc>
          <w:tcPr>
            <w:tcW w:w="7080" w:type="dxa"/>
            <w:gridSpan w:val="3"/>
          </w:tcPr>
          <w:p w14:paraId="30CE21A3" w14:textId="77777777" w:rsidR="00A35CF2" w:rsidRPr="00D82A73" w:rsidRDefault="00A35CF2" w:rsidP="00177141">
            <w:pPr>
              <w:rPr>
                <w:ins w:id="1734" w:author="Jarno Nieminen" w:date="2014-09-04T09:09:00Z"/>
                <w:rFonts w:ascii="Arial" w:eastAsia="Arial Unicode MS" w:hAnsi="Arial"/>
                <w:color w:val="000000"/>
              </w:rPr>
            </w:pPr>
            <w:ins w:id="1735" w:author="Jarno Nieminen" w:date="2014-09-04T09:09:00Z">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ins>
          </w:p>
        </w:tc>
        <w:tc>
          <w:tcPr>
            <w:tcW w:w="7880" w:type="dxa"/>
            <w:gridSpan w:val="6"/>
          </w:tcPr>
          <w:p w14:paraId="6EED2B66" w14:textId="77777777" w:rsidR="00A35CF2" w:rsidRPr="00D82A73" w:rsidRDefault="00A35CF2" w:rsidP="00177141">
            <w:pPr>
              <w:rPr>
                <w:ins w:id="1736" w:author="Jarno Nieminen" w:date="2014-09-04T09:09:00Z"/>
                <w:rFonts w:ascii="Arial" w:eastAsia="Arial Unicode MS" w:hAnsi="Arial"/>
                <w:color w:val="000000"/>
              </w:rPr>
            </w:pPr>
          </w:p>
        </w:tc>
      </w:tr>
      <w:tr w:rsidR="00A35CF2" w:rsidRPr="00D82A73" w14:paraId="68BC219E" w14:textId="77777777" w:rsidTr="00177141">
        <w:trPr>
          <w:gridBefore w:val="1"/>
          <w:wBefore w:w="15" w:type="dxa"/>
          <w:trHeight w:val="217"/>
        </w:trPr>
        <w:tc>
          <w:tcPr>
            <w:tcW w:w="7080" w:type="dxa"/>
            <w:gridSpan w:val="3"/>
          </w:tcPr>
          <w:p w14:paraId="6D513BE9" w14:textId="77777777" w:rsidR="00A35CF2" w:rsidRPr="00D82A73" w:rsidRDefault="00A35CF2" w:rsidP="00177141">
            <w:pPr>
              <w:rPr>
                <w:rFonts w:ascii="Arial" w:eastAsia="Arial Unicode MS" w:hAnsi="Arial"/>
                <w:color w:val="000000"/>
              </w:rPr>
            </w:pPr>
            <w:moveToRangeStart w:id="1737" w:author="Jarno Nieminen" w:date="2014-09-04T09:09:00Z" w:name="move397585159"/>
          </w:p>
        </w:tc>
        <w:tc>
          <w:tcPr>
            <w:tcW w:w="7880" w:type="dxa"/>
            <w:gridSpan w:val="6"/>
          </w:tcPr>
          <w:p w14:paraId="60744D08" w14:textId="77777777" w:rsidR="00A35CF2" w:rsidRPr="00D82A73" w:rsidRDefault="00A35CF2" w:rsidP="00177141">
            <w:pPr>
              <w:rPr>
                <w:rFonts w:ascii="Arial" w:eastAsia="Arial Unicode MS" w:hAnsi="Arial"/>
                <w:color w:val="000000"/>
              </w:rPr>
            </w:pPr>
          </w:p>
        </w:tc>
      </w:tr>
    </w:tbl>
    <w:p w14:paraId="146291F4" w14:textId="77777777" w:rsidR="00A35CF2" w:rsidRPr="00D82A73" w:rsidRDefault="00A35CF2" w:rsidP="00A35CF2">
      <w:pPr>
        <w:pStyle w:val="BodyText"/>
      </w:pPr>
    </w:p>
    <w:p w14:paraId="2485F22B" w14:textId="77777777" w:rsidR="00A35CF2" w:rsidRPr="00D82A73" w:rsidRDefault="00A35CF2" w:rsidP="00A35CF2">
      <w:pPr>
        <w:pStyle w:val="Heading3"/>
        <w:rPr>
          <w:ins w:id="1738" w:author="Jarno Nieminen" w:date="2014-09-04T09:09:00Z"/>
        </w:rPr>
      </w:pPr>
      <w:bookmarkStart w:id="1739" w:name="_Toc220986035"/>
      <w:bookmarkStart w:id="1740" w:name="_Toc386458091"/>
      <w:bookmarkStart w:id="1741" w:name="_Toc391636710"/>
      <w:bookmarkStart w:id="1742" w:name="_Toc397585089"/>
      <w:moveToRangeEnd w:id="1737"/>
      <w:ins w:id="1743" w:author="Jarno Nieminen" w:date="2014-09-04T09:09:00Z">
        <w:r w:rsidRPr="00D82A73">
          <w:t>Klass Formulärfråga (Question</w:t>
        </w:r>
        <w:r w:rsidRPr="00CA5C92">
          <w:t>Type</w:t>
        </w:r>
        <w:r w:rsidRPr="00D82A73">
          <w:t>)</w:t>
        </w:r>
        <w:bookmarkEnd w:id="1530"/>
        <w:bookmarkEnd w:id="1739"/>
        <w:bookmarkEnd w:id="1740"/>
        <w:bookmarkEnd w:id="1741"/>
        <w:bookmarkEnd w:id="1742"/>
      </w:ins>
    </w:p>
    <w:p w14:paraId="41A81BC3" w14:textId="77777777" w:rsidR="00A35CF2" w:rsidRPr="00D82A73" w:rsidRDefault="00A35CF2" w:rsidP="00A35CF2">
      <w:moveToRangeStart w:id="1744" w:author="Jarno Nieminen" w:date="2014-09-04T09:09:00Z" w:name="move397585160"/>
      <w:moveTo w:id="1745" w:author="Jarno Nieminen" w:date="2014-09-04T09:09:00Z">
        <w:r w:rsidRPr="00D82A73">
          <w:t xml:space="preserve">Objektet innehåller en fråga samt metadata. </w:t>
        </w:r>
        <w:r w:rsidRPr="00D82A73">
          <w:rPr>
            <w:i/>
          </w:rPr>
          <w:t xml:space="preserve"> </w:t>
        </w:r>
      </w:moveTo>
    </w:p>
    <w:p w14:paraId="693DCDE5" w14:textId="77777777" w:rsidR="00A35CF2" w:rsidRPr="00D82A73" w:rsidRDefault="00A35CF2" w:rsidP="00A35CF2">
      <w:moveTo w:id="1746" w:author="Jarno Nieminen" w:date="2014-09-04T09:09:00Z">
        <w:r w:rsidRPr="00D82A73">
          <w:t>Exempel:</w:t>
        </w:r>
      </w:moveTo>
    </w:p>
    <w:p w14:paraId="0310C407" w14:textId="77777777" w:rsidR="00A35CF2" w:rsidRPr="00D82A73" w:rsidRDefault="00A35CF2" w:rsidP="00A35CF2">
      <w:moveTo w:id="1747" w:author="Jarno Nieminen" w:date="2014-09-04T09:09:00Z">
        <w:r w:rsidRPr="00D82A73">
          <w:t xml:space="preserve">”Vilken är din favoritfärg?” </w:t>
        </w:r>
      </w:moveTo>
    </w:p>
    <w:p w14:paraId="353D015B"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51BE0937" w14:textId="77777777" w:rsidTr="00177141">
        <w:trPr>
          <w:cantSplit/>
          <w:trHeight w:val="376"/>
        </w:trPr>
        <w:tc>
          <w:tcPr>
            <w:tcW w:w="2545" w:type="dxa"/>
            <w:gridSpan w:val="2"/>
            <w:vMerge w:val="restart"/>
            <w:shd w:val="pct25" w:color="auto" w:fill="auto"/>
          </w:tcPr>
          <w:p w14:paraId="0069DE7A" w14:textId="77777777" w:rsidR="00A35CF2" w:rsidRPr="00D82A73" w:rsidRDefault="00A35CF2" w:rsidP="00177141">
            <w:pPr>
              <w:rPr>
                <w:rFonts w:eastAsia="Arial Unicode MS"/>
              </w:rPr>
            </w:pPr>
            <w:moveTo w:id="1748" w:author="Jarno Nieminen" w:date="2014-09-04T09:09:00Z">
              <w:r w:rsidRPr="00D82A73">
                <w:t>Att</w:t>
              </w:r>
              <w:r w:rsidRPr="00D82A73">
                <w:rPr>
                  <w:bdr w:val="single" w:sz="4" w:space="0" w:color="C0C0C0"/>
                </w:rPr>
                <w:t>ribut</w:t>
              </w:r>
            </w:moveTo>
          </w:p>
        </w:tc>
        <w:tc>
          <w:tcPr>
            <w:tcW w:w="3410" w:type="dxa"/>
            <w:vMerge w:val="restart"/>
            <w:shd w:val="pct25" w:color="auto" w:fill="auto"/>
          </w:tcPr>
          <w:p w14:paraId="78888D56" w14:textId="77777777" w:rsidR="00A35CF2" w:rsidRPr="00D82A73" w:rsidRDefault="00A35CF2" w:rsidP="00177141">
            <w:moveTo w:id="1749" w:author="Jarno Nieminen" w:date="2014-09-04T09:09:00Z">
              <w:r w:rsidRPr="00D82A73">
                <w:t>Beskrivning</w:t>
              </w:r>
            </w:moveTo>
          </w:p>
        </w:tc>
        <w:tc>
          <w:tcPr>
            <w:tcW w:w="1140" w:type="dxa"/>
            <w:vMerge w:val="restart"/>
            <w:shd w:val="pct25" w:color="auto" w:fill="auto"/>
          </w:tcPr>
          <w:p w14:paraId="29A32417" w14:textId="77777777" w:rsidR="00A35CF2" w:rsidRPr="00D82A73" w:rsidRDefault="00A35CF2" w:rsidP="00177141">
            <w:pPr>
              <w:rPr>
                <w:rFonts w:eastAsia="Arial Unicode MS"/>
              </w:rPr>
            </w:pPr>
            <w:moveTo w:id="1750" w:author="Jarno Nieminen" w:date="2014-09-04T09:09:00Z">
              <w:r w:rsidRPr="00D82A73">
                <w:t>Format</w:t>
              </w:r>
            </w:moveTo>
          </w:p>
        </w:tc>
        <w:tc>
          <w:tcPr>
            <w:tcW w:w="717" w:type="dxa"/>
            <w:vMerge w:val="restart"/>
            <w:shd w:val="pct25" w:color="auto" w:fill="auto"/>
          </w:tcPr>
          <w:p w14:paraId="72AC545A" w14:textId="77777777" w:rsidR="00A35CF2" w:rsidRPr="00D82A73" w:rsidRDefault="00A35CF2" w:rsidP="00177141">
            <w:moveTo w:id="1751" w:author="Jarno Nieminen" w:date="2014-09-04T09:09:00Z">
              <w:r w:rsidRPr="00D82A73">
                <w:t>Mult</w:t>
              </w:r>
            </w:moveTo>
          </w:p>
        </w:tc>
        <w:tc>
          <w:tcPr>
            <w:tcW w:w="1803" w:type="dxa"/>
            <w:vMerge w:val="restart"/>
            <w:shd w:val="pct25" w:color="auto" w:fill="auto"/>
          </w:tcPr>
          <w:p w14:paraId="582D0445" w14:textId="77777777" w:rsidR="00A35CF2" w:rsidRPr="00D82A73" w:rsidRDefault="00A35CF2" w:rsidP="00177141">
            <w:pPr>
              <w:rPr>
                <w:rFonts w:eastAsia="Arial Unicode MS"/>
              </w:rPr>
            </w:pPr>
            <w:moveTo w:id="1752" w:author="Jarno Nieminen" w:date="2014-09-04T09:09:00Z">
              <w:r w:rsidRPr="00D82A73">
                <w:t xml:space="preserve">Kodverk/värdemängd </w:t>
              </w:r>
              <w:r w:rsidRPr="00D82A73">
                <w:br/>
                <w:t>/ ev. begränsningar</w:t>
              </w:r>
            </w:moveTo>
          </w:p>
        </w:tc>
        <w:tc>
          <w:tcPr>
            <w:tcW w:w="1920" w:type="dxa"/>
            <w:vMerge w:val="restart"/>
            <w:shd w:val="pct25" w:color="auto" w:fill="auto"/>
          </w:tcPr>
          <w:p w14:paraId="5209A368" w14:textId="77777777" w:rsidR="00A35CF2" w:rsidRPr="00D82A73" w:rsidRDefault="00A35CF2" w:rsidP="00177141">
            <w:pPr>
              <w:rPr>
                <w:rFonts w:eastAsia="Arial Unicode MS"/>
              </w:rPr>
            </w:pPr>
            <w:moveTo w:id="1753" w:author="Jarno Nieminen" w:date="2014-09-04T09:09:00Z">
              <w:r w:rsidRPr="00D82A73">
                <w:t>Beslutsregler och kommentar</w:t>
              </w:r>
            </w:moveTo>
          </w:p>
        </w:tc>
        <w:tc>
          <w:tcPr>
            <w:tcW w:w="3440" w:type="dxa"/>
            <w:gridSpan w:val="3"/>
            <w:shd w:val="pct25" w:color="auto" w:fill="auto"/>
          </w:tcPr>
          <w:p w14:paraId="56CEAC8A" w14:textId="77777777" w:rsidR="00A35CF2" w:rsidRPr="00D82A73" w:rsidRDefault="00A35CF2" w:rsidP="00177141">
            <w:pPr>
              <w:jc w:val="center"/>
              <w:rPr>
                <w:rFonts w:eastAsia="Arial Unicode MS"/>
              </w:rPr>
            </w:pPr>
            <w:moveTo w:id="1754" w:author="Jarno Nieminen" w:date="2014-09-04T09:09:00Z">
              <w:r>
                <w:rPr>
                  <w:rFonts w:eastAsia="Arial Unicode MS"/>
                </w:rPr>
                <w:t>Mappning V-TIM 2.2</w:t>
              </w:r>
            </w:moveTo>
          </w:p>
        </w:tc>
      </w:tr>
      <w:tr w:rsidR="00A35CF2" w:rsidRPr="00D82A73" w14:paraId="514AB7F7" w14:textId="77777777" w:rsidTr="00177141">
        <w:trPr>
          <w:cantSplit/>
          <w:trHeight w:val="375"/>
        </w:trPr>
        <w:tc>
          <w:tcPr>
            <w:tcW w:w="2545" w:type="dxa"/>
            <w:gridSpan w:val="2"/>
            <w:vMerge/>
            <w:shd w:val="pct25" w:color="auto" w:fill="auto"/>
          </w:tcPr>
          <w:p w14:paraId="02747015" w14:textId="77777777" w:rsidR="00A35CF2" w:rsidRPr="00D82A73" w:rsidRDefault="00A35CF2" w:rsidP="00177141"/>
        </w:tc>
        <w:tc>
          <w:tcPr>
            <w:tcW w:w="3410" w:type="dxa"/>
            <w:vMerge/>
            <w:shd w:val="pct25" w:color="auto" w:fill="auto"/>
          </w:tcPr>
          <w:p w14:paraId="47FC74B9" w14:textId="77777777" w:rsidR="00A35CF2" w:rsidRPr="00D82A73" w:rsidRDefault="00A35CF2" w:rsidP="00177141"/>
        </w:tc>
        <w:tc>
          <w:tcPr>
            <w:tcW w:w="1140" w:type="dxa"/>
            <w:vMerge/>
            <w:shd w:val="pct25" w:color="auto" w:fill="auto"/>
          </w:tcPr>
          <w:p w14:paraId="3B16C5A9" w14:textId="77777777" w:rsidR="00A35CF2" w:rsidRPr="00D82A73" w:rsidRDefault="00A35CF2" w:rsidP="00177141"/>
        </w:tc>
        <w:tc>
          <w:tcPr>
            <w:tcW w:w="717" w:type="dxa"/>
            <w:vMerge/>
            <w:shd w:val="pct25" w:color="auto" w:fill="auto"/>
          </w:tcPr>
          <w:p w14:paraId="73A9B6D0" w14:textId="77777777" w:rsidR="00A35CF2" w:rsidRPr="00D82A73" w:rsidRDefault="00A35CF2" w:rsidP="00177141"/>
        </w:tc>
        <w:tc>
          <w:tcPr>
            <w:tcW w:w="1803" w:type="dxa"/>
            <w:vMerge/>
            <w:shd w:val="pct25" w:color="auto" w:fill="auto"/>
          </w:tcPr>
          <w:p w14:paraId="50D74245" w14:textId="77777777" w:rsidR="00A35CF2" w:rsidRPr="00D82A73" w:rsidRDefault="00A35CF2" w:rsidP="00177141"/>
        </w:tc>
        <w:tc>
          <w:tcPr>
            <w:tcW w:w="1920" w:type="dxa"/>
            <w:vMerge/>
            <w:shd w:val="pct25" w:color="auto" w:fill="auto"/>
          </w:tcPr>
          <w:p w14:paraId="6D1642E1" w14:textId="77777777" w:rsidR="00A35CF2" w:rsidRPr="00D82A73" w:rsidRDefault="00A35CF2" w:rsidP="00177141"/>
        </w:tc>
        <w:tc>
          <w:tcPr>
            <w:tcW w:w="1200" w:type="dxa"/>
            <w:tcBorders>
              <w:bottom w:val="single" w:sz="4" w:space="0" w:color="auto"/>
            </w:tcBorders>
            <w:shd w:val="pct25" w:color="auto" w:fill="auto"/>
          </w:tcPr>
          <w:p w14:paraId="0A10AE93" w14:textId="77777777" w:rsidR="00A35CF2" w:rsidRPr="00D82A73" w:rsidRDefault="00A35CF2" w:rsidP="00177141">
            <w:pPr>
              <w:rPr>
                <w:rFonts w:eastAsia="Arial Unicode MS"/>
              </w:rPr>
            </w:pPr>
            <w:moveTo w:id="1755" w:author="Jarno Nieminen" w:date="2014-09-04T09:09:00Z">
              <w:r w:rsidRPr="009A3B8F">
                <w:rPr>
                  <w:rFonts w:eastAsia="Arial Unicode MS"/>
                </w:rPr>
                <w:t>Klass i V</w:t>
              </w:r>
              <w:r w:rsidRPr="009A3B8F">
                <w:rPr>
                  <w:rFonts w:eastAsia="Arial Unicode MS"/>
                </w:rPr>
                <w:noBreakHyphen/>
                <w:t>TIM</w:t>
              </w:r>
            </w:moveTo>
          </w:p>
        </w:tc>
        <w:tc>
          <w:tcPr>
            <w:tcW w:w="1162" w:type="dxa"/>
            <w:tcBorders>
              <w:bottom w:val="single" w:sz="4" w:space="0" w:color="auto"/>
            </w:tcBorders>
            <w:shd w:val="pct25" w:color="auto" w:fill="auto"/>
          </w:tcPr>
          <w:p w14:paraId="3D05E231" w14:textId="77777777" w:rsidR="00A35CF2" w:rsidRPr="00D82A73" w:rsidRDefault="00A35CF2" w:rsidP="00177141">
            <w:pPr>
              <w:rPr>
                <w:rFonts w:eastAsia="Arial Unicode MS"/>
              </w:rPr>
            </w:pPr>
            <w:moveTo w:id="1756" w:author="Jarno Nieminen" w:date="2014-09-04T09:09:00Z">
              <w:r w:rsidRPr="009A3B8F">
                <w:rPr>
                  <w:rFonts w:eastAsia="Arial Unicode MS"/>
                </w:rPr>
                <w:t>Attribut i V</w:t>
              </w:r>
              <w:r w:rsidRPr="009A3B8F">
                <w:rPr>
                  <w:rFonts w:eastAsia="Arial Unicode MS"/>
                </w:rPr>
                <w:noBreakHyphen/>
                <w:t>TIM</w:t>
              </w:r>
            </w:moveTo>
          </w:p>
        </w:tc>
        <w:tc>
          <w:tcPr>
            <w:tcW w:w="1078" w:type="dxa"/>
            <w:tcBorders>
              <w:bottom w:val="single" w:sz="4" w:space="0" w:color="auto"/>
            </w:tcBorders>
            <w:shd w:val="pct25" w:color="auto" w:fill="auto"/>
          </w:tcPr>
          <w:p w14:paraId="25C352C3" w14:textId="77777777" w:rsidR="00A35CF2" w:rsidRPr="00D82A73" w:rsidRDefault="00A35CF2" w:rsidP="00177141">
            <w:pPr>
              <w:rPr>
                <w:rFonts w:eastAsia="Arial Unicode MS"/>
              </w:rPr>
            </w:pPr>
            <w:moveTo w:id="1757" w:author="Jarno Nieminen" w:date="2014-09-04T09:09:00Z">
              <w:r w:rsidRPr="009A3B8F">
                <w:rPr>
                  <w:rFonts w:eastAsia="Arial Unicode MS"/>
                </w:rPr>
                <w:t>Kodverk i V</w:t>
              </w:r>
              <w:r w:rsidRPr="009A3B8F">
                <w:rPr>
                  <w:rFonts w:eastAsia="Arial Unicode MS"/>
                </w:rPr>
                <w:noBreakHyphen/>
                <w:t>TIM</w:t>
              </w:r>
            </w:moveTo>
          </w:p>
        </w:tc>
      </w:tr>
      <w:moveToRangeEnd w:id="1744"/>
      <w:tr w:rsidR="00A35CF2" w:rsidRPr="00D82A73" w14:paraId="24D89B32" w14:textId="77777777" w:rsidTr="00177141">
        <w:trPr>
          <w:trHeight w:val="217"/>
          <w:ins w:id="1758" w:author="Jarno Nieminen" w:date="2014-09-04T09:09:00Z"/>
        </w:trPr>
        <w:tc>
          <w:tcPr>
            <w:tcW w:w="2545" w:type="dxa"/>
            <w:gridSpan w:val="2"/>
          </w:tcPr>
          <w:p w14:paraId="3A805041" w14:textId="77777777" w:rsidR="00A35CF2" w:rsidRPr="00D82A73" w:rsidRDefault="00A35CF2" w:rsidP="00177141">
            <w:pPr>
              <w:rPr>
                <w:ins w:id="1759" w:author="Jarno Nieminen" w:date="2014-09-04T09:09:00Z"/>
                <w:rFonts w:eastAsia="Arial Unicode MS"/>
              </w:rPr>
            </w:pPr>
            <w:ins w:id="1760" w:author="Jarno Nieminen" w:date="2014-09-04T09:09:00Z">
              <w:r w:rsidRPr="00D82A73">
                <w:rPr>
                  <w:rFonts w:eastAsia="Arial Unicode MS"/>
                </w:rPr>
                <w:t>(</w:t>
              </w:r>
              <w:r>
                <w:rPr>
                  <w:rFonts w:eastAsia="Arial Unicode MS"/>
                </w:rPr>
                <w:t>i</w:t>
              </w:r>
              <w:r w:rsidRPr="00D82A73">
                <w:rPr>
                  <w:rFonts w:eastAsia="Arial Unicode MS"/>
                </w:rPr>
                <w:t>nformationURL)</w:t>
              </w:r>
            </w:ins>
          </w:p>
        </w:tc>
        <w:tc>
          <w:tcPr>
            <w:tcW w:w="3410" w:type="dxa"/>
          </w:tcPr>
          <w:p w14:paraId="67939910" w14:textId="77777777" w:rsidR="00A35CF2" w:rsidRPr="00D82A73" w:rsidRDefault="00A35CF2" w:rsidP="00177141">
            <w:pPr>
              <w:rPr>
                <w:ins w:id="1761" w:author="Jarno Nieminen" w:date="2014-09-04T09:09:00Z"/>
                <w:rFonts w:eastAsia="Arial Unicode MS"/>
              </w:rPr>
            </w:pPr>
            <w:ins w:id="1762" w:author="Jarno Nieminen" w:date="2014-09-04T09:09:00Z">
              <w:r w:rsidRPr="00D82A73">
                <w:rPr>
                  <w:rFonts w:eastAsia="Arial Unicode MS"/>
                </w:rPr>
                <w:t>URL till hjälpsida/mer information.</w:t>
              </w:r>
            </w:ins>
          </w:p>
        </w:tc>
        <w:tc>
          <w:tcPr>
            <w:tcW w:w="1140" w:type="dxa"/>
          </w:tcPr>
          <w:p w14:paraId="2463F7A5" w14:textId="77777777" w:rsidR="00A35CF2" w:rsidRPr="00D82A73" w:rsidRDefault="00A35CF2" w:rsidP="00177141">
            <w:pPr>
              <w:rPr>
                <w:ins w:id="1763" w:author="Jarno Nieminen" w:date="2014-09-04T09:09:00Z"/>
                <w:rFonts w:eastAsia="Arial Unicode MS"/>
              </w:rPr>
            </w:pPr>
            <w:ins w:id="1764" w:author="Jarno Nieminen" w:date="2014-09-04T09:09:00Z">
              <w:r w:rsidRPr="00D82A73">
                <w:rPr>
                  <w:rFonts w:eastAsia="Arial Unicode MS"/>
                </w:rPr>
                <w:t>TXT</w:t>
              </w:r>
            </w:ins>
          </w:p>
        </w:tc>
        <w:tc>
          <w:tcPr>
            <w:tcW w:w="717" w:type="dxa"/>
          </w:tcPr>
          <w:p w14:paraId="2A203FF2" w14:textId="77777777" w:rsidR="00A35CF2" w:rsidRPr="00D82A73" w:rsidRDefault="00A35CF2" w:rsidP="00177141">
            <w:pPr>
              <w:rPr>
                <w:ins w:id="1765" w:author="Jarno Nieminen" w:date="2014-09-04T09:09:00Z"/>
                <w:rFonts w:eastAsia="Arial Unicode MS"/>
              </w:rPr>
            </w:pPr>
            <w:ins w:id="1766" w:author="Jarno Nieminen" w:date="2014-09-04T09:09:00Z">
              <w:r w:rsidRPr="00D82A73">
                <w:rPr>
                  <w:rFonts w:eastAsia="Arial Unicode MS"/>
                </w:rPr>
                <w:t>0..1</w:t>
              </w:r>
            </w:ins>
          </w:p>
        </w:tc>
        <w:tc>
          <w:tcPr>
            <w:tcW w:w="1803" w:type="dxa"/>
          </w:tcPr>
          <w:p w14:paraId="3241F9F0" w14:textId="77777777" w:rsidR="00A35CF2" w:rsidRPr="00D82A73" w:rsidRDefault="00A35CF2" w:rsidP="00177141">
            <w:pPr>
              <w:rPr>
                <w:ins w:id="1767" w:author="Jarno Nieminen" w:date="2014-09-04T09:09:00Z"/>
                <w:rFonts w:eastAsia="Arial Unicode MS"/>
              </w:rPr>
            </w:pPr>
          </w:p>
        </w:tc>
        <w:tc>
          <w:tcPr>
            <w:tcW w:w="1920" w:type="dxa"/>
          </w:tcPr>
          <w:p w14:paraId="281E298E" w14:textId="77777777" w:rsidR="00A35CF2" w:rsidRPr="00D82A73" w:rsidRDefault="00A35CF2" w:rsidP="00177141">
            <w:pPr>
              <w:rPr>
                <w:ins w:id="1768" w:author="Jarno Nieminen" w:date="2014-09-04T09:09:00Z"/>
                <w:rFonts w:ascii="Arial" w:eastAsia="Arial Unicode MS" w:hAnsi="Arial"/>
              </w:rPr>
            </w:pPr>
          </w:p>
        </w:tc>
        <w:tc>
          <w:tcPr>
            <w:tcW w:w="1200" w:type="dxa"/>
            <w:shd w:val="clear" w:color="auto" w:fill="auto"/>
          </w:tcPr>
          <w:p w14:paraId="282CFD5C" w14:textId="77777777" w:rsidR="00A35CF2" w:rsidRPr="00D82A73" w:rsidRDefault="00A35CF2" w:rsidP="00177141">
            <w:pPr>
              <w:rPr>
                <w:ins w:id="1769" w:author="Jarno Nieminen" w:date="2014-09-04T09:09:00Z"/>
                <w:rFonts w:ascii="Arial" w:eastAsia="Arial Unicode MS" w:hAnsi="Arial"/>
              </w:rPr>
            </w:pPr>
            <w:ins w:id="1770"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610084EB" w14:textId="77777777" w:rsidR="00A35CF2" w:rsidRPr="00D82A73" w:rsidRDefault="00A35CF2" w:rsidP="00177141">
            <w:pPr>
              <w:rPr>
                <w:ins w:id="1771" w:author="Jarno Nieminen" w:date="2014-09-04T09:09:00Z"/>
                <w:rFonts w:ascii="Arial" w:eastAsia="Arial Unicode MS" w:hAnsi="Arial"/>
              </w:rPr>
            </w:pPr>
            <w:ins w:id="1772"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6BF804AF" w14:textId="77777777" w:rsidR="00A35CF2" w:rsidRPr="00D82A73" w:rsidRDefault="00A35CF2" w:rsidP="00177141">
            <w:pPr>
              <w:rPr>
                <w:ins w:id="1773" w:author="Jarno Nieminen" w:date="2014-09-04T09:09:00Z"/>
                <w:rFonts w:ascii="Arial" w:eastAsia="Arial Unicode MS" w:hAnsi="Arial"/>
              </w:rPr>
            </w:pPr>
            <w:ins w:id="1774" w:author="Jarno Nieminen" w:date="2014-09-04T09:09:00Z">
              <w:r>
                <w:rPr>
                  <w:rFonts w:ascii="Arial" w:eastAsia="Arial Unicode MS" w:hAnsi="Arial"/>
                </w:rPr>
                <w:t>N/A</w:t>
              </w:r>
            </w:ins>
          </w:p>
        </w:tc>
      </w:tr>
      <w:tr w:rsidR="00A35CF2" w:rsidRPr="00D82A73" w14:paraId="76D1855B" w14:textId="77777777" w:rsidTr="00177141">
        <w:trPr>
          <w:trHeight w:val="217"/>
          <w:ins w:id="1775" w:author="Jarno Nieminen" w:date="2014-09-04T09:09:00Z"/>
        </w:trPr>
        <w:tc>
          <w:tcPr>
            <w:tcW w:w="2545" w:type="dxa"/>
            <w:gridSpan w:val="2"/>
          </w:tcPr>
          <w:p w14:paraId="24C69D1D" w14:textId="77777777" w:rsidR="00A35CF2" w:rsidRPr="00D82A73" w:rsidRDefault="00A35CF2" w:rsidP="00177141">
            <w:pPr>
              <w:rPr>
                <w:ins w:id="1776" w:author="Jarno Nieminen" w:date="2014-09-04T09:09:00Z"/>
                <w:rFonts w:eastAsia="Arial Unicode MS"/>
              </w:rPr>
            </w:pPr>
            <w:ins w:id="1777" w:author="Jarno Nieminen" w:date="2014-09-04T09:09:00Z">
              <w:r w:rsidRPr="00D82A73">
                <w:rPr>
                  <w:rFonts w:eastAsia="Arial Unicode MS"/>
                </w:rPr>
                <w:lastRenderedPageBreak/>
                <w:t>(</w:t>
              </w:r>
              <w:r>
                <w:rPr>
                  <w:rFonts w:eastAsia="Arial Unicode MS"/>
                </w:rPr>
                <w:t>s</w:t>
              </w:r>
              <w:r w:rsidRPr="00D82A73">
                <w:rPr>
                  <w:rFonts w:eastAsia="Arial Unicode MS"/>
                </w:rPr>
                <w:t>ubject)</w:t>
              </w:r>
            </w:ins>
          </w:p>
        </w:tc>
        <w:tc>
          <w:tcPr>
            <w:tcW w:w="3410" w:type="dxa"/>
          </w:tcPr>
          <w:p w14:paraId="7286341A" w14:textId="77777777" w:rsidR="00A35CF2" w:rsidRPr="00D82A73" w:rsidRDefault="00A35CF2" w:rsidP="00177141">
            <w:pPr>
              <w:rPr>
                <w:ins w:id="1778" w:author="Jarno Nieminen" w:date="2014-09-04T09:09:00Z"/>
                <w:rFonts w:eastAsia="Arial Unicode MS"/>
              </w:rPr>
            </w:pPr>
            <w:ins w:id="1779" w:author="Jarno Nieminen" w:date="2014-09-04T09:09:00Z">
              <w:r w:rsidRPr="00D82A73">
                <w:rPr>
                  <w:rFonts w:eastAsia="Arial Unicode MS"/>
                </w:rPr>
                <w:t>Frågans rubrik.</w:t>
              </w:r>
            </w:ins>
          </w:p>
          <w:p w14:paraId="2189D018" w14:textId="77777777" w:rsidR="00A35CF2" w:rsidRPr="00D82A73" w:rsidRDefault="00A35CF2" w:rsidP="00177141">
            <w:pPr>
              <w:rPr>
                <w:ins w:id="1780" w:author="Jarno Nieminen" w:date="2014-09-04T09:09:00Z"/>
                <w:rFonts w:eastAsia="Arial Unicode MS"/>
              </w:rPr>
            </w:pPr>
            <w:ins w:id="1781" w:author="Jarno Nieminen" w:date="2014-09-04T09:09:00Z">
              <w:r w:rsidRPr="00D82A73">
                <w:rPr>
                  <w:rFonts w:eastAsia="Arial Unicode MS"/>
                </w:rPr>
                <w:t>T.ex Ange din blodgrupp.</w:t>
              </w:r>
            </w:ins>
          </w:p>
        </w:tc>
        <w:tc>
          <w:tcPr>
            <w:tcW w:w="1140" w:type="dxa"/>
          </w:tcPr>
          <w:p w14:paraId="3F00EBEE" w14:textId="77777777" w:rsidR="00A35CF2" w:rsidRPr="00D82A73" w:rsidRDefault="00A35CF2" w:rsidP="00177141">
            <w:pPr>
              <w:rPr>
                <w:ins w:id="1782" w:author="Jarno Nieminen" w:date="2014-09-04T09:09:00Z"/>
                <w:rFonts w:eastAsia="Arial Unicode MS"/>
              </w:rPr>
            </w:pPr>
            <w:ins w:id="1783" w:author="Jarno Nieminen" w:date="2014-09-04T09:09:00Z">
              <w:r w:rsidRPr="00D82A73">
                <w:rPr>
                  <w:rFonts w:eastAsia="Arial Unicode MS"/>
                </w:rPr>
                <w:t>TXT</w:t>
              </w:r>
            </w:ins>
          </w:p>
        </w:tc>
        <w:tc>
          <w:tcPr>
            <w:tcW w:w="717" w:type="dxa"/>
          </w:tcPr>
          <w:p w14:paraId="2167E0AE" w14:textId="77777777" w:rsidR="00A35CF2" w:rsidRPr="00D82A73" w:rsidRDefault="00A35CF2" w:rsidP="00177141">
            <w:pPr>
              <w:rPr>
                <w:ins w:id="1784" w:author="Jarno Nieminen" w:date="2014-09-04T09:09:00Z"/>
                <w:rFonts w:eastAsia="Arial Unicode MS"/>
              </w:rPr>
            </w:pPr>
            <w:ins w:id="1785" w:author="Jarno Nieminen" w:date="2014-09-04T09:09:00Z">
              <w:r w:rsidRPr="00D82A73">
                <w:rPr>
                  <w:rFonts w:eastAsia="Arial Unicode MS"/>
                </w:rPr>
                <w:t>1</w:t>
              </w:r>
            </w:ins>
          </w:p>
        </w:tc>
        <w:tc>
          <w:tcPr>
            <w:tcW w:w="1803" w:type="dxa"/>
          </w:tcPr>
          <w:p w14:paraId="2923372C" w14:textId="77777777" w:rsidR="00A35CF2" w:rsidRPr="00D82A73" w:rsidRDefault="00A35CF2" w:rsidP="00177141">
            <w:pPr>
              <w:rPr>
                <w:ins w:id="1786" w:author="Jarno Nieminen" w:date="2014-09-04T09:09:00Z"/>
                <w:rFonts w:eastAsia="Arial Unicode MS"/>
              </w:rPr>
            </w:pPr>
          </w:p>
        </w:tc>
        <w:tc>
          <w:tcPr>
            <w:tcW w:w="1920" w:type="dxa"/>
          </w:tcPr>
          <w:p w14:paraId="47086328" w14:textId="77777777" w:rsidR="00A35CF2" w:rsidRPr="00D82A73" w:rsidRDefault="00A35CF2" w:rsidP="00177141">
            <w:pPr>
              <w:rPr>
                <w:ins w:id="1787" w:author="Jarno Nieminen" w:date="2014-09-04T09:09:00Z"/>
                <w:rFonts w:ascii="Arial" w:eastAsia="Arial Unicode MS" w:hAnsi="Arial"/>
              </w:rPr>
            </w:pPr>
          </w:p>
        </w:tc>
        <w:tc>
          <w:tcPr>
            <w:tcW w:w="1200" w:type="dxa"/>
            <w:shd w:val="clear" w:color="auto" w:fill="auto"/>
          </w:tcPr>
          <w:p w14:paraId="27D0DD02" w14:textId="77777777" w:rsidR="00A35CF2" w:rsidRPr="00D82A73" w:rsidRDefault="00A35CF2" w:rsidP="00177141">
            <w:pPr>
              <w:rPr>
                <w:ins w:id="1788" w:author="Jarno Nieminen" w:date="2014-09-04T09:09:00Z"/>
                <w:rFonts w:ascii="Arial" w:eastAsia="Arial Unicode MS" w:hAnsi="Arial"/>
              </w:rPr>
            </w:pPr>
            <w:ins w:id="1789"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12BB69A6" w14:textId="77777777" w:rsidR="00A35CF2" w:rsidRPr="00D82A73" w:rsidRDefault="00A35CF2" w:rsidP="00177141">
            <w:pPr>
              <w:rPr>
                <w:ins w:id="1790" w:author="Jarno Nieminen" w:date="2014-09-04T09:09:00Z"/>
                <w:rFonts w:ascii="Arial" w:eastAsia="Arial Unicode MS" w:hAnsi="Arial"/>
              </w:rPr>
            </w:pPr>
            <w:ins w:id="1791"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3AD0C991" w14:textId="77777777" w:rsidR="00A35CF2" w:rsidRPr="00D82A73" w:rsidRDefault="00A35CF2" w:rsidP="00177141">
            <w:pPr>
              <w:rPr>
                <w:ins w:id="1792" w:author="Jarno Nieminen" w:date="2014-09-04T09:09:00Z"/>
                <w:rFonts w:ascii="Arial" w:eastAsia="Arial Unicode MS" w:hAnsi="Arial"/>
              </w:rPr>
            </w:pPr>
            <w:ins w:id="1793" w:author="Jarno Nieminen" w:date="2014-09-04T09:09:00Z">
              <w:r>
                <w:rPr>
                  <w:rFonts w:ascii="Arial" w:eastAsia="Arial Unicode MS" w:hAnsi="Arial"/>
                </w:rPr>
                <w:t>N/A</w:t>
              </w:r>
            </w:ins>
          </w:p>
        </w:tc>
      </w:tr>
      <w:tr w:rsidR="00A35CF2" w:rsidRPr="00D82A73" w14:paraId="0564A990" w14:textId="77777777" w:rsidTr="00177141">
        <w:trPr>
          <w:trHeight w:val="217"/>
          <w:ins w:id="1794" w:author="Jarno Nieminen" w:date="2014-09-04T09:09:00Z"/>
        </w:trPr>
        <w:tc>
          <w:tcPr>
            <w:tcW w:w="2545" w:type="dxa"/>
            <w:gridSpan w:val="2"/>
          </w:tcPr>
          <w:p w14:paraId="5EF5F169" w14:textId="77777777" w:rsidR="00A35CF2" w:rsidRPr="00D82A73" w:rsidRDefault="00A35CF2" w:rsidP="00177141">
            <w:pPr>
              <w:rPr>
                <w:ins w:id="1795" w:author="Jarno Nieminen" w:date="2014-09-04T09:09:00Z"/>
                <w:rFonts w:eastAsia="Arial Unicode MS"/>
              </w:rPr>
            </w:pPr>
            <w:ins w:id="1796" w:author="Jarno Nieminen" w:date="2014-09-04T09:09:00Z">
              <w:r w:rsidRPr="00D82A73">
                <w:rPr>
                  <w:rFonts w:eastAsia="Arial Unicode MS"/>
                </w:rPr>
                <w:t>(</w:t>
              </w:r>
              <w:r>
                <w:rPr>
                  <w:rFonts w:eastAsia="Arial Unicode MS"/>
                </w:rPr>
                <w:t>d</w:t>
              </w:r>
              <w:r w:rsidRPr="00D82A73">
                <w:rPr>
                  <w:rFonts w:eastAsia="Arial Unicode MS"/>
                </w:rPr>
                <w:t>escription)</w:t>
              </w:r>
            </w:ins>
          </w:p>
        </w:tc>
        <w:tc>
          <w:tcPr>
            <w:tcW w:w="3410" w:type="dxa"/>
          </w:tcPr>
          <w:p w14:paraId="1C3B4501" w14:textId="77777777" w:rsidR="00A35CF2" w:rsidRPr="00D82A73" w:rsidRDefault="00A35CF2" w:rsidP="00177141">
            <w:pPr>
              <w:rPr>
                <w:ins w:id="1797" w:author="Jarno Nieminen" w:date="2014-09-04T09:09:00Z"/>
                <w:rFonts w:eastAsia="Arial Unicode MS"/>
              </w:rPr>
            </w:pPr>
            <w:ins w:id="1798" w:author="Jarno Nieminen" w:date="2014-09-04T09:09:00Z">
              <w:r w:rsidRPr="00D82A73">
                <w:rPr>
                  <w:rFonts w:eastAsia="Arial Unicode MS"/>
                </w:rPr>
                <w:t>Frågans beskrivande text eller instruktion till användaren/patient.</w:t>
              </w:r>
            </w:ins>
          </w:p>
          <w:p w14:paraId="28D2F482" w14:textId="77777777" w:rsidR="00A35CF2" w:rsidRPr="00D82A73" w:rsidRDefault="00A35CF2" w:rsidP="00177141">
            <w:pPr>
              <w:rPr>
                <w:ins w:id="1799" w:author="Jarno Nieminen" w:date="2014-09-04T09:09:00Z"/>
                <w:rFonts w:eastAsia="Arial Unicode MS"/>
              </w:rPr>
            </w:pPr>
            <w:ins w:id="1800" w:author="Jarno Nieminen" w:date="2014-09-04T09:09:00Z">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ins>
          </w:p>
        </w:tc>
        <w:tc>
          <w:tcPr>
            <w:tcW w:w="1140" w:type="dxa"/>
          </w:tcPr>
          <w:p w14:paraId="3FFADB18" w14:textId="77777777" w:rsidR="00A35CF2" w:rsidRPr="00D82A73" w:rsidRDefault="00A35CF2" w:rsidP="00177141">
            <w:pPr>
              <w:rPr>
                <w:ins w:id="1801" w:author="Jarno Nieminen" w:date="2014-09-04T09:09:00Z"/>
                <w:rFonts w:eastAsia="Arial Unicode MS"/>
              </w:rPr>
            </w:pPr>
            <w:ins w:id="1802" w:author="Jarno Nieminen" w:date="2014-09-04T09:09:00Z">
              <w:r w:rsidRPr="00D82A73">
                <w:rPr>
                  <w:rFonts w:eastAsia="Arial Unicode MS"/>
                </w:rPr>
                <w:t>TXT</w:t>
              </w:r>
            </w:ins>
          </w:p>
        </w:tc>
        <w:tc>
          <w:tcPr>
            <w:tcW w:w="717" w:type="dxa"/>
          </w:tcPr>
          <w:p w14:paraId="15B40695" w14:textId="77777777" w:rsidR="00A35CF2" w:rsidRPr="00D82A73" w:rsidRDefault="00A35CF2" w:rsidP="00177141">
            <w:pPr>
              <w:rPr>
                <w:ins w:id="1803" w:author="Jarno Nieminen" w:date="2014-09-04T09:09:00Z"/>
                <w:rFonts w:eastAsia="Arial Unicode MS"/>
              </w:rPr>
            </w:pPr>
            <w:ins w:id="1804" w:author="Jarno Nieminen" w:date="2014-09-04T09:09:00Z">
              <w:r w:rsidRPr="00D82A73">
                <w:rPr>
                  <w:rFonts w:eastAsia="Arial Unicode MS"/>
                </w:rPr>
                <w:t>1..0</w:t>
              </w:r>
            </w:ins>
          </w:p>
        </w:tc>
        <w:tc>
          <w:tcPr>
            <w:tcW w:w="1803" w:type="dxa"/>
          </w:tcPr>
          <w:p w14:paraId="366D33F5" w14:textId="77777777" w:rsidR="00A35CF2" w:rsidRPr="00D82A73" w:rsidRDefault="00A35CF2" w:rsidP="00177141">
            <w:pPr>
              <w:rPr>
                <w:ins w:id="1805" w:author="Jarno Nieminen" w:date="2014-09-04T09:09:00Z"/>
                <w:rFonts w:eastAsia="Arial Unicode MS"/>
              </w:rPr>
            </w:pPr>
          </w:p>
        </w:tc>
        <w:tc>
          <w:tcPr>
            <w:tcW w:w="1920" w:type="dxa"/>
          </w:tcPr>
          <w:p w14:paraId="166F0FD4" w14:textId="77777777" w:rsidR="00A35CF2" w:rsidRPr="00D82A73" w:rsidRDefault="00A35CF2" w:rsidP="00177141">
            <w:pPr>
              <w:rPr>
                <w:ins w:id="1806" w:author="Jarno Nieminen" w:date="2014-09-04T09:09:00Z"/>
                <w:rFonts w:ascii="Arial" w:eastAsia="Arial Unicode MS" w:hAnsi="Arial"/>
              </w:rPr>
            </w:pPr>
          </w:p>
        </w:tc>
        <w:tc>
          <w:tcPr>
            <w:tcW w:w="1200" w:type="dxa"/>
            <w:shd w:val="clear" w:color="auto" w:fill="auto"/>
          </w:tcPr>
          <w:p w14:paraId="3DBEF8FB" w14:textId="77777777" w:rsidR="00A35CF2" w:rsidRPr="00D82A73" w:rsidRDefault="00A35CF2" w:rsidP="00177141">
            <w:pPr>
              <w:rPr>
                <w:ins w:id="1807" w:author="Jarno Nieminen" w:date="2014-09-04T09:09:00Z"/>
                <w:rFonts w:ascii="Arial" w:eastAsia="Arial Unicode MS" w:hAnsi="Arial"/>
              </w:rPr>
            </w:pPr>
            <w:ins w:id="1808"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62627B2A" w14:textId="77777777" w:rsidR="00A35CF2" w:rsidRPr="00D82A73" w:rsidRDefault="00A35CF2" w:rsidP="00177141">
            <w:pPr>
              <w:rPr>
                <w:ins w:id="1809" w:author="Jarno Nieminen" w:date="2014-09-04T09:09:00Z"/>
                <w:rFonts w:ascii="Arial" w:eastAsia="Arial Unicode MS" w:hAnsi="Arial"/>
              </w:rPr>
            </w:pPr>
            <w:ins w:id="1810"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771BED1F" w14:textId="77777777" w:rsidR="00A35CF2" w:rsidRPr="00D82A73" w:rsidRDefault="00A35CF2" w:rsidP="00177141">
            <w:pPr>
              <w:rPr>
                <w:ins w:id="1811" w:author="Jarno Nieminen" w:date="2014-09-04T09:09:00Z"/>
                <w:rFonts w:ascii="Arial" w:eastAsia="Arial Unicode MS" w:hAnsi="Arial"/>
              </w:rPr>
            </w:pPr>
            <w:ins w:id="1812" w:author="Jarno Nieminen" w:date="2014-09-04T09:09:00Z">
              <w:r>
                <w:rPr>
                  <w:rFonts w:ascii="Arial" w:eastAsia="Arial Unicode MS" w:hAnsi="Arial"/>
                </w:rPr>
                <w:t>N/A</w:t>
              </w:r>
            </w:ins>
          </w:p>
        </w:tc>
      </w:tr>
      <w:tr w:rsidR="00A35CF2" w:rsidRPr="00D82A73" w14:paraId="3C54CD5A" w14:textId="77777777" w:rsidTr="00177141">
        <w:trPr>
          <w:trHeight w:val="217"/>
          <w:ins w:id="1813" w:author="Jarno Nieminen" w:date="2014-09-04T09:09:00Z"/>
        </w:trPr>
        <w:tc>
          <w:tcPr>
            <w:tcW w:w="2545" w:type="dxa"/>
            <w:gridSpan w:val="2"/>
          </w:tcPr>
          <w:p w14:paraId="01C9B0FD" w14:textId="77777777" w:rsidR="00A35CF2" w:rsidRPr="00D82A73" w:rsidRDefault="00A35CF2" w:rsidP="00177141">
            <w:pPr>
              <w:rPr>
                <w:ins w:id="1814" w:author="Jarno Nieminen" w:date="2014-09-04T09:09:00Z"/>
                <w:rFonts w:eastAsia="Arial Unicode MS"/>
              </w:rPr>
            </w:pPr>
            <w:ins w:id="1815" w:author="Jarno Nieminen" w:date="2014-09-04T09:09:00Z">
              <w:r w:rsidRPr="00D82A73">
                <w:rPr>
                  <w:rFonts w:eastAsia="Arial Unicode MS"/>
                </w:rPr>
                <w:t>(</w:t>
              </w:r>
              <w:r>
                <w:rPr>
                  <w:rFonts w:eastAsia="Arial Unicode MS"/>
                </w:rPr>
                <w:t>f</w:t>
              </w:r>
              <w:r w:rsidRPr="00D82A73">
                <w:rPr>
                  <w:rFonts w:eastAsia="Arial Unicode MS"/>
                </w:rPr>
                <w:t>ormId)</w:t>
              </w:r>
            </w:ins>
          </w:p>
        </w:tc>
        <w:tc>
          <w:tcPr>
            <w:tcW w:w="3410" w:type="dxa"/>
          </w:tcPr>
          <w:p w14:paraId="31978BD0" w14:textId="77777777" w:rsidR="00A35CF2" w:rsidRPr="00D82A73" w:rsidRDefault="00A35CF2" w:rsidP="00177141">
            <w:pPr>
              <w:rPr>
                <w:ins w:id="1816" w:author="Jarno Nieminen" w:date="2014-09-04T09:09:00Z"/>
                <w:rFonts w:eastAsia="Arial Unicode MS"/>
              </w:rPr>
            </w:pPr>
            <w:ins w:id="1817" w:author="Jarno Nieminen" w:date="2014-09-04T09:09:00Z">
              <w:r w:rsidRPr="00D82A73">
                <w:rPr>
                  <w:rFonts w:eastAsia="Arial Unicode MS"/>
                </w:rPr>
                <w:t>Frågans unika id. (Producentens unika id)</w:t>
              </w:r>
            </w:ins>
          </w:p>
        </w:tc>
        <w:tc>
          <w:tcPr>
            <w:tcW w:w="1140" w:type="dxa"/>
          </w:tcPr>
          <w:p w14:paraId="1DDB835B" w14:textId="77777777" w:rsidR="00A35CF2" w:rsidRPr="00D82A73" w:rsidRDefault="00A35CF2" w:rsidP="00177141">
            <w:pPr>
              <w:rPr>
                <w:ins w:id="1818" w:author="Jarno Nieminen" w:date="2014-09-04T09:09:00Z"/>
                <w:rFonts w:eastAsia="Arial Unicode MS"/>
              </w:rPr>
            </w:pPr>
            <w:ins w:id="1819" w:author="Jarno Nieminen" w:date="2014-09-04T09:09:00Z">
              <w:r w:rsidRPr="00D82A73">
                <w:rPr>
                  <w:rFonts w:eastAsia="Arial Unicode MS"/>
                </w:rPr>
                <w:t>TXT</w:t>
              </w:r>
            </w:ins>
          </w:p>
        </w:tc>
        <w:tc>
          <w:tcPr>
            <w:tcW w:w="717" w:type="dxa"/>
          </w:tcPr>
          <w:p w14:paraId="094B0DE8" w14:textId="77777777" w:rsidR="00A35CF2" w:rsidRPr="00D82A73" w:rsidRDefault="00A35CF2" w:rsidP="00177141">
            <w:pPr>
              <w:rPr>
                <w:ins w:id="1820" w:author="Jarno Nieminen" w:date="2014-09-04T09:09:00Z"/>
                <w:rFonts w:eastAsia="Arial Unicode MS"/>
              </w:rPr>
            </w:pPr>
            <w:ins w:id="1821" w:author="Jarno Nieminen" w:date="2014-09-04T09:09:00Z">
              <w:r w:rsidRPr="00D82A73">
                <w:rPr>
                  <w:rFonts w:eastAsia="Arial Unicode MS"/>
                </w:rPr>
                <w:t>1</w:t>
              </w:r>
            </w:ins>
          </w:p>
        </w:tc>
        <w:tc>
          <w:tcPr>
            <w:tcW w:w="1803" w:type="dxa"/>
          </w:tcPr>
          <w:p w14:paraId="1F613A93" w14:textId="77777777" w:rsidR="00A35CF2" w:rsidRPr="00D82A73" w:rsidRDefault="00A35CF2" w:rsidP="00177141">
            <w:pPr>
              <w:rPr>
                <w:ins w:id="1822" w:author="Jarno Nieminen" w:date="2014-09-04T09:09:00Z"/>
                <w:rFonts w:eastAsia="Arial Unicode MS"/>
              </w:rPr>
            </w:pPr>
          </w:p>
        </w:tc>
        <w:tc>
          <w:tcPr>
            <w:tcW w:w="1920" w:type="dxa"/>
          </w:tcPr>
          <w:p w14:paraId="7010E334" w14:textId="77777777" w:rsidR="00A35CF2" w:rsidRPr="00D82A73" w:rsidRDefault="00A35CF2" w:rsidP="00177141">
            <w:pPr>
              <w:rPr>
                <w:ins w:id="1823" w:author="Jarno Nieminen" w:date="2014-09-04T09:09:00Z"/>
                <w:rFonts w:ascii="Arial" w:eastAsia="Arial Unicode MS" w:hAnsi="Arial"/>
              </w:rPr>
            </w:pPr>
          </w:p>
        </w:tc>
        <w:tc>
          <w:tcPr>
            <w:tcW w:w="1200" w:type="dxa"/>
            <w:shd w:val="clear" w:color="auto" w:fill="auto"/>
          </w:tcPr>
          <w:p w14:paraId="52E93EDF" w14:textId="77777777" w:rsidR="00A35CF2" w:rsidRPr="00D82A73" w:rsidRDefault="00A35CF2" w:rsidP="00177141">
            <w:pPr>
              <w:rPr>
                <w:ins w:id="1824" w:author="Jarno Nieminen" w:date="2014-09-04T09:09:00Z"/>
                <w:rFonts w:ascii="Arial" w:eastAsia="Arial Unicode MS" w:hAnsi="Arial"/>
              </w:rPr>
            </w:pPr>
            <w:ins w:id="1825"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591DC9F3" w14:textId="77777777" w:rsidR="00A35CF2" w:rsidRPr="00D82A73" w:rsidRDefault="00A35CF2" w:rsidP="00177141">
            <w:pPr>
              <w:rPr>
                <w:ins w:id="1826" w:author="Jarno Nieminen" w:date="2014-09-04T09:09:00Z"/>
                <w:rFonts w:ascii="Arial" w:eastAsia="Arial Unicode MS" w:hAnsi="Arial"/>
              </w:rPr>
            </w:pPr>
            <w:ins w:id="1827"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66D9606B" w14:textId="77777777" w:rsidR="00A35CF2" w:rsidRPr="00D82A73" w:rsidRDefault="00A35CF2" w:rsidP="00177141">
            <w:pPr>
              <w:rPr>
                <w:ins w:id="1828" w:author="Jarno Nieminen" w:date="2014-09-04T09:09:00Z"/>
                <w:rFonts w:ascii="Arial" w:eastAsia="Arial Unicode MS" w:hAnsi="Arial"/>
              </w:rPr>
            </w:pPr>
            <w:ins w:id="1829" w:author="Jarno Nieminen" w:date="2014-09-04T09:09:00Z">
              <w:r>
                <w:rPr>
                  <w:rFonts w:ascii="Arial" w:eastAsia="Arial Unicode MS" w:hAnsi="Arial"/>
                </w:rPr>
                <w:t>N/A</w:t>
              </w:r>
            </w:ins>
          </w:p>
        </w:tc>
      </w:tr>
      <w:tr w:rsidR="00A35CF2" w:rsidRPr="00D82A73" w14:paraId="01A261F1" w14:textId="77777777" w:rsidTr="00177141">
        <w:trPr>
          <w:trHeight w:val="217"/>
          <w:ins w:id="1830" w:author="Jarno Nieminen" w:date="2014-09-04T09:09:00Z"/>
        </w:trPr>
        <w:tc>
          <w:tcPr>
            <w:tcW w:w="2545" w:type="dxa"/>
            <w:gridSpan w:val="2"/>
          </w:tcPr>
          <w:p w14:paraId="1C56BF6D" w14:textId="77777777" w:rsidR="00A35CF2" w:rsidRPr="00D82A73" w:rsidRDefault="00A35CF2" w:rsidP="00177141">
            <w:pPr>
              <w:rPr>
                <w:ins w:id="1831" w:author="Jarno Nieminen" w:date="2014-09-04T09:09:00Z"/>
                <w:rFonts w:eastAsia="Arial Unicode MS"/>
              </w:rPr>
            </w:pPr>
            <w:ins w:id="1832" w:author="Jarno Nieminen" w:date="2014-09-04T09:09:00Z">
              <w:r w:rsidRPr="00D82A73">
                <w:rPr>
                  <w:rFonts w:eastAsia="Arial Unicode MS"/>
                </w:rPr>
                <w:t>(input)</w:t>
              </w:r>
            </w:ins>
          </w:p>
        </w:tc>
        <w:tc>
          <w:tcPr>
            <w:tcW w:w="3410" w:type="dxa"/>
          </w:tcPr>
          <w:p w14:paraId="46FA883F" w14:textId="77777777" w:rsidR="00A35CF2" w:rsidRPr="00D82A73" w:rsidRDefault="00A35CF2" w:rsidP="00177141">
            <w:pPr>
              <w:rPr>
                <w:ins w:id="1833" w:author="Jarno Nieminen" w:date="2014-09-04T09:09:00Z"/>
                <w:rFonts w:eastAsia="Arial Unicode MS"/>
              </w:rPr>
            </w:pPr>
            <w:ins w:id="1834" w:author="Jarno Nieminen" w:date="2014-09-04T09:09:00Z">
              <w:r w:rsidRPr="00D82A73">
                <w:rPr>
                  <w:rFonts w:eastAsia="Arial Unicode MS"/>
                </w:rPr>
                <w:t xml:space="preserve">Beskriver frågans inmatningstyp. </w:t>
              </w:r>
            </w:ins>
          </w:p>
          <w:p w14:paraId="1449B5F3" w14:textId="77777777" w:rsidR="00A35CF2" w:rsidRPr="00D82A73" w:rsidRDefault="00A35CF2" w:rsidP="00177141">
            <w:pPr>
              <w:rPr>
                <w:ins w:id="1835" w:author="Jarno Nieminen" w:date="2014-09-04T09:09:00Z"/>
                <w:rFonts w:eastAsia="Arial Unicode MS"/>
              </w:rPr>
            </w:pPr>
            <w:ins w:id="1836" w:author="Jarno Nieminen" w:date="2014-09-04T09:09:00Z">
              <w:r w:rsidRPr="00D82A73">
                <w:rPr>
                  <w:rFonts w:eastAsia="Arial Unicode MS"/>
                </w:rPr>
                <w:t>T.ex. radio(enkelvärde), checkbox(multivärde) eller fritext.</w:t>
              </w:r>
            </w:ins>
          </w:p>
        </w:tc>
        <w:tc>
          <w:tcPr>
            <w:tcW w:w="1140" w:type="dxa"/>
          </w:tcPr>
          <w:p w14:paraId="6AD5F5AE" w14:textId="77777777" w:rsidR="00A35CF2" w:rsidRPr="00D82A73" w:rsidRDefault="00A35CF2" w:rsidP="00177141">
            <w:pPr>
              <w:rPr>
                <w:ins w:id="1837" w:author="Jarno Nieminen" w:date="2014-09-04T09:09:00Z"/>
                <w:rFonts w:eastAsia="Arial Unicode MS"/>
              </w:rPr>
            </w:pPr>
            <w:ins w:id="1838" w:author="Jarno Nieminen" w:date="2014-09-04T09:09:00Z">
              <w:r w:rsidRPr="00D82A73">
                <w:rPr>
                  <w:rFonts w:eastAsia="Arial Unicode MS"/>
                </w:rPr>
                <w:t>KTOV</w:t>
              </w:r>
            </w:ins>
          </w:p>
        </w:tc>
        <w:tc>
          <w:tcPr>
            <w:tcW w:w="717" w:type="dxa"/>
          </w:tcPr>
          <w:p w14:paraId="2D3EFC36" w14:textId="77777777" w:rsidR="00A35CF2" w:rsidRPr="00D82A73" w:rsidRDefault="00A35CF2" w:rsidP="00177141">
            <w:pPr>
              <w:rPr>
                <w:ins w:id="1839" w:author="Jarno Nieminen" w:date="2014-09-04T09:09:00Z"/>
                <w:rFonts w:eastAsia="Arial Unicode MS"/>
              </w:rPr>
            </w:pPr>
            <w:ins w:id="1840" w:author="Jarno Nieminen" w:date="2014-09-04T09:09:00Z">
              <w:r w:rsidRPr="00D82A73">
                <w:rPr>
                  <w:rFonts w:eastAsia="Arial Unicode MS"/>
                </w:rPr>
                <w:t>1</w:t>
              </w:r>
            </w:ins>
          </w:p>
        </w:tc>
        <w:tc>
          <w:tcPr>
            <w:tcW w:w="1803" w:type="dxa"/>
          </w:tcPr>
          <w:p w14:paraId="645E81F3" w14:textId="77777777" w:rsidR="00A35CF2" w:rsidRPr="00D82A73" w:rsidRDefault="00A35CF2" w:rsidP="00177141">
            <w:pPr>
              <w:rPr>
                <w:ins w:id="1841" w:author="Jarno Nieminen" w:date="2014-09-04T09:09:00Z"/>
                <w:rFonts w:eastAsia="Arial Unicode MS"/>
              </w:rPr>
            </w:pPr>
            <w:ins w:id="1842" w:author="Jarno Nieminen" w:date="2014-09-04T09:09:00Z">
              <w:r w:rsidRPr="00D82A73">
                <w:rPr>
                  <w:rFonts w:eastAsia="Arial Unicode MS"/>
                </w:rPr>
                <w:t>KV Inmatningstyp</w:t>
              </w:r>
            </w:ins>
          </w:p>
          <w:p w14:paraId="18AC3B6B" w14:textId="77777777" w:rsidR="00A35CF2" w:rsidRPr="00D82A73" w:rsidRDefault="00A35CF2" w:rsidP="00177141">
            <w:pPr>
              <w:rPr>
                <w:ins w:id="1843" w:author="Jarno Nieminen" w:date="2014-09-04T09:09:00Z"/>
              </w:rPr>
            </w:pPr>
          </w:p>
        </w:tc>
        <w:tc>
          <w:tcPr>
            <w:tcW w:w="1920" w:type="dxa"/>
          </w:tcPr>
          <w:p w14:paraId="2270402E" w14:textId="77777777" w:rsidR="00A35CF2" w:rsidRPr="00D82A73" w:rsidRDefault="00A35CF2" w:rsidP="00177141">
            <w:pPr>
              <w:rPr>
                <w:ins w:id="1844" w:author="Jarno Nieminen" w:date="2014-09-04T09:09:00Z"/>
                <w:rFonts w:ascii="Arial" w:eastAsia="Arial Unicode MS" w:hAnsi="Arial"/>
              </w:rPr>
            </w:pPr>
          </w:p>
        </w:tc>
        <w:tc>
          <w:tcPr>
            <w:tcW w:w="1200" w:type="dxa"/>
            <w:shd w:val="clear" w:color="auto" w:fill="auto"/>
          </w:tcPr>
          <w:p w14:paraId="475AE30D" w14:textId="77777777" w:rsidR="00A35CF2" w:rsidRPr="00D82A73" w:rsidRDefault="00A35CF2" w:rsidP="00177141">
            <w:pPr>
              <w:rPr>
                <w:ins w:id="1845" w:author="Jarno Nieminen" w:date="2014-09-04T09:09:00Z"/>
                <w:rFonts w:ascii="Arial" w:eastAsia="Arial Unicode MS" w:hAnsi="Arial"/>
              </w:rPr>
            </w:pPr>
            <w:ins w:id="1846"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04C5485C" w14:textId="77777777" w:rsidR="00A35CF2" w:rsidRPr="00D82A73" w:rsidRDefault="00A35CF2" w:rsidP="00177141">
            <w:pPr>
              <w:rPr>
                <w:ins w:id="1847" w:author="Jarno Nieminen" w:date="2014-09-04T09:09:00Z"/>
                <w:rFonts w:ascii="Arial" w:eastAsia="Arial Unicode MS" w:hAnsi="Arial"/>
              </w:rPr>
            </w:pPr>
            <w:ins w:id="1848"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1F75B4B6" w14:textId="77777777" w:rsidR="00A35CF2" w:rsidRPr="00D82A73" w:rsidRDefault="00A35CF2" w:rsidP="00177141">
            <w:pPr>
              <w:rPr>
                <w:ins w:id="1849" w:author="Jarno Nieminen" w:date="2014-09-04T09:09:00Z"/>
                <w:rFonts w:ascii="Arial" w:eastAsia="Arial Unicode MS" w:hAnsi="Arial"/>
              </w:rPr>
            </w:pPr>
            <w:ins w:id="1850" w:author="Jarno Nieminen" w:date="2014-09-04T09:09:00Z">
              <w:r>
                <w:rPr>
                  <w:rFonts w:ascii="Arial" w:eastAsia="Arial Unicode MS" w:hAnsi="Arial"/>
                </w:rPr>
                <w:t>Saknas i V</w:t>
              </w:r>
              <w:r>
                <w:rPr>
                  <w:rFonts w:ascii="Arial" w:eastAsia="Arial Unicode MS" w:hAnsi="Arial"/>
                </w:rPr>
                <w:noBreakHyphen/>
                <w:t>TIM 2.2</w:t>
              </w:r>
            </w:ins>
          </w:p>
        </w:tc>
      </w:tr>
      <w:tr w:rsidR="00A35CF2" w:rsidRPr="00D82A73" w14:paraId="607365CA" w14:textId="77777777" w:rsidTr="00177141">
        <w:trPr>
          <w:trHeight w:val="217"/>
          <w:ins w:id="1851" w:author="Jarno Nieminen" w:date="2014-09-04T09:09:00Z"/>
        </w:trPr>
        <w:tc>
          <w:tcPr>
            <w:tcW w:w="2545" w:type="dxa"/>
            <w:gridSpan w:val="2"/>
          </w:tcPr>
          <w:p w14:paraId="4D941A64" w14:textId="77777777" w:rsidR="00A35CF2" w:rsidRPr="00D82A73" w:rsidRDefault="00A35CF2" w:rsidP="00177141">
            <w:pPr>
              <w:rPr>
                <w:ins w:id="1852" w:author="Jarno Nieminen" w:date="2014-09-04T09:09:00Z"/>
                <w:rFonts w:eastAsia="Arial Unicode MS"/>
              </w:rPr>
            </w:pPr>
            <w:ins w:id="1853" w:author="Jarno Nieminen" w:date="2014-09-04T09:09:00Z">
              <w:r w:rsidRPr="00D82A73">
                <w:rPr>
                  <w:rFonts w:eastAsia="Arial Unicode MS"/>
                </w:rPr>
                <w:t>(</w:t>
              </w:r>
              <w:r>
                <w:rPr>
                  <w:rFonts w:eastAsia="Arial Unicode MS"/>
                </w:rPr>
                <w:t>m</w:t>
              </w:r>
              <w:r w:rsidRPr="00D82A73">
                <w:rPr>
                  <w:rFonts w:eastAsia="Arial Unicode MS"/>
                </w:rPr>
                <w:t>andatory)</w:t>
              </w:r>
            </w:ins>
          </w:p>
        </w:tc>
        <w:tc>
          <w:tcPr>
            <w:tcW w:w="3410" w:type="dxa"/>
          </w:tcPr>
          <w:p w14:paraId="45C53EE1" w14:textId="77777777" w:rsidR="00A35CF2" w:rsidRPr="00D82A73" w:rsidRDefault="00A35CF2" w:rsidP="00177141">
            <w:pPr>
              <w:rPr>
                <w:ins w:id="1854" w:author="Jarno Nieminen" w:date="2014-09-04T09:09:00Z"/>
                <w:rFonts w:eastAsia="Arial Unicode MS"/>
              </w:rPr>
            </w:pPr>
            <w:ins w:id="1855" w:author="Jarno Nieminen" w:date="2014-09-04T09:09:00Z">
              <w:r w:rsidRPr="00D82A73">
                <w:rPr>
                  <w:rFonts w:eastAsia="Arial Unicode MS"/>
                </w:rPr>
                <w:t>Indikerar om frågan är obligatorisk.</w:t>
              </w:r>
            </w:ins>
          </w:p>
        </w:tc>
        <w:tc>
          <w:tcPr>
            <w:tcW w:w="1140" w:type="dxa"/>
          </w:tcPr>
          <w:p w14:paraId="3B0A06CB" w14:textId="77777777" w:rsidR="00A35CF2" w:rsidRPr="00D82A73" w:rsidRDefault="00A35CF2" w:rsidP="00177141">
            <w:pPr>
              <w:rPr>
                <w:ins w:id="1856" w:author="Jarno Nieminen" w:date="2014-09-04T09:09:00Z"/>
                <w:rFonts w:eastAsia="Arial Unicode MS"/>
              </w:rPr>
            </w:pPr>
            <w:ins w:id="1857" w:author="Jarno Nieminen" w:date="2014-09-04T09:09:00Z">
              <w:r w:rsidRPr="00D82A73">
                <w:rPr>
                  <w:rFonts w:eastAsia="Arial Unicode MS"/>
                </w:rPr>
                <w:t>S/F</w:t>
              </w:r>
            </w:ins>
          </w:p>
        </w:tc>
        <w:tc>
          <w:tcPr>
            <w:tcW w:w="717" w:type="dxa"/>
          </w:tcPr>
          <w:p w14:paraId="0AB37769" w14:textId="77777777" w:rsidR="00A35CF2" w:rsidRPr="00D82A73" w:rsidRDefault="00A35CF2" w:rsidP="00177141">
            <w:pPr>
              <w:rPr>
                <w:ins w:id="1858" w:author="Jarno Nieminen" w:date="2014-09-04T09:09:00Z"/>
                <w:rFonts w:eastAsia="Arial Unicode MS"/>
              </w:rPr>
            </w:pPr>
            <w:ins w:id="1859" w:author="Jarno Nieminen" w:date="2014-09-04T09:09:00Z">
              <w:r w:rsidRPr="00D82A73">
                <w:rPr>
                  <w:rFonts w:eastAsia="Arial Unicode MS"/>
                </w:rPr>
                <w:t>1</w:t>
              </w:r>
            </w:ins>
          </w:p>
        </w:tc>
        <w:tc>
          <w:tcPr>
            <w:tcW w:w="1803" w:type="dxa"/>
          </w:tcPr>
          <w:p w14:paraId="21F8AC92" w14:textId="77777777" w:rsidR="00A35CF2" w:rsidRPr="00D82A73" w:rsidRDefault="00A35CF2" w:rsidP="00177141">
            <w:pPr>
              <w:rPr>
                <w:ins w:id="1860" w:author="Jarno Nieminen" w:date="2014-09-04T09:09:00Z"/>
              </w:rPr>
            </w:pPr>
            <w:ins w:id="1861" w:author="Jarno Nieminen" w:date="2014-09-04T09:09:00Z">
              <w:r w:rsidRPr="00D82A73">
                <w:t>True = obligatorisk fråga</w:t>
              </w:r>
            </w:ins>
          </w:p>
          <w:p w14:paraId="5C012412" w14:textId="77777777" w:rsidR="00A35CF2" w:rsidRPr="00D82A73" w:rsidRDefault="00A35CF2" w:rsidP="00177141">
            <w:pPr>
              <w:rPr>
                <w:ins w:id="1862" w:author="Jarno Nieminen" w:date="2014-09-04T09:09:00Z"/>
                <w:rFonts w:eastAsia="Arial Unicode MS"/>
              </w:rPr>
            </w:pPr>
            <w:ins w:id="1863" w:author="Jarno Nieminen" w:date="2014-09-04T09:09:00Z">
              <w:r w:rsidRPr="00D82A73">
                <w:rPr>
                  <w:szCs w:val="20"/>
                </w:rPr>
                <w:t>False = Frivillig fråga</w:t>
              </w:r>
            </w:ins>
          </w:p>
        </w:tc>
        <w:tc>
          <w:tcPr>
            <w:tcW w:w="1920" w:type="dxa"/>
          </w:tcPr>
          <w:p w14:paraId="32D1A7DF" w14:textId="77777777" w:rsidR="00A35CF2" w:rsidRPr="00D82A73" w:rsidRDefault="00A35CF2" w:rsidP="00177141">
            <w:pPr>
              <w:rPr>
                <w:ins w:id="1864" w:author="Jarno Nieminen" w:date="2014-09-04T09:09:00Z"/>
                <w:rFonts w:ascii="Arial" w:eastAsia="Arial Unicode MS" w:hAnsi="Arial"/>
              </w:rPr>
            </w:pPr>
          </w:p>
        </w:tc>
        <w:tc>
          <w:tcPr>
            <w:tcW w:w="1200" w:type="dxa"/>
            <w:shd w:val="clear" w:color="auto" w:fill="auto"/>
          </w:tcPr>
          <w:p w14:paraId="3021EDFB" w14:textId="77777777" w:rsidR="00A35CF2" w:rsidRPr="00D82A73" w:rsidRDefault="00A35CF2" w:rsidP="00177141">
            <w:pPr>
              <w:rPr>
                <w:ins w:id="1865" w:author="Jarno Nieminen" w:date="2014-09-04T09:09:00Z"/>
                <w:rFonts w:ascii="Arial" w:eastAsia="Arial Unicode MS" w:hAnsi="Arial"/>
              </w:rPr>
            </w:pPr>
            <w:ins w:id="1866"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20B3731A" w14:textId="77777777" w:rsidR="00A35CF2" w:rsidRPr="00D82A73" w:rsidRDefault="00A35CF2" w:rsidP="00177141">
            <w:pPr>
              <w:rPr>
                <w:ins w:id="1867" w:author="Jarno Nieminen" w:date="2014-09-04T09:09:00Z"/>
                <w:rFonts w:ascii="Arial" w:eastAsia="Arial Unicode MS" w:hAnsi="Arial"/>
              </w:rPr>
            </w:pPr>
            <w:ins w:id="1868"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1F5379C6" w14:textId="77777777" w:rsidR="00A35CF2" w:rsidRPr="00D82A73" w:rsidRDefault="00A35CF2" w:rsidP="00177141">
            <w:pPr>
              <w:rPr>
                <w:ins w:id="1869" w:author="Jarno Nieminen" w:date="2014-09-04T09:09:00Z"/>
                <w:rFonts w:ascii="Arial" w:eastAsia="Arial Unicode MS" w:hAnsi="Arial"/>
              </w:rPr>
            </w:pPr>
            <w:ins w:id="1870" w:author="Jarno Nieminen" w:date="2014-09-04T09:09:00Z">
              <w:r>
                <w:rPr>
                  <w:rFonts w:ascii="Arial" w:eastAsia="Arial Unicode MS" w:hAnsi="Arial"/>
                </w:rPr>
                <w:t>Saknas i V</w:t>
              </w:r>
              <w:r>
                <w:rPr>
                  <w:rFonts w:ascii="Arial" w:eastAsia="Arial Unicode MS" w:hAnsi="Arial"/>
                </w:rPr>
                <w:noBreakHyphen/>
                <w:t>TIM 2.2</w:t>
              </w:r>
            </w:ins>
          </w:p>
        </w:tc>
      </w:tr>
      <w:tr w:rsidR="00A35CF2" w:rsidRPr="00D82A73" w14:paraId="133EEFFE" w14:textId="77777777" w:rsidTr="00177141">
        <w:trPr>
          <w:trHeight w:val="217"/>
          <w:ins w:id="1871" w:author="Jarno Nieminen" w:date="2014-09-04T09:09:00Z"/>
        </w:trPr>
        <w:tc>
          <w:tcPr>
            <w:tcW w:w="2545" w:type="dxa"/>
            <w:gridSpan w:val="2"/>
          </w:tcPr>
          <w:p w14:paraId="4614CD73" w14:textId="77777777" w:rsidR="00A35CF2" w:rsidRPr="00D82A73" w:rsidRDefault="00A35CF2" w:rsidP="00177141">
            <w:pPr>
              <w:rPr>
                <w:ins w:id="1872" w:author="Jarno Nieminen" w:date="2014-09-04T09:09:00Z"/>
                <w:rFonts w:eastAsia="Arial Unicode MS"/>
              </w:rPr>
            </w:pPr>
            <w:ins w:id="1873" w:author="Jarno Nieminen" w:date="2014-09-04T09:09:00Z">
              <w:r w:rsidRPr="00D82A73">
                <w:rPr>
                  <w:rFonts w:eastAsia="Arial Unicode MS"/>
                </w:rPr>
                <w:t>(</w:t>
              </w:r>
              <w:r>
                <w:rPr>
                  <w:rFonts w:eastAsia="Arial Unicode MS"/>
                </w:rPr>
                <w:t>m</w:t>
              </w:r>
              <w:r w:rsidRPr="00D82A73">
                <w:rPr>
                  <w:rFonts w:eastAsia="Arial Unicode MS"/>
                </w:rPr>
                <w:t>axNumberOf</w:t>
              </w:r>
              <w:r w:rsidRPr="00D82A73">
                <w:t>Choices</w:t>
              </w:r>
              <w:r w:rsidRPr="00D82A73">
                <w:rPr>
                  <w:rFonts w:eastAsia="Arial Unicode MS"/>
                </w:rPr>
                <w:t>)</w:t>
              </w:r>
            </w:ins>
          </w:p>
        </w:tc>
        <w:tc>
          <w:tcPr>
            <w:tcW w:w="3410" w:type="dxa"/>
          </w:tcPr>
          <w:p w14:paraId="271A912A" w14:textId="77777777" w:rsidR="00A35CF2" w:rsidRPr="00D82A73" w:rsidRDefault="00A35CF2" w:rsidP="00177141">
            <w:pPr>
              <w:rPr>
                <w:ins w:id="1874" w:author="Jarno Nieminen" w:date="2014-09-04T09:09:00Z"/>
                <w:rFonts w:eastAsia="Arial Unicode MS"/>
              </w:rPr>
            </w:pPr>
            <w:ins w:id="1875" w:author="Jarno Nieminen" w:date="2014-09-04T09:09:00Z">
              <w:r w:rsidRPr="00D82A73">
                <w:rPr>
                  <w:rFonts w:eastAsia="Arial Unicode MS"/>
                </w:rPr>
                <w:t>Indikerar max antal värden som användaren får välja vid  checkbox/multivärde.</w:t>
              </w:r>
            </w:ins>
          </w:p>
        </w:tc>
        <w:tc>
          <w:tcPr>
            <w:tcW w:w="1140" w:type="dxa"/>
          </w:tcPr>
          <w:p w14:paraId="413FD0AC" w14:textId="77777777" w:rsidR="00A35CF2" w:rsidRPr="00D82A73" w:rsidRDefault="00A35CF2" w:rsidP="00177141">
            <w:pPr>
              <w:rPr>
                <w:ins w:id="1876" w:author="Jarno Nieminen" w:date="2014-09-04T09:09:00Z"/>
                <w:rFonts w:eastAsia="Arial Unicode MS"/>
              </w:rPr>
            </w:pPr>
            <w:ins w:id="1877" w:author="Jarno Nieminen" w:date="2014-09-04T09:09:00Z">
              <w:r w:rsidRPr="00D82A73">
                <w:rPr>
                  <w:rFonts w:eastAsia="Arial Unicode MS"/>
                </w:rPr>
                <w:t>VÄ</w:t>
              </w:r>
            </w:ins>
          </w:p>
        </w:tc>
        <w:tc>
          <w:tcPr>
            <w:tcW w:w="717" w:type="dxa"/>
          </w:tcPr>
          <w:p w14:paraId="48353D36" w14:textId="77777777" w:rsidR="00A35CF2" w:rsidRPr="00D82A73" w:rsidRDefault="00A35CF2" w:rsidP="00177141">
            <w:pPr>
              <w:rPr>
                <w:ins w:id="1878" w:author="Jarno Nieminen" w:date="2014-09-04T09:09:00Z"/>
                <w:rFonts w:eastAsia="Arial Unicode MS"/>
              </w:rPr>
            </w:pPr>
            <w:ins w:id="1879" w:author="Jarno Nieminen" w:date="2014-09-04T09:09:00Z">
              <w:r w:rsidRPr="00D82A73">
                <w:rPr>
                  <w:rFonts w:eastAsia="Arial Unicode MS"/>
                </w:rPr>
                <w:t>0..1</w:t>
              </w:r>
            </w:ins>
          </w:p>
        </w:tc>
        <w:tc>
          <w:tcPr>
            <w:tcW w:w="1803" w:type="dxa"/>
          </w:tcPr>
          <w:p w14:paraId="3D7A1B95" w14:textId="77777777" w:rsidR="00A35CF2" w:rsidRPr="00D82A73" w:rsidRDefault="00A35CF2" w:rsidP="00177141">
            <w:pPr>
              <w:rPr>
                <w:ins w:id="1880" w:author="Jarno Nieminen" w:date="2014-09-04T09:09:00Z"/>
                <w:rFonts w:eastAsia="Arial Unicode MS"/>
              </w:rPr>
            </w:pPr>
          </w:p>
        </w:tc>
        <w:tc>
          <w:tcPr>
            <w:tcW w:w="1920" w:type="dxa"/>
          </w:tcPr>
          <w:p w14:paraId="1080EA3D" w14:textId="77777777" w:rsidR="00A35CF2" w:rsidRPr="00D82A73" w:rsidRDefault="00A35CF2" w:rsidP="00177141">
            <w:pPr>
              <w:rPr>
                <w:ins w:id="1881" w:author="Jarno Nieminen" w:date="2014-09-04T09:09:00Z"/>
                <w:rFonts w:ascii="Arial" w:eastAsia="Arial Unicode MS" w:hAnsi="Arial"/>
              </w:rPr>
            </w:pPr>
            <w:ins w:id="1882" w:author="Jarno Nieminen" w:date="2014-09-04T09:09:00Z">
              <w:r w:rsidRPr="00D82A73">
                <w:rPr>
                  <w:rFonts w:ascii="Arial" w:eastAsia="Arial Unicode MS" w:hAnsi="Arial"/>
                </w:rPr>
                <w:t>Information till användaren.</w:t>
              </w:r>
            </w:ins>
          </w:p>
          <w:p w14:paraId="3CA6E819" w14:textId="77777777" w:rsidR="00A35CF2" w:rsidRPr="00D82A73" w:rsidRDefault="00A35CF2" w:rsidP="00177141">
            <w:pPr>
              <w:rPr>
                <w:ins w:id="1883" w:author="Jarno Nieminen" w:date="2014-09-04T09:09:00Z"/>
                <w:rFonts w:ascii="Arial" w:eastAsia="Arial Unicode MS" w:hAnsi="Arial"/>
              </w:rPr>
            </w:pPr>
            <w:ins w:id="1884" w:author="Jarno Nieminen" w:date="2014-09-04T09:09:00Z">
              <w:r w:rsidRPr="00D82A73">
                <w:rPr>
                  <w:rFonts w:ascii="Arial" w:eastAsia="Arial Unicode MS" w:hAnsi="Arial"/>
                </w:rPr>
                <w:t>Kan användas för att validera inmatning av konsument.</w:t>
              </w:r>
            </w:ins>
          </w:p>
        </w:tc>
        <w:tc>
          <w:tcPr>
            <w:tcW w:w="1200" w:type="dxa"/>
            <w:shd w:val="clear" w:color="auto" w:fill="auto"/>
          </w:tcPr>
          <w:p w14:paraId="6A22DAED" w14:textId="77777777" w:rsidR="00A35CF2" w:rsidRPr="00D82A73" w:rsidRDefault="00A35CF2" w:rsidP="00177141">
            <w:pPr>
              <w:rPr>
                <w:ins w:id="1885" w:author="Jarno Nieminen" w:date="2014-09-04T09:09:00Z"/>
                <w:rFonts w:ascii="Arial" w:eastAsia="Arial Unicode MS" w:hAnsi="Arial"/>
              </w:rPr>
            </w:pPr>
            <w:ins w:id="1886"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563599C0" w14:textId="77777777" w:rsidR="00A35CF2" w:rsidRPr="00D82A73" w:rsidRDefault="00A35CF2" w:rsidP="00177141">
            <w:pPr>
              <w:rPr>
                <w:ins w:id="1887" w:author="Jarno Nieminen" w:date="2014-09-04T09:09:00Z"/>
                <w:rFonts w:ascii="Arial" w:eastAsia="Arial Unicode MS" w:hAnsi="Arial"/>
              </w:rPr>
            </w:pPr>
            <w:ins w:id="1888"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61584AEA" w14:textId="77777777" w:rsidR="00A35CF2" w:rsidRPr="00D82A73" w:rsidRDefault="00A35CF2" w:rsidP="00177141">
            <w:pPr>
              <w:rPr>
                <w:ins w:id="1889" w:author="Jarno Nieminen" w:date="2014-09-04T09:09:00Z"/>
                <w:rFonts w:ascii="Arial" w:eastAsia="Arial Unicode MS" w:hAnsi="Arial"/>
              </w:rPr>
            </w:pPr>
            <w:ins w:id="1890" w:author="Jarno Nieminen" w:date="2014-09-04T09:09:00Z">
              <w:r>
                <w:rPr>
                  <w:rFonts w:ascii="Arial" w:eastAsia="Arial Unicode MS" w:hAnsi="Arial"/>
                </w:rPr>
                <w:t>N/A</w:t>
              </w:r>
            </w:ins>
          </w:p>
        </w:tc>
      </w:tr>
      <w:tr w:rsidR="00A35CF2" w:rsidRPr="00D82A73" w14:paraId="3EC84F50" w14:textId="77777777" w:rsidTr="00177141">
        <w:trPr>
          <w:trHeight w:val="217"/>
          <w:ins w:id="1891" w:author="Jarno Nieminen" w:date="2014-09-04T09:09:00Z"/>
        </w:trPr>
        <w:tc>
          <w:tcPr>
            <w:tcW w:w="2545" w:type="dxa"/>
            <w:gridSpan w:val="2"/>
          </w:tcPr>
          <w:p w14:paraId="708995D9" w14:textId="77777777" w:rsidR="00A35CF2" w:rsidRPr="00D82A73" w:rsidRDefault="00A35CF2" w:rsidP="00177141">
            <w:pPr>
              <w:rPr>
                <w:ins w:id="1892" w:author="Jarno Nieminen" w:date="2014-09-04T09:09:00Z"/>
                <w:rFonts w:eastAsia="Arial Unicode MS"/>
              </w:rPr>
            </w:pPr>
            <w:ins w:id="1893" w:author="Jarno Nieminen" w:date="2014-09-04T09:09:00Z">
              <w:r w:rsidRPr="00D82A73">
                <w:rPr>
                  <w:rFonts w:eastAsia="Arial Unicode MS"/>
                </w:rPr>
                <w:lastRenderedPageBreak/>
                <w:t>(</w:t>
              </w:r>
              <w:r>
                <w:rPr>
                  <w:rFonts w:eastAsia="Arial Unicode MS"/>
                </w:rPr>
                <w:t>m</w:t>
              </w:r>
              <w:r w:rsidRPr="00D82A73">
                <w:rPr>
                  <w:rFonts w:eastAsia="Arial Unicode MS"/>
                </w:rPr>
                <w:t>inNumberOf</w:t>
              </w:r>
              <w:r w:rsidRPr="00D82A73">
                <w:t>Choices</w:t>
              </w:r>
              <w:r w:rsidRPr="00D82A73">
                <w:rPr>
                  <w:rFonts w:eastAsia="Arial Unicode MS"/>
                </w:rPr>
                <w:t>)</w:t>
              </w:r>
            </w:ins>
          </w:p>
        </w:tc>
        <w:tc>
          <w:tcPr>
            <w:tcW w:w="3410" w:type="dxa"/>
          </w:tcPr>
          <w:p w14:paraId="694696F9" w14:textId="77777777" w:rsidR="00A35CF2" w:rsidRPr="00D82A73" w:rsidRDefault="00A35CF2" w:rsidP="00177141">
            <w:pPr>
              <w:rPr>
                <w:ins w:id="1894" w:author="Jarno Nieminen" w:date="2014-09-04T09:09:00Z"/>
                <w:rFonts w:eastAsia="Arial Unicode MS"/>
              </w:rPr>
            </w:pPr>
            <w:ins w:id="1895" w:author="Jarno Nieminen" w:date="2014-09-04T09:09:00Z">
              <w:r w:rsidRPr="00D82A73">
                <w:rPr>
                  <w:rFonts w:eastAsia="Arial Unicode MS"/>
                </w:rPr>
                <w:t>Indikerar min. antal värden som användaren får välja vid  checkbox/multivärde.</w:t>
              </w:r>
            </w:ins>
          </w:p>
        </w:tc>
        <w:tc>
          <w:tcPr>
            <w:tcW w:w="1140" w:type="dxa"/>
          </w:tcPr>
          <w:p w14:paraId="541AB316" w14:textId="77777777" w:rsidR="00A35CF2" w:rsidRPr="00D82A73" w:rsidRDefault="00A35CF2" w:rsidP="00177141">
            <w:pPr>
              <w:rPr>
                <w:ins w:id="1896" w:author="Jarno Nieminen" w:date="2014-09-04T09:09:00Z"/>
                <w:rFonts w:eastAsia="Arial Unicode MS"/>
              </w:rPr>
            </w:pPr>
            <w:ins w:id="1897" w:author="Jarno Nieminen" w:date="2014-09-04T09:09:00Z">
              <w:r w:rsidRPr="00D82A73">
                <w:rPr>
                  <w:rFonts w:eastAsia="Arial Unicode MS"/>
                </w:rPr>
                <w:t>VÄ</w:t>
              </w:r>
            </w:ins>
          </w:p>
        </w:tc>
        <w:tc>
          <w:tcPr>
            <w:tcW w:w="717" w:type="dxa"/>
          </w:tcPr>
          <w:p w14:paraId="1F552AA9" w14:textId="77777777" w:rsidR="00A35CF2" w:rsidRPr="00D82A73" w:rsidRDefault="00A35CF2" w:rsidP="00177141">
            <w:pPr>
              <w:rPr>
                <w:ins w:id="1898" w:author="Jarno Nieminen" w:date="2014-09-04T09:09:00Z"/>
                <w:rFonts w:eastAsia="Arial Unicode MS"/>
              </w:rPr>
            </w:pPr>
            <w:ins w:id="1899" w:author="Jarno Nieminen" w:date="2014-09-04T09:09:00Z">
              <w:r w:rsidRPr="00D82A73">
                <w:rPr>
                  <w:rFonts w:eastAsia="Arial Unicode MS"/>
                </w:rPr>
                <w:t>0..1</w:t>
              </w:r>
            </w:ins>
          </w:p>
        </w:tc>
        <w:tc>
          <w:tcPr>
            <w:tcW w:w="1803" w:type="dxa"/>
          </w:tcPr>
          <w:p w14:paraId="21525CCE" w14:textId="77777777" w:rsidR="00A35CF2" w:rsidRPr="00D82A73" w:rsidRDefault="00A35CF2" w:rsidP="00177141">
            <w:pPr>
              <w:rPr>
                <w:ins w:id="1900" w:author="Jarno Nieminen" w:date="2014-09-04T09:09:00Z"/>
                <w:rFonts w:eastAsia="Arial Unicode MS"/>
              </w:rPr>
            </w:pPr>
          </w:p>
        </w:tc>
        <w:tc>
          <w:tcPr>
            <w:tcW w:w="1920" w:type="dxa"/>
          </w:tcPr>
          <w:p w14:paraId="6FBF0248" w14:textId="77777777" w:rsidR="00A35CF2" w:rsidRPr="00D82A73" w:rsidRDefault="00A35CF2" w:rsidP="00177141">
            <w:pPr>
              <w:rPr>
                <w:ins w:id="1901" w:author="Jarno Nieminen" w:date="2014-09-04T09:09:00Z"/>
                <w:rFonts w:ascii="Arial" w:eastAsia="Arial Unicode MS" w:hAnsi="Arial"/>
              </w:rPr>
            </w:pPr>
            <w:ins w:id="1902" w:author="Jarno Nieminen" w:date="2014-09-04T09:09:00Z">
              <w:r w:rsidRPr="00D82A73">
                <w:rPr>
                  <w:rFonts w:ascii="Arial" w:eastAsia="Arial Unicode MS" w:hAnsi="Arial"/>
                </w:rPr>
                <w:t>Information till användaren.</w:t>
              </w:r>
            </w:ins>
          </w:p>
          <w:p w14:paraId="0DC76DE2" w14:textId="77777777" w:rsidR="00A35CF2" w:rsidRPr="00D82A73" w:rsidRDefault="00A35CF2" w:rsidP="00177141">
            <w:pPr>
              <w:rPr>
                <w:ins w:id="1903" w:author="Jarno Nieminen" w:date="2014-09-04T09:09:00Z"/>
                <w:rFonts w:ascii="Arial" w:eastAsia="Arial Unicode MS" w:hAnsi="Arial"/>
              </w:rPr>
            </w:pPr>
            <w:ins w:id="1904" w:author="Jarno Nieminen" w:date="2014-09-04T09:09:00Z">
              <w:r w:rsidRPr="00D82A73">
                <w:rPr>
                  <w:rFonts w:ascii="Arial" w:eastAsia="Arial Unicode MS" w:hAnsi="Arial"/>
                </w:rPr>
                <w:t>Kan användas för att validera inmatning av konsument.</w:t>
              </w:r>
            </w:ins>
          </w:p>
        </w:tc>
        <w:tc>
          <w:tcPr>
            <w:tcW w:w="1200" w:type="dxa"/>
            <w:shd w:val="clear" w:color="auto" w:fill="auto"/>
          </w:tcPr>
          <w:p w14:paraId="36CF35F8" w14:textId="77777777" w:rsidR="00A35CF2" w:rsidRPr="00D82A73" w:rsidRDefault="00A35CF2" w:rsidP="00177141">
            <w:pPr>
              <w:rPr>
                <w:ins w:id="1905" w:author="Jarno Nieminen" w:date="2014-09-04T09:09:00Z"/>
                <w:rFonts w:ascii="Arial" w:eastAsia="Arial Unicode MS" w:hAnsi="Arial"/>
              </w:rPr>
            </w:pPr>
            <w:ins w:id="1906"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46562DC8" w14:textId="77777777" w:rsidR="00A35CF2" w:rsidRPr="00D82A73" w:rsidRDefault="00A35CF2" w:rsidP="00177141">
            <w:pPr>
              <w:rPr>
                <w:ins w:id="1907" w:author="Jarno Nieminen" w:date="2014-09-04T09:09:00Z"/>
                <w:rFonts w:ascii="Arial" w:eastAsia="Arial Unicode MS" w:hAnsi="Arial"/>
              </w:rPr>
            </w:pPr>
            <w:ins w:id="1908"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73271E74" w14:textId="77777777" w:rsidR="00A35CF2" w:rsidRPr="00D82A73" w:rsidRDefault="00A35CF2" w:rsidP="00177141">
            <w:pPr>
              <w:rPr>
                <w:ins w:id="1909" w:author="Jarno Nieminen" w:date="2014-09-04T09:09:00Z"/>
                <w:rFonts w:ascii="Arial" w:eastAsia="Arial Unicode MS" w:hAnsi="Arial"/>
              </w:rPr>
            </w:pPr>
            <w:ins w:id="1910" w:author="Jarno Nieminen" w:date="2014-09-04T09:09:00Z">
              <w:r>
                <w:rPr>
                  <w:rFonts w:ascii="Arial" w:eastAsia="Arial Unicode MS" w:hAnsi="Arial"/>
                </w:rPr>
                <w:t>N/A</w:t>
              </w:r>
            </w:ins>
          </w:p>
        </w:tc>
      </w:tr>
      <w:tr w:rsidR="00A35CF2" w:rsidRPr="00D82A73" w14:paraId="08406AC8" w14:textId="77777777" w:rsidTr="00177141">
        <w:trPr>
          <w:trHeight w:val="217"/>
          <w:ins w:id="1911" w:author="Jarno Nieminen" w:date="2014-09-04T09:09:00Z"/>
        </w:trPr>
        <w:tc>
          <w:tcPr>
            <w:tcW w:w="2545" w:type="dxa"/>
            <w:gridSpan w:val="2"/>
          </w:tcPr>
          <w:p w14:paraId="25977D9D" w14:textId="77777777" w:rsidR="00A35CF2" w:rsidRPr="00D82A73" w:rsidRDefault="00A35CF2" w:rsidP="00177141">
            <w:pPr>
              <w:rPr>
                <w:ins w:id="1912" w:author="Jarno Nieminen" w:date="2014-09-04T09:09:00Z"/>
                <w:rFonts w:eastAsia="Arial Unicode MS"/>
              </w:rPr>
            </w:pPr>
            <w:ins w:id="1913" w:author="Jarno Nieminen" w:date="2014-09-04T09:09:00Z">
              <w:r w:rsidRPr="00D82A73">
                <w:rPr>
                  <w:rFonts w:eastAsia="Arial Unicode MS"/>
                </w:rPr>
                <w:t>(</w:t>
              </w:r>
              <w:r>
                <w:rPr>
                  <w:rFonts w:eastAsia="Arial Unicode MS"/>
                </w:rPr>
                <w:t>i</w:t>
              </w:r>
              <w:r w:rsidRPr="00D82A73">
                <w:rPr>
                  <w:rFonts w:eastAsia="Arial Unicode MS"/>
                </w:rPr>
                <w:t>nputUnit)</w:t>
              </w:r>
            </w:ins>
          </w:p>
        </w:tc>
        <w:tc>
          <w:tcPr>
            <w:tcW w:w="3410" w:type="dxa"/>
          </w:tcPr>
          <w:p w14:paraId="3FBAC9CD" w14:textId="77777777" w:rsidR="00A35CF2" w:rsidRPr="00D82A73" w:rsidRDefault="00A35CF2" w:rsidP="00177141">
            <w:pPr>
              <w:rPr>
                <w:ins w:id="1914" w:author="Jarno Nieminen" w:date="2014-09-04T09:09:00Z"/>
                <w:rFonts w:eastAsia="Arial Unicode MS"/>
              </w:rPr>
            </w:pPr>
            <w:ins w:id="1915" w:author="Jarno Nieminen" w:date="2014-09-04T09:09:00Z">
              <w:r w:rsidRPr="00D82A73">
                <w:rPr>
                  <w:rFonts w:eastAsia="Arial Unicode MS"/>
                </w:rPr>
                <w:t>Typ av enhet.</w:t>
              </w:r>
            </w:ins>
          </w:p>
          <w:p w14:paraId="7BDC882C" w14:textId="77777777" w:rsidR="00A35CF2" w:rsidRPr="00D82A73" w:rsidRDefault="00A35CF2" w:rsidP="00177141">
            <w:pPr>
              <w:rPr>
                <w:ins w:id="1916" w:author="Jarno Nieminen" w:date="2014-09-04T09:09:00Z"/>
                <w:rFonts w:eastAsia="Arial Unicode MS"/>
              </w:rPr>
            </w:pPr>
            <w:ins w:id="1917" w:author="Jarno Nieminen" w:date="2014-09-04T09:09:00Z">
              <w:r w:rsidRPr="00D82A73">
                <w:rPr>
                  <w:rFonts w:eastAsia="Arial Unicode MS"/>
                </w:rPr>
                <w:t>T.ex. kg, m</w:t>
              </w:r>
            </w:ins>
          </w:p>
        </w:tc>
        <w:tc>
          <w:tcPr>
            <w:tcW w:w="1140" w:type="dxa"/>
          </w:tcPr>
          <w:p w14:paraId="566103DB" w14:textId="77777777" w:rsidR="00A35CF2" w:rsidRPr="00D82A73" w:rsidRDefault="00A35CF2" w:rsidP="00177141">
            <w:pPr>
              <w:rPr>
                <w:ins w:id="1918" w:author="Jarno Nieminen" w:date="2014-09-04T09:09:00Z"/>
                <w:rFonts w:eastAsia="Arial Unicode MS"/>
              </w:rPr>
            </w:pPr>
            <w:ins w:id="1919" w:author="Jarno Nieminen" w:date="2014-09-04T09:09:00Z">
              <w:r w:rsidRPr="00D82A73">
                <w:rPr>
                  <w:rFonts w:eastAsia="Arial Unicode MS"/>
                </w:rPr>
                <w:t>KTOV</w:t>
              </w:r>
            </w:ins>
          </w:p>
        </w:tc>
        <w:tc>
          <w:tcPr>
            <w:tcW w:w="717" w:type="dxa"/>
          </w:tcPr>
          <w:p w14:paraId="62DDDCC5" w14:textId="77777777" w:rsidR="00A35CF2" w:rsidRPr="00D82A73" w:rsidRDefault="00A35CF2" w:rsidP="00177141">
            <w:pPr>
              <w:rPr>
                <w:ins w:id="1920" w:author="Jarno Nieminen" w:date="2014-09-04T09:09:00Z"/>
                <w:rFonts w:eastAsia="Arial Unicode MS"/>
              </w:rPr>
            </w:pPr>
            <w:ins w:id="1921" w:author="Jarno Nieminen" w:date="2014-09-04T09:09:00Z">
              <w:r w:rsidRPr="00D82A73">
                <w:rPr>
                  <w:rFonts w:eastAsia="Arial Unicode MS"/>
                </w:rPr>
                <w:t>0..1</w:t>
              </w:r>
            </w:ins>
          </w:p>
        </w:tc>
        <w:tc>
          <w:tcPr>
            <w:tcW w:w="1803" w:type="dxa"/>
          </w:tcPr>
          <w:p w14:paraId="746B6733" w14:textId="77777777" w:rsidR="00A35CF2" w:rsidRPr="00D82A73" w:rsidRDefault="00A35CF2" w:rsidP="00177141">
            <w:pPr>
              <w:rPr>
                <w:ins w:id="1922" w:author="Jarno Nieminen" w:date="2014-09-04T09:09:00Z"/>
                <w:rFonts w:eastAsia="Arial Unicode MS"/>
              </w:rPr>
            </w:pPr>
            <w:ins w:id="1923" w:author="Jarno Nieminen" w:date="2014-09-04T09:09:00Z">
              <w:r w:rsidRPr="00D82A73">
                <w:t>KV enhet</w:t>
              </w:r>
            </w:ins>
          </w:p>
        </w:tc>
        <w:tc>
          <w:tcPr>
            <w:tcW w:w="1920" w:type="dxa"/>
          </w:tcPr>
          <w:p w14:paraId="57631679" w14:textId="77777777" w:rsidR="00A35CF2" w:rsidRPr="00D82A73" w:rsidRDefault="00A35CF2" w:rsidP="00177141">
            <w:pPr>
              <w:rPr>
                <w:ins w:id="1924" w:author="Jarno Nieminen" w:date="2014-09-04T09:09:00Z"/>
                <w:rFonts w:ascii="Arial" w:eastAsia="Arial Unicode MS" w:hAnsi="Arial"/>
              </w:rPr>
            </w:pPr>
          </w:p>
        </w:tc>
        <w:tc>
          <w:tcPr>
            <w:tcW w:w="1200" w:type="dxa"/>
            <w:shd w:val="clear" w:color="auto" w:fill="auto"/>
          </w:tcPr>
          <w:p w14:paraId="0F61FF0B" w14:textId="77777777" w:rsidR="00A35CF2" w:rsidRPr="00D82A73" w:rsidRDefault="00A35CF2" w:rsidP="00177141">
            <w:pPr>
              <w:rPr>
                <w:ins w:id="1925" w:author="Jarno Nieminen" w:date="2014-09-04T09:09:00Z"/>
                <w:rFonts w:ascii="Arial" w:eastAsia="Arial Unicode MS" w:hAnsi="Arial"/>
              </w:rPr>
            </w:pPr>
            <w:ins w:id="1926"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3D820FBB" w14:textId="77777777" w:rsidR="00A35CF2" w:rsidRPr="00D82A73" w:rsidRDefault="00A35CF2" w:rsidP="00177141">
            <w:pPr>
              <w:rPr>
                <w:ins w:id="1927" w:author="Jarno Nieminen" w:date="2014-09-04T09:09:00Z"/>
                <w:rFonts w:ascii="Arial" w:eastAsia="Arial Unicode MS" w:hAnsi="Arial"/>
              </w:rPr>
            </w:pPr>
            <w:ins w:id="1928"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41A23E64" w14:textId="77777777" w:rsidR="00A35CF2" w:rsidRPr="00D82A73" w:rsidRDefault="00A35CF2" w:rsidP="00177141">
            <w:pPr>
              <w:rPr>
                <w:ins w:id="1929" w:author="Jarno Nieminen" w:date="2014-09-04T09:09:00Z"/>
                <w:rFonts w:ascii="Arial" w:eastAsia="Arial Unicode MS" w:hAnsi="Arial"/>
              </w:rPr>
            </w:pPr>
            <w:ins w:id="1930" w:author="Jarno Nieminen" w:date="2014-09-04T09:09:00Z">
              <w:r>
                <w:rPr>
                  <w:rFonts w:ascii="Arial" w:eastAsia="Arial Unicode MS" w:hAnsi="Arial"/>
                </w:rPr>
                <w:t>Kv enhet</w:t>
              </w:r>
            </w:ins>
          </w:p>
        </w:tc>
      </w:tr>
      <w:tr w:rsidR="00A35CF2" w:rsidRPr="00D82A73" w14:paraId="4905618A" w14:textId="77777777" w:rsidTr="00177141">
        <w:trPr>
          <w:trHeight w:val="217"/>
          <w:ins w:id="1931" w:author="Jarno Nieminen" w:date="2014-09-04T09:09:00Z"/>
        </w:trPr>
        <w:tc>
          <w:tcPr>
            <w:tcW w:w="2545" w:type="dxa"/>
            <w:gridSpan w:val="2"/>
          </w:tcPr>
          <w:p w14:paraId="2A4D3613" w14:textId="77777777" w:rsidR="00A35CF2" w:rsidRPr="00D82A73" w:rsidRDefault="00A35CF2" w:rsidP="00177141">
            <w:pPr>
              <w:rPr>
                <w:ins w:id="1932" w:author="Jarno Nieminen" w:date="2014-09-04T09:09:00Z"/>
                <w:rFonts w:eastAsia="Arial Unicode MS"/>
              </w:rPr>
            </w:pPr>
            <w:ins w:id="1933" w:author="Jarno Nieminen" w:date="2014-09-04T09:09:00Z">
              <w:r w:rsidRPr="00D82A73">
                <w:rPr>
                  <w:rFonts w:eastAsia="Arial Unicode MS"/>
                </w:rPr>
                <w:t>(</w:t>
              </w:r>
              <w:r>
                <w:rPr>
                  <w:rFonts w:eastAsia="Arial Unicode MS"/>
                </w:rPr>
                <w:t>a</w:t>
              </w:r>
              <w:r w:rsidRPr="00D82A73">
                <w:rPr>
                  <w:rFonts w:eastAsia="Arial Unicode MS"/>
                </w:rPr>
                <w:t>nswerMax)</w:t>
              </w:r>
            </w:ins>
          </w:p>
        </w:tc>
        <w:tc>
          <w:tcPr>
            <w:tcW w:w="3410" w:type="dxa"/>
          </w:tcPr>
          <w:p w14:paraId="6F205250" w14:textId="77777777" w:rsidR="00A35CF2" w:rsidRPr="00D82A73" w:rsidRDefault="00A35CF2" w:rsidP="00177141">
            <w:pPr>
              <w:rPr>
                <w:ins w:id="1934" w:author="Jarno Nieminen" w:date="2014-09-04T09:09:00Z"/>
                <w:rFonts w:eastAsia="Arial Unicode MS"/>
              </w:rPr>
            </w:pPr>
            <w:ins w:id="1935" w:author="Jarno Nieminen" w:date="2014-09-04T09:09:00Z">
              <w:r w:rsidRPr="00D82A73">
                <w:rPr>
                  <w:rFonts w:eastAsia="Arial Unicode MS"/>
                </w:rPr>
                <w:t>Specificerar maxvärde för inmatning. (Gäller typ: number, date)</w:t>
              </w:r>
            </w:ins>
          </w:p>
          <w:p w14:paraId="4602B7FB" w14:textId="77777777" w:rsidR="00A35CF2" w:rsidRPr="00D82A73" w:rsidRDefault="00A35CF2" w:rsidP="00177141">
            <w:pPr>
              <w:rPr>
                <w:ins w:id="1936" w:author="Jarno Nieminen" w:date="2014-09-04T09:09:00Z"/>
                <w:rFonts w:eastAsia="Arial Unicode MS"/>
              </w:rPr>
            </w:pPr>
            <w:ins w:id="1937" w:author="Jarno Nieminen" w:date="2014-09-04T09:09:00Z">
              <w:r w:rsidRPr="00D82A73">
                <w:rPr>
                  <w:rFonts w:eastAsia="Arial Unicode MS"/>
                </w:rPr>
                <w:t>T.ex: Ett värde får inte överskrida 10. Blodtryck, rimlighetsparameter.</w:t>
              </w:r>
            </w:ins>
          </w:p>
        </w:tc>
        <w:tc>
          <w:tcPr>
            <w:tcW w:w="1140" w:type="dxa"/>
          </w:tcPr>
          <w:p w14:paraId="7158E7D4" w14:textId="77777777" w:rsidR="00A35CF2" w:rsidRPr="00D82A73" w:rsidRDefault="00A35CF2" w:rsidP="00177141">
            <w:pPr>
              <w:rPr>
                <w:ins w:id="1938" w:author="Jarno Nieminen" w:date="2014-09-04T09:09:00Z"/>
                <w:rFonts w:eastAsia="Arial Unicode MS"/>
              </w:rPr>
            </w:pPr>
            <w:ins w:id="1939" w:author="Jarno Nieminen" w:date="2014-09-04T09:09:00Z">
              <w:r w:rsidRPr="00D82A73">
                <w:rPr>
                  <w:rFonts w:eastAsia="Arial Unicode MS"/>
                </w:rPr>
                <w:t>VÅ</w:t>
              </w:r>
            </w:ins>
          </w:p>
        </w:tc>
        <w:tc>
          <w:tcPr>
            <w:tcW w:w="717" w:type="dxa"/>
          </w:tcPr>
          <w:p w14:paraId="7AC2B370" w14:textId="77777777" w:rsidR="00A35CF2" w:rsidRPr="00D82A73" w:rsidRDefault="00A35CF2" w:rsidP="00177141">
            <w:pPr>
              <w:rPr>
                <w:ins w:id="1940" w:author="Jarno Nieminen" w:date="2014-09-04T09:09:00Z"/>
                <w:rFonts w:eastAsia="Arial Unicode MS"/>
              </w:rPr>
            </w:pPr>
            <w:ins w:id="1941" w:author="Jarno Nieminen" w:date="2014-09-04T09:09:00Z">
              <w:r w:rsidRPr="00D82A73">
                <w:rPr>
                  <w:rFonts w:eastAsia="Arial Unicode MS"/>
                </w:rPr>
                <w:t>0..1</w:t>
              </w:r>
            </w:ins>
          </w:p>
        </w:tc>
        <w:tc>
          <w:tcPr>
            <w:tcW w:w="1803" w:type="dxa"/>
          </w:tcPr>
          <w:p w14:paraId="1A6AC09B" w14:textId="77777777" w:rsidR="00A35CF2" w:rsidRPr="00D82A73" w:rsidRDefault="00A35CF2" w:rsidP="00177141">
            <w:pPr>
              <w:rPr>
                <w:ins w:id="1942" w:author="Jarno Nieminen" w:date="2014-09-04T09:09:00Z"/>
                <w:rFonts w:eastAsia="Arial Unicode MS"/>
              </w:rPr>
            </w:pPr>
          </w:p>
        </w:tc>
        <w:tc>
          <w:tcPr>
            <w:tcW w:w="1920" w:type="dxa"/>
          </w:tcPr>
          <w:p w14:paraId="0C6BC9F6" w14:textId="77777777" w:rsidR="00A35CF2" w:rsidRPr="00D82A73" w:rsidRDefault="00A35CF2" w:rsidP="00177141">
            <w:pPr>
              <w:rPr>
                <w:ins w:id="1943" w:author="Jarno Nieminen" w:date="2014-09-04T09:09:00Z"/>
                <w:rFonts w:ascii="Arial" w:eastAsia="Arial Unicode MS" w:hAnsi="Arial"/>
              </w:rPr>
            </w:pPr>
            <w:ins w:id="1944" w:author="Jarno Nieminen" w:date="2014-09-04T09:09:00Z">
              <w:r w:rsidRPr="00D82A73">
                <w:rPr>
                  <w:rFonts w:ascii="Arial" w:eastAsia="Arial Unicode MS" w:hAnsi="Arial"/>
                </w:rPr>
                <w:t>Kan valideras av konsumerandesystem.</w:t>
              </w:r>
            </w:ins>
          </w:p>
        </w:tc>
        <w:tc>
          <w:tcPr>
            <w:tcW w:w="1200" w:type="dxa"/>
            <w:shd w:val="clear" w:color="auto" w:fill="auto"/>
          </w:tcPr>
          <w:p w14:paraId="1E2F9911" w14:textId="77777777" w:rsidR="00A35CF2" w:rsidRPr="00D82A73" w:rsidRDefault="00A35CF2" w:rsidP="00177141">
            <w:pPr>
              <w:rPr>
                <w:ins w:id="1945" w:author="Jarno Nieminen" w:date="2014-09-04T09:09:00Z"/>
                <w:rFonts w:ascii="Arial" w:eastAsia="Arial Unicode MS" w:hAnsi="Arial"/>
              </w:rPr>
            </w:pPr>
            <w:ins w:id="1946"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230FEB95" w14:textId="77777777" w:rsidR="00A35CF2" w:rsidRPr="00D82A73" w:rsidRDefault="00A35CF2" w:rsidP="00177141">
            <w:pPr>
              <w:rPr>
                <w:ins w:id="1947" w:author="Jarno Nieminen" w:date="2014-09-04T09:09:00Z"/>
                <w:rFonts w:ascii="Arial" w:eastAsia="Arial Unicode MS" w:hAnsi="Arial"/>
              </w:rPr>
            </w:pPr>
            <w:ins w:id="1948"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34CD74C4" w14:textId="77777777" w:rsidR="00A35CF2" w:rsidRPr="00D82A73" w:rsidRDefault="00A35CF2" w:rsidP="00177141">
            <w:pPr>
              <w:rPr>
                <w:ins w:id="1949" w:author="Jarno Nieminen" w:date="2014-09-04T09:09:00Z"/>
                <w:rFonts w:ascii="Arial" w:eastAsia="Arial Unicode MS" w:hAnsi="Arial"/>
              </w:rPr>
            </w:pPr>
            <w:ins w:id="1950" w:author="Jarno Nieminen" w:date="2014-09-04T09:09:00Z">
              <w:r>
                <w:rPr>
                  <w:rFonts w:ascii="Arial" w:eastAsia="Arial Unicode MS" w:hAnsi="Arial"/>
                </w:rPr>
                <w:t>N/A</w:t>
              </w:r>
            </w:ins>
          </w:p>
        </w:tc>
      </w:tr>
      <w:tr w:rsidR="00A35CF2" w:rsidRPr="00D82A73" w14:paraId="52529ECF" w14:textId="77777777" w:rsidTr="00177141">
        <w:trPr>
          <w:trHeight w:val="217"/>
          <w:ins w:id="1951" w:author="Jarno Nieminen" w:date="2014-09-04T09:09:00Z"/>
        </w:trPr>
        <w:tc>
          <w:tcPr>
            <w:tcW w:w="2545" w:type="dxa"/>
            <w:gridSpan w:val="2"/>
          </w:tcPr>
          <w:p w14:paraId="6E7BB8E8" w14:textId="77777777" w:rsidR="00A35CF2" w:rsidRPr="00D82A73" w:rsidRDefault="00A35CF2" w:rsidP="00177141">
            <w:pPr>
              <w:rPr>
                <w:ins w:id="1952" w:author="Jarno Nieminen" w:date="2014-09-04T09:09:00Z"/>
                <w:rFonts w:eastAsia="Arial Unicode MS"/>
              </w:rPr>
            </w:pPr>
            <w:ins w:id="1953" w:author="Jarno Nieminen" w:date="2014-09-04T09:09:00Z">
              <w:r w:rsidRPr="00D82A73">
                <w:rPr>
                  <w:rFonts w:eastAsia="Arial Unicode MS"/>
                </w:rPr>
                <w:t>(</w:t>
              </w:r>
              <w:r>
                <w:rPr>
                  <w:rFonts w:eastAsia="Arial Unicode MS"/>
                </w:rPr>
                <w:t>a</w:t>
              </w:r>
              <w:r w:rsidRPr="00D82A73">
                <w:rPr>
                  <w:rFonts w:eastAsia="Arial Unicode MS"/>
                </w:rPr>
                <w:t>nswerMin)</w:t>
              </w:r>
            </w:ins>
          </w:p>
        </w:tc>
        <w:tc>
          <w:tcPr>
            <w:tcW w:w="3410" w:type="dxa"/>
          </w:tcPr>
          <w:p w14:paraId="1B718AF4" w14:textId="77777777" w:rsidR="00A35CF2" w:rsidRPr="00D82A73" w:rsidRDefault="00A35CF2" w:rsidP="00177141">
            <w:pPr>
              <w:rPr>
                <w:ins w:id="1954" w:author="Jarno Nieminen" w:date="2014-09-04T09:09:00Z"/>
                <w:rFonts w:eastAsia="Arial Unicode MS"/>
              </w:rPr>
            </w:pPr>
            <w:ins w:id="1955" w:author="Jarno Nieminen" w:date="2014-09-04T09:09:00Z">
              <w:r w:rsidRPr="00D82A73">
                <w:rPr>
                  <w:rFonts w:eastAsia="Arial Unicode MS"/>
                </w:rPr>
                <w:t xml:space="preserve">Specificerar minvärde för inmatning. </w:t>
              </w:r>
            </w:ins>
          </w:p>
          <w:p w14:paraId="6DEC710E" w14:textId="77777777" w:rsidR="00A35CF2" w:rsidRPr="00D82A73" w:rsidRDefault="00A35CF2" w:rsidP="00177141">
            <w:pPr>
              <w:rPr>
                <w:ins w:id="1956" w:author="Jarno Nieminen" w:date="2014-09-04T09:09:00Z"/>
                <w:rFonts w:eastAsia="Arial Unicode MS"/>
              </w:rPr>
            </w:pPr>
            <w:ins w:id="1957" w:author="Jarno Nieminen" w:date="2014-09-04T09:09:00Z">
              <w:r w:rsidRPr="00D82A73">
                <w:rPr>
                  <w:rFonts w:eastAsia="Arial Unicode MS"/>
                </w:rPr>
                <w:t>(Gäller typ: number, date)</w:t>
              </w:r>
            </w:ins>
          </w:p>
          <w:p w14:paraId="22BA0BB1" w14:textId="77777777" w:rsidR="00A35CF2" w:rsidRPr="00D82A73" w:rsidRDefault="00A35CF2" w:rsidP="00177141">
            <w:pPr>
              <w:rPr>
                <w:ins w:id="1958" w:author="Jarno Nieminen" w:date="2014-09-04T09:09:00Z"/>
                <w:rFonts w:eastAsia="Arial Unicode MS"/>
              </w:rPr>
            </w:pPr>
          </w:p>
        </w:tc>
        <w:tc>
          <w:tcPr>
            <w:tcW w:w="1140" w:type="dxa"/>
          </w:tcPr>
          <w:p w14:paraId="565F4477" w14:textId="77777777" w:rsidR="00A35CF2" w:rsidRPr="00D82A73" w:rsidRDefault="00A35CF2" w:rsidP="00177141">
            <w:pPr>
              <w:rPr>
                <w:ins w:id="1959" w:author="Jarno Nieminen" w:date="2014-09-04T09:09:00Z"/>
                <w:rFonts w:eastAsia="Arial Unicode MS"/>
              </w:rPr>
            </w:pPr>
            <w:ins w:id="1960" w:author="Jarno Nieminen" w:date="2014-09-04T09:09:00Z">
              <w:r w:rsidRPr="00D82A73">
                <w:rPr>
                  <w:rFonts w:eastAsia="Arial Unicode MS"/>
                </w:rPr>
                <w:t>VÅ</w:t>
              </w:r>
            </w:ins>
          </w:p>
        </w:tc>
        <w:tc>
          <w:tcPr>
            <w:tcW w:w="717" w:type="dxa"/>
          </w:tcPr>
          <w:p w14:paraId="1FD267CB" w14:textId="77777777" w:rsidR="00A35CF2" w:rsidRPr="00D82A73" w:rsidRDefault="00A35CF2" w:rsidP="00177141">
            <w:pPr>
              <w:rPr>
                <w:ins w:id="1961" w:author="Jarno Nieminen" w:date="2014-09-04T09:09:00Z"/>
                <w:rFonts w:eastAsia="Arial Unicode MS"/>
              </w:rPr>
            </w:pPr>
            <w:ins w:id="1962" w:author="Jarno Nieminen" w:date="2014-09-04T09:09:00Z">
              <w:r w:rsidRPr="00D82A73">
                <w:rPr>
                  <w:rFonts w:eastAsia="Arial Unicode MS"/>
                </w:rPr>
                <w:t>0..1</w:t>
              </w:r>
            </w:ins>
          </w:p>
        </w:tc>
        <w:tc>
          <w:tcPr>
            <w:tcW w:w="1803" w:type="dxa"/>
          </w:tcPr>
          <w:p w14:paraId="65E49310" w14:textId="77777777" w:rsidR="00A35CF2" w:rsidRPr="00D82A73" w:rsidRDefault="00A35CF2" w:rsidP="00177141">
            <w:pPr>
              <w:rPr>
                <w:ins w:id="1963" w:author="Jarno Nieminen" w:date="2014-09-04T09:09:00Z"/>
                <w:rFonts w:eastAsia="Arial Unicode MS"/>
              </w:rPr>
            </w:pPr>
          </w:p>
        </w:tc>
        <w:tc>
          <w:tcPr>
            <w:tcW w:w="1920" w:type="dxa"/>
          </w:tcPr>
          <w:p w14:paraId="0CEAAF1F" w14:textId="77777777" w:rsidR="00A35CF2" w:rsidRPr="00D82A73" w:rsidRDefault="00A35CF2" w:rsidP="00177141">
            <w:pPr>
              <w:rPr>
                <w:ins w:id="1964" w:author="Jarno Nieminen" w:date="2014-09-04T09:09:00Z"/>
                <w:rFonts w:ascii="Arial" w:eastAsia="Arial Unicode MS" w:hAnsi="Arial"/>
              </w:rPr>
            </w:pPr>
            <w:ins w:id="1965" w:author="Jarno Nieminen" w:date="2014-09-04T09:09:00Z">
              <w:r w:rsidRPr="00D82A73">
                <w:rPr>
                  <w:rFonts w:ascii="Arial" w:eastAsia="Arial Unicode MS" w:hAnsi="Arial"/>
                </w:rPr>
                <w:t>Kan valideras av konsumerandesystem.</w:t>
              </w:r>
            </w:ins>
          </w:p>
        </w:tc>
        <w:tc>
          <w:tcPr>
            <w:tcW w:w="1200" w:type="dxa"/>
            <w:shd w:val="clear" w:color="auto" w:fill="auto"/>
          </w:tcPr>
          <w:p w14:paraId="224CF7BA" w14:textId="77777777" w:rsidR="00A35CF2" w:rsidRPr="00D82A73" w:rsidRDefault="00A35CF2" w:rsidP="00177141">
            <w:pPr>
              <w:rPr>
                <w:ins w:id="1966" w:author="Jarno Nieminen" w:date="2014-09-04T09:09:00Z"/>
                <w:rFonts w:ascii="Arial" w:eastAsia="Arial Unicode MS" w:hAnsi="Arial"/>
              </w:rPr>
            </w:pPr>
            <w:ins w:id="1967"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7DC86EA3" w14:textId="77777777" w:rsidR="00A35CF2" w:rsidRPr="00D82A73" w:rsidRDefault="00A35CF2" w:rsidP="00177141">
            <w:pPr>
              <w:rPr>
                <w:ins w:id="1968" w:author="Jarno Nieminen" w:date="2014-09-04T09:09:00Z"/>
                <w:rFonts w:ascii="Arial" w:eastAsia="Arial Unicode MS" w:hAnsi="Arial"/>
              </w:rPr>
            </w:pPr>
            <w:ins w:id="1969"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0D495BC7" w14:textId="77777777" w:rsidR="00A35CF2" w:rsidRPr="00D82A73" w:rsidRDefault="00A35CF2" w:rsidP="00177141">
            <w:pPr>
              <w:rPr>
                <w:ins w:id="1970" w:author="Jarno Nieminen" w:date="2014-09-04T09:09:00Z"/>
                <w:rFonts w:ascii="Arial" w:eastAsia="Arial Unicode MS" w:hAnsi="Arial"/>
              </w:rPr>
            </w:pPr>
            <w:ins w:id="1971" w:author="Jarno Nieminen" w:date="2014-09-04T09:09:00Z">
              <w:r>
                <w:rPr>
                  <w:rFonts w:ascii="Arial" w:eastAsia="Arial Unicode MS" w:hAnsi="Arial"/>
                </w:rPr>
                <w:t>N/A</w:t>
              </w:r>
            </w:ins>
          </w:p>
        </w:tc>
      </w:tr>
      <w:tr w:rsidR="00A35CF2" w:rsidRPr="00D82A73" w14:paraId="32D5B165" w14:textId="77777777" w:rsidTr="00177141">
        <w:trPr>
          <w:trHeight w:val="217"/>
          <w:ins w:id="1972" w:author="Jarno Nieminen" w:date="2014-09-04T09:09:00Z"/>
        </w:trPr>
        <w:tc>
          <w:tcPr>
            <w:tcW w:w="2545" w:type="dxa"/>
            <w:gridSpan w:val="2"/>
          </w:tcPr>
          <w:p w14:paraId="46A349E9" w14:textId="77777777" w:rsidR="00A35CF2" w:rsidRPr="00D82A73" w:rsidRDefault="00A35CF2" w:rsidP="00177141">
            <w:pPr>
              <w:rPr>
                <w:ins w:id="1973" w:author="Jarno Nieminen" w:date="2014-09-04T09:09:00Z"/>
                <w:rFonts w:eastAsia="Arial Unicode MS"/>
              </w:rPr>
            </w:pPr>
            <w:ins w:id="1974" w:author="Jarno Nieminen" w:date="2014-09-04T09:09:00Z">
              <w:r w:rsidRPr="00D82A73">
                <w:rPr>
                  <w:rFonts w:eastAsia="Arial Unicode MS"/>
                </w:rPr>
                <w:t>(</w:t>
              </w:r>
              <w:r>
                <w:rPr>
                  <w:rFonts w:eastAsia="Arial Unicode MS"/>
                </w:rPr>
                <w:t>a</w:t>
              </w:r>
              <w:r w:rsidRPr="00D82A73">
                <w:rPr>
                  <w:rFonts w:eastAsia="Arial Unicode MS"/>
                </w:rPr>
                <w:t>nswerMaxLenght)</w:t>
              </w:r>
            </w:ins>
          </w:p>
        </w:tc>
        <w:tc>
          <w:tcPr>
            <w:tcW w:w="3410" w:type="dxa"/>
          </w:tcPr>
          <w:p w14:paraId="015739E7" w14:textId="77777777" w:rsidR="00A35CF2" w:rsidRPr="00D82A73" w:rsidRDefault="00A35CF2" w:rsidP="00177141">
            <w:pPr>
              <w:rPr>
                <w:ins w:id="1975" w:author="Jarno Nieminen" w:date="2014-09-04T09:09:00Z"/>
                <w:rFonts w:eastAsia="Arial Unicode MS"/>
              </w:rPr>
            </w:pPr>
            <w:ins w:id="1976" w:author="Jarno Nieminen" w:date="2014-09-04T09:09:00Z">
              <w:r w:rsidRPr="00D82A73">
                <w:rPr>
                  <w:rFonts w:eastAsia="Arial Unicode MS"/>
                </w:rPr>
                <w:t>Specificerar maxvärdelängd för inmatning.</w:t>
              </w:r>
            </w:ins>
          </w:p>
          <w:p w14:paraId="0A55069F" w14:textId="77777777" w:rsidR="00A35CF2" w:rsidRPr="00D82A73" w:rsidRDefault="00A35CF2" w:rsidP="00177141">
            <w:pPr>
              <w:rPr>
                <w:ins w:id="1977" w:author="Jarno Nieminen" w:date="2014-09-04T09:09:00Z"/>
                <w:rFonts w:eastAsia="Arial Unicode MS"/>
              </w:rPr>
            </w:pPr>
            <w:ins w:id="1978" w:author="Jarno Nieminen" w:date="2014-09-04T09:09:00Z">
              <w:r w:rsidRPr="00D82A73">
                <w:rPr>
                  <w:rFonts w:eastAsia="Arial Unicode MS"/>
                </w:rPr>
                <w:t>(Gäller typ: number)</w:t>
              </w:r>
            </w:ins>
          </w:p>
          <w:p w14:paraId="7AEBC1F9" w14:textId="77777777" w:rsidR="00A35CF2" w:rsidRPr="00D82A73" w:rsidRDefault="00A35CF2" w:rsidP="00177141">
            <w:pPr>
              <w:rPr>
                <w:ins w:id="1979" w:author="Jarno Nieminen" w:date="2014-09-04T09:09:00Z"/>
                <w:rFonts w:eastAsia="Arial Unicode MS"/>
              </w:rPr>
            </w:pPr>
            <w:ins w:id="1980" w:author="Jarno Nieminen" w:date="2014-09-04T09:09:00Z">
              <w:r w:rsidRPr="00D82A73">
                <w:rPr>
                  <w:rFonts w:eastAsia="Arial Unicode MS"/>
                </w:rPr>
                <w:t>T.ex: En inmatning (text) får inte vara större än 100 tecken.</w:t>
              </w:r>
            </w:ins>
          </w:p>
        </w:tc>
        <w:tc>
          <w:tcPr>
            <w:tcW w:w="1140" w:type="dxa"/>
          </w:tcPr>
          <w:p w14:paraId="417D6C59" w14:textId="77777777" w:rsidR="00A35CF2" w:rsidRPr="00D82A73" w:rsidRDefault="00A35CF2" w:rsidP="00177141">
            <w:pPr>
              <w:rPr>
                <w:ins w:id="1981" w:author="Jarno Nieminen" w:date="2014-09-04T09:09:00Z"/>
                <w:rFonts w:eastAsia="Arial Unicode MS"/>
              </w:rPr>
            </w:pPr>
            <w:ins w:id="1982" w:author="Jarno Nieminen" w:date="2014-09-04T09:09:00Z">
              <w:r w:rsidRPr="00D82A73">
                <w:rPr>
                  <w:rFonts w:eastAsia="Arial Unicode MS"/>
                </w:rPr>
                <w:t>VÅ</w:t>
              </w:r>
            </w:ins>
          </w:p>
        </w:tc>
        <w:tc>
          <w:tcPr>
            <w:tcW w:w="717" w:type="dxa"/>
          </w:tcPr>
          <w:p w14:paraId="03B2705F" w14:textId="77777777" w:rsidR="00A35CF2" w:rsidRPr="00D82A73" w:rsidRDefault="00A35CF2" w:rsidP="00177141">
            <w:pPr>
              <w:rPr>
                <w:ins w:id="1983" w:author="Jarno Nieminen" w:date="2014-09-04T09:09:00Z"/>
                <w:rFonts w:eastAsia="Arial Unicode MS"/>
              </w:rPr>
            </w:pPr>
            <w:ins w:id="1984" w:author="Jarno Nieminen" w:date="2014-09-04T09:09:00Z">
              <w:r w:rsidRPr="00D82A73">
                <w:rPr>
                  <w:rFonts w:eastAsia="Arial Unicode MS"/>
                </w:rPr>
                <w:t>0..1</w:t>
              </w:r>
            </w:ins>
          </w:p>
        </w:tc>
        <w:tc>
          <w:tcPr>
            <w:tcW w:w="1803" w:type="dxa"/>
          </w:tcPr>
          <w:p w14:paraId="6F8D9E69" w14:textId="77777777" w:rsidR="00A35CF2" w:rsidRPr="00D82A73" w:rsidRDefault="00A35CF2" w:rsidP="00177141">
            <w:pPr>
              <w:rPr>
                <w:ins w:id="1985" w:author="Jarno Nieminen" w:date="2014-09-04T09:09:00Z"/>
                <w:rFonts w:eastAsia="Arial Unicode MS"/>
              </w:rPr>
            </w:pPr>
          </w:p>
        </w:tc>
        <w:tc>
          <w:tcPr>
            <w:tcW w:w="1920" w:type="dxa"/>
          </w:tcPr>
          <w:p w14:paraId="2703214D" w14:textId="77777777" w:rsidR="00A35CF2" w:rsidRPr="00D82A73" w:rsidRDefault="00A35CF2" w:rsidP="00177141">
            <w:pPr>
              <w:rPr>
                <w:ins w:id="1986" w:author="Jarno Nieminen" w:date="2014-09-04T09:09:00Z"/>
                <w:rFonts w:ascii="Arial" w:eastAsia="Arial Unicode MS" w:hAnsi="Arial"/>
              </w:rPr>
            </w:pPr>
            <w:ins w:id="1987" w:author="Jarno Nieminen" w:date="2014-09-04T09:09:00Z">
              <w:r w:rsidRPr="00D82A73">
                <w:rPr>
                  <w:rFonts w:ascii="Arial" w:eastAsia="Arial Unicode MS" w:hAnsi="Arial"/>
                </w:rPr>
                <w:t>Kan valideras av konsumerandesystem.</w:t>
              </w:r>
            </w:ins>
          </w:p>
        </w:tc>
        <w:tc>
          <w:tcPr>
            <w:tcW w:w="1200" w:type="dxa"/>
            <w:shd w:val="clear" w:color="auto" w:fill="auto"/>
          </w:tcPr>
          <w:p w14:paraId="3E2143E4" w14:textId="77777777" w:rsidR="00A35CF2" w:rsidRPr="00D82A73" w:rsidRDefault="00A35CF2" w:rsidP="00177141">
            <w:pPr>
              <w:rPr>
                <w:ins w:id="1988" w:author="Jarno Nieminen" w:date="2014-09-04T09:09:00Z"/>
                <w:rFonts w:ascii="Arial" w:eastAsia="Arial Unicode MS" w:hAnsi="Arial"/>
              </w:rPr>
            </w:pPr>
            <w:ins w:id="1989"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1D364F28" w14:textId="77777777" w:rsidR="00A35CF2" w:rsidRPr="00D82A73" w:rsidRDefault="00A35CF2" w:rsidP="00177141">
            <w:pPr>
              <w:rPr>
                <w:ins w:id="1990" w:author="Jarno Nieminen" w:date="2014-09-04T09:09:00Z"/>
                <w:rFonts w:ascii="Arial" w:eastAsia="Arial Unicode MS" w:hAnsi="Arial"/>
              </w:rPr>
            </w:pPr>
            <w:ins w:id="1991"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47877664" w14:textId="77777777" w:rsidR="00A35CF2" w:rsidRPr="00D82A73" w:rsidRDefault="00A35CF2" w:rsidP="00177141">
            <w:pPr>
              <w:rPr>
                <w:ins w:id="1992" w:author="Jarno Nieminen" w:date="2014-09-04T09:09:00Z"/>
                <w:rFonts w:ascii="Arial" w:eastAsia="Arial Unicode MS" w:hAnsi="Arial"/>
              </w:rPr>
            </w:pPr>
            <w:ins w:id="1993" w:author="Jarno Nieminen" w:date="2014-09-04T09:09:00Z">
              <w:r>
                <w:rPr>
                  <w:rFonts w:ascii="Arial" w:eastAsia="Arial Unicode MS" w:hAnsi="Arial"/>
                </w:rPr>
                <w:t>N/A</w:t>
              </w:r>
            </w:ins>
          </w:p>
        </w:tc>
      </w:tr>
      <w:tr w:rsidR="00A35CF2" w:rsidRPr="00D82A73" w14:paraId="06CE58CC" w14:textId="77777777" w:rsidTr="00177141">
        <w:trPr>
          <w:trHeight w:val="217"/>
          <w:ins w:id="1994" w:author="Jarno Nieminen" w:date="2014-09-04T09:09:00Z"/>
        </w:trPr>
        <w:tc>
          <w:tcPr>
            <w:tcW w:w="2545" w:type="dxa"/>
            <w:gridSpan w:val="2"/>
          </w:tcPr>
          <w:p w14:paraId="4B034C14" w14:textId="77777777" w:rsidR="00A35CF2" w:rsidRPr="00D82A73" w:rsidRDefault="00A35CF2" w:rsidP="00177141">
            <w:pPr>
              <w:rPr>
                <w:ins w:id="1995" w:author="Jarno Nieminen" w:date="2014-09-04T09:09:00Z"/>
                <w:rFonts w:eastAsia="Arial Unicode MS"/>
              </w:rPr>
            </w:pPr>
            <w:ins w:id="1996" w:author="Jarno Nieminen" w:date="2014-09-04T09:09:00Z">
              <w:r w:rsidRPr="00D82A73">
                <w:rPr>
                  <w:rFonts w:eastAsia="Arial Unicode MS"/>
                </w:rPr>
                <w:t>(</w:t>
              </w:r>
              <w:r>
                <w:rPr>
                  <w:rFonts w:eastAsia="Arial Unicode MS"/>
                </w:rPr>
                <w:t>a</w:t>
              </w:r>
              <w:r w:rsidRPr="00D82A73">
                <w:rPr>
                  <w:rFonts w:eastAsia="Arial Unicode MS"/>
                </w:rPr>
                <w:t>nswerPattern)</w:t>
              </w:r>
            </w:ins>
          </w:p>
        </w:tc>
        <w:tc>
          <w:tcPr>
            <w:tcW w:w="3410" w:type="dxa"/>
          </w:tcPr>
          <w:p w14:paraId="588A73AE" w14:textId="77777777" w:rsidR="00A35CF2" w:rsidRPr="00D82A73" w:rsidRDefault="00A35CF2" w:rsidP="00177141">
            <w:pPr>
              <w:rPr>
                <w:ins w:id="1997" w:author="Jarno Nieminen" w:date="2014-09-04T09:09:00Z"/>
                <w:rFonts w:eastAsia="Arial Unicode MS"/>
              </w:rPr>
            </w:pPr>
            <w:ins w:id="1998" w:author="Jarno Nieminen" w:date="2014-09-04T09:09:00Z">
              <w:r w:rsidRPr="00D82A73">
                <w:rPr>
                  <w:rFonts w:eastAsia="Arial Unicode MS"/>
                </w:rPr>
                <w:t xml:space="preserve">Inmatningsvalidering </w:t>
              </w:r>
            </w:ins>
          </w:p>
          <w:p w14:paraId="5284C0F0" w14:textId="77777777" w:rsidR="00A35CF2" w:rsidRPr="00D82A73" w:rsidRDefault="00A35CF2" w:rsidP="00177141">
            <w:pPr>
              <w:rPr>
                <w:ins w:id="1999" w:author="Jarno Nieminen" w:date="2014-09-04T09:09:00Z"/>
                <w:rFonts w:eastAsia="Arial Unicode MS"/>
              </w:rPr>
            </w:pPr>
            <w:ins w:id="2000" w:author="Jarno Nieminen" w:date="2014-09-04T09:09:00Z">
              <w:r w:rsidRPr="00D82A73">
                <w:rPr>
                  <w:rFonts w:eastAsia="Arial Unicode MS"/>
                </w:rPr>
                <w:t>(Regular expresson).</w:t>
              </w:r>
            </w:ins>
          </w:p>
          <w:p w14:paraId="49EA9226" w14:textId="77777777" w:rsidR="00A35CF2" w:rsidRPr="00D82A73" w:rsidRDefault="00A35CF2" w:rsidP="00177141">
            <w:pPr>
              <w:rPr>
                <w:ins w:id="2001" w:author="Jarno Nieminen" w:date="2014-09-04T09:09:00Z"/>
                <w:rFonts w:eastAsia="Arial Unicode MS"/>
              </w:rPr>
            </w:pPr>
            <w:ins w:id="2002" w:author="Jarno Nieminen" w:date="2014-09-04T09:09:00Z">
              <w:r w:rsidRPr="00D82A73">
                <w:rPr>
                  <w:rFonts w:eastAsia="Arial Unicode MS"/>
                </w:rPr>
                <w:lastRenderedPageBreak/>
                <w:t>T.ex: pattern="[A-z]{3}" tillåter endast 3 teckan A-z.</w:t>
              </w:r>
            </w:ins>
          </w:p>
        </w:tc>
        <w:tc>
          <w:tcPr>
            <w:tcW w:w="1140" w:type="dxa"/>
          </w:tcPr>
          <w:p w14:paraId="46F5A946" w14:textId="77777777" w:rsidR="00A35CF2" w:rsidRPr="00D82A73" w:rsidRDefault="00A35CF2" w:rsidP="00177141">
            <w:pPr>
              <w:rPr>
                <w:ins w:id="2003" w:author="Jarno Nieminen" w:date="2014-09-04T09:09:00Z"/>
                <w:rFonts w:eastAsia="Arial Unicode MS"/>
              </w:rPr>
            </w:pPr>
            <w:ins w:id="2004" w:author="Jarno Nieminen" w:date="2014-09-04T09:09:00Z">
              <w:r w:rsidRPr="00D82A73">
                <w:rPr>
                  <w:rFonts w:eastAsia="Arial Unicode MS"/>
                </w:rPr>
                <w:lastRenderedPageBreak/>
                <w:t>TXT</w:t>
              </w:r>
            </w:ins>
          </w:p>
        </w:tc>
        <w:tc>
          <w:tcPr>
            <w:tcW w:w="717" w:type="dxa"/>
          </w:tcPr>
          <w:p w14:paraId="596BCABB" w14:textId="77777777" w:rsidR="00A35CF2" w:rsidRPr="00D82A73" w:rsidRDefault="00A35CF2" w:rsidP="00177141">
            <w:pPr>
              <w:rPr>
                <w:ins w:id="2005" w:author="Jarno Nieminen" w:date="2014-09-04T09:09:00Z"/>
                <w:rFonts w:eastAsia="Arial Unicode MS"/>
              </w:rPr>
            </w:pPr>
            <w:ins w:id="2006" w:author="Jarno Nieminen" w:date="2014-09-04T09:09:00Z">
              <w:r w:rsidRPr="00D82A73">
                <w:rPr>
                  <w:rFonts w:eastAsia="Arial Unicode MS"/>
                </w:rPr>
                <w:t>0..1</w:t>
              </w:r>
            </w:ins>
          </w:p>
        </w:tc>
        <w:tc>
          <w:tcPr>
            <w:tcW w:w="1803" w:type="dxa"/>
          </w:tcPr>
          <w:p w14:paraId="174D3BC8" w14:textId="77777777" w:rsidR="00A35CF2" w:rsidRPr="00D82A73" w:rsidRDefault="00A35CF2" w:rsidP="00177141">
            <w:pPr>
              <w:rPr>
                <w:ins w:id="2007" w:author="Jarno Nieminen" w:date="2014-09-04T09:09:00Z"/>
                <w:rFonts w:eastAsia="Arial Unicode MS"/>
              </w:rPr>
            </w:pPr>
          </w:p>
        </w:tc>
        <w:tc>
          <w:tcPr>
            <w:tcW w:w="1920" w:type="dxa"/>
          </w:tcPr>
          <w:p w14:paraId="08FB24F4" w14:textId="77777777" w:rsidR="00A35CF2" w:rsidRPr="00D82A73" w:rsidRDefault="00A35CF2" w:rsidP="00177141">
            <w:pPr>
              <w:rPr>
                <w:ins w:id="2008" w:author="Jarno Nieminen" w:date="2014-09-04T09:09:00Z"/>
                <w:rFonts w:ascii="Arial" w:eastAsia="Arial Unicode MS" w:hAnsi="Arial"/>
              </w:rPr>
            </w:pPr>
            <w:ins w:id="2009" w:author="Jarno Nieminen" w:date="2014-09-04T09:09:00Z">
              <w:r w:rsidRPr="00D82A73">
                <w:rPr>
                  <w:rFonts w:ascii="Arial" w:eastAsia="Arial Unicode MS" w:hAnsi="Arial"/>
                </w:rPr>
                <w:t>Kan valideras av konsumerandesystem.</w:t>
              </w:r>
            </w:ins>
          </w:p>
        </w:tc>
        <w:tc>
          <w:tcPr>
            <w:tcW w:w="1200" w:type="dxa"/>
            <w:shd w:val="clear" w:color="auto" w:fill="auto"/>
          </w:tcPr>
          <w:p w14:paraId="25C54815" w14:textId="77777777" w:rsidR="00A35CF2" w:rsidRPr="00D82A73" w:rsidRDefault="00A35CF2" w:rsidP="00177141">
            <w:pPr>
              <w:rPr>
                <w:ins w:id="2010" w:author="Jarno Nieminen" w:date="2014-09-04T09:09:00Z"/>
                <w:rFonts w:ascii="Arial" w:eastAsia="Arial Unicode MS" w:hAnsi="Arial"/>
              </w:rPr>
            </w:pPr>
            <w:ins w:id="2011"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1C6B2440" w14:textId="77777777" w:rsidR="00A35CF2" w:rsidRPr="00D82A73" w:rsidRDefault="00A35CF2" w:rsidP="00177141">
            <w:pPr>
              <w:rPr>
                <w:ins w:id="2012" w:author="Jarno Nieminen" w:date="2014-09-04T09:09:00Z"/>
                <w:rFonts w:ascii="Arial" w:eastAsia="Arial Unicode MS" w:hAnsi="Arial"/>
              </w:rPr>
            </w:pPr>
            <w:ins w:id="2013"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555A5DD3" w14:textId="77777777" w:rsidR="00A35CF2" w:rsidRPr="00D82A73" w:rsidRDefault="00A35CF2" w:rsidP="00177141">
            <w:pPr>
              <w:rPr>
                <w:ins w:id="2014" w:author="Jarno Nieminen" w:date="2014-09-04T09:09:00Z"/>
                <w:rFonts w:ascii="Arial" w:eastAsia="Arial Unicode MS" w:hAnsi="Arial"/>
              </w:rPr>
            </w:pPr>
            <w:ins w:id="2015" w:author="Jarno Nieminen" w:date="2014-09-04T09:09:00Z">
              <w:r>
                <w:rPr>
                  <w:rFonts w:ascii="Arial" w:eastAsia="Arial Unicode MS" w:hAnsi="Arial"/>
                </w:rPr>
                <w:t>N/A</w:t>
              </w:r>
            </w:ins>
          </w:p>
        </w:tc>
      </w:tr>
      <w:tr w:rsidR="00A35CF2" w:rsidRPr="00D82A73" w14:paraId="6DB83115" w14:textId="77777777" w:rsidTr="00177141">
        <w:trPr>
          <w:trHeight w:val="217"/>
          <w:ins w:id="2016" w:author="Jarno Nieminen" w:date="2014-09-04T09:09:00Z"/>
        </w:trPr>
        <w:tc>
          <w:tcPr>
            <w:tcW w:w="2545" w:type="dxa"/>
            <w:gridSpan w:val="2"/>
          </w:tcPr>
          <w:p w14:paraId="3531483A" w14:textId="77777777" w:rsidR="00A35CF2" w:rsidRPr="00D82A73" w:rsidRDefault="00A35CF2" w:rsidP="00177141">
            <w:pPr>
              <w:rPr>
                <w:ins w:id="2017" w:author="Jarno Nieminen" w:date="2014-09-04T09:09:00Z"/>
                <w:rFonts w:eastAsia="Arial Unicode MS"/>
              </w:rPr>
            </w:pPr>
            <w:ins w:id="2018" w:author="Jarno Nieminen" w:date="2014-09-04T09:09:00Z">
              <w:r w:rsidRPr="00D82A73">
                <w:rPr>
                  <w:rFonts w:eastAsia="Arial Unicode MS"/>
                </w:rPr>
                <w:lastRenderedPageBreak/>
                <w:t>(</w:t>
              </w:r>
              <w:r>
                <w:rPr>
                  <w:rFonts w:eastAsia="Arial Unicode MS"/>
                </w:rPr>
                <w:t>a</w:t>
              </w:r>
              <w:r w:rsidRPr="00D82A73">
                <w:rPr>
                  <w:rFonts w:eastAsia="Arial Unicode MS"/>
                </w:rPr>
                <w:t>nswerStep)</w:t>
              </w:r>
            </w:ins>
          </w:p>
        </w:tc>
        <w:tc>
          <w:tcPr>
            <w:tcW w:w="3410" w:type="dxa"/>
          </w:tcPr>
          <w:p w14:paraId="3EACA2CD" w14:textId="77777777" w:rsidR="00A35CF2" w:rsidRPr="00D82A73" w:rsidRDefault="00A35CF2" w:rsidP="00177141">
            <w:pPr>
              <w:rPr>
                <w:ins w:id="2019" w:author="Jarno Nieminen" w:date="2014-09-04T09:09:00Z"/>
                <w:rFonts w:eastAsia="Arial Unicode MS"/>
              </w:rPr>
            </w:pPr>
            <w:ins w:id="2020" w:author="Jarno Nieminen" w:date="2014-09-04T09:09:00Z">
              <w:r w:rsidRPr="00D82A73">
                <w:rPr>
                  <w:rFonts w:eastAsia="Arial Unicode MS"/>
                </w:rPr>
                <w:t xml:space="preserve">Specificerar giltiga intervall för inmatning. </w:t>
              </w:r>
            </w:ins>
          </w:p>
          <w:p w14:paraId="7FEE621E" w14:textId="77777777" w:rsidR="00A35CF2" w:rsidRPr="00060509" w:rsidRDefault="00A35CF2" w:rsidP="00177141">
            <w:pPr>
              <w:rPr>
                <w:ins w:id="2021" w:author="Jarno Nieminen" w:date="2014-09-04T09:09:00Z"/>
                <w:rFonts w:eastAsia="Arial Unicode MS"/>
                <w:lang w:val="en-US"/>
              </w:rPr>
            </w:pPr>
            <w:ins w:id="2022" w:author="Jarno Nieminen" w:date="2014-09-04T09:09:00Z">
              <w:r w:rsidRPr="00060509">
                <w:rPr>
                  <w:rFonts w:eastAsia="Arial Unicode MS"/>
                  <w:lang w:val="en-US"/>
                </w:rPr>
                <w:t>(Gäller typ: number, range, date, datetime, datetime-local, month, time och week)</w:t>
              </w:r>
            </w:ins>
          </w:p>
          <w:p w14:paraId="77371C52" w14:textId="77777777" w:rsidR="00A35CF2" w:rsidRPr="00D82A73" w:rsidRDefault="00A35CF2" w:rsidP="00177141">
            <w:pPr>
              <w:rPr>
                <w:ins w:id="2023" w:author="Jarno Nieminen" w:date="2014-09-04T09:09:00Z"/>
                <w:rFonts w:eastAsia="Arial Unicode MS"/>
              </w:rPr>
            </w:pPr>
            <w:ins w:id="2024" w:author="Jarno Nieminen" w:date="2014-09-04T09:09:00Z">
              <w:r w:rsidRPr="00D82A73">
                <w:rPr>
                  <w:rFonts w:eastAsia="Arial Unicode MS"/>
                </w:rPr>
                <w:t xml:space="preserve">T.ex: Skalningsfaktor för en ”slide” kontroll. Ange värde för temperatur </w:t>
              </w:r>
              <w:r w:rsidRPr="00D82A73">
                <w:rPr>
                  <w:rFonts w:eastAsia="Arial Unicode MS"/>
                </w:rPr>
                <w:br/>
                <w:t>35-40.</w:t>
              </w:r>
            </w:ins>
          </w:p>
        </w:tc>
        <w:tc>
          <w:tcPr>
            <w:tcW w:w="1140" w:type="dxa"/>
          </w:tcPr>
          <w:p w14:paraId="184666B5" w14:textId="77777777" w:rsidR="00A35CF2" w:rsidRPr="00D82A73" w:rsidRDefault="00A35CF2" w:rsidP="00177141">
            <w:pPr>
              <w:rPr>
                <w:ins w:id="2025" w:author="Jarno Nieminen" w:date="2014-09-04T09:09:00Z"/>
                <w:rFonts w:eastAsia="Arial Unicode MS"/>
              </w:rPr>
            </w:pPr>
            <w:ins w:id="2026" w:author="Jarno Nieminen" w:date="2014-09-04T09:09:00Z">
              <w:r w:rsidRPr="00D82A73">
                <w:rPr>
                  <w:rFonts w:eastAsia="Arial Unicode MS"/>
                </w:rPr>
                <w:t>VÄ</w:t>
              </w:r>
            </w:ins>
          </w:p>
        </w:tc>
        <w:tc>
          <w:tcPr>
            <w:tcW w:w="717" w:type="dxa"/>
          </w:tcPr>
          <w:p w14:paraId="5FDEFD67" w14:textId="77777777" w:rsidR="00A35CF2" w:rsidRPr="00D82A73" w:rsidRDefault="00A35CF2" w:rsidP="00177141">
            <w:pPr>
              <w:rPr>
                <w:ins w:id="2027" w:author="Jarno Nieminen" w:date="2014-09-04T09:09:00Z"/>
                <w:rFonts w:eastAsia="Arial Unicode MS"/>
              </w:rPr>
            </w:pPr>
            <w:ins w:id="2028" w:author="Jarno Nieminen" w:date="2014-09-04T09:09:00Z">
              <w:r w:rsidRPr="00D82A73">
                <w:rPr>
                  <w:rFonts w:eastAsia="Arial Unicode MS"/>
                </w:rPr>
                <w:t>0..1</w:t>
              </w:r>
            </w:ins>
          </w:p>
        </w:tc>
        <w:tc>
          <w:tcPr>
            <w:tcW w:w="1803" w:type="dxa"/>
          </w:tcPr>
          <w:p w14:paraId="08AC357C" w14:textId="77777777" w:rsidR="00A35CF2" w:rsidRPr="00D82A73" w:rsidRDefault="00A35CF2" w:rsidP="00177141">
            <w:pPr>
              <w:rPr>
                <w:ins w:id="2029" w:author="Jarno Nieminen" w:date="2014-09-04T09:09:00Z"/>
                <w:rFonts w:eastAsia="Arial Unicode MS"/>
              </w:rPr>
            </w:pPr>
          </w:p>
        </w:tc>
        <w:tc>
          <w:tcPr>
            <w:tcW w:w="1920" w:type="dxa"/>
          </w:tcPr>
          <w:p w14:paraId="518C7A16" w14:textId="77777777" w:rsidR="00A35CF2" w:rsidRPr="00D82A73" w:rsidRDefault="00A35CF2" w:rsidP="00177141">
            <w:pPr>
              <w:rPr>
                <w:ins w:id="2030" w:author="Jarno Nieminen" w:date="2014-09-04T09:09:00Z"/>
                <w:rFonts w:ascii="Arial" w:eastAsia="Arial Unicode MS" w:hAnsi="Arial"/>
              </w:rPr>
            </w:pPr>
          </w:p>
        </w:tc>
        <w:tc>
          <w:tcPr>
            <w:tcW w:w="1200" w:type="dxa"/>
            <w:shd w:val="clear" w:color="auto" w:fill="auto"/>
          </w:tcPr>
          <w:p w14:paraId="153485FF" w14:textId="77777777" w:rsidR="00A35CF2" w:rsidRPr="00D82A73" w:rsidRDefault="00A35CF2" w:rsidP="00177141">
            <w:pPr>
              <w:rPr>
                <w:ins w:id="2031" w:author="Jarno Nieminen" w:date="2014-09-04T09:09:00Z"/>
                <w:rFonts w:ascii="Arial" w:eastAsia="Arial Unicode MS" w:hAnsi="Arial"/>
              </w:rPr>
            </w:pPr>
            <w:ins w:id="2032" w:author="Jarno Nieminen" w:date="2014-09-04T09:09:00Z">
              <w:r>
                <w:rPr>
                  <w:rFonts w:ascii="Arial" w:eastAsia="Arial Unicode MS" w:hAnsi="Arial"/>
                </w:rPr>
                <w:t>Saknas i V</w:t>
              </w:r>
              <w:r>
                <w:rPr>
                  <w:rFonts w:ascii="Arial" w:eastAsia="Arial Unicode MS" w:hAnsi="Arial"/>
                </w:rPr>
                <w:noBreakHyphen/>
                <w:t>TIM 2.2</w:t>
              </w:r>
            </w:ins>
          </w:p>
        </w:tc>
        <w:tc>
          <w:tcPr>
            <w:tcW w:w="1162" w:type="dxa"/>
            <w:shd w:val="clear" w:color="auto" w:fill="auto"/>
          </w:tcPr>
          <w:p w14:paraId="1B053F9C" w14:textId="77777777" w:rsidR="00A35CF2" w:rsidRPr="00D82A73" w:rsidRDefault="00A35CF2" w:rsidP="00177141">
            <w:pPr>
              <w:rPr>
                <w:ins w:id="2033" w:author="Jarno Nieminen" w:date="2014-09-04T09:09:00Z"/>
                <w:rFonts w:ascii="Arial" w:eastAsia="Arial Unicode MS" w:hAnsi="Arial"/>
              </w:rPr>
            </w:pPr>
            <w:ins w:id="2034" w:author="Jarno Nieminen" w:date="2014-09-04T09:09:00Z">
              <w:r>
                <w:rPr>
                  <w:rFonts w:ascii="Arial" w:eastAsia="Arial Unicode MS" w:hAnsi="Arial"/>
                </w:rPr>
                <w:t>Saknas i V</w:t>
              </w:r>
              <w:r>
                <w:rPr>
                  <w:rFonts w:ascii="Arial" w:eastAsia="Arial Unicode MS" w:hAnsi="Arial"/>
                </w:rPr>
                <w:noBreakHyphen/>
                <w:t>TIM 2.2</w:t>
              </w:r>
            </w:ins>
          </w:p>
        </w:tc>
        <w:tc>
          <w:tcPr>
            <w:tcW w:w="1078" w:type="dxa"/>
            <w:shd w:val="clear" w:color="auto" w:fill="auto"/>
          </w:tcPr>
          <w:p w14:paraId="33661173" w14:textId="77777777" w:rsidR="00A35CF2" w:rsidRPr="00D82A73" w:rsidRDefault="00A35CF2" w:rsidP="00177141">
            <w:pPr>
              <w:rPr>
                <w:ins w:id="2035" w:author="Jarno Nieminen" w:date="2014-09-04T09:09:00Z"/>
                <w:rFonts w:ascii="Arial" w:eastAsia="Arial Unicode MS" w:hAnsi="Arial"/>
              </w:rPr>
            </w:pPr>
            <w:ins w:id="2036" w:author="Jarno Nieminen" w:date="2014-09-04T09:09:00Z">
              <w:r>
                <w:rPr>
                  <w:rFonts w:ascii="Arial" w:eastAsia="Arial Unicode MS" w:hAnsi="Arial"/>
                </w:rPr>
                <w:t>N/A</w:t>
              </w:r>
            </w:ins>
          </w:p>
        </w:tc>
      </w:tr>
      <w:tr w:rsidR="00A35CF2" w:rsidRPr="00D82A73" w14:paraId="5833178B" w14:textId="77777777" w:rsidTr="00177141">
        <w:trPr>
          <w:trHeight w:val="217"/>
        </w:trPr>
        <w:tc>
          <w:tcPr>
            <w:tcW w:w="2545" w:type="dxa"/>
            <w:gridSpan w:val="2"/>
          </w:tcPr>
          <w:p w14:paraId="4E3FD755" w14:textId="77777777" w:rsidR="00A35CF2" w:rsidRPr="00D82A73" w:rsidRDefault="00A35CF2" w:rsidP="00177141">
            <w:pPr>
              <w:rPr>
                <w:rFonts w:eastAsia="Arial Unicode MS"/>
              </w:rPr>
            </w:pPr>
            <w:r w:rsidRPr="00D82A73">
              <w:rPr>
                <w:rFonts w:eastAsia="Arial Unicode MS"/>
              </w:rPr>
              <w:t>(questionAlign)</w:t>
            </w:r>
          </w:p>
        </w:tc>
        <w:tc>
          <w:tcPr>
            <w:tcW w:w="3410" w:type="dxa"/>
          </w:tcPr>
          <w:p w14:paraId="0234B684" w14:textId="77777777" w:rsidR="00A35CF2" w:rsidRPr="00D82A73" w:rsidRDefault="00A35CF2" w:rsidP="00177141">
            <w:pPr>
              <w:rPr>
                <w:rFonts w:eastAsia="Arial Unicode MS"/>
              </w:rPr>
            </w:pPr>
            <w:r w:rsidRPr="00D82A73">
              <w:rPr>
                <w:rFonts w:eastAsia="Arial Unicode MS"/>
              </w:rPr>
              <w:t>Presentationsrekommendation för fråga och svarsalternativ.</w:t>
            </w:r>
          </w:p>
          <w:p w14:paraId="3B4AA93D"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3A4B6759"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79C8982C"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1F82BDD5" w14:textId="77777777" w:rsidR="00A35CF2" w:rsidRPr="00D82A73" w:rsidRDefault="00A35CF2" w:rsidP="0044783B">
            <w:pPr>
              <w:pStyle w:val="ListParagraph"/>
              <w:numPr>
                <w:ilvl w:val="0"/>
                <w:numId w:val="27"/>
              </w:numPr>
              <w:rPr>
                <w:rFonts w:eastAsia="Arial Unicode MS"/>
              </w:rPr>
            </w:pPr>
            <w:r w:rsidRPr="00D82A73">
              <w:rPr>
                <w:rFonts w:eastAsia="Arial Unicode MS"/>
              </w:rPr>
              <w:t>vertical: Fråga och svarsalternativ presenteras i vertikalt. T.ex. inmatning placeras under rubrik.</w:t>
            </w:r>
          </w:p>
          <w:p w14:paraId="75B952F1" w14:textId="77777777" w:rsidR="00A35CF2" w:rsidRPr="00D82A73" w:rsidRDefault="00A35CF2" w:rsidP="0044783B">
            <w:pPr>
              <w:pStyle w:val="ListParagraph"/>
              <w:numPr>
                <w:ilvl w:val="0"/>
                <w:numId w:val="27"/>
              </w:numPr>
              <w:rPr>
                <w:rFonts w:eastAsia="Arial Unicode MS"/>
              </w:rPr>
            </w:pPr>
            <w:r w:rsidRPr="00D82A73">
              <w:rPr>
                <w:rFonts w:eastAsia="Arial Unicode MS"/>
              </w:rPr>
              <w:t xml:space="preserve">horizontal: Fråga och svarsalternativ presenteras i </w:t>
            </w:r>
            <w:r w:rsidRPr="00D82A73">
              <w:rPr>
                <w:rFonts w:eastAsia="Arial Unicode MS"/>
              </w:rPr>
              <w:lastRenderedPageBreak/>
              <w:t>horisontalt. T.ex. inmatning placeras bredvid varandra.</w:t>
            </w:r>
          </w:p>
        </w:tc>
        <w:tc>
          <w:tcPr>
            <w:tcW w:w="1140" w:type="dxa"/>
          </w:tcPr>
          <w:p w14:paraId="61AFDB17" w14:textId="77777777" w:rsidR="00A35CF2" w:rsidRPr="00D82A73" w:rsidRDefault="00A35CF2" w:rsidP="00177141">
            <w:pPr>
              <w:rPr>
                <w:rFonts w:eastAsia="Arial Unicode MS"/>
              </w:rPr>
            </w:pPr>
            <w:r w:rsidRPr="00D82A73">
              <w:rPr>
                <w:rFonts w:eastAsia="Arial Unicode MS"/>
              </w:rPr>
              <w:lastRenderedPageBreak/>
              <w:t>TXT</w:t>
            </w:r>
          </w:p>
        </w:tc>
        <w:tc>
          <w:tcPr>
            <w:tcW w:w="717" w:type="dxa"/>
          </w:tcPr>
          <w:p w14:paraId="3274DECB" w14:textId="77777777" w:rsidR="00A35CF2" w:rsidRPr="00D82A73" w:rsidRDefault="00A35CF2" w:rsidP="00177141">
            <w:pPr>
              <w:rPr>
                <w:rFonts w:eastAsia="Arial Unicode MS"/>
              </w:rPr>
            </w:pPr>
            <w:r w:rsidRPr="00D82A73">
              <w:rPr>
                <w:rFonts w:eastAsia="Arial Unicode MS"/>
              </w:rPr>
              <w:t>0..1</w:t>
            </w:r>
          </w:p>
        </w:tc>
        <w:tc>
          <w:tcPr>
            <w:tcW w:w="1803" w:type="dxa"/>
          </w:tcPr>
          <w:p w14:paraId="4893D8A1" w14:textId="77777777" w:rsidR="00A35CF2" w:rsidRPr="00D82A73" w:rsidRDefault="00A35CF2" w:rsidP="00177141">
            <w:pPr>
              <w:rPr>
                <w:rFonts w:eastAsia="Arial Unicode MS"/>
              </w:rPr>
            </w:pPr>
          </w:p>
        </w:tc>
        <w:tc>
          <w:tcPr>
            <w:tcW w:w="1920" w:type="dxa"/>
          </w:tcPr>
          <w:p w14:paraId="6AEA6BE2" w14:textId="77777777" w:rsidR="00A35CF2" w:rsidRPr="00D82A73" w:rsidRDefault="00A35CF2" w:rsidP="00177141">
            <w:pPr>
              <w:rPr>
                <w:rFonts w:ascii="Arial" w:eastAsia="Arial Unicode MS" w:hAnsi="Arial"/>
              </w:rPr>
            </w:pPr>
          </w:p>
        </w:tc>
        <w:tc>
          <w:tcPr>
            <w:tcW w:w="1200" w:type="dxa"/>
            <w:shd w:val="clear" w:color="auto" w:fill="auto"/>
          </w:tcPr>
          <w:p w14:paraId="3E399D4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54C23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AC25CE"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57CCB56" w14:textId="77777777" w:rsidTr="00177141">
        <w:trPr>
          <w:trHeight w:val="217"/>
        </w:trPr>
        <w:tc>
          <w:tcPr>
            <w:tcW w:w="2545" w:type="dxa"/>
            <w:gridSpan w:val="2"/>
          </w:tcPr>
          <w:p w14:paraId="3B1B02D1" w14:textId="77777777" w:rsidR="00A35CF2" w:rsidRPr="00D82A73" w:rsidRDefault="00A35CF2" w:rsidP="00177141">
            <w:pPr>
              <w:rPr>
                <w:rFonts w:eastAsia="Arial Unicode MS"/>
              </w:rPr>
            </w:pPr>
            <w:r w:rsidRPr="00D82A73">
              <w:rPr>
                <w:rFonts w:eastAsia="Arial Unicode MS"/>
              </w:rPr>
              <w:lastRenderedPageBreak/>
              <w:t xml:space="preserve">Code/id </w:t>
            </w:r>
          </w:p>
          <w:p w14:paraId="1647E52B" w14:textId="77777777" w:rsidR="00A35CF2" w:rsidRPr="00D82A73" w:rsidRDefault="00A35CF2" w:rsidP="00177141">
            <w:pPr>
              <w:rPr>
                <w:rFonts w:eastAsia="Arial Unicode MS"/>
              </w:rPr>
            </w:pPr>
            <w:r w:rsidRPr="00D82A73">
              <w:rPr>
                <w:rFonts w:eastAsia="Arial Unicode MS"/>
              </w:rPr>
              <w:t>(</w:t>
            </w:r>
            <w:r>
              <w:rPr>
                <w:rFonts w:eastAsia="Arial Unicode MS"/>
              </w:rPr>
              <w:t>c</w:t>
            </w:r>
            <w:r w:rsidRPr="00D82A73">
              <w:rPr>
                <w:rFonts w:eastAsia="Arial Unicode MS"/>
              </w:rPr>
              <w:t>odeType)</w:t>
            </w:r>
          </w:p>
        </w:tc>
        <w:tc>
          <w:tcPr>
            <w:tcW w:w="3410" w:type="dxa"/>
          </w:tcPr>
          <w:p w14:paraId="5F2F62E8" w14:textId="77777777" w:rsidR="00A35CF2" w:rsidRPr="00D82A73" w:rsidRDefault="00A35CF2" w:rsidP="00177141">
            <w:pPr>
              <w:rPr>
                <w:rFonts w:eastAsia="Arial Unicode MS"/>
              </w:rPr>
            </w:pPr>
            <w:r w:rsidRPr="00D82A73">
              <w:rPr>
                <w:rFonts w:eastAsia="Arial Unicode MS"/>
              </w:rPr>
              <w:t xml:space="preserve">Koppling till klass för kodverk. Används för att beskriva kod/kodverk för en fråga. </w:t>
            </w:r>
            <w:r>
              <w:rPr>
                <w:rFonts w:eastAsia="Arial Unicode MS"/>
              </w:rPr>
              <w:t xml:space="preserve">T.ex. </w:t>
            </w:r>
            <w:r w:rsidRPr="00D82A73">
              <w:rPr>
                <w:rFonts w:eastAsia="Arial Unicode MS"/>
              </w:rPr>
              <w:t>SNOMED-CT kod.</w:t>
            </w:r>
          </w:p>
        </w:tc>
        <w:tc>
          <w:tcPr>
            <w:tcW w:w="1140" w:type="dxa"/>
          </w:tcPr>
          <w:p w14:paraId="37F258A4" w14:textId="77777777" w:rsidR="00A35CF2" w:rsidRPr="00D82A73" w:rsidRDefault="00A35CF2" w:rsidP="00177141">
            <w:pPr>
              <w:rPr>
                <w:rFonts w:eastAsia="Arial Unicode MS"/>
              </w:rPr>
            </w:pPr>
            <w:r w:rsidRPr="00D82A73">
              <w:rPr>
                <w:rFonts w:eastAsia="Arial Unicode MS"/>
              </w:rPr>
              <w:t>II</w:t>
            </w:r>
          </w:p>
        </w:tc>
        <w:tc>
          <w:tcPr>
            <w:tcW w:w="717" w:type="dxa"/>
          </w:tcPr>
          <w:p w14:paraId="673F56CE" w14:textId="77777777" w:rsidR="00A35CF2" w:rsidRPr="00D82A73" w:rsidRDefault="00A35CF2" w:rsidP="00177141">
            <w:pPr>
              <w:rPr>
                <w:rFonts w:eastAsia="Arial Unicode MS"/>
              </w:rPr>
            </w:pPr>
            <w:r w:rsidRPr="00D82A73">
              <w:rPr>
                <w:rFonts w:eastAsia="Arial Unicode MS"/>
              </w:rPr>
              <w:t>0..1</w:t>
            </w:r>
          </w:p>
        </w:tc>
        <w:tc>
          <w:tcPr>
            <w:tcW w:w="1803" w:type="dxa"/>
          </w:tcPr>
          <w:p w14:paraId="03F204C4"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76AD8434" w14:textId="77777777" w:rsidR="00A35CF2" w:rsidRPr="00D82A73" w:rsidRDefault="00A35CF2" w:rsidP="00177141">
            <w:pPr>
              <w:rPr>
                <w:rFonts w:ascii="Arial" w:eastAsia="Arial Unicode MS" w:hAnsi="Arial"/>
              </w:rPr>
            </w:pPr>
          </w:p>
        </w:tc>
        <w:tc>
          <w:tcPr>
            <w:tcW w:w="1200" w:type="dxa"/>
            <w:shd w:val="clear" w:color="auto" w:fill="auto"/>
          </w:tcPr>
          <w:p w14:paraId="79B5B72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401B2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55F564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0B89680" w14:textId="77777777" w:rsidTr="00177141">
        <w:trPr>
          <w:trHeight w:val="217"/>
        </w:trPr>
        <w:tc>
          <w:tcPr>
            <w:tcW w:w="2545" w:type="dxa"/>
            <w:gridSpan w:val="2"/>
          </w:tcPr>
          <w:p w14:paraId="7F918645" w14:textId="77777777" w:rsidR="00A35CF2" w:rsidRPr="00D82A73" w:rsidRDefault="00A35CF2" w:rsidP="00177141">
            <w:pPr>
              <w:rPr>
                <w:rFonts w:eastAsia="Arial Unicode MS"/>
              </w:rPr>
            </w:pPr>
            <w:r w:rsidRPr="00D82A73">
              <w:rPr>
                <w:rFonts w:eastAsia="Arial Unicode MS"/>
              </w:rPr>
              <w:t>Svarsalternativ/id</w:t>
            </w:r>
          </w:p>
          <w:p w14:paraId="0CD8F1B7" w14:textId="11A8A598" w:rsidR="00A35CF2" w:rsidRPr="00D82A73" w:rsidRDefault="00A35CF2" w:rsidP="00177141">
            <w:pPr>
              <w:rPr>
                <w:rFonts w:eastAsia="Arial Unicode MS"/>
              </w:rPr>
            </w:pPr>
            <w:r w:rsidRPr="00D82A73">
              <w:rPr>
                <w:rFonts w:eastAsia="Arial Unicode MS"/>
              </w:rPr>
              <w:t>(</w:t>
            </w:r>
            <w:del w:id="2037" w:author="Jarno Nieminen" w:date="2014-09-04T09:09:00Z">
              <w:r w:rsidR="00F94DA9" w:rsidRPr="00D82A73">
                <w:rPr>
                  <w:rFonts w:eastAsia="Arial Unicode MS"/>
                </w:rPr>
                <w:delText>AnswerAlternative</w:delText>
              </w:r>
            </w:del>
            <w:ins w:id="2038" w:author="Jarno Nieminen" w:date="2014-09-04T09:09:00Z">
              <w:r>
                <w:rPr>
                  <w:rFonts w:eastAsia="Arial Unicode MS"/>
                </w:rPr>
                <w:t>a</w:t>
              </w:r>
              <w:r w:rsidRPr="00D82A73">
                <w:rPr>
                  <w:rFonts w:eastAsia="Arial Unicode MS"/>
                </w:rPr>
                <w:t>nswerAlternative</w:t>
              </w:r>
            </w:ins>
            <w:r w:rsidRPr="00D82A73">
              <w:rPr>
                <w:rFonts w:eastAsia="Arial Unicode MS"/>
              </w:rPr>
              <w:t>)</w:t>
            </w:r>
          </w:p>
        </w:tc>
        <w:tc>
          <w:tcPr>
            <w:tcW w:w="3410" w:type="dxa"/>
          </w:tcPr>
          <w:p w14:paraId="79BDBBA4" w14:textId="77777777" w:rsidR="00A35CF2" w:rsidRPr="00D82A73" w:rsidRDefault="00A35CF2" w:rsidP="00177141">
            <w:pPr>
              <w:rPr>
                <w:rFonts w:eastAsia="Arial Unicode MS"/>
              </w:rPr>
            </w:pPr>
            <w:r w:rsidRPr="00D82A73">
              <w:rPr>
                <w:rFonts w:eastAsia="Arial Unicode MS"/>
              </w:rPr>
              <w:t>Koppling till klass för svarsalternativ.</w:t>
            </w:r>
          </w:p>
        </w:tc>
        <w:tc>
          <w:tcPr>
            <w:tcW w:w="1140" w:type="dxa"/>
          </w:tcPr>
          <w:p w14:paraId="7ED46B53" w14:textId="77777777" w:rsidR="00A35CF2" w:rsidRPr="00D82A73" w:rsidRDefault="00A35CF2" w:rsidP="00177141">
            <w:pPr>
              <w:rPr>
                <w:rFonts w:eastAsia="Arial Unicode MS"/>
              </w:rPr>
            </w:pPr>
            <w:r w:rsidRPr="00D82A73">
              <w:rPr>
                <w:rFonts w:eastAsia="Arial Unicode MS"/>
              </w:rPr>
              <w:t>II</w:t>
            </w:r>
          </w:p>
        </w:tc>
        <w:tc>
          <w:tcPr>
            <w:tcW w:w="717" w:type="dxa"/>
          </w:tcPr>
          <w:p w14:paraId="36264CF5" w14:textId="77777777" w:rsidR="00A35CF2" w:rsidRPr="00D82A73" w:rsidRDefault="00A35CF2" w:rsidP="00177141">
            <w:pPr>
              <w:rPr>
                <w:rFonts w:eastAsia="Arial Unicode MS"/>
              </w:rPr>
            </w:pPr>
            <w:r w:rsidRPr="00D82A73">
              <w:rPr>
                <w:rFonts w:eastAsia="Arial Unicode MS"/>
              </w:rPr>
              <w:t>0..*</w:t>
            </w:r>
          </w:p>
        </w:tc>
        <w:tc>
          <w:tcPr>
            <w:tcW w:w="1803" w:type="dxa"/>
          </w:tcPr>
          <w:p w14:paraId="76632BF1"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5599ADB1" w14:textId="77777777" w:rsidR="00A35CF2" w:rsidRPr="00D82A73" w:rsidRDefault="00A35CF2" w:rsidP="00177141">
            <w:pPr>
              <w:rPr>
                <w:rFonts w:ascii="Arial" w:eastAsia="Arial Unicode MS" w:hAnsi="Arial"/>
              </w:rPr>
            </w:pPr>
          </w:p>
        </w:tc>
        <w:tc>
          <w:tcPr>
            <w:tcW w:w="1200" w:type="dxa"/>
            <w:shd w:val="clear" w:color="auto" w:fill="auto"/>
          </w:tcPr>
          <w:p w14:paraId="03A943E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9FD92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598E6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0EAA484" w14:textId="77777777" w:rsidTr="00177141">
        <w:trPr>
          <w:trHeight w:val="217"/>
        </w:trPr>
        <w:tc>
          <w:tcPr>
            <w:tcW w:w="2545" w:type="dxa"/>
            <w:gridSpan w:val="2"/>
          </w:tcPr>
          <w:p w14:paraId="0472963B" w14:textId="77777777" w:rsidR="00A35CF2" w:rsidRDefault="00A35CF2" w:rsidP="00177141">
            <w:pPr>
              <w:rPr>
                <w:ins w:id="2039" w:author="Jarno Nieminen" w:date="2014-09-04T09:09:00Z"/>
                <w:rFonts w:eastAsia="Arial Unicode MS"/>
              </w:rPr>
            </w:pPr>
            <w:r w:rsidRPr="00D82A73">
              <w:rPr>
                <w:rFonts w:eastAsia="Arial Unicode MS"/>
              </w:rPr>
              <w:t>Media/id</w:t>
            </w:r>
          </w:p>
          <w:p w14:paraId="3AFA04DD" w14:textId="77777777" w:rsidR="00A35CF2" w:rsidRPr="00D82A73" w:rsidRDefault="00A35CF2" w:rsidP="00177141">
            <w:pPr>
              <w:rPr>
                <w:rFonts w:eastAsia="Arial Unicode MS"/>
              </w:rPr>
            </w:pPr>
            <w:ins w:id="2040" w:author="Jarno Nieminen" w:date="2014-09-04T09:09:00Z">
              <w:r>
                <w:rPr>
                  <w:rFonts w:eastAsia="Arial Unicode MS"/>
                </w:rPr>
                <w:t>(media)</w:t>
              </w:r>
            </w:ins>
          </w:p>
        </w:tc>
        <w:tc>
          <w:tcPr>
            <w:tcW w:w="3410" w:type="dxa"/>
          </w:tcPr>
          <w:p w14:paraId="24996B4D" w14:textId="77777777" w:rsidR="00A35CF2" w:rsidRPr="00D82A73" w:rsidRDefault="00A35CF2" w:rsidP="00177141">
            <w:pPr>
              <w:rPr>
                <w:rFonts w:eastAsia="Arial Unicode MS"/>
              </w:rPr>
            </w:pPr>
            <w:r w:rsidRPr="00D82A73">
              <w:rPr>
                <w:rFonts w:eastAsia="Arial Unicode MS"/>
              </w:rPr>
              <w:t>Koppling till klass för media.</w:t>
            </w:r>
          </w:p>
        </w:tc>
        <w:tc>
          <w:tcPr>
            <w:tcW w:w="1140" w:type="dxa"/>
          </w:tcPr>
          <w:p w14:paraId="2CB63AB9" w14:textId="77777777" w:rsidR="00A35CF2" w:rsidRPr="00D82A73" w:rsidRDefault="00A35CF2" w:rsidP="00177141">
            <w:pPr>
              <w:rPr>
                <w:rFonts w:eastAsia="Arial Unicode MS"/>
              </w:rPr>
            </w:pPr>
            <w:r w:rsidRPr="00D82A73">
              <w:rPr>
                <w:rFonts w:eastAsia="Arial Unicode MS"/>
              </w:rPr>
              <w:t>II</w:t>
            </w:r>
          </w:p>
        </w:tc>
        <w:tc>
          <w:tcPr>
            <w:tcW w:w="717" w:type="dxa"/>
          </w:tcPr>
          <w:p w14:paraId="65F78533" w14:textId="77777777" w:rsidR="00A35CF2" w:rsidRPr="00D82A73" w:rsidRDefault="00A35CF2" w:rsidP="00177141">
            <w:pPr>
              <w:rPr>
                <w:rFonts w:eastAsia="Arial Unicode MS"/>
              </w:rPr>
            </w:pPr>
            <w:r w:rsidRPr="00D82A73">
              <w:rPr>
                <w:rFonts w:eastAsia="Arial Unicode MS"/>
              </w:rPr>
              <w:t>0..1</w:t>
            </w:r>
          </w:p>
        </w:tc>
        <w:tc>
          <w:tcPr>
            <w:tcW w:w="1803" w:type="dxa"/>
          </w:tcPr>
          <w:p w14:paraId="63BDE5FE"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072D33C5" w14:textId="77777777" w:rsidR="00A35CF2" w:rsidRPr="00D82A73" w:rsidRDefault="00A35CF2" w:rsidP="00177141">
            <w:pPr>
              <w:rPr>
                <w:rFonts w:ascii="Arial" w:eastAsia="Arial Unicode MS" w:hAnsi="Arial"/>
              </w:rPr>
            </w:pPr>
          </w:p>
        </w:tc>
        <w:tc>
          <w:tcPr>
            <w:tcW w:w="1200" w:type="dxa"/>
            <w:shd w:val="clear" w:color="auto" w:fill="auto"/>
          </w:tcPr>
          <w:p w14:paraId="6C27AEA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6455A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9377E0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45ECD7F" w14:textId="77777777" w:rsidTr="00177141">
        <w:trPr>
          <w:trHeight w:val="217"/>
        </w:trPr>
        <w:tc>
          <w:tcPr>
            <w:tcW w:w="2545" w:type="dxa"/>
            <w:gridSpan w:val="2"/>
          </w:tcPr>
          <w:p w14:paraId="54B62ADA" w14:textId="77777777" w:rsidR="00A35CF2" w:rsidRDefault="00A35CF2" w:rsidP="00177141">
            <w:pPr>
              <w:rPr>
                <w:ins w:id="2041" w:author="Jarno Nieminen" w:date="2014-09-04T09:09:00Z"/>
                <w:rFonts w:eastAsia="Arial Unicode MS"/>
              </w:rPr>
            </w:pPr>
            <w:r w:rsidRPr="00D82A73">
              <w:rPr>
                <w:rFonts w:eastAsia="Arial Unicode MS"/>
              </w:rPr>
              <w:t>ValidationEvent/id</w:t>
            </w:r>
          </w:p>
          <w:p w14:paraId="6B96D14C" w14:textId="77777777" w:rsidR="00A35CF2" w:rsidRPr="00D82A73" w:rsidRDefault="00A35CF2" w:rsidP="00177141">
            <w:pPr>
              <w:rPr>
                <w:rFonts w:eastAsia="Arial Unicode MS"/>
              </w:rPr>
            </w:pPr>
            <w:ins w:id="2042" w:author="Jarno Nieminen" w:date="2014-09-04T09:09:00Z">
              <w:r>
                <w:rPr>
                  <w:rFonts w:eastAsia="Arial Unicode MS"/>
                </w:rPr>
                <w:t>(validationEvents)</w:t>
              </w:r>
            </w:ins>
          </w:p>
        </w:tc>
        <w:tc>
          <w:tcPr>
            <w:tcW w:w="3410" w:type="dxa"/>
          </w:tcPr>
          <w:p w14:paraId="13E8443A" w14:textId="77777777" w:rsidR="00A35CF2" w:rsidRPr="00D82A73" w:rsidRDefault="00A35CF2" w:rsidP="00177141">
            <w:pPr>
              <w:rPr>
                <w:rFonts w:eastAsia="Arial Unicode MS"/>
              </w:rPr>
            </w:pPr>
            <w:r w:rsidRPr="00D82A73">
              <w:rPr>
                <w:rFonts w:eastAsia="Arial Unicode MS"/>
              </w:rPr>
              <w:t>Koppling till klass för validerings events.</w:t>
            </w:r>
          </w:p>
        </w:tc>
        <w:tc>
          <w:tcPr>
            <w:tcW w:w="1140" w:type="dxa"/>
          </w:tcPr>
          <w:p w14:paraId="508E2309" w14:textId="77777777" w:rsidR="00A35CF2" w:rsidRPr="00D82A73" w:rsidRDefault="00A35CF2" w:rsidP="00177141">
            <w:pPr>
              <w:rPr>
                <w:rFonts w:eastAsia="Arial Unicode MS"/>
              </w:rPr>
            </w:pPr>
            <w:r w:rsidRPr="00D82A73">
              <w:rPr>
                <w:rFonts w:eastAsia="Arial Unicode MS"/>
              </w:rPr>
              <w:t>II</w:t>
            </w:r>
          </w:p>
        </w:tc>
        <w:tc>
          <w:tcPr>
            <w:tcW w:w="717" w:type="dxa"/>
          </w:tcPr>
          <w:p w14:paraId="77E2F26C" w14:textId="77777777" w:rsidR="00A35CF2" w:rsidRPr="00D82A73" w:rsidRDefault="00A35CF2" w:rsidP="00177141">
            <w:pPr>
              <w:rPr>
                <w:rFonts w:eastAsia="Arial Unicode MS"/>
              </w:rPr>
            </w:pPr>
            <w:r w:rsidRPr="00D82A73">
              <w:rPr>
                <w:rFonts w:eastAsia="Arial Unicode MS"/>
              </w:rPr>
              <w:t>0..*</w:t>
            </w:r>
          </w:p>
        </w:tc>
        <w:tc>
          <w:tcPr>
            <w:tcW w:w="1803" w:type="dxa"/>
          </w:tcPr>
          <w:p w14:paraId="587B177D"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0540F2CD" w14:textId="77777777" w:rsidR="00A35CF2" w:rsidRPr="00D82A73" w:rsidRDefault="00A35CF2" w:rsidP="00177141">
            <w:pPr>
              <w:rPr>
                <w:rFonts w:ascii="Arial" w:eastAsia="Arial Unicode MS" w:hAnsi="Arial"/>
              </w:rPr>
            </w:pPr>
          </w:p>
        </w:tc>
        <w:tc>
          <w:tcPr>
            <w:tcW w:w="1200" w:type="dxa"/>
            <w:shd w:val="clear" w:color="auto" w:fill="auto"/>
          </w:tcPr>
          <w:p w14:paraId="27AF548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4A7F6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10693B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1C6006A" w14:textId="77777777" w:rsidTr="00177141">
        <w:trPr>
          <w:trHeight w:val="217"/>
        </w:trPr>
        <w:tc>
          <w:tcPr>
            <w:tcW w:w="2545" w:type="dxa"/>
            <w:gridSpan w:val="2"/>
          </w:tcPr>
          <w:p w14:paraId="13FE4314" w14:textId="77777777" w:rsidR="00A35CF2" w:rsidRDefault="00A35CF2" w:rsidP="00177141">
            <w:pPr>
              <w:rPr>
                <w:ins w:id="2043" w:author="Jarno Nieminen" w:date="2014-09-04T09:09:00Z"/>
                <w:rFonts w:eastAsia="Arial Unicode MS"/>
              </w:rPr>
            </w:pPr>
            <w:r w:rsidRPr="00D82A73">
              <w:rPr>
                <w:rFonts w:eastAsia="Arial Unicode MS"/>
              </w:rPr>
              <w:t>GridValue/id</w:t>
            </w:r>
          </w:p>
          <w:p w14:paraId="1C6003C0" w14:textId="77777777" w:rsidR="00A35CF2" w:rsidRPr="00D82A73" w:rsidRDefault="00A35CF2" w:rsidP="00177141">
            <w:pPr>
              <w:rPr>
                <w:rFonts w:eastAsia="Arial Unicode MS"/>
              </w:rPr>
            </w:pPr>
            <w:ins w:id="2044" w:author="Jarno Nieminen" w:date="2014-09-04T09:09:00Z">
              <w:r>
                <w:rPr>
                  <w:rFonts w:eastAsia="Arial Unicode MS"/>
                </w:rPr>
                <w:t>(gridValue)</w:t>
              </w:r>
            </w:ins>
          </w:p>
        </w:tc>
        <w:tc>
          <w:tcPr>
            <w:tcW w:w="3410" w:type="dxa"/>
          </w:tcPr>
          <w:p w14:paraId="2A7C9A0B" w14:textId="77777777" w:rsidR="00A35CF2" w:rsidRPr="00D82A73" w:rsidRDefault="00A35CF2" w:rsidP="00177141">
            <w:pPr>
              <w:rPr>
                <w:rFonts w:eastAsia="Arial Unicode MS"/>
              </w:rPr>
            </w:pPr>
            <w:r w:rsidRPr="00D82A73">
              <w:rPr>
                <w:rFonts w:eastAsia="Arial Unicode MS"/>
              </w:rPr>
              <w:t>Koppling till klass för ”grid” värden.</w:t>
            </w:r>
          </w:p>
        </w:tc>
        <w:tc>
          <w:tcPr>
            <w:tcW w:w="1140" w:type="dxa"/>
          </w:tcPr>
          <w:p w14:paraId="092E61CE" w14:textId="77777777" w:rsidR="00A35CF2" w:rsidRPr="00D82A73" w:rsidRDefault="00A35CF2" w:rsidP="00177141">
            <w:pPr>
              <w:rPr>
                <w:rFonts w:eastAsia="Arial Unicode MS"/>
              </w:rPr>
            </w:pPr>
            <w:r w:rsidRPr="00D82A73">
              <w:rPr>
                <w:rFonts w:eastAsia="Arial Unicode MS"/>
              </w:rPr>
              <w:t>II</w:t>
            </w:r>
          </w:p>
        </w:tc>
        <w:tc>
          <w:tcPr>
            <w:tcW w:w="717" w:type="dxa"/>
          </w:tcPr>
          <w:p w14:paraId="536ACC17" w14:textId="77777777" w:rsidR="00A35CF2" w:rsidRPr="00D82A73" w:rsidRDefault="00A35CF2" w:rsidP="00177141">
            <w:pPr>
              <w:rPr>
                <w:rFonts w:eastAsia="Arial Unicode MS"/>
              </w:rPr>
            </w:pPr>
            <w:r w:rsidRPr="00D82A73">
              <w:rPr>
                <w:rFonts w:eastAsia="Arial Unicode MS"/>
              </w:rPr>
              <w:t>0..1</w:t>
            </w:r>
          </w:p>
        </w:tc>
        <w:tc>
          <w:tcPr>
            <w:tcW w:w="1803" w:type="dxa"/>
          </w:tcPr>
          <w:p w14:paraId="4324674C"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669B9963" w14:textId="77777777" w:rsidR="00A35CF2" w:rsidRPr="00D82A73" w:rsidRDefault="00A35CF2" w:rsidP="00177141">
            <w:pPr>
              <w:rPr>
                <w:rFonts w:ascii="Arial" w:eastAsia="Arial Unicode MS" w:hAnsi="Arial"/>
              </w:rPr>
            </w:pPr>
          </w:p>
        </w:tc>
        <w:tc>
          <w:tcPr>
            <w:tcW w:w="1200" w:type="dxa"/>
            <w:shd w:val="clear" w:color="auto" w:fill="auto"/>
          </w:tcPr>
          <w:p w14:paraId="7A584F7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EC922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AF651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7ADA67F" w14:textId="77777777" w:rsidTr="00177141">
        <w:trPr>
          <w:trHeight w:val="217"/>
        </w:trPr>
        <w:tc>
          <w:tcPr>
            <w:tcW w:w="2545" w:type="dxa"/>
            <w:gridSpan w:val="2"/>
          </w:tcPr>
          <w:p w14:paraId="040AD347" w14:textId="77777777" w:rsidR="00A35CF2" w:rsidRDefault="00A35CF2" w:rsidP="00177141">
            <w:pPr>
              <w:rPr>
                <w:ins w:id="2045" w:author="Jarno Nieminen" w:date="2014-09-04T09:09:00Z"/>
                <w:rFonts w:eastAsia="Arial Unicode MS"/>
              </w:rPr>
            </w:pPr>
            <w:r w:rsidRPr="00D82A73">
              <w:rPr>
                <w:rFonts w:eastAsia="Arial Unicode MS"/>
              </w:rPr>
              <w:t>QuestionSuperior/id</w:t>
            </w:r>
          </w:p>
          <w:p w14:paraId="2E580C6E" w14:textId="77777777" w:rsidR="00A35CF2" w:rsidRPr="00D82A73" w:rsidRDefault="00A35CF2" w:rsidP="00177141">
            <w:pPr>
              <w:rPr>
                <w:rFonts w:eastAsia="Arial Unicode MS"/>
              </w:rPr>
            </w:pPr>
            <w:ins w:id="2046" w:author="Jarno Nieminen" w:date="2014-09-04T09:09:00Z">
              <w:r>
                <w:rPr>
                  <w:rFonts w:eastAsia="Arial Unicode MS"/>
                </w:rPr>
                <w:t>(questionSuperior)</w:t>
              </w:r>
            </w:ins>
          </w:p>
        </w:tc>
        <w:tc>
          <w:tcPr>
            <w:tcW w:w="3410" w:type="dxa"/>
          </w:tcPr>
          <w:p w14:paraId="02E1B64D" w14:textId="77777777" w:rsidR="00A35CF2" w:rsidRPr="00D82A73" w:rsidRDefault="00A35CF2" w:rsidP="00177141">
            <w:pPr>
              <w:rPr>
                <w:rFonts w:eastAsia="Arial Unicode MS"/>
              </w:rPr>
            </w:pPr>
            <w:r w:rsidRPr="00D82A73">
              <w:rPr>
                <w:rFonts w:eastAsia="Arial Unicode MS"/>
              </w:rPr>
              <w:t>Koppling till klass för kopplade frågor.</w:t>
            </w:r>
          </w:p>
        </w:tc>
        <w:tc>
          <w:tcPr>
            <w:tcW w:w="1140" w:type="dxa"/>
          </w:tcPr>
          <w:p w14:paraId="281B4F63" w14:textId="77777777" w:rsidR="00A35CF2" w:rsidRPr="00D82A73" w:rsidRDefault="00A35CF2" w:rsidP="00177141">
            <w:pPr>
              <w:rPr>
                <w:rFonts w:eastAsia="Arial Unicode MS"/>
              </w:rPr>
            </w:pPr>
            <w:r w:rsidRPr="00D82A73">
              <w:rPr>
                <w:rFonts w:eastAsia="Arial Unicode MS"/>
              </w:rPr>
              <w:t>II</w:t>
            </w:r>
          </w:p>
        </w:tc>
        <w:tc>
          <w:tcPr>
            <w:tcW w:w="717" w:type="dxa"/>
          </w:tcPr>
          <w:p w14:paraId="3AC15146" w14:textId="77777777" w:rsidR="00A35CF2" w:rsidRPr="00D82A73" w:rsidRDefault="00A35CF2" w:rsidP="00177141">
            <w:pPr>
              <w:rPr>
                <w:rFonts w:eastAsia="Arial Unicode MS"/>
              </w:rPr>
            </w:pPr>
            <w:r w:rsidRPr="00D82A73">
              <w:rPr>
                <w:rFonts w:eastAsia="Arial Unicode MS"/>
              </w:rPr>
              <w:t>0..1</w:t>
            </w:r>
          </w:p>
        </w:tc>
        <w:tc>
          <w:tcPr>
            <w:tcW w:w="1803" w:type="dxa"/>
          </w:tcPr>
          <w:p w14:paraId="2557BFC6"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3264E480" w14:textId="77777777" w:rsidR="00A35CF2" w:rsidRPr="00D82A73" w:rsidRDefault="00A35CF2" w:rsidP="00177141">
            <w:pPr>
              <w:rPr>
                <w:rFonts w:ascii="Arial" w:eastAsia="Arial Unicode MS" w:hAnsi="Arial"/>
              </w:rPr>
            </w:pPr>
          </w:p>
        </w:tc>
        <w:tc>
          <w:tcPr>
            <w:tcW w:w="1200" w:type="dxa"/>
            <w:shd w:val="clear" w:color="auto" w:fill="auto"/>
          </w:tcPr>
          <w:p w14:paraId="639EC69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362CC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60D3E5" w14:textId="77777777" w:rsidR="00A35CF2" w:rsidRPr="00D82A73" w:rsidRDefault="00A35CF2" w:rsidP="00177141">
            <w:pPr>
              <w:rPr>
                <w:rFonts w:ascii="Arial" w:eastAsia="Arial Unicode MS" w:hAnsi="Arial"/>
              </w:rPr>
            </w:pPr>
            <w:r>
              <w:rPr>
                <w:rFonts w:ascii="Arial" w:eastAsia="Arial Unicode MS" w:hAnsi="Arial"/>
              </w:rPr>
              <w:t>N/A</w:t>
            </w:r>
          </w:p>
        </w:tc>
      </w:tr>
      <w:tr w:rsidR="00340A76" w:rsidRPr="00D82A73" w14:paraId="517C0343" w14:textId="77777777" w:rsidTr="009C52F6">
        <w:trPr>
          <w:trHeight w:val="217"/>
          <w:del w:id="2047" w:author="Jarno Nieminen" w:date="2014-09-04T09:09:00Z"/>
        </w:trPr>
        <w:tc>
          <w:tcPr>
            <w:tcW w:w="7080" w:type="dxa"/>
            <w:gridSpan w:val="4"/>
            <w:shd w:val="pct25" w:color="auto" w:fill="auto"/>
          </w:tcPr>
          <w:p w14:paraId="0DE57849" w14:textId="77777777" w:rsidR="00340A76" w:rsidRPr="00D82A73" w:rsidRDefault="00340A76" w:rsidP="00340A76">
            <w:pPr>
              <w:rPr>
                <w:del w:id="2048" w:author="Jarno Nieminen" w:date="2014-09-04T09:09:00Z"/>
              </w:rPr>
            </w:pPr>
            <w:del w:id="2049" w:author="Jarno Nieminen" w:date="2014-09-04T09:09:00Z">
              <w:r w:rsidRPr="00D82A73">
                <w:delText>Associationer</w:delText>
              </w:r>
            </w:del>
          </w:p>
        </w:tc>
        <w:tc>
          <w:tcPr>
            <w:tcW w:w="7880" w:type="dxa"/>
            <w:gridSpan w:val="6"/>
            <w:shd w:val="pct25" w:color="auto" w:fill="auto"/>
          </w:tcPr>
          <w:p w14:paraId="3744479C" w14:textId="77777777" w:rsidR="00340A76" w:rsidRPr="00D82A73" w:rsidRDefault="00340A76" w:rsidP="00340A76">
            <w:pPr>
              <w:rPr>
                <w:del w:id="2050" w:author="Jarno Nieminen" w:date="2014-09-04T09:09:00Z"/>
                <w:rFonts w:eastAsia="Arial Unicode MS"/>
              </w:rPr>
            </w:pPr>
            <w:del w:id="2051" w:author="Jarno Nieminen" w:date="2014-09-04T09:09:00Z">
              <w:r w:rsidRPr="00D82A73">
                <w:delText>Beslutsregel</w:delText>
              </w:r>
            </w:del>
          </w:p>
        </w:tc>
      </w:tr>
      <w:tr w:rsidR="00340A76" w:rsidRPr="00D82A73" w14:paraId="1DEF4914" w14:textId="77777777" w:rsidTr="009C52F6">
        <w:trPr>
          <w:trHeight w:val="217"/>
          <w:del w:id="2052" w:author="Jarno Nieminen" w:date="2014-09-04T09:09:00Z"/>
        </w:trPr>
        <w:tc>
          <w:tcPr>
            <w:tcW w:w="7080" w:type="dxa"/>
            <w:gridSpan w:val="4"/>
          </w:tcPr>
          <w:p w14:paraId="1D960825" w14:textId="77777777" w:rsidR="00340A76" w:rsidRPr="00D82A73" w:rsidRDefault="00340A76" w:rsidP="00340A76">
            <w:pPr>
              <w:rPr>
                <w:del w:id="2053" w:author="Jarno Nieminen" w:date="2014-09-04T09:09:00Z"/>
                <w:rFonts w:ascii="Arial" w:eastAsia="Arial Unicode MS" w:hAnsi="Arial"/>
                <w:color w:val="000000"/>
              </w:rPr>
            </w:pPr>
            <w:del w:id="2054" w:author="Jarno Nieminen" w:date="2014-09-04T09:09:00Z">
              <w:r w:rsidRPr="00D82A73">
                <w:rPr>
                  <w:rFonts w:ascii="Arial" w:eastAsia="Arial Unicode MS" w:hAnsi="Arial"/>
                  <w:color w:val="000000"/>
                </w:rPr>
                <w:delText>En formulärfråga(Question) är har noll till flera svarsalternativ (AnswerAlternative)</w:delText>
              </w:r>
            </w:del>
          </w:p>
        </w:tc>
        <w:tc>
          <w:tcPr>
            <w:tcW w:w="7880" w:type="dxa"/>
            <w:gridSpan w:val="6"/>
          </w:tcPr>
          <w:p w14:paraId="1FC32F03" w14:textId="77777777" w:rsidR="00340A76" w:rsidRPr="00D82A73" w:rsidRDefault="00340A76" w:rsidP="00340A76">
            <w:pPr>
              <w:rPr>
                <w:del w:id="2055" w:author="Jarno Nieminen" w:date="2014-09-04T09:09:00Z"/>
                <w:rFonts w:ascii="Arial" w:eastAsia="Arial Unicode MS" w:hAnsi="Arial"/>
                <w:color w:val="000000"/>
              </w:rPr>
            </w:pPr>
          </w:p>
        </w:tc>
      </w:tr>
      <w:tr w:rsidR="00340A76" w:rsidRPr="00D82A73" w14:paraId="3A0A7D68" w14:textId="77777777" w:rsidTr="009C52F6">
        <w:trPr>
          <w:trHeight w:val="217"/>
          <w:del w:id="2056" w:author="Jarno Nieminen" w:date="2014-09-04T09:09:00Z"/>
        </w:trPr>
        <w:tc>
          <w:tcPr>
            <w:tcW w:w="7080" w:type="dxa"/>
            <w:gridSpan w:val="4"/>
          </w:tcPr>
          <w:p w14:paraId="7FD34693" w14:textId="77777777" w:rsidR="00340A76" w:rsidRPr="00D82A73" w:rsidRDefault="00340A76" w:rsidP="00340A76">
            <w:pPr>
              <w:rPr>
                <w:del w:id="2057" w:author="Jarno Nieminen" w:date="2014-09-04T09:09:00Z"/>
                <w:rFonts w:ascii="Arial" w:eastAsia="Arial Unicode MS" w:hAnsi="Arial"/>
                <w:color w:val="000000"/>
              </w:rPr>
            </w:pPr>
            <w:del w:id="2058" w:author="Jarno Nieminen" w:date="2014-09-04T09:09:00Z">
              <w:r w:rsidRPr="00D82A73">
                <w:rPr>
                  <w:rFonts w:ascii="Arial" w:eastAsia="Arial Unicode MS" w:hAnsi="Arial"/>
                  <w:color w:val="000000"/>
                </w:rPr>
                <w:delText>En formulärfråga (Question) har noll till flera svar (Answer)</w:delText>
              </w:r>
            </w:del>
          </w:p>
        </w:tc>
        <w:tc>
          <w:tcPr>
            <w:tcW w:w="7880" w:type="dxa"/>
            <w:gridSpan w:val="6"/>
          </w:tcPr>
          <w:p w14:paraId="67476C16" w14:textId="77777777" w:rsidR="00340A76" w:rsidRPr="00D82A73" w:rsidRDefault="00340A76" w:rsidP="00340A76">
            <w:pPr>
              <w:rPr>
                <w:del w:id="2059" w:author="Jarno Nieminen" w:date="2014-09-04T09:09:00Z"/>
                <w:rFonts w:ascii="Arial" w:eastAsia="Arial Unicode MS" w:hAnsi="Arial"/>
                <w:color w:val="000000"/>
              </w:rPr>
            </w:pPr>
          </w:p>
        </w:tc>
      </w:tr>
      <w:tr w:rsidR="00340A76" w:rsidRPr="00D82A73" w14:paraId="7111D760" w14:textId="77777777" w:rsidTr="009C52F6">
        <w:trPr>
          <w:trHeight w:val="217"/>
          <w:del w:id="2060" w:author="Jarno Nieminen" w:date="2014-09-04T09:09:00Z"/>
        </w:trPr>
        <w:tc>
          <w:tcPr>
            <w:tcW w:w="7080" w:type="dxa"/>
            <w:gridSpan w:val="4"/>
          </w:tcPr>
          <w:p w14:paraId="3F79CA76" w14:textId="77777777" w:rsidR="00340A76" w:rsidRPr="00D82A73" w:rsidRDefault="00340A76" w:rsidP="00340A76">
            <w:pPr>
              <w:rPr>
                <w:del w:id="2061" w:author="Jarno Nieminen" w:date="2014-09-04T09:09:00Z"/>
                <w:rFonts w:ascii="Arial" w:eastAsia="Arial Unicode MS" w:hAnsi="Arial"/>
                <w:color w:val="000000"/>
              </w:rPr>
            </w:pPr>
            <w:del w:id="2062" w:author="Jarno Nieminen" w:date="2014-09-04T09:09:00Z">
              <w:r w:rsidRPr="00D82A73">
                <w:rPr>
                  <w:rFonts w:ascii="Arial" w:eastAsia="Arial Unicode MS" w:hAnsi="Arial"/>
                  <w:color w:val="000000"/>
                </w:rPr>
                <w:delText>En Formulärfråga (Question) har noll till ett kodverk (code)</w:delText>
              </w:r>
            </w:del>
          </w:p>
        </w:tc>
        <w:tc>
          <w:tcPr>
            <w:tcW w:w="7880" w:type="dxa"/>
            <w:gridSpan w:val="6"/>
          </w:tcPr>
          <w:p w14:paraId="3E58D5E0" w14:textId="77777777" w:rsidR="00340A76" w:rsidRPr="00D82A73" w:rsidRDefault="00340A76" w:rsidP="00340A76">
            <w:pPr>
              <w:rPr>
                <w:del w:id="2063" w:author="Jarno Nieminen" w:date="2014-09-04T09:09:00Z"/>
                <w:rFonts w:ascii="Arial" w:eastAsia="Arial Unicode MS" w:hAnsi="Arial"/>
                <w:color w:val="000000"/>
              </w:rPr>
            </w:pPr>
          </w:p>
        </w:tc>
      </w:tr>
      <w:tr w:rsidR="00340A76" w:rsidRPr="00D82A73" w14:paraId="43D3BEC2" w14:textId="77777777" w:rsidTr="009C52F6">
        <w:trPr>
          <w:trHeight w:val="217"/>
          <w:del w:id="2064" w:author="Jarno Nieminen" w:date="2014-09-04T09:09:00Z"/>
        </w:trPr>
        <w:tc>
          <w:tcPr>
            <w:tcW w:w="7080" w:type="dxa"/>
            <w:gridSpan w:val="4"/>
          </w:tcPr>
          <w:p w14:paraId="54807862" w14:textId="77777777" w:rsidR="00340A76" w:rsidRPr="00D82A73" w:rsidRDefault="00340A76" w:rsidP="00340A76">
            <w:pPr>
              <w:rPr>
                <w:del w:id="2065" w:author="Jarno Nieminen" w:date="2014-09-04T09:09:00Z"/>
                <w:rFonts w:ascii="Arial" w:eastAsia="Arial Unicode MS" w:hAnsi="Arial"/>
                <w:color w:val="000000"/>
              </w:rPr>
            </w:pPr>
            <w:del w:id="2066" w:author="Jarno Nieminen" w:date="2014-09-04T09:09:00Z">
              <w:r w:rsidRPr="00D82A73">
                <w:rPr>
                  <w:rFonts w:ascii="Arial" w:eastAsia="Arial Unicode MS" w:hAnsi="Arial"/>
                  <w:color w:val="000000"/>
                </w:rPr>
                <w:delText>En Formulärfråga (Question) har noll till ett gridvalue</w:delText>
              </w:r>
            </w:del>
          </w:p>
        </w:tc>
        <w:tc>
          <w:tcPr>
            <w:tcW w:w="7880" w:type="dxa"/>
            <w:gridSpan w:val="6"/>
          </w:tcPr>
          <w:p w14:paraId="5F9720D7" w14:textId="77777777" w:rsidR="00340A76" w:rsidRPr="00D82A73" w:rsidRDefault="00340A76" w:rsidP="00340A76">
            <w:pPr>
              <w:rPr>
                <w:del w:id="2067" w:author="Jarno Nieminen" w:date="2014-09-04T09:09:00Z"/>
                <w:rFonts w:ascii="Arial" w:eastAsia="Arial Unicode MS" w:hAnsi="Arial"/>
                <w:color w:val="000000"/>
              </w:rPr>
            </w:pPr>
          </w:p>
        </w:tc>
      </w:tr>
      <w:tr w:rsidR="00340A76" w:rsidRPr="00D82A73" w14:paraId="42C45800" w14:textId="77777777" w:rsidTr="009C52F6">
        <w:trPr>
          <w:trHeight w:val="217"/>
          <w:del w:id="2068" w:author="Jarno Nieminen" w:date="2014-09-04T09:09:00Z"/>
        </w:trPr>
        <w:tc>
          <w:tcPr>
            <w:tcW w:w="7080" w:type="dxa"/>
            <w:gridSpan w:val="4"/>
          </w:tcPr>
          <w:p w14:paraId="2D49EC79" w14:textId="77777777" w:rsidR="00340A76" w:rsidRPr="00D82A73" w:rsidRDefault="00340A76" w:rsidP="00340A76">
            <w:pPr>
              <w:rPr>
                <w:del w:id="2069" w:author="Jarno Nieminen" w:date="2014-09-04T09:09:00Z"/>
                <w:rFonts w:ascii="Arial" w:eastAsia="Arial Unicode MS" w:hAnsi="Arial"/>
                <w:color w:val="000000"/>
              </w:rPr>
            </w:pPr>
            <w:del w:id="2070" w:author="Jarno Nieminen" w:date="2014-09-04T09:09:00Z">
              <w:r w:rsidRPr="00D82A73">
                <w:rPr>
                  <w:rFonts w:ascii="Arial" w:eastAsia="Arial Unicode MS" w:hAnsi="Arial"/>
                  <w:color w:val="000000"/>
                </w:rPr>
                <w:delText>En Formulärfråga (Question) har noll till ett questionsuperior</w:delText>
              </w:r>
            </w:del>
          </w:p>
        </w:tc>
        <w:tc>
          <w:tcPr>
            <w:tcW w:w="7880" w:type="dxa"/>
            <w:gridSpan w:val="6"/>
          </w:tcPr>
          <w:p w14:paraId="0801A930" w14:textId="77777777" w:rsidR="00340A76" w:rsidRPr="00D82A73" w:rsidRDefault="00340A76" w:rsidP="00340A76">
            <w:pPr>
              <w:rPr>
                <w:del w:id="2071" w:author="Jarno Nieminen" w:date="2014-09-04T09:09:00Z"/>
                <w:rFonts w:ascii="Arial" w:eastAsia="Arial Unicode MS" w:hAnsi="Arial"/>
                <w:color w:val="000000"/>
              </w:rPr>
            </w:pPr>
          </w:p>
        </w:tc>
      </w:tr>
      <w:tr w:rsidR="00A35CF2" w:rsidRPr="00D82A73" w14:paraId="4DAA634B" w14:textId="77777777" w:rsidTr="00177141">
        <w:trPr>
          <w:gridBefore w:val="1"/>
          <w:wBefore w:w="15" w:type="dxa"/>
          <w:trHeight w:val="217"/>
        </w:trPr>
        <w:tc>
          <w:tcPr>
            <w:tcW w:w="7080" w:type="dxa"/>
            <w:gridSpan w:val="3"/>
          </w:tcPr>
          <w:p w14:paraId="0170CF5F" w14:textId="77777777" w:rsidR="00A35CF2" w:rsidRPr="00D82A73" w:rsidRDefault="00A35CF2" w:rsidP="00177141">
            <w:pPr>
              <w:rPr>
                <w:rFonts w:ascii="Arial" w:eastAsia="Arial Unicode MS" w:hAnsi="Arial"/>
                <w:color w:val="000000"/>
              </w:rPr>
            </w:pPr>
            <w:moveFromRangeStart w:id="2072" w:author="Jarno Nieminen" w:date="2014-09-04T09:09:00Z" w:name="move397585159"/>
          </w:p>
        </w:tc>
        <w:tc>
          <w:tcPr>
            <w:tcW w:w="7880" w:type="dxa"/>
            <w:gridSpan w:val="6"/>
          </w:tcPr>
          <w:p w14:paraId="5FD01B0B" w14:textId="77777777" w:rsidR="00A35CF2" w:rsidRPr="00D82A73" w:rsidRDefault="00A35CF2" w:rsidP="00177141">
            <w:pPr>
              <w:rPr>
                <w:rFonts w:ascii="Arial" w:eastAsia="Arial Unicode MS" w:hAnsi="Arial"/>
                <w:color w:val="000000"/>
              </w:rPr>
            </w:pPr>
          </w:p>
        </w:tc>
      </w:tr>
    </w:tbl>
    <w:p w14:paraId="1CB00193" w14:textId="77777777" w:rsidR="00A35CF2" w:rsidRPr="00D82A73" w:rsidRDefault="00A35CF2" w:rsidP="00A35CF2">
      <w:pPr>
        <w:pStyle w:val="BodyText"/>
      </w:pPr>
    </w:p>
    <w:moveFromRangeEnd w:id="2072"/>
    <w:p w14:paraId="27392943" w14:textId="77777777" w:rsidR="006A2F41" w:rsidRPr="00D82A73" w:rsidRDefault="006A2F41" w:rsidP="006A2F41">
      <w:pPr>
        <w:pStyle w:val="Heading3"/>
        <w:rPr>
          <w:del w:id="2073" w:author="Jarno Nieminen" w:date="2014-09-04T09:09:00Z"/>
        </w:rPr>
      </w:pPr>
      <w:del w:id="2074" w:author="Jarno Nieminen" w:date="2014-09-04T09:09:00Z">
        <w:r w:rsidRPr="00D82A73">
          <w:delText>Klass Formulärfråga (Question)</w:delText>
        </w:r>
      </w:del>
    </w:p>
    <w:p w14:paraId="56F0C668" w14:textId="77777777" w:rsidR="00A35CF2" w:rsidRPr="00D82A73" w:rsidRDefault="00A35CF2" w:rsidP="00A35CF2">
      <w:moveFromRangeStart w:id="2075" w:author="Jarno Nieminen" w:date="2014-09-04T09:09:00Z" w:name="move397585160"/>
      <w:moveFrom w:id="2076" w:author="Jarno Nieminen" w:date="2014-09-04T09:09:00Z">
        <w:r w:rsidRPr="00D82A73">
          <w:t xml:space="preserve">Objektet innehåller en fråga samt metadata. </w:t>
        </w:r>
        <w:r w:rsidRPr="00D82A73">
          <w:rPr>
            <w:i/>
          </w:rPr>
          <w:t xml:space="preserve"> </w:t>
        </w:r>
      </w:moveFrom>
    </w:p>
    <w:p w14:paraId="6DF8602A" w14:textId="77777777" w:rsidR="00A35CF2" w:rsidRPr="00D82A73" w:rsidRDefault="00A35CF2" w:rsidP="00A35CF2">
      <w:moveFrom w:id="2077" w:author="Jarno Nieminen" w:date="2014-09-04T09:09:00Z">
        <w:r w:rsidRPr="00D82A73">
          <w:t>Exempel:</w:t>
        </w:r>
      </w:moveFrom>
    </w:p>
    <w:p w14:paraId="6C8E2A09" w14:textId="77777777" w:rsidR="00A35CF2" w:rsidRPr="00D82A73" w:rsidRDefault="00A35CF2" w:rsidP="00A35CF2">
      <w:moveFrom w:id="2078" w:author="Jarno Nieminen" w:date="2014-09-04T09:09:00Z">
        <w:r w:rsidRPr="00D82A73">
          <w:t xml:space="preserve">”Vilken är din favoritfärg?” </w:t>
        </w:r>
      </w:moveFrom>
    </w:p>
    <w:p w14:paraId="24EF8200"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77A91D41" w14:textId="77777777" w:rsidTr="00177141">
        <w:trPr>
          <w:cantSplit/>
          <w:trHeight w:val="376"/>
        </w:trPr>
        <w:tc>
          <w:tcPr>
            <w:tcW w:w="2545" w:type="dxa"/>
            <w:gridSpan w:val="2"/>
            <w:vMerge w:val="restart"/>
            <w:shd w:val="pct25" w:color="auto" w:fill="auto"/>
          </w:tcPr>
          <w:p w14:paraId="135AEEAD" w14:textId="77777777" w:rsidR="00A35CF2" w:rsidRPr="00D82A73" w:rsidRDefault="00A35CF2" w:rsidP="00177141">
            <w:pPr>
              <w:rPr>
                <w:rFonts w:eastAsia="Arial Unicode MS"/>
              </w:rPr>
            </w:pPr>
            <w:moveFrom w:id="2079" w:author="Jarno Nieminen" w:date="2014-09-04T09:09:00Z">
              <w:r w:rsidRPr="00D82A73">
                <w:t>Att</w:t>
              </w:r>
              <w:r w:rsidRPr="00D82A73">
                <w:rPr>
                  <w:bdr w:val="single" w:sz="4" w:space="0" w:color="C0C0C0"/>
                </w:rPr>
                <w:t>ribut</w:t>
              </w:r>
            </w:moveFrom>
          </w:p>
        </w:tc>
        <w:tc>
          <w:tcPr>
            <w:tcW w:w="3410" w:type="dxa"/>
            <w:vMerge w:val="restart"/>
            <w:shd w:val="pct25" w:color="auto" w:fill="auto"/>
          </w:tcPr>
          <w:p w14:paraId="228330ED" w14:textId="77777777" w:rsidR="00A35CF2" w:rsidRPr="00D82A73" w:rsidRDefault="00A35CF2" w:rsidP="00177141">
            <w:moveFrom w:id="2080" w:author="Jarno Nieminen" w:date="2014-09-04T09:09:00Z">
              <w:r w:rsidRPr="00D82A73">
                <w:t>Beskrivning</w:t>
              </w:r>
            </w:moveFrom>
          </w:p>
        </w:tc>
        <w:tc>
          <w:tcPr>
            <w:tcW w:w="1140" w:type="dxa"/>
            <w:vMerge w:val="restart"/>
            <w:shd w:val="pct25" w:color="auto" w:fill="auto"/>
          </w:tcPr>
          <w:p w14:paraId="1DF8B1EA" w14:textId="77777777" w:rsidR="00A35CF2" w:rsidRPr="00D82A73" w:rsidRDefault="00A35CF2" w:rsidP="00177141">
            <w:pPr>
              <w:rPr>
                <w:rFonts w:eastAsia="Arial Unicode MS"/>
              </w:rPr>
            </w:pPr>
            <w:moveFrom w:id="2081" w:author="Jarno Nieminen" w:date="2014-09-04T09:09:00Z">
              <w:r w:rsidRPr="00D82A73">
                <w:t>Format</w:t>
              </w:r>
            </w:moveFrom>
          </w:p>
        </w:tc>
        <w:tc>
          <w:tcPr>
            <w:tcW w:w="717" w:type="dxa"/>
            <w:vMerge w:val="restart"/>
            <w:shd w:val="pct25" w:color="auto" w:fill="auto"/>
          </w:tcPr>
          <w:p w14:paraId="68CE323A" w14:textId="77777777" w:rsidR="00A35CF2" w:rsidRPr="00D82A73" w:rsidRDefault="00A35CF2" w:rsidP="00177141">
            <w:moveFrom w:id="2082" w:author="Jarno Nieminen" w:date="2014-09-04T09:09:00Z">
              <w:r w:rsidRPr="00D82A73">
                <w:t>Mult</w:t>
              </w:r>
            </w:moveFrom>
          </w:p>
        </w:tc>
        <w:tc>
          <w:tcPr>
            <w:tcW w:w="1803" w:type="dxa"/>
            <w:vMerge w:val="restart"/>
            <w:shd w:val="pct25" w:color="auto" w:fill="auto"/>
          </w:tcPr>
          <w:p w14:paraId="4969BB34" w14:textId="77777777" w:rsidR="00A35CF2" w:rsidRPr="00D82A73" w:rsidRDefault="00A35CF2" w:rsidP="00177141">
            <w:pPr>
              <w:rPr>
                <w:rFonts w:eastAsia="Arial Unicode MS"/>
              </w:rPr>
            </w:pPr>
            <w:moveFrom w:id="2083" w:author="Jarno Nieminen" w:date="2014-09-04T09:09:00Z">
              <w:r w:rsidRPr="00D82A73">
                <w:t xml:space="preserve">Kodverk/värdemängd </w:t>
              </w:r>
              <w:r w:rsidRPr="00D82A73">
                <w:br/>
                <w:t>/ ev. begränsningar</w:t>
              </w:r>
            </w:moveFrom>
          </w:p>
        </w:tc>
        <w:tc>
          <w:tcPr>
            <w:tcW w:w="1920" w:type="dxa"/>
            <w:vMerge w:val="restart"/>
            <w:shd w:val="pct25" w:color="auto" w:fill="auto"/>
          </w:tcPr>
          <w:p w14:paraId="783F9573" w14:textId="77777777" w:rsidR="00A35CF2" w:rsidRPr="00D82A73" w:rsidRDefault="00A35CF2" w:rsidP="00177141">
            <w:pPr>
              <w:rPr>
                <w:rFonts w:eastAsia="Arial Unicode MS"/>
              </w:rPr>
            </w:pPr>
            <w:moveFrom w:id="2084" w:author="Jarno Nieminen" w:date="2014-09-04T09:09:00Z">
              <w:r w:rsidRPr="00D82A73">
                <w:t>Beslutsregler och kommentar</w:t>
              </w:r>
            </w:moveFrom>
          </w:p>
        </w:tc>
        <w:tc>
          <w:tcPr>
            <w:tcW w:w="3440" w:type="dxa"/>
            <w:gridSpan w:val="3"/>
            <w:shd w:val="pct25" w:color="auto" w:fill="auto"/>
          </w:tcPr>
          <w:p w14:paraId="3A555BA2" w14:textId="77777777" w:rsidR="00A35CF2" w:rsidRPr="00D82A73" w:rsidRDefault="00A35CF2" w:rsidP="00177141">
            <w:pPr>
              <w:jc w:val="center"/>
              <w:rPr>
                <w:rFonts w:eastAsia="Arial Unicode MS"/>
              </w:rPr>
            </w:pPr>
            <w:moveFrom w:id="2085" w:author="Jarno Nieminen" w:date="2014-09-04T09:09:00Z">
              <w:r>
                <w:rPr>
                  <w:rFonts w:eastAsia="Arial Unicode MS"/>
                </w:rPr>
                <w:t>Mappning V-TIM 2.2</w:t>
              </w:r>
            </w:moveFrom>
          </w:p>
        </w:tc>
      </w:tr>
      <w:tr w:rsidR="00A35CF2" w:rsidRPr="00D82A73" w14:paraId="361035CC" w14:textId="77777777" w:rsidTr="00177141">
        <w:trPr>
          <w:cantSplit/>
          <w:trHeight w:val="375"/>
        </w:trPr>
        <w:tc>
          <w:tcPr>
            <w:tcW w:w="2545" w:type="dxa"/>
            <w:gridSpan w:val="2"/>
            <w:vMerge/>
            <w:shd w:val="pct25" w:color="auto" w:fill="auto"/>
          </w:tcPr>
          <w:p w14:paraId="2DD44ACA" w14:textId="77777777" w:rsidR="00A35CF2" w:rsidRPr="00D82A73" w:rsidRDefault="00A35CF2" w:rsidP="00177141"/>
        </w:tc>
        <w:tc>
          <w:tcPr>
            <w:tcW w:w="3410" w:type="dxa"/>
            <w:vMerge/>
            <w:shd w:val="pct25" w:color="auto" w:fill="auto"/>
          </w:tcPr>
          <w:p w14:paraId="4445EABE" w14:textId="77777777" w:rsidR="00A35CF2" w:rsidRPr="00D82A73" w:rsidRDefault="00A35CF2" w:rsidP="00177141"/>
        </w:tc>
        <w:tc>
          <w:tcPr>
            <w:tcW w:w="1140" w:type="dxa"/>
            <w:vMerge/>
            <w:shd w:val="pct25" w:color="auto" w:fill="auto"/>
          </w:tcPr>
          <w:p w14:paraId="494B602D" w14:textId="77777777" w:rsidR="00A35CF2" w:rsidRPr="00D82A73" w:rsidRDefault="00A35CF2" w:rsidP="00177141"/>
        </w:tc>
        <w:tc>
          <w:tcPr>
            <w:tcW w:w="717" w:type="dxa"/>
            <w:vMerge/>
            <w:shd w:val="pct25" w:color="auto" w:fill="auto"/>
          </w:tcPr>
          <w:p w14:paraId="6BB5806D" w14:textId="77777777" w:rsidR="00A35CF2" w:rsidRPr="00D82A73" w:rsidRDefault="00A35CF2" w:rsidP="00177141"/>
        </w:tc>
        <w:tc>
          <w:tcPr>
            <w:tcW w:w="1803" w:type="dxa"/>
            <w:vMerge/>
            <w:shd w:val="pct25" w:color="auto" w:fill="auto"/>
          </w:tcPr>
          <w:p w14:paraId="2D0CCCE3" w14:textId="77777777" w:rsidR="00A35CF2" w:rsidRPr="00D82A73" w:rsidRDefault="00A35CF2" w:rsidP="00177141"/>
        </w:tc>
        <w:tc>
          <w:tcPr>
            <w:tcW w:w="1920" w:type="dxa"/>
            <w:vMerge/>
            <w:shd w:val="pct25" w:color="auto" w:fill="auto"/>
          </w:tcPr>
          <w:p w14:paraId="5F1CDA88" w14:textId="77777777" w:rsidR="00A35CF2" w:rsidRPr="00D82A73" w:rsidRDefault="00A35CF2" w:rsidP="00177141"/>
        </w:tc>
        <w:tc>
          <w:tcPr>
            <w:tcW w:w="1200" w:type="dxa"/>
            <w:tcBorders>
              <w:bottom w:val="single" w:sz="4" w:space="0" w:color="auto"/>
            </w:tcBorders>
            <w:shd w:val="pct25" w:color="auto" w:fill="auto"/>
          </w:tcPr>
          <w:p w14:paraId="70F88AD7" w14:textId="77777777" w:rsidR="00A35CF2" w:rsidRPr="00D82A73" w:rsidRDefault="00A35CF2" w:rsidP="00177141">
            <w:pPr>
              <w:rPr>
                <w:rFonts w:eastAsia="Arial Unicode MS"/>
              </w:rPr>
            </w:pPr>
            <w:moveFrom w:id="2086" w:author="Jarno Nieminen" w:date="2014-09-04T09:09:00Z">
              <w:r w:rsidRPr="009A3B8F">
                <w:rPr>
                  <w:rFonts w:eastAsia="Arial Unicode MS"/>
                </w:rPr>
                <w:t>Klass i V</w:t>
              </w:r>
              <w:r w:rsidRPr="009A3B8F">
                <w:rPr>
                  <w:rFonts w:eastAsia="Arial Unicode MS"/>
                </w:rPr>
                <w:noBreakHyphen/>
                <w:t>TIM</w:t>
              </w:r>
            </w:moveFrom>
          </w:p>
        </w:tc>
        <w:tc>
          <w:tcPr>
            <w:tcW w:w="1162" w:type="dxa"/>
            <w:tcBorders>
              <w:bottom w:val="single" w:sz="4" w:space="0" w:color="auto"/>
            </w:tcBorders>
            <w:shd w:val="pct25" w:color="auto" w:fill="auto"/>
          </w:tcPr>
          <w:p w14:paraId="09F3487A" w14:textId="77777777" w:rsidR="00A35CF2" w:rsidRPr="00D82A73" w:rsidRDefault="00A35CF2" w:rsidP="00177141">
            <w:pPr>
              <w:rPr>
                <w:rFonts w:eastAsia="Arial Unicode MS"/>
              </w:rPr>
            </w:pPr>
            <w:moveFrom w:id="2087" w:author="Jarno Nieminen" w:date="2014-09-04T09:09:00Z">
              <w:r w:rsidRPr="009A3B8F">
                <w:rPr>
                  <w:rFonts w:eastAsia="Arial Unicode MS"/>
                </w:rPr>
                <w:t>Attribut i V</w:t>
              </w:r>
              <w:r w:rsidRPr="009A3B8F">
                <w:rPr>
                  <w:rFonts w:eastAsia="Arial Unicode MS"/>
                </w:rPr>
                <w:noBreakHyphen/>
                <w:t>TIM</w:t>
              </w:r>
            </w:moveFrom>
          </w:p>
        </w:tc>
        <w:tc>
          <w:tcPr>
            <w:tcW w:w="1078" w:type="dxa"/>
            <w:tcBorders>
              <w:bottom w:val="single" w:sz="4" w:space="0" w:color="auto"/>
            </w:tcBorders>
            <w:shd w:val="pct25" w:color="auto" w:fill="auto"/>
          </w:tcPr>
          <w:p w14:paraId="55303939" w14:textId="77777777" w:rsidR="00A35CF2" w:rsidRPr="00D82A73" w:rsidRDefault="00A35CF2" w:rsidP="00177141">
            <w:pPr>
              <w:rPr>
                <w:rFonts w:eastAsia="Arial Unicode MS"/>
              </w:rPr>
            </w:pPr>
            <w:moveFrom w:id="2088" w:author="Jarno Nieminen" w:date="2014-09-04T09:09:00Z">
              <w:r w:rsidRPr="009A3B8F">
                <w:rPr>
                  <w:rFonts w:eastAsia="Arial Unicode MS"/>
                </w:rPr>
                <w:t>Kodverk i V</w:t>
              </w:r>
              <w:r w:rsidRPr="009A3B8F">
                <w:rPr>
                  <w:rFonts w:eastAsia="Arial Unicode MS"/>
                </w:rPr>
                <w:noBreakHyphen/>
                <w:t>TIM</w:t>
              </w:r>
            </w:moveFrom>
          </w:p>
        </w:tc>
      </w:tr>
      <w:moveFromRangeEnd w:id="2075"/>
      <w:tr w:rsidR="007E0F04" w:rsidRPr="00D82A73" w14:paraId="4B3BBC93" w14:textId="77777777" w:rsidTr="00777602">
        <w:trPr>
          <w:trHeight w:val="217"/>
          <w:del w:id="2089" w:author="Jarno Nieminen" w:date="2014-09-04T09:09:00Z"/>
        </w:trPr>
        <w:tc>
          <w:tcPr>
            <w:tcW w:w="2545" w:type="dxa"/>
            <w:gridSpan w:val="2"/>
          </w:tcPr>
          <w:p w14:paraId="26EC90C7" w14:textId="77777777" w:rsidR="007E0F04" w:rsidRPr="00D82A73" w:rsidRDefault="007E0F04" w:rsidP="007E0F04">
            <w:pPr>
              <w:rPr>
                <w:del w:id="2090" w:author="Jarno Nieminen" w:date="2014-09-04T09:09:00Z"/>
                <w:rFonts w:eastAsia="Arial Unicode MS"/>
              </w:rPr>
            </w:pPr>
            <w:del w:id="2091" w:author="Jarno Nieminen" w:date="2014-09-04T09:09:00Z">
              <w:r w:rsidRPr="00D82A73">
                <w:rPr>
                  <w:rFonts w:eastAsia="Arial Unicode MS"/>
                </w:rPr>
                <w:delText>(InformationURL)</w:delText>
              </w:r>
            </w:del>
          </w:p>
        </w:tc>
        <w:tc>
          <w:tcPr>
            <w:tcW w:w="3410" w:type="dxa"/>
          </w:tcPr>
          <w:p w14:paraId="5C7AE893" w14:textId="77777777" w:rsidR="007E0F04" w:rsidRPr="00D82A73" w:rsidRDefault="007E0F04" w:rsidP="007E0F04">
            <w:pPr>
              <w:rPr>
                <w:del w:id="2092" w:author="Jarno Nieminen" w:date="2014-09-04T09:09:00Z"/>
                <w:rFonts w:eastAsia="Arial Unicode MS"/>
              </w:rPr>
            </w:pPr>
            <w:del w:id="2093" w:author="Jarno Nieminen" w:date="2014-09-04T09:09:00Z">
              <w:r w:rsidRPr="00D82A73">
                <w:rPr>
                  <w:rFonts w:eastAsia="Arial Unicode MS"/>
                </w:rPr>
                <w:delText>URL till hjälpsida/mer information.</w:delText>
              </w:r>
            </w:del>
          </w:p>
        </w:tc>
        <w:tc>
          <w:tcPr>
            <w:tcW w:w="1140" w:type="dxa"/>
          </w:tcPr>
          <w:p w14:paraId="723937C6" w14:textId="77777777" w:rsidR="007E0F04" w:rsidRPr="00D82A73" w:rsidRDefault="007E0F04" w:rsidP="007E0F04">
            <w:pPr>
              <w:rPr>
                <w:del w:id="2094" w:author="Jarno Nieminen" w:date="2014-09-04T09:09:00Z"/>
                <w:rFonts w:eastAsia="Arial Unicode MS"/>
              </w:rPr>
            </w:pPr>
            <w:del w:id="2095" w:author="Jarno Nieminen" w:date="2014-09-04T09:09:00Z">
              <w:r w:rsidRPr="00D82A73">
                <w:rPr>
                  <w:rFonts w:eastAsia="Arial Unicode MS"/>
                </w:rPr>
                <w:delText>TXT</w:delText>
              </w:r>
            </w:del>
          </w:p>
        </w:tc>
        <w:tc>
          <w:tcPr>
            <w:tcW w:w="717" w:type="dxa"/>
          </w:tcPr>
          <w:p w14:paraId="181DA81C" w14:textId="77777777" w:rsidR="007E0F04" w:rsidRPr="00D82A73" w:rsidRDefault="007E0F04" w:rsidP="007E0F04">
            <w:pPr>
              <w:rPr>
                <w:del w:id="2096" w:author="Jarno Nieminen" w:date="2014-09-04T09:09:00Z"/>
                <w:rFonts w:eastAsia="Arial Unicode MS"/>
              </w:rPr>
            </w:pPr>
            <w:del w:id="2097" w:author="Jarno Nieminen" w:date="2014-09-04T09:09:00Z">
              <w:r w:rsidRPr="00D82A73">
                <w:rPr>
                  <w:rFonts w:eastAsia="Arial Unicode MS"/>
                </w:rPr>
                <w:delText>0..1</w:delText>
              </w:r>
            </w:del>
          </w:p>
        </w:tc>
        <w:tc>
          <w:tcPr>
            <w:tcW w:w="1803" w:type="dxa"/>
          </w:tcPr>
          <w:p w14:paraId="44C6F358" w14:textId="77777777" w:rsidR="007E0F04" w:rsidRPr="00D82A73" w:rsidRDefault="007E0F04" w:rsidP="007E0F04">
            <w:pPr>
              <w:rPr>
                <w:del w:id="2098" w:author="Jarno Nieminen" w:date="2014-09-04T09:09:00Z"/>
                <w:rFonts w:eastAsia="Arial Unicode MS"/>
              </w:rPr>
            </w:pPr>
          </w:p>
        </w:tc>
        <w:tc>
          <w:tcPr>
            <w:tcW w:w="1920" w:type="dxa"/>
          </w:tcPr>
          <w:p w14:paraId="1F724126" w14:textId="77777777" w:rsidR="007E0F04" w:rsidRPr="00D82A73" w:rsidRDefault="007E0F04" w:rsidP="007E0F04">
            <w:pPr>
              <w:rPr>
                <w:del w:id="2099" w:author="Jarno Nieminen" w:date="2014-09-04T09:09:00Z"/>
                <w:rFonts w:ascii="Arial" w:eastAsia="Arial Unicode MS" w:hAnsi="Arial"/>
              </w:rPr>
            </w:pPr>
          </w:p>
        </w:tc>
        <w:tc>
          <w:tcPr>
            <w:tcW w:w="1200" w:type="dxa"/>
            <w:shd w:val="clear" w:color="auto" w:fill="auto"/>
          </w:tcPr>
          <w:p w14:paraId="7D3A21E6" w14:textId="77777777" w:rsidR="007E0F04" w:rsidRPr="00D82A73" w:rsidRDefault="007E0F04" w:rsidP="007E0F04">
            <w:pPr>
              <w:rPr>
                <w:del w:id="2100" w:author="Jarno Nieminen" w:date="2014-09-04T09:09:00Z"/>
                <w:rFonts w:ascii="Arial" w:eastAsia="Arial Unicode MS" w:hAnsi="Arial"/>
              </w:rPr>
            </w:pPr>
            <w:del w:id="2101"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3A335F41" w14:textId="77777777" w:rsidR="007E0F04" w:rsidRPr="00D82A73" w:rsidRDefault="007E0F04" w:rsidP="007E0F04">
            <w:pPr>
              <w:rPr>
                <w:del w:id="2102" w:author="Jarno Nieminen" w:date="2014-09-04T09:09:00Z"/>
                <w:rFonts w:ascii="Arial" w:eastAsia="Arial Unicode MS" w:hAnsi="Arial"/>
              </w:rPr>
            </w:pPr>
            <w:del w:id="2103"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5FDA0D43" w14:textId="77777777" w:rsidR="007E0F04" w:rsidRPr="00D82A73" w:rsidRDefault="007E0F04" w:rsidP="007E0F04">
            <w:pPr>
              <w:rPr>
                <w:del w:id="2104" w:author="Jarno Nieminen" w:date="2014-09-04T09:09:00Z"/>
                <w:rFonts w:ascii="Arial" w:eastAsia="Arial Unicode MS" w:hAnsi="Arial"/>
              </w:rPr>
            </w:pPr>
            <w:del w:id="2105" w:author="Jarno Nieminen" w:date="2014-09-04T09:09:00Z">
              <w:r>
                <w:rPr>
                  <w:rFonts w:ascii="Arial" w:eastAsia="Arial Unicode MS" w:hAnsi="Arial"/>
                </w:rPr>
                <w:delText>N/A</w:delText>
              </w:r>
            </w:del>
          </w:p>
        </w:tc>
      </w:tr>
      <w:tr w:rsidR="00340A76" w:rsidRPr="00D82A73" w14:paraId="6D20B039" w14:textId="77777777" w:rsidTr="00777602">
        <w:trPr>
          <w:trHeight w:val="217"/>
          <w:del w:id="2106" w:author="Jarno Nieminen" w:date="2014-09-04T09:09:00Z"/>
        </w:trPr>
        <w:tc>
          <w:tcPr>
            <w:tcW w:w="2545" w:type="dxa"/>
            <w:gridSpan w:val="2"/>
          </w:tcPr>
          <w:p w14:paraId="4DBE2932" w14:textId="77777777" w:rsidR="00340A76" w:rsidRPr="00D82A73" w:rsidRDefault="00340A76" w:rsidP="00340A76">
            <w:pPr>
              <w:rPr>
                <w:del w:id="2107" w:author="Jarno Nieminen" w:date="2014-09-04T09:09:00Z"/>
                <w:rFonts w:eastAsia="Arial Unicode MS"/>
              </w:rPr>
            </w:pPr>
            <w:del w:id="2108" w:author="Jarno Nieminen" w:date="2014-09-04T09:09:00Z">
              <w:r w:rsidRPr="00D82A73">
                <w:rPr>
                  <w:rFonts w:eastAsia="Arial Unicode MS"/>
                </w:rPr>
                <w:delText>(Subject)</w:delText>
              </w:r>
            </w:del>
          </w:p>
        </w:tc>
        <w:tc>
          <w:tcPr>
            <w:tcW w:w="3410" w:type="dxa"/>
          </w:tcPr>
          <w:p w14:paraId="133F3C2F" w14:textId="77777777" w:rsidR="00340A76" w:rsidRPr="00D82A73" w:rsidRDefault="00340A76" w:rsidP="00340A76">
            <w:pPr>
              <w:rPr>
                <w:del w:id="2109" w:author="Jarno Nieminen" w:date="2014-09-04T09:09:00Z"/>
                <w:rFonts w:eastAsia="Arial Unicode MS"/>
              </w:rPr>
            </w:pPr>
            <w:del w:id="2110" w:author="Jarno Nieminen" w:date="2014-09-04T09:09:00Z">
              <w:r w:rsidRPr="00D82A73">
                <w:rPr>
                  <w:rFonts w:eastAsia="Arial Unicode MS"/>
                </w:rPr>
                <w:delText>Frågans rubrik.</w:delText>
              </w:r>
            </w:del>
          </w:p>
          <w:p w14:paraId="7BF48274" w14:textId="77777777" w:rsidR="00340A76" w:rsidRPr="00D82A73" w:rsidRDefault="00340A76" w:rsidP="00340A76">
            <w:pPr>
              <w:rPr>
                <w:del w:id="2111" w:author="Jarno Nieminen" w:date="2014-09-04T09:09:00Z"/>
                <w:rFonts w:eastAsia="Arial Unicode MS"/>
              </w:rPr>
            </w:pPr>
            <w:del w:id="2112" w:author="Jarno Nieminen" w:date="2014-09-04T09:09:00Z">
              <w:r w:rsidRPr="00D82A73">
                <w:rPr>
                  <w:rFonts w:eastAsia="Arial Unicode MS"/>
                </w:rPr>
                <w:delText>T.ex Ange din blodgrupp.</w:delText>
              </w:r>
            </w:del>
          </w:p>
        </w:tc>
        <w:tc>
          <w:tcPr>
            <w:tcW w:w="1140" w:type="dxa"/>
          </w:tcPr>
          <w:p w14:paraId="6E3DA2DC" w14:textId="77777777" w:rsidR="00340A76" w:rsidRPr="00D82A73" w:rsidRDefault="00340A76" w:rsidP="00340A76">
            <w:pPr>
              <w:rPr>
                <w:del w:id="2113" w:author="Jarno Nieminen" w:date="2014-09-04T09:09:00Z"/>
                <w:rFonts w:eastAsia="Arial Unicode MS"/>
              </w:rPr>
            </w:pPr>
            <w:del w:id="2114" w:author="Jarno Nieminen" w:date="2014-09-04T09:09:00Z">
              <w:r w:rsidRPr="00D82A73">
                <w:rPr>
                  <w:rFonts w:eastAsia="Arial Unicode MS"/>
                </w:rPr>
                <w:delText>TXT</w:delText>
              </w:r>
            </w:del>
          </w:p>
        </w:tc>
        <w:tc>
          <w:tcPr>
            <w:tcW w:w="717" w:type="dxa"/>
          </w:tcPr>
          <w:p w14:paraId="4D9DC28A" w14:textId="77777777" w:rsidR="00340A76" w:rsidRPr="00D82A73" w:rsidRDefault="00340A76" w:rsidP="00340A76">
            <w:pPr>
              <w:rPr>
                <w:del w:id="2115" w:author="Jarno Nieminen" w:date="2014-09-04T09:09:00Z"/>
                <w:rFonts w:eastAsia="Arial Unicode MS"/>
              </w:rPr>
            </w:pPr>
            <w:del w:id="2116" w:author="Jarno Nieminen" w:date="2014-09-04T09:09:00Z">
              <w:r w:rsidRPr="00D82A73">
                <w:rPr>
                  <w:rFonts w:eastAsia="Arial Unicode MS"/>
                </w:rPr>
                <w:delText>1</w:delText>
              </w:r>
            </w:del>
          </w:p>
        </w:tc>
        <w:tc>
          <w:tcPr>
            <w:tcW w:w="1803" w:type="dxa"/>
          </w:tcPr>
          <w:p w14:paraId="383D0246" w14:textId="77777777" w:rsidR="00340A76" w:rsidRPr="00D82A73" w:rsidRDefault="00340A76" w:rsidP="00340A76">
            <w:pPr>
              <w:rPr>
                <w:del w:id="2117" w:author="Jarno Nieminen" w:date="2014-09-04T09:09:00Z"/>
                <w:rFonts w:eastAsia="Arial Unicode MS"/>
              </w:rPr>
            </w:pPr>
          </w:p>
        </w:tc>
        <w:tc>
          <w:tcPr>
            <w:tcW w:w="1920" w:type="dxa"/>
          </w:tcPr>
          <w:p w14:paraId="178CFE9D" w14:textId="77777777" w:rsidR="00340A76" w:rsidRPr="00D82A73" w:rsidRDefault="00340A76" w:rsidP="00340A76">
            <w:pPr>
              <w:rPr>
                <w:del w:id="2118" w:author="Jarno Nieminen" w:date="2014-09-04T09:09:00Z"/>
                <w:rFonts w:ascii="Arial" w:eastAsia="Arial Unicode MS" w:hAnsi="Arial"/>
              </w:rPr>
            </w:pPr>
          </w:p>
        </w:tc>
        <w:tc>
          <w:tcPr>
            <w:tcW w:w="1200" w:type="dxa"/>
            <w:shd w:val="clear" w:color="auto" w:fill="auto"/>
          </w:tcPr>
          <w:p w14:paraId="171095F1" w14:textId="77777777" w:rsidR="00340A76" w:rsidRPr="00D82A73" w:rsidRDefault="00B37BC8" w:rsidP="00340A76">
            <w:pPr>
              <w:rPr>
                <w:del w:id="2119" w:author="Jarno Nieminen" w:date="2014-09-04T09:09:00Z"/>
                <w:rFonts w:ascii="Arial" w:eastAsia="Arial Unicode MS" w:hAnsi="Arial"/>
              </w:rPr>
            </w:pPr>
            <w:del w:id="2120"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72550E46" w14:textId="77777777" w:rsidR="00340A76" w:rsidRPr="00D82A73" w:rsidRDefault="00B37BC8" w:rsidP="00340A76">
            <w:pPr>
              <w:rPr>
                <w:del w:id="2121" w:author="Jarno Nieminen" w:date="2014-09-04T09:09:00Z"/>
                <w:rFonts w:ascii="Arial" w:eastAsia="Arial Unicode MS" w:hAnsi="Arial"/>
              </w:rPr>
            </w:pPr>
            <w:del w:id="2122"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44117776" w14:textId="77777777" w:rsidR="00340A76" w:rsidRPr="00D82A73" w:rsidRDefault="00340A76" w:rsidP="00340A76">
            <w:pPr>
              <w:rPr>
                <w:del w:id="2123" w:author="Jarno Nieminen" w:date="2014-09-04T09:09:00Z"/>
                <w:rFonts w:ascii="Arial" w:eastAsia="Arial Unicode MS" w:hAnsi="Arial"/>
              </w:rPr>
            </w:pPr>
            <w:del w:id="2124" w:author="Jarno Nieminen" w:date="2014-09-04T09:09:00Z">
              <w:r>
                <w:rPr>
                  <w:rFonts w:ascii="Arial" w:eastAsia="Arial Unicode MS" w:hAnsi="Arial"/>
                </w:rPr>
                <w:delText>N/A</w:delText>
              </w:r>
            </w:del>
          </w:p>
        </w:tc>
      </w:tr>
      <w:tr w:rsidR="00340A76" w:rsidRPr="00D82A73" w14:paraId="152A3AA9" w14:textId="77777777" w:rsidTr="00777602">
        <w:trPr>
          <w:trHeight w:val="217"/>
          <w:del w:id="2125" w:author="Jarno Nieminen" w:date="2014-09-04T09:09:00Z"/>
        </w:trPr>
        <w:tc>
          <w:tcPr>
            <w:tcW w:w="2545" w:type="dxa"/>
            <w:gridSpan w:val="2"/>
          </w:tcPr>
          <w:p w14:paraId="1A156A0E" w14:textId="77777777" w:rsidR="00340A76" w:rsidRPr="00D82A73" w:rsidRDefault="00340A76" w:rsidP="00340A76">
            <w:pPr>
              <w:rPr>
                <w:del w:id="2126" w:author="Jarno Nieminen" w:date="2014-09-04T09:09:00Z"/>
                <w:rFonts w:eastAsia="Arial Unicode MS"/>
              </w:rPr>
            </w:pPr>
            <w:del w:id="2127" w:author="Jarno Nieminen" w:date="2014-09-04T09:09:00Z">
              <w:r w:rsidRPr="00D82A73">
                <w:rPr>
                  <w:rFonts w:eastAsia="Arial Unicode MS"/>
                </w:rPr>
                <w:delText>(Description)</w:delText>
              </w:r>
            </w:del>
          </w:p>
        </w:tc>
        <w:tc>
          <w:tcPr>
            <w:tcW w:w="3410" w:type="dxa"/>
          </w:tcPr>
          <w:p w14:paraId="42924B91" w14:textId="77777777" w:rsidR="00340A76" w:rsidRPr="00D82A73" w:rsidRDefault="00340A76" w:rsidP="00340A76">
            <w:pPr>
              <w:rPr>
                <w:del w:id="2128" w:author="Jarno Nieminen" w:date="2014-09-04T09:09:00Z"/>
                <w:rFonts w:eastAsia="Arial Unicode MS"/>
              </w:rPr>
            </w:pPr>
            <w:del w:id="2129" w:author="Jarno Nieminen" w:date="2014-09-04T09:09:00Z">
              <w:r w:rsidRPr="00D82A73">
                <w:rPr>
                  <w:rFonts w:eastAsia="Arial Unicode MS"/>
                </w:rPr>
                <w:delText>Frågans beskrivande text eller instruktion till användaren/patient.</w:delText>
              </w:r>
            </w:del>
          </w:p>
          <w:p w14:paraId="0169C129" w14:textId="77777777" w:rsidR="00340A76" w:rsidRPr="00D82A73" w:rsidRDefault="00340A76" w:rsidP="00340A76">
            <w:pPr>
              <w:rPr>
                <w:del w:id="2130" w:author="Jarno Nieminen" w:date="2014-09-04T09:09:00Z"/>
                <w:rFonts w:eastAsia="Arial Unicode MS"/>
              </w:rPr>
            </w:pPr>
            <w:del w:id="2131" w:author="Jarno Nieminen" w:date="2014-09-04T09:09:00Z">
              <w:r w:rsidRPr="00D82A73">
                <w:rPr>
                  <w:rFonts w:eastAsia="Arial Unicode MS"/>
                </w:rPr>
                <w:delText>Stöder kodverk ”</w:delText>
              </w:r>
              <w:r w:rsidRPr="00D82A73">
                <w:rPr>
                  <w:rFonts w:eastAsia="Arial Unicode MS"/>
                  <w:highlight w:val="yellow"/>
                </w:rPr>
                <w:delText>DocBook”</w:delText>
              </w:r>
              <w:r w:rsidRPr="00D82A73">
                <w:rPr>
                  <w:rFonts w:eastAsia="Arial Unicode MS"/>
                </w:rPr>
                <w:delText xml:space="preserve"> </w:delText>
              </w:r>
              <w:r w:rsidRPr="00D82A73">
                <w:rPr>
                  <w:rFonts w:eastAsia="Arial Unicode MS"/>
                  <w:highlight w:val="yellow"/>
                </w:rPr>
                <w:delText>Se tidbokningskontraktet!!</w:delText>
              </w:r>
            </w:del>
          </w:p>
        </w:tc>
        <w:tc>
          <w:tcPr>
            <w:tcW w:w="1140" w:type="dxa"/>
          </w:tcPr>
          <w:p w14:paraId="5124004F" w14:textId="77777777" w:rsidR="00340A76" w:rsidRPr="00D82A73" w:rsidRDefault="00340A76" w:rsidP="00340A76">
            <w:pPr>
              <w:rPr>
                <w:del w:id="2132" w:author="Jarno Nieminen" w:date="2014-09-04T09:09:00Z"/>
                <w:rFonts w:eastAsia="Arial Unicode MS"/>
              </w:rPr>
            </w:pPr>
            <w:del w:id="2133" w:author="Jarno Nieminen" w:date="2014-09-04T09:09:00Z">
              <w:r w:rsidRPr="00D82A73">
                <w:rPr>
                  <w:rFonts w:eastAsia="Arial Unicode MS"/>
                </w:rPr>
                <w:delText>TXT</w:delText>
              </w:r>
            </w:del>
          </w:p>
        </w:tc>
        <w:tc>
          <w:tcPr>
            <w:tcW w:w="717" w:type="dxa"/>
          </w:tcPr>
          <w:p w14:paraId="6D2CBC4D" w14:textId="77777777" w:rsidR="00340A76" w:rsidRPr="00D82A73" w:rsidRDefault="00340A76" w:rsidP="00340A76">
            <w:pPr>
              <w:rPr>
                <w:del w:id="2134" w:author="Jarno Nieminen" w:date="2014-09-04T09:09:00Z"/>
                <w:rFonts w:eastAsia="Arial Unicode MS"/>
              </w:rPr>
            </w:pPr>
            <w:del w:id="2135" w:author="Jarno Nieminen" w:date="2014-09-04T09:09:00Z">
              <w:r w:rsidRPr="00D82A73">
                <w:rPr>
                  <w:rFonts w:eastAsia="Arial Unicode MS"/>
                </w:rPr>
                <w:delText>1..0</w:delText>
              </w:r>
            </w:del>
          </w:p>
        </w:tc>
        <w:tc>
          <w:tcPr>
            <w:tcW w:w="1803" w:type="dxa"/>
          </w:tcPr>
          <w:p w14:paraId="6840C6F6" w14:textId="77777777" w:rsidR="00340A76" w:rsidRPr="00D82A73" w:rsidRDefault="00340A76" w:rsidP="00340A76">
            <w:pPr>
              <w:rPr>
                <w:del w:id="2136" w:author="Jarno Nieminen" w:date="2014-09-04T09:09:00Z"/>
                <w:rFonts w:eastAsia="Arial Unicode MS"/>
              </w:rPr>
            </w:pPr>
          </w:p>
        </w:tc>
        <w:tc>
          <w:tcPr>
            <w:tcW w:w="1920" w:type="dxa"/>
          </w:tcPr>
          <w:p w14:paraId="181DC847" w14:textId="77777777" w:rsidR="00340A76" w:rsidRPr="00D82A73" w:rsidRDefault="00340A76" w:rsidP="00340A76">
            <w:pPr>
              <w:rPr>
                <w:del w:id="2137" w:author="Jarno Nieminen" w:date="2014-09-04T09:09:00Z"/>
                <w:rFonts w:ascii="Arial" w:eastAsia="Arial Unicode MS" w:hAnsi="Arial"/>
              </w:rPr>
            </w:pPr>
          </w:p>
        </w:tc>
        <w:tc>
          <w:tcPr>
            <w:tcW w:w="1200" w:type="dxa"/>
            <w:shd w:val="clear" w:color="auto" w:fill="auto"/>
          </w:tcPr>
          <w:p w14:paraId="4998F767" w14:textId="77777777" w:rsidR="00340A76" w:rsidRPr="00D82A73" w:rsidRDefault="00B37BC8" w:rsidP="00340A76">
            <w:pPr>
              <w:rPr>
                <w:del w:id="2138" w:author="Jarno Nieminen" w:date="2014-09-04T09:09:00Z"/>
                <w:rFonts w:ascii="Arial" w:eastAsia="Arial Unicode MS" w:hAnsi="Arial"/>
              </w:rPr>
            </w:pPr>
            <w:del w:id="2139"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0C57F952" w14:textId="77777777" w:rsidR="00340A76" w:rsidRPr="00D82A73" w:rsidRDefault="00B37BC8" w:rsidP="00340A76">
            <w:pPr>
              <w:rPr>
                <w:del w:id="2140" w:author="Jarno Nieminen" w:date="2014-09-04T09:09:00Z"/>
                <w:rFonts w:ascii="Arial" w:eastAsia="Arial Unicode MS" w:hAnsi="Arial"/>
              </w:rPr>
            </w:pPr>
            <w:del w:id="2141"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26047C88" w14:textId="77777777" w:rsidR="00340A76" w:rsidRPr="00D82A73" w:rsidRDefault="00340A76" w:rsidP="00340A76">
            <w:pPr>
              <w:rPr>
                <w:del w:id="2142" w:author="Jarno Nieminen" w:date="2014-09-04T09:09:00Z"/>
                <w:rFonts w:ascii="Arial" w:eastAsia="Arial Unicode MS" w:hAnsi="Arial"/>
              </w:rPr>
            </w:pPr>
            <w:del w:id="2143" w:author="Jarno Nieminen" w:date="2014-09-04T09:09:00Z">
              <w:r>
                <w:rPr>
                  <w:rFonts w:ascii="Arial" w:eastAsia="Arial Unicode MS" w:hAnsi="Arial"/>
                </w:rPr>
                <w:delText>N/A</w:delText>
              </w:r>
            </w:del>
          </w:p>
        </w:tc>
      </w:tr>
      <w:tr w:rsidR="00340A76" w:rsidRPr="00D82A73" w14:paraId="428D0E93" w14:textId="77777777" w:rsidTr="00777602">
        <w:trPr>
          <w:trHeight w:val="217"/>
          <w:del w:id="2144" w:author="Jarno Nieminen" w:date="2014-09-04T09:09:00Z"/>
        </w:trPr>
        <w:tc>
          <w:tcPr>
            <w:tcW w:w="2545" w:type="dxa"/>
            <w:gridSpan w:val="2"/>
          </w:tcPr>
          <w:p w14:paraId="1019234A" w14:textId="77777777" w:rsidR="00340A76" w:rsidRPr="00D82A73" w:rsidRDefault="00340A76" w:rsidP="00340A76">
            <w:pPr>
              <w:rPr>
                <w:del w:id="2145" w:author="Jarno Nieminen" w:date="2014-09-04T09:09:00Z"/>
                <w:rFonts w:eastAsia="Arial Unicode MS"/>
              </w:rPr>
            </w:pPr>
            <w:del w:id="2146" w:author="Jarno Nieminen" w:date="2014-09-04T09:09:00Z">
              <w:r w:rsidRPr="00D82A73">
                <w:rPr>
                  <w:rFonts w:eastAsia="Arial Unicode MS"/>
                </w:rPr>
                <w:delText>(FormId)</w:delText>
              </w:r>
            </w:del>
          </w:p>
        </w:tc>
        <w:tc>
          <w:tcPr>
            <w:tcW w:w="3410" w:type="dxa"/>
          </w:tcPr>
          <w:p w14:paraId="2F6B82B5" w14:textId="77777777" w:rsidR="00340A76" w:rsidRPr="00D82A73" w:rsidRDefault="00340A76" w:rsidP="00340A76">
            <w:pPr>
              <w:rPr>
                <w:del w:id="2147" w:author="Jarno Nieminen" w:date="2014-09-04T09:09:00Z"/>
                <w:rFonts w:eastAsia="Arial Unicode MS"/>
              </w:rPr>
            </w:pPr>
            <w:del w:id="2148" w:author="Jarno Nieminen" w:date="2014-09-04T09:09:00Z">
              <w:r w:rsidRPr="00D82A73">
                <w:rPr>
                  <w:rFonts w:eastAsia="Arial Unicode MS"/>
                </w:rPr>
                <w:delText>Frågans unika id. (Producentens unika id)</w:delText>
              </w:r>
            </w:del>
          </w:p>
        </w:tc>
        <w:tc>
          <w:tcPr>
            <w:tcW w:w="1140" w:type="dxa"/>
          </w:tcPr>
          <w:p w14:paraId="4A8235C4" w14:textId="77777777" w:rsidR="00340A76" w:rsidRPr="00D82A73" w:rsidRDefault="00340A76" w:rsidP="00340A76">
            <w:pPr>
              <w:rPr>
                <w:del w:id="2149" w:author="Jarno Nieminen" w:date="2014-09-04T09:09:00Z"/>
                <w:rFonts w:eastAsia="Arial Unicode MS"/>
              </w:rPr>
            </w:pPr>
            <w:del w:id="2150" w:author="Jarno Nieminen" w:date="2014-09-04T09:09:00Z">
              <w:r w:rsidRPr="00D82A73">
                <w:rPr>
                  <w:rFonts w:eastAsia="Arial Unicode MS"/>
                </w:rPr>
                <w:delText>TXT</w:delText>
              </w:r>
            </w:del>
          </w:p>
        </w:tc>
        <w:tc>
          <w:tcPr>
            <w:tcW w:w="717" w:type="dxa"/>
          </w:tcPr>
          <w:p w14:paraId="00557C25" w14:textId="77777777" w:rsidR="00340A76" w:rsidRPr="00D82A73" w:rsidRDefault="00340A76" w:rsidP="00340A76">
            <w:pPr>
              <w:rPr>
                <w:del w:id="2151" w:author="Jarno Nieminen" w:date="2014-09-04T09:09:00Z"/>
                <w:rFonts w:eastAsia="Arial Unicode MS"/>
              </w:rPr>
            </w:pPr>
            <w:del w:id="2152" w:author="Jarno Nieminen" w:date="2014-09-04T09:09:00Z">
              <w:r w:rsidRPr="00D82A73">
                <w:rPr>
                  <w:rFonts w:eastAsia="Arial Unicode MS"/>
                </w:rPr>
                <w:delText>1</w:delText>
              </w:r>
            </w:del>
          </w:p>
        </w:tc>
        <w:tc>
          <w:tcPr>
            <w:tcW w:w="1803" w:type="dxa"/>
          </w:tcPr>
          <w:p w14:paraId="6A88460B" w14:textId="77777777" w:rsidR="00340A76" w:rsidRPr="00D82A73" w:rsidRDefault="00340A76" w:rsidP="00340A76">
            <w:pPr>
              <w:rPr>
                <w:del w:id="2153" w:author="Jarno Nieminen" w:date="2014-09-04T09:09:00Z"/>
                <w:rFonts w:eastAsia="Arial Unicode MS"/>
              </w:rPr>
            </w:pPr>
          </w:p>
        </w:tc>
        <w:tc>
          <w:tcPr>
            <w:tcW w:w="1920" w:type="dxa"/>
          </w:tcPr>
          <w:p w14:paraId="08F41374" w14:textId="77777777" w:rsidR="00340A76" w:rsidRPr="00D82A73" w:rsidRDefault="00340A76" w:rsidP="00340A76">
            <w:pPr>
              <w:rPr>
                <w:del w:id="2154" w:author="Jarno Nieminen" w:date="2014-09-04T09:09:00Z"/>
                <w:rFonts w:ascii="Arial" w:eastAsia="Arial Unicode MS" w:hAnsi="Arial"/>
              </w:rPr>
            </w:pPr>
          </w:p>
        </w:tc>
        <w:tc>
          <w:tcPr>
            <w:tcW w:w="1200" w:type="dxa"/>
            <w:shd w:val="clear" w:color="auto" w:fill="auto"/>
          </w:tcPr>
          <w:p w14:paraId="169B09E2" w14:textId="77777777" w:rsidR="00340A76" w:rsidRPr="00D82A73" w:rsidRDefault="00B37BC8" w:rsidP="00340A76">
            <w:pPr>
              <w:rPr>
                <w:del w:id="2155" w:author="Jarno Nieminen" w:date="2014-09-04T09:09:00Z"/>
                <w:rFonts w:ascii="Arial" w:eastAsia="Arial Unicode MS" w:hAnsi="Arial"/>
              </w:rPr>
            </w:pPr>
            <w:del w:id="2156"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54D6D42E" w14:textId="77777777" w:rsidR="00340A76" w:rsidRPr="00D82A73" w:rsidRDefault="00B37BC8" w:rsidP="00340A76">
            <w:pPr>
              <w:rPr>
                <w:del w:id="2157" w:author="Jarno Nieminen" w:date="2014-09-04T09:09:00Z"/>
                <w:rFonts w:ascii="Arial" w:eastAsia="Arial Unicode MS" w:hAnsi="Arial"/>
              </w:rPr>
            </w:pPr>
            <w:del w:id="2158"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5096C193" w14:textId="77777777" w:rsidR="00340A76" w:rsidRPr="00D82A73" w:rsidRDefault="00340A76" w:rsidP="00340A76">
            <w:pPr>
              <w:rPr>
                <w:del w:id="2159" w:author="Jarno Nieminen" w:date="2014-09-04T09:09:00Z"/>
                <w:rFonts w:ascii="Arial" w:eastAsia="Arial Unicode MS" w:hAnsi="Arial"/>
              </w:rPr>
            </w:pPr>
            <w:del w:id="2160" w:author="Jarno Nieminen" w:date="2014-09-04T09:09:00Z">
              <w:r>
                <w:rPr>
                  <w:rFonts w:ascii="Arial" w:eastAsia="Arial Unicode MS" w:hAnsi="Arial"/>
                </w:rPr>
                <w:delText>N/A</w:delText>
              </w:r>
            </w:del>
          </w:p>
        </w:tc>
      </w:tr>
      <w:tr w:rsidR="00340A76" w:rsidRPr="00D82A73" w14:paraId="282BBC31" w14:textId="77777777" w:rsidTr="00777602">
        <w:trPr>
          <w:trHeight w:val="217"/>
          <w:del w:id="2161" w:author="Jarno Nieminen" w:date="2014-09-04T09:09:00Z"/>
        </w:trPr>
        <w:tc>
          <w:tcPr>
            <w:tcW w:w="2545" w:type="dxa"/>
            <w:gridSpan w:val="2"/>
          </w:tcPr>
          <w:p w14:paraId="38750601" w14:textId="77777777" w:rsidR="00340A76" w:rsidRPr="00D82A73" w:rsidRDefault="00340A76" w:rsidP="00340A76">
            <w:pPr>
              <w:rPr>
                <w:del w:id="2162" w:author="Jarno Nieminen" w:date="2014-09-04T09:09:00Z"/>
                <w:rFonts w:eastAsia="Arial Unicode MS"/>
              </w:rPr>
            </w:pPr>
            <w:del w:id="2163" w:author="Jarno Nieminen" w:date="2014-09-04T09:09:00Z">
              <w:r w:rsidRPr="00D82A73">
                <w:rPr>
                  <w:rFonts w:eastAsia="Arial Unicode MS"/>
                </w:rPr>
                <w:delText>(input)</w:delText>
              </w:r>
            </w:del>
          </w:p>
        </w:tc>
        <w:tc>
          <w:tcPr>
            <w:tcW w:w="3410" w:type="dxa"/>
          </w:tcPr>
          <w:p w14:paraId="7C741DB7" w14:textId="77777777" w:rsidR="00340A76" w:rsidRPr="00D82A73" w:rsidRDefault="00340A76" w:rsidP="00340A76">
            <w:pPr>
              <w:rPr>
                <w:del w:id="2164" w:author="Jarno Nieminen" w:date="2014-09-04T09:09:00Z"/>
                <w:rFonts w:eastAsia="Arial Unicode MS"/>
              </w:rPr>
            </w:pPr>
            <w:del w:id="2165" w:author="Jarno Nieminen" w:date="2014-09-04T09:09:00Z">
              <w:r w:rsidRPr="00D82A73">
                <w:rPr>
                  <w:rFonts w:eastAsia="Arial Unicode MS"/>
                </w:rPr>
                <w:delText xml:space="preserve">Beskriver frågans inmatningstyp. </w:delText>
              </w:r>
            </w:del>
          </w:p>
          <w:p w14:paraId="0DA4EF04" w14:textId="77777777" w:rsidR="00340A76" w:rsidRPr="00D82A73" w:rsidRDefault="00340A76" w:rsidP="00340A76">
            <w:pPr>
              <w:rPr>
                <w:del w:id="2166" w:author="Jarno Nieminen" w:date="2014-09-04T09:09:00Z"/>
                <w:rFonts w:eastAsia="Arial Unicode MS"/>
              </w:rPr>
            </w:pPr>
            <w:del w:id="2167" w:author="Jarno Nieminen" w:date="2014-09-04T09:09:00Z">
              <w:r w:rsidRPr="00D82A73">
                <w:rPr>
                  <w:rFonts w:eastAsia="Arial Unicode MS"/>
                </w:rPr>
                <w:delText>T.ex. radio(enkelvärde), checkbox(multivärde) eller fritext.</w:delText>
              </w:r>
            </w:del>
          </w:p>
        </w:tc>
        <w:tc>
          <w:tcPr>
            <w:tcW w:w="1140" w:type="dxa"/>
          </w:tcPr>
          <w:p w14:paraId="0B7237E9" w14:textId="77777777" w:rsidR="00340A76" w:rsidRPr="00D82A73" w:rsidRDefault="00340A76" w:rsidP="00340A76">
            <w:pPr>
              <w:rPr>
                <w:del w:id="2168" w:author="Jarno Nieminen" w:date="2014-09-04T09:09:00Z"/>
                <w:rFonts w:eastAsia="Arial Unicode MS"/>
              </w:rPr>
            </w:pPr>
            <w:del w:id="2169" w:author="Jarno Nieminen" w:date="2014-09-04T09:09:00Z">
              <w:r w:rsidRPr="00D82A73">
                <w:rPr>
                  <w:rFonts w:eastAsia="Arial Unicode MS"/>
                </w:rPr>
                <w:delText>KTOV</w:delText>
              </w:r>
            </w:del>
          </w:p>
        </w:tc>
        <w:tc>
          <w:tcPr>
            <w:tcW w:w="717" w:type="dxa"/>
          </w:tcPr>
          <w:p w14:paraId="37D795C0" w14:textId="77777777" w:rsidR="00340A76" w:rsidRPr="00D82A73" w:rsidRDefault="00340A76" w:rsidP="00340A76">
            <w:pPr>
              <w:rPr>
                <w:del w:id="2170" w:author="Jarno Nieminen" w:date="2014-09-04T09:09:00Z"/>
                <w:rFonts w:eastAsia="Arial Unicode MS"/>
              </w:rPr>
            </w:pPr>
            <w:del w:id="2171" w:author="Jarno Nieminen" w:date="2014-09-04T09:09:00Z">
              <w:r w:rsidRPr="00D82A73">
                <w:rPr>
                  <w:rFonts w:eastAsia="Arial Unicode MS"/>
                </w:rPr>
                <w:delText>1</w:delText>
              </w:r>
            </w:del>
          </w:p>
        </w:tc>
        <w:tc>
          <w:tcPr>
            <w:tcW w:w="1803" w:type="dxa"/>
          </w:tcPr>
          <w:p w14:paraId="6498B1C0" w14:textId="77777777" w:rsidR="00340A76" w:rsidRPr="00D82A73" w:rsidRDefault="00340A76" w:rsidP="00340A76">
            <w:pPr>
              <w:rPr>
                <w:del w:id="2172" w:author="Jarno Nieminen" w:date="2014-09-04T09:09:00Z"/>
                <w:rFonts w:eastAsia="Arial Unicode MS"/>
              </w:rPr>
            </w:pPr>
            <w:del w:id="2173" w:author="Jarno Nieminen" w:date="2014-09-04T09:09:00Z">
              <w:r w:rsidRPr="00D82A73">
                <w:rPr>
                  <w:rFonts w:eastAsia="Arial Unicode MS"/>
                </w:rPr>
                <w:delText>KV Inmatningstyp</w:delText>
              </w:r>
            </w:del>
          </w:p>
          <w:p w14:paraId="50E80C22" w14:textId="77777777" w:rsidR="00340A76" w:rsidRPr="00D82A73" w:rsidRDefault="00340A76" w:rsidP="00340A76">
            <w:pPr>
              <w:rPr>
                <w:del w:id="2174" w:author="Jarno Nieminen" w:date="2014-09-04T09:09:00Z"/>
              </w:rPr>
            </w:pPr>
          </w:p>
        </w:tc>
        <w:tc>
          <w:tcPr>
            <w:tcW w:w="1920" w:type="dxa"/>
          </w:tcPr>
          <w:p w14:paraId="71265814" w14:textId="77777777" w:rsidR="00340A76" w:rsidRPr="00D82A73" w:rsidRDefault="00340A76" w:rsidP="00340A76">
            <w:pPr>
              <w:rPr>
                <w:del w:id="2175" w:author="Jarno Nieminen" w:date="2014-09-04T09:09:00Z"/>
                <w:rFonts w:ascii="Arial" w:eastAsia="Arial Unicode MS" w:hAnsi="Arial"/>
              </w:rPr>
            </w:pPr>
          </w:p>
        </w:tc>
        <w:tc>
          <w:tcPr>
            <w:tcW w:w="1200" w:type="dxa"/>
            <w:shd w:val="clear" w:color="auto" w:fill="auto"/>
          </w:tcPr>
          <w:p w14:paraId="670DEE66" w14:textId="77777777" w:rsidR="00340A76" w:rsidRPr="00D82A73" w:rsidRDefault="00B37BC8" w:rsidP="00340A76">
            <w:pPr>
              <w:rPr>
                <w:del w:id="2176" w:author="Jarno Nieminen" w:date="2014-09-04T09:09:00Z"/>
                <w:rFonts w:ascii="Arial" w:eastAsia="Arial Unicode MS" w:hAnsi="Arial"/>
              </w:rPr>
            </w:pPr>
            <w:del w:id="2177"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1C7FB811" w14:textId="77777777" w:rsidR="00340A76" w:rsidRPr="00D82A73" w:rsidRDefault="00B37BC8" w:rsidP="00340A76">
            <w:pPr>
              <w:rPr>
                <w:del w:id="2178" w:author="Jarno Nieminen" w:date="2014-09-04T09:09:00Z"/>
                <w:rFonts w:ascii="Arial" w:eastAsia="Arial Unicode MS" w:hAnsi="Arial"/>
              </w:rPr>
            </w:pPr>
            <w:del w:id="2179"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6AC52510" w14:textId="77777777" w:rsidR="00340A76" w:rsidRPr="00D82A73" w:rsidRDefault="00235080" w:rsidP="00340A76">
            <w:pPr>
              <w:rPr>
                <w:del w:id="2180" w:author="Jarno Nieminen" w:date="2014-09-04T09:09:00Z"/>
                <w:rFonts w:ascii="Arial" w:eastAsia="Arial Unicode MS" w:hAnsi="Arial"/>
              </w:rPr>
            </w:pPr>
            <w:del w:id="2181" w:author="Jarno Nieminen" w:date="2014-09-04T09:09:00Z">
              <w:r>
                <w:rPr>
                  <w:rFonts w:ascii="Arial" w:eastAsia="Arial Unicode MS" w:hAnsi="Arial"/>
                </w:rPr>
                <w:delText>Saknas i V</w:delText>
              </w:r>
              <w:r>
                <w:rPr>
                  <w:rFonts w:ascii="Arial" w:eastAsia="Arial Unicode MS" w:hAnsi="Arial"/>
                </w:rPr>
                <w:noBreakHyphen/>
                <w:delText>TIM 2.2</w:delText>
              </w:r>
            </w:del>
          </w:p>
        </w:tc>
      </w:tr>
      <w:tr w:rsidR="00340A76" w:rsidRPr="00D82A73" w14:paraId="3378145B" w14:textId="77777777" w:rsidTr="00777602">
        <w:trPr>
          <w:trHeight w:val="217"/>
          <w:del w:id="2182" w:author="Jarno Nieminen" w:date="2014-09-04T09:09:00Z"/>
        </w:trPr>
        <w:tc>
          <w:tcPr>
            <w:tcW w:w="2545" w:type="dxa"/>
            <w:gridSpan w:val="2"/>
          </w:tcPr>
          <w:p w14:paraId="30DF7480" w14:textId="77777777" w:rsidR="00340A76" w:rsidRPr="00D82A73" w:rsidRDefault="00340A76" w:rsidP="00340A76">
            <w:pPr>
              <w:rPr>
                <w:del w:id="2183" w:author="Jarno Nieminen" w:date="2014-09-04T09:09:00Z"/>
                <w:rFonts w:eastAsia="Arial Unicode MS"/>
              </w:rPr>
            </w:pPr>
            <w:del w:id="2184" w:author="Jarno Nieminen" w:date="2014-09-04T09:09:00Z">
              <w:r w:rsidRPr="00D82A73">
                <w:rPr>
                  <w:rFonts w:eastAsia="Arial Unicode MS"/>
                </w:rPr>
                <w:delText>(Mandatory)</w:delText>
              </w:r>
            </w:del>
          </w:p>
        </w:tc>
        <w:tc>
          <w:tcPr>
            <w:tcW w:w="3410" w:type="dxa"/>
          </w:tcPr>
          <w:p w14:paraId="07851E08" w14:textId="77777777" w:rsidR="00340A76" w:rsidRPr="00D82A73" w:rsidRDefault="00340A76" w:rsidP="00340A76">
            <w:pPr>
              <w:rPr>
                <w:del w:id="2185" w:author="Jarno Nieminen" w:date="2014-09-04T09:09:00Z"/>
                <w:rFonts w:eastAsia="Arial Unicode MS"/>
              </w:rPr>
            </w:pPr>
            <w:del w:id="2186" w:author="Jarno Nieminen" w:date="2014-09-04T09:09:00Z">
              <w:r w:rsidRPr="00D82A73">
                <w:rPr>
                  <w:rFonts w:eastAsia="Arial Unicode MS"/>
                </w:rPr>
                <w:delText>Indikerar om frågan är obligatorisk.</w:delText>
              </w:r>
            </w:del>
          </w:p>
        </w:tc>
        <w:tc>
          <w:tcPr>
            <w:tcW w:w="1140" w:type="dxa"/>
          </w:tcPr>
          <w:p w14:paraId="18DDCFFB" w14:textId="77777777" w:rsidR="00340A76" w:rsidRPr="00D82A73" w:rsidRDefault="00340A76" w:rsidP="00340A76">
            <w:pPr>
              <w:rPr>
                <w:del w:id="2187" w:author="Jarno Nieminen" w:date="2014-09-04T09:09:00Z"/>
                <w:rFonts w:eastAsia="Arial Unicode MS"/>
              </w:rPr>
            </w:pPr>
            <w:del w:id="2188" w:author="Jarno Nieminen" w:date="2014-09-04T09:09:00Z">
              <w:r w:rsidRPr="00D82A73">
                <w:rPr>
                  <w:rFonts w:eastAsia="Arial Unicode MS"/>
                </w:rPr>
                <w:delText>S/F</w:delText>
              </w:r>
            </w:del>
          </w:p>
        </w:tc>
        <w:tc>
          <w:tcPr>
            <w:tcW w:w="717" w:type="dxa"/>
          </w:tcPr>
          <w:p w14:paraId="10809712" w14:textId="77777777" w:rsidR="00340A76" w:rsidRPr="00D82A73" w:rsidRDefault="00340A76" w:rsidP="00340A76">
            <w:pPr>
              <w:rPr>
                <w:del w:id="2189" w:author="Jarno Nieminen" w:date="2014-09-04T09:09:00Z"/>
                <w:rFonts w:eastAsia="Arial Unicode MS"/>
              </w:rPr>
            </w:pPr>
            <w:del w:id="2190" w:author="Jarno Nieminen" w:date="2014-09-04T09:09:00Z">
              <w:r w:rsidRPr="00D82A73">
                <w:rPr>
                  <w:rFonts w:eastAsia="Arial Unicode MS"/>
                </w:rPr>
                <w:delText>1</w:delText>
              </w:r>
            </w:del>
          </w:p>
        </w:tc>
        <w:tc>
          <w:tcPr>
            <w:tcW w:w="1803" w:type="dxa"/>
          </w:tcPr>
          <w:p w14:paraId="30303A92" w14:textId="77777777" w:rsidR="00340A76" w:rsidRPr="00D82A73" w:rsidRDefault="00340A76" w:rsidP="00340A76">
            <w:pPr>
              <w:rPr>
                <w:del w:id="2191" w:author="Jarno Nieminen" w:date="2014-09-04T09:09:00Z"/>
              </w:rPr>
            </w:pPr>
            <w:del w:id="2192" w:author="Jarno Nieminen" w:date="2014-09-04T09:09:00Z">
              <w:r w:rsidRPr="00D82A73">
                <w:delText>True = obligatorisk fråga</w:delText>
              </w:r>
            </w:del>
          </w:p>
          <w:p w14:paraId="4543D33F" w14:textId="77777777" w:rsidR="00340A76" w:rsidRPr="00D82A73" w:rsidRDefault="00340A76" w:rsidP="00340A76">
            <w:pPr>
              <w:rPr>
                <w:del w:id="2193" w:author="Jarno Nieminen" w:date="2014-09-04T09:09:00Z"/>
                <w:rFonts w:eastAsia="Arial Unicode MS"/>
              </w:rPr>
            </w:pPr>
            <w:del w:id="2194" w:author="Jarno Nieminen" w:date="2014-09-04T09:09:00Z">
              <w:r w:rsidRPr="00D82A73">
                <w:rPr>
                  <w:szCs w:val="20"/>
                </w:rPr>
                <w:delText>False = Frivillig fråga</w:delText>
              </w:r>
            </w:del>
          </w:p>
        </w:tc>
        <w:tc>
          <w:tcPr>
            <w:tcW w:w="1920" w:type="dxa"/>
          </w:tcPr>
          <w:p w14:paraId="560BFA6B" w14:textId="77777777" w:rsidR="00340A76" w:rsidRPr="00D82A73" w:rsidRDefault="00340A76" w:rsidP="00340A76">
            <w:pPr>
              <w:rPr>
                <w:del w:id="2195" w:author="Jarno Nieminen" w:date="2014-09-04T09:09:00Z"/>
                <w:rFonts w:ascii="Arial" w:eastAsia="Arial Unicode MS" w:hAnsi="Arial"/>
              </w:rPr>
            </w:pPr>
          </w:p>
        </w:tc>
        <w:tc>
          <w:tcPr>
            <w:tcW w:w="1200" w:type="dxa"/>
            <w:shd w:val="clear" w:color="auto" w:fill="auto"/>
          </w:tcPr>
          <w:p w14:paraId="2492AF3E" w14:textId="77777777" w:rsidR="00340A76" w:rsidRPr="00D82A73" w:rsidRDefault="00B37BC8" w:rsidP="00340A76">
            <w:pPr>
              <w:rPr>
                <w:del w:id="2196" w:author="Jarno Nieminen" w:date="2014-09-04T09:09:00Z"/>
                <w:rFonts w:ascii="Arial" w:eastAsia="Arial Unicode MS" w:hAnsi="Arial"/>
              </w:rPr>
            </w:pPr>
            <w:del w:id="2197"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2A59A53B" w14:textId="77777777" w:rsidR="00340A76" w:rsidRPr="00D82A73" w:rsidRDefault="00B37BC8" w:rsidP="00340A76">
            <w:pPr>
              <w:rPr>
                <w:del w:id="2198" w:author="Jarno Nieminen" w:date="2014-09-04T09:09:00Z"/>
                <w:rFonts w:ascii="Arial" w:eastAsia="Arial Unicode MS" w:hAnsi="Arial"/>
              </w:rPr>
            </w:pPr>
            <w:del w:id="2199"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4C249BC1" w14:textId="77777777" w:rsidR="00340A76" w:rsidRPr="00D82A73" w:rsidRDefault="00235080" w:rsidP="00340A76">
            <w:pPr>
              <w:rPr>
                <w:del w:id="2200" w:author="Jarno Nieminen" w:date="2014-09-04T09:09:00Z"/>
                <w:rFonts w:ascii="Arial" w:eastAsia="Arial Unicode MS" w:hAnsi="Arial"/>
              </w:rPr>
            </w:pPr>
            <w:del w:id="2201" w:author="Jarno Nieminen" w:date="2014-09-04T09:09:00Z">
              <w:r>
                <w:rPr>
                  <w:rFonts w:ascii="Arial" w:eastAsia="Arial Unicode MS" w:hAnsi="Arial"/>
                </w:rPr>
                <w:delText>Saknas i V</w:delText>
              </w:r>
              <w:r>
                <w:rPr>
                  <w:rFonts w:ascii="Arial" w:eastAsia="Arial Unicode MS" w:hAnsi="Arial"/>
                </w:rPr>
                <w:noBreakHyphen/>
                <w:delText>TIM 2.2</w:delText>
              </w:r>
            </w:del>
          </w:p>
        </w:tc>
      </w:tr>
      <w:tr w:rsidR="00340A76" w:rsidRPr="00D82A73" w14:paraId="3AD02C27" w14:textId="77777777" w:rsidTr="00777602">
        <w:trPr>
          <w:trHeight w:val="217"/>
          <w:del w:id="2202" w:author="Jarno Nieminen" w:date="2014-09-04T09:09:00Z"/>
        </w:trPr>
        <w:tc>
          <w:tcPr>
            <w:tcW w:w="2545" w:type="dxa"/>
            <w:gridSpan w:val="2"/>
          </w:tcPr>
          <w:p w14:paraId="20B1A759" w14:textId="77777777" w:rsidR="00340A76" w:rsidRPr="00D82A73" w:rsidRDefault="00340A76" w:rsidP="00340A76">
            <w:pPr>
              <w:rPr>
                <w:del w:id="2203" w:author="Jarno Nieminen" w:date="2014-09-04T09:09:00Z"/>
                <w:rFonts w:eastAsia="Arial Unicode MS"/>
              </w:rPr>
            </w:pPr>
            <w:del w:id="2204" w:author="Jarno Nieminen" w:date="2014-09-04T09:09:00Z">
              <w:r w:rsidRPr="00D82A73">
                <w:rPr>
                  <w:rFonts w:eastAsia="Arial Unicode MS"/>
                </w:rPr>
                <w:delText>(MaxNumberOf</w:delText>
              </w:r>
              <w:r w:rsidRPr="00D82A73">
                <w:delText>Choices</w:delText>
              </w:r>
              <w:r w:rsidRPr="00D82A73">
                <w:rPr>
                  <w:rFonts w:eastAsia="Arial Unicode MS"/>
                </w:rPr>
                <w:delText>)</w:delText>
              </w:r>
            </w:del>
          </w:p>
        </w:tc>
        <w:tc>
          <w:tcPr>
            <w:tcW w:w="3410" w:type="dxa"/>
          </w:tcPr>
          <w:p w14:paraId="5A6DD553" w14:textId="77777777" w:rsidR="00340A76" w:rsidRPr="00D82A73" w:rsidRDefault="00340A76" w:rsidP="00340A76">
            <w:pPr>
              <w:rPr>
                <w:del w:id="2205" w:author="Jarno Nieminen" w:date="2014-09-04T09:09:00Z"/>
                <w:rFonts w:eastAsia="Arial Unicode MS"/>
              </w:rPr>
            </w:pPr>
            <w:del w:id="2206" w:author="Jarno Nieminen" w:date="2014-09-04T09:09:00Z">
              <w:r w:rsidRPr="00D82A73">
                <w:rPr>
                  <w:rFonts w:eastAsia="Arial Unicode MS"/>
                </w:rPr>
                <w:delText>Indikerar max antal värden som användaren får välja vid  checkbox/multivärde.</w:delText>
              </w:r>
            </w:del>
          </w:p>
        </w:tc>
        <w:tc>
          <w:tcPr>
            <w:tcW w:w="1140" w:type="dxa"/>
          </w:tcPr>
          <w:p w14:paraId="429DC2BE" w14:textId="77777777" w:rsidR="00340A76" w:rsidRPr="00D82A73" w:rsidRDefault="00340A76" w:rsidP="00340A76">
            <w:pPr>
              <w:rPr>
                <w:del w:id="2207" w:author="Jarno Nieminen" w:date="2014-09-04T09:09:00Z"/>
                <w:rFonts w:eastAsia="Arial Unicode MS"/>
              </w:rPr>
            </w:pPr>
            <w:del w:id="2208" w:author="Jarno Nieminen" w:date="2014-09-04T09:09:00Z">
              <w:r w:rsidRPr="00D82A73">
                <w:rPr>
                  <w:rFonts w:eastAsia="Arial Unicode MS"/>
                </w:rPr>
                <w:delText>VÄ</w:delText>
              </w:r>
            </w:del>
          </w:p>
        </w:tc>
        <w:tc>
          <w:tcPr>
            <w:tcW w:w="717" w:type="dxa"/>
          </w:tcPr>
          <w:p w14:paraId="3944DAF3" w14:textId="77777777" w:rsidR="00340A76" w:rsidRPr="00D82A73" w:rsidRDefault="00340A76" w:rsidP="00340A76">
            <w:pPr>
              <w:rPr>
                <w:del w:id="2209" w:author="Jarno Nieminen" w:date="2014-09-04T09:09:00Z"/>
                <w:rFonts w:eastAsia="Arial Unicode MS"/>
              </w:rPr>
            </w:pPr>
            <w:del w:id="2210" w:author="Jarno Nieminen" w:date="2014-09-04T09:09:00Z">
              <w:r w:rsidRPr="00D82A73">
                <w:rPr>
                  <w:rFonts w:eastAsia="Arial Unicode MS"/>
                </w:rPr>
                <w:delText>0..1</w:delText>
              </w:r>
            </w:del>
          </w:p>
        </w:tc>
        <w:tc>
          <w:tcPr>
            <w:tcW w:w="1803" w:type="dxa"/>
          </w:tcPr>
          <w:p w14:paraId="219073A5" w14:textId="77777777" w:rsidR="00340A76" w:rsidRPr="00D82A73" w:rsidRDefault="00340A76" w:rsidP="00340A76">
            <w:pPr>
              <w:rPr>
                <w:del w:id="2211" w:author="Jarno Nieminen" w:date="2014-09-04T09:09:00Z"/>
                <w:rFonts w:eastAsia="Arial Unicode MS"/>
              </w:rPr>
            </w:pPr>
          </w:p>
        </w:tc>
        <w:tc>
          <w:tcPr>
            <w:tcW w:w="1920" w:type="dxa"/>
          </w:tcPr>
          <w:p w14:paraId="3DB152D7" w14:textId="77777777" w:rsidR="00340A76" w:rsidRPr="00D82A73" w:rsidRDefault="00340A76" w:rsidP="00340A76">
            <w:pPr>
              <w:rPr>
                <w:del w:id="2212" w:author="Jarno Nieminen" w:date="2014-09-04T09:09:00Z"/>
                <w:rFonts w:ascii="Arial" w:eastAsia="Arial Unicode MS" w:hAnsi="Arial"/>
              </w:rPr>
            </w:pPr>
            <w:del w:id="2213" w:author="Jarno Nieminen" w:date="2014-09-04T09:09:00Z">
              <w:r w:rsidRPr="00D82A73">
                <w:rPr>
                  <w:rFonts w:ascii="Arial" w:eastAsia="Arial Unicode MS" w:hAnsi="Arial"/>
                </w:rPr>
                <w:delText>Information till användaren.</w:delText>
              </w:r>
            </w:del>
          </w:p>
          <w:p w14:paraId="56C3CA09" w14:textId="77777777" w:rsidR="00340A76" w:rsidRPr="00D82A73" w:rsidRDefault="00340A76" w:rsidP="00340A76">
            <w:pPr>
              <w:rPr>
                <w:del w:id="2214" w:author="Jarno Nieminen" w:date="2014-09-04T09:09:00Z"/>
                <w:rFonts w:ascii="Arial" w:eastAsia="Arial Unicode MS" w:hAnsi="Arial"/>
              </w:rPr>
            </w:pPr>
            <w:del w:id="2215" w:author="Jarno Nieminen" w:date="2014-09-04T09:09:00Z">
              <w:r w:rsidRPr="00D82A73">
                <w:rPr>
                  <w:rFonts w:ascii="Arial" w:eastAsia="Arial Unicode MS" w:hAnsi="Arial"/>
                </w:rPr>
                <w:delText>Kan användas för att validera inmatning av konsument.</w:delText>
              </w:r>
            </w:del>
          </w:p>
        </w:tc>
        <w:tc>
          <w:tcPr>
            <w:tcW w:w="1200" w:type="dxa"/>
            <w:shd w:val="clear" w:color="auto" w:fill="auto"/>
          </w:tcPr>
          <w:p w14:paraId="302AA37F" w14:textId="77777777" w:rsidR="00340A76" w:rsidRPr="00D82A73" w:rsidRDefault="00B37BC8" w:rsidP="00340A76">
            <w:pPr>
              <w:rPr>
                <w:del w:id="2216" w:author="Jarno Nieminen" w:date="2014-09-04T09:09:00Z"/>
                <w:rFonts w:ascii="Arial" w:eastAsia="Arial Unicode MS" w:hAnsi="Arial"/>
              </w:rPr>
            </w:pPr>
            <w:del w:id="2217"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6ECF0C03" w14:textId="77777777" w:rsidR="00340A76" w:rsidRPr="00D82A73" w:rsidRDefault="00B37BC8" w:rsidP="00340A76">
            <w:pPr>
              <w:rPr>
                <w:del w:id="2218" w:author="Jarno Nieminen" w:date="2014-09-04T09:09:00Z"/>
                <w:rFonts w:ascii="Arial" w:eastAsia="Arial Unicode MS" w:hAnsi="Arial"/>
              </w:rPr>
            </w:pPr>
            <w:del w:id="2219"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180CB6DE" w14:textId="77777777" w:rsidR="00340A76" w:rsidRPr="00D82A73" w:rsidRDefault="00340A76" w:rsidP="00340A76">
            <w:pPr>
              <w:rPr>
                <w:del w:id="2220" w:author="Jarno Nieminen" w:date="2014-09-04T09:09:00Z"/>
                <w:rFonts w:ascii="Arial" w:eastAsia="Arial Unicode MS" w:hAnsi="Arial"/>
              </w:rPr>
            </w:pPr>
            <w:del w:id="2221" w:author="Jarno Nieminen" w:date="2014-09-04T09:09:00Z">
              <w:r>
                <w:rPr>
                  <w:rFonts w:ascii="Arial" w:eastAsia="Arial Unicode MS" w:hAnsi="Arial"/>
                </w:rPr>
                <w:delText>N/A</w:delText>
              </w:r>
            </w:del>
          </w:p>
        </w:tc>
      </w:tr>
      <w:tr w:rsidR="00340A76" w:rsidRPr="00D82A73" w14:paraId="3F26209F" w14:textId="77777777" w:rsidTr="00777602">
        <w:trPr>
          <w:trHeight w:val="217"/>
          <w:del w:id="2222" w:author="Jarno Nieminen" w:date="2014-09-04T09:09:00Z"/>
        </w:trPr>
        <w:tc>
          <w:tcPr>
            <w:tcW w:w="2545" w:type="dxa"/>
            <w:gridSpan w:val="2"/>
          </w:tcPr>
          <w:p w14:paraId="5F3AB546" w14:textId="77777777" w:rsidR="00340A76" w:rsidRPr="00D82A73" w:rsidRDefault="00340A76" w:rsidP="00340A76">
            <w:pPr>
              <w:rPr>
                <w:del w:id="2223" w:author="Jarno Nieminen" w:date="2014-09-04T09:09:00Z"/>
                <w:rFonts w:eastAsia="Arial Unicode MS"/>
              </w:rPr>
            </w:pPr>
            <w:del w:id="2224" w:author="Jarno Nieminen" w:date="2014-09-04T09:09:00Z">
              <w:r w:rsidRPr="00D82A73">
                <w:rPr>
                  <w:rFonts w:eastAsia="Arial Unicode MS"/>
                </w:rPr>
                <w:delText>(MinNumberOf</w:delText>
              </w:r>
              <w:r w:rsidRPr="00D82A73">
                <w:delText>Choices</w:delText>
              </w:r>
              <w:r w:rsidRPr="00D82A73">
                <w:rPr>
                  <w:rFonts w:eastAsia="Arial Unicode MS"/>
                </w:rPr>
                <w:delText>)</w:delText>
              </w:r>
            </w:del>
          </w:p>
        </w:tc>
        <w:tc>
          <w:tcPr>
            <w:tcW w:w="3410" w:type="dxa"/>
          </w:tcPr>
          <w:p w14:paraId="6A4927DA" w14:textId="77777777" w:rsidR="00340A76" w:rsidRPr="00D82A73" w:rsidRDefault="00340A76" w:rsidP="00340A76">
            <w:pPr>
              <w:rPr>
                <w:del w:id="2225" w:author="Jarno Nieminen" w:date="2014-09-04T09:09:00Z"/>
                <w:rFonts w:eastAsia="Arial Unicode MS"/>
              </w:rPr>
            </w:pPr>
            <w:del w:id="2226" w:author="Jarno Nieminen" w:date="2014-09-04T09:09:00Z">
              <w:r w:rsidRPr="00D82A73">
                <w:rPr>
                  <w:rFonts w:eastAsia="Arial Unicode MS"/>
                </w:rPr>
                <w:delText>Indikerar min. antal värden som användaren får välja vid  checkbox/multivärde.</w:delText>
              </w:r>
            </w:del>
          </w:p>
        </w:tc>
        <w:tc>
          <w:tcPr>
            <w:tcW w:w="1140" w:type="dxa"/>
          </w:tcPr>
          <w:p w14:paraId="138AC5D7" w14:textId="77777777" w:rsidR="00340A76" w:rsidRPr="00D82A73" w:rsidRDefault="00340A76" w:rsidP="00340A76">
            <w:pPr>
              <w:rPr>
                <w:del w:id="2227" w:author="Jarno Nieminen" w:date="2014-09-04T09:09:00Z"/>
                <w:rFonts w:eastAsia="Arial Unicode MS"/>
              </w:rPr>
            </w:pPr>
            <w:del w:id="2228" w:author="Jarno Nieminen" w:date="2014-09-04T09:09:00Z">
              <w:r w:rsidRPr="00D82A73">
                <w:rPr>
                  <w:rFonts w:eastAsia="Arial Unicode MS"/>
                </w:rPr>
                <w:delText>VÄ</w:delText>
              </w:r>
            </w:del>
          </w:p>
        </w:tc>
        <w:tc>
          <w:tcPr>
            <w:tcW w:w="717" w:type="dxa"/>
          </w:tcPr>
          <w:p w14:paraId="4DD4954F" w14:textId="77777777" w:rsidR="00340A76" w:rsidRPr="00D82A73" w:rsidRDefault="00340A76" w:rsidP="00340A76">
            <w:pPr>
              <w:rPr>
                <w:del w:id="2229" w:author="Jarno Nieminen" w:date="2014-09-04T09:09:00Z"/>
                <w:rFonts w:eastAsia="Arial Unicode MS"/>
              </w:rPr>
            </w:pPr>
            <w:del w:id="2230" w:author="Jarno Nieminen" w:date="2014-09-04T09:09:00Z">
              <w:r w:rsidRPr="00D82A73">
                <w:rPr>
                  <w:rFonts w:eastAsia="Arial Unicode MS"/>
                </w:rPr>
                <w:delText>0..1</w:delText>
              </w:r>
            </w:del>
          </w:p>
        </w:tc>
        <w:tc>
          <w:tcPr>
            <w:tcW w:w="1803" w:type="dxa"/>
          </w:tcPr>
          <w:p w14:paraId="6F70C71F" w14:textId="77777777" w:rsidR="00340A76" w:rsidRPr="00D82A73" w:rsidRDefault="00340A76" w:rsidP="00340A76">
            <w:pPr>
              <w:rPr>
                <w:del w:id="2231" w:author="Jarno Nieminen" w:date="2014-09-04T09:09:00Z"/>
                <w:rFonts w:eastAsia="Arial Unicode MS"/>
              </w:rPr>
            </w:pPr>
          </w:p>
        </w:tc>
        <w:tc>
          <w:tcPr>
            <w:tcW w:w="1920" w:type="dxa"/>
          </w:tcPr>
          <w:p w14:paraId="5493DEC8" w14:textId="77777777" w:rsidR="00340A76" w:rsidRPr="00D82A73" w:rsidRDefault="00340A76" w:rsidP="00340A76">
            <w:pPr>
              <w:rPr>
                <w:del w:id="2232" w:author="Jarno Nieminen" w:date="2014-09-04T09:09:00Z"/>
                <w:rFonts w:ascii="Arial" w:eastAsia="Arial Unicode MS" w:hAnsi="Arial"/>
              </w:rPr>
            </w:pPr>
            <w:del w:id="2233" w:author="Jarno Nieminen" w:date="2014-09-04T09:09:00Z">
              <w:r w:rsidRPr="00D82A73">
                <w:rPr>
                  <w:rFonts w:ascii="Arial" w:eastAsia="Arial Unicode MS" w:hAnsi="Arial"/>
                </w:rPr>
                <w:delText>Information till användaren.</w:delText>
              </w:r>
            </w:del>
          </w:p>
          <w:p w14:paraId="47D6757F" w14:textId="77777777" w:rsidR="00340A76" w:rsidRPr="00D82A73" w:rsidRDefault="00340A76" w:rsidP="00340A76">
            <w:pPr>
              <w:rPr>
                <w:del w:id="2234" w:author="Jarno Nieminen" w:date="2014-09-04T09:09:00Z"/>
                <w:rFonts w:ascii="Arial" w:eastAsia="Arial Unicode MS" w:hAnsi="Arial"/>
              </w:rPr>
            </w:pPr>
            <w:del w:id="2235" w:author="Jarno Nieminen" w:date="2014-09-04T09:09:00Z">
              <w:r w:rsidRPr="00D82A73">
                <w:rPr>
                  <w:rFonts w:ascii="Arial" w:eastAsia="Arial Unicode MS" w:hAnsi="Arial"/>
                </w:rPr>
                <w:delText>Kan användas för att validera inmatning av konsument.</w:delText>
              </w:r>
            </w:del>
          </w:p>
        </w:tc>
        <w:tc>
          <w:tcPr>
            <w:tcW w:w="1200" w:type="dxa"/>
            <w:shd w:val="clear" w:color="auto" w:fill="auto"/>
          </w:tcPr>
          <w:p w14:paraId="096676FC" w14:textId="77777777" w:rsidR="00340A76" w:rsidRPr="00D82A73" w:rsidRDefault="00B37BC8" w:rsidP="00340A76">
            <w:pPr>
              <w:rPr>
                <w:del w:id="2236" w:author="Jarno Nieminen" w:date="2014-09-04T09:09:00Z"/>
                <w:rFonts w:ascii="Arial" w:eastAsia="Arial Unicode MS" w:hAnsi="Arial"/>
              </w:rPr>
            </w:pPr>
            <w:del w:id="2237"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3AEF5FF6" w14:textId="77777777" w:rsidR="00340A76" w:rsidRPr="00D82A73" w:rsidRDefault="00B37BC8" w:rsidP="00340A76">
            <w:pPr>
              <w:rPr>
                <w:del w:id="2238" w:author="Jarno Nieminen" w:date="2014-09-04T09:09:00Z"/>
                <w:rFonts w:ascii="Arial" w:eastAsia="Arial Unicode MS" w:hAnsi="Arial"/>
              </w:rPr>
            </w:pPr>
            <w:del w:id="2239"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0C4145F9" w14:textId="77777777" w:rsidR="00340A76" w:rsidRPr="00D82A73" w:rsidRDefault="00340A76" w:rsidP="00340A76">
            <w:pPr>
              <w:rPr>
                <w:del w:id="2240" w:author="Jarno Nieminen" w:date="2014-09-04T09:09:00Z"/>
                <w:rFonts w:ascii="Arial" w:eastAsia="Arial Unicode MS" w:hAnsi="Arial"/>
              </w:rPr>
            </w:pPr>
            <w:del w:id="2241" w:author="Jarno Nieminen" w:date="2014-09-04T09:09:00Z">
              <w:r>
                <w:rPr>
                  <w:rFonts w:ascii="Arial" w:eastAsia="Arial Unicode MS" w:hAnsi="Arial"/>
                </w:rPr>
                <w:delText>N/A</w:delText>
              </w:r>
            </w:del>
          </w:p>
        </w:tc>
      </w:tr>
      <w:tr w:rsidR="00340A76" w:rsidRPr="00D82A73" w14:paraId="716D3463" w14:textId="77777777" w:rsidTr="00777602">
        <w:trPr>
          <w:trHeight w:val="217"/>
          <w:del w:id="2242" w:author="Jarno Nieminen" w:date="2014-09-04T09:09:00Z"/>
        </w:trPr>
        <w:tc>
          <w:tcPr>
            <w:tcW w:w="2545" w:type="dxa"/>
            <w:gridSpan w:val="2"/>
          </w:tcPr>
          <w:p w14:paraId="34BE5252" w14:textId="77777777" w:rsidR="00340A76" w:rsidRPr="00D82A73" w:rsidRDefault="00340A76" w:rsidP="00340A76">
            <w:pPr>
              <w:rPr>
                <w:del w:id="2243" w:author="Jarno Nieminen" w:date="2014-09-04T09:09:00Z"/>
                <w:rFonts w:eastAsia="Arial Unicode MS"/>
              </w:rPr>
            </w:pPr>
            <w:del w:id="2244" w:author="Jarno Nieminen" w:date="2014-09-04T09:09:00Z">
              <w:r w:rsidRPr="00D82A73">
                <w:rPr>
                  <w:rFonts w:eastAsia="Arial Unicode MS"/>
                </w:rPr>
                <w:delText>(InputUnit)</w:delText>
              </w:r>
            </w:del>
          </w:p>
        </w:tc>
        <w:tc>
          <w:tcPr>
            <w:tcW w:w="3410" w:type="dxa"/>
          </w:tcPr>
          <w:p w14:paraId="0468F679" w14:textId="77777777" w:rsidR="00340A76" w:rsidRPr="00D82A73" w:rsidRDefault="00340A76" w:rsidP="00340A76">
            <w:pPr>
              <w:rPr>
                <w:del w:id="2245" w:author="Jarno Nieminen" w:date="2014-09-04T09:09:00Z"/>
                <w:rFonts w:eastAsia="Arial Unicode MS"/>
              </w:rPr>
            </w:pPr>
            <w:del w:id="2246" w:author="Jarno Nieminen" w:date="2014-09-04T09:09:00Z">
              <w:r w:rsidRPr="00D82A73">
                <w:rPr>
                  <w:rFonts w:eastAsia="Arial Unicode MS"/>
                </w:rPr>
                <w:delText>Typ av enhet.</w:delText>
              </w:r>
            </w:del>
          </w:p>
          <w:p w14:paraId="49C43BE6" w14:textId="77777777" w:rsidR="00340A76" w:rsidRPr="00D82A73" w:rsidRDefault="00340A76" w:rsidP="00340A76">
            <w:pPr>
              <w:rPr>
                <w:del w:id="2247" w:author="Jarno Nieminen" w:date="2014-09-04T09:09:00Z"/>
                <w:rFonts w:eastAsia="Arial Unicode MS"/>
              </w:rPr>
            </w:pPr>
            <w:del w:id="2248" w:author="Jarno Nieminen" w:date="2014-09-04T09:09:00Z">
              <w:r w:rsidRPr="00D82A73">
                <w:rPr>
                  <w:rFonts w:eastAsia="Arial Unicode MS"/>
                </w:rPr>
                <w:delText>T.ex. kg, m</w:delText>
              </w:r>
            </w:del>
          </w:p>
        </w:tc>
        <w:tc>
          <w:tcPr>
            <w:tcW w:w="1140" w:type="dxa"/>
          </w:tcPr>
          <w:p w14:paraId="083ACC63" w14:textId="77777777" w:rsidR="00340A76" w:rsidRPr="00D82A73" w:rsidRDefault="00340A76" w:rsidP="00340A76">
            <w:pPr>
              <w:rPr>
                <w:del w:id="2249" w:author="Jarno Nieminen" w:date="2014-09-04T09:09:00Z"/>
                <w:rFonts w:eastAsia="Arial Unicode MS"/>
              </w:rPr>
            </w:pPr>
            <w:del w:id="2250" w:author="Jarno Nieminen" w:date="2014-09-04T09:09:00Z">
              <w:r w:rsidRPr="00D82A73">
                <w:rPr>
                  <w:rFonts w:eastAsia="Arial Unicode MS"/>
                </w:rPr>
                <w:delText>KTOV</w:delText>
              </w:r>
            </w:del>
          </w:p>
        </w:tc>
        <w:tc>
          <w:tcPr>
            <w:tcW w:w="717" w:type="dxa"/>
          </w:tcPr>
          <w:p w14:paraId="52BF9FAC" w14:textId="77777777" w:rsidR="00340A76" w:rsidRPr="00D82A73" w:rsidRDefault="00340A76" w:rsidP="00340A76">
            <w:pPr>
              <w:rPr>
                <w:del w:id="2251" w:author="Jarno Nieminen" w:date="2014-09-04T09:09:00Z"/>
                <w:rFonts w:eastAsia="Arial Unicode MS"/>
              </w:rPr>
            </w:pPr>
            <w:del w:id="2252" w:author="Jarno Nieminen" w:date="2014-09-04T09:09:00Z">
              <w:r w:rsidRPr="00D82A73">
                <w:rPr>
                  <w:rFonts w:eastAsia="Arial Unicode MS"/>
                </w:rPr>
                <w:delText>0..1</w:delText>
              </w:r>
            </w:del>
          </w:p>
        </w:tc>
        <w:tc>
          <w:tcPr>
            <w:tcW w:w="1803" w:type="dxa"/>
          </w:tcPr>
          <w:p w14:paraId="1C5D5BAF" w14:textId="77777777" w:rsidR="00340A76" w:rsidRPr="00D82A73" w:rsidRDefault="00340A76" w:rsidP="00340A76">
            <w:pPr>
              <w:rPr>
                <w:del w:id="2253" w:author="Jarno Nieminen" w:date="2014-09-04T09:09:00Z"/>
                <w:rFonts w:eastAsia="Arial Unicode MS"/>
              </w:rPr>
            </w:pPr>
            <w:del w:id="2254" w:author="Jarno Nieminen" w:date="2014-09-04T09:09:00Z">
              <w:r w:rsidRPr="00D82A73">
                <w:delText>KV enhet</w:delText>
              </w:r>
            </w:del>
          </w:p>
        </w:tc>
        <w:tc>
          <w:tcPr>
            <w:tcW w:w="1920" w:type="dxa"/>
          </w:tcPr>
          <w:p w14:paraId="44930604" w14:textId="77777777" w:rsidR="00340A76" w:rsidRPr="00D82A73" w:rsidRDefault="00340A76" w:rsidP="00340A76">
            <w:pPr>
              <w:rPr>
                <w:del w:id="2255" w:author="Jarno Nieminen" w:date="2014-09-04T09:09:00Z"/>
                <w:rFonts w:ascii="Arial" w:eastAsia="Arial Unicode MS" w:hAnsi="Arial"/>
              </w:rPr>
            </w:pPr>
          </w:p>
        </w:tc>
        <w:tc>
          <w:tcPr>
            <w:tcW w:w="1200" w:type="dxa"/>
            <w:shd w:val="clear" w:color="auto" w:fill="auto"/>
          </w:tcPr>
          <w:p w14:paraId="575A9F31" w14:textId="77777777" w:rsidR="00340A76" w:rsidRPr="00D82A73" w:rsidRDefault="00B37BC8" w:rsidP="00340A76">
            <w:pPr>
              <w:rPr>
                <w:del w:id="2256" w:author="Jarno Nieminen" w:date="2014-09-04T09:09:00Z"/>
                <w:rFonts w:ascii="Arial" w:eastAsia="Arial Unicode MS" w:hAnsi="Arial"/>
              </w:rPr>
            </w:pPr>
            <w:del w:id="2257"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4A9A0F8A" w14:textId="77777777" w:rsidR="00340A76" w:rsidRPr="00D82A73" w:rsidRDefault="00B37BC8" w:rsidP="00340A76">
            <w:pPr>
              <w:rPr>
                <w:del w:id="2258" w:author="Jarno Nieminen" w:date="2014-09-04T09:09:00Z"/>
                <w:rFonts w:ascii="Arial" w:eastAsia="Arial Unicode MS" w:hAnsi="Arial"/>
              </w:rPr>
            </w:pPr>
            <w:del w:id="2259"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1352FAD3" w14:textId="77777777" w:rsidR="00340A76" w:rsidRPr="00D82A73" w:rsidRDefault="00334441" w:rsidP="00340A76">
            <w:pPr>
              <w:rPr>
                <w:del w:id="2260" w:author="Jarno Nieminen" w:date="2014-09-04T09:09:00Z"/>
                <w:rFonts w:ascii="Arial" w:eastAsia="Arial Unicode MS" w:hAnsi="Arial"/>
              </w:rPr>
            </w:pPr>
            <w:del w:id="2261" w:author="Jarno Nieminen" w:date="2014-09-04T09:09:00Z">
              <w:r>
                <w:rPr>
                  <w:rFonts w:ascii="Arial" w:eastAsia="Arial Unicode MS" w:hAnsi="Arial"/>
                </w:rPr>
                <w:delText>Kv</w:delText>
              </w:r>
              <w:r w:rsidR="00235080">
                <w:rPr>
                  <w:rFonts w:ascii="Arial" w:eastAsia="Arial Unicode MS" w:hAnsi="Arial"/>
                </w:rPr>
                <w:delText xml:space="preserve"> enhet</w:delText>
              </w:r>
            </w:del>
          </w:p>
        </w:tc>
      </w:tr>
      <w:tr w:rsidR="00340A76" w:rsidRPr="00D82A73" w14:paraId="47602999" w14:textId="77777777" w:rsidTr="00777602">
        <w:trPr>
          <w:trHeight w:val="217"/>
          <w:del w:id="2262" w:author="Jarno Nieminen" w:date="2014-09-04T09:09:00Z"/>
        </w:trPr>
        <w:tc>
          <w:tcPr>
            <w:tcW w:w="2545" w:type="dxa"/>
            <w:gridSpan w:val="2"/>
          </w:tcPr>
          <w:p w14:paraId="057F9B9A" w14:textId="77777777" w:rsidR="00340A76" w:rsidRPr="00D82A73" w:rsidRDefault="00340A76" w:rsidP="00340A76">
            <w:pPr>
              <w:rPr>
                <w:del w:id="2263" w:author="Jarno Nieminen" w:date="2014-09-04T09:09:00Z"/>
                <w:rFonts w:eastAsia="Arial Unicode MS"/>
              </w:rPr>
            </w:pPr>
            <w:del w:id="2264" w:author="Jarno Nieminen" w:date="2014-09-04T09:09:00Z">
              <w:r w:rsidRPr="00D82A73">
                <w:rPr>
                  <w:rFonts w:eastAsia="Arial Unicode MS"/>
                </w:rPr>
                <w:delText>(AnswerMax)</w:delText>
              </w:r>
            </w:del>
          </w:p>
        </w:tc>
        <w:tc>
          <w:tcPr>
            <w:tcW w:w="3410" w:type="dxa"/>
          </w:tcPr>
          <w:p w14:paraId="0B810A23" w14:textId="77777777" w:rsidR="00340A76" w:rsidRPr="00D82A73" w:rsidRDefault="00340A76" w:rsidP="00340A76">
            <w:pPr>
              <w:rPr>
                <w:del w:id="2265" w:author="Jarno Nieminen" w:date="2014-09-04T09:09:00Z"/>
                <w:rFonts w:eastAsia="Arial Unicode MS"/>
              </w:rPr>
            </w:pPr>
            <w:del w:id="2266" w:author="Jarno Nieminen" w:date="2014-09-04T09:09:00Z">
              <w:r w:rsidRPr="00D82A73">
                <w:rPr>
                  <w:rFonts w:eastAsia="Arial Unicode MS"/>
                </w:rPr>
                <w:delText>Specificerar maxvärde för inmatning. (Gäller typ: number, date)</w:delText>
              </w:r>
            </w:del>
          </w:p>
          <w:p w14:paraId="706E941D" w14:textId="77777777" w:rsidR="00340A76" w:rsidRPr="00D82A73" w:rsidRDefault="00340A76" w:rsidP="00340A76">
            <w:pPr>
              <w:rPr>
                <w:del w:id="2267" w:author="Jarno Nieminen" w:date="2014-09-04T09:09:00Z"/>
                <w:rFonts w:eastAsia="Arial Unicode MS"/>
              </w:rPr>
            </w:pPr>
            <w:del w:id="2268" w:author="Jarno Nieminen" w:date="2014-09-04T09:09:00Z">
              <w:r w:rsidRPr="00D82A73">
                <w:rPr>
                  <w:rFonts w:eastAsia="Arial Unicode MS"/>
                </w:rPr>
                <w:delText>T.ex: Ett värde får inte överskrida 10. Blodtryck, rimlighetsparameter.</w:delText>
              </w:r>
            </w:del>
          </w:p>
        </w:tc>
        <w:tc>
          <w:tcPr>
            <w:tcW w:w="1140" w:type="dxa"/>
          </w:tcPr>
          <w:p w14:paraId="5D350D9A" w14:textId="77777777" w:rsidR="00340A76" w:rsidRPr="00D82A73" w:rsidRDefault="00340A76" w:rsidP="00340A76">
            <w:pPr>
              <w:rPr>
                <w:del w:id="2269" w:author="Jarno Nieminen" w:date="2014-09-04T09:09:00Z"/>
                <w:rFonts w:eastAsia="Arial Unicode MS"/>
              </w:rPr>
            </w:pPr>
            <w:del w:id="2270" w:author="Jarno Nieminen" w:date="2014-09-04T09:09:00Z">
              <w:r w:rsidRPr="00D82A73">
                <w:rPr>
                  <w:rFonts w:eastAsia="Arial Unicode MS"/>
                </w:rPr>
                <w:delText>VÅ</w:delText>
              </w:r>
            </w:del>
          </w:p>
        </w:tc>
        <w:tc>
          <w:tcPr>
            <w:tcW w:w="717" w:type="dxa"/>
          </w:tcPr>
          <w:p w14:paraId="5757AA88" w14:textId="77777777" w:rsidR="00340A76" w:rsidRPr="00D82A73" w:rsidRDefault="00340A76" w:rsidP="00340A76">
            <w:pPr>
              <w:rPr>
                <w:del w:id="2271" w:author="Jarno Nieminen" w:date="2014-09-04T09:09:00Z"/>
                <w:rFonts w:eastAsia="Arial Unicode MS"/>
              </w:rPr>
            </w:pPr>
            <w:del w:id="2272" w:author="Jarno Nieminen" w:date="2014-09-04T09:09:00Z">
              <w:r w:rsidRPr="00D82A73">
                <w:rPr>
                  <w:rFonts w:eastAsia="Arial Unicode MS"/>
                </w:rPr>
                <w:delText>0..1</w:delText>
              </w:r>
            </w:del>
          </w:p>
        </w:tc>
        <w:tc>
          <w:tcPr>
            <w:tcW w:w="1803" w:type="dxa"/>
          </w:tcPr>
          <w:p w14:paraId="5935F839" w14:textId="77777777" w:rsidR="00340A76" w:rsidRPr="00D82A73" w:rsidRDefault="00340A76" w:rsidP="00340A76">
            <w:pPr>
              <w:rPr>
                <w:del w:id="2273" w:author="Jarno Nieminen" w:date="2014-09-04T09:09:00Z"/>
                <w:rFonts w:eastAsia="Arial Unicode MS"/>
              </w:rPr>
            </w:pPr>
          </w:p>
        </w:tc>
        <w:tc>
          <w:tcPr>
            <w:tcW w:w="1920" w:type="dxa"/>
          </w:tcPr>
          <w:p w14:paraId="0680943A" w14:textId="77777777" w:rsidR="00340A76" w:rsidRPr="00D82A73" w:rsidRDefault="00340A76" w:rsidP="00340A76">
            <w:pPr>
              <w:rPr>
                <w:del w:id="2274" w:author="Jarno Nieminen" w:date="2014-09-04T09:09:00Z"/>
                <w:rFonts w:ascii="Arial" w:eastAsia="Arial Unicode MS" w:hAnsi="Arial"/>
              </w:rPr>
            </w:pPr>
            <w:del w:id="2275" w:author="Jarno Nieminen" w:date="2014-09-04T09:09:00Z">
              <w:r w:rsidRPr="00D82A73">
                <w:rPr>
                  <w:rFonts w:ascii="Arial" w:eastAsia="Arial Unicode MS" w:hAnsi="Arial"/>
                </w:rPr>
                <w:delText>Kan valideras av konsumerandesystem.</w:delText>
              </w:r>
            </w:del>
          </w:p>
        </w:tc>
        <w:tc>
          <w:tcPr>
            <w:tcW w:w="1200" w:type="dxa"/>
            <w:shd w:val="clear" w:color="auto" w:fill="auto"/>
          </w:tcPr>
          <w:p w14:paraId="0DC32FAB" w14:textId="77777777" w:rsidR="00340A76" w:rsidRPr="00D82A73" w:rsidRDefault="00B37BC8" w:rsidP="00340A76">
            <w:pPr>
              <w:rPr>
                <w:del w:id="2276" w:author="Jarno Nieminen" w:date="2014-09-04T09:09:00Z"/>
                <w:rFonts w:ascii="Arial" w:eastAsia="Arial Unicode MS" w:hAnsi="Arial"/>
              </w:rPr>
            </w:pPr>
            <w:del w:id="2277"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14086840" w14:textId="77777777" w:rsidR="00340A76" w:rsidRPr="00D82A73" w:rsidRDefault="00B37BC8" w:rsidP="00340A76">
            <w:pPr>
              <w:rPr>
                <w:del w:id="2278" w:author="Jarno Nieminen" w:date="2014-09-04T09:09:00Z"/>
                <w:rFonts w:ascii="Arial" w:eastAsia="Arial Unicode MS" w:hAnsi="Arial"/>
              </w:rPr>
            </w:pPr>
            <w:del w:id="2279"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21940A69" w14:textId="77777777" w:rsidR="00340A76" w:rsidRPr="00D82A73" w:rsidRDefault="00340A76" w:rsidP="00340A76">
            <w:pPr>
              <w:rPr>
                <w:del w:id="2280" w:author="Jarno Nieminen" w:date="2014-09-04T09:09:00Z"/>
                <w:rFonts w:ascii="Arial" w:eastAsia="Arial Unicode MS" w:hAnsi="Arial"/>
              </w:rPr>
            </w:pPr>
            <w:del w:id="2281" w:author="Jarno Nieminen" w:date="2014-09-04T09:09:00Z">
              <w:r>
                <w:rPr>
                  <w:rFonts w:ascii="Arial" w:eastAsia="Arial Unicode MS" w:hAnsi="Arial"/>
                </w:rPr>
                <w:delText>N/A</w:delText>
              </w:r>
            </w:del>
          </w:p>
        </w:tc>
      </w:tr>
      <w:tr w:rsidR="00340A76" w:rsidRPr="00D82A73" w14:paraId="05D2C7F7" w14:textId="77777777" w:rsidTr="00777602">
        <w:trPr>
          <w:trHeight w:val="217"/>
          <w:del w:id="2282" w:author="Jarno Nieminen" w:date="2014-09-04T09:09:00Z"/>
        </w:trPr>
        <w:tc>
          <w:tcPr>
            <w:tcW w:w="2545" w:type="dxa"/>
            <w:gridSpan w:val="2"/>
          </w:tcPr>
          <w:p w14:paraId="4F28A90C" w14:textId="77777777" w:rsidR="00340A76" w:rsidRPr="00D82A73" w:rsidRDefault="00340A76" w:rsidP="00340A76">
            <w:pPr>
              <w:rPr>
                <w:del w:id="2283" w:author="Jarno Nieminen" w:date="2014-09-04T09:09:00Z"/>
                <w:rFonts w:eastAsia="Arial Unicode MS"/>
              </w:rPr>
            </w:pPr>
            <w:del w:id="2284" w:author="Jarno Nieminen" w:date="2014-09-04T09:09:00Z">
              <w:r w:rsidRPr="00D82A73">
                <w:rPr>
                  <w:rFonts w:eastAsia="Arial Unicode MS"/>
                </w:rPr>
                <w:delText>(AnswerMin)</w:delText>
              </w:r>
            </w:del>
          </w:p>
        </w:tc>
        <w:tc>
          <w:tcPr>
            <w:tcW w:w="3410" w:type="dxa"/>
          </w:tcPr>
          <w:p w14:paraId="65EA22B9" w14:textId="77777777" w:rsidR="00340A76" w:rsidRPr="00D82A73" w:rsidRDefault="00340A76" w:rsidP="00340A76">
            <w:pPr>
              <w:rPr>
                <w:del w:id="2285" w:author="Jarno Nieminen" w:date="2014-09-04T09:09:00Z"/>
                <w:rFonts w:eastAsia="Arial Unicode MS"/>
              </w:rPr>
            </w:pPr>
            <w:del w:id="2286" w:author="Jarno Nieminen" w:date="2014-09-04T09:09:00Z">
              <w:r w:rsidRPr="00D82A73">
                <w:rPr>
                  <w:rFonts w:eastAsia="Arial Unicode MS"/>
                </w:rPr>
                <w:delText xml:space="preserve">Specificerar minvärde för inmatning. </w:delText>
              </w:r>
            </w:del>
          </w:p>
          <w:p w14:paraId="62430C97" w14:textId="77777777" w:rsidR="00340A76" w:rsidRPr="00D82A73" w:rsidRDefault="00340A76" w:rsidP="00340A76">
            <w:pPr>
              <w:rPr>
                <w:del w:id="2287" w:author="Jarno Nieminen" w:date="2014-09-04T09:09:00Z"/>
                <w:rFonts w:eastAsia="Arial Unicode MS"/>
              </w:rPr>
            </w:pPr>
            <w:del w:id="2288" w:author="Jarno Nieminen" w:date="2014-09-04T09:09:00Z">
              <w:r w:rsidRPr="00D82A73">
                <w:rPr>
                  <w:rFonts w:eastAsia="Arial Unicode MS"/>
                </w:rPr>
                <w:delText>(Gäller typ: number, date)</w:delText>
              </w:r>
            </w:del>
          </w:p>
          <w:p w14:paraId="4146E096" w14:textId="77777777" w:rsidR="00340A76" w:rsidRPr="00D82A73" w:rsidRDefault="00340A76" w:rsidP="00340A76">
            <w:pPr>
              <w:rPr>
                <w:del w:id="2289" w:author="Jarno Nieminen" w:date="2014-09-04T09:09:00Z"/>
                <w:rFonts w:eastAsia="Arial Unicode MS"/>
              </w:rPr>
            </w:pPr>
          </w:p>
        </w:tc>
        <w:tc>
          <w:tcPr>
            <w:tcW w:w="1140" w:type="dxa"/>
          </w:tcPr>
          <w:p w14:paraId="5722AB44" w14:textId="77777777" w:rsidR="00340A76" w:rsidRPr="00D82A73" w:rsidRDefault="00340A76" w:rsidP="00340A76">
            <w:pPr>
              <w:rPr>
                <w:del w:id="2290" w:author="Jarno Nieminen" w:date="2014-09-04T09:09:00Z"/>
                <w:rFonts w:eastAsia="Arial Unicode MS"/>
              </w:rPr>
            </w:pPr>
            <w:del w:id="2291" w:author="Jarno Nieminen" w:date="2014-09-04T09:09:00Z">
              <w:r w:rsidRPr="00D82A73">
                <w:rPr>
                  <w:rFonts w:eastAsia="Arial Unicode MS"/>
                </w:rPr>
                <w:delText>VÅ</w:delText>
              </w:r>
            </w:del>
          </w:p>
        </w:tc>
        <w:tc>
          <w:tcPr>
            <w:tcW w:w="717" w:type="dxa"/>
          </w:tcPr>
          <w:p w14:paraId="68112232" w14:textId="77777777" w:rsidR="00340A76" w:rsidRPr="00D82A73" w:rsidRDefault="00340A76" w:rsidP="00340A76">
            <w:pPr>
              <w:rPr>
                <w:del w:id="2292" w:author="Jarno Nieminen" w:date="2014-09-04T09:09:00Z"/>
                <w:rFonts w:eastAsia="Arial Unicode MS"/>
              </w:rPr>
            </w:pPr>
            <w:del w:id="2293" w:author="Jarno Nieminen" w:date="2014-09-04T09:09:00Z">
              <w:r w:rsidRPr="00D82A73">
                <w:rPr>
                  <w:rFonts w:eastAsia="Arial Unicode MS"/>
                </w:rPr>
                <w:delText>0..1</w:delText>
              </w:r>
            </w:del>
          </w:p>
        </w:tc>
        <w:tc>
          <w:tcPr>
            <w:tcW w:w="1803" w:type="dxa"/>
          </w:tcPr>
          <w:p w14:paraId="7459D7D7" w14:textId="77777777" w:rsidR="00340A76" w:rsidRPr="00D82A73" w:rsidRDefault="00340A76" w:rsidP="00340A76">
            <w:pPr>
              <w:rPr>
                <w:del w:id="2294" w:author="Jarno Nieminen" w:date="2014-09-04T09:09:00Z"/>
                <w:rFonts w:eastAsia="Arial Unicode MS"/>
              </w:rPr>
            </w:pPr>
          </w:p>
        </w:tc>
        <w:tc>
          <w:tcPr>
            <w:tcW w:w="1920" w:type="dxa"/>
          </w:tcPr>
          <w:p w14:paraId="35BA40BA" w14:textId="77777777" w:rsidR="00340A76" w:rsidRPr="00D82A73" w:rsidRDefault="00340A76" w:rsidP="00340A76">
            <w:pPr>
              <w:rPr>
                <w:del w:id="2295" w:author="Jarno Nieminen" w:date="2014-09-04T09:09:00Z"/>
                <w:rFonts w:ascii="Arial" w:eastAsia="Arial Unicode MS" w:hAnsi="Arial"/>
              </w:rPr>
            </w:pPr>
            <w:del w:id="2296" w:author="Jarno Nieminen" w:date="2014-09-04T09:09:00Z">
              <w:r w:rsidRPr="00D82A73">
                <w:rPr>
                  <w:rFonts w:ascii="Arial" w:eastAsia="Arial Unicode MS" w:hAnsi="Arial"/>
                </w:rPr>
                <w:delText>Kan valideras av konsumerandesystem.</w:delText>
              </w:r>
            </w:del>
          </w:p>
        </w:tc>
        <w:tc>
          <w:tcPr>
            <w:tcW w:w="1200" w:type="dxa"/>
            <w:shd w:val="clear" w:color="auto" w:fill="auto"/>
          </w:tcPr>
          <w:p w14:paraId="4551EF85" w14:textId="77777777" w:rsidR="00340A76" w:rsidRPr="00D82A73" w:rsidRDefault="00B37BC8" w:rsidP="00340A76">
            <w:pPr>
              <w:rPr>
                <w:del w:id="2297" w:author="Jarno Nieminen" w:date="2014-09-04T09:09:00Z"/>
                <w:rFonts w:ascii="Arial" w:eastAsia="Arial Unicode MS" w:hAnsi="Arial"/>
              </w:rPr>
            </w:pPr>
            <w:del w:id="2298"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735E93E2" w14:textId="77777777" w:rsidR="00340A76" w:rsidRPr="00D82A73" w:rsidRDefault="00B37BC8" w:rsidP="00340A76">
            <w:pPr>
              <w:rPr>
                <w:del w:id="2299" w:author="Jarno Nieminen" w:date="2014-09-04T09:09:00Z"/>
                <w:rFonts w:ascii="Arial" w:eastAsia="Arial Unicode MS" w:hAnsi="Arial"/>
              </w:rPr>
            </w:pPr>
            <w:del w:id="2300"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0E5C4BC0" w14:textId="77777777" w:rsidR="00340A76" w:rsidRPr="00D82A73" w:rsidRDefault="00340A76" w:rsidP="00340A76">
            <w:pPr>
              <w:rPr>
                <w:del w:id="2301" w:author="Jarno Nieminen" w:date="2014-09-04T09:09:00Z"/>
                <w:rFonts w:ascii="Arial" w:eastAsia="Arial Unicode MS" w:hAnsi="Arial"/>
              </w:rPr>
            </w:pPr>
            <w:del w:id="2302" w:author="Jarno Nieminen" w:date="2014-09-04T09:09:00Z">
              <w:r>
                <w:rPr>
                  <w:rFonts w:ascii="Arial" w:eastAsia="Arial Unicode MS" w:hAnsi="Arial"/>
                </w:rPr>
                <w:delText>N/A</w:delText>
              </w:r>
            </w:del>
          </w:p>
        </w:tc>
      </w:tr>
      <w:tr w:rsidR="00340A76" w:rsidRPr="00D82A73" w14:paraId="5B8CFC45" w14:textId="77777777" w:rsidTr="00777602">
        <w:trPr>
          <w:trHeight w:val="217"/>
          <w:del w:id="2303" w:author="Jarno Nieminen" w:date="2014-09-04T09:09:00Z"/>
        </w:trPr>
        <w:tc>
          <w:tcPr>
            <w:tcW w:w="2545" w:type="dxa"/>
            <w:gridSpan w:val="2"/>
          </w:tcPr>
          <w:p w14:paraId="024DFF96" w14:textId="77777777" w:rsidR="00340A76" w:rsidRPr="00D82A73" w:rsidRDefault="00340A76" w:rsidP="00340A76">
            <w:pPr>
              <w:rPr>
                <w:del w:id="2304" w:author="Jarno Nieminen" w:date="2014-09-04T09:09:00Z"/>
                <w:rFonts w:eastAsia="Arial Unicode MS"/>
              </w:rPr>
            </w:pPr>
            <w:del w:id="2305" w:author="Jarno Nieminen" w:date="2014-09-04T09:09:00Z">
              <w:r w:rsidRPr="00D82A73">
                <w:rPr>
                  <w:rFonts w:eastAsia="Arial Unicode MS"/>
                </w:rPr>
                <w:delText>(AnswerMaxLenght)</w:delText>
              </w:r>
            </w:del>
          </w:p>
        </w:tc>
        <w:tc>
          <w:tcPr>
            <w:tcW w:w="3410" w:type="dxa"/>
          </w:tcPr>
          <w:p w14:paraId="0552E175" w14:textId="77777777" w:rsidR="00340A76" w:rsidRPr="00D82A73" w:rsidRDefault="00340A76" w:rsidP="00340A76">
            <w:pPr>
              <w:rPr>
                <w:del w:id="2306" w:author="Jarno Nieminen" w:date="2014-09-04T09:09:00Z"/>
                <w:rFonts w:eastAsia="Arial Unicode MS"/>
              </w:rPr>
            </w:pPr>
            <w:del w:id="2307" w:author="Jarno Nieminen" w:date="2014-09-04T09:09:00Z">
              <w:r w:rsidRPr="00D82A73">
                <w:rPr>
                  <w:rFonts w:eastAsia="Arial Unicode MS"/>
                </w:rPr>
                <w:delText>Specificerar maxvärdelängd för inmatning.</w:delText>
              </w:r>
            </w:del>
          </w:p>
          <w:p w14:paraId="579FEF51" w14:textId="77777777" w:rsidR="00340A76" w:rsidRPr="00D82A73" w:rsidRDefault="00340A76" w:rsidP="00340A76">
            <w:pPr>
              <w:rPr>
                <w:del w:id="2308" w:author="Jarno Nieminen" w:date="2014-09-04T09:09:00Z"/>
                <w:rFonts w:eastAsia="Arial Unicode MS"/>
              </w:rPr>
            </w:pPr>
            <w:del w:id="2309" w:author="Jarno Nieminen" w:date="2014-09-04T09:09:00Z">
              <w:r w:rsidRPr="00D82A73">
                <w:rPr>
                  <w:rFonts w:eastAsia="Arial Unicode MS"/>
                </w:rPr>
                <w:delText>(Gäller typ: number)</w:delText>
              </w:r>
            </w:del>
          </w:p>
          <w:p w14:paraId="2DACCE89" w14:textId="77777777" w:rsidR="00340A76" w:rsidRPr="00D82A73" w:rsidRDefault="00340A76" w:rsidP="00340A76">
            <w:pPr>
              <w:rPr>
                <w:del w:id="2310" w:author="Jarno Nieminen" w:date="2014-09-04T09:09:00Z"/>
                <w:rFonts w:eastAsia="Arial Unicode MS"/>
              </w:rPr>
            </w:pPr>
            <w:del w:id="2311" w:author="Jarno Nieminen" w:date="2014-09-04T09:09:00Z">
              <w:r w:rsidRPr="00D82A73">
                <w:rPr>
                  <w:rFonts w:eastAsia="Arial Unicode MS"/>
                </w:rPr>
                <w:delText>T.ex: En inmatning (text) får inte vara större än 100 tecken.</w:delText>
              </w:r>
            </w:del>
          </w:p>
        </w:tc>
        <w:tc>
          <w:tcPr>
            <w:tcW w:w="1140" w:type="dxa"/>
          </w:tcPr>
          <w:p w14:paraId="597C1956" w14:textId="77777777" w:rsidR="00340A76" w:rsidRPr="00D82A73" w:rsidRDefault="00340A76" w:rsidP="00340A76">
            <w:pPr>
              <w:rPr>
                <w:del w:id="2312" w:author="Jarno Nieminen" w:date="2014-09-04T09:09:00Z"/>
                <w:rFonts w:eastAsia="Arial Unicode MS"/>
              </w:rPr>
            </w:pPr>
            <w:del w:id="2313" w:author="Jarno Nieminen" w:date="2014-09-04T09:09:00Z">
              <w:r w:rsidRPr="00D82A73">
                <w:rPr>
                  <w:rFonts w:eastAsia="Arial Unicode MS"/>
                </w:rPr>
                <w:delText>VÅ</w:delText>
              </w:r>
            </w:del>
          </w:p>
        </w:tc>
        <w:tc>
          <w:tcPr>
            <w:tcW w:w="717" w:type="dxa"/>
          </w:tcPr>
          <w:p w14:paraId="08E4E198" w14:textId="77777777" w:rsidR="00340A76" w:rsidRPr="00D82A73" w:rsidRDefault="00340A76" w:rsidP="00340A76">
            <w:pPr>
              <w:rPr>
                <w:del w:id="2314" w:author="Jarno Nieminen" w:date="2014-09-04T09:09:00Z"/>
                <w:rFonts w:eastAsia="Arial Unicode MS"/>
              </w:rPr>
            </w:pPr>
            <w:del w:id="2315" w:author="Jarno Nieminen" w:date="2014-09-04T09:09:00Z">
              <w:r w:rsidRPr="00D82A73">
                <w:rPr>
                  <w:rFonts w:eastAsia="Arial Unicode MS"/>
                </w:rPr>
                <w:delText>0..1</w:delText>
              </w:r>
            </w:del>
          </w:p>
        </w:tc>
        <w:tc>
          <w:tcPr>
            <w:tcW w:w="1803" w:type="dxa"/>
          </w:tcPr>
          <w:p w14:paraId="4FAF4688" w14:textId="77777777" w:rsidR="00340A76" w:rsidRPr="00D82A73" w:rsidRDefault="00340A76" w:rsidP="00340A76">
            <w:pPr>
              <w:rPr>
                <w:del w:id="2316" w:author="Jarno Nieminen" w:date="2014-09-04T09:09:00Z"/>
                <w:rFonts w:eastAsia="Arial Unicode MS"/>
              </w:rPr>
            </w:pPr>
          </w:p>
        </w:tc>
        <w:tc>
          <w:tcPr>
            <w:tcW w:w="1920" w:type="dxa"/>
          </w:tcPr>
          <w:p w14:paraId="12319FBC" w14:textId="77777777" w:rsidR="00340A76" w:rsidRPr="00D82A73" w:rsidRDefault="00340A76" w:rsidP="00340A76">
            <w:pPr>
              <w:rPr>
                <w:del w:id="2317" w:author="Jarno Nieminen" w:date="2014-09-04T09:09:00Z"/>
                <w:rFonts w:ascii="Arial" w:eastAsia="Arial Unicode MS" w:hAnsi="Arial"/>
              </w:rPr>
            </w:pPr>
            <w:del w:id="2318" w:author="Jarno Nieminen" w:date="2014-09-04T09:09:00Z">
              <w:r w:rsidRPr="00D82A73">
                <w:rPr>
                  <w:rFonts w:ascii="Arial" w:eastAsia="Arial Unicode MS" w:hAnsi="Arial"/>
                </w:rPr>
                <w:delText>Kan valideras av konsumerandesystem.</w:delText>
              </w:r>
            </w:del>
          </w:p>
        </w:tc>
        <w:tc>
          <w:tcPr>
            <w:tcW w:w="1200" w:type="dxa"/>
            <w:shd w:val="clear" w:color="auto" w:fill="auto"/>
          </w:tcPr>
          <w:p w14:paraId="14C997FC" w14:textId="77777777" w:rsidR="00340A76" w:rsidRPr="00D82A73" w:rsidRDefault="00B37BC8" w:rsidP="00340A76">
            <w:pPr>
              <w:rPr>
                <w:del w:id="2319" w:author="Jarno Nieminen" w:date="2014-09-04T09:09:00Z"/>
                <w:rFonts w:ascii="Arial" w:eastAsia="Arial Unicode MS" w:hAnsi="Arial"/>
              </w:rPr>
            </w:pPr>
            <w:del w:id="2320"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14D86A3A" w14:textId="77777777" w:rsidR="00340A76" w:rsidRPr="00D82A73" w:rsidRDefault="00B37BC8" w:rsidP="00340A76">
            <w:pPr>
              <w:rPr>
                <w:del w:id="2321" w:author="Jarno Nieminen" w:date="2014-09-04T09:09:00Z"/>
                <w:rFonts w:ascii="Arial" w:eastAsia="Arial Unicode MS" w:hAnsi="Arial"/>
              </w:rPr>
            </w:pPr>
            <w:del w:id="2322"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4D6FF814" w14:textId="77777777" w:rsidR="00340A76" w:rsidRPr="00D82A73" w:rsidRDefault="00340A76" w:rsidP="00340A76">
            <w:pPr>
              <w:rPr>
                <w:del w:id="2323" w:author="Jarno Nieminen" w:date="2014-09-04T09:09:00Z"/>
                <w:rFonts w:ascii="Arial" w:eastAsia="Arial Unicode MS" w:hAnsi="Arial"/>
              </w:rPr>
            </w:pPr>
            <w:del w:id="2324" w:author="Jarno Nieminen" w:date="2014-09-04T09:09:00Z">
              <w:r>
                <w:rPr>
                  <w:rFonts w:ascii="Arial" w:eastAsia="Arial Unicode MS" w:hAnsi="Arial"/>
                </w:rPr>
                <w:delText>N/A</w:delText>
              </w:r>
            </w:del>
          </w:p>
        </w:tc>
      </w:tr>
      <w:tr w:rsidR="00340A76" w:rsidRPr="00D82A73" w14:paraId="3F0E9ACE" w14:textId="77777777" w:rsidTr="00777602">
        <w:trPr>
          <w:trHeight w:val="217"/>
          <w:del w:id="2325" w:author="Jarno Nieminen" w:date="2014-09-04T09:09:00Z"/>
        </w:trPr>
        <w:tc>
          <w:tcPr>
            <w:tcW w:w="2545" w:type="dxa"/>
            <w:gridSpan w:val="2"/>
          </w:tcPr>
          <w:p w14:paraId="4AB6B736" w14:textId="77777777" w:rsidR="00340A76" w:rsidRPr="00D82A73" w:rsidRDefault="00340A76" w:rsidP="00340A76">
            <w:pPr>
              <w:rPr>
                <w:del w:id="2326" w:author="Jarno Nieminen" w:date="2014-09-04T09:09:00Z"/>
                <w:rFonts w:eastAsia="Arial Unicode MS"/>
              </w:rPr>
            </w:pPr>
            <w:del w:id="2327" w:author="Jarno Nieminen" w:date="2014-09-04T09:09:00Z">
              <w:r w:rsidRPr="00D82A73">
                <w:rPr>
                  <w:rFonts w:eastAsia="Arial Unicode MS"/>
                </w:rPr>
                <w:delText>(AnswerPattern)</w:delText>
              </w:r>
            </w:del>
          </w:p>
        </w:tc>
        <w:tc>
          <w:tcPr>
            <w:tcW w:w="3410" w:type="dxa"/>
          </w:tcPr>
          <w:p w14:paraId="5E9F6BC8" w14:textId="77777777" w:rsidR="00340A76" w:rsidRPr="00D82A73" w:rsidRDefault="00340A76" w:rsidP="00340A76">
            <w:pPr>
              <w:rPr>
                <w:del w:id="2328" w:author="Jarno Nieminen" w:date="2014-09-04T09:09:00Z"/>
                <w:rFonts w:eastAsia="Arial Unicode MS"/>
              </w:rPr>
            </w:pPr>
            <w:del w:id="2329" w:author="Jarno Nieminen" w:date="2014-09-04T09:09:00Z">
              <w:r w:rsidRPr="00D82A73">
                <w:rPr>
                  <w:rFonts w:eastAsia="Arial Unicode MS"/>
                </w:rPr>
                <w:delText xml:space="preserve">Inmatningsvalidering </w:delText>
              </w:r>
            </w:del>
          </w:p>
          <w:p w14:paraId="24F6B757" w14:textId="77777777" w:rsidR="00340A76" w:rsidRPr="00D82A73" w:rsidRDefault="00340A76" w:rsidP="00340A76">
            <w:pPr>
              <w:rPr>
                <w:del w:id="2330" w:author="Jarno Nieminen" w:date="2014-09-04T09:09:00Z"/>
                <w:rFonts w:eastAsia="Arial Unicode MS"/>
              </w:rPr>
            </w:pPr>
            <w:del w:id="2331" w:author="Jarno Nieminen" w:date="2014-09-04T09:09:00Z">
              <w:r w:rsidRPr="00D82A73">
                <w:rPr>
                  <w:rFonts w:eastAsia="Arial Unicode MS"/>
                </w:rPr>
                <w:delText>(Regular expresson).</w:delText>
              </w:r>
            </w:del>
          </w:p>
          <w:p w14:paraId="27E45CB9" w14:textId="77777777" w:rsidR="00340A76" w:rsidRPr="00D82A73" w:rsidRDefault="00340A76" w:rsidP="00340A76">
            <w:pPr>
              <w:rPr>
                <w:del w:id="2332" w:author="Jarno Nieminen" w:date="2014-09-04T09:09:00Z"/>
                <w:rFonts w:eastAsia="Arial Unicode MS"/>
              </w:rPr>
            </w:pPr>
            <w:del w:id="2333" w:author="Jarno Nieminen" w:date="2014-09-04T09:09:00Z">
              <w:r w:rsidRPr="00D82A73">
                <w:rPr>
                  <w:rFonts w:eastAsia="Arial Unicode MS"/>
                </w:rPr>
                <w:delText>T.ex: pattern="[A-z]{3}" tillåter endast 3 teckan A-z.</w:delText>
              </w:r>
            </w:del>
          </w:p>
        </w:tc>
        <w:tc>
          <w:tcPr>
            <w:tcW w:w="1140" w:type="dxa"/>
          </w:tcPr>
          <w:p w14:paraId="7EC5F00F" w14:textId="77777777" w:rsidR="00340A76" w:rsidRPr="00D82A73" w:rsidRDefault="00340A76" w:rsidP="00340A76">
            <w:pPr>
              <w:rPr>
                <w:del w:id="2334" w:author="Jarno Nieminen" w:date="2014-09-04T09:09:00Z"/>
                <w:rFonts w:eastAsia="Arial Unicode MS"/>
              </w:rPr>
            </w:pPr>
            <w:del w:id="2335" w:author="Jarno Nieminen" w:date="2014-09-04T09:09:00Z">
              <w:r w:rsidRPr="00D82A73">
                <w:rPr>
                  <w:rFonts w:eastAsia="Arial Unicode MS"/>
                </w:rPr>
                <w:delText>TXT</w:delText>
              </w:r>
            </w:del>
          </w:p>
        </w:tc>
        <w:tc>
          <w:tcPr>
            <w:tcW w:w="717" w:type="dxa"/>
          </w:tcPr>
          <w:p w14:paraId="0A975AE6" w14:textId="77777777" w:rsidR="00340A76" w:rsidRPr="00D82A73" w:rsidRDefault="00340A76" w:rsidP="00340A76">
            <w:pPr>
              <w:rPr>
                <w:del w:id="2336" w:author="Jarno Nieminen" w:date="2014-09-04T09:09:00Z"/>
                <w:rFonts w:eastAsia="Arial Unicode MS"/>
              </w:rPr>
            </w:pPr>
            <w:del w:id="2337" w:author="Jarno Nieminen" w:date="2014-09-04T09:09:00Z">
              <w:r w:rsidRPr="00D82A73">
                <w:rPr>
                  <w:rFonts w:eastAsia="Arial Unicode MS"/>
                </w:rPr>
                <w:delText>0..1</w:delText>
              </w:r>
            </w:del>
          </w:p>
        </w:tc>
        <w:tc>
          <w:tcPr>
            <w:tcW w:w="1803" w:type="dxa"/>
          </w:tcPr>
          <w:p w14:paraId="6B86EF50" w14:textId="77777777" w:rsidR="00340A76" w:rsidRPr="00D82A73" w:rsidRDefault="00340A76" w:rsidP="00340A76">
            <w:pPr>
              <w:rPr>
                <w:del w:id="2338" w:author="Jarno Nieminen" w:date="2014-09-04T09:09:00Z"/>
                <w:rFonts w:eastAsia="Arial Unicode MS"/>
              </w:rPr>
            </w:pPr>
          </w:p>
        </w:tc>
        <w:tc>
          <w:tcPr>
            <w:tcW w:w="1920" w:type="dxa"/>
          </w:tcPr>
          <w:p w14:paraId="3297AE06" w14:textId="77777777" w:rsidR="00340A76" w:rsidRPr="00D82A73" w:rsidRDefault="00340A76" w:rsidP="00340A76">
            <w:pPr>
              <w:rPr>
                <w:del w:id="2339" w:author="Jarno Nieminen" w:date="2014-09-04T09:09:00Z"/>
                <w:rFonts w:ascii="Arial" w:eastAsia="Arial Unicode MS" w:hAnsi="Arial"/>
              </w:rPr>
            </w:pPr>
            <w:del w:id="2340" w:author="Jarno Nieminen" w:date="2014-09-04T09:09:00Z">
              <w:r w:rsidRPr="00D82A73">
                <w:rPr>
                  <w:rFonts w:ascii="Arial" w:eastAsia="Arial Unicode MS" w:hAnsi="Arial"/>
                </w:rPr>
                <w:delText>Kan valideras av konsumerandesystem.</w:delText>
              </w:r>
            </w:del>
          </w:p>
        </w:tc>
        <w:tc>
          <w:tcPr>
            <w:tcW w:w="1200" w:type="dxa"/>
            <w:shd w:val="clear" w:color="auto" w:fill="auto"/>
          </w:tcPr>
          <w:p w14:paraId="7FFBEDA0" w14:textId="77777777" w:rsidR="00340A76" w:rsidRPr="00D82A73" w:rsidRDefault="00B37BC8" w:rsidP="00340A76">
            <w:pPr>
              <w:rPr>
                <w:del w:id="2341" w:author="Jarno Nieminen" w:date="2014-09-04T09:09:00Z"/>
                <w:rFonts w:ascii="Arial" w:eastAsia="Arial Unicode MS" w:hAnsi="Arial"/>
              </w:rPr>
            </w:pPr>
            <w:del w:id="2342"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7ED7FDF8" w14:textId="77777777" w:rsidR="00340A76" w:rsidRPr="00D82A73" w:rsidRDefault="00B37BC8" w:rsidP="00340A76">
            <w:pPr>
              <w:rPr>
                <w:del w:id="2343" w:author="Jarno Nieminen" w:date="2014-09-04T09:09:00Z"/>
                <w:rFonts w:ascii="Arial" w:eastAsia="Arial Unicode MS" w:hAnsi="Arial"/>
              </w:rPr>
            </w:pPr>
            <w:del w:id="2344"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3F371432" w14:textId="77777777" w:rsidR="00340A76" w:rsidRPr="00D82A73" w:rsidRDefault="00340A76" w:rsidP="00340A76">
            <w:pPr>
              <w:rPr>
                <w:del w:id="2345" w:author="Jarno Nieminen" w:date="2014-09-04T09:09:00Z"/>
                <w:rFonts w:ascii="Arial" w:eastAsia="Arial Unicode MS" w:hAnsi="Arial"/>
              </w:rPr>
            </w:pPr>
            <w:del w:id="2346" w:author="Jarno Nieminen" w:date="2014-09-04T09:09:00Z">
              <w:r>
                <w:rPr>
                  <w:rFonts w:ascii="Arial" w:eastAsia="Arial Unicode MS" w:hAnsi="Arial"/>
                </w:rPr>
                <w:delText>N/A</w:delText>
              </w:r>
            </w:del>
          </w:p>
        </w:tc>
      </w:tr>
      <w:tr w:rsidR="00340A76" w:rsidRPr="00D82A73" w14:paraId="14702E5A" w14:textId="77777777" w:rsidTr="00777602">
        <w:trPr>
          <w:trHeight w:val="217"/>
          <w:del w:id="2347" w:author="Jarno Nieminen" w:date="2014-09-04T09:09:00Z"/>
        </w:trPr>
        <w:tc>
          <w:tcPr>
            <w:tcW w:w="2545" w:type="dxa"/>
            <w:gridSpan w:val="2"/>
          </w:tcPr>
          <w:p w14:paraId="2E55A61B" w14:textId="77777777" w:rsidR="00340A76" w:rsidRPr="00D82A73" w:rsidRDefault="00340A76" w:rsidP="00340A76">
            <w:pPr>
              <w:rPr>
                <w:del w:id="2348" w:author="Jarno Nieminen" w:date="2014-09-04T09:09:00Z"/>
                <w:rFonts w:eastAsia="Arial Unicode MS"/>
              </w:rPr>
            </w:pPr>
            <w:del w:id="2349" w:author="Jarno Nieminen" w:date="2014-09-04T09:09:00Z">
              <w:r w:rsidRPr="00D82A73">
                <w:rPr>
                  <w:rFonts w:eastAsia="Arial Unicode MS"/>
                </w:rPr>
                <w:delText>(AnswerStep)</w:delText>
              </w:r>
            </w:del>
          </w:p>
        </w:tc>
        <w:tc>
          <w:tcPr>
            <w:tcW w:w="3410" w:type="dxa"/>
          </w:tcPr>
          <w:p w14:paraId="26D22869" w14:textId="77777777" w:rsidR="00340A76" w:rsidRPr="00D82A73" w:rsidRDefault="00340A76" w:rsidP="00340A76">
            <w:pPr>
              <w:rPr>
                <w:del w:id="2350" w:author="Jarno Nieminen" w:date="2014-09-04T09:09:00Z"/>
                <w:rFonts w:eastAsia="Arial Unicode MS"/>
              </w:rPr>
            </w:pPr>
            <w:del w:id="2351" w:author="Jarno Nieminen" w:date="2014-09-04T09:09:00Z">
              <w:r w:rsidRPr="00D82A73">
                <w:rPr>
                  <w:rFonts w:eastAsia="Arial Unicode MS"/>
                </w:rPr>
                <w:delText xml:space="preserve">Specificerar giltiga intervall för inmatning. </w:delText>
              </w:r>
            </w:del>
          </w:p>
          <w:p w14:paraId="67650C60" w14:textId="77777777" w:rsidR="00340A76" w:rsidRPr="00060509" w:rsidRDefault="00340A76" w:rsidP="00340A76">
            <w:pPr>
              <w:rPr>
                <w:del w:id="2352" w:author="Jarno Nieminen" w:date="2014-09-04T09:09:00Z"/>
                <w:rFonts w:eastAsia="Arial Unicode MS"/>
                <w:lang w:val="en-US"/>
              </w:rPr>
            </w:pPr>
            <w:del w:id="2353" w:author="Jarno Nieminen" w:date="2014-09-04T09:09:00Z">
              <w:r w:rsidRPr="00060509">
                <w:rPr>
                  <w:rFonts w:eastAsia="Arial Unicode MS"/>
                  <w:lang w:val="en-US"/>
                </w:rPr>
                <w:delText>(Gäller typ: number, range, date, datetime, datetime-local, month, time och week)</w:delText>
              </w:r>
            </w:del>
          </w:p>
          <w:p w14:paraId="2A989C9D" w14:textId="77777777" w:rsidR="00340A76" w:rsidRPr="00D82A73" w:rsidRDefault="00340A76" w:rsidP="00340A76">
            <w:pPr>
              <w:rPr>
                <w:del w:id="2354" w:author="Jarno Nieminen" w:date="2014-09-04T09:09:00Z"/>
                <w:rFonts w:eastAsia="Arial Unicode MS"/>
              </w:rPr>
            </w:pPr>
            <w:del w:id="2355" w:author="Jarno Nieminen" w:date="2014-09-04T09:09:00Z">
              <w:r w:rsidRPr="00D82A73">
                <w:rPr>
                  <w:rFonts w:eastAsia="Arial Unicode MS"/>
                </w:rPr>
                <w:delText xml:space="preserve">T.ex: Skalningsfaktor för en ”slide” kontroll. Ange värde för temperatur </w:delText>
              </w:r>
              <w:r w:rsidRPr="00D82A73">
                <w:rPr>
                  <w:rFonts w:eastAsia="Arial Unicode MS"/>
                </w:rPr>
                <w:br/>
                <w:delText>35-40.</w:delText>
              </w:r>
            </w:del>
          </w:p>
        </w:tc>
        <w:tc>
          <w:tcPr>
            <w:tcW w:w="1140" w:type="dxa"/>
          </w:tcPr>
          <w:p w14:paraId="3BBCEF6E" w14:textId="77777777" w:rsidR="00340A76" w:rsidRPr="00D82A73" w:rsidRDefault="00340A76" w:rsidP="00340A76">
            <w:pPr>
              <w:rPr>
                <w:del w:id="2356" w:author="Jarno Nieminen" w:date="2014-09-04T09:09:00Z"/>
                <w:rFonts w:eastAsia="Arial Unicode MS"/>
              </w:rPr>
            </w:pPr>
            <w:del w:id="2357" w:author="Jarno Nieminen" w:date="2014-09-04T09:09:00Z">
              <w:r w:rsidRPr="00D82A73">
                <w:rPr>
                  <w:rFonts w:eastAsia="Arial Unicode MS"/>
                </w:rPr>
                <w:delText>VÄ</w:delText>
              </w:r>
            </w:del>
          </w:p>
        </w:tc>
        <w:tc>
          <w:tcPr>
            <w:tcW w:w="717" w:type="dxa"/>
          </w:tcPr>
          <w:p w14:paraId="5A3A11DF" w14:textId="77777777" w:rsidR="00340A76" w:rsidRPr="00D82A73" w:rsidRDefault="00340A76" w:rsidP="00340A76">
            <w:pPr>
              <w:rPr>
                <w:del w:id="2358" w:author="Jarno Nieminen" w:date="2014-09-04T09:09:00Z"/>
                <w:rFonts w:eastAsia="Arial Unicode MS"/>
              </w:rPr>
            </w:pPr>
            <w:del w:id="2359" w:author="Jarno Nieminen" w:date="2014-09-04T09:09:00Z">
              <w:r w:rsidRPr="00D82A73">
                <w:rPr>
                  <w:rFonts w:eastAsia="Arial Unicode MS"/>
                </w:rPr>
                <w:delText>0..1</w:delText>
              </w:r>
            </w:del>
          </w:p>
        </w:tc>
        <w:tc>
          <w:tcPr>
            <w:tcW w:w="1803" w:type="dxa"/>
          </w:tcPr>
          <w:p w14:paraId="00CC79B9" w14:textId="77777777" w:rsidR="00340A76" w:rsidRPr="00D82A73" w:rsidRDefault="00340A76" w:rsidP="00340A76">
            <w:pPr>
              <w:rPr>
                <w:del w:id="2360" w:author="Jarno Nieminen" w:date="2014-09-04T09:09:00Z"/>
                <w:rFonts w:eastAsia="Arial Unicode MS"/>
              </w:rPr>
            </w:pPr>
          </w:p>
        </w:tc>
        <w:tc>
          <w:tcPr>
            <w:tcW w:w="1920" w:type="dxa"/>
          </w:tcPr>
          <w:p w14:paraId="3F665C4A" w14:textId="77777777" w:rsidR="00340A76" w:rsidRPr="00D82A73" w:rsidRDefault="00340A76" w:rsidP="00340A76">
            <w:pPr>
              <w:rPr>
                <w:del w:id="2361" w:author="Jarno Nieminen" w:date="2014-09-04T09:09:00Z"/>
                <w:rFonts w:ascii="Arial" w:eastAsia="Arial Unicode MS" w:hAnsi="Arial"/>
              </w:rPr>
            </w:pPr>
          </w:p>
        </w:tc>
        <w:tc>
          <w:tcPr>
            <w:tcW w:w="1200" w:type="dxa"/>
            <w:shd w:val="clear" w:color="auto" w:fill="auto"/>
          </w:tcPr>
          <w:p w14:paraId="54EF518F" w14:textId="77777777" w:rsidR="00340A76" w:rsidRPr="00D82A73" w:rsidRDefault="00B37BC8" w:rsidP="00340A76">
            <w:pPr>
              <w:rPr>
                <w:del w:id="2362" w:author="Jarno Nieminen" w:date="2014-09-04T09:09:00Z"/>
                <w:rFonts w:ascii="Arial" w:eastAsia="Arial Unicode MS" w:hAnsi="Arial"/>
              </w:rPr>
            </w:pPr>
            <w:del w:id="2363"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7C18B59C" w14:textId="77777777" w:rsidR="00340A76" w:rsidRPr="00D82A73" w:rsidRDefault="00B37BC8" w:rsidP="00340A76">
            <w:pPr>
              <w:rPr>
                <w:del w:id="2364" w:author="Jarno Nieminen" w:date="2014-09-04T09:09:00Z"/>
                <w:rFonts w:ascii="Arial" w:eastAsia="Arial Unicode MS" w:hAnsi="Arial"/>
              </w:rPr>
            </w:pPr>
            <w:del w:id="2365"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5AFC19A1" w14:textId="77777777" w:rsidR="00340A76" w:rsidRPr="00D82A73" w:rsidRDefault="00340A76" w:rsidP="00340A76">
            <w:pPr>
              <w:rPr>
                <w:del w:id="2366" w:author="Jarno Nieminen" w:date="2014-09-04T09:09:00Z"/>
                <w:rFonts w:ascii="Arial" w:eastAsia="Arial Unicode MS" w:hAnsi="Arial"/>
              </w:rPr>
            </w:pPr>
            <w:del w:id="2367" w:author="Jarno Nieminen" w:date="2014-09-04T09:09:00Z">
              <w:r>
                <w:rPr>
                  <w:rFonts w:ascii="Arial" w:eastAsia="Arial Unicode MS" w:hAnsi="Arial"/>
                </w:rPr>
                <w:delText>N/A</w:delText>
              </w:r>
            </w:del>
          </w:p>
        </w:tc>
      </w:tr>
      <w:tr w:rsidR="00340A76" w:rsidRPr="00D82A73" w14:paraId="44438B55" w14:textId="77777777" w:rsidTr="00777602">
        <w:trPr>
          <w:trHeight w:val="217"/>
          <w:del w:id="2368" w:author="Jarno Nieminen" w:date="2014-09-04T09:09:00Z"/>
        </w:trPr>
        <w:tc>
          <w:tcPr>
            <w:tcW w:w="2545" w:type="dxa"/>
            <w:gridSpan w:val="2"/>
          </w:tcPr>
          <w:p w14:paraId="2EAEE5A6" w14:textId="77777777" w:rsidR="00340A76" w:rsidRPr="00D82A73" w:rsidRDefault="00340A76" w:rsidP="00340A76">
            <w:pPr>
              <w:rPr>
                <w:del w:id="2369" w:author="Jarno Nieminen" w:date="2014-09-04T09:09:00Z"/>
                <w:rFonts w:eastAsia="Arial Unicode MS"/>
              </w:rPr>
            </w:pPr>
            <w:del w:id="2370" w:author="Jarno Nieminen" w:date="2014-09-04T09:09:00Z">
              <w:r w:rsidRPr="00D82A73">
                <w:rPr>
                  <w:rFonts w:eastAsia="Arial Unicode MS"/>
                </w:rPr>
                <w:delText>(questionAlign)</w:delText>
              </w:r>
            </w:del>
          </w:p>
        </w:tc>
        <w:tc>
          <w:tcPr>
            <w:tcW w:w="3410" w:type="dxa"/>
          </w:tcPr>
          <w:p w14:paraId="06ACD891" w14:textId="77777777" w:rsidR="00340A76" w:rsidRPr="00D82A73" w:rsidRDefault="00340A76" w:rsidP="00340A76">
            <w:pPr>
              <w:rPr>
                <w:del w:id="2371" w:author="Jarno Nieminen" w:date="2014-09-04T09:09:00Z"/>
                <w:rFonts w:eastAsia="Arial Unicode MS"/>
              </w:rPr>
            </w:pPr>
            <w:del w:id="2372" w:author="Jarno Nieminen" w:date="2014-09-04T09:09:00Z">
              <w:r w:rsidRPr="00D82A73">
                <w:rPr>
                  <w:rFonts w:eastAsia="Arial Unicode MS"/>
                </w:rPr>
                <w:delText>Presentationsrekommendation för fråga och svarsalternativ.</w:delText>
              </w:r>
            </w:del>
          </w:p>
          <w:p w14:paraId="2FFCDC30" w14:textId="77777777" w:rsidR="00340A76" w:rsidRPr="00D82A73" w:rsidRDefault="00340A76" w:rsidP="00340A76">
            <w:pPr>
              <w:pStyle w:val="ListParagraph"/>
              <w:numPr>
                <w:ilvl w:val="0"/>
                <w:numId w:val="27"/>
              </w:numPr>
              <w:rPr>
                <w:del w:id="2373" w:author="Jarno Nieminen" w:date="2014-09-04T09:09:00Z"/>
                <w:rFonts w:eastAsia="Arial Unicode MS"/>
              </w:rPr>
            </w:pPr>
            <w:del w:id="2374" w:author="Jarno Nieminen" w:date="2014-09-04T09:09:00Z">
              <w:r w:rsidRPr="00D82A73">
                <w:rPr>
                  <w:rFonts w:eastAsia="Arial Unicode MS"/>
                </w:rPr>
                <w:delText>left</w:delText>
              </w:r>
            </w:del>
          </w:p>
          <w:p w14:paraId="1297E90B" w14:textId="77777777" w:rsidR="00340A76" w:rsidRPr="00D82A73" w:rsidRDefault="00340A76" w:rsidP="00340A76">
            <w:pPr>
              <w:pStyle w:val="ListParagraph"/>
              <w:numPr>
                <w:ilvl w:val="0"/>
                <w:numId w:val="27"/>
              </w:numPr>
              <w:rPr>
                <w:del w:id="2375" w:author="Jarno Nieminen" w:date="2014-09-04T09:09:00Z"/>
                <w:rFonts w:eastAsia="Arial Unicode MS"/>
              </w:rPr>
            </w:pPr>
            <w:del w:id="2376" w:author="Jarno Nieminen" w:date="2014-09-04T09:09:00Z">
              <w:r w:rsidRPr="00D82A73">
                <w:rPr>
                  <w:rFonts w:eastAsia="Arial Unicode MS"/>
                </w:rPr>
                <w:delText>right</w:delText>
              </w:r>
            </w:del>
          </w:p>
          <w:p w14:paraId="68D40909" w14:textId="77777777" w:rsidR="00340A76" w:rsidRPr="00D82A73" w:rsidRDefault="00340A76" w:rsidP="00340A76">
            <w:pPr>
              <w:pStyle w:val="ListParagraph"/>
              <w:numPr>
                <w:ilvl w:val="0"/>
                <w:numId w:val="27"/>
              </w:numPr>
              <w:rPr>
                <w:del w:id="2377" w:author="Jarno Nieminen" w:date="2014-09-04T09:09:00Z"/>
                <w:rFonts w:eastAsia="Arial Unicode MS"/>
              </w:rPr>
            </w:pPr>
            <w:del w:id="2378" w:author="Jarno Nieminen" w:date="2014-09-04T09:09:00Z">
              <w:r w:rsidRPr="00D82A73">
                <w:rPr>
                  <w:rFonts w:eastAsia="Arial Unicode MS"/>
                </w:rPr>
                <w:delText>Center</w:delText>
              </w:r>
            </w:del>
          </w:p>
          <w:p w14:paraId="296B8765" w14:textId="77777777" w:rsidR="00340A76" w:rsidRPr="00D82A73" w:rsidRDefault="00340A76" w:rsidP="00340A76">
            <w:pPr>
              <w:pStyle w:val="ListParagraph"/>
              <w:numPr>
                <w:ilvl w:val="0"/>
                <w:numId w:val="27"/>
              </w:numPr>
              <w:rPr>
                <w:del w:id="2379" w:author="Jarno Nieminen" w:date="2014-09-04T09:09:00Z"/>
                <w:rFonts w:eastAsia="Arial Unicode MS"/>
              </w:rPr>
            </w:pPr>
            <w:del w:id="2380" w:author="Jarno Nieminen" w:date="2014-09-04T09:09:00Z">
              <w:r w:rsidRPr="00D82A73">
                <w:rPr>
                  <w:rFonts w:eastAsia="Arial Unicode MS"/>
                </w:rPr>
                <w:delText>vertical: Fråga och svarsalternativ presenteras i vertikalt. T.ex. inmatning placeras under rubrik.</w:delText>
              </w:r>
            </w:del>
          </w:p>
          <w:p w14:paraId="1D360177" w14:textId="77777777" w:rsidR="00340A76" w:rsidRPr="00D82A73" w:rsidRDefault="00340A76" w:rsidP="00340A76">
            <w:pPr>
              <w:pStyle w:val="ListParagraph"/>
              <w:numPr>
                <w:ilvl w:val="0"/>
                <w:numId w:val="27"/>
              </w:numPr>
              <w:rPr>
                <w:del w:id="2381" w:author="Jarno Nieminen" w:date="2014-09-04T09:09:00Z"/>
                <w:rFonts w:eastAsia="Arial Unicode MS"/>
              </w:rPr>
            </w:pPr>
            <w:del w:id="2382" w:author="Jarno Nieminen" w:date="2014-09-04T09:09:00Z">
              <w:r w:rsidRPr="00D82A73">
                <w:rPr>
                  <w:rFonts w:eastAsia="Arial Unicode MS"/>
                </w:rPr>
                <w:delText>horizontal: Fråga och svarsalternativ presenteras i horisontalt. T.ex. inmatning placeras bredvid varandra.</w:delText>
              </w:r>
            </w:del>
          </w:p>
        </w:tc>
        <w:tc>
          <w:tcPr>
            <w:tcW w:w="1140" w:type="dxa"/>
          </w:tcPr>
          <w:p w14:paraId="3BE2E88E" w14:textId="77777777" w:rsidR="00340A76" w:rsidRPr="00D82A73" w:rsidRDefault="00340A76" w:rsidP="00340A76">
            <w:pPr>
              <w:rPr>
                <w:del w:id="2383" w:author="Jarno Nieminen" w:date="2014-09-04T09:09:00Z"/>
                <w:rFonts w:eastAsia="Arial Unicode MS"/>
              </w:rPr>
            </w:pPr>
            <w:del w:id="2384" w:author="Jarno Nieminen" w:date="2014-09-04T09:09:00Z">
              <w:r w:rsidRPr="00D82A73">
                <w:rPr>
                  <w:rFonts w:eastAsia="Arial Unicode MS"/>
                </w:rPr>
                <w:delText>TXT</w:delText>
              </w:r>
            </w:del>
          </w:p>
        </w:tc>
        <w:tc>
          <w:tcPr>
            <w:tcW w:w="717" w:type="dxa"/>
          </w:tcPr>
          <w:p w14:paraId="0B005D84" w14:textId="77777777" w:rsidR="00340A76" w:rsidRPr="00D82A73" w:rsidRDefault="00340A76" w:rsidP="00340A76">
            <w:pPr>
              <w:rPr>
                <w:del w:id="2385" w:author="Jarno Nieminen" w:date="2014-09-04T09:09:00Z"/>
                <w:rFonts w:eastAsia="Arial Unicode MS"/>
              </w:rPr>
            </w:pPr>
            <w:del w:id="2386" w:author="Jarno Nieminen" w:date="2014-09-04T09:09:00Z">
              <w:r w:rsidRPr="00D82A73">
                <w:rPr>
                  <w:rFonts w:eastAsia="Arial Unicode MS"/>
                </w:rPr>
                <w:delText>0..1</w:delText>
              </w:r>
            </w:del>
          </w:p>
        </w:tc>
        <w:tc>
          <w:tcPr>
            <w:tcW w:w="1803" w:type="dxa"/>
          </w:tcPr>
          <w:p w14:paraId="281040D6" w14:textId="77777777" w:rsidR="00340A76" w:rsidRPr="00D82A73" w:rsidRDefault="00340A76" w:rsidP="00340A76">
            <w:pPr>
              <w:rPr>
                <w:del w:id="2387" w:author="Jarno Nieminen" w:date="2014-09-04T09:09:00Z"/>
                <w:rFonts w:eastAsia="Arial Unicode MS"/>
              </w:rPr>
            </w:pPr>
          </w:p>
        </w:tc>
        <w:tc>
          <w:tcPr>
            <w:tcW w:w="1920" w:type="dxa"/>
          </w:tcPr>
          <w:p w14:paraId="129407D8" w14:textId="77777777" w:rsidR="00340A76" w:rsidRPr="00D82A73" w:rsidRDefault="00340A76" w:rsidP="00340A76">
            <w:pPr>
              <w:rPr>
                <w:del w:id="2388" w:author="Jarno Nieminen" w:date="2014-09-04T09:09:00Z"/>
                <w:rFonts w:ascii="Arial" w:eastAsia="Arial Unicode MS" w:hAnsi="Arial"/>
              </w:rPr>
            </w:pPr>
          </w:p>
        </w:tc>
        <w:tc>
          <w:tcPr>
            <w:tcW w:w="1200" w:type="dxa"/>
            <w:shd w:val="clear" w:color="auto" w:fill="auto"/>
          </w:tcPr>
          <w:p w14:paraId="53FDA27D" w14:textId="77777777" w:rsidR="00340A76" w:rsidRPr="00D82A73" w:rsidRDefault="00B37BC8" w:rsidP="00340A76">
            <w:pPr>
              <w:rPr>
                <w:del w:id="2389" w:author="Jarno Nieminen" w:date="2014-09-04T09:09:00Z"/>
                <w:rFonts w:ascii="Arial" w:eastAsia="Arial Unicode MS" w:hAnsi="Arial"/>
              </w:rPr>
            </w:pPr>
            <w:del w:id="2390"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444F7804" w14:textId="77777777" w:rsidR="00340A76" w:rsidRPr="00D82A73" w:rsidRDefault="00B37BC8" w:rsidP="00340A76">
            <w:pPr>
              <w:rPr>
                <w:del w:id="2391" w:author="Jarno Nieminen" w:date="2014-09-04T09:09:00Z"/>
                <w:rFonts w:ascii="Arial" w:eastAsia="Arial Unicode MS" w:hAnsi="Arial"/>
              </w:rPr>
            </w:pPr>
            <w:del w:id="2392"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37BC0CCB" w14:textId="77777777" w:rsidR="00340A76" w:rsidRPr="00D82A73" w:rsidRDefault="00340A76" w:rsidP="00340A76">
            <w:pPr>
              <w:rPr>
                <w:del w:id="2393" w:author="Jarno Nieminen" w:date="2014-09-04T09:09:00Z"/>
                <w:rFonts w:ascii="Arial" w:eastAsia="Arial Unicode MS" w:hAnsi="Arial"/>
              </w:rPr>
            </w:pPr>
            <w:del w:id="2394" w:author="Jarno Nieminen" w:date="2014-09-04T09:09:00Z">
              <w:r>
                <w:rPr>
                  <w:rFonts w:ascii="Arial" w:eastAsia="Arial Unicode MS" w:hAnsi="Arial"/>
                </w:rPr>
                <w:delText>N/A</w:delText>
              </w:r>
            </w:del>
          </w:p>
        </w:tc>
      </w:tr>
      <w:tr w:rsidR="00340A76" w:rsidRPr="00D82A73" w14:paraId="51D05B73" w14:textId="77777777" w:rsidTr="00777602">
        <w:trPr>
          <w:trHeight w:val="217"/>
          <w:del w:id="2395" w:author="Jarno Nieminen" w:date="2014-09-04T09:09:00Z"/>
        </w:trPr>
        <w:tc>
          <w:tcPr>
            <w:tcW w:w="2545" w:type="dxa"/>
            <w:gridSpan w:val="2"/>
          </w:tcPr>
          <w:p w14:paraId="6E450F92" w14:textId="77777777" w:rsidR="00340A76" w:rsidRPr="00D82A73" w:rsidRDefault="00340A76" w:rsidP="00340A76">
            <w:pPr>
              <w:rPr>
                <w:del w:id="2396" w:author="Jarno Nieminen" w:date="2014-09-04T09:09:00Z"/>
                <w:rFonts w:eastAsia="Arial Unicode MS"/>
              </w:rPr>
            </w:pPr>
            <w:del w:id="2397" w:author="Jarno Nieminen" w:date="2014-09-04T09:09:00Z">
              <w:r w:rsidRPr="00D82A73">
                <w:rPr>
                  <w:rFonts w:eastAsia="Arial Unicode MS"/>
                </w:rPr>
                <w:delText xml:space="preserve">Code/id </w:delText>
              </w:r>
            </w:del>
          </w:p>
          <w:p w14:paraId="6A73501E" w14:textId="77777777" w:rsidR="00340A76" w:rsidRPr="00D82A73" w:rsidRDefault="00340A76" w:rsidP="00340A76">
            <w:pPr>
              <w:rPr>
                <w:del w:id="2398" w:author="Jarno Nieminen" w:date="2014-09-04T09:09:00Z"/>
                <w:rFonts w:eastAsia="Arial Unicode MS"/>
              </w:rPr>
            </w:pPr>
            <w:del w:id="2399" w:author="Jarno Nieminen" w:date="2014-09-04T09:09:00Z">
              <w:r w:rsidRPr="00D82A73">
                <w:rPr>
                  <w:rFonts w:eastAsia="Arial Unicode MS"/>
                </w:rPr>
                <w:delText>(codeType)</w:delText>
              </w:r>
            </w:del>
          </w:p>
        </w:tc>
        <w:tc>
          <w:tcPr>
            <w:tcW w:w="3410" w:type="dxa"/>
          </w:tcPr>
          <w:p w14:paraId="64D5874E" w14:textId="77777777" w:rsidR="00340A76" w:rsidRPr="00D82A73" w:rsidRDefault="00340A76" w:rsidP="00340A76">
            <w:pPr>
              <w:rPr>
                <w:del w:id="2400" w:author="Jarno Nieminen" w:date="2014-09-04T09:09:00Z"/>
                <w:rFonts w:eastAsia="Arial Unicode MS"/>
              </w:rPr>
            </w:pPr>
            <w:del w:id="2401" w:author="Jarno Nieminen" w:date="2014-09-04T09:09:00Z">
              <w:r w:rsidRPr="00D82A73">
                <w:rPr>
                  <w:rFonts w:eastAsia="Arial Unicode MS"/>
                </w:rPr>
                <w:delText xml:space="preserve">Koppling till klass för kodverk. Används för att beskriva kod/kodverk för en fråga. </w:delText>
              </w:r>
              <w:r>
                <w:rPr>
                  <w:rFonts w:eastAsia="Arial Unicode MS"/>
                </w:rPr>
                <w:delText xml:space="preserve">T.ex. </w:delText>
              </w:r>
              <w:r w:rsidRPr="00D82A73">
                <w:rPr>
                  <w:rFonts w:eastAsia="Arial Unicode MS"/>
                </w:rPr>
                <w:delText>SNOMED-CT kod.</w:delText>
              </w:r>
            </w:del>
          </w:p>
        </w:tc>
        <w:tc>
          <w:tcPr>
            <w:tcW w:w="1140" w:type="dxa"/>
          </w:tcPr>
          <w:p w14:paraId="6EB4B791" w14:textId="77777777" w:rsidR="00340A76" w:rsidRPr="00D82A73" w:rsidRDefault="00340A76" w:rsidP="00340A76">
            <w:pPr>
              <w:rPr>
                <w:del w:id="2402" w:author="Jarno Nieminen" w:date="2014-09-04T09:09:00Z"/>
                <w:rFonts w:eastAsia="Arial Unicode MS"/>
              </w:rPr>
            </w:pPr>
            <w:del w:id="2403" w:author="Jarno Nieminen" w:date="2014-09-04T09:09:00Z">
              <w:r w:rsidRPr="00D82A73">
                <w:rPr>
                  <w:rFonts w:eastAsia="Arial Unicode MS"/>
                </w:rPr>
                <w:delText>II</w:delText>
              </w:r>
            </w:del>
          </w:p>
        </w:tc>
        <w:tc>
          <w:tcPr>
            <w:tcW w:w="717" w:type="dxa"/>
          </w:tcPr>
          <w:p w14:paraId="25F315A9" w14:textId="77777777" w:rsidR="00340A76" w:rsidRPr="00D82A73" w:rsidRDefault="00340A76" w:rsidP="00340A76">
            <w:pPr>
              <w:rPr>
                <w:del w:id="2404" w:author="Jarno Nieminen" w:date="2014-09-04T09:09:00Z"/>
                <w:rFonts w:eastAsia="Arial Unicode MS"/>
              </w:rPr>
            </w:pPr>
            <w:del w:id="2405" w:author="Jarno Nieminen" w:date="2014-09-04T09:09:00Z">
              <w:r w:rsidRPr="00D82A73">
                <w:rPr>
                  <w:rFonts w:eastAsia="Arial Unicode MS"/>
                </w:rPr>
                <w:delText>0..1</w:delText>
              </w:r>
            </w:del>
          </w:p>
        </w:tc>
        <w:tc>
          <w:tcPr>
            <w:tcW w:w="1803" w:type="dxa"/>
          </w:tcPr>
          <w:p w14:paraId="7992C218" w14:textId="77777777" w:rsidR="00340A76" w:rsidRPr="00D82A73" w:rsidRDefault="00340A76" w:rsidP="00340A76">
            <w:pPr>
              <w:rPr>
                <w:del w:id="2406" w:author="Jarno Nieminen" w:date="2014-09-04T09:09:00Z"/>
                <w:rFonts w:eastAsia="Arial Unicode MS"/>
              </w:rPr>
            </w:pPr>
            <w:del w:id="2407" w:author="Jarno Nieminen" w:date="2014-09-04T09:09:00Z">
              <w:r w:rsidRPr="00D82A73">
                <w:rPr>
                  <w:rFonts w:eastAsia="Arial Unicode MS"/>
                </w:rPr>
                <w:delText>Länk till objekt</w:delText>
              </w:r>
            </w:del>
          </w:p>
        </w:tc>
        <w:tc>
          <w:tcPr>
            <w:tcW w:w="1920" w:type="dxa"/>
          </w:tcPr>
          <w:p w14:paraId="0E2CFA6C" w14:textId="77777777" w:rsidR="00340A76" w:rsidRPr="00D82A73" w:rsidRDefault="00340A76" w:rsidP="00340A76">
            <w:pPr>
              <w:rPr>
                <w:del w:id="2408" w:author="Jarno Nieminen" w:date="2014-09-04T09:09:00Z"/>
                <w:rFonts w:ascii="Arial" w:eastAsia="Arial Unicode MS" w:hAnsi="Arial"/>
              </w:rPr>
            </w:pPr>
          </w:p>
        </w:tc>
        <w:tc>
          <w:tcPr>
            <w:tcW w:w="1200" w:type="dxa"/>
            <w:shd w:val="clear" w:color="auto" w:fill="auto"/>
          </w:tcPr>
          <w:p w14:paraId="6E8FC3B1" w14:textId="77777777" w:rsidR="00340A76" w:rsidRPr="00D82A73" w:rsidRDefault="00B37BC8" w:rsidP="00340A76">
            <w:pPr>
              <w:rPr>
                <w:del w:id="2409" w:author="Jarno Nieminen" w:date="2014-09-04T09:09:00Z"/>
                <w:rFonts w:ascii="Arial" w:eastAsia="Arial Unicode MS" w:hAnsi="Arial"/>
              </w:rPr>
            </w:pPr>
            <w:del w:id="2410"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1C5361ED" w14:textId="77777777" w:rsidR="00340A76" w:rsidRPr="00D82A73" w:rsidRDefault="00B37BC8" w:rsidP="00340A76">
            <w:pPr>
              <w:rPr>
                <w:del w:id="2411" w:author="Jarno Nieminen" w:date="2014-09-04T09:09:00Z"/>
                <w:rFonts w:ascii="Arial" w:eastAsia="Arial Unicode MS" w:hAnsi="Arial"/>
              </w:rPr>
            </w:pPr>
            <w:del w:id="2412"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45E0880E" w14:textId="77777777" w:rsidR="00340A76" w:rsidRPr="00D82A73" w:rsidRDefault="00340A76" w:rsidP="00340A76">
            <w:pPr>
              <w:rPr>
                <w:del w:id="2413" w:author="Jarno Nieminen" w:date="2014-09-04T09:09:00Z"/>
                <w:rFonts w:ascii="Arial" w:eastAsia="Arial Unicode MS" w:hAnsi="Arial"/>
              </w:rPr>
            </w:pPr>
            <w:del w:id="2414" w:author="Jarno Nieminen" w:date="2014-09-04T09:09:00Z">
              <w:r>
                <w:rPr>
                  <w:rFonts w:ascii="Arial" w:eastAsia="Arial Unicode MS" w:hAnsi="Arial"/>
                </w:rPr>
                <w:delText>N/A</w:delText>
              </w:r>
            </w:del>
          </w:p>
        </w:tc>
      </w:tr>
      <w:tr w:rsidR="00340A76" w:rsidRPr="00D82A73" w14:paraId="3CE7FABC" w14:textId="77777777" w:rsidTr="00777602">
        <w:trPr>
          <w:trHeight w:val="217"/>
          <w:del w:id="2415" w:author="Jarno Nieminen" w:date="2014-09-04T09:09:00Z"/>
        </w:trPr>
        <w:tc>
          <w:tcPr>
            <w:tcW w:w="2545" w:type="dxa"/>
            <w:gridSpan w:val="2"/>
          </w:tcPr>
          <w:p w14:paraId="415126DD" w14:textId="77777777" w:rsidR="00340A76" w:rsidRPr="00D82A73" w:rsidRDefault="00340A76" w:rsidP="00340A76">
            <w:pPr>
              <w:rPr>
                <w:del w:id="2416" w:author="Jarno Nieminen" w:date="2014-09-04T09:09:00Z"/>
                <w:rFonts w:eastAsia="Arial Unicode MS"/>
              </w:rPr>
            </w:pPr>
            <w:del w:id="2417" w:author="Jarno Nieminen" w:date="2014-09-04T09:09:00Z">
              <w:r w:rsidRPr="00D82A73">
                <w:rPr>
                  <w:rFonts w:eastAsia="Arial Unicode MS"/>
                </w:rPr>
                <w:delText>Svarsalternativ/id</w:delText>
              </w:r>
            </w:del>
          </w:p>
          <w:p w14:paraId="614CCF30" w14:textId="77777777" w:rsidR="00340A76" w:rsidRPr="00D82A73" w:rsidRDefault="00340A76" w:rsidP="00340A76">
            <w:pPr>
              <w:rPr>
                <w:del w:id="2418" w:author="Jarno Nieminen" w:date="2014-09-04T09:09:00Z"/>
                <w:rFonts w:eastAsia="Arial Unicode MS"/>
              </w:rPr>
            </w:pPr>
            <w:del w:id="2419" w:author="Jarno Nieminen" w:date="2014-09-04T09:09:00Z">
              <w:r w:rsidRPr="00D82A73">
                <w:rPr>
                  <w:rFonts w:eastAsia="Arial Unicode MS"/>
                </w:rPr>
                <w:delText>(AnswerAlternative)</w:delText>
              </w:r>
            </w:del>
          </w:p>
        </w:tc>
        <w:tc>
          <w:tcPr>
            <w:tcW w:w="3410" w:type="dxa"/>
          </w:tcPr>
          <w:p w14:paraId="5AB55BA6" w14:textId="77777777" w:rsidR="00340A76" w:rsidRPr="00D82A73" w:rsidRDefault="00340A76" w:rsidP="00340A76">
            <w:pPr>
              <w:rPr>
                <w:del w:id="2420" w:author="Jarno Nieminen" w:date="2014-09-04T09:09:00Z"/>
                <w:rFonts w:eastAsia="Arial Unicode MS"/>
              </w:rPr>
            </w:pPr>
            <w:del w:id="2421" w:author="Jarno Nieminen" w:date="2014-09-04T09:09:00Z">
              <w:r w:rsidRPr="00D82A73">
                <w:rPr>
                  <w:rFonts w:eastAsia="Arial Unicode MS"/>
                </w:rPr>
                <w:delText>Koppling till klass för svarsalternativ.</w:delText>
              </w:r>
            </w:del>
          </w:p>
        </w:tc>
        <w:tc>
          <w:tcPr>
            <w:tcW w:w="1140" w:type="dxa"/>
          </w:tcPr>
          <w:p w14:paraId="7A89C8C4" w14:textId="77777777" w:rsidR="00340A76" w:rsidRPr="00D82A73" w:rsidRDefault="00340A76" w:rsidP="00340A76">
            <w:pPr>
              <w:rPr>
                <w:del w:id="2422" w:author="Jarno Nieminen" w:date="2014-09-04T09:09:00Z"/>
                <w:rFonts w:eastAsia="Arial Unicode MS"/>
              </w:rPr>
            </w:pPr>
            <w:del w:id="2423" w:author="Jarno Nieminen" w:date="2014-09-04T09:09:00Z">
              <w:r w:rsidRPr="00D82A73">
                <w:rPr>
                  <w:rFonts w:eastAsia="Arial Unicode MS"/>
                </w:rPr>
                <w:delText>II</w:delText>
              </w:r>
            </w:del>
          </w:p>
        </w:tc>
        <w:tc>
          <w:tcPr>
            <w:tcW w:w="717" w:type="dxa"/>
          </w:tcPr>
          <w:p w14:paraId="12E802C3" w14:textId="77777777" w:rsidR="00340A76" w:rsidRPr="00D82A73" w:rsidRDefault="00340A76" w:rsidP="00340A76">
            <w:pPr>
              <w:rPr>
                <w:del w:id="2424" w:author="Jarno Nieminen" w:date="2014-09-04T09:09:00Z"/>
                <w:rFonts w:eastAsia="Arial Unicode MS"/>
              </w:rPr>
            </w:pPr>
            <w:del w:id="2425" w:author="Jarno Nieminen" w:date="2014-09-04T09:09:00Z">
              <w:r w:rsidRPr="00D82A73">
                <w:rPr>
                  <w:rFonts w:eastAsia="Arial Unicode MS"/>
                </w:rPr>
                <w:delText>0..*</w:delText>
              </w:r>
            </w:del>
          </w:p>
        </w:tc>
        <w:tc>
          <w:tcPr>
            <w:tcW w:w="1803" w:type="dxa"/>
          </w:tcPr>
          <w:p w14:paraId="69BEBA8B" w14:textId="77777777" w:rsidR="00340A76" w:rsidRPr="00D82A73" w:rsidRDefault="00340A76" w:rsidP="00340A76">
            <w:pPr>
              <w:rPr>
                <w:del w:id="2426" w:author="Jarno Nieminen" w:date="2014-09-04T09:09:00Z"/>
                <w:rFonts w:eastAsia="Arial Unicode MS"/>
              </w:rPr>
            </w:pPr>
            <w:del w:id="2427" w:author="Jarno Nieminen" w:date="2014-09-04T09:09:00Z">
              <w:r w:rsidRPr="00D82A73">
                <w:rPr>
                  <w:rFonts w:eastAsia="Arial Unicode MS"/>
                </w:rPr>
                <w:delText>Länk till objekt</w:delText>
              </w:r>
            </w:del>
          </w:p>
        </w:tc>
        <w:tc>
          <w:tcPr>
            <w:tcW w:w="1920" w:type="dxa"/>
          </w:tcPr>
          <w:p w14:paraId="5507602E" w14:textId="77777777" w:rsidR="00340A76" w:rsidRPr="00D82A73" w:rsidRDefault="00340A76" w:rsidP="00340A76">
            <w:pPr>
              <w:rPr>
                <w:del w:id="2428" w:author="Jarno Nieminen" w:date="2014-09-04T09:09:00Z"/>
                <w:rFonts w:ascii="Arial" w:eastAsia="Arial Unicode MS" w:hAnsi="Arial"/>
              </w:rPr>
            </w:pPr>
          </w:p>
        </w:tc>
        <w:tc>
          <w:tcPr>
            <w:tcW w:w="1200" w:type="dxa"/>
            <w:shd w:val="clear" w:color="auto" w:fill="auto"/>
          </w:tcPr>
          <w:p w14:paraId="17019DF4" w14:textId="77777777" w:rsidR="00340A76" w:rsidRPr="00D82A73" w:rsidRDefault="00B37BC8" w:rsidP="00340A76">
            <w:pPr>
              <w:rPr>
                <w:del w:id="2429" w:author="Jarno Nieminen" w:date="2014-09-04T09:09:00Z"/>
                <w:rFonts w:ascii="Arial" w:eastAsia="Arial Unicode MS" w:hAnsi="Arial"/>
              </w:rPr>
            </w:pPr>
            <w:del w:id="2430"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341559EE" w14:textId="77777777" w:rsidR="00340A76" w:rsidRPr="00D82A73" w:rsidRDefault="00B37BC8" w:rsidP="00340A76">
            <w:pPr>
              <w:rPr>
                <w:del w:id="2431" w:author="Jarno Nieminen" w:date="2014-09-04T09:09:00Z"/>
                <w:rFonts w:ascii="Arial" w:eastAsia="Arial Unicode MS" w:hAnsi="Arial"/>
              </w:rPr>
            </w:pPr>
            <w:del w:id="2432"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3227D375" w14:textId="77777777" w:rsidR="00340A76" w:rsidRPr="00D82A73" w:rsidRDefault="00340A76" w:rsidP="00340A76">
            <w:pPr>
              <w:rPr>
                <w:del w:id="2433" w:author="Jarno Nieminen" w:date="2014-09-04T09:09:00Z"/>
                <w:rFonts w:ascii="Arial" w:eastAsia="Arial Unicode MS" w:hAnsi="Arial"/>
              </w:rPr>
            </w:pPr>
            <w:del w:id="2434" w:author="Jarno Nieminen" w:date="2014-09-04T09:09:00Z">
              <w:r>
                <w:rPr>
                  <w:rFonts w:ascii="Arial" w:eastAsia="Arial Unicode MS" w:hAnsi="Arial"/>
                </w:rPr>
                <w:delText>N/A</w:delText>
              </w:r>
            </w:del>
          </w:p>
        </w:tc>
      </w:tr>
      <w:tr w:rsidR="00340A76" w:rsidRPr="00D82A73" w14:paraId="30D0DBBC" w14:textId="77777777" w:rsidTr="00777602">
        <w:trPr>
          <w:trHeight w:val="217"/>
          <w:del w:id="2435" w:author="Jarno Nieminen" w:date="2014-09-04T09:09:00Z"/>
        </w:trPr>
        <w:tc>
          <w:tcPr>
            <w:tcW w:w="2545" w:type="dxa"/>
            <w:gridSpan w:val="2"/>
          </w:tcPr>
          <w:p w14:paraId="2A8ABFDC" w14:textId="77777777" w:rsidR="00340A76" w:rsidRPr="00D82A73" w:rsidRDefault="00340A76" w:rsidP="00340A76">
            <w:pPr>
              <w:rPr>
                <w:del w:id="2436" w:author="Jarno Nieminen" w:date="2014-09-04T09:09:00Z"/>
                <w:rFonts w:eastAsia="Arial Unicode MS"/>
              </w:rPr>
            </w:pPr>
            <w:del w:id="2437" w:author="Jarno Nieminen" w:date="2014-09-04T09:09:00Z">
              <w:r w:rsidRPr="00D82A73">
                <w:rPr>
                  <w:rFonts w:eastAsia="Arial Unicode MS"/>
                </w:rPr>
                <w:delText>Media/id</w:delText>
              </w:r>
            </w:del>
          </w:p>
        </w:tc>
        <w:tc>
          <w:tcPr>
            <w:tcW w:w="3410" w:type="dxa"/>
          </w:tcPr>
          <w:p w14:paraId="27EF324A" w14:textId="77777777" w:rsidR="00340A76" w:rsidRPr="00D82A73" w:rsidRDefault="00340A76" w:rsidP="00340A76">
            <w:pPr>
              <w:rPr>
                <w:del w:id="2438" w:author="Jarno Nieminen" w:date="2014-09-04T09:09:00Z"/>
                <w:rFonts w:eastAsia="Arial Unicode MS"/>
              </w:rPr>
            </w:pPr>
            <w:del w:id="2439" w:author="Jarno Nieminen" w:date="2014-09-04T09:09:00Z">
              <w:r w:rsidRPr="00D82A73">
                <w:rPr>
                  <w:rFonts w:eastAsia="Arial Unicode MS"/>
                </w:rPr>
                <w:delText>Koppling till klass för media.</w:delText>
              </w:r>
            </w:del>
          </w:p>
        </w:tc>
        <w:tc>
          <w:tcPr>
            <w:tcW w:w="1140" w:type="dxa"/>
          </w:tcPr>
          <w:p w14:paraId="1E6912C8" w14:textId="77777777" w:rsidR="00340A76" w:rsidRPr="00D82A73" w:rsidRDefault="00340A76" w:rsidP="00340A76">
            <w:pPr>
              <w:rPr>
                <w:del w:id="2440" w:author="Jarno Nieminen" w:date="2014-09-04T09:09:00Z"/>
                <w:rFonts w:eastAsia="Arial Unicode MS"/>
              </w:rPr>
            </w:pPr>
            <w:del w:id="2441" w:author="Jarno Nieminen" w:date="2014-09-04T09:09:00Z">
              <w:r w:rsidRPr="00D82A73">
                <w:rPr>
                  <w:rFonts w:eastAsia="Arial Unicode MS"/>
                </w:rPr>
                <w:delText>II</w:delText>
              </w:r>
            </w:del>
          </w:p>
        </w:tc>
        <w:tc>
          <w:tcPr>
            <w:tcW w:w="717" w:type="dxa"/>
          </w:tcPr>
          <w:p w14:paraId="40024A96" w14:textId="77777777" w:rsidR="00340A76" w:rsidRPr="00D82A73" w:rsidRDefault="00340A76" w:rsidP="00340A76">
            <w:pPr>
              <w:rPr>
                <w:del w:id="2442" w:author="Jarno Nieminen" w:date="2014-09-04T09:09:00Z"/>
                <w:rFonts w:eastAsia="Arial Unicode MS"/>
              </w:rPr>
            </w:pPr>
            <w:del w:id="2443" w:author="Jarno Nieminen" w:date="2014-09-04T09:09:00Z">
              <w:r w:rsidRPr="00D82A73">
                <w:rPr>
                  <w:rFonts w:eastAsia="Arial Unicode MS"/>
                </w:rPr>
                <w:delText>0..1</w:delText>
              </w:r>
            </w:del>
          </w:p>
        </w:tc>
        <w:tc>
          <w:tcPr>
            <w:tcW w:w="1803" w:type="dxa"/>
          </w:tcPr>
          <w:p w14:paraId="32F444B8" w14:textId="77777777" w:rsidR="00340A76" w:rsidRPr="00D82A73" w:rsidRDefault="00340A76" w:rsidP="00340A76">
            <w:pPr>
              <w:rPr>
                <w:del w:id="2444" w:author="Jarno Nieminen" w:date="2014-09-04T09:09:00Z"/>
                <w:rFonts w:eastAsia="Arial Unicode MS"/>
              </w:rPr>
            </w:pPr>
            <w:del w:id="2445" w:author="Jarno Nieminen" w:date="2014-09-04T09:09:00Z">
              <w:r w:rsidRPr="00D82A73">
                <w:rPr>
                  <w:rFonts w:eastAsia="Arial Unicode MS"/>
                </w:rPr>
                <w:delText>Länk till objekt</w:delText>
              </w:r>
            </w:del>
          </w:p>
        </w:tc>
        <w:tc>
          <w:tcPr>
            <w:tcW w:w="1920" w:type="dxa"/>
          </w:tcPr>
          <w:p w14:paraId="5FFD13B8" w14:textId="77777777" w:rsidR="00340A76" w:rsidRPr="00D82A73" w:rsidRDefault="00340A76" w:rsidP="00340A76">
            <w:pPr>
              <w:rPr>
                <w:del w:id="2446" w:author="Jarno Nieminen" w:date="2014-09-04T09:09:00Z"/>
                <w:rFonts w:ascii="Arial" w:eastAsia="Arial Unicode MS" w:hAnsi="Arial"/>
              </w:rPr>
            </w:pPr>
          </w:p>
        </w:tc>
        <w:tc>
          <w:tcPr>
            <w:tcW w:w="1200" w:type="dxa"/>
            <w:shd w:val="clear" w:color="auto" w:fill="auto"/>
          </w:tcPr>
          <w:p w14:paraId="0AEA619F" w14:textId="77777777" w:rsidR="00340A76" w:rsidRPr="00D82A73" w:rsidRDefault="00B37BC8" w:rsidP="00340A76">
            <w:pPr>
              <w:rPr>
                <w:del w:id="2447" w:author="Jarno Nieminen" w:date="2014-09-04T09:09:00Z"/>
                <w:rFonts w:ascii="Arial" w:eastAsia="Arial Unicode MS" w:hAnsi="Arial"/>
              </w:rPr>
            </w:pPr>
            <w:del w:id="2448"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5CAFDA31" w14:textId="77777777" w:rsidR="00340A76" w:rsidRPr="00D82A73" w:rsidRDefault="00B37BC8" w:rsidP="00340A76">
            <w:pPr>
              <w:rPr>
                <w:del w:id="2449" w:author="Jarno Nieminen" w:date="2014-09-04T09:09:00Z"/>
                <w:rFonts w:ascii="Arial" w:eastAsia="Arial Unicode MS" w:hAnsi="Arial"/>
              </w:rPr>
            </w:pPr>
            <w:del w:id="2450"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615263F0" w14:textId="77777777" w:rsidR="00340A76" w:rsidRPr="00D82A73" w:rsidRDefault="00340A76" w:rsidP="00340A76">
            <w:pPr>
              <w:rPr>
                <w:del w:id="2451" w:author="Jarno Nieminen" w:date="2014-09-04T09:09:00Z"/>
                <w:rFonts w:ascii="Arial" w:eastAsia="Arial Unicode MS" w:hAnsi="Arial"/>
              </w:rPr>
            </w:pPr>
            <w:del w:id="2452" w:author="Jarno Nieminen" w:date="2014-09-04T09:09:00Z">
              <w:r>
                <w:rPr>
                  <w:rFonts w:ascii="Arial" w:eastAsia="Arial Unicode MS" w:hAnsi="Arial"/>
                </w:rPr>
                <w:delText>N/A</w:delText>
              </w:r>
            </w:del>
          </w:p>
        </w:tc>
      </w:tr>
      <w:tr w:rsidR="00340A76" w:rsidRPr="00D82A73" w14:paraId="56BDDFB7" w14:textId="77777777" w:rsidTr="00777602">
        <w:trPr>
          <w:trHeight w:val="217"/>
          <w:del w:id="2453" w:author="Jarno Nieminen" w:date="2014-09-04T09:09:00Z"/>
        </w:trPr>
        <w:tc>
          <w:tcPr>
            <w:tcW w:w="2545" w:type="dxa"/>
            <w:gridSpan w:val="2"/>
          </w:tcPr>
          <w:p w14:paraId="578A8433" w14:textId="77777777" w:rsidR="00340A76" w:rsidRPr="00D82A73" w:rsidRDefault="00340A76" w:rsidP="00340A76">
            <w:pPr>
              <w:rPr>
                <w:del w:id="2454" w:author="Jarno Nieminen" w:date="2014-09-04T09:09:00Z"/>
                <w:rFonts w:eastAsia="Arial Unicode MS"/>
              </w:rPr>
            </w:pPr>
            <w:del w:id="2455" w:author="Jarno Nieminen" w:date="2014-09-04T09:09:00Z">
              <w:r w:rsidRPr="00D82A73">
                <w:rPr>
                  <w:rFonts w:eastAsia="Arial Unicode MS"/>
                </w:rPr>
                <w:delText>ValidationEvent/id</w:delText>
              </w:r>
            </w:del>
          </w:p>
        </w:tc>
        <w:tc>
          <w:tcPr>
            <w:tcW w:w="3410" w:type="dxa"/>
          </w:tcPr>
          <w:p w14:paraId="77FE8E9C" w14:textId="77777777" w:rsidR="00340A76" w:rsidRPr="00D82A73" w:rsidRDefault="00340A76" w:rsidP="00340A76">
            <w:pPr>
              <w:rPr>
                <w:del w:id="2456" w:author="Jarno Nieminen" w:date="2014-09-04T09:09:00Z"/>
                <w:rFonts w:eastAsia="Arial Unicode MS"/>
              </w:rPr>
            </w:pPr>
            <w:del w:id="2457" w:author="Jarno Nieminen" w:date="2014-09-04T09:09:00Z">
              <w:r w:rsidRPr="00D82A73">
                <w:rPr>
                  <w:rFonts w:eastAsia="Arial Unicode MS"/>
                </w:rPr>
                <w:delText>Koppling till klass för validerings events.</w:delText>
              </w:r>
            </w:del>
          </w:p>
        </w:tc>
        <w:tc>
          <w:tcPr>
            <w:tcW w:w="1140" w:type="dxa"/>
          </w:tcPr>
          <w:p w14:paraId="7BB20110" w14:textId="77777777" w:rsidR="00340A76" w:rsidRPr="00D82A73" w:rsidRDefault="00340A76" w:rsidP="00340A76">
            <w:pPr>
              <w:rPr>
                <w:del w:id="2458" w:author="Jarno Nieminen" w:date="2014-09-04T09:09:00Z"/>
                <w:rFonts w:eastAsia="Arial Unicode MS"/>
              </w:rPr>
            </w:pPr>
            <w:del w:id="2459" w:author="Jarno Nieminen" w:date="2014-09-04T09:09:00Z">
              <w:r w:rsidRPr="00D82A73">
                <w:rPr>
                  <w:rFonts w:eastAsia="Arial Unicode MS"/>
                </w:rPr>
                <w:delText>II</w:delText>
              </w:r>
            </w:del>
          </w:p>
        </w:tc>
        <w:tc>
          <w:tcPr>
            <w:tcW w:w="717" w:type="dxa"/>
          </w:tcPr>
          <w:p w14:paraId="76DFAF88" w14:textId="77777777" w:rsidR="00340A76" w:rsidRPr="00D82A73" w:rsidRDefault="00340A76" w:rsidP="00340A76">
            <w:pPr>
              <w:rPr>
                <w:del w:id="2460" w:author="Jarno Nieminen" w:date="2014-09-04T09:09:00Z"/>
                <w:rFonts w:eastAsia="Arial Unicode MS"/>
              </w:rPr>
            </w:pPr>
            <w:del w:id="2461" w:author="Jarno Nieminen" w:date="2014-09-04T09:09:00Z">
              <w:r w:rsidRPr="00D82A73">
                <w:rPr>
                  <w:rFonts w:eastAsia="Arial Unicode MS"/>
                </w:rPr>
                <w:delText>0..*</w:delText>
              </w:r>
            </w:del>
          </w:p>
        </w:tc>
        <w:tc>
          <w:tcPr>
            <w:tcW w:w="1803" w:type="dxa"/>
          </w:tcPr>
          <w:p w14:paraId="7E5DE3D2" w14:textId="77777777" w:rsidR="00340A76" w:rsidRPr="00D82A73" w:rsidRDefault="00340A76" w:rsidP="00340A76">
            <w:pPr>
              <w:rPr>
                <w:del w:id="2462" w:author="Jarno Nieminen" w:date="2014-09-04T09:09:00Z"/>
                <w:rFonts w:eastAsia="Arial Unicode MS"/>
              </w:rPr>
            </w:pPr>
            <w:del w:id="2463" w:author="Jarno Nieminen" w:date="2014-09-04T09:09:00Z">
              <w:r w:rsidRPr="00D82A73">
                <w:rPr>
                  <w:rFonts w:eastAsia="Arial Unicode MS"/>
                </w:rPr>
                <w:delText>Länk till objekt</w:delText>
              </w:r>
            </w:del>
          </w:p>
        </w:tc>
        <w:tc>
          <w:tcPr>
            <w:tcW w:w="1920" w:type="dxa"/>
          </w:tcPr>
          <w:p w14:paraId="72F9F363" w14:textId="77777777" w:rsidR="00340A76" w:rsidRPr="00D82A73" w:rsidRDefault="00340A76" w:rsidP="00340A76">
            <w:pPr>
              <w:rPr>
                <w:del w:id="2464" w:author="Jarno Nieminen" w:date="2014-09-04T09:09:00Z"/>
                <w:rFonts w:ascii="Arial" w:eastAsia="Arial Unicode MS" w:hAnsi="Arial"/>
              </w:rPr>
            </w:pPr>
          </w:p>
        </w:tc>
        <w:tc>
          <w:tcPr>
            <w:tcW w:w="1200" w:type="dxa"/>
            <w:shd w:val="clear" w:color="auto" w:fill="auto"/>
          </w:tcPr>
          <w:p w14:paraId="79FAFFCB" w14:textId="77777777" w:rsidR="00340A76" w:rsidRPr="00D82A73" w:rsidRDefault="00B37BC8" w:rsidP="00340A76">
            <w:pPr>
              <w:rPr>
                <w:del w:id="2465" w:author="Jarno Nieminen" w:date="2014-09-04T09:09:00Z"/>
                <w:rFonts w:ascii="Arial" w:eastAsia="Arial Unicode MS" w:hAnsi="Arial"/>
              </w:rPr>
            </w:pPr>
            <w:del w:id="2466"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2D33FF11" w14:textId="77777777" w:rsidR="00340A76" w:rsidRPr="00D82A73" w:rsidRDefault="00B37BC8" w:rsidP="00340A76">
            <w:pPr>
              <w:rPr>
                <w:del w:id="2467" w:author="Jarno Nieminen" w:date="2014-09-04T09:09:00Z"/>
                <w:rFonts w:ascii="Arial" w:eastAsia="Arial Unicode MS" w:hAnsi="Arial"/>
              </w:rPr>
            </w:pPr>
            <w:del w:id="2468"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3ECCED71" w14:textId="77777777" w:rsidR="00340A76" w:rsidRPr="00D82A73" w:rsidRDefault="00340A76" w:rsidP="00340A76">
            <w:pPr>
              <w:rPr>
                <w:del w:id="2469" w:author="Jarno Nieminen" w:date="2014-09-04T09:09:00Z"/>
                <w:rFonts w:ascii="Arial" w:eastAsia="Arial Unicode MS" w:hAnsi="Arial"/>
              </w:rPr>
            </w:pPr>
            <w:del w:id="2470" w:author="Jarno Nieminen" w:date="2014-09-04T09:09:00Z">
              <w:r>
                <w:rPr>
                  <w:rFonts w:ascii="Arial" w:eastAsia="Arial Unicode MS" w:hAnsi="Arial"/>
                </w:rPr>
                <w:delText>N/A</w:delText>
              </w:r>
            </w:del>
          </w:p>
        </w:tc>
      </w:tr>
      <w:tr w:rsidR="00340A76" w:rsidRPr="00D82A73" w14:paraId="587F482C" w14:textId="77777777" w:rsidTr="00777602">
        <w:trPr>
          <w:trHeight w:val="217"/>
          <w:del w:id="2471" w:author="Jarno Nieminen" w:date="2014-09-04T09:09:00Z"/>
        </w:trPr>
        <w:tc>
          <w:tcPr>
            <w:tcW w:w="2545" w:type="dxa"/>
            <w:gridSpan w:val="2"/>
          </w:tcPr>
          <w:p w14:paraId="4D3C5D40" w14:textId="77777777" w:rsidR="00340A76" w:rsidRPr="00D82A73" w:rsidRDefault="00340A76" w:rsidP="00340A76">
            <w:pPr>
              <w:rPr>
                <w:del w:id="2472" w:author="Jarno Nieminen" w:date="2014-09-04T09:09:00Z"/>
                <w:rFonts w:eastAsia="Arial Unicode MS"/>
              </w:rPr>
            </w:pPr>
            <w:del w:id="2473" w:author="Jarno Nieminen" w:date="2014-09-04T09:09:00Z">
              <w:r w:rsidRPr="00D82A73">
                <w:rPr>
                  <w:rFonts w:eastAsia="Arial Unicode MS"/>
                </w:rPr>
                <w:delText>GridValue/id</w:delText>
              </w:r>
            </w:del>
          </w:p>
        </w:tc>
        <w:tc>
          <w:tcPr>
            <w:tcW w:w="3410" w:type="dxa"/>
          </w:tcPr>
          <w:p w14:paraId="1FD23E10" w14:textId="77777777" w:rsidR="00340A76" w:rsidRPr="00D82A73" w:rsidRDefault="00340A76" w:rsidP="00340A76">
            <w:pPr>
              <w:rPr>
                <w:del w:id="2474" w:author="Jarno Nieminen" w:date="2014-09-04T09:09:00Z"/>
                <w:rFonts w:eastAsia="Arial Unicode MS"/>
              </w:rPr>
            </w:pPr>
            <w:del w:id="2475" w:author="Jarno Nieminen" w:date="2014-09-04T09:09:00Z">
              <w:r w:rsidRPr="00D82A73">
                <w:rPr>
                  <w:rFonts w:eastAsia="Arial Unicode MS"/>
                </w:rPr>
                <w:delText>Koppling till klass för ”grid” värden.</w:delText>
              </w:r>
            </w:del>
          </w:p>
        </w:tc>
        <w:tc>
          <w:tcPr>
            <w:tcW w:w="1140" w:type="dxa"/>
          </w:tcPr>
          <w:p w14:paraId="5FA3AF2C" w14:textId="77777777" w:rsidR="00340A76" w:rsidRPr="00D82A73" w:rsidRDefault="00340A76" w:rsidP="00340A76">
            <w:pPr>
              <w:rPr>
                <w:del w:id="2476" w:author="Jarno Nieminen" w:date="2014-09-04T09:09:00Z"/>
                <w:rFonts w:eastAsia="Arial Unicode MS"/>
              </w:rPr>
            </w:pPr>
            <w:del w:id="2477" w:author="Jarno Nieminen" w:date="2014-09-04T09:09:00Z">
              <w:r w:rsidRPr="00D82A73">
                <w:rPr>
                  <w:rFonts w:eastAsia="Arial Unicode MS"/>
                </w:rPr>
                <w:delText>II</w:delText>
              </w:r>
            </w:del>
          </w:p>
        </w:tc>
        <w:tc>
          <w:tcPr>
            <w:tcW w:w="717" w:type="dxa"/>
          </w:tcPr>
          <w:p w14:paraId="25841024" w14:textId="77777777" w:rsidR="00340A76" w:rsidRPr="00D82A73" w:rsidRDefault="00340A76" w:rsidP="00340A76">
            <w:pPr>
              <w:rPr>
                <w:del w:id="2478" w:author="Jarno Nieminen" w:date="2014-09-04T09:09:00Z"/>
                <w:rFonts w:eastAsia="Arial Unicode MS"/>
              </w:rPr>
            </w:pPr>
            <w:del w:id="2479" w:author="Jarno Nieminen" w:date="2014-09-04T09:09:00Z">
              <w:r w:rsidRPr="00D82A73">
                <w:rPr>
                  <w:rFonts w:eastAsia="Arial Unicode MS"/>
                </w:rPr>
                <w:delText>0..1</w:delText>
              </w:r>
            </w:del>
          </w:p>
        </w:tc>
        <w:tc>
          <w:tcPr>
            <w:tcW w:w="1803" w:type="dxa"/>
          </w:tcPr>
          <w:p w14:paraId="566BF0CC" w14:textId="77777777" w:rsidR="00340A76" w:rsidRPr="00D82A73" w:rsidRDefault="00340A76" w:rsidP="00340A76">
            <w:pPr>
              <w:rPr>
                <w:del w:id="2480" w:author="Jarno Nieminen" w:date="2014-09-04T09:09:00Z"/>
                <w:rFonts w:eastAsia="Arial Unicode MS"/>
              </w:rPr>
            </w:pPr>
            <w:del w:id="2481" w:author="Jarno Nieminen" w:date="2014-09-04T09:09:00Z">
              <w:r w:rsidRPr="00D82A73">
                <w:rPr>
                  <w:rFonts w:eastAsia="Arial Unicode MS"/>
                </w:rPr>
                <w:delText>Länk till objekt.</w:delText>
              </w:r>
            </w:del>
          </w:p>
        </w:tc>
        <w:tc>
          <w:tcPr>
            <w:tcW w:w="1920" w:type="dxa"/>
          </w:tcPr>
          <w:p w14:paraId="06019309" w14:textId="77777777" w:rsidR="00340A76" w:rsidRPr="00D82A73" w:rsidRDefault="00340A76" w:rsidP="00340A76">
            <w:pPr>
              <w:rPr>
                <w:del w:id="2482" w:author="Jarno Nieminen" w:date="2014-09-04T09:09:00Z"/>
                <w:rFonts w:ascii="Arial" w:eastAsia="Arial Unicode MS" w:hAnsi="Arial"/>
              </w:rPr>
            </w:pPr>
          </w:p>
        </w:tc>
        <w:tc>
          <w:tcPr>
            <w:tcW w:w="1200" w:type="dxa"/>
            <w:shd w:val="clear" w:color="auto" w:fill="auto"/>
          </w:tcPr>
          <w:p w14:paraId="05727A58" w14:textId="77777777" w:rsidR="00340A76" w:rsidRPr="00D82A73" w:rsidRDefault="00B37BC8" w:rsidP="00340A76">
            <w:pPr>
              <w:rPr>
                <w:del w:id="2483" w:author="Jarno Nieminen" w:date="2014-09-04T09:09:00Z"/>
                <w:rFonts w:ascii="Arial" w:eastAsia="Arial Unicode MS" w:hAnsi="Arial"/>
              </w:rPr>
            </w:pPr>
            <w:del w:id="2484"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13CC2CAE" w14:textId="77777777" w:rsidR="00340A76" w:rsidRPr="00D82A73" w:rsidRDefault="00B37BC8" w:rsidP="00340A76">
            <w:pPr>
              <w:rPr>
                <w:del w:id="2485" w:author="Jarno Nieminen" w:date="2014-09-04T09:09:00Z"/>
                <w:rFonts w:ascii="Arial" w:eastAsia="Arial Unicode MS" w:hAnsi="Arial"/>
              </w:rPr>
            </w:pPr>
            <w:del w:id="2486"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1ADAD738" w14:textId="77777777" w:rsidR="00340A76" w:rsidRPr="00D82A73" w:rsidRDefault="00340A76" w:rsidP="00340A76">
            <w:pPr>
              <w:rPr>
                <w:del w:id="2487" w:author="Jarno Nieminen" w:date="2014-09-04T09:09:00Z"/>
                <w:rFonts w:ascii="Arial" w:eastAsia="Arial Unicode MS" w:hAnsi="Arial"/>
              </w:rPr>
            </w:pPr>
            <w:del w:id="2488" w:author="Jarno Nieminen" w:date="2014-09-04T09:09:00Z">
              <w:r>
                <w:rPr>
                  <w:rFonts w:ascii="Arial" w:eastAsia="Arial Unicode MS" w:hAnsi="Arial"/>
                </w:rPr>
                <w:delText>N/A</w:delText>
              </w:r>
            </w:del>
          </w:p>
        </w:tc>
      </w:tr>
      <w:tr w:rsidR="00340A76" w:rsidRPr="00D82A73" w14:paraId="2788CC00" w14:textId="77777777" w:rsidTr="00777602">
        <w:trPr>
          <w:trHeight w:val="217"/>
          <w:del w:id="2489" w:author="Jarno Nieminen" w:date="2014-09-04T09:09:00Z"/>
        </w:trPr>
        <w:tc>
          <w:tcPr>
            <w:tcW w:w="2545" w:type="dxa"/>
            <w:gridSpan w:val="2"/>
          </w:tcPr>
          <w:p w14:paraId="2600AF1B" w14:textId="77777777" w:rsidR="00340A76" w:rsidRPr="00D82A73" w:rsidRDefault="00340A76" w:rsidP="00340A76">
            <w:pPr>
              <w:rPr>
                <w:del w:id="2490" w:author="Jarno Nieminen" w:date="2014-09-04T09:09:00Z"/>
                <w:rFonts w:eastAsia="Arial Unicode MS"/>
              </w:rPr>
            </w:pPr>
            <w:del w:id="2491" w:author="Jarno Nieminen" w:date="2014-09-04T09:09:00Z">
              <w:r w:rsidRPr="00D82A73">
                <w:rPr>
                  <w:rFonts w:eastAsia="Arial Unicode MS"/>
                </w:rPr>
                <w:delText>QuestionSuperior/id</w:delText>
              </w:r>
            </w:del>
          </w:p>
        </w:tc>
        <w:tc>
          <w:tcPr>
            <w:tcW w:w="3410" w:type="dxa"/>
          </w:tcPr>
          <w:p w14:paraId="034A609A" w14:textId="77777777" w:rsidR="00340A76" w:rsidRPr="00D82A73" w:rsidRDefault="00340A76" w:rsidP="00340A76">
            <w:pPr>
              <w:rPr>
                <w:del w:id="2492" w:author="Jarno Nieminen" w:date="2014-09-04T09:09:00Z"/>
                <w:rFonts w:eastAsia="Arial Unicode MS"/>
              </w:rPr>
            </w:pPr>
            <w:del w:id="2493" w:author="Jarno Nieminen" w:date="2014-09-04T09:09:00Z">
              <w:r w:rsidRPr="00D82A73">
                <w:rPr>
                  <w:rFonts w:eastAsia="Arial Unicode MS"/>
                </w:rPr>
                <w:delText>Koppling till klass för kopplade frågor.</w:delText>
              </w:r>
            </w:del>
          </w:p>
        </w:tc>
        <w:tc>
          <w:tcPr>
            <w:tcW w:w="1140" w:type="dxa"/>
          </w:tcPr>
          <w:p w14:paraId="5768937D" w14:textId="77777777" w:rsidR="00340A76" w:rsidRPr="00D82A73" w:rsidRDefault="00340A76" w:rsidP="00340A76">
            <w:pPr>
              <w:rPr>
                <w:del w:id="2494" w:author="Jarno Nieminen" w:date="2014-09-04T09:09:00Z"/>
                <w:rFonts w:eastAsia="Arial Unicode MS"/>
              </w:rPr>
            </w:pPr>
            <w:del w:id="2495" w:author="Jarno Nieminen" w:date="2014-09-04T09:09:00Z">
              <w:r w:rsidRPr="00D82A73">
                <w:rPr>
                  <w:rFonts w:eastAsia="Arial Unicode MS"/>
                </w:rPr>
                <w:delText>II</w:delText>
              </w:r>
            </w:del>
          </w:p>
        </w:tc>
        <w:tc>
          <w:tcPr>
            <w:tcW w:w="717" w:type="dxa"/>
          </w:tcPr>
          <w:p w14:paraId="61EF0E4F" w14:textId="77777777" w:rsidR="00340A76" w:rsidRPr="00D82A73" w:rsidRDefault="00340A76" w:rsidP="00340A76">
            <w:pPr>
              <w:rPr>
                <w:del w:id="2496" w:author="Jarno Nieminen" w:date="2014-09-04T09:09:00Z"/>
                <w:rFonts w:eastAsia="Arial Unicode MS"/>
              </w:rPr>
            </w:pPr>
            <w:del w:id="2497" w:author="Jarno Nieminen" w:date="2014-09-04T09:09:00Z">
              <w:r w:rsidRPr="00D82A73">
                <w:rPr>
                  <w:rFonts w:eastAsia="Arial Unicode MS"/>
                </w:rPr>
                <w:delText>0..1</w:delText>
              </w:r>
            </w:del>
          </w:p>
        </w:tc>
        <w:tc>
          <w:tcPr>
            <w:tcW w:w="1803" w:type="dxa"/>
          </w:tcPr>
          <w:p w14:paraId="2B04CCC2" w14:textId="77777777" w:rsidR="00340A76" w:rsidRPr="00D82A73" w:rsidRDefault="00340A76" w:rsidP="00340A76">
            <w:pPr>
              <w:rPr>
                <w:del w:id="2498" w:author="Jarno Nieminen" w:date="2014-09-04T09:09:00Z"/>
                <w:rFonts w:eastAsia="Arial Unicode MS"/>
              </w:rPr>
            </w:pPr>
            <w:del w:id="2499" w:author="Jarno Nieminen" w:date="2014-09-04T09:09:00Z">
              <w:r w:rsidRPr="00D82A73">
                <w:rPr>
                  <w:rFonts w:eastAsia="Arial Unicode MS"/>
                </w:rPr>
                <w:delText>Länk till objekt.</w:delText>
              </w:r>
            </w:del>
          </w:p>
        </w:tc>
        <w:tc>
          <w:tcPr>
            <w:tcW w:w="1920" w:type="dxa"/>
          </w:tcPr>
          <w:p w14:paraId="72300311" w14:textId="77777777" w:rsidR="00340A76" w:rsidRPr="00D82A73" w:rsidRDefault="00340A76" w:rsidP="00340A76">
            <w:pPr>
              <w:rPr>
                <w:del w:id="2500" w:author="Jarno Nieminen" w:date="2014-09-04T09:09:00Z"/>
                <w:rFonts w:ascii="Arial" w:eastAsia="Arial Unicode MS" w:hAnsi="Arial"/>
              </w:rPr>
            </w:pPr>
          </w:p>
        </w:tc>
        <w:tc>
          <w:tcPr>
            <w:tcW w:w="1200" w:type="dxa"/>
            <w:shd w:val="clear" w:color="auto" w:fill="auto"/>
          </w:tcPr>
          <w:p w14:paraId="36F2A627" w14:textId="77777777" w:rsidR="00340A76" w:rsidRPr="00D82A73" w:rsidRDefault="00B37BC8" w:rsidP="00340A76">
            <w:pPr>
              <w:rPr>
                <w:del w:id="2501" w:author="Jarno Nieminen" w:date="2014-09-04T09:09:00Z"/>
                <w:rFonts w:ascii="Arial" w:eastAsia="Arial Unicode MS" w:hAnsi="Arial"/>
              </w:rPr>
            </w:pPr>
            <w:del w:id="2502"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162" w:type="dxa"/>
            <w:shd w:val="clear" w:color="auto" w:fill="auto"/>
          </w:tcPr>
          <w:p w14:paraId="15DCED21" w14:textId="77777777" w:rsidR="00340A76" w:rsidRPr="00D82A73" w:rsidRDefault="00B37BC8" w:rsidP="00340A76">
            <w:pPr>
              <w:rPr>
                <w:del w:id="2503" w:author="Jarno Nieminen" w:date="2014-09-04T09:09:00Z"/>
                <w:rFonts w:ascii="Arial" w:eastAsia="Arial Unicode MS" w:hAnsi="Arial"/>
              </w:rPr>
            </w:pPr>
            <w:del w:id="2504" w:author="Jarno Nieminen" w:date="2014-09-04T09:09:00Z">
              <w:r>
                <w:rPr>
                  <w:rFonts w:ascii="Arial" w:eastAsia="Arial Unicode MS" w:hAnsi="Arial"/>
                </w:rPr>
                <w:delText>Saknas i V</w:delText>
              </w:r>
              <w:r>
                <w:rPr>
                  <w:rFonts w:ascii="Arial" w:eastAsia="Arial Unicode MS" w:hAnsi="Arial"/>
                </w:rPr>
                <w:noBreakHyphen/>
                <w:delText>TIM 2.2</w:delText>
              </w:r>
            </w:del>
          </w:p>
        </w:tc>
        <w:tc>
          <w:tcPr>
            <w:tcW w:w="1078" w:type="dxa"/>
            <w:shd w:val="clear" w:color="auto" w:fill="auto"/>
          </w:tcPr>
          <w:p w14:paraId="5781BEFD" w14:textId="77777777" w:rsidR="00340A76" w:rsidRPr="00D82A73" w:rsidRDefault="00340A76" w:rsidP="00340A76">
            <w:pPr>
              <w:rPr>
                <w:del w:id="2505" w:author="Jarno Nieminen" w:date="2014-09-04T09:09:00Z"/>
                <w:rFonts w:ascii="Arial" w:eastAsia="Arial Unicode MS" w:hAnsi="Arial"/>
              </w:rPr>
            </w:pPr>
            <w:del w:id="2506" w:author="Jarno Nieminen" w:date="2014-09-04T09:09:00Z">
              <w:r>
                <w:rPr>
                  <w:rFonts w:ascii="Arial" w:eastAsia="Arial Unicode MS" w:hAnsi="Arial"/>
                </w:rPr>
                <w:delText>N/A</w:delText>
              </w:r>
            </w:del>
          </w:p>
        </w:tc>
      </w:tr>
      <w:tr w:rsidR="00A35CF2" w:rsidRPr="00D82A73" w14:paraId="5C81083F" w14:textId="77777777" w:rsidTr="00177141">
        <w:trPr>
          <w:gridBefore w:val="1"/>
          <w:wBefore w:w="15" w:type="dxa"/>
          <w:trHeight w:val="217"/>
        </w:trPr>
        <w:tc>
          <w:tcPr>
            <w:tcW w:w="7080" w:type="dxa"/>
            <w:gridSpan w:val="3"/>
            <w:shd w:val="pct25" w:color="auto" w:fill="auto"/>
          </w:tcPr>
          <w:p w14:paraId="3BD939B8" w14:textId="77777777" w:rsidR="00A35CF2" w:rsidRPr="00D82A73" w:rsidRDefault="00A35CF2" w:rsidP="00177141">
            <w:r w:rsidRPr="00D82A73">
              <w:t>Associationer</w:t>
            </w:r>
          </w:p>
        </w:tc>
        <w:tc>
          <w:tcPr>
            <w:tcW w:w="7880" w:type="dxa"/>
            <w:gridSpan w:val="6"/>
            <w:shd w:val="pct25" w:color="auto" w:fill="auto"/>
          </w:tcPr>
          <w:p w14:paraId="178821B0" w14:textId="77777777" w:rsidR="00A35CF2" w:rsidRPr="00D82A73" w:rsidRDefault="00A35CF2" w:rsidP="00177141">
            <w:pPr>
              <w:rPr>
                <w:rFonts w:eastAsia="Arial Unicode MS"/>
              </w:rPr>
            </w:pPr>
            <w:r w:rsidRPr="00D82A73">
              <w:t>Beslutsregel</w:t>
            </w:r>
          </w:p>
        </w:tc>
      </w:tr>
      <w:tr w:rsidR="00A35CF2" w:rsidRPr="00D82A73" w14:paraId="11653792" w14:textId="77777777" w:rsidTr="00177141">
        <w:trPr>
          <w:gridBefore w:val="1"/>
          <w:wBefore w:w="15" w:type="dxa"/>
          <w:trHeight w:val="217"/>
        </w:trPr>
        <w:tc>
          <w:tcPr>
            <w:tcW w:w="7080" w:type="dxa"/>
            <w:gridSpan w:val="3"/>
          </w:tcPr>
          <w:p w14:paraId="5D263246" w14:textId="0FAE1D59"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w:t>
            </w:r>
            <w:del w:id="2507" w:author="Jarno Nieminen" w:date="2014-09-04T09:09:00Z">
              <w:r w:rsidR="00340A76" w:rsidRPr="00D82A73">
                <w:rPr>
                  <w:rFonts w:ascii="Arial" w:eastAsia="Arial Unicode MS" w:hAnsi="Arial"/>
                  <w:color w:val="000000"/>
                </w:rPr>
                <w:delText>Question</w:delText>
              </w:r>
            </w:del>
            <w:ins w:id="2508" w:author="Jarno Nieminen" w:date="2014-09-04T09:09:00Z">
              <w:r w:rsidRPr="00D82A73">
                <w:rPr>
                  <w:rFonts w:ascii="Arial" w:eastAsia="Arial Unicode MS" w:hAnsi="Arial"/>
                  <w:color w:val="000000"/>
                </w:rPr>
                <w:t>Question</w:t>
              </w:r>
              <w:r w:rsidRPr="009F23DA">
                <w:rPr>
                  <w:rFonts w:ascii="Arial" w:eastAsia="Arial Unicode MS" w:hAnsi="Arial"/>
                  <w:color w:val="000000"/>
                </w:rPr>
                <w:t>Type</w:t>
              </w:r>
            </w:ins>
            <w:r w:rsidRPr="00D82A73">
              <w:rPr>
                <w:rFonts w:ascii="Arial" w:eastAsia="Arial Unicode MS" w:hAnsi="Arial"/>
                <w:color w:val="000000"/>
              </w:rPr>
              <w:t>) är har noll till flera svarsalternativ (</w:t>
            </w:r>
            <w:del w:id="2509" w:author="Jarno Nieminen" w:date="2014-09-04T09:09:00Z">
              <w:r w:rsidR="00340A76" w:rsidRPr="00D82A73">
                <w:rPr>
                  <w:rFonts w:ascii="Arial" w:eastAsia="Arial Unicode MS" w:hAnsi="Arial"/>
                  <w:color w:val="000000"/>
                </w:rPr>
                <w:delText>AnswerAlternative</w:delText>
              </w:r>
            </w:del>
            <w:ins w:id="2510" w:author="Jarno Nieminen" w:date="2014-09-04T09:09:00Z">
              <w:r w:rsidRPr="00D82A73">
                <w:rPr>
                  <w:rFonts w:ascii="Arial" w:eastAsia="Arial Unicode MS" w:hAnsi="Arial"/>
                  <w:color w:val="000000"/>
                </w:rPr>
                <w:t>AnswerAlternative</w:t>
              </w:r>
              <w:r w:rsidRPr="009F23DA">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1D639C05" w14:textId="77777777" w:rsidR="00A35CF2" w:rsidRPr="00D82A73" w:rsidRDefault="00A35CF2" w:rsidP="00177141">
            <w:pPr>
              <w:rPr>
                <w:rFonts w:ascii="Arial" w:eastAsia="Arial Unicode MS" w:hAnsi="Arial"/>
                <w:color w:val="000000"/>
              </w:rPr>
            </w:pPr>
          </w:p>
        </w:tc>
      </w:tr>
      <w:tr w:rsidR="00A35CF2" w:rsidRPr="00D82A73" w14:paraId="28FFF1D7" w14:textId="77777777" w:rsidTr="00177141">
        <w:trPr>
          <w:gridBefore w:val="1"/>
          <w:wBefore w:w="15" w:type="dxa"/>
          <w:trHeight w:val="217"/>
        </w:trPr>
        <w:tc>
          <w:tcPr>
            <w:tcW w:w="7080" w:type="dxa"/>
            <w:gridSpan w:val="3"/>
          </w:tcPr>
          <w:p w14:paraId="7311A803" w14:textId="4F068184"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w:t>
            </w:r>
            <w:del w:id="2511" w:author="Jarno Nieminen" w:date="2014-09-04T09:09:00Z">
              <w:r w:rsidR="00340A76" w:rsidRPr="00D82A73">
                <w:rPr>
                  <w:rFonts w:ascii="Arial" w:eastAsia="Arial Unicode MS" w:hAnsi="Arial"/>
                  <w:color w:val="000000"/>
                </w:rPr>
                <w:delText>Question</w:delText>
              </w:r>
            </w:del>
            <w:ins w:id="2512" w:author="Jarno Nieminen" w:date="2014-09-04T09:09:00Z">
              <w:r w:rsidRPr="00D82A73">
                <w:rPr>
                  <w:rFonts w:ascii="Arial" w:eastAsia="Arial Unicode MS" w:hAnsi="Arial"/>
                  <w:color w:val="000000"/>
                </w:rPr>
                <w:t>Question</w:t>
              </w:r>
              <w:r w:rsidRPr="009F23DA">
                <w:rPr>
                  <w:rFonts w:ascii="Arial" w:eastAsia="Arial Unicode MS" w:hAnsi="Arial"/>
                  <w:color w:val="000000"/>
                </w:rPr>
                <w:t>Type</w:t>
              </w:r>
            </w:ins>
            <w:r w:rsidRPr="00D82A73">
              <w:rPr>
                <w:rFonts w:ascii="Arial" w:eastAsia="Arial Unicode MS" w:hAnsi="Arial"/>
                <w:color w:val="000000"/>
              </w:rPr>
              <w:t>) har noll till flera svar (</w:t>
            </w:r>
            <w:del w:id="2513" w:author="Jarno Nieminen" w:date="2014-09-04T09:09:00Z">
              <w:r w:rsidR="00340A76" w:rsidRPr="00D82A73">
                <w:rPr>
                  <w:rFonts w:ascii="Arial" w:eastAsia="Arial Unicode MS" w:hAnsi="Arial"/>
                  <w:color w:val="000000"/>
                </w:rPr>
                <w:delText>Answer</w:delText>
              </w:r>
            </w:del>
            <w:ins w:id="2514" w:author="Jarno Nieminen" w:date="2014-09-04T09:09:00Z">
              <w:r w:rsidRPr="00D82A73">
                <w:rPr>
                  <w:rFonts w:ascii="Arial" w:eastAsia="Arial Unicode MS" w:hAnsi="Arial"/>
                  <w:color w:val="000000"/>
                </w:rPr>
                <w:t>Answer</w:t>
              </w:r>
              <w:r w:rsidRPr="009F23DA">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07678257" w14:textId="77777777" w:rsidR="00A35CF2" w:rsidRPr="00D82A73" w:rsidRDefault="00A35CF2" w:rsidP="00177141">
            <w:pPr>
              <w:rPr>
                <w:rFonts w:ascii="Arial" w:eastAsia="Arial Unicode MS" w:hAnsi="Arial"/>
                <w:color w:val="000000"/>
              </w:rPr>
            </w:pPr>
          </w:p>
        </w:tc>
      </w:tr>
      <w:tr w:rsidR="00A35CF2" w:rsidRPr="00D82A73" w14:paraId="57A688E4" w14:textId="77777777" w:rsidTr="00177141">
        <w:trPr>
          <w:gridBefore w:val="1"/>
          <w:wBefore w:w="15" w:type="dxa"/>
          <w:trHeight w:val="217"/>
        </w:trPr>
        <w:tc>
          <w:tcPr>
            <w:tcW w:w="7080" w:type="dxa"/>
            <w:gridSpan w:val="3"/>
          </w:tcPr>
          <w:p w14:paraId="7DED7B5A" w14:textId="694940A1"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w:t>
            </w:r>
            <w:del w:id="2515" w:author="Jarno Nieminen" w:date="2014-09-04T09:09:00Z">
              <w:r w:rsidR="00340A76" w:rsidRPr="00D82A73">
                <w:rPr>
                  <w:rFonts w:ascii="Arial" w:eastAsia="Arial Unicode MS" w:hAnsi="Arial"/>
                  <w:color w:val="000000"/>
                </w:rPr>
                <w:delText>Question</w:delText>
              </w:r>
            </w:del>
            <w:ins w:id="2516" w:author="Jarno Nieminen" w:date="2014-09-04T09:09:00Z">
              <w:r w:rsidRPr="00D82A73">
                <w:rPr>
                  <w:rFonts w:ascii="Arial" w:eastAsia="Arial Unicode MS" w:hAnsi="Arial"/>
                  <w:color w:val="000000"/>
                </w:rPr>
                <w:t>Question</w:t>
              </w:r>
              <w:r w:rsidRPr="009F23DA">
                <w:rPr>
                  <w:rFonts w:ascii="Arial" w:eastAsia="Arial Unicode MS" w:hAnsi="Arial"/>
                  <w:color w:val="000000"/>
                </w:rPr>
                <w:t>Type</w:t>
              </w:r>
            </w:ins>
            <w:r w:rsidRPr="00D82A73">
              <w:rPr>
                <w:rFonts w:ascii="Arial" w:eastAsia="Arial Unicode MS" w:hAnsi="Arial"/>
                <w:color w:val="000000"/>
              </w:rPr>
              <w:t>) har noll till ett kodverk (</w:t>
            </w:r>
            <w:del w:id="2517" w:author="Jarno Nieminen" w:date="2014-09-04T09:09:00Z">
              <w:r w:rsidR="00340A76" w:rsidRPr="00D82A73">
                <w:rPr>
                  <w:rFonts w:ascii="Arial" w:eastAsia="Arial Unicode MS" w:hAnsi="Arial"/>
                  <w:color w:val="000000"/>
                </w:rPr>
                <w:delText>code</w:delText>
              </w:r>
            </w:del>
            <w:ins w:id="2518" w:author="Jarno Nieminen" w:date="2014-09-04T09:09:00Z">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1AA21905" w14:textId="77777777" w:rsidR="00A35CF2" w:rsidRPr="00D82A73" w:rsidRDefault="00A35CF2" w:rsidP="00177141">
            <w:pPr>
              <w:rPr>
                <w:rFonts w:ascii="Arial" w:eastAsia="Arial Unicode MS" w:hAnsi="Arial"/>
                <w:color w:val="000000"/>
              </w:rPr>
            </w:pPr>
          </w:p>
        </w:tc>
      </w:tr>
      <w:tr w:rsidR="00A35CF2" w:rsidRPr="00D82A73" w14:paraId="1B1BFEB1" w14:textId="77777777" w:rsidTr="00177141">
        <w:trPr>
          <w:gridBefore w:val="1"/>
          <w:wBefore w:w="15" w:type="dxa"/>
          <w:trHeight w:val="217"/>
        </w:trPr>
        <w:tc>
          <w:tcPr>
            <w:tcW w:w="7080" w:type="dxa"/>
            <w:gridSpan w:val="3"/>
          </w:tcPr>
          <w:p w14:paraId="2ADE75E3" w14:textId="3A413DD9"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w:t>
            </w:r>
            <w:del w:id="2519" w:author="Jarno Nieminen" w:date="2014-09-04T09:09:00Z">
              <w:r w:rsidR="00340A76" w:rsidRPr="00D82A73">
                <w:rPr>
                  <w:rFonts w:ascii="Arial" w:eastAsia="Arial Unicode MS" w:hAnsi="Arial"/>
                  <w:color w:val="000000"/>
                </w:rPr>
                <w:delText>Question</w:delText>
              </w:r>
            </w:del>
            <w:ins w:id="2520" w:author="Jarno Nieminen" w:date="2014-09-04T09:09:00Z">
              <w:r w:rsidRPr="00D82A73">
                <w:rPr>
                  <w:rFonts w:ascii="Arial" w:eastAsia="Arial Unicode MS" w:hAnsi="Arial"/>
                  <w:color w:val="000000"/>
                </w:rPr>
                <w:t>Question</w:t>
              </w:r>
              <w:r w:rsidRPr="009F23DA">
                <w:rPr>
                  <w:rFonts w:ascii="Arial" w:eastAsia="Arial Unicode MS" w:hAnsi="Arial"/>
                  <w:color w:val="000000"/>
                </w:rPr>
                <w:t>Type</w:t>
              </w:r>
            </w:ins>
            <w:r w:rsidRPr="00D82A73">
              <w:rPr>
                <w:rFonts w:ascii="Arial" w:eastAsia="Arial Unicode MS" w:hAnsi="Arial"/>
                <w:color w:val="000000"/>
              </w:rPr>
              <w:t>) har noll till ett gridvalue</w:t>
            </w:r>
            <w:ins w:id="2521" w:author="Jarno Nieminen" w:date="2014-09-04T09:09:00Z">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ins>
          </w:p>
        </w:tc>
        <w:tc>
          <w:tcPr>
            <w:tcW w:w="7880" w:type="dxa"/>
            <w:gridSpan w:val="6"/>
          </w:tcPr>
          <w:p w14:paraId="335D3DE3" w14:textId="77777777" w:rsidR="00A35CF2" w:rsidRPr="00D82A73" w:rsidRDefault="00A35CF2" w:rsidP="00177141">
            <w:pPr>
              <w:rPr>
                <w:rFonts w:ascii="Arial" w:eastAsia="Arial Unicode MS" w:hAnsi="Arial"/>
                <w:color w:val="000000"/>
              </w:rPr>
            </w:pPr>
          </w:p>
        </w:tc>
      </w:tr>
      <w:tr w:rsidR="00A35CF2" w:rsidRPr="00D82A73" w14:paraId="757048CD" w14:textId="77777777" w:rsidTr="00177141">
        <w:trPr>
          <w:gridBefore w:val="1"/>
          <w:wBefore w:w="15" w:type="dxa"/>
          <w:trHeight w:val="217"/>
        </w:trPr>
        <w:tc>
          <w:tcPr>
            <w:tcW w:w="7080" w:type="dxa"/>
            <w:gridSpan w:val="3"/>
          </w:tcPr>
          <w:p w14:paraId="1C067BE2" w14:textId="73EE941B" w:rsidR="00A35CF2" w:rsidRPr="00D82A73" w:rsidRDefault="00A35CF2" w:rsidP="00177141">
            <w:pPr>
              <w:rPr>
                <w:rFonts w:ascii="Arial" w:eastAsia="Arial Unicode MS" w:hAnsi="Arial"/>
                <w:color w:val="000000"/>
              </w:rPr>
            </w:pPr>
            <w:r w:rsidRPr="00D82A73">
              <w:rPr>
                <w:rFonts w:ascii="Arial" w:eastAsia="Arial Unicode MS" w:hAnsi="Arial"/>
                <w:color w:val="000000"/>
              </w:rPr>
              <w:lastRenderedPageBreak/>
              <w:t>En Formulärfråga (</w:t>
            </w:r>
            <w:del w:id="2522" w:author="Jarno Nieminen" w:date="2014-09-04T09:09:00Z">
              <w:r w:rsidR="00340A76" w:rsidRPr="00D82A73">
                <w:rPr>
                  <w:rFonts w:ascii="Arial" w:eastAsia="Arial Unicode MS" w:hAnsi="Arial"/>
                  <w:color w:val="000000"/>
                </w:rPr>
                <w:delText>Question</w:delText>
              </w:r>
            </w:del>
            <w:ins w:id="2523" w:author="Jarno Nieminen" w:date="2014-09-04T09:09:00Z">
              <w:r w:rsidRPr="00D82A73">
                <w:rPr>
                  <w:rFonts w:ascii="Arial" w:eastAsia="Arial Unicode MS" w:hAnsi="Arial"/>
                  <w:color w:val="000000"/>
                </w:rPr>
                <w:t>Question</w:t>
              </w:r>
              <w:r w:rsidRPr="00CA5C92">
                <w:rPr>
                  <w:rFonts w:ascii="Arial" w:eastAsia="Arial Unicode MS" w:hAnsi="Arial"/>
                  <w:color w:val="000000"/>
                </w:rPr>
                <w:t>Type</w:t>
              </w:r>
            </w:ins>
            <w:r w:rsidRPr="00D82A73">
              <w:rPr>
                <w:rFonts w:ascii="Arial" w:eastAsia="Arial Unicode MS" w:hAnsi="Arial"/>
                <w:color w:val="000000"/>
              </w:rPr>
              <w:t>) har noll till ett questionsuperior</w:t>
            </w:r>
            <w:ins w:id="2524" w:author="Jarno Nieminen" w:date="2014-09-04T09:09:00Z">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ins>
          </w:p>
        </w:tc>
        <w:tc>
          <w:tcPr>
            <w:tcW w:w="7880" w:type="dxa"/>
            <w:gridSpan w:val="6"/>
          </w:tcPr>
          <w:p w14:paraId="3FCB4DB1" w14:textId="77777777" w:rsidR="00A35CF2" w:rsidRPr="00D82A73" w:rsidRDefault="00A35CF2" w:rsidP="00177141">
            <w:pPr>
              <w:rPr>
                <w:rFonts w:ascii="Arial" w:eastAsia="Arial Unicode MS" w:hAnsi="Arial"/>
                <w:color w:val="000000"/>
              </w:rPr>
            </w:pPr>
          </w:p>
        </w:tc>
      </w:tr>
      <w:tr w:rsidR="00A35CF2" w:rsidRPr="00D82A73" w14:paraId="40B2CD2D" w14:textId="77777777" w:rsidTr="00177141">
        <w:trPr>
          <w:gridBefore w:val="1"/>
          <w:wBefore w:w="15" w:type="dxa"/>
          <w:trHeight w:val="217"/>
        </w:trPr>
        <w:tc>
          <w:tcPr>
            <w:tcW w:w="7080" w:type="dxa"/>
            <w:gridSpan w:val="3"/>
          </w:tcPr>
          <w:p w14:paraId="6FA5E7F1" w14:textId="77777777" w:rsidR="00A35CF2" w:rsidRPr="00D82A73" w:rsidRDefault="00A35CF2" w:rsidP="00177141">
            <w:pPr>
              <w:rPr>
                <w:rFonts w:ascii="Arial" w:eastAsia="Arial Unicode MS" w:hAnsi="Arial"/>
                <w:color w:val="000000"/>
              </w:rPr>
            </w:pPr>
          </w:p>
        </w:tc>
        <w:tc>
          <w:tcPr>
            <w:tcW w:w="7880" w:type="dxa"/>
            <w:gridSpan w:val="6"/>
          </w:tcPr>
          <w:p w14:paraId="4ABFF1F9" w14:textId="77777777" w:rsidR="00A35CF2" w:rsidRPr="00D82A73" w:rsidRDefault="00A35CF2" w:rsidP="00177141">
            <w:pPr>
              <w:rPr>
                <w:rFonts w:ascii="Arial" w:eastAsia="Arial Unicode MS" w:hAnsi="Arial"/>
                <w:color w:val="000000"/>
              </w:rPr>
            </w:pPr>
          </w:p>
        </w:tc>
      </w:tr>
    </w:tbl>
    <w:p w14:paraId="26760A85" w14:textId="22B4CDB1" w:rsidR="00A35CF2" w:rsidRPr="00D82A73" w:rsidRDefault="00A35CF2" w:rsidP="00A35CF2">
      <w:pPr>
        <w:pStyle w:val="Heading3"/>
      </w:pPr>
      <w:bookmarkStart w:id="2525" w:name="_Toc391364354"/>
      <w:bookmarkStart w:id="2526" w:name="_Toc391365416"/>
      <w:bookmarkStart w:id="2527" w:name="_Toc193243785"/>
      <w:bookmarkStart w:id="2528" w:name="_Toc220986036"/>
      <w:bookmarkStart w:id="2529" w:name="_Toc386458092"/>
      <w:bookmarkStart w:id="2530" w:name="_Toc391636711"/>
      <w:bookmarkStart w:id="2531" w:name="_Toc397585090"/>
      <w:bookmarkEnd w:id="2525"/>
      <w:bookmarkEnd w:id="2526"/>
      <w:r w:rsidRPr="00D82A73">
        <w:t>Klass Svarsalternativ (</w:t>
      </w:r>
      <w:del w:id="2532" w:author="Jarno Nieminen" w:date="2014-09-04T09:09:00Z">
        <w:r w:rsidR="006A2F41" w:rsidRPr="00D82A73">
          <w:delText>AnswerAlternative</w:delText>
        </w:r>
      </w:del>
      <w:ins w:id="2533" w:author="Jarno Nieminen" w:date="2014-09-04T09:09:00Z">
        <w:r w:rsidRPr="00D82A73">
          <w:t>AnswerAlternative</w:t>
        </w:r>
        <w:r w:rsidRPr="009F23DA">
          <w:t>Type</w:t>
        </w:r>
      </w:ins>
      <w:r w:rsidRPr="00D82A73">
        <w:t>)</w:t>
      </w:r>
      <w:bookmarkEnd w:id="2527"/>
      <w:bookmarkEnd w:id="2528"/>
      <w:bookmarkEnd w:id="2529"/>
      <w:bookmarkEnd w:id="2530"/>
      <w:bookmarkEnd w:id="2531"/>
    </w:p>
    <w:p w14:paraId="197E5B9F" w14:textId="77777777" w:rsidR="00A35CF2" w:rsidRPr="00D82A73" w:rsidRDefault="00A35CF2" w:rsidP="00A35CF2">
      <w:r w:rsidRPr="00D82A73">
        <w:t>Objektet innehåller de svarsalternativen som skall presenteras för användaren. För varje svarsalternativ finns ett objekt. Nedanstående exempel kräver tre objekt.</w:t>
      </w:r>
    </w:p>
    <w:p w14:paraId="1F8DAB4B" w14:textId="77777777" w:rsidR="00A35CF2" w:rsidRPr="00D82A73" w:rsidRDefault="00A35CF2" w:rsidP="00A35CF2"/>
    <w:p w14:paraId="18F12F7E" w14:textId="77777777" w:rsidR="00A35CF2" w:rsidRPr="00D82A73" w:rsidRDefault="00A35CF2" w:rsidP="00A35CF2">
      <w:r w:rsidRPr="00D82A73">
        <w:t>Exempel:</w:t>
      </w:r>
    </w:p>
    <w:p w14:paraId="77B7C70B" w14:textId="77777777" w:rsidR="00A35CF2" w:rsidRPr="00D82A73" w:rsidRDefault="00A35CF2" w:rsidP="00A35CF2">
      <w:r w:rsidRPr="00D82A73">
        <w:t>InputType = checkbox (multivärde)</w:t>
      </w:r>
    </w:p>
    <w:p w14:paraId="605BDBC4"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Blå</w:t>
      </w:r>
    </w:p>
    <w:p w14:paraId="3F0AE843"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Gul</w:t>
      </w:r>
    </w:p>
    <w:p w14:paraId="207D280F" w14:textId="77777777" w:rsidR="00A35CF2" w:rsidRPr="00D82A73" w:rsidRDefault="00A35CF2" w:rsidP="00A35CF2">
      <w:r w:rsidRPr="00D82A73">
        <w:rPr>
          <w:rFonts w:ascii="MS Gothic" w:eastAsia="MS Gothic" w:hAnsi="MS Gothic"/>
          <w:color w:val="000000"/>
        </w:rPr>
        <w:t>☐ Röd</w:t>
      </w:r>
    </w:p>
    <w:p w14:paraId="7C76997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2E490C35" w14:textId="77777777" w:rsidTr="00177141">
        <w:trPr>
          <w:cantSplit/>
          <w:trHeight w:val="376"/>
        </w:trPr>
        <w:tc>
          <w:tcPr>
            <w:tcW w:w="2545" w:type="dxa"/>
            <w:gridSpan w:val="2"/>
            <w:vMerge w:val="restart"/>
            <w:shd w:val="pct25" w:color="auto" w:fill="auto"/>
          </w:tcPr>
          <w:p w14:paraId="6CEB7301"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FA7CD80" w14:textId="77777777" w:rsidR="00A35CF2" w:rsidRPr="00D82A73" w:rsidRDefault="00A35CF2" w:rsidP="00177141">
            <w:r w:rsidRPr="00D82A73">
              <w:t>Beskrivning</w:t>
            </w:r>
          </w:p>
        </w:tc>
        <w:tc>
          <w:tcPr>
            <w:tcW w:w="1140" w:type="dxa"/>
            <w:vMerge w:val="restart"/>
            <w:shd w:val="pct25" w:color="auto" w:fill="auto"/>
          </w:tcPr>
          <w:p w14:paraId="03835CC7"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618AF763" w14:textId="77777777" w:rsidR="00A35CF2" w:rsidRPr="00D82A73" w:rsidRDefault="00A35CF2" w:rsidP="00177141">
            <w:r w:rsidRPr="00D82A73">
              <w:t>Mult</w:t>
            </w:r>
          </w:p>
        </w:tc>
        <w:tc>
          <w:tcPr>
            <w:tcW w:w="1800" w:type="dxa"/>
            <w:vMerge w:val="restart"/>
            <w:shd w:val="pct25" w:color="auto" w:fill="auto"/>
          </w:tcPr>
          <w:p w14:paraId="2B417A8A"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A06D75A"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43805BA8"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5CE81682" w14:textId="77777777" w:rsidTr="00177141">
        <w:trPr>
          <w:cantSplit/>
          <w:trHeight w:val="375"/>
        </w:trPr>
        <w:tc>
          <w:tcPr>
            <w:tcW w:w="2545" w:type="dxa"/>
            <w:gridSpan w:val="2"/>
            <w:vMerge/>
            <w:shd w:val="pct25" w:color="auto" w:fill="auto"/>
          </w:tcPr>
          <w:p w14:paraId="43660E5E" w14:textId="77777777" w:rsidR="00A35CF2" w:rsidRPr="00D82A73" w:rsidRDefault="00A35CF2" w:rsidP="00177141"/>
        </w:tc>
        <w:tc>
          <w:tcPr>
            <w:tcW w:w="3410" w:type="dxa"/>
            <w:vMerge/>
            <w:shd w:val="pct25" w:color="auto" w:fill="auto"/>
          </w:tcPr>
          <w:p w14:paraId="3D420012" w14:textId="77777777" w:rsidR="00A35CF2" w:rsidRPr="00D82A73" w:rsidRDefault="00A35CF2" w:rsidP="00177141"/>
        </w:tc>
        <w:tc>
          <w:tcPr>
            <w:tcW w:w="1140" w:type="dxa"/>
            <w:vMerge/>
            <w:shd w:val="pct25" w:color="auto" w:fill="auto"/>
          </w:tcPr>
          <w:p w14:paraId="280976CD" w14:textId="77777777" w:rsidR="00A35CF2" w:rsidRPr="00D82A73" w:rsidRDefault="00A35CF2" w:rsidP="00177141"/>
        </w:tc>
        <w:tc>
          <w:tcPr>
            <w:tcW w:w="720" w:type="dxa"/>
            <w:vMerge/>
            <w:shd w:val="pct25" w:color="auto" w:fill="auto"/>
          </w:tcPr>
          <w:p w14:paraId="0E1F5C29" w14:textId="77777777" w:rsidR="00A35CF2" w:rsidRPr="00D82A73" w:rsidRDefault="00A35CF2" w:rsidP="00177141"/>
        </w:tc>
        <w:tc>
          <w:tcPr>
            <w:tcW w:w="1800" w:type="dxa"/>
            <w:vMerge/>
            <w:shd w:val="pct25" w:color="auto" w:fill="auto"/>
          </w:tcPr>
          <w:p w14:paraId="641F4185" w14:textId="77777777" w:rsidR="00A35CF2" w:rsidRPr="00D82A73" w:rsidRDefault="00A35CF2" w:rsidP="00177141"/>
        </w:tc>
        <w:tc>
          <w:tcPr>
            <w:tcW w:w="1920" w:type="dxa"/>
            <w:vMerge/>
            <w:shd w:val="pct25" w:color="auto" w:fill="auto"/>
          </w:tcPr>
          <w:p w14:paraId="1E21871A" w14:textId="77777777" w:rsidR="00A35CF2" w:rsidRPr="00D82A73" w:rsidRDefault="00A35CF2" w:rsidP="00177141"/>
        </w:tc>
        <w:tc>
          <w:tcPr>
            <w:tcW w:w="1200" w:type="dxa"/>
            <w:tcBorders>
              <w:bottom w:val="single" w:sz="4" w:space="0" w:color="auto"/>
            </w:tcBorders>
            <w:shd w:val="pct25" w:color="auto" w:fill="auto"/>
          </w:tcPr>
          <w:p w14:paraId="0748A69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92CE1C1"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9DD613D"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8616CEC" w14:textId="77777777" w:rsidTr="00177141">
        <w:trPr>
          <w:trHeight w:val="217"/>
        </w:trPr>
        <w:tc>
          <w:tcPr>
            <w:tcW w:w="2545" w:type="dxa"/>
            <w:gridSpan w:val="2"/>
          </w:tcPr>
          <w:p w14:paraId="4EB45FA7" w14:textId="0D43B8C6" w:rsidR="00A35CF2" w:rsidRPr="00D82A73" w:rsidRDefault="00A35CF2" w:rsidP="00177141">
            <w:pPr>
              <w:rPr>
                <w:rFonts w:eastAsia="Arial Unicode MS"/>
              </w:rPr>
            </w:pPr>
            <w:r w:rsidRPr="00D82A73">
              <w:rPr>
                <w:rFonts w:eastAsia="Arial Unicode MS"/>
              </w:rPr>
              <w:t>(</w:t>
            </w:r>
            <w:del w:id="2534" w:author="Jarno Nieminen" w:date="2014-09-04T09:09:00Z">
              <w:r w:rsidR="00340A76" w:rsidRPr="00D82A73">
                <w:rPr>
                  <w:rFonts w:eastAsia="Arial Unicode MS"/>
                </w:rPr>
                <w:delText>InputUnit</w:delText>
              </w:r>
            </w:del>
            <w:ins w:id="2535" w:author="Jarno Nieminen" w:date="2014-09-04T09:09:00Z">
              <w:r>
                <w:rPr>
                  <w:rFonts w:eastAsia="Arial Unicode MS"/>
                </w:rPr>
                <w:t>i</w:t>
              </w:r>
              <w:r w:rsidRPr="00D82A73">
                <w:rPr>
                  <w:rFonts w:eastAsia="Arial Unicode MS"/>
                </w:rPr>
                <w:t>nputUnit</w:t>
              </w:r>
            </w:ins>
            <w:r w:rsidRPr="00D82A73">
              <w:rPr>
                <w:rFonts w:eastAsia="Arial Unicode MS"/>
              </w:rPr>
              <w:t>)</w:t>
            </w:r>
          </w:p>
        </w:tc>
        <w:tc>
          <w:tcPr>
            <w:tcW w:w="3410" w:type="dxa"/>
          </w:tcPr>
          <w:p w14:paraId="78C66F1E" w14:textId="77777777" w:rsidR="00A35CF2" w:rsidRPr="00D82A73" w:rsidRDefault="00A35CF2" w:rsidP="00177141">
            <w:pPr>
              <w:rPr>
                <w:rFonts w:eastAsia="Arial Unicode MS"/>
              </w:rPr>
            </w:pPr>
            <w:r w:rsidRPr="00D82A73">
              <w:rPr>
                <w:rFonts w:eastAsia="Arial Unicode MS"/>
              </w:rPr>
              <w:t>Typ av enhet.</w:t>
            </w:r>
          </w:p>
          <w:p w14:paraId="6FA1CFDA" w14:textId="77777777" w:rsidR="00A35CF2" w:rsidRPr="00D82A73" w:rsidRDefault="00A35CF2" w:rsidP="00177141">
            <w:pPr>
              <w:rPr>
                <w:rFonts w:eastAsia="Arial Unicode MS"/>
              </w:rPr>
            </w:pPr>
            <w:r w:rsidRPr="00D82A73">
              <w:rPr>
                <w:rFonts w:eastAsia="Arial Unicode MS"/>
              </w:rPr>
              <w:t>T.ex. kg, m</w:t>
            </w:r>
          </w:p>
        </w:tc>
        <w:tc>
          <w:tcPr>
            <w:tcW w:w="1140" w:type="dxa"/>
          </w:tcPr>
          <w:p w14:paraId="2DAFC513" w14:textId="77777777" w:rsidR="00A35CF2" w:rsidRPr="00D82A73" w:rsidRDefault="00A35CF2" w:rsidP="00177141">
            <w:pPr>
              <w:rPr>
                <w:rFonts w:eastAsia="Arial Unicode MS"/>
              </w:rPr>
            </w:pPr>
            <w:r w:rsidRPr="00D82A73">
              <w:rPr>
                <w:rFonts w:eastAsia="Arial Unicode MS"/>
              </w:rPr>
              <w:t>KTOV</w:t>
            </w:r>
          </w:p>
        </w:tc>
        <w:tc>
          <w:tcPr>
            <w:tcW w:w="720" w:type="dxa"/>
          </w:tcPr>
          <w:p w14:paraId="4B282C83" w14:textId="77777777" w:rsidR="00A35CF2" w:rsidRPr="00D82A73" w:rsidRDefault="00A35CF2" w:rsidP="00177141">
            <w:pPr>
              <w:rPr>
                <w:rFonts w:eastAsia="Arial Unicode MS"/>
                <w:szCs w:val="20"/>
              </w:rPr>
            </w:pPr>
            <w:r w:rsidRPr="00D82A73">
              <w:rPr>
                <w:rFonts w:eastAsia="Arial Unicode MS"/>
              </w:rPr>
              <w:t>0..1</w:t>
            </w:r>
          </w:p>
        </w:tc>
        <w:tc>
          <w:tcPr>
            <w:tcW w:w="1800" w:type="dxa"/>
          </w:tcPr>
          <w:p w14:paraId="5F4089C9" w14:textId="77777777" w:rsidR="00A35CF2" w:rsidRPr="00D82A73" w:rsidRDefault="00A35CF2" w:rsidP="00177141">
            <w:pPr>
              <w:rPr>
                <w:rFonts w:eastAsia="Arial Unicode MS"/>
              </w:rPr>
            </w:pPr>
            <w:r w:rsidRPr="00D82A73">
              <w:t>KV enhet</w:t>
            </w:r>
          </w:p>
        </w:tc>
        <w:tc>
          <w:tcPr>
            <w:tcW w:w="1920" w:type="dxa"/>
          </w:tcPr>
          <w:p w14:paraId="49F2C8F3" w14:textId="77777777" w:rsidR="00A35CF2" w:rsidRPr="00D82A73" w:rsidRDefault="00A35CF2" w:rsidP="00177141">
            <w:pPr>
              <w:rPr>
                <w:rFonts w:ascii="Arial" w:eastAsia="Arial Unicode MS" w:hAnsi="Arial"/>
              </w:rPr>
            </w:pPr>
          </w:p>
        </w:tc>
        <w:tc>
          <w:tcPr>
            <w:tcW w:w="1200" w:type="dxa"/>
            <w:shd w:val="clear" w:color="auto" w:fill="auto"/>
          </w:tcPr>
          <w:p w14:paraId="0213DF7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7042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B12EE9" w14:textId="77777777" w:rsidR="00A35CF2" w:rsidRPr="00D82A73" w:rsidRDefault="00A35CF2" w:rsidP="00177141">
            <w:pPr>
              <w:rPr>
                <w:rFonts w:ascii="Arial" w:eastAsia="Arial Unicode MS" w:hAnsi="Arial"/>
              </w:rPr>
            </w:pPr>
            <w:r>
              <w:rPr>
                <w:rFonts w:ascii="Arial" w:eastAsia="Arial Unicode MS" w:hAnsi="Arial"/>
              </w:rPr>
              <w:t>Kv enhet</w:t>
            </w:r>
          </w:p>
        </w:tc>
      </w:tr>
      <w:tr w:rsidR="00A35CF2" w:rsidRPr="00D82A73" w14:paraId="2AA005D3" w14:textId="77777777" w:rsidTr="00177141">
        <w:trPr>
          <w:trHeight w:val="217"/>
        </w:trPr>
        <w:tc>
          <w:tcPr>
            <w:tcW w:w="2545" w:type="dxa"/>
            <w:gridSpan w:val="2"/>
          </w:tcPr>
          <w:p w14:paraId="5C9C7020" w14:textId="7A14439E" w:rsidR="00A35CF2" w:rsidRPr="00D82A73" w:rsidRDefault="00A35CF2" w:rsidP="00177141">
            <w:pPr>
              <w:rPr>
                <w:rFonts w:eastAsia="Arial Unicode MS"/>
              </w:rPr>
            </w:pPr>
            <w:r w:rsidRPr="00D82A73">
              <w:rPr>
                <w:rFonts w:eastAsia="Arial Unicode MS"/>
              </w:rPr>
              <w:t>(</w:t>
            </w:r>
            <w:del w:id="2536" w:author="Jarno Nieminen" w:date="2014-09-04T09:09:00Z">
              <w:r w:rsidR="00340A76" w:rsidRPr="00D82A73">
                <w:rPr>
                  <w:rFonts w:eastAsia="Arial Unicode MS"/>
                </w:rPr>
                <w:delText>AlternativeValue</w:delText>
              </w:r>
            </w:del>
            <w:ins w:id="2537" w:author="Jarno Nieminen" w:date="2014-09-04T09:09:00Z">
              <w:r>
                <w:rPr>
                  <w:rFonts w:eastAsia="Arial Unicode MS"/>
                </w:rPr>
                <w:t>a</w:t>
              </w:r>
              <w:r w:rsidRPr="00D82A73">
                <w:rPr>
                  <w:rFonts w:eastAsia="Arial Unicode MS"/>
                </w:rPr>
                <w:t>lternativeValue</w:t>
              </w:r>
            </w:ins>
            <w:r w:rsidRPr="00D82A73">
              <w:rPr>
                <w:rFonts w:eastAsia="Arial Unicode MS"/>
              </w:rPr>
              <w:t>)</w:t>
            </w:r>
          </w:p>
        </w:tc>
        <w:tc>
          <w:tcPr>
            <w:tcW w:w="3410" w:type="dxa"/>
          </w:tcPr>
          <w:p w14:paraId="78866605" w14:textId="77777777" w:rsidR="00A35CF2" w:rsidRPr="00D82A73" w:rsidRDefault="00A35CF2" w:rsidP="00177141">
            <w:pPr>
              <w:rPr>
                <w:rFonts w:eastAsia="Arial Unicode MS"/>
              </w:rPr>
            </w:pPr>
            <w:r w:rsidRPr="00D82A73">
              <w:rPr>
                <w:rFonts w:eastAsia="Arial Unicode MS"/>
              </w:rPr>
              <w:t>Valbart svarsalternativ.</w:t>
            </w:r>
          </w:p>
        </w:tc>
        <w:tc>
          <w:tcPr>
            <w:tcW w:w="1140" w:type="dxa"/>
          </w:tcPr>
          <w:p w14:paraId="5704CB52" w14:textId="77777777" w:rsidR="00A35CF2" w:rsidRPr="00D82A73" w:rsidRDefault="00A35CF2" w:rsidP="00177141">
            <w:pPr>
              <w:rPr>
                <w:rFonts w:eastAsia="Arial Unicode MS"/>
              </w:rPr>
            </w:pPr>
            <w:r w:rsidRPr="00D82A73">
              <w:rPr>
                <w:rFonts w:eastAsia="Arial Unicode MS"/>
              </w:rPr>
              <w:t>ANY</w:t>
            </w:r>
          </w:p>
        </w:tc>
        <w:tc>
          <w:tcPr>
            <w:tcW w:w="720" w:type="dxa"/>
          </w:tcPr>
          <w:p w14:paraId="6DF8EC37" w14:textId="77777777" w:rsidR="00A35CF2" w:rsidRPr="00D82A73" w:rsidRDefault="00A35CF2" w:rsidP="00177141">
            <w:pPr>
              <w:rPr>
                <w:rFonts w:eastAsia="Arial Unicode MS"/>
                <w:szCs w:val="20"/>
              </w:rPr>
            </w:pPr>
            <w:r w:rsidRPr="00D82A73">
              <w:rPr>
                <w:rFonts w:eastAsia="Arial Unicode MS"/>
                <w:szCs w:val="20"/>
              </w:rPr>
              <w:t>1..*</w:t>
            </w:r>
          </w:p>
        </w:tc>
        <w:tc>
          <w:tcPr>
            <w:tcW w:w="1800" w:type="dxa"/>
          </w:tcPr>
          <w:p w14:paraId="018AFB9C" w14:textId="77777777" w:rsidR="00A35CF2" w:rsidRPr="00D82A73" w:rsidRDefault="00A35CF2" w:rsidP="00177141">
            <w:pPr>
              <w:rPr>
                <w:rFonts w:eastAsia="Arial Unicode MS"/>
              </w:rPr>
            </w:pPr>
          </w:p>
        </w:tc>
        <w:tc>
          <w:tcPr>
            <w:tcW w:w="1920" w:type="dxa"/>
          </w:tcPr>
          <w:p w14:paraId="4BE34C70" w14:textId="77777777" w:rsidR="00A35CF2" w:rsidRPr="00D82A73" w:rsidRDefault="00A35CF2" w:rsidP="00177141">
            <w:pPr>
              <w:rPr>
                <w:rFonts w:ascii="Arial" w:eastAsia="Arial Unicode MS" w:hAnsi="Arial"/>
              </w:rPr>
            </w:pPr>
          </w:p>
        </w:tc>
        <w:tc>
          <w:tcPr>
            <w:tcW w:w="1200" w:type="dxa"/>
            <w:shd w:val="clear" w:color="auto" w:fill="auto"/>
          </w:tcPr>
          <w:p w14:paraId="69F84A7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4CA99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913E0B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856E3AC" w14:textId="77777777" w:rsidTr="00177141">
        <w:trPr>
          <w:trHeight w:val="217"/>
        </w:trPr>
        <w:tc>
          <w:tcPr>
            <w:tcW w:w="2545" w:type="dxa"/>
            <w:gridSpan w:val="2"/>
          </w:tcPr>
          <w:p w14:paraId="580C3E7A" w14:textId="77777777" w:rsidR="00A35CF2" w:rsidRPr="00D82A73" w:rsidRDefault="00A35CF2" w:rsidP="00177141">
            <w:pPr>
              <w:rPr>
                <w:rFonts w:eastAsia="Arial Unicode MS"/>
              </w:rPr>
            </w:pPr>
            <w:r w:rsidRPr="00D82A73">
              <w:rPr>
                <w:rFonts w:eastAsia="Arial Unicode MS"/>
              </w:rPr>
              <w:lastRenderedPageBreak/>
              <w:t>(answerHelp)</w:t>
            </w:r>
          </w:p>
        </w:tc>
        <w:tc>
          <w:tcPr>
            <w:tcW w:w="3410" w:type="dxa"/>
          </w:tcPr>
          <w:p w14:paraId="68C5AB74" w14:textId="77777777" w:rsidR="00A35CF2" w:rsidRPr="00D82A73" w:rsidRDefault="00A35CF2" w:rsidP="00177141">
            <w:pPr>
              <w:rPr>
                <w:szCs w:val="20"/>
              </w:rPr>
            </w:pPr>
            <w:r w:rsidRPr="00D82A73">
              <w:rPr>
                <w:szCs w:val="20"/>
              </w:rPr>
              <w:t>Hjälptext till svarsalternativet. (placeholder)</w:t>
            </w:r>
          </w:p>
        </w:tc>
        <w:tc>
          <w:tcPr>
            <w:tcW w:w="1140" w:type="dxa"/>
          </w:tcPr>
          <w:p w14:paraId="024F78E1" w14:textId="77777777" w:rsidR="00A35CF2" w:rsidRPr="00D82A73" w:rsidRDefault="00A35CF2" w:rsidP="00177141">
            <w:pPr>
              <w:rPr>
                <w:rFonts w:eastAsia="Arial Unicode MS"/>
              </w:rPr>
            </w:pPr>
            <w:r w:rsidRPr="00D82A73">
              <w:rPr>
                <w:rFonts w:eastAsia="Arial Unicode MS"/>
              </w:rPr>
              <w:t>TXT</w:t>
            </w:r>
          </w:p>
        </w:tc>
        <w:tc>
          <w:tcPr>
            <w:tcW w:w="720" w:type="dxa"/>
          </w:tcPr>
          <w:p w14:paraId="3DDD0D41" w14:textId="77777777" w:rsidR="00A35CF2" w:rsidRPr="00D82A73" w:rsidRDefault="00A35CF2" w:rsidP="00177141">
            <w:pPr>
              <w:rPr>
                <w:rFonts w:eastAsia="Arial Unicode MS"/>
              </w:rPr>
            </w:pPr>
            <w:r w:rsidRPr="00D82A73">
              <w:rPr>
                <w:rFonts w:eastAsia="Arial Unicode MS"/>
              </w:rPr>
              <w:t>0..1</w:t>
            </w:r>
          </w:p>
        </w:tc>
        <w:tc>
          <w:tcPr>
            <w:tcW w:w="1800" w:type="dxa"/>
          </w:tcPr>
          <w:p w14:paraId="64525553" w14:textId="77777777" w:rsidR="00A35CF2" w:rsidRPr="00D82A73" w:rsidRDefault="00A35CF2" w:rsidP="00177141">
            <w:pPr>
              <w:rPr>
                <w:rFonts w:eastAsia="Arial Unicode MS"/>
              </w:rPr>
            </w:pPr>
          </w:p>
        </w:tc>
        <w:tc>
          <w:tcPr>
            <w:tcW w:w="1920" w:type="dxa"/>
          </w:tcPr>
          <w:p w14:paraId="45A03269" w14:textId="77777777" w:rsidR="00A35CF2" w:rsidRPr="00D82A73" w:rsidRDefault="00A35CF2" w:rsidP="00177141">
            <w:pPr>
              <w:rPr>
                <w:rFonts w:ascii="Arial" w:eastAsia="Arial Unicode MS" w:hAnsi="Arial"/>
              </w:rPr>
            </w:pPr>
          </w:p>
        </w:tc>
        <w:tc>
          <w:tcPr>
            <w:tcW w:w="1200" w:type="dxa"/>
            <w:shd w:val="clear" w:color="auto" w:fill="auto"/>
          </w:tcPr>
          <w:p w14:paraId="2DBAB72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10C77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1C186A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0D3A486" w14:textId="77777777" w:rsidTr="00177141">
        <w:trPr>
          <w:trHeight w:val="217"/>
        </w:trPr>
        <w:tc>
          <w:tcPr>
            <w:tcW w:w="2545" w:type="dxa"/>
            <w:gridSpan w:val="2"/>
          </w:tcPr>
          <w:p w14:paraId="286909D7" w14:textId="7672ED5F" w:rsidR="00A35CF2" w:rsidRPr="00D82A73" w:rsidRDefault="00A35CF2" w:rsidP="00177141">
            <w:pPr>
              <w:rPr>
                <w:rFonts w:eastAsia="Arial Unicode MS"/>
              </w:rPr>
            </w:pPr>
            <w:r w:rsidRPr="00D82A73">
              <w:rPr>
                <w:rFonts w:eastAsia="Arial Unicode MS"/>
              </w:rPr>
              <w:t>(</w:t>
            </w:r>
            <w:del w:id="2538" w:author="Jarno Nieminen" w:date="2014-09-04T09:09:00Z">
              <w:r w:rsidR="00340A76" w:rsidRPr="00D82A73">
                <w:rPr>
                  <w:rFonts w:eastAsia="Arial Unicode MS"/>
                </w:rPr>
                <w:delText>AlternativID</w:delText>
              </w:r>
            </w:del>
            <w:ins w:id="2539" w:author="Jarno Nieminen" w:date="2014-09-04T09:09:00Z">
              <w:r>
                <w:rPr>
                  <w:rFonts w:eastAsia="Arial Unicode MS"/>
                </w:rPr>
                <w:t>a</w:t>
              </w:r>
              <w:r w:rsidRPr="00D82A73">
                <w:rPr>
                  <w:rFonts w:eastAsia="Arial Unicode MS"/>
                </w:rPr>
                <w:t>lternativID</w:t>
              </w:r>
            </w:ins>
            <w:r w:rsidRPr="00D82A73">
              <w:rPr>
                <w:rFonts w:eastAsia="Arial Unicode MS"/>
              </w:rPr>
              <w:t>)</w:t>
            </w:r>
          </w:p>
        </w:tc>
        <w:tc>
          <w:tcPr>
            <w:tcW w:w="3410" w:type="dxa"/>
          </w:tcPr>
          <w:p w14:paraId="60AB341A" w14:textId="77777777" w:rsidR="00A35CF2" w:rsidRPr="00D82A73" w:rsidRDefault="00A35CF2" w:rsidP="00177141">
            <w:pPr>
              <w:rPr>
                <w:szCs w:val="20"/>
              </w:rPr>
            </w:pPr>
            <w:r w:rsidRPr="00D82A73">
              <w:rPr>
                <w:szCs w:val="20"/>
              </w:rPr>
              <w:t xml:space="preserve">Svarsalternativets id. </w:t>
            </w:r>
          </w:p>
        </w:tc>
        <w:tc>
          <w:tcPr>
            <w:tcW w:w="1140" w:type="dxa"/>
          </w:tcPr>
          <w:p w14:paraId="22FAAFB9" w14:textId="77777777" w:rsidR="00A35CF2" w:rsidRPr="00D82A73" w:rsidRDefault="00A35CF2" w:rsidP="00177141">
            <w:pPr>
              <w:rPr>
                <w:rFonts w:eastAsia="Arial Unicode MS"/>
              </w:rPr>
            </w:pPr>
            <w:r w:rsidRPr="00D82A73">
              <w:rPr>
                <w:rFonts w:eastAsia="Arial Unicode MS"/>
              </w:rPr>
              <w:t>II</w:t>
            </w:r>
          </w:p>
        </w:tc>
        <w:tc>
          <w:tcPr>
            <w:tcW w:w="720" w:type="dxa"/>
          </w:tcPr>
          <w:p w14:paraId="063423BA" w14:textId="77777777" w:rsidR="00A35CF2" w:rsidRPr="00D82A73" w:rsidRDefault="00A35CF2" w:rsidP="00177141">
            <w:pPr>
              <w:rPr>
                <w:rFonts w:eastAsia="Arial Unicode MS"/>
              </w:rPr>
            </w:pPr>
            <w:r w:rsidRPr="00D82A73">
              <w:rPr>
                <w:rFonts w:eastAsia="Arial Unicode MS"/>
              </w:rPr>
              <w:t>1</w:t>
            </w:r>
          </w:p>
        </w:tc>
        <w:tc>
          <w:tcPr>
            <w:tcW w:w="1800" w:type="dxa"/>
          </w:tcPr>
          <w:p w14:paraId="194B500B" w14:textId="77777777" w:rsidR="00A35CF2" w:rsidRPr="00D82A73" w:rsidRDefault="00A35CF2" w:rsidP="00177141">
            <w:pPr>
              <w:rPr>
                <w:rFonts w:eastAsia="Arial Unicode MS"/>
              </w:rPr>
            </w:pPr>
          </w:p>
        </w:tc>
        <w:tc>
          <w:tcPr>
            <w:tcW w:w="1920" w:type="dxa"/>
          </w:tcPr>
          <w:p w14:paraId="794A75AF" w14:textId="77777777" w:rsidR="00A35CF2" w:rsidRPr="00D82A73" w:rsidRDefault="00A35CF2" w:rsidP="00177141">
            <w:pPr>
              <w:rPr>
                <w:rFonts w:ascii="Arial" w:eastAsia="Arial Unicode MS" w:hAnsi="Arial"/>
              </w:rPr>
            </w:pPr>
          </w:p>
        </w:tc>
        <w:tc>
          <w:tcPr>
            <w:tcW w:w="1200" w:type="dxa"/>
            <w:shd w:val="clear" w:color="auto" w:fill="auto"/>
          </w:tcPr>
          <w:p w14:paraId="3891A38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3C1E2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5CC3E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B1638A1" w14:textId="77777777" w:rsidTr="00177141">
        <w:trPr>
          <w:trHeight w:val="217"/>
        </w:trPr>
        <w:tc>
          <w:tcPr>
            <w:tcW w:w="2545" w:type="dxa"/>
            <w:gridSpan w:val="2"/>
          </w:tcPr>
          <w:p w14:paraId="525B5FFA" w14:textId="77777777" w:rsidR="00A35CF2" w:rsidRPr="00D82A73" w:rsidRDefault="00A35CF2" w:rsidP="00177141">
            <w:pPr>
              <w:rPr>
                <w:rFonts w:eastAsia="Arial Unicode MS"/>
              </w:rPr>
            </w:pPr>
            <w:r w:rsidRPr="00D82A73">
              <w:rPr>
                <w:rFonts w:eastAsia="Arial Unicode MS"/>
              </w:rPr>
              <w:t xml:space="preserve">Code/id </w:t>
            </w:r>
          </w:p>
          <w:p w14:paraId="167DD59D" w14:textId="77777777" w:rsidR="00A35CF2" w:rsidRPr="00D82A73" w:rsidRDefault="00A35CF2" w:rsidP="00177141">
            <w:pPr>
              <w:rPr>
                <w:rFonts w:eastAsia="Arial Unicode MS"/>
              </w:rPr>
            </w:pPr>
            <w:r w:rsidRPr="00D82A73">
              <w:rPr>
                <w:rFonts w:eastAsia="Arial Unicode MS"/>
              </w:rPr>
              <w:t>(codeType)</w:t>
            </w:r>
          </w:p>
        </w:tc>
        <w:tc>
          <w:tcPr>
            <w:tcW w:w="3410" w:type="dxa"/>
          </w:tcPr>
          <w:p w14:paraId="7478942A" w14:textId="77777777" w:rsidR="00A35CF2" w:rsidRPr="00D82A73" w:rsidRDefault="00A35CF2" w:rsidP="00177141">
            <w:pPr>
              <w:rPr>
                <w:rFonts w:eastAsia="Arial Unicode MS"/>
              </w:rPr>
            </w:pPr>
            <w:r w:rsidRPr="00D82A73">
              <w:rPr>
                <w:rFonts w:eastAsia="Arial Unicode MS"/>
              </w:rPr>
              <w:t xml:space="preserve">Koppling till klass för kodverk. Används för att beskriva kod/kodverk för ett svarsalternativ. </w:t>
            </w:r>
            <w:r>
              <w:rPr>
                <w:rFonts w:eastAsia="Arial Unicode MS"/>
              </w:rPr>
              <w:t xml:space="preserve">T.ex. </w:t>
            </w:r>
            <w:r w:rsidRPr="00D82A73">
              <w:rPr>
                <w:rFonts w:eastAsia="Arial Unicode MS"/>
              </w:rPr>
              <w:t>SNOMED-CT kod.</w:t>
            </w:r>
          </w:p>
        </w:tc>
        <w:tc>
          <w:tcPr>
            <w:tcW w:w="1140" w:type="dxa"/>
          </w:tcPr>
          <w:p w14:paraId="50D90EEF" w14:textId="77777777" w:rsidR="00A35CF2" w:rsidRPr="00D82A73" w:rsidRDefault="00A35CF2" w:rsidP="00177141">
            <w:pPr>
              <w:rPr>
                <w:rFonts w:eastAsia="Arial Unicode MS"/>
              </w:rPr>
            </w:pPr>
            <w:r w:rsidRPr="00D82A73">
              <w:rPr>
                <w:rFonts w:eastAsia="Arial Unicode MS"/>
              </w:rPr>
              <w:t>II</w:t>
            </w:r>
          </w:p>
        </w:tc>
        <w:tc>
          <w:tcPr>
            <w:tcW w:w="720" w:type="dxa"/>
          </w:tcPr>
          <w:p w14:paraId="321ED472" w14:textId="77777777" w:rsidR="00A35CF2" w:rsidRPr="00D82A73" w:rsidRDefault="00A35CF2" w:rsidP="00177141">
            <w:pPr>
              <w:rPr>
                <w:rFonts w:eastAsia="Arial Unicode MS"/>
              </w:rPr>
            </w:pPr>
            <w:r w:rsidRPr="00D82A73">
              <w:rPr>
                <w:rFonts w:eastAsia="Arial Unicode MS"/>
              </w:rPr>
              <w:t>0..1</w:t>
            </w:r>
          </w:p>
        </w:tc>
        <w:tc>
          <w:tcPr>
            <w:tcW w:w="1800" w:type="dxa"/>
          </w:tcPr>
          <w:p w14:paraId="63C8E949"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2DAA877D" w14:textId="77777777" w:rsidR="00A35CF2" w:rsidRPr="00D82A73" w:rsidRDefault="00A35CF2" w:rsidP="00177141">
            <w:pPr>
              <w:rPr>
                <w:rFonts w:ascii="Arial" w:eastAsia="Arial Unicode MS" w:hAnsi="Arial"/>
              </w:rPr>
            </w:pPr>
          </w:p>
        </w:tc>
        <w:tc>
          <w:tcPr>
            <w:tcW w:w="1200" w:type="dxa"/>
            <w:shd w:val="clear" w:color="auto" w:fill="auto"/>
          </w:tcPr>
          <w:p w14:paraId="021C84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1218E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5229B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9E3BD79" w14:textId="77777777" w:rsidTr="00177141">
        <w:trPr>
          <w:trHeight w:val="217"/>
        </w:trPr>
        <w:tc>
          <w:tcPr>
            <w:tcW w:w="2545" w:type="dxa"/>
            <w:gridSpan w:val="2"/>
          </w:tcPr>
          <w:p w14:paraId="6E873D58" w14:textId="77777777" w:rsidR="00A35CF2" w:rsidRDefault="00A35CF2" w:rsidP="00177141">
            <w:pPr>
              <w:rPr>
                <w:ins w:id="2540" w:author="Jarno Nieminen" w:date="2014-09-04T09:09:00Z"/>
                <w:rFonts w:eastAsia="Arial Unicode MS"/>
              </w:rPr>
            </w:pPr>
            <w:r w:rsidRPr="00D82A73">
              <w:rPr>
                <w:rFonts w:eastAsia="Arial Unicode MS"/>
              </w:rPr>
              <w:t>Medi</w:t>
            </w:r>
            <w:r>
              <w:rPr>
                <w:rFonts w:eastAsia="Arial Unicode MS"/>
              </w:rPr>
              <w:t>a</w:t>
            </w:r>
            <w:r w:rsidRPr="00D82A73">
              <w:rPr>
                <w:rFonts w:eastAsia="Arial Unicode MS"/>
              </w:rPr>
              <w:t>/id</w:t>
            </w:r>
          </w:p>
          <w:p w14:paraId="55495666" w14:textId="77777777" w:rsidR="00A35CF2" w:rsidRPr="00D82A73" w:rsidRDefault="00A35CF2" w:rsidP="00177141">
            <w:pPr>
              <w:rPr>
                <w:rFonts w:eastAsia="Arial Unicode MS"/>
              </w:rPr>
            </w:pPr>
            <w:ins w:id="2541" w:author="Jarno Nieminen" w:date="2014-09-04T09:09:00Z">
              <w:r>
                <w:rPr>
                  <w:rFonts w:eastAsia="Arial Unicode MS"/>
                </w:rPr>
                <w:t>(media)</w:t>
              </w:r>
            </w:ins>
          </w:p>
        </w:tc>
        <w:tc>
          <w:tcPr>
            <w:tcW w:w="3410" w:type="dxa"/>
          </w:tcPr>
          <w:p w14:paraId="79846397" w14:textId="77777777" w:rsidR="00A35CF2" w:rsidRPr="00D82A73" w:rsidRDefault="00A35CF2" w:rsidP="00177141">
            <w:pPr>
              <w:rPr>
                <w:rFonts w:eastAsia="Arial Unicode MS"/>
              </w:rPr>
            </w:pPr>
            <w:r w:rsidRPr="00D82A73">
              <w:rPr>
                <w:rFonts w:eastAsia="Arial Unicode MS"/>
              </w:rPr>
              <w:t>Koppling till klass för media.</w:t>
            </w:r>
          </w:p>
        </w:tc>
        <w:tc>
          <w:tcPr>
            <w:tcW w:w="1140" w:type="dxa"/>
          </w:tcPr>
          <w:p w14:paraId="66ED7E35" w14:textId="77777777" w:rsidR="00A35CF2" w:rsidRPr="00D82A73" w:rsidRDefault="00A35CF2" w:rsidP="00177141">
            <w:pPr>
              <w:rPr>
                <w:rFonts w:eastAsia="Arial Unicode MS"/>
              </w:rPr>
            </w:pPr>
            <w:r w:rsidRPr="00D82A73">
              <w:rPr>
                <w:rFonts w:eastAsia="Arial Unicode MS"/>
              </w:rPr>
              <w:t>II</w:t>
            </w:r>
          </w:p>
        </w:tc>
        <w:tc>
          <w:tcPr>
            <w:tcW w:w="720" w:type="dxa"/>
          </w:tcPr>
          <w:p w14:paraId="400F95E3" w14:textId="77777777" w:rsidR="00A35CF2" w:rsidRPr="00D82A73" w:rsidRDefault="00A35CF2" w:rsidP="00177141">
            <w:pPr>
              <w:rPr>
                <w:rFonts w:eastAsia="Arial Unicode MS"/>
              </w:rPr>
            </w:pPr>
            <w:r w:rsidRPr="00D82A73">
              <w:rPr>
                <w:rFonts w:eastAsia="Arial Unicode MS"/>
              </w:rPr>
              <w:t>0..1</w:t>
            </w:r>
          </w:p>
        </w:tc>
        <w:tc>
          <w:tcPr>
            <w:tcW w:w="1800" w:type="dxa"/>
          </w:tcPr>
          <w:p w14:paraId="30F60F1D"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6AAEA9B8" w14:textId="77777777" w:rsidR="00A35CF2" w:rsidRPr="00D82A73" w:rsidRDefault="00A35CF2" w:rsidP="00177141">
            <w:pPr>
              <w:rPr>
                <w:rFonts w:ascii="Arial" w:eastAsia="Arial Unicode MS" w:hAnsi="Arial"/>
              </w:rPr>
            </w:pPr>
          </w:p>
        </w:tc>
        <w:tc>
          <w:tcPr>
            <w:tcW w:w="1200" w:type="dxa"/>
            <w:shd w:val="clear" w:color="auto" w:fill="auto"/>
          </w:tcPr>
          <w:p w14:paraId="49B1DE0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A042E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33A23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0D98BD3" w14:textId="77777777" w:rsidTr="00177141">
        <w:trPr>
          <w:gridBefore w:val="1"/>
          <w:wBefore w:w="15" w:type="dxa"/>
          <w:trHeight w:val="217"/>
        </w:trPr>
        <w:tc>
          <w:tcPr>
            <w:tcW w:w="7080" w:type="dxa"/>
            <w:gridSpan w:val="3"/>
            <w:shd w:val="pct25" w:color="auto" w:fill="auto"/>
          </w:tcPr>
          <w:p w14:paraId="10E8B775" w14:textId="77777777" w:rsidR="00A35CF2" w:rsidRPr="00D82A73" w:rsidRDefault="00A35CF2" w:rsidP="00177141">
            <w:r w:rsidRPr="00D82A73">
              <w:t>Associationer</w:t>
            </w:r>
          </w:p>
        </w:tc>
        <w:tc>
          <w:tcPr>
            <w:tcW w:w="7880" w:type="dxa"/>
            <w:gridSpan w:val="6"/>
            <w:shd w:val="pct25" w:color="auto" w:fill="auto"/>
          </w:tcPr>
          <w:p w14:paraId="4AD2B794" w14:textId="77777777" w:rsidR="00A35CF2" w:rsidRPr="00D82A73" w:rsidRDefault="00A35CF2" w:rsidP="00177141">
            <w:pPr>
              <w:rPr>
                <w:rFonts w:eastAsia="Arial Unicode MS"/>
              </w:rPr>
            </w:pPr>
            <w:r w:rsidRPr="00D82A73">
              <w:t>Beslutsregel</w:t>
            </w:r>
          </w:p>
        </w:tc>
      </w:tr>
      <w:tr w:rsidR="00A35CF2" w:rsidRPr="00D82A73" w14:paraId="17E16992" w14:textId="77777777" w:rsidTr="00177141">
        <w:trPr>
          <w:gridBefore w:val="1"/>
          <w:wBefore w:w="15" w:type="dxa"/>
          <w:trHeight w:val="217"/>
        </w:trPr>
        <w:tc>
          <w:tcPr>
            <w:tcW w:w="7080" w:type="dxa"/>
            <w:gridSpan w:val="3"/>
          </w:tcPr>
          <w:p w14:paraId="04D5D614" w14:textId="282D81A1" w:rsidR="00A35CF2" w:rsidRPr="00D82A73" w:rsidRDefault="00A35CF2" w:rsidP="00177141">
            <w:pPr>
              <w:rPr>
                <w:rFonts w:ascii="Arial" w:eastAsia="Arial Unicode MS" w:hAnsi="Arial"/>
                <w:color w:val="000000"/>
              </w:rPr>
            </w:pPr>
            <w:r w:rsidRPr="00D82A73">
              <w:rPr>
                <w:rFonts w:ascii="Arial" w:eastAsia="Arial Unicode MS" w:hAnsi="Arial"/>
                <w:color w:val="000000"/>
              </w:rPr>
              <w:t>Ett svarsalternativ(</w:t>
            </w:r>
            <w:del w:id="2542" w:author="Jarno Nieminen" w:date="2014-09-04T09:09:00Z">
              <w:r w:rsidR="00340A76" w:rsidRPr="00D82A73">
                <w:rPr>
                  <w:rFonts w:ascii="Arial" w:eastAsia="Arial Unicode MS" w:hAnsi="Arial"/>
                  <w:color w:val="000000"/>
                </w:rPr>
                <w:delText>AnswerAlternative</w:delText>
              </w:r>
            </w:del>
            <w:ins w:id="2543" w:author="Jarno Nieminen" w:date="2014-09-04T09:09:00Z">
              <w:r w:rsidRPr="00D82A73">
                <w:rPr>
                  <w:rFonts w:ascii="Arial" w:eastAsia="Arial Unicode MS" w:hAnsi="Arial"/>
                  <w:color w:val="000000"/>
                </w:rPr>
                <w:t>AnswerAlternative</w:t>
              </w:r>
              <w:r w:rsidRPr="009F23DA">
                <w:rPr>
                  <w:rFonts w:ascii="Arial" w:eastAsia="Arial Unicode MS" w:hAnsi="Arial"/>
                  <w:color w:val="000000"/>
                </w:rPr>
                <w:t>Type</w:t>
              </w:r>
            </w:ins>
            <w:r w:rsidRPr="00D82A73">
              <w:rPr>
                <w:rFonts w:ascii="Arial" w:eastAsia="Arial Unicode MS" w:hAnsi="Arial"/>
                <w:color w:val="000000"/>
              </w:rPr>
              <w:t>) har en formulärfråga (</w:t>
            </w:r>
            <w:del w:id="2544" w:author="Jarno Nieminen" w:date="2014-09-04T09:09:00Z">
              <w:r w:rsidR="00340A76" w:rsidRPr="00D82A73">
                <w:rPr>
                  <w:rFonts w:ascii="Arial" w:eastAsia="Arial Unicode MS" w:hAnsi="Arial"/>
                  <w:color w:val="000000"/>
                </w:rPr>
                <w:delText>Question</w:delText>
              </w:r>
            </w:del>
            <w:ins w:id="2545" w:author="Jarno Nieminen" w:date="2014-09-04T09:09:00Z">
              <w:r w:rsidRPr="00D82A73">
                <w:rPr>
                  <w:rFonts w:ascii="Arial" w:eastAsia="Arial Unicode MS" w:hAnsi="Arial"/>
                  <w:color w:val="000000"/>
                </w:rPr>
                <w:t>Question</w:t>
              </w:r>
              <w:r w:rsidRPr="009F23DA">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1A826821" w14:textId="77777777" w:rsidR="00A35CF2" w:rsidRPr="00D82A73" w:rsidRDefault="00A35CF2" w:rsidP="00177141">
            <w:pPr>
              <w:rPr>
                <w:rFonts w:ascii="Arial" w:eastAsia="Arial Unicode MS" w:hAnsi="Arial"/>
                <w:color w:val="000000"/>
              </w:rPr>
            </w:pPr>
          </w:p>
        </w:tc>
      </w:tr>
      <w:tr w:rsidR="00A35CF2" w:rsidRPr="00D82A73" w14:paraId="0CAE0C62" w14:textId="77777777" w:rsidTr="00177141">
        <w:trPr>
          <w:gridBefore w:val="1"/>
          <w:wBefore w:w="15" w:type="dxa"/>
          <w:trHeight w:val="217"/>
        </w:trPr>
        <w:tc>
          <w:tcPr>
            <w:tcW w:w="7080" w:type="dxa"/>
            <w:gridSpan w:val="3"/>
          </w:tcPr>
          <w:p w14:paraId="3D9BC6A1" w14:textId="77777777" w:rsidR="00A35CF2" w:rsidRPr="00D82A73" w:rsidRDefault="00A35CF2" w:rsidP="00177141">
            <w:pPr>
              <w:rPr>
                <w:rFonts w:ascii="Arial" w:eastAsia="Arial Unicode MS" w:hAnsi="Arial"/>
                <w:color w:val="000000"/>
              </w:rPr>
            </w:pPr>
          </w:p>
        </w:tc>
        <w:tc>
          <w:tcPr>
            <w:tcW w:w="7880" w:type="dxa"/>
            <w:gridSpan w:val="6"/>
          </w:tcPr>
          <w:p w14:paraId="1C1FD7FF" w14:textId="77777777" w:rsidR="00A35CF2" w:rsidRPr="00D82A73" w:rsidRDefault="00A35CF2" w:rsidP="00177141">
            <w:pPr>
              <w:rPr>
                <w:rFonts w:ascii="Arial" w:eastAsia="Arial Unicode MS" w:hAnsi="Arial"/>
                <w:color w:val="000000"/>
              </w:rPr>
            </w:pPr>
          </w:p>
        </w:tc>
      </w:tr>
    </w:tbl>
    <w:p w14:paraId="0C1DCEAA" w14:textId="74D2CD82" w:rsidR="00A35CF2" w:rsidRPr="00D82A73" w:rsidRDefault="00A35CF2" w:rsidP="00A35CF2">
      <w:pPr>
        <w:pStyle w:val="Heading3"/>
      </w:pPr>
      <w:bookmarkStart w:id="2546" w:name="_Toc386457318"/>
      <w:bookmarkStart w:id="2547" w:name="_Toc386458093"/>
      <w:bookmarkEnd w:id="2546"/>
      <w:bookmarkEnd w:id="2547"/>
      <w:r w:rsidRPr="00D82A73">
        <w:br w:type="page"/>
      </w:r>
      <w:bookmarkStart w:id="2548" w:name="_Toc193243786"/>
      <w:bookmarkStart w:id="2549" w:name="_Toc220986037"/>
      <w:bookmarkStart w:id="2550" w:name="_Toc386458094"/>
      <w:bookmarkStart w:id="2551" w:name="_Toc391636712"/>
      <w:bookmarkStart w:id="2552" w:name="_Toc397585091"/>
      <w:r w:rsidRPr="00D82A73">
        <w:lastRenderedPageBreak/>
        <w:t>Klass Svar (</w:t>
      </w:r>
      <w:del w:id="2553" w:author="Jarno Nieminen" w:date="2014-09-04T09:09:00Z">
        <w:r w:rsidR="006A2F41" w:rsidRPr="00D82A73">
          <w:delText>Answer</w:delText>
        </w:r>
      </w:del>
      <w:ins w:id="2554" w:author="Jarno Nieminen" w:date="2014-09-04T09:09:00Z">
        <w:r w:rsidRPr="00D82A73">
          <w:t>Answer</w:t>
        </w:r>
        <w:r>
          <w:t>Type</w:t>
        </w:r>
      </w:ins>
      <w:r w:rsidRPr="00D82A73">
        <w:t>)</w:t>
      </w:r>
      <w:bookmarkEnd w:id="2548"/>
      <w:bookmarkEnd w:id="2549"/>
      <w:bookmarkEnd w:id="2550"/>
      <w:bookmarkEnd w:id="2551"/>
      <w:bookmarkEnd w:id="2552"/>
    </w:p>
    <w:p w14:paraId="6E8E1909" w14:textId="77777777" w:rsidR="00A35CF2" w:rsidRPr="00D82A73" w:rsidRDefault="00A35CF2" w:rsidP="00A35CF2">
      <w:pPr>
        <w:rPr>
          <w:i/>
        </w:rPr>
      </w:pPr>
      <w:r w:rsidRPr="00D82A73">
        <w:t xml:space="preserve">Objektet innehåller patientens/användarens svar på en fråga. </w:t>
      </w:r>
      <w:r w:rsidRPr="00D82A73">
        <w:rPr>
          <w:i/>
        </w:rPr>
        <w:t xml:space="preserve"> </w:t>
      </w:r>
    </w:p>
    <w:p w14:paraId="5C6360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75DEA43D" w14:textId="77777777" w:rsidTr="00177141">
        <w:trPr>
          <w:cantSplit/>
          <w:trHeight w:val="376"/>
        </w:trPr>
        <w:tc>
          <w:tcPr>
            <w:tcW w:w="2545" w:type="dxa"/>
            <w:gridSpan w:val="2"/>
            <w:vMerge w:val="restart"/>
            <w:shd w:val="pct25" w:color="auto" w:fill="auto"/>
          </w:tcPr>
          <w:p w14:paraId="6B86C13D"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2BB036A6" w14:textId="77777777" w:rsidR="00A35CF2" w:rsidRPr="00D82A73" w:rsidRDefault="00A35CF2" w:rsidP="00177141">
            <w:r w:rsidRPr="00D82A73">
              <w:t>Beskrivning</w:t>
            </w:r>
          </w:p>
        </w:tc>
        <w:tc>
          <w:tcPr>
            <w:tcW w:w="1140" w:type="dxa"/>
            <w:vMerge w:val="restart"/>
            <w:shd w:val="pct25" w:color="auto" w:fill="auto"/>
          </w:tcPr>
          <w:p w14:paraId="222D50F4"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3F876187" w14:textId="77777777" w:rsidR="00A35CF2" w:rsidRPr="00D82A73" w:rsidRDefault="00A35CF2" w:rsidP="00177141">
            <w:r w:rsidRPr="00D82A73">
              <w:t>Mult</w:t>
            </w:r>
          </w:p>
        </w:tc>
        <w:tc>
          <w:tcPr>
            <w:tcW w:w="1800" w:type="dxa"/>
            <w:vMerge w:val="restart"/>
            <w:shd w:val="pct25" w:color="auto" w:fill="auto"/>
          </w:tcPr>
          <w:p w14:paraId="47B55D6C"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3CDC8DC"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89F647B"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6490E23F" w14:textId="77777777" w:rsidTr="00177141">
        <w:trPr>
          <w:cantSplit/>
          <w:trHeight w:val="375"/>
        </w:trPr>
        <w:tc>
          <w:tcPr>
            <w:tcW w:w="2545" w:type="dxa"/>
            <w:gridSpan w:val="2"/>
            <w:vMerge/>
            <w:shd w:val="pct25" w:color="auto" w:fill="auto"/>
          </w:tcPr>
          <w:p w14:paraId="794FA507" w14:textId="77777777" w:rsidR="00A35CF2" w:rsidRPr="00D82A73" w:rsidRDefault="00A35CF2" w:rsidP="00177141"/>
        </w:tc>
        <w:tc>
          <w:tcPr>
            <w:tcW w:w="3410" w:type="dxa"/>
            <w:vMerge/>
            <w:shd w:val="pct25" w:color="auto" w:fill="auto"/>
          </w:tcPr>
          <w:p w14:paraId="7F7AFAE5" w14:textId="77777777" w:rsidR="00A35CF2" w:rsidRPr="00D82A73" w:rsidRDefault="00A35CF2" w:rsidP="00177141"/>
        </w:tc>
        <w:tc>
          <w:tcPr>
            <w:tcW w:w="1140" w:type="dxa"/>
            <w:vMerge/>
            <w:shd w:val="pct25" w:color="auto" w:fill="auto"/>
          </w:tcPr>
          <w:p w14:paraId="2BF81F0D" w14:textId="77777777" w:rsidR="00A35CF2" w:rsidRPr="00D82A73" w:rsidRDefault="00A35CF2" w:rsidP="00177141"/>
        </w:tc>
        <w:tc>
          <w:tcPr>
            <w:tcW w:w="720" w:type="dxa"/>
            <w:vMerge/>
            <w:shd w:val="pct25" w:color="auto" w:fill="auto"/>
          </w:tcPr>
          <w:p w14:paraId="68CBF2F0" w14:textId="77777777" w:rsidR="00A35CF2" w:rsidRPr="00D82A73" w:rsidRDefault="00A35CF2" w:rsidP="00177141"/>
        </w:tc>
        <w:tc>
          <w:tcPr>
            <w:tcW w:w="1800" w:type="dxa"/>
            <w:vMerge/>
            <w:shd w:val="pct25" w:color="auto" w:fill="auto"/>
          </w:tcPr>
          <w:p w14:paraId="7333CA62" w14:textId="77777777" w:rsidR="00A35CF2" w:rsidRPr="00D82A73" w:rsidRDefault="00A35CF2" w:rsidP="00177141"/>
        </w:tc>
        <w:tc>
          <w:tcPr>
            <w:tcW w:w="1920" w:type="dxa"/>
            <w:vMerge/>
            <w:shd w:val="pct25" w:color="auto" w:fill="auto"/>
          </w:tcPr>
          <w:p w14:paraId="24E812B4" w14:textId="77777777" w:rsidR="00A35CF2" w:rsidRPr="00D82A73" w:rsidRDefault="00A35CF2" w:rsidP="00177141"/>
        </w:tc>
        <w:tc>
          <w:tcPr>
            <w:tcW w:w="1200" w:type="dxa"/>
            <w:tcBorders>
              <w:bottom w:val="single" w:sz="4" w:space="0" w:color="auto"/>
            </w:tcBorders>
            <w:shd w:val="pct25" w:color="auto" w:fill="auto"/>
          </w:tcPr>
          <w:p w14:paraId="76225C07"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31742D"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742B119"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E691925" w14:textId="77777777" w:rsidTr="00177141">
        <w:trPr>
          <w:trHeight w:val="217"/>
        </w:trPr>
        <w:tc>
          <w:tcPr>
            <w:tcW w:w="2545" w:type="dxa"/>
            <w:gridSpan w:val="2"/>
          </w:tcPr>
          <w:p w14:paraId="254486BF" w14:textId="5622F421" w:rsidR="00A35CF2" w:rsidRPr="00D82A73" w:rsidRDefault="00A35CF2" w:rsidP="00177141">
            <w:pPr>
              <w:rPr>
                <w:rFonts w:eastAsia="Arial Unicode MS"/>
              </w:rPr>
            </w:pPr>
            <w:r w:rsidRPr="00D82A73">
              <w:rPr>
                <w:rFonts w:eastAsia="Arial Unicode MS"/>
              </w:rPr>
              <w:t>(</w:t>
            </w:r>
            <w:del w:id="2555" w:author="Jarno Nieminen" w:date="2014-09-04T09:09:00Z">
              <w:r w:rsidR="00340A76" w:rsidRPr="00D82A73">
                <w:rPr>
                  <w:rFonts w:eastAsia="Arial Unicode MS"/>
                </w:rPr>
                <w:delText>Value</w:delText>
              </w:r>
            </w:del>
            <w:ins w:id="2556" w:author="Jarno Nieminen" w:date="2014-09-04T09:09:00Z">
              <w:r>
                <w:rPr>
                  <w:rFonts w:eastAsia="Arial Unicode MS"/>
                </w:rPr>
                <w:t>v</w:t>
              </w:r>
              <w:r w:rsidRPr="00D82A73">
                <w:rPr>
                  <w:rFonts w:eastAsia="Arial Unicode MS"/>
                </w:rPr>
                <w:t>alue</w:t>
              </w:r>
            </w:ins>
            <w:r w:rsidRPr="00D82A73">
              <w:rPr>
                <w:rFonts w:eastAsia="Arial Unicode MS"/>
              </w:rPr>
              <w:t>)</w:t>
            </w:r>
          </w:p>
        </w:tc>
        <w:tc>
          <w:tcPr>
            <w:tcW w:w="3410" w:type="dxa"/>
          </w:tcPr>
          <w:p w14:paraId="50F20A87" w14:textId="77777777" w:rsidR="00A35CF2" w:rsidRPr="00D82A73" w:rsidRDefault="00A35CF2" w:rsidP="00177141">
            <w:pPr>
              <w:rPr>
                <w:rFonts w:eastAsia="Arial Unicode MS"/>
              </w:rPr>
            </w:pPr>
            <w:r w:rsidRPr="00D82A73">
              <w:rPr>
                <w:rFonts w:eastAsia="Arial Unicode MS"/>
              </w:rPr>
              <w:t>Patientens/användarens svar.</w:t>
            </w:r>
          </w:p>
        </w:tc>
        <w:tc>
          <w:tcPr>
            <w:tcW w:w="1140" w:type="dxa"/>
          </w:tcPr>
          <w:p w14:paraId="708ABF45" w14:textId="77777777" w:rsidR="00A35CF2" w:rsidRPr="00D82A73" w:rsidRDefault="00A35CF2" w:rsidP="00177141">
            <w:pPr>
              <w:rPr>
                <w:rFonts w:eastAsia="Arial Unicode MS"/>
              </w:rPr>
            </w:pPr>
            <w:r w:rsidRPr="00D82A73">
              <w:rPr>
                <w:rFonts w:eastAsia="Arial Unicode MS"/>
              </w:rPr>
              <w:t>ANY</w:t>
            </w:r>
          </w:p>
        </w:tc>
        <w:tc>
          <w:tcPr>
            <w:tcW w:w="720" w:type="dxa"/>
          </w:tcPr>
          <w:p w14:paraId="15D8BF4B" w14:textId="77777777" w:rsidR="00A35CF2" w:rsidRPr="00D82A73" w:rsidRDefault="00A35CF2" w:rsidP="00177141">
            <w:pPr>
              <w:rPr>
                <w:rFonts w:eastAsia="Arial Unicode MS"/>
              </w:rPr>
            </w:pPr>
            <w:r w:rsidRPr="00D82A73">
              <w:rPr>
                <w:rFonts w:eastAsia="Arial Unicode MS"/>
              </w:rPr>
              <w:t>1</w:t>
            </w:r>
          </w:p>
        </w:tc>
        <w:tc>
          <w:tcPr>
            <w:tcW w:w="1800" w:type="dxa"/>
          </w:tcPr>
          <w:p w14:paraId="372F5239" w14:textId="77777777" w:rsidR="00A35CF2" w:rsidRPr="00D82A73" w:rsidRDefault="00A35CF2" w:rsidP="00177141">
            <w:pPr>
              <w:rPr>
                <w:rFonts w:eastAsia="Arial Unicode MS"/>
              </w:rPr>
            </w:pPr>
          </w:p>
        </w:tc>
        <w:tc>
          <w:tcPr>
            <w:tcW w:w="1920" w:type="dxa"/>
          </w:tcPr>
          <w:p w14:paraId="2D723478" w14:textId="77777777" w:rsidR="00A35CF2" w:rsidRPr="00D82A73" w:rsidRDefault="00A35CF2" w:rsidP="00177141">
            <w:pPr>
              <w:rPr>
                <w:rFonts w:ascii="Arial" w:eastAsia="Arial Unicode MS" w:hAnsi="Arial"/>
              </w:rPr>
            </w:pPr>
          </w:p>
        </w:tc>
        <w:tc>
          <w:tcPr>
            <w:tcW w:w="1200" w:type="dxa"/>
            <w:shd w:val="clear" w:color="auto" w:fill="auto"/>
          </w:tcPr>
          <w:p w14:paraId="1153985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7222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B6445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CCEE8A3" w14:textId="77777777" w:rsidTr="00177141">
        <w:trPr>
          <w:trHeight w:val="217"/>
        </w:trPr>
        <w:tc>
          <w:tcPr>
            <w:tcW w:w="2545" w:type="dxa"/>
            <w:gridSpan w:val="2"/>
          </w:tcPr>
          <w:p w14:paraId="50F68239" w14:textId="15FC723A" w:rsidR="00A35CF2" w:rsidRPr="00D82A73" w:rsidRDefault="00A35CF2" w:rsidP="00177141">
            <w:pPr>
              <w:rPr>
                <w:rFonts w:eastAsia="Arial Unicode MS"/>
              </w:rPr>
            </w:pPr>
            <w:r w:rsidRPr="00D82A73">
              <w:rPr>
                <w:rFonts w:eastAsia="Arial Unicode MS"/>
              </w:rPr>
              <w:t>(</w:t>
            </w:r>
            <w:del w:id="2557" w:author="Jarno Nieminen" w:date="2014-09-04T09:09:00Z">
              <w:r w:rsidR="00340A76" w:rsidRPr="00D82A73">
                <w:rPr>
                  <w:rFonts w:eastAsia="Arial Unicode MS"/>
                </w:rPr>
                <w:delText>ValueID</w:delText>
              </w:r>
            </w:del>
            <w:ins w:id="2558" w:author="Jarno Nieminen" w:date="2014-09-04T09:09:00Z">
              <w:r>
                <w:rPr>
                  <w:rFonts w:eastAsia="Arial Unicode MS"/>
                </w:rPr>
                <w:t>v</w:t>
              </w:r>
              <w:r w:rsidRPr="00D82A73">
                <w:rPr>
                  <w:rFonts w:eastAsia="Arial Unicode MS"/>
                </w:rPr>
                <w:t>alueID</w:t>
              </w:r>
            </w:ins>
            <w:r w:rsidRPr="00D82A73">
              <w:rPr>
                <w:rFonts w:eastAsia="Arial Unicode MS"/>
              </w:rPr>
              <w:t>)</w:t>
            </w:r>
          </w:p>
        </w:tc>
        <w:tc>
          <w:tcPr>
            <w:tcW w:w="3410" w:type="dxa"/>
          </w:tcPr>
          <w:p w14:paraId="1BEEA032" w14:textId="77777777" w:rsidR="00A35CF2" w:rsidRPr="00D82A73" w:rsidRDefault="00A35CF2" w:rsidP="00177141">
            <w:pPr>
              <w:rPr>
                <w:rFonts w:eastAsia="Arial Unicode MS"/>
              </w:rPr>
            </w:pPr>
            <w:r w:rsidRPr="00D82A73">
              <w:rPr>
                <w:rFonts w:eastAsia="Arial Unicode MS"/>
              </w:rPr>
              <w:t>ID på frågan</w:t>
            </w:r>
          </w:p>
        </w:tc>
        <w:tc>
          <w:tcPr>
            <w:tcW w:w="1140" w:type="dxa"/>
          </w:tcPr>
          <w:p w14:paraId="2C846FB0" w14:textId="77777777" w:rsidR="00A35CF2" w:rsidRPr="00D82A73" w:rsidRDefault="00A35CF2" w:rsidP="00177141">
            <w:pPr>
              <w:rPr>
                <w:rFonts w:eastAsia="Arial Unicode MS"/>
              </w:rPr>
            </w:pPr>
            <w:r w:rsidRPr="00D82A73">
              <w:rPr>
                <w:rFonts w:eastAsia="Arial Unicode MS"/>
              </w:rPr>
              <w:t>II</w:t>
            </w:r>
          </w:p>
        </w:tc>
        <w:tc>
          <w:tcPr>
            <w:tcW w:w="720" w:type="dxa"/>
          </w:tcPr>
          <w:p w14:paraId="6FBD7E63" w14:textId="77777777" w:rsidR="00A35CF2" w:rsidRPr="00D82A73" w:rsidRDefault="00A35CF2" w:rsidP="00177141">
            <w:pPr>
              <w:rPr>
                <w:rFonts w:eastAsia="Arial Unicode MS"/>
              </w:rPr>
            </w:pPr>
            <w:r w:rsidRPr="00D82A73">
              <w:rPr>
                <w:rFonts w:eastAsia="Arial Unicode MS"/>
              </w:rPr>
              <w:t>1</w:t>
            </w:r>
          </w:p>
        </w:tc>
        <w:tc>
          <w:tcPr>
            <w:tcW w:w="1800" w:type="dxa"/>
          </w:tcPr>
          <w:p w14:paraId="53A698CB" w14:textId="77777777" w:rsidR="00A35CF2" w:rsidRPr="00D82A73" w:rsidRDefault="00A35CF2" w:rsidP="00177141">
            <w:pPr>
              <w:rPr>
                <w:rFonts w:eastAsia="Arial Unicode MS"/>
              </w:rPr>
            </w:pPr>
          </w:p>
        </w:tc>
        <w:tc>
          <w:tcPr>
            <w:tcW w:w="1920" w:type="dxa"/>
          </w:tcPr>
          <w:p w14:paraId="39409543" w14:textId="77777777" w:rsidR="00A35CF2" w:rsidRPr="00D82A73" w:rsidRDefault="00A35CF2" w:rsidP="00177141">
            <w:pPr>
              <w:rPr>
                <w:rFonts w:ascii="Arial" w:eastAsia="Arial Unicode MS" w:hAnsi="Arial"/>
              </w:rPr>
            </w:pPr>
          </w:p>
        </w:tc>
        <w:tc>
          <w:tcPr>
            <w:tcW w:w="1200" w:type="dxa"/>
            <w:shd w:val="clear" w:color="auto" w:fill="auto"/>
          </w:tcPr>
          <w:p w14:paraId="7DAB0C4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039B1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61DFA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A71C5BA" w14:textId="77777777" w:rsidTr="00177141">
        <w:trPr>
          <w:trHeight w:val="217"/>
        </w:trPr>
        <w:tc>
          <w:tcPr>
            <w:tcW w:w="2545" w:type="dxa"/>
            <w:gridSpan w:val="2"/>
          </w:tcPr>
          <w:p w14:paraId="78BF6132" w14:textId="77777777" w:rsidR="00A35CF2" w:rsidRPr="00D82A73" w:rsidRDefault="00A35CF2" w:rsidP="00177141">
            <w:pPr>
              <w:rPr>
                <w:rFonts w:eastAsia="Arial Unicode MS"/>
              </w:rPr>
            </w:pPr>
            <w:r w:rsidRPr="00D82A73">
              <w:rPr>
                <w:rFonts w:eastAsia="Arial Unicode MS"/>
              </w:rPr>
              <w:t>Statuskod/id</w:t>
            </w:r>
          </w:p>
          <w:p w14:paraId="6100ACE7" w14:textId="10B6E58D" w:rsidR="00A35CF2" w:rsidRPr="00D82A73" w:rsidRDefault="00A35CF2" w:rsidP="00177141">
            <w:pPr>
              <w:rPr>
                <w:rFonts w:eastAsia="Arial Unicode MS"/>
              </w:rPr>
            </w:pPr>
            <w:r w:rsidRPr="00D82A73">
              <w:rPr>
                <w:rFonts w:eastAsia="Arial Unicode MS"/>
              </w:rPr>
              <w:t>(</w:t>
            </w:r>
            <w:del w:id="2559" w:author="Jarno Nieminen" w:date="2014-09-04T09:09:00Z">
              <w:r w:rsidR="00340A76" w:rsidRPr="00D82A73">
                <w:rPr>
                  <w:rFonts w:eastAsia="Arial Unicode MS"/>
                </w:rPr>
                <w:delText>Status/id</w:delText>
              </w:r>
            </w:del>
            <w:ins w:id="2560" w:author="Jarno Nieminen" w:date="2014-09-04T09:09:00Z">
              <w:r>
                <w:rPr>
                  <w:rFonts w:eastAsia="Arial Unicode MS"/>
                </w:rPr>
                <w:t>answerS</w:t>
              </w:r>
              <w:r w:rsidRPr="00D82A73">
                <w:rPr>
                  <w:rFonts w:eastAsia="Arial Unicode MS"/>
                </w:rPr>
                <w:t>tatus</w:t>
              </w:r>
            </w:ins>
            <w:r w:rsidRPr="00D82A73">
              <w:rPr>
                <w:rFonts w:eastAsia="Arial Unicode MS"/>
              </w:rPr>
              <w:t>)</w:t>
            </w:r>
          </w:p>
        </w:tc>
        <w:tc>
          <w:tcPr>
            <w:tcW w:w="3410" w:type="dxa"/>
          </w:tcPr>
          <w:p w14:paraId="71F60FED" w14:textId="77777777" w:rsidR="00A35CF2" w:rsidRPr="00D82A73" w:rsidRDefault="00A35CF2" w:rsidP="00177141">
            <w:pPr>
              <w:rPr>
                <w:rFonts w:eastAsia="Arial Unicode MS"/>
              </w:rPr>
            </w:pPr>
            <w:r w:rsidRPr="00D82A73">
              <w:rPr>
                <w:rFonts w:eastAsia="Arial Unicode MS"/>
              </w:rPr>
              <w:t>Koppling till klass för statuskod.</w:t>
            </w:r>
          </w:p>
        </w:tc>
        <w:tc>
          <w:tcPr>
            <w:tcW w:w="1140" w:type="dxa"/>
          </w:tcPr>
          <w:p w14:paraId="07CDFA87" w14:textId="77777777" w:rsidR="00A35CF2" w:rsidRPr="00D82A73" w:rsidRDefault="00A35CF2" w:rsidP="00177141">
            <w:pPr>
              <w:rPr>
                <w:rFonts w:eastAsia="Arial Unicode MS"/>
              </w:rPr>
            </w:pPr>
            <w:r w:rsidRPr="00D82A73">
              <w:rPr>
                <w:rFonts w:eastAsia="Arial Unicode MS"/>
              </w:rPr>
              <w:t>II</w:t>
            </w:r>
          </w:p>
        </w:tc>
        <w:tc>
          <w:tcPr>
            <w:tcW w:w="720" w:type="dxa"/>
          </w:tcPr>
          <w:p w14:paraId="0410B13D" w14:textId="77777777" w:rsidR="00A35CF2" w:rsidRPr="00D82A73" w:rsidRDefault="00A35CF2" w:rsidP="00177141">
            <w:pPr>
              <w:rPr>
                <w:rFonts w:eastAsia="Arial Unicode MS"/>
              </w:rPr>
            </w:pPr>
            <w:r w:rsidRPr="00D82A73">
              <w:rPr>
                <w:rFonts w:eastAsia="Arial Unicode MS"/>
              </w:rPr>
              <w:t>0..1</w:t>
            </w:r>
          </w:p>
        </w:tc>
        <w:tc>
          <w:tcPr>
            <w:tcW w:w="1800" w:type="dxa"/>
          </w:tcPr>
          <w:p w14:paraId="0F6C1A60"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413C849B" w14:textId="77777777" w:rsidR="00A35CF2" w:rsidRPr="00D82A73" w:rsidRDefault="00A35CF2" w:rsidP="00177141">
            <w:pPr>
              <w:rPr>
                <w:rFonts w:ascii="Arial" w:eastAsia="Arial Unicode MS" w:hAnsi="Arial"/>
              </w:rPr>
            </w:pPr>
          </w:p>
        </w:tc>
        <w:tc>
          <w:tcPr>
            <w:tcW w:w="1200" w:type="dxa"/>
            <w:shd w:val="clear" w:color="auto" w:fill="auto"/>
          </w:tcPr>
          <w:p w14:paraId="49B7FCD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6B5F0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288B3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DA322D1" w14:textId="77777777" w:rsidTr="00177141">
        <w:trPr>
          <w:trHeight w:val="217"/>
        </w:trPr>
        <w:tc>
          <w:tcPr>
            <w:tcW w:w="2545" w:type="dxa"/>
            <w:gridSpan w:val="2"/>
          </w:tcPr>
          <w:p w14:paraId="19BB3701" w14:textId="77777777" w:rsidR="00A35CF2" w:rsidRPr="00D82A73" w:rsidRDefault="00A35CF2" w:rsidP="00177141">
            <w:pPr>
              <w:rPr>
                <w:rFonts w:eastAsia="Arial Unicode MS"/>
              </w:rPr>
            </w:pPr>
          </w:p>
        </w:tc>
        <w:tc>
          <w:tcPr>
            <w:tcW w:w="3410" w:type="dxa"/>
          </w:tcPr>
          <w:p w14:paraId="3E39F150" w14:textId="77777777" w:rsidR="00A35CF2" w:rsidRPr="00D82A73" w:rsidRDefault="00A35CF2" w:rsidP="00177141">
            <w:pPr>
              <w:rPr>
                <w:rFonts w:eastAsia="Arial Unicode MS"/>
              </w:rPr>
            </w:pPr>
          </w:p>
        </w:tc>
        <w:tc>
          <w:tcPr>
            <w:tcW w:w="1140" w:type="dxa"/>
          </w:tcPr>
          <w:p w14:paraId="4FEB5CA2" w14:textId="77777777" w:rsidR="00A35CF2" w:rsidRPr="00D82A73" w:rsidRDefault="00A35CF2" w:rsidP="00177141">
            <w:pPr>
              <w:rPr>
                <w:rFonts w:eastAsia="Arial Unicode MS"/>
              </w:rPr>
            </w:pPr>
          </w:p>
        </w:tc>
        <w:tc>
          <w:tcPr>
            <w:tcW w:w="720" w:type="dxa"/>
          </w:tcPr>
          <w:p w14:paraId="134D9323" w14:textId="77777777" w:rsidR="00A35CF2" w:rsidRPr="00D82A73" w:rsidRDefault="00A35CF2" w:rsidP="00177141">
            <w:pPr>
              <w:rPr>
                <w:rFonts w:eastAsia="Arial Unicode MS"/>
              </w:rPr>
            </w:pPr>
          </w:p>
        </w:tc>
        <w:tc>
          <w:tcPr>
            <w:tcW w:w="1800" w:type="dxa"/>
          </w:tcPr>
          <w:p w14:paraId="221268DA" w14:textId="77777777" w:rsidR="00A35CF2" w:rsidRPr="00D82A73" w:rsidRDefault="00A35CF2" w:rsidP="00177141">
            <w:pPr>
              <w:rPr>
                <w:rFonts w:eastAsia="Arial Unicode MS"/>
              </w:rPr>
            </w:pPr>
          </w:p>
        </w:tc>
        <w:tc>
          <w:tcPr>
            <w:tcW w:w="1920" w:type="dxa"/>
          </w:tcPr>
          <w:p w14:paraId="374D4372" w14:textId="77777777" w:rsidR="00A35CF2" w:rsidRPr="00D82A73" w:rsidRDefault="00A35CF2" w:rsidP="00177141">
            <w:pPr>
              <w:rPr>
                <w:rFonts w:ascii="Arial" w:eastAsia="Arial Unicode MS" w:hAnsi="Arial"/>
              </w:rPr>
            </w:pPr>
          </w:p>
        </w:tc>
        <w:tc>
          <w:tcPr>
            <w:tcW w:w="1200" w:type="dxa"/>
            <w:shd w:val="clear" w:color="auto" w:fill="auto"/>
          </w:tcPr>
          <w:p w14:paraId="2A21347F" w14:textId="77777777" w:rsidR="00A35CF2" w:rsidRPr="00D82A73" w:rsidRDefault="00A35CF2" w:rsidP="00177141">
            <w:pPr>
              <w:rPr>
                <w:rFonts w:ascii="Arial" w:eastAsia="Arial Unicode MS" w:hAnsi="Arial"/>
              </w:rPr>
            </w:pPr>
          </w:p>
        </w:tc>
        <w:tc>
          <w:tcPr>
            <w:tcW w:w="1162" w:type="dxa"/>
            <w:shd w:val="clear" w:color="auto" w:fill="auto"/>
          </w:tcPr>
          <w:p w14:paraId="56E7BBEF" w14:textId="77777777" w:rsidR="00A35CF2" w:rsidRPr="00D82A73" w:rsidRDefault="00A35CF2" w:rsidP="00177141">
            <w:pPr>
              <w:rPr>
                <w:rFonts w:ascii="Arial" w:eastAsia="Arial Unicode MS" w:hAnsi="Arial"/>
              </w:rPr>
            </w:pPr>
          </w:p>
        </w:tc>
        <w:tc>
          <w:tcPr>
            <w:tcW w:w="1078" w:type="dxa"/>
            <w:shd w:val="clear" w:color="auto" w:fill="auto"/>
          </w:tcPr>
          <w:p w14:paraId="1321AAD3" w14:textId="77777777" w:rsidR="00A35CF2" w:rsidRPr="00D82A73" w:rsidRDefault="00A35CF2" w:rsidP="00177141">
            <w:pPr>
              <w:rPr>
                <w:rFonts w:ascii="Arial" w:eastAsia="Arial Unicode MS" w:hAnsi="Arial"/>
              </w:rPr>
            </w:pPr>
          </w:p>
        </w:tc>
      </w:tr>
      <w:tr w:rsidR="00A35CF2" w:rsidRPr="00D82A73" w14:paraId="2BB6CFFD" w14:textId="77777777" w:rsidTr="00177141">
        <w:trPr>
          <w:gridBefore w:val="1"/>
          <w:wBefore w:w="15" w:type="dxa"/>
          <w:trHeight w:val="217"/>
        </w:trPr>
        <w:tc>
          <w:tcPr>
            <w:tcW w:w="7080" w:type="dxa"/>
            <w:gridSpan w:val="3"/>
            <w:shd w:val="pct25" w:color="auto" w:fill="auto"/>
          </w:tcPr>
          <w:p w14:paraId="467B6E50" w14:textId="77777777" w:rsidR="00A35CF2" w:rsidRPr="00D82A73" w:rsidRDefault="00A35CF2" w:rsidP="00177141">
            <w:r w:rsidRPr="00D82A73">
              <w:t>Associationer</w:t>
            </w:r>
          </w:p>
        </w:tc>
        <w:tc>
          <w:tcPr>
            <w:tcW w:w="7880" w:type="dxa"/>
            <w:gridSpan w:val="6"/>
            <w:shd w:val="pct25" w:color="auto" w:fill="auto"/>
          </w:tcPr>
          <w:p w14:paraId="0843CA5C" w14:textId="77777777" w:rsidR="00A35CF2" w:rsidRPr="00D82A73" w:rsidRDefault="00A35CF2" w:rsidP="00177141">
            <w:pPr>
              <w:rPr>
                <w:rFonts w:eastAsia="Arial Unicode MS"/>
              </w:rPr>
            </w:pPr>
            <w:r w:rsidRPr="00D82A73">
              <w:t>Beslutsregel</w:t>
            </w:r>
          </w:p>
        </w:tc>
      </w:tr>
      <w:tr w:rsidR="00A35CF2" w:rsidRPr="00D82A73" w14:paraId="7E22EDBD" w14:textId="77777777" w:rsidTr="00177141">
        <w:trPr>
          <w:gridBefore w:val="1"/>
          <w:wBefore w:w="15" w:type="dxa"/>
          <w:trHeight w:val="217"/>
        </w:trPr>
        <w:tc>
          <w:tcPr>
            <w:tcW w:w="7080" w:type="dxa"/>
            <w:gridSpan w:val="3"/>
          </w:tcPr>
          <w:p w14:paraId="1F55E8F7" w14:textId="00BF113C" w:rsidR="00A35CF2" w:rsidRPr="00D82A73" w:rsidRDefault="00A35CF2" w:rsidP="00177141">
            <w:pPr>
              <w:rPr>
                <w:rFonts w:ascii="Arial" w:eastAsia="Arial Unicode MS" w:hAnsi="Arial"/>
                <w:color w:val="000000"/>
              </w:rPr>
            </w:pPr>
            <w:r w:rsidRPr="00D82A73">
              <w:rPr>
                <w:rFonts w:ascii="Arial" w:eastAsia="Arial Unicode MS" w:hAnsi="Arial"/>
                <w:color w:val="000000"/>
              </w:rPr>
              <w:t>Ett svar(</w:t>
            </w:r>
            <w:del w:id="2561" w:author="Jarno Nieminen" w:date="2014-09-04T09:09:00Z">
              <w:r w:rsidR="00340A76" w:rsidRPr="00D82A73">
                <w:rPr>
                  <w:rFonts w:ascii="Arial" w:eastAsia="Arial Unicode MS" w:hAnsi="Arial"/>
                  <w:color w:val="000000"/>
                </w:rPr>
                <w:delText>Answer</w:delText>
              </w:r>
            </w:del>
            <w:ins w:id="2562" w:author="Jarno Nieminen" w:date="2014-09-04T09:09:00Z">
              <w:r w:rsidRPr="00D82A73">
                <w:rPr>
                  <w:rFonts w:ascii="Arial" w:eastAsia="Arial Unicode MS" w:hAnsi="Arial"/>
                  <w:color w:val="000000"/>
                </w:rPr>
                <w:t>Answer</w:t>
              </w:r>
              <w:r>
                <w:rPr>
                  <w:rFonts w:ascii="Arial" w:eastAsia="Arial Unicode MS" w:hAnsi="Arial"/>
                  <w:color w:val="000000"/>
                </w:rPr>
                <w:t>Type</w:t>
              </w:r>
            </w:ins>
            <w:r w:rsidRPr="00D82A73">
              <w:rPr>
                <w:rFonts w:ascii="Arial" w:eastAsia="Arial Unicode MS" w:hAnsi="Arial"/>
                <w:color w:val="000000"/>
              </w:rPr>
              <w:t>) har en formulärfråga (</w:t>
            </w:r>
            <w:del w:id="2563" w:author="Jarno Nieminen" w:date="2014-09-04T09:09:00Z">
              <w:r w:rsidR="00340A76" w:rsidRPr="00D82A73">
                <w:rPr>
                  <w:rFonts w:ascii="Arial" w:eastAsia="Arial Unicode MS" w:hAnsi="Arial"/>
                  <w:color w:val="000000"/>
                </w:rPr>
                <w:delText>Question</w:delText>
              </w:r>
            </w:del>
            <w:ins w:id="2564" w:author="Jarno Nieminen" w:date="2014-09-04T09:09:00Z">
              <w:r w:rsidRPr="00D82A73">
                <w:rPr>
                  <w:rFonts w:ascii="Arial" w:eastAsia="Arial Unicode MS" w:hAnsi="Arial"/>
                  <w:color w:val="000000"/>
                </w:rPr>
                <w:t>Question</w:t>
              </w:r>
              <w:r>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3DD70D38" w14:textId="77777777" w:rsidR="00A35CF2" w:rsidRPr="00D82A73" w:rsidRDefault="00A35CF2" w:rsidP="00177141">
            <w:pPr>
              <w:rPr>
                <w:rFonts w:ascii="Arial" w:eastAsia="Arial Unicode MS" w:hAnsi="Arial"/>
                <w:color w:val="000000"/>
              </w:rPr>
            </w:pPr>
          </w:p>
        </w:tc>
      </w:tr>
      <w:tr w:rsidR="00A35CF2" w:rsidRPr="00D82A73" w14:paraId="6E264DF8" w14:textId="77777777" w:rsidTr="00177141">
        <w:trPr>
          <w:gridBefore w:val="1"/>
          <w:wBefore w:w="15" w:type="dxa"/>
          <w:trHeight w:val="217"/>
        </w:trPr>
        <w:tc>
          <w:tcPr>
            <w:tcW w:w="7080" w:type="dxa"/>
            <w:gridSpan w:val="3"/>
          </w:tcPr>
          <w:p w14:paraId="1D07680B" w14:textId="7D0F8946" w:rsidR="00A35CF2" w:rsidRPr="00D82A73" w:rsidRDefault="00A35CF2" w:rsidP="00177141">
            <w:pPr>
              <w:rPr>
                <w:rFonts w:ascii="Arial" w:eastAsia="Arial Unicode MS" w:hAnsi="Arial"/>
                <w:color w:val="000000"/>
              </w:rPr>
            </w:pPr>
            <w:r w:rsidRPr="00D82A73">
              <w:rPr>
                <w:rFonts w:ascii="Arial" w:eastAsia="Arial Unicode MS" w:hAnsi="Arial"/>
                <w:color w:val="000000"/>
              </w:rPr>
              <w:t>Ett svar(</w:t>
            </w:r>
            <w:del w:id="2565" w:author="Jarno Nieminen" w:date="2014-09-04T09:09:00Z">
              <w:r w:rsidR="00340A76" w:rsidRPr="00D82A73">
                <w:rPr>
                  <w:rFonts w:ascii="Arial" w:eastAsia="Arial Unicode MS" w:hAnsi="Arial"/>
                  <w:color w:val="000000"/>
                </w:rPr>
                <w:delText>Answer</w:delText>
              </w:r>
            </w:del>
            <w:ins w:id="2566" w:author="Jarno Nieminen" w:date="2014-09-04T09:09:00Z">
              <w:r w:rsidRPr="00D82A73">
                <w:rPr>
                  <w:rFonts w:ascii="Arial" w:eastAsia="Arial Unicode MS" w:hAnsi="Arial"/>
                  <w:color w:val="000000"/>
                </w:rPr>
                <w:t>Answer</w:t>
              </w:r>
              <w:r>
                <w:rPr>
                  <w:rFonts w:ascii="Arial" w:eastAsia="Arial Unicode MS" w:hAnsi="Arial"/>
                  <w:color w:val="000000"/>
                </w:rPr>
                <w:t>Type</w:t>
              </w:r>
            </w:ins>
            <w:r w:rsidRPr="00D82A73">
              <w:rPr>
                <w:rFonts w:ascii="Arial" w:eastAsia="Arial Unicode MS" w:hAnsi="Arial"/>
                <w:color w:val="000000"/>
              </w:rPr>
              <w:t>) har noll eller en statuskod (</w:t>
            </w:r>
            <w:del w:id="2567" w:author="Jarno Nieminen" w:date="2014-09-04T09:09:00Z">
              <w:r w:rsidR="00340A76" w:rsidRPr="00D82A73">
                <w:rPr>
                  <w:rFonts w:ascii="Arial" w:eastAsia="Arial Unicode MS" w:hAnsi="Arial"/>
                  <w:color w:val="000000"/>
                </w:rPr>
                <w:delText>Status</w:delText>
              </w:r>
            </w:del>
            <w:ins w:id="2568" w:author="Jarno Nieminen" w:date="2014-09-04T09:09:00Z">
              <w:r>
                <w:rPr>
                  <w:rFonts w:ascii="Arial" w:eastAsia="Arial Unicode MS" w:hAnsi="Arial"/>
                  <w:color w:val="000000"/>
                </w:rPr>
                <w:t>Answer</w:t>
              </w:r>
              <w:r w:rsidRPr="00D82A73">
                <w:rPr>
                  <w:rFonts w:ascii="Arial" w:eastAsia="Arial Unicode MS" w:hAnsi="Arial"/>
                  <w:color w:val="000000"/>
                </w:rPr>
                <w:t>Status</w:t>
              </w:r>
              <w:r>
                <w:rPr>
                  <w:rFonts w:ascii="Arial" w:eastAsia="Arial Unicode MS" w:hAnsi="Arial"/>
                  <w:color w:val="000000"/>
                </w:rPr>
                <w:t>Type</w:t>
              </w:r>
            </w:ins>
            <w:r w:rsidRPr="00D82A73">
              <w:rPr>
                <w:rFonts w:ascii="Arial" w:eastAsia="Arial Unicode MS" w:hAnsi="Arial"/>
                <w:color w:val="000000"/>
              </w:rPr>
              <w:t>)</w:t>
            </w:r>
          </w:p>
        </w:tc>
        <w:tc>
          <w:tcPr>
            <w:tcW w:w="7880" w:type="dxa"/>
            <w:gridSpan w:val="6"/>
          </w:tcPr>
          <w:p w14:paraId="402F358E" w14:textId="77777777" w:rsidR="00A35CF2" w:rsidRPr="00D82A73" w:rsidRDefault="00A35CF2" w:rsidP="00177141">
            <w:pPr>
              <w:rPr>
                <w:rFonts w:ascii="Arial" w:eastAsia="Arial Unicode MS" w:hAnsi="Arial"/>
                <w:color w:val="000000"/>
              </w:rPr>
            </w:pPr>
          </w:p>
        </w:tc>
      </w:tr>
    </w:tbl>
    <w:p w14:paraId="4E8A0493" w14:textId="77777777" w:rsidR="00A35CF2" w:rsidRPr="00D82A73" w:rsidRDefault="00A35CF2" w:rsidP="00A35CF2"/>
    <w:p w14:paraId="1FDE6162" w14:textId="77777777" w:rsidR="00A35CF2" w:rsidRPr="00D82A73" w:rsidRDefault="00A35CF2" w:rsidP="00A35CF2"/>
    <w:p w14:paraId="314AA83F" w14:textId="77777777" w:rsidR="00A35CF2" w:rsidRPr="00D82A73" w:rsidRDefault="00A35CF2" w:rsidP="00A35CF2"/>
    <w:p w14:paraId="182542D8" w14:textId="77777777" w:rsidR="00A35CF2" w:rsidRPr="00D82A73" w:rsidRDefault="00A35CF2" w:rsidP="00A35CF2"/>
    <w:p w14:paraId="688216A8" w14:textId="77777777" w:rsidR="00A35CF2" w:rsidRPr="00D82A73" w:rsidRDefault="00A35CF2" w:rsidP="00A35CF2"/>
    <w:p w14:paraId="61AC2217" w14:textId="77777777" w:rsidR="00A35CF2" w:rsidRPr="00D82A73" w:rsidRDefault="00A35CF2" w:rsidP="00A35CF2"/>
    <w:p w14:paraId="23A4BE40" w14:textId="77777777" w:rsidR="00A35CF2" w:rsidRPr="00D82A73" w:rsidRDefault="00A35CF2" w:rsidP="00A35CF2"/>
    <w:p w14:paraId="02235454" w14:textId="77777777" w:rsidR="00A35CF2" w:rsidRPr="00D82A73" w:rsidRDefault="00A35CF2" w:rsidP="00A35CF2"/>
    <w:p w14:paraId="2066BB09" w14:textId="77777777" w:rsidR="00A35CF2" w:rsidRPr="00D82A73" w:rsidRDefault="00A35CF2" w:rsidP="00A35CF2">
      <w:pPr>
        <w:pStyle w:val="Heading3"/>
      </w:pPr>
      <w:bookmarkStart w:id="2569" w:name="_Toc193243787"/>
      <w:bookmarkStart w:id="2570" w:name="_Toc220986038"/>
      <w:bookmarkStart w:id="2571" w:name="_Toc386458095"/>
      <w:bookmarkStart w:id="2572" w:name="_Toc391636713"/>
      <w:bookmarkStart w:id="2573" w:name="_Toc397585092"/>
      <w:r w:rsidRPr="00D82A73">
        <w:t>Klass anropsbekräftelse (AnswerStatus)</w:t>
      </w:r>
      <w:bookmarkEnd w:id="2569"/>
      <w:bookmarkEnd w:id="2570"/>
      <w:bookmarkEnd w:id="2571"/>
      <w:bookmarkEnd w:id="2572"/>
      <w:bookmarkEnd w:id="2573"/>
    </w:p>
    <w:p w14:paraId="20221BAB" w14:textId="77777777" w:rsidR="00A35CF2" w:rsidRPr="00D82A73" w:rsidRDefault="00A35CF2" w:rsidP="00A35CF2">
      <w:pPr>
        <w:rPr>
          <w:i/>
        </w:rPr>
      </w:pPr>
      <w:r w:rsidRPr="00D82A73">
        <w:t xml:space="preserve">Objekt innehåller statuskod och meddelande. </w:t>
      </w:r>
      <w:r w:rsidRPr="00D82A73">
        <w:rPr>
          <w:i/>
        </w:rPr>
        <w:t xml:space="preserve"> </w:t>
      </w:r>
    </w:p>
    <w:p w14:paraId="578C3FF8" w14:textId="77777777" w:rsidR="00A35CF2" w:rsidRPr="00D82A73" w:rsidRDefault="00A35CF2" w:rsidP="00A35CF2">
      <w:pPr>
        <w:rPr>
          <w:i/>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134"/>
      </w:tblGrid>
      <w:tr w:rsidR="00A35CF2" w:rsidRPr="00D82A73" w14:paraId="16CE7F66" w14:textId="77777777" w:rsidTr="00177141">
        <w:trPr>
          <w:cantSplit/>
          <w:trHeight w:val="376"/>
        </w:trPr>
        <w:tc>
          <w:tcPr>
            <w:tcW w:w="2545" w:type="dxa"/>
            <w:gridSpan w:val="2"/>
            <w:vMerge w:val="restart"/>
            <w:shd w:val="pct25" w:color="auto" w:fill="auto"/>
          </w:tcPr>
          <w:p w14:paraId="3A7EE68F"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315FD125" w14:textId="77777777" w:rsidR="00A35CF2" w:rsidRPr="00D82A73" w:rsidRDefault="00A35CF2" w:rsidP="00177141">
            <w:r w:rsidRPr="00D82A73">
              <w:t>Beskrivning</w:t>
            </w:r>
          </w:p>
        </w:tc>
        <w:tc>
          <w:tcPr>
            <w:tcW w:w="1140" w:type="dxa"/>
            <w:vMerge w:val="restart"/>
            <w:shd w:val="pct25" w:color="auto" w:fill="auto"/>
          </w:tcPr>
          <w:p w14:paraId="43E74013"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1991E542" w14:textId="77777777" w:rsidR="00A35CF2" w:rsidRPr="00D82A73" w:rsidRDefault="00A35CF2" w:rsidP="00177141">
            <w:r w:rsidRPr="00D82A73">
              <w:t>Mult</w:t>
            </w:r>
          </w:p>
        </w:tc>
        <w:tc>
          <w:tcPr>
            <w:tcW w:w="1800" w:type="dxa"/>
            <w:vMerge w:val="restart"/>
            <w:shd w:val="pct25" w:color="auto" w:fill="auto"/>
          </w:tcPr>
          <w:p w14:paraId="0D14CBFA"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1E1F5BB" w14:textId="77777777" w:rsidR="00A35CF2" w:rsidRPr="00D82A73" w:rsidRDefault="00A35CF2" w:rsidP="00177141">
            <w:pPr>
              <w:rPr>
                <w:rFonts w:eastAsia="Arial Unicode MS"/>
              </w:rPr>
            </w:pPr>
            <w:r w:rsidRPr="00D82A73">
              <w:t>Beslutsregler och kommentar</w:t>
            </w:r>
          </w:p>
        </w:tc>
        <w:tc>
          <w:tcPr>
            <w:tcW w:w="3496" w:type="dxa"/>
            <w:gridSpan w:val="3"/>
            <w:shd w:val="pct25" w:color="auto" w:fill="auto"/>
          </w:tcPr>
          <w:p w14:paraId="049D04D1"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2446C960" w14:textId="77777777" w:rsidTr="00177141">
        <w:trPr>
          <w:cantSplit/>
          <w:trHeight w:val="375"/>
        </w:trPr>
        <w:tc>
          <w:tcPr>
            <w:tcW w:w="2545" w:type="dxa"/>
            <w:gridSpan w:val="2"/>
            <w:vMerge/>
            <w:shd w:val="pct25" w:color="auto" w:fill="auto"/>
          </w:tcPr>
          <w:p w14:paraId="0AFA2BBF" w14:textId="77777777" w:rsidR="00A35CF2" w:rsidRPr="00D82A73" w:rsidRDefault="00A35CF2" w:rsidP="00177141"/>
        </w:tc>
        <w:tc>
          <w:tcPr>
            <w:tcW w:w="3410" w:type="dxa"/>
            <w:vMerge/>
            <w:shd w:val="pct25" w:color="auto" w:fill="auto"/>
          </w:tcPr>
          <w:p w14:paraId="3A6D0100" w14:textId="77777777" w:rsidR="00A35CF2" w:rsidRPr="00D82A73" w:rsidRDefault="00A35CF2" w:rsidP="00177141"/>
        </w:tc>
        <w:tc>
          <w:tcPr>
            <w:tcW w:w="1140" w:type="dxa"/>
            <w:vMerge/>
            <w:shd w:val="pct25" w:color="auto" w:fill="auto"/>
          </w:tcPr>
          <w:p w14:paraId="02CC22D6" w14:textId="77777777" w:rsidR="00A35CF2" w:rsidRPr="00D82A73" w:rsidRDefault="00A35CF2" w:rsidP="00177141"/>
        </w:tc>
        <w:tc>
          <w:tcPr>
            <w:tcW w:w="720" w:type="dxa"/>
            <w:vMerge/>
            <w:shd w:val="pct25" w:color="auto" w:fill="auto"/>
          </w:tcPr>
          <w:p w14:paraId="6C612A4E" w14:textId="77777777" w:rsidR="00A35CF2" w:rsidRPr="00D82A73" w:rsidRDefault="00A35CF2" w:rsidP="00177141"/>
        </w:tc>
        <w:tc>
          <w:tcPr>
            <w:tcW w:w="1800" w:type="dxa"/>
            <w:vMerge/>
            <w:shd w:val="pct25" w:color="auto" w:fill="auto"/>
          </w:tcPr>
          <w:p w14:paraId="66A0E5E0" w14:textId="77777777" w:rsidR="00A35CF2" w:rsidRPr="00D82A73" w:rsidRDefault="00A35CF2" w:rsidP="00177141"/>
        </w:tc>
        <w:tc>
          <w:tcPr>
            <w:tcW w:w="1920" w:type="dxa"/>
            <w:vMerge/>
            <w:shd w:val="pct25" w:color="auto" w:fill="auto"/>
          </w:tcPr>
          <w:p w14:paraId="459FB6BD" w14:textId="77777777" w:rsidR="00A35CF2" w:rsidRPr="00D82A73" w:rsidRDefault="00A35CF2" w:rsidP="00177141"/>
        </w:tc>
        <w:tc>
          <w:tcPr>
            <w:tcW w:w="1200" w:type="dxa"/>
            <w:tcBorders>
              <w:bottom w:val="single" w:sz="4" w:space="0" w:color="auto"/>
            </w:tcBorders>
            <w:shd w:val="pct25" w:color="auto" w:fill="auto"/>
          </w:tcPr>
          <w:p w14:paraId="1B324DE0"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3E23C59"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134" w:type="dxa"/>
            <w:tcBorders>
              <w:bottom w:val="single" w:sz="4" w:space="0" w:color="auto"/>
            </w:tcBorders>
            <w:shd w:val="pct25" w:color="auto" w:fill="auto"/>
          </w:tcPr>
          <w:p w14:paraId="49322874"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51E605C" w14:textId="77777777" w:rsidTr="00177141">
        <w:trPr>
          <w:trHeight w:val="217"/>
        </w:trPr>
        <w:tc>
          <w:tcPr>
            <w:tcW w:w="2545" w:type="dxa"/>
            <w:gridSpan w:val="2"/>
          </w:tcPr>
          <w:p w14:paraId="4AA83C8B" w14:textId="77777777" w:rsidR="00A35CF2" w:rsidRPr="00D82A73" w:rsidRDefault="00A35CF2" w:rsidP="00177141">
            <w:pPr>
              <w:rPr>
                <w:rFonts w:eastAsia="Arial Unicode MS"/>
              </w:rPr>
            </w:pPr>
            <w:r w:rsidRPr="00D82A73">
              <w:rPr>
                <w:rFonts w:eastAsia="Arial Unicode MS"/>
              </w:rPr>
              <w:t>(resultCode)</w:t>
            </w:r>
          </w:p>
        </w:tc>
        <w:tc>
          <w:tcPr>
            <w:tcW w:w="3410" w:type="dxa"/>
          </w:tcPr>
          <w:p w14:paraId="33278414" w14:textId="77777777" w:rsidR="00A35CF2" w:rsidRPr="00D82A73" w:rsidRDefault="00A35CF2" w:rsidP="00177141">
            <w:pPr>
              <w:rPr>
                <w:rFonts w:eastAsia="Arial Unicode MS"/>
              </w:rPr>
            </w:pPr>
            <w:r w:rsidRPr="00D82A73">
              <w:rPr>
                <w:rFonts w:eastAsia="Arial Unicode MS"/>
              </w:rPr>
              <w:t>Signalerar om frågan är ifylld på ett felaktigt sätt. Felkod</w:t>
            </w:r>
          </w:p>
        </w:tc>
        <w:tc>
          <w:tcPr>
            <w:tcW w:w="1140" w:type="dxa"/>
          </w:tcPr>
          <w:p w14:paraId="0E02B61B" w14:textId="77777777" w:rsidR="00A35CF2" w:rsidRPr="00D82A73" w:rsidRDefault="00A35CF2" w:rsidP="00177141">
            <w:pPr>
              <w:rPr>
                <w:rFonts w:eastAsia="Arial Unicode MS"/>
              </w:rPr>
            </w:pPr>
            <w:r w:rsidRPr="00D82A73">
              <w:rPr>
                <w:rFonts w:eastAsia="Arial Unicode MS"/>
              </w:rPr>
              <w:t>KTOV</w:t>
            </w:r>
          </w:p>
        </w:tc>
        <w:tc>
          <w:tcPr>
            <w:tcW w:w="720" w:type="dxa"/>
          </w:tcPr>
          <w:p w14:paraId="1910DE30" w14:textId="77777777" w:rsidR="00A35CF2" w:rsidRPr="00D82A73" w:rsidRDefault="00A35CF2" w:rsidP="00177141">
            <w:pPr>
              <w:rPr>
                <w:rFonts w:eastAsia="Arial Unicode MS"/>
              </w:rPr>
            </w:pPr>
            <w:r w:rsidRPr="00D82A73">
              <w:rPr>
                <w:rFonts w:eastAsia="Arial Unicode MS"/>
              </w:rPr>
              <w:t>0..1</w:t>
            </w:r>
          </w:p>
        </w:tc>
        <w:tc>
          <w:tcPr>
            <w:tcW w:w="1800" w:type="dxa"/>
          </w:tcPr>
          <w:p w14:paraId="372889A4" w14:textId="77777777" w:rsidR="00A35CF2" w:rsidRPr="00D82A73" w:rsidRDefault="00A35CF2" w:rsidP="00177141">
            <w:pPr>
              <w:rPr>
                <w:rFonts w:eastAsia="Arial Unicode MS"/>
              </w:rPr>
            </w:pPr>
            <w:r w:rsidRPr="00D82A73">
              <w:rPr>
                <w:rFonts w:eastAsia="Arial Unicode MS"/>
              </w:rPr>
              <w:t>KV Statuskod</w:t>
            </w:r>
          </w:p>
          <w:p w14:paraId="293526E1" w14:textId="77777777" w:rsidR="00A35CF2" w:rsidRPr="00D82A73" w:rsidRDefault="00A35CF2" w:rsidP="00177141">
            <w:pPr>
              <w:rPr>
                <w:rFonts w:eastAsia="Arial Unicode MS"/>
              </w:rPr>
            </w:pPr>
          </w:p>
        </w:tc>
        <w:tc>
          <w:tcPr>
            <w:tcW w:w="1920" w:type="dxa"/>
          </w:tcPr>
          <w:p w14:paraId="77215875" w14:textId="77777777" w:rsidR="00A35CF2" w:rsidRPr="00D82A73" w:rsidRDefault="00A35CF2" w:rsidP="00177141">
            <w:pPr>
              <w:rPr>
                <w:rFonts w:ascii="Arial" w:eastAsia="Arial Unicode MS" w:hAnsi="Arial"/>
              </w:rPr>
            </w:pPr>
          </w:p>
        </w:tc>
        <w:tc>
          <w:tcPr>
            <w:tcW w:w="1200" w:type="dxa"/>
            <w:shd w:val="clear" w:color="auto" w:fill="auto"/>
          </w:tcPr>
          <w:p w14:paraId="554B6EB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E3908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3A2CD61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BA04DD8" w14:textId="77777777" w:rsidTr="00177141">
        <w:trPr>
          <w:trHeight w:val="217"/>
        </w:trPr>
        <w:tc>
          <w:tcPr>
            <w:tcW w:w="2545" w:type="dxa"/>
            <w:gridSpan w:val="2"/>
          </w:tcPr>
          <w:p w14:paraId="59639D1C" w14:textId="77777777" w:rsidR="00A35CF2" w:rsidRPr="00D82A73" w:rsidRDefault="00A35CF2" w:rsidP="00177141">
            <w:pPr>
              <w:rPr>
                <w:rFonts w:eastAsia="Arial Unicode MS"/>
              </w:rPr>
            </w:pPr>
            <w:r w:rsidRPr="00D82A73">
              <w:rPr>
                <w:rFonts w:eastAsia="Arial Unicode MS"/>
              </w:rPr>
              <w:t>(resultCodeText)</w:t>
            </w:r>
          </w:p>
        </w:tc>
        <w:tc>
          <w:tcPr>
            <w:tcW w:w="3410" w:type="dxa"/>
          </w:tcPr>
          <w:p w14:paraId="5D8F2665" w14:textId="77777777" w:rsidR="00A35CF2" w:rsidRPr="00D82A73" w:rsidRDefault="00A35CF2" w:rsidP="00177141">
            <w:pPr>
              <w:rPr>
                <w:rFonts w:eastAsia="Arial Unicode MS"/>
              </w:rPr>
            </w:pPr>
            <w:r w:rsidRPr="00D82A73">
              <w:rPr>
                <w:rFonts w:eastAsia="Arial Unicode MS"/>
              </w:rPr>
              <w:t>Felmeddelande, förklarande text. Vid INFO eller ERROR.</w:t>
            </w:r>
          </w:p>
          <w:p w14:paraId="57C0C7C2" w14:textId="77777777" w:rsidR="00A35CF2" w:rsidRPr="00D82A73" w:rsidRDefault="00A35CF2" w:rsidP="00177141">
            <w:pPr>
              <w:rPr>
                <w:rFonts w:eastAsia="Arial Unicode MS"/>
              </w:rPr>
            </w:pPr>
            <w:r w:rsidRPr="00D82A73">
              <w:rPr>
                <w:rFonts w:eastAsia="Arial Unicode MS"/>
              </w:rPr>
              <w:t>T.ex. INFO – Medtag legitimation.</w:t>
            </w:r>
          </w:p>
        </w:tc>
        <w:tc>
          <w:tcPr>
            <w:tcW w:w="1140" w:type="dxa"/>
          </w:tcPr>
          <w:p w14:paraId="19BC39DE" w14:textId="77777777" w:rsidR="00A35CF2" w:rsidRPr="00D82A73" w:rsidRDefault="00A35CF2" w:rsidP="00177141">
            <w:pPr>
              <w:rPr>
                <w:rFonts w:eastAsia="Arial Unicode MS"/>
              </w:rPr>
            </w:pPr>
            <w:r w:rsidRPr="00D82A73">
              <w:rPr>
                <w:rFonts w:eastAsia="Arial Unicode MS"/>
              </w:rPr>
              <w:t>TXT</w:t>
            </w:r>
          </w:p>
        </w:tc>
        <w:tc>
          <w:tcPr>
            <w:tcW w:w="720" w:type="dxa"/>
          </w:tcPr>
          <w:p w14:paraId="6504ABB3" w14:textId="77777777" w:rsidR="00A35CF2" w:rsidRPr="00D82A73" w:rsidRDefault="00A35CF2" w:rsidP="00177141">
            <w:pPr>
              <w:rPr>
                <w:rFonts w:eastAsia="Arial Unicode MS"/>
              </w:rPr>
            </w:pPr>
            <w:r w:rsidRPr="00D82A73">
              <w:rPr>
                <w:rFonts w:eastAsia="Arial Unicode MS"/>
              </w:rPr>
              <w:t>0..1</w:t>
            </w:r>
          </w:p>
        </w:tc>
        <w:tc>
          <w:tcPr>
            <w:tcW w:w="1800" w:type="dxa"/>
          </w:tcPr>
          <w:p w14:paraId="7F3BD8C0" w14:textId="77777777" w:rsidR="00A35CF2" w:rsidRPr="00D82A73" w:rsidRDefault="00A35CF2" w:rsidP="00177141">
            <w:pPr>
              <w:rPr>
                <w:rFonts w:eastAsia="Arial Unicode MS"/>
              </w:rPr>
            </w:pPr>
          </w:p>
        </w:tc>
        <w:tc>
          <w:tcPr>
            <w:tcW w:w="1920" w:type="dxa"/>
          </w:tcPr>
          <w:p w14:paraId="35F73F14" w14:textId="77777777" w:rsidR="00A35CF2" w:rsidRPr="00D82A73" w:rsidRDefault="00A35CF2" w:rsidP="00177141">
            <w:pPr>
              <w:rPr>
                <w:rFonts w:ascii="Arial" w:eastAsia="Arial Unicode MS" w:hAnsi="Arial"/>
              </w:rPr>
            </w:pPr>
          </w:p>
        </w:tc>
        <w:tc>
          <w:tcPr>
            <w:tcW w:w="1200" w:type="dxa"/>
            <w:shd w:val="clear" w:color="auto" w:fill="auto"/>
          </w:tcPr>
          <w:p w14:paraId="693BA98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E3498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1A89983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D6B3093" w14:textId="77777777" w:rsidTr="00177141">
        <w:trPr>
          <w:gridBefore w:val="1"/>
          <w:wBefore w:w="15" w:type="dxa"/>
          <w:trHeight w:val="217"/>
        </w:trPr>
        <w:tc>
          <w:tcPr>
            <w:tcW w:w="7080" w:type="dxa"/>
            <w:gridSpan w:val="3"/>
            <w:shd w:val="pct25" w:color="auto" w:fill="auto"/>
          </w:tcPr>
          <w:p w14:paraId="3FD71A3B" w14:textId="77777777" w:rsidR="00A35CF2" w:rsidRPr="00D82A73" w:rsidRDefault="00A35CF2" w:rsidP="00177141">
            <w:r w:rsidRPr="00D82A73">
              <w:t>Associationer</w:t>
            </w:r>
          </w:p>
        </w:tc>
        <w:tc>
          <w:tcPr>
            <w:tcW w:w="7936" w:type="dxa"/>
            <w:gridSpan w:val="6"/>
            <w:shd w:val="pct25" w:color="auto" w:fill="auto"/>
          </w:tcPr>
          <w:p w14:paraId="3A161D34" w14:textId="77777777" w:rsidR="00A35CF2" w:rsidRPr="00D82A73" w:rsidRDefault="00A35CF2" w:rsidP="00177141">
            <w:pPr>
              <w:rPr>
                <w:rFonts w:eastAsia="Arial Unicode MS"/>
              </w:rPr>
            </w:pPr>
            <w:r w:rsidRPr="00D82A73">
              <w:t>Beslutsregel</w:t>
            </w:r>
          </w:p>
        </w:tc>
      </w:tr>
      <w:tr w:rsidR="00A35CF2" w:rsidRPr="00D82A73" w14:paraId="77741FF4" w14:textId="77777777" w:rsidTr="00177141">
        <w:trPr>
          <w:gridBefore w:val="1"/>
          <w:wBefore w:w="15" w:type="dxa"/>
          <w:trHeight w:val="217"/>
        </w:trPr>
        <w:tc>
          <w:tcPr>
            <w:tcW w:w="7080" w:type="dxa"/>
            <w:gridSpan w:val="3"/>
          </w:tcPr>
          <w:p w14:paraId="14336BB2" w14:textId="77777777" w:rsidR="00A35CF2" w:rsidRPr="00D82A73" w:rsidRDefault="00A35CF2" w:rsidP="00177141">
            <w:pPr>
              <w:rPr>
                <w:rFonts w:ascii="Arial" w:eastAsia="Arial Unicode MS" w:hAnsi="Arial"/>
                <w:color w:val="000000"/>
              </w:rPr>
            </w:pPr>
          </w:p>
        </w:tc>
        <w:tc>
          <w:tcPr>
            <w:tcW w:w="7936" w:type="dxa"/>
            <w:gridSpan w:val="6"/>
          </w:tcPr>
          <w:p w14:paraId="13B73B8C" w14:textId="77777777" w:rsidR="00A35CF2" w:rsidRPr="00D82A73" w:rsidRDefault="00A35CF2" w:rsidP="00177141">
            <w:pPr>
              <w:rPr>
                <w:rFonts w:ascii="Arial" w:eastAsia="Arial Unicode MS" w:hAnsi="Arial"/>
                <w:color w:val="000000"/>
              </w:rPr>
            </w:pPr>
          </w:p>
        </w:tc>
      </w:tr>
      <w:tr w:rsidR="00A35CF2" w:rsidRPr="00D82A73" w14:paraId="0BB0D540" w14:textId="77777777" w:rsidTr="00177141">
        <w:trPr>
          <w:gridBefore w:val="1"/>
          <w:wBefore w:w="15" w:type="dxa"/>
          <w:trHeight w:val="217"/>
        </w:trPr>
        <w:tc>
          <w:tcPr>
            <w:tcW w:w="7080" w:type="dxa"/>
            <w:gridSpan w:val="3"/>
          </w:tcPr>
          <w:p w14:paraId="3CFAD963" w14:textId="77777777" w:rsidR="00A35CF2" w:rsidRPr="00D82A73" w:rsidRDefault="00A35CF2" w:rsidP="00177141">
            <w:pPr>
              <w:rPr>
                <w:rFonts w:ascii="Arial" w:eastAsia="Arial Unicode MS" w:hAnsi="Arial"/>
                <w:color w:val="000000"/>
              </w:rPr>
            </w:pPr>
          </w:p>
        </w:tc>
        <w:tc>
          <w:tcPr>
            <w:tcW w:w="7936" w:type="dxa"/>
            <w:gridSpan w:val="6"/>
          </w:tcPr>
          <w:p w14:paraId="7E728DA4" w14:textId="77777777" w:rsidR="00A35CF2" w:rsidRPr="00D82A73" w:rsidRDefault="00A35CF2" w:rsidP="00177141">
            <w:pPr>
              <w:rPr>
                <w:rFonts w:ascii="Arial" w:eastAsia="Arial Unicode MS" w:hAnsi="Arial"/>
                <w:color w:val="000000"/>
              </w:rPr>
            </w:pPr>
          </w:p>
        </w:tc>
      </w:tr>
    </w:tbl>
    <w:p w14:paraId="19F1B7B8" w14:textId="77777777" w:rsidR="00A35CF2" w:rsidRPr="00D82A73" w:rsidRDefault="00A35CF2" w:rsidP="00A35CF2">
      <w:pPr>
        <w:spacing w:line="240" w:lineRule="auto"/>
        <w:rPr>
          <w:rFonts w:eastAsia="Times New Roman"/>
          <w:bCs/>
          <w:i/>
          <w:sz w:val="24"/>
        </w:rPr>
      </w:pPr>
      <w:bookmarkStart w:id="2574" w:name="_Toc220986039"/>
    </w:p>
    <w:p w14:paraId="6921BB8C" w14:textId="77777777" w:rsidR="00A35CF2" w:rsidRPr="00D82A73" w:rsidRDefault="00A35CF2" w:rsidP="00A35CF2">
      <w:pPr>
        <w:pStyle w:val="Heading3"/>
      </w:pPr>
      <w:bookmarkStart w:id="2575" w:name="_Toc386458096"/>
      <w:bookmarkStart w:id="2576" w:name="_Toc391636714"/>
      <w:bookmarkStart w:id="2577" w:name="_Toc397585093"/>
      <w:r w:rsidRPr="00D82A73">
        <w:t>Klass Frågerelation (QuestionSuperior)</w:t>
      </w:r>
      <w:bookmarkEnd w:id="2574"/>
      <w:bookmarkEnd w:id="2575"/>
      <w:bookmarkEnd w:id="2576"/>
      <w:bookmarkEnd w:id="2577"/>
    </w:p>
    <w:p w14:paraId="4E24E26B" w14:textId="77777777" w:rsidR="00A35CF2" w:rsidRPr="00D82A73" w:rsidRDefault="00A35CF2" w:rsidP="00A35CF2">
      <w:pPr>
        <w:rPr>
          <w:i/>
        </w:rPr>
      </w:pPr>
      <w:r w:rsidRPr="00D82A73">
        <w:t xml:space="preserve">Objekt innehåller information om beroende till överordnade frågor eller svarsalternativ finns. </w:t>
      </w:r>
      <w:r w:rsidRPr="00D82A73">
        <w:rPr>
          <w:i/>
        </w:rPr>
        <w:t xml:space="preserve"> </w:t>
      </w:r>
    </w:p>
    <w:p w14:paraId="780F06A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6C4E4976" w14:textId="77777777" w:rsidTr="00177141">
        <w:trPr>
          <w:cantSplit/>
          <w:trHeight w:val="376"/>
        </w:trPr>
        <w:tc>
          <w:tcPr>
            <w:tcW w:w="2545" w:type="dxa"/>
            <w:gridSpan w:val="2"/>
            <w:vMerge w:val="restart"/>
            <w:shd w:val="pct25" w:color="auto" w:fill="auto"/>
          </w:tcPr>
          <w:p w14:paraId="737FF296" w14:textId="77777777" w:rsidR="00A35CF2" w:rsidRPr="00D82A73" w:rsidRDefault="00A35CF2" w:rsidP="00177141">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0E8A594F" w14:textId="77777777" w:rsidR="00A35CF2" w:rsidRPr="00D82A73" w:rsidRDefault="00A35CF2" w:rsidP="00177141">
            <w:r w:rsidRPr="00D82A73">
              <w:t>Beskrivning</w:t>
            </w:r>
          </w:p>
        </w:tc>
        <w:tc>
          <w:tcPr>
            <w:tcW w:w="1140" w:type="dxa"/>
            <w:vMerge w:val="restart"/>
            <w:shd w:val="pct25" w:color="auto" w:fill="auto"/>
          </w:tcPr>
          <w:p w14:paraId="6C90E611"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0DD70720" w14:textId="77777777" w:rsidR="00A35CF2" w:rsidRPr="00D82A73" w:rsidRDefault="00A35CF2" w:rsidP="00177141">
            <w:r w:rsidRPr="00D82A73">
              <w:t>Mult</w:t>
            </w:r>
          </w:p>
        </w:tc>
        <w:tc>
          <w:tcPr>
            <w:tcW w:w="1800" w:type="dxa"/>
            <w:vMerge w:val="restart"/>
            <w:shd w:val="pct25" w:color="auto" w:fill="auto"/>
          </w:tcPr>
          <w:p w14:paraId="0D390E4D"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60E651E0"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7EDFD729"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39DAABA8" w14:textId="77777777" w:rsidTr="00177141">
        <w:trPr>
          <w:cantSplit/>
          <w:trHeight w:val="375"/>
        </w:trPr>
        <w:tc>
          <w:tcPr>
            <w:tcW w:w="2545" w:type="dxa"/>
            <w:gridSpan w:val="2"/>
            <w:vMerge/>
            <w:shd w:val="pct25" w:color="auto" w:fill="auto"/>
          </w:tcPr>
          <w:p w14:paraId="12652097" w14:textId="77777777" w:rsidR="00A35CF2" w:rsidRPr="00D82A73" w:rsidRDefault="00A35CF2" w:rsidP="00177141"/>
        </w:tc>
        <w:tc>
          <w:tcPr>
            <w:tcW w:w="3410" w:type="dxa"/>
            <w:vMerge/>
            <w:shd w:val="pct25" w:color="auto" w:fill="auto"/>
          </w:tcPr>
          <w:p w14:paraId="4CA009E9" w14:textId="77777777" w:rsidR="00A35CF2" w:rsidRPr="00D82A73" w:rsidRDefault="00A35CF2" w:rsidP="00177141"/>
        </w:tc>
        <w:tc>
          <w:tcPr>
            <w:tcW w:w="1140" w:type="dxa"/>
            <w:vMerge/>
            <w:shd w:val="pct25" w:color="auto" w:fill="auto"/>
          </w:tcPr>
          <w:p w14:paraId="32A90D4E" w14:textId="77777777" w:rsidR="00A35CF2" w:rsidRPr="00D82A73" w:rsidRDefault="00A35CF2" w:rsidP="00177141"/>
        </w:tc>
        <w:tc>
          <w:tcPr>
            <w:tcW w:w="720" w:type="dxa"/>
            <w:vMerge/>
            <w:shd w:val="pct25" w:color="auto" w:fill="auto"/>
          </w:tcPr>
          <w:p w14:paraId="1A704520" w14:textId="77777777" w:rsidR="00A35CF2" w:rsidRPr="00D82A73" w:rsidRDefault="00A35CF2" w:rsidP="00177141"/>
        </w:tc>
        <w:tc>
          <w:tcPr>
            <w:tcW w:w="1800" w:type="dxa"/>
            <w:vMerge/>
            <w:shd w:val="pct25" w:color="auto" w:fill="auto"/>
          </w:tcPr>
          <w:p w14:paraId="6018A3A8" w14:textId="77777777" w:rsidR="00A35CF2" w:rsidRPr="00D82A73" w:rsidRDefault="00A35CF2" w:rsidP="00177141"/>
        </w:tc>
        <w:tc>
          <w:tcPr>
            <w:tcW w:w="1920" w:type="dxa"/>
            <w:vMerge/>
            <w:shd w:val="pct25" w:color="auto" w:fill="auto"/>
          </w:tcPr>
          <w:p w14:paraId="2C4B455D" w14:textId="77777777" w:rsidR="00A35CF2" w:rsidRPr="00D82A73" w:rsidRDefault="00A35CF2" w:rsidP="00177141"/>
        </w:tc>
        <w:tc>
          <w:tcPr>
            <w:tcW w:w="1200" w:type="dxa"/>
            <w:tcBorders>
              <w:bottom w:val="single" w:sz="4" w:space="0" w:color="auto"/>
            </w:tcBorders>
            <w:shd w:val="pct25" w:color="auto" w:fill="auto"/>
          </w:tcPr>
          <w:p w14:paraId="5EB0D8C0"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41782108"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897FD3C"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64A2F0" w14:textId="77777777" w:rsidTr="00177141">
        <w:trPr>
          <w:trHeight w:val="217"/>
        </w:trPr>
        <w:tc>
          <w:tcPr>
            <w:tcW w:w="2545" w:type="dxa"/>
            <w:gridSpan w:val="2"/>
          </w:tcPr>
          <w:p w14:paraId="14F8231A" w14:textId="77777777" w:rsidR="00A35CF2" w:rsidRPr="00D82A73" w:rsidRDefault="00A35CF2" w:rsidP="00177141">
            <w:pPr>
              <w:rPr>
                <w:rFonts w:eastAsia="Arial Unicode MS"/>
              </w:rPr>
            </w:pPr>
            <w:r w:rsidRPr="00D82A73">
              <w:rPr>
                <w:rFonts w:eastAsia="Arial Unicode MS"/>
              </w:rPr>
              <w:t>(superiorAnswerAlternativeNumber)</w:t>
            </w:r>
          </w:p>
        </w:tc>
        <w:tc>
          <w:tcPr>
            <w:tcW w:w="3410" w:type="dxa"/>
          </w:tcPr>
          <w:p w14:paraId="0E675279" w14:textId="77777777" w:rsidR="00A35CF2" w:rsidRPr="00D82A73" w:rsidRDefault="00A35CF2" w:rsidP="00177141">
            <w:pPr>
              <w:rPr>
                <w:rFonts w:eastAsia="Arial Unicode MS"/>
              </w:rPr>
            </w:pPr>
            <w:r w:rsidRPr="00D82A73">
              <w:rPr>
                <w:rFonts w:eastAsia="Arial Unicode MS"/>
              </w:rPr>
              <w:t>Indikerar att frågan är beroende av att ett specifikt svarsalternativ är besvarat.</w:t>
            </w:r>
          </w:p>
          <w:p w14:paraId="2CD39E03" w14:textId="77777777" w:rsidR="00A35CF2" w:rsidRPr="00D82A73" w:rsidRDefault="00A35CF2" w:rsidP="00177141">
            <w:pPr>
              <w:rPr>
                <w:rFonts w:eastAsia="Arial Unicode MS"/>
              </w:rPr>
            </w:pPr>
            <w:r>
              <w:rPr>
                <w:rFonts w:eastAsia="Arial Unicode MS"/>
              </w:rPr>
              <w:t xml:space="preserve">T.ex. </w:t>
            </w:r>
            <w:r w:rsidRPr="00D82A73">
              <w:rPr>
                <w:rFonts w:eastAsia="Arial Unicode MS"/>
              </w:rPr>
              <w:t>Frågan skall endast visa om invånaren har svarat ”Ja” på en fråga.</w:t>
            </w:r>
          </w:p>
        </w:tc>
        <w:tc>
          <w:tcPr>
            <w:tcW w:w="1140" w:type="dxa"/>
          </w:tcPr>
          <w:p w14:paraId="4D619974" w14:textId="77777777" w:rsidR="00A35CF2" w:rsidRPr="00D82A73" w:rsidRDefault="00A35CF2" w:rsidP="00177141">
            <w:pPr>
              <w:rPr>
                <w:rFonts w:eastAsia="Arial Unicode MS"/>
              </w:rPr>
            </w:pPr>
            <w:r w:rsidRPr="00D82A73">
              <w:rPr>
                <w:rFonts w:eastAsia="Arial Unicode MS"/>
              </w:rPr>
              <w:t>TXT</w:t>
            </w:r>
          </w:p>
        </w:tc>
        <w:tc>
          <w:tcPr>
            <w:tcW w:w="720" w:type="dxa"/>
          </w:tcPr>
          <w:p w14:paraId="3448D21B" w14:textId="77777777" w:rsidR="00A35CF2" w:rsidRPr="00D82A73" w:rsidRDefault="00A35CF2" w:rsidP="00177141">
            <w:pPr>
              <w:rPr>
                <w:rFonts w:eastAsia="Arial Unicode MS"/>
              </w:rPr>
            </w:pPr>
            <w:r w:rsidRPr="00D82A73">
              <w:rPr>
                <w:rFonts w:eastAsia="Arial Unicode MS"/>
              </w:rPr>
              <w:t>0..1</w:t>
            </w:r>
          </w:p>
        </w:tc>
        <w:tc>
          <w:tcPr>
            <w:tcW w:w="1800" w:type="dxa"/>
          </w:tcPr>
          <w:p w14:paraId="68B11CEA" w14:textId="77777777" w:rsidR="00A35CF2" w:rsidRPr="00D82A73" w:rsidRDefault="00A35CF2" w:rsidP="00177141">
            <w:pPr>
              <w:rPr>
                <w:rFonts w:eastAsia="Arial Unicode MS"/>
              </w:rPr>
            </w:pPr>
          </w:p>
          <w:p w14:paraId="6DAF254E" w14:textId="77777777" w:rsidR="00A35CF2" w:rsidRPr="00D82A73" w:rsidRDefault="00A35CF2" w:rsidP="00177141">
            <w:pPr>
              <w:rPr>
                <w:rFonts w:eastAsia="Arial Unicode MS"/>
              </w:rPr>
            </w:pPr>
          </w:p>
        </w:tc>
        <w:tc>
          <w:tcPr>
            <w:tcW w:w="1920" w:type="dxa"/>
          </w:tcPr>
          <w:p w14:paraId="73371B8B" w14:textId="77777777" w:rsidR="00A35CF2" w:rsidRPr="00D82A73" w:rsidRDefault="00A35CF2" w:rsidP="00177141">
            <w:pPr>
              <w:rPr>
                <w:rFonts w:ascii="Arial" w:eastAsia="Arial Unicode MS" w:hAnsi="Arial"/>
              </w:rPr>
            </w:pPr>
          </w:p>
        </w:tc>
        <w:tc>
          <w:tcPr>
            <w:tcW w:w="1200" w:type="dxa"/>
            <w:shd w:val="clear" w:color="auto" w:fill="auto"/>
          </w:tcPr>
          <w:p w14:paraId="2428873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D88CE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A2ECD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F378228" w14:textId="77777777" w:rsidTr="00177141">
        <w:trPr>
          <w:trHeight w:val="217"/>
        </w:trPr>
        <w:tc>
          <w:tcPr>
            <w:tcW w:w="2545" w:type="dxa"/>
            <w:gridSpan w:val="2"/>
          </w:tcPr>
          <w:p w14:paraId="43CB98D2" w14:textId="77777777" w:rsidR="00A35CF2" w:rsidRPr="00D82A73" w:rsidRDefault="00A35CF2" w:rsidP="00177141">
            <w:pPr>
              <w:rPr>
                <w:rFonts w:eastAsia="Arial Unicode MS"/>
              </w:rPr>
            </w:pPr>
            <w:r w:rsidRPr="00D82A73">
              <w:rPr>
                <w:rFonts w:eastAsia="Arial Unicode MS"/>
              </w:rPr>
              <w:t>(superiorQuestionNumber)</w:t>
            </w:r>
          </w:p>
        </w:tc>
        <w:tc>
          <w:tcPr>
            <w:tcW w:w="3410" w:type="dxa"/>
          </w:tcPr>
          <w:p w14:paraId="74B27CA3" w14:textId="77777777" w:rsidR="00A35CF2" w:rsidRPr="00D82A73" w:rsidRDefault="00A35CF2" w:rsidP="00177141">
            <w:pPr>
              <w:rPr>
                <w:rFonts w:eastAsia="Arial Unicode MS"/>
              </w:rPr>
            </w:pPr>
            <w:r w:rsidRPr="00D82A73">
              <w:rPr>
                <w:rFonts w:eastAsia="Arial Unicode MS"/>
              </w:rPr>
              <w:t>Indikerar att frågan är beroende av att en  specifikt fråga är besvarad.</w:t>
            </w:r>
          </w:p>
        </w:tc>
        <w:tc>
          <w:tcPr>
            <w:tcW w:w="1140" w:type="dxa"/>
          </w:tcPr>
          <w:p w14:paraId="7E647CEF" w14:textId="77777777" w:rsidR="00A35CF2" w:rsidRPr="00D82A73" w:rsidRDefault="00A35CF2" w:rsidP="00177141">
            <w:pPr>
              <w:rPr>
                <w:rFonts w:eastAsia="Arial Unicode MS"/>
              </w:rPr>
            </w:pPr>
            <w:r w:rsidRPr="00D82A73">
              <w:rPr>
                <w:rFonts w:eastAsia="Arial Unicode MS"/>
              </w:rPr>
              <w:t>TXT</w:t>
            </w:r>
          </w:p>
        </w:tc>
        <w:tc>
          <w:tcPr>
            <w:tcW w:w="720" w:type="dxa"/>
          </w:tcPr>
          <w:p w14:paraId="7019E99D" w14:textId="77777777" w:rsidR="00A35CF2" w:rsidRPr="00D82A73" w:rsidRDefault="00A35CF2" w:rsidP="00177141">
            <w:pPr>
              <w:rPr>
                <w:rFonts w:eastAsia="Arial Unicode MS"/>
              </w:rPr>
            </w:pPr>
            <w:r w:rsidRPr="00D82A73">
              <w:rPr>
                <w:rFonts w:eastAsia="Arial Unicode MS"/>
              </w:rPr>
              <w:t>0..1</w:t>
            </w:r>
          </w:p>
        </w:tc>
        <w:tc>
          <w:tcPr>
            <w:tcW w:w="1800" w:type="dxa"/>
          </w:tcPr>
          <w:p w14:paraId="2D241191" w14:textId="77777777" w:rsidR="00A35CF2" w:rsidRPr="00D82A73" w:rsidRDefault="00A35CF2" w:rsidP="00177141">
            <w:pPr>
              <w:rPr>
                <w:rFonts w:eastAsia="Arial Unicode MS"/>
              </w:rPr>
            </w:pPr>
          </w:p>
        </w:tc>
        <w:tc>
          <w:tcPr>
            <w:tcW w:w="1920" w:type="dxa"/>
          </w:tcPr>
          <w:p w14:paraId="5BC29FF2" w14:textId="77777777" w:rsidR="00A35CF2" w:rsidRPr="00D82A73" w:rsidRDefault="00A35CF2" w:rsidP="00177141">
            <w:pPr>
              <w:rPr>
                <w:rFonts w:ascii="Arial" w:eastAsia="Arial Unicode MS" w:hAnsi="Arial"/>
              </w:rPr>
            </w:pPr>
          </w:p>
        </w:tc>
        <w:tc>
          <w:tcPr>
            <w:tcW w:w="1200" w:type="dxa"/>
            <w:shd w:val="clear" w:color="auto" w:fill="auto"/>
          </w:tcPr>
          <w:p w14:paraId="547EF09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DFA28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69C85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5332BB0" w14:textId="77777777" w:rsidTr="00177141">
        <w:trPr>
          <w:gridBefore w:val="1"/>
          <w:wBefore w:w="15" w:type="dxa"/>
          <w:trHeight w:val="217"/>
        </w:trPr>
        <w:tc>
          <w:tcPr>
            <w:tcW w:w="7080" w:type="dxa"/>
            <w:gridSpan w:val="3"/>
            <w:shd w:val="pct25" w:color="auto" w:fill="auto"/>
          </w:tcPr>
          <w:p w14:paraId="2F88F620" w14:textId="77777777" w:rsidR="00A35CF2" w:rsidRPr="00D82A73" w:rsidRDefault="00A35CF2" w:rsidP="00177141">
            <w:r w:rsidRPr="00D82A73">
              <w:t>Associationer</w:t>
            </w:r>
          </w:p>
        </w:tc>
        <w:tc>
          <w:tcPr>
            <w:tcW w:w="7880" w:type="dxa"/>
            <w:gridSpan w:val="6"/>
            <w:shd w:val="pct25" w:color="auto" w:fill="auto"/>
          </w:tcPr>
          <w:p w14:paraId="3456E8F1" w14:textId="77777777" w:rsidR="00A35CF2" w:rsidRPr="00D82A73" w:rsidRDefault="00A35CF2" w:rsidP="00177141">
            <w:pPr>
              <w:rPr>
                <w:rFonts w:eastAsia="Arial Unicode MS"/>
              </w:rPr>
            </w:pPr>
            <w:r w:rsidRPr="00D82A73">
              <w:t>Beslutsregel</w:t>
            </w:r>
          </w:p>
        </w:tc>
      </w:tr>
      <w:tr w:rsidR="00A35CF2" w:rsidRPr="00D82A73" w14:paraId="05B9333B" w14:textId="77777777" w:rsidTr="00177141">
        <w:trPr>
          <w:gridBefore w:val="1"/>
          <w:wBefore w:w="15" w:type="dxa"/>
          <w:trHeight w:val="217"/>
        </w:trPr>
        <w:tc>
          <w:tcPr>
            <w:tcW w:w="7080" w:type="dxa"/>
            <w:gridSpan w:val="3"/>
          </w:tcPr>
          <w:p w14:paraId="171FB304" w14:textId="77777777" w:rsidR="00A35CF2" w:rsidRPr="00D82A73" w:rsidRDefault="00A35CF2" w:rsidP="00177141">
            <w:pPr>
              <w:rPr>
                <w:rFonts w:ascii="Arial" w:eastAsia="Arial Unicode MS" w:hAnsi="Arial"/>
                <w:color w:val="000000"/>
              </w:rPr>
            </w:pPr>
          </w:p>
        </w:tc>
        <w:tc>
          <w:tcPr>
            <w:tcW w:w="7880" w:type="dxa"/>
            <w:gridSpan w:val="6"/>
          </w:tcPr>
          <w:p w14:paraId="36235D25" w14:textId="77777777" w:rsidR="00A35CF2" w:rsidRPr="00D82A73" w:rsidRDefault="00A35CF2" w:rsidP="00177141">
            <w:pPr>
              <w:rPr>
                <w:rFonts w:ascii="Arial" w:eastAsia="Arial Unicode MS" w:hAnsi="Arial"/>
                <w:color w:val="000000"/>
              </w:rPr>
            </w:pPr>
          </w:p>
        </w:tc>
      </w:tr>
      <w:tr w:rsidR="00A35CF2" w:rsidRPr="00D82A73" w14:paraId="7DF81063" w14:textId="77777777" w:rsidTr="00177141">
        <w:trPr>
          <w:gridBefore w:val="1"/>
          <w:wBefore w:w="15" w:type="dxa"/>
          <w:trHeight w:val="217"/>
        </w:trPr>
        <w:tc>
          <w:tcPr>
            <w:tcW w:w="7080" w:type="dxa"/>
            <w:gridSpan w:val="3"/>
          </w:tcPr>
          <w:p w14:paraId="2CEF094B" w14:textId="77777777" w:rsidR="00A35CF2" w:rsidRPr="00D82A73" w:rsidRDefault="00A35CF2" w:rsidP="00177141">
            <w:pPr>
              <w:rPr>
                <w:rFonts w:ascii="Arial" w:eastAsia="Arial Unicode MS" w:hAnsi="Arial"/>
                <w:color w:val="000000"/>
              </w:rPr>
            </w:pPr>
          </w:p>
        </w:tc>
        <w:tc>
          <w:tcPr>
            <w:tcW w:w="7880" w:type="dxa"/>
            <w:gridSpan w:val="6"/>
          </w:tcPr>
          <w:p w14:paraId="69445830" w14:textId="77777777" w:rsidR="00A35CF2" w:rsidRPr="00D82A73" w:rsidRDefault="00A35CF2" w:rsidP="00177141">
            <w:pPr>
              <w:rPr>
                <w:rFonts w:ascii="Arial" w:eastAsia="Arial Unicode MS" w:hAnsi="Arial"/>
                <w:color w:val="000000"/>
              </w:rPr>
            </w:pPr>
          </w:p>
        </w:tc>
      </w:tr>
    </w:tbl>
    <w:p w14:paraId="309995D6" w14:textId="77777777" w:rsidR="00A35CF2" w:rsidRPr="00D82A73" w:rsidRDefault="00A35CF2" w:rsidP="00A35CF2"/>
    <w:p w14:paraId="0F15ED90" w14:textId="77777777" w:rsidR="00A35CF2" w:rsidRPr="00D82A73" w:rsidRDefault="00A35CF2" w:rsidP="00A35CF2"/>
    <w:p w14:paraId="57477757" w14:textId="77777777" w:rsidR="00A35CF2" w:rsidRPr="00D82A73" w:rsidRDefault="00A35CF2" w:rsidP="00A35CF2">
      <w:pPr>
        <w:pStyle w:val="Heading3"/>
      </w:pPr>
      <w:bookmarkStart w:id="2578" w:name="_Toc220986040"/>
      <w:bookmarkStart w:id="2579" w:name="_Toc386458097"/>
      <w:bookmarkStart w:id="2580" w:name="_Toc391636715"/>
      <w:bookmarkStart w:id="2581" w:name="_Toc397585094"/>
      <w:r w:rsidRPr="00D82A73">
        <w:t>Klass kodverk (Code)</w:t>
      </w:r>
      <w:bookmarkEnd w:id="2578"/>
      <w:bookmarkEnd w:id="2579"/>
      <w:bookmarkEnd w:id="2580"/>
      <w:bookmarkEnd w:id="2581"/>
    </w:p>
    <w:p w14:paraId="6BBA3020" w14:textId="77777777" w:rsidR="00A35CF2" w:rsidRPr="00D82A73" w:rsidRDefault="00A35CF2" w:rsidP="00A35CF2">
      <w:r w:rsidRPr="00D82A73">
        <w:t>Objekt innehåller definition av kodverk/kod. Klassen kan användas för att kodverk/kod för en fråga/svarsalternativ eller ett formulär instrument (EQ-5D).</w:t>
      </w:r>
    </w:p>
    <w:p w14:paraId="60D52E90" w14:textId="77777777" w:rsidR="00A35CF2" w:rsidRPr="00D82A73" w:rsidRDefault="00A35CF2" w:rsidP="00A35CF2">
      <w:r w:rsidRPr="00D82A73">
        <w:t>Om ”code” används på formulärnivå avses ett standardinstrument. Prefixet 1177 Innebär att instrumentet är etablerat inom 1177 konceptet.</w:t>
      </w:r>
    </w:p>
    <w:p w14:paraId="6D683CBA" w14:textId="77777777" w:rsidR="00A35CF2" w:rsidRPr="00D82A73" w:rsidRDefault="00A35CF2" w:rsidP="00A35CF2">
      <w:r w:rsidRPr="00D82A73">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A35CF2" w:rsidRPr="00D82A73" w14:paraId="73E64859" w14:textId="77777777" w:rsidTr="00177141">
        <w:trPr>
          <w:tblCellSpacing w:w="15" w:type="dxa"/>
        </w:trPr>
        <w:tc>
          <w:tcPr>
            <w:tcW w:w="0" w:type="auto"/>
            <w:vAlign w:val="center"/>
            <w:hideMark/>
          </w:tcPr>
          <w:p w14:paraId="52EE936C" w14:textId="77777777" w:rsidR="00A35CF2" w:rsidRPr="00D82A73" w:rsidRDefault="00A35CF2" w:rsidP="0044783B">
            <w:pPr>
              <w:pStyle w:val="ListParagraph"/>
              <w:numPr>
                <w:ilvl w:val="0"/>
                <w:numId w:val="26"/>
              </w:numPr>
              <w:spacing w:before="20" w:after="40" w:line="240" w:lineRule="auto"/>
            </w:pPr>
            <w:r w:rsidRPr="00D82A73">
              <w:t>1177.forms.audit-c</w:t>
            </w:r>
          </w:p>
          <w:p w14:paraId="259A66C9" w14:textId="77777777" w:rsidR="00A35CF2" w:rsidRPr="00D82A73" w:rsidRDefault="00A35CF2" w:rsidP="0044783B">
            <w:pPr>
              <w:pStyle w:val="ListParagraph"/>
              <w:numPr>
                <w:ilvl w:val="0"/>
                <w:numId w:val="26"/>
              </w:numPr>
              <w:spacing w:before="20" w:after="40" w:line="240" w:lineRule="auto"/>
            </w:pPr>
            <w:r w:rsidRPr="00D82A73">
              <w:lastRenderedPageBreak/>
              <w:t>1177.forms.eq-5d</w:t>
            </w:r>
          </w:p>
          <w:p w14:paraId="2F65EA9D" w14:textId="77777777" w:rsidR="00A35CF2" w:rsidRPr="00D82A73" w:rsidRDefault="00A35CF2" w:rsidP="0044783B">
            <w:pPr>
              <w:pStyle w:val="ListParagraph"/>
              <w:numPr>
                <w:ilvl w:val="0"/>
                <w:numId w:val="26"/>
              </w:numPr>
              <w:spacing w:before="20" w:after="40" w:line="240" w:lineRule="auto"/>
            </w:pPr>
            <w:r w:rsidRPr="00D82A73">
              <w:t>1177.forms.phq-9</w:t>
            </w:r>
          </w:p>
        </w:tc>
      </w:tr>
    </w:tbl>
    <w:p w14:paraId="64726AD4" w14:textId="77777777" w:rsidR="00A35CF2" w:rsidRPr="00D82A73" w:rsidRDefault="00A35CF2" w:rsidP="00A35CF2"/>
    <w:p w14:paraId="14792175" w14:textId="77777777" w:rsidR="00A35CF2" w:rsidRPr="00D82A73" w:rsidRDefault="00A35CF2" w:rsidP="00A35CF2">
      <w:r w:rsidRPr="00D82A73">
        <w:t xml:space="preserve">Om ”code” används på fråga eller svarsalternativ avses ett kodsystem som avspeglar fråga och svarsalternativ. </w:t>
      </w:r>
    </w:p>
    <w:p w14:paraId="06054233" w14:textId="77777777" w:rsidR="00A35CF2" w:rsidRPr="00D82A73" w:rsidRDefault="00A35CF2" w:rsidP="00A35CF2">
      <w:r w:rsidRPr="00D82A73">
        <w:t>Ex</w:t>
      </w:r>
    </w:p>
    <w:p w14:paraId="12C956F4" w14:textId="77777777" w:rsidR="00A35CF2" w:rsidRPr="00D82A73" w:rsidRDefault="00A35CF2" w:rsidP="0044783B">
      <w:pPr>
        <w:pStyle w:val="ListParagraph"/>
        <w:numPr>
          <w:ilvl w:val="0"/>
          <w:numId w:val="4"/>
        </w:numPr>
        <w:spacing w:before="20" w:line="240" w:lineRule="auto"/>
      </w:pPr>
      <w:r w:rsidRPr="00D82A73">
        <w:t>ICD-10(Diagnos kod)</w:t>
      </w:r>
    </w:p>
    <w:p w14:paraId="51197980" w14:textId="77777777" w:rsidR="00A35CF2" w:rsidRPr="00D82A73" w:rsidRDefault="00A35CF2" w:rsidP="0044783B">
      <w:pPr>
        <w:pStyle w:val="ListParagraph"/>
        <w:numPr>
          <w:ilvl w:val="0"/>
          <w:numId w:val="4"/>
        </w:numPr>
        <w:spacing w:before="20" w:line="240" w:lineRule="auto"/>
      </w:pPr>
      <w:r w:rsidRPr="00D82A73">
        <w:t>KVÅ (Operations kod)</w:t>
      </w:r>
    </w:p>
    <w:p w14:paraId="5956F971" w14:textId="77777777" w:rsidR="00A35CF2" w:rsidRPr="00D82A73" w:rsidRDefault="00A35CF2" w:rsidP="0044783B">
      <w:pPr>
        <w:pStyle w:val="ListParagraph"/>
        <w:numPr>
          <w:ilvl w:val="0"/>
          <w:numId w:val="4"/>
        </w:numPr>
        <w:spacing w:before="20" w:line="240" w:lineRule="auto"/>
      </w:pPr>
      <w:r w:rsidRPr="00D82A73">
        <w:t>SNOMED-CT.</w:t>
      </w:r>
    </w:p>
    <w:p w14:paraId="78AC4B00" w14:textId="77777777" w:rsidR="00A35CF2" w:rsidRPr="00D82A73" w:rsidRDefault="00A35CF2" w:rsidP="00A35CF2"/>
    <w:p w14:paraId="04C62EDF" w14:textId="77777777" w:rsidR="00A35CF2" w:rsidRPr="00D82A73" w:rsidRDefault="00A35CF2" w:rsidP="00A35CF2">
      <w:r w:rsidRPr="00D82A73">
        <w:rPr>
          <w:highlight w:val="yellow"/>
        </w:rPr>
        <w:t>Separat dokumentation kring fastställda mallar/instrument kommer publiceras under ”</w:t>
      </w:r>
      <w:r w:rsidRPr="00D82A73">
        <w:rPr>
          <w:b/>
          <w:highlight w:val="yellow"/>
        </w:rPr>
        <w:t>/riv/infrastructure/</w:t>
      </w:r>
      <w:r>
        <w:rPr>
          <w:b/>
          <w:highlight w:val="yellow"/>
        </w:rPr>
        <w:t>eservicesupply</w:t>
      </w:r>
      <w:r w:rsidRPr="00D82A73">
        <w:rPr>
          <w:b/>
          <w:highlight w:val="yellow"/>
        </w:rPr>
        <w:t>/forminteraction/trunk/docs/mallar</w:t>
      </w:r>
      <w:r w:rsidRPr="00D82A73">
        <w:rPr>
          <w:highlight w:val="yellow"/>
        </w:rPr>
        <w:t>”.</w:t>
      </w:r>
      <w:r w:rsidRPr="00D82A73">
        <w:t xml:space="preserve"> </w:t>
      </w:r>
    </w:p>
    <w:p w14:paraId="4200DB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072365D6" w14:textId="77777777" w:rsidTr="00177141">
        <w:trPr>
          <w:cantSplit/>
          <w:trHeight w:val="376"/>
        </w:trPr>
        <w:tc>
          <w:tcPr>
            <w:tcW w:w="2545" w:type="dxa"/>
            <w:gridSpan w:val="2"/>
            <w:vMerge w:val="restart"/>
            <w:shd w:val="pct25" w:color="auto" w:fill="auto"/>
          </w:tcPr>
          <w:p w14:paraId="35FE4469"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693354D" w14:textId="77777777" w:rsidR="00A35CF2" w:rsidRPr="00D82A73" w:rsidRDefault="00A35CF2" w:rsidP="00177141">
            <w:r w:rsidRPr="00D82A73">
              <w:t>Beskrivning</w:t>
            </w:r>
          </w:p>
        </w:tc>
        <w:tc>
          <w:tcPr>
            <w:tcW w:w="1140" w:type="dxa"/>
            <w:vMerge w:val="restart"/>
            <w:shd w:val="pct25" w:color="auto" w:fill="auto"/>
          </w:tcPr>
          <w:p w14:paraId="0870BDEB"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6832860F" w14:textId="77777777" w:rsidR="00A35CF2" w:rsidRPr="00D82A73" w:rsidRDefault="00A35CF2" w:rsidP="00177141">
            <w:r w:rsidRPr="00D82A73">
              <w:t>Mult</w:t>
            </w:r>
          </w:p>
        </w:tc>
        <w:tc>
          <w:tcPr>
            <w:tcW w:w="1800" w:type="dxa"/>
            <w:vMerge w:val="restart"/>
            <w:shd w:val="pct25" w:color="auto" w:fill="auto"/>
          </w:tcPr>
          <w:p w14:paraId="754DD54C"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45FCBB5F"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0BAD019C"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3DF99F6B" w14:textId="77777777" w:rsidTr="00177141">
        <w:trPr>
          <w:cantSplit/>
          <w:trHeight w:val="375"/>
        </w:trPr>
        <w:tc>
          <w:tcPr>
            <w:tcW w:w="2545" w:type="dxa"/>
            <w:gridSpan w:val="2"/>
            <w:vMerge/>
            <w:shd w:val="pct25" w:color="auto" w:fill="auto"/>
          </w:tcPr>
          <w:p w14:paraId="74068400" w14:textId="77777777" w:rsidR="00A35CF2" w:rsidRPr="00D82A73" w:rsidRDefault="00A35CF2" w:rsidP="00177141"/>
        </w:tc>
        <w:tc>
          <w:tcPr>
            <w:tcW w:w="3410" w:type="dxa"/>
            <w:vMerge/>
            <w:shd w:val="pct25" w:color="auto" w:fill="auto"/>
          </w:tcPr>
          <w:p w14:paraId="3902FC38" w14:textId="77777777" w:rsidR="00A35CF2" w:rsidRPr="00D82A73" w:rsidRDefault="00A35CF2" w:rsidP="00177141"/>
        </w:tc>
        <w:tc>
          <w:tcPr>
            <w:tcW w:w="1140" w:type="dxa"/>
            <w:vMerge/>
            <w:shd w:val="pct25" w:color="auto" w:fill="auto"/>
          </w:tcPr>
          <w:p w14:paraId="4292D2E0" w14:textId="77777777" w:rsidR="00A35CF2" w:rsidRPr="00D82A73" w:rsidRDefault="00A35CF2" w:rsidP="00177141"/>
        </w:tc>
        <w:tc>
          <w:tcPr>
            <w:tcW w:w="720" w:type="dxa"/>
            <w:vMerge/>
            <w:shd w:val="pct25" w:color="auto" w:fill="auto"/>
          </w:tcPr>
          <w:p w14:paraId="15B0AFBF" w14:textId="77777777" w:rsidR="00A35CF2" w:rsidRPr="00D82A73" w:rsidRDefault="00A35CF2" w:rsidP="00177141"/>
        </w:tc>
        <w:tc>
          <w:tcPr>
            <w:tcW w:w="1800" w:type="dxa"/>
            <w:vMerge/>
            <w:shd w:val="pct25" w:color="auto" w:fill="auto"/>
          </w:tcPr>
          <w:p w14:paraId="3652FA18" w14:textId="77777777" w:rsidR="00A35CF2" w:rsidRPr="00D82A73" w:rsidRDefault="00A35CF2" w:rsidP="00177141"/>
        </w:tc>
        <w:tc>
          <w:tcPr>
            <w:tcW w:w="1920" w:type="dxa"/>
            <w:vMerge/>
            <w:shd w:val="pct25" w:color="auto" w:fill="auto"/>
          </w:tcPr>
          <w:p w14:paraId="28513E0A" w14:textId="77777777" w:rsidR="00A35CF2" w:rsidRPr="00D82A73" w:rsidRDefault="00A35CF2" w:rsidP="00177141"/>
        </w:tc>
        <w:tc>
          <w:tcPr>
            <w:tcW w:w="1200" w:type="dxa"/>
            <w:tcBorders>
              <w:bottom w:val="single" w:sz="4" w:space="0" w:color="auto"/>
            </w:tcBorders>
            <w:shd w:val="pct25" w:color="auto" w:fill="auto"/>
          </w:tcPr>
          <w:p w14:paraId="4FC5DED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503F7A9"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44108C1"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6CA754A" w14:textId="77777777" w:rsidTr="00177141">
        <w:trPr>
          <w:trHeight w:val="217"/>
        </w:trPr>
        <w:tc>
          <w:tcPr>
            <w:tcW w:w="2545" w:type="dxa"/>
            <w:gridSpan w:val="2"/>
          </w:tcPr>
          <w:p w14:paraId="2C659467" w14:textId="77777777" w:rsidR="00A35CF2" w:rsidRPr="00D82A73" w:rsidRDefault="00A35CF2" w:rsidP="00177141">
            <w:pPr>
              <w:rPr>
                <w:rFonts w:eastAsia="Arial Unicode MS"/>
              </w:rPr>
            </w:pPr>
            <w:r w:rsidRPr="00D82A73">
              <w:rPr>
                <w:rFonts w:eastAsia="Arial Unicode MS"/>
              </w:rPr>
              <w:t>(codeValue)</w:t>
            </w:r>
          </w:p>
        </w:tc>
        <w:tc>
          <w:tcPr>
            <w:tcW w:w="3410" w:type="dxa"/>
          </w:tcPr>
          <w:p w14:paraId="4FFB06AA" w14:textId="77777777" w:rsidR="00A35CF2" w:rsidRPr="00D82A73" w:rsidRDefault="00A35CF2" w:rsidP="00177141">
            <w:pPr>
              <w:rPr>
                <w:rFonts w:eastAsia="Arial Unicode MS"/>
              </w:rPr>
            </w:pPr>
            <w:r w:rsidRPr="00D82A73">
              <w:rPr>
                <w:rFonts w:eastAsia="Arial Unicode MS"/>
              </w:rPr>
              <w:t>Kod som används (Kodverk).</w:t>
            </w:r>
          </w:p>
          <w:p w14:paraId="6C3B7A07" w14:textId="77777777" w:rsidR="00A35CF2" w:rsidRPr="00D82A73" w:rsidRDefault="00A35CF2" w:rsidP="00177141">
            <w:pPr>
              <w:rPr>
                <w:rFonts w:eastAsia="Arial Unicode MS"/>
              </w:rPr>
            </w:pPr>
          </w:p>
        </w:tc>
        <w:tc>
          <w:tcPr>
            <w:tcW w:w="1140" w:type="dxa"/>
          </w:tcPr>
          <w:p w14:paraId="40C54951" w14:textId="77777777" w:rsidR="00A35CF2" w:rsidRPr="00D82A73" w:rsidRDefault="00A35CF2" w:rsidP="00177141">
            <w:pPr>
              <w:rPr>
                <w:rFonts w:eastAsia="Arial Unicode MS"/>
              </w:rPr>
            </w:pPr>
            <w:r w:rsidRPr="00D82A73">
              <w:rPr>
                <w:rFonts w:eastAsia="Arial Unicode MS"/>
              </w:rPr>
              <w:t>TXT</w:t>
            </w:r>
          </w:p>
        </w:tc>
        <w:tc>
          <w:tcPr>
            <w:tcW w:w="720" w:type="dxa"/>
          </w:tcPr>
          <w:p w14:paraId="6B9A7C1E" w14:textId="77777777" w:rsidR="00A35CF2" w:rsidRPr="00D82A73" w:rsidRDefault="00A35CF2" w:rsidP="00177141">
            <w:pPr>
              <w:rPr>
                <w:rFonts w:eastAsia="Arial Unicode MS"/>
              </w:rPr>
            </w:pPr>
            <w:r w:rsidRPr="00D82A73">
              <w:rPr>
                <w:rFonts w:eastAsia="Arial Unicode MS"/>
              </w:rPr>
              <w:t>1</w:t>
            </w:r>
          </w:p>
        </w:tc>
        <w:tc>
          <w:tcPr>
            <w:tcW w:w="1800" w:type="dxa"/>
          </w:tcPr>
          <w:p w14:paraId="209886FB" w14:textId="77777777" w:rsidR="00A35CF2" w:rsidRPr="00D82A73" w:rsidRDefault="00A35CF2" w:rsidP="00177141">
            <w:pPr>
              <w:rPr>
                <w:rFonts w:eastAsia="Arial Unicode MS"/>
              </w:rPr>
            </w:pPr>
          </w:p>
          <w:p w14:paraId="167F1D3C" w14:textId="77777777" w:rsidR="00A35CF2" w:rsidRPr="00D82A73" w:rsidRDefault="00A35CF2" w:rsidP="00177141">
            <w:pPr>
              <w:rPr>
                <w:rFonts w:eastAsia="Arial Unicode MS"/>
              </w:rPr>
            </w:pPr>
          </w:p>
        </w:tc>
        <w:tc>
          <w:tcPr>
            <w:tcW w:w="1920" w:type="dxa"/>
          </w:tcPr>
          <w:p w14:paraId="2591364E" w14:textId="77777777" w:rsidR="00A35CF2" w:rsidRPr="00D82A73" w:rsidRDefault="00A35CF2" w:rsidP="00177141">
            <w:pPr>
              <w:rPr>
                <w:rFonts w:ascii="Arial" w:eastAsia="Arial Unicode MS" w:hAnsi="Arial"/>
              </w:rPr>
            </w:pPr>
          </w:p>
        </w:tc>
        <w:tc>
          <w:tcPr>
            <w:tcW w:w="1200" w:type="dxa"/>
            <w:shd w:val="clear" w:color="auto" w:fill="auto"/>
          </w:tcPr>
          <w:p w14:paraId="4EDD07F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870FA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86F743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943510B" w14:textId="77777777" w:rsidTr="00177141">
        <w:trPr>
          <w:trHeight w:val="217"/>
        </w:trPr>
        <w:tc>
          <w:tcPr>
            <w:tcW w:w="2545" w:type="dxa"/>
            <w:gridSpan w:val="2"/>
          </w:tcPr>
          <w:p w14:paraId="300275C5" w14:textId="77777777" w:rsidR="00A35CF2" w:rsidRPr="00D82A73" w:rsidRDefault="00A35CF2" w:rsidP="00177141">
            <w:pPr>
              <w:rPr>
                <w:rFonts w:eastAsia="Arial Unicode MS"/>
              </w:rPr>
            </w:pPr>
            <w:r w:rsidRPr="00D82A73">
              <w:rPr>
                <w:rFonts w:eastAsia="Arial Unicode MS"/>
              </w:rPr>
              <w:t>(codeSystem)</w:t>
            </w:r>
          </w:p>
        </w:tc>
        <w:tc>
          <w:tcPr>
            <w:tcW w:w="3410" w:type="dxa"/>
          </w:tcPr>
          <w:p w14:paraId="696CD0E5" w14:textId="77777777" w:rsidR="00A35CF2" w:rsidRPr="00D82A73" w:rsidRDefault="00A35CF2" w:rsidP="00177141">
            <w:pPr>
              <w:rPr>
                <w:rFonts w:eastAsia="Arial Unicode MS"/>
              </w:rPr>
            </w:pPr>
            <w:r w:rsidRPr="00D82A73">
              <w:rPr>
                <w:rFonts w:eastAsia="Arial Unicode MS"/>
              </w:rPr>
              <w:t>Identifierar vilket kodverk som används.</w:t>
            </w:r>
          </w:p>
          <w:p w14:paraId="0E96C23A" w14:textId="77777777" w:rsidR="00A35CF2" w:rsidRPr="00D82A73" w:rsidRDefault="00A35CF2" w:rsidP="00177141">
            <w:pPr>
              <w:rPr>
                <w:rFonts w:eastAsia="Arial Unicode MS"/>
              </w:rPr>
            </w:pPr>
          </w:p>
        </w:tc>
        <w:tc>
          <w:tcPr>
            <w:tcW w:w="1140" w:type="dxa"/>
          </w:tcPr>
          <w:p w14:paraId="48A5E72A" w14:textId="77777777" w:rsidR="00A35CF2" w:rsidRPr="00D82A73" w:rsidRDefault="00A35CF2" w:rsidP="00177141">
            <w:pPr>
              <w:rPr>
                <w:rFonts w:eastAsia="Arial Unicode MS"/>
              </w:rPr>
            </w:pPr>
            <w:r w:rsidRPr="00D82A73">
              <w:rPr>
                <w:rFonts w:eastAsia="Arial Unicode MS"/>
              </w:rPr>
              <w:t>TXT</w:t>
            </w:r>
          </w:p>
        </w:tc>
        <w:tc>
          <w:tcPr>
            <w:tcW w:w="720" w:type="dxa"/>
          </w:tcPr>
          <w:p w14:paraId="1FA203A9" w14:textId="77777777" w:rsidR="00A35CF2" w:rsidRPr="00D82A73" w:rsidRDefault="00A35CF2" w:rsidP="00177141">
            <w:pPr>
              <w:rPr>
                <w:rFonts w:eastAsia="Arial Unicode MS"/>
              </w:rPr>
            </w:pPr>
            <w:r w:rsidRPr="00D82A73">
              <w:rPr>
                <w:rFonts w:eastAsia="Arial Unicode MS"/>
              </w:rPr>
              <w:t>1</w:t>
            </w:r>
          </w:p>
        </w:tc>
        <w:tc>
          <w:tcPr>
            <w:tcW w:w="1800" w:type="dxa"/>
          </w:tcPr>
          <w:p w14:paraId="25733639" w14:textId="77777777" w:rsidR="00A35CF2" w:rsidRPr="00D82A73" w:rsidRDefault="00A35CF2" w:rsidP="00177141">
            <w:pPr>
              <w:rPr>
                <w:rFonts w:eastAsia="Arial Unicode MS"/>
              </w:rPr>
            </w:pPr>
          </w:p>
        </w:tc>
        <w:tc>
          <w:tcPr>
            <w:tcW w:w="1920" w:type="dxa"/>
          </w:tcPr>
          <w:p w14:paraId="4FF3FBA7" w14:textId="77777777" w:rsidR="00A35CF2" w:rsidRPr="00D82A73" w:rsidRDefault="00A35CF2" w:rsidP="00177141">
            <w:pPr>
              <w:rPr>
                <w:rFonts w:ascii="Arial" w:eastAsia="Arial Unicode MS" w:hAnsi="Arial"/>
              </w:rPr>
            </w:pPr>
          </w:p>
        </w:tc>
        <w:tc>
          <w:tcPr>
            <w:tcW w:w="1200" w:type="dxa"/>
            <w:shd w:val="clear" w:color="auto" w:fill="auto"/>
          </w:tcPr>
          <w:p w14:paraId="5E0A12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71DAD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1E5D5A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18DEA42" w14:textId="77777777" w:rsidTr="00177141">
        <w:trPr>
          <w:gridBefore w:val="1"/>
          <w:wBefore w:w="15" w:type="dxa"/>
          <w:trHeight w:val="217"/>
        </w:trPr>
        <w:tc>
          <w:tcPr>
            <w:tcW w:w="7080" w:type="dxa"/>
            <w:gridSpan w:val="3"/>
            <w:shd w:val="pct25" w:color="auto" w:fill="auto"/>
          </w:tcPr>
          <w:p w14:paraId="56891539" w14:textId="77777777" w:rsidR="00A35CF2" w:rsidRPr="00D82A73" w:rsidRDefault="00A35CF2" w:rsidP="00177141">
            <w:r w:rsidRPr="00D82A73">
              <w:t>Associationer</w:t>
            </w:r>
          </w:p>
        </w:tc>
        <w:tc>
          <w:tcPr>
            <w:tcW w:w="7880" w:type="dxa"/>
            <w:gridSpan w:val="6"/>
            <w:shd w:val="pct25" w:color="auto" w:fill="auto"/>
          </w:tcPr>
          <w:p w14:paraId="640010B5" w14:textId="77777777" w:rsidR="00A35CF2" w:rsidRPr="00D82A73" w:rsidRDefault="00A35CF2" w:rsidP="00177141">
            <w:pPr>
              <w:rPr>
                <w:rFonts w:eastAsia="Arial Unicode MS"/>
              </w:rPr>
            </w:pPr>
            <w:r w:rsidRPr="00D82A73">
              <w:t>Beslutsregel</w:t>
            </w:r>
          </w:p>
        </w:tc>
      </w:tr>
      <w:tr w:rsidR="00A35CF2" w:rsidRPr="00D82A73" w14:paraId="39B743CB" w14:textId="77777777" w:rsidTr="00177141">
        <w:trPr>
          <w:gridBefore w:val="1"/>
          <w:wBefore w:w="15" w:type="dxa"/>
          <w:trHeight w:val="217"/>
        </w:trPr>
        <w:tc>
          <w:tcPr>
            <w:tcW w:w="7080" w:type="dxa"/>
            <w:gridSpan w:val="3"/>
          </w:tcPr>
          <w:p w14:paraId="6C60E581" w14:textId="77777777" w:rsidR="00A35CF2" w:rsidRPr="00D82A73" w:rsidRDefault="00A35CF2" w:rsidP="00177141">
            <w:pPr>
              <w:rPr>
                <w:rFonts w:ascii="Arial" w:eastAsia="Arial Unicode MS" w:hAnsi="Arial"/>
                <w:color w:val="000000"/>
              </w:rPr>
            </w:pPr>
          </w:p>
        </w:tc>
        <w:tc>
          <w:tcPr>
            <w:tcW w:w="7880" w:type="dxa"/>
            <w:gridSpan w:val="6"/>
          </w:tcPr>
          <w:p w14:paraId="5C5165B2" w14:textId="77777777" w:rsidR="00A35CF2" w:rsidRPr="00D82A73" w:rsidRDefault="00A35CF2" w:rsidP="00177141">
            <w:pPr>
              <w:rPr>
                <w:rFonts w:ascii="Arial" w:eastAsia="Arial Unicode MS" w:hAnsi="Arial"/>
                <w:color w:val="000000"/>
              </w:rPr>
            </w:pPr>
          </w:p>
        </w:tc>
      </w:tr>
      <w:tr w:rsidR="00A35CF2" w:rsidRPr="00D82A73" w14:paraId="02547A61" w14:textId="77777777" w:rsidTr="00177141">
        <w:trPr>
          <w:gridBefore w:val="1"/>
          <w:wBefore w:w="15" w:type="dxa"/>
          <w:trHeight w:val="217"/>
        </w:trPr>
        <w:tc>
          <w:tcPr>
            <w:tcW w:w="7080" w:type="dxa"/>
            <w:gridSpan w:val="3"/>
          </w:tcPr>
          <w:p w14:paraId="46B08C53" w14:textId="77777777" w:rsidR="00A35CF2" w:rsidRPr="00D82A73" w:rsidRDefault="00A35CF2" w:rsidP="00177141">
            <w:pPr>
              <w:rPr>
                <w:rFonts w:ascii="Arial" w:eastAsia="Arial Unicode MS" w:hAnsi="Arial"/>
                <w:color w:val="000000"/>
              </w:rPr>
            </w:pPr>
          </w:p>
        </w:tc>
        <w:tc>
          <w:tcPr>
            <w:tcW w:w="7880" w:type="dxa"/>
            <w:gridSpan w:val="6"/>
          </w:tcPr>
          <w:p w14:paraId="7E043439" w14:textId="77777777" w:rsidR="00A35CF2" w:rsidRPr="00D82A73" w:rsidRDefault="00A35CF2" w:rsidP="00177141">
            <w:pPr>
              <w:rPr>
                <w:rFonts w:ascii="Arial" w:eastAsia="Arial Unicode MS" w:hAnsi="Arial"/>
                <w:color w:val="000000"/>
              </w:rPr>
            </w:pPr>
          </w:p>
        </w:tc>
      </w:tr>
    </w:tbl>
    <w:p w14:paraId="7DE77E87" w14:textId="77777777" w:rsidR="00A35CF2" w:rsidRPr="00D82A73" w:rsidRDefault="00A35CF2" w:rsidP="00A35CF2"/>
    <w:p w14:paraId="34EDF017" w14:textId="77777777" w:rsidR="00A35CF2" w:rsidRPr="00D82A73" w:rsidRDefault="00A35CF2" w:rsidP="00A35CF2"/>
    <w:p w14:paraId="27207441" w14:textId="77777777" w:rsidR="00A35CF2" w:rsidRPr="00D82A73" w:rsidRDefault="00A35CF2" w:rsidP="00A35CF2"/>
    <w:p w14:paraId="2318A98C" w14:textId="77777777" w:rsidR="00A35CF2" w:rsidRPr="00D82A73" w:rsidRDefault="00A35CF2" w:rsidP="00A35CF2">
      <w:pPr>
        <w:pStyle w:val="Heading3"/>
      </w:pPr>
      <w:bookmarkStart w:id="2582" w:name="_Toc220986041"/>
      <w:bookmarkStart w:id="2583" w:name="_Toc386458098"/>
      <w:bookmarkStart w:id="2584" w:name="_Toc391636716"/>
      <w:bookmarkStart w:id="2585" w:name="_Toc397585095"/>
      <w:r w:rsidRPr="00D82A73">
        <w:t>Klass Malldelning (TemplatePropagate)</w:t>
      </w:r>
      <w:bookmarkEnd w:id="2582"/>
      <w:bookmarkEnd w:id="2583"/>
      <w:bookmarkEnd w:id="2584"/>
      <w:bookmarkEnd w:id="2585"/>
    </w:p>
    <w:p w14:paraId="042D21BA" w14:textId="77777777" w:rsidR="00A35CF2" w:rsidRPr="00D82A73" w:rsidRDefault="00A35CF2" w:rsidP="00A35CF2">
      <w:r w:rsidRPr="00D82A73">
        <w:t xml:space="preserve">Objekt för att definiera om mallen är regional/nationell. En standardiserad mall kan användas regionalt eller nationellt. mall kan delas definieras global (kan). Attributet countycode styr mallens tillgänglighet. ISO 3166-2:SEObjekt  information om mallen delas med.innehåller definition av kodverk/kod. </w:t>
      </w:r>
    </w:p>
    <w:p w14:paraId="52738315" w14:textId="77777777" w:rsidR="00A35CF2" w:rsidRPr="00D82A73" w:rsidRDefault="00A35CF2" w:rsidP="00A35CF2">
      <w:r w:rsidRPr="00D82A73">
        <w:t>Ex:</w:t>
      </w:r>
    </w:p>
    <w:p w14:paraId="3478A468"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380D9C71" w14:textId="77777777" w:rsidTr="00177141">
        <w:trPr>
          <w:cantSplit/>
          <w:trHeight w:val="376"/>
        </w:trPr>
        <w:tc>
          <w:tcPr>
            <w:tcW w:w="2545" w:type="dxa"/>
            <w:gridSpan w:val="2"/>
            <w:vMerge w:val="restart"/>
            <w:shd w:val="pct25" w:color="auto" w:fill="auto"/>
          </w:tcPr>
          <w:p w14:paraId="1347F337"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A4A38C1" w14:textId="77777777" w:rsidR="00A35CF2" w:rsidRPr="00D82A73" w:rsidRDefault="00A35CF2" w:rsidP="00177141">
            <w:r w:rsidRPr="00D82A73">
              <w:t>Beskrivning</w:t>
            </w:r>
          </w:p>
        </w:tc>
        <w:tc>
          <w:tcPr>
            <w:tcW w:w="1140" w:type="dxa"/>
            <w:vMerge w:val="restart"/>
            <w:shd w:val="pct25" w:color="auto" w:fill="auto"/>
          </w:tcPr>
          <w:p w14:paraId="1C7031A9"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172DE94D" w14:textId="77777777" w:rsidR="00A35CF2" w:rsidRPr="00D82A73" w:rsidRDefault="00A35CF2" w:rsidP="00177141">
            <w:r w:rsidRPr="00D82A73">
              <w:t>Mult</w:t>
            </w:r>
          </w:p>
        </w:tc>
        <w:tc>
          <w:tcPr>
            <w:tcW w:w="1800" w:type="dxa"/>
            <w:vMerge w:val="restart"/>
            <w:shd w:val="pct25" w:color="auto" w:fill="auto"/>
          </w:tcPr>
          <w:p w14:paraId="575BFEB2"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F46D6B1"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BA730F2"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2E511488" w14:textId="77777777" w:rsidTr="00177141">
        <w:trPr>
          <w:cantSplit/>
          <w:trHeight w:val="375"/>
        </w:trPr>
        <w:tc>
          <w:tcPr>
            <w:tcW w:w="2545" w:type="dxa"/>
            <w:gridSpan w:val="2"/>
            <w:vMerge/>
            <w:shd w:val="pct25" w:color="auto" w:fill="auto"/>
          </w:tcPr>
          <w:p w14:paraId="7D375D6F" w14:textId="77777777" w:rsidR="00A35CF2" w:rsidRPr="00D82A73" w:rsidRDefault="00A35CF2" w:rsidP="00177141"/>
        </w:tc>
        <w:tc>
          <w:tcPr>
            <w:tcW w:w="3410" w:type="dxa"/>
            <w:vMerge/>
            <w:shd w:val="pct25" w:color="auto" w:fill="auto"/>
          </w:tcPr>
          <w:p w14:paraId="500868FA" w14:textId="77777777" w:rsidR="00A35CF2" w:rsidRPr="00D82A73" w:rsidRDefault="00A35CF2" w:rsidP="00177141"/>
        </w:tc>
        <w:tc>
          <w:tcPr>
            <w:tcW w:w="1140" w:type="dxa"/>
            <w:vMerge/>
            <w:shd w:val="pct25" w:color="auto" w:fill="auto"/>
          </w:tcPr>
          <w:p w14:paraId="6DB0302F" w14:textId="77777777" w:rsidR="00A35CF2" w:rsidRPr="00D82A73" w:rsidRDefault="00A35CF2" w:rsidP="00177141"/>
        </w:tc>
        <w:tc>
          <w:tcPr>
            <w:tcW w:w="720" w:type="dxa"/>
            <w:vMerge/>
            <w:shd w:val="pct25" w:color="auto" w:fill="auto"/>
          </w:tcPr>
          <w:p w14:paraId="1B357476" w14:textId="77777777" w:rsidR="00A35CF2" w:rsidRPr="00D82A73" w:rsidRDefault="00A35CF2" w:rsidP="00177141"/>
        </w:tc>
        <w:tc>
          <w:tcPr>
            <w:tcW w:w="1800" w:type="dxa"/>
            <w:vMerge/>
            <w:shd w:val="pct25" w:color="auto" w:fill="auto"/>
          </w:tcPr>
          <w:p w14:paraId="6CC1903B" w14:textId="77777777" w:rsidR="00A35CF2" w:rsidRPr="00D82A73" w:rsidRDefault="00A35CF2" w:rsidP="00177141"/>
        </w:tc>
        <w:tc>
          <w:tcPr>
            <w:tcW w:w="1920" w:type="dxa"/>
            <w:vMerge/>
            <w:shd w:val="pct25" w:color="auto" w:fill="auto"/>
          </w:tcPr>
          <w:p w14:paraId="58C71E92" w14:textId="77777777" w:rsidR="00A35CF2" w:rsidRPr="00D82A73" w:rsidRDefault="00A35CF2" w:rsidP="00177141"/>
        </w:tc>
        <w:tc>
          <w:tcPr>
            <w:tcW w:w="1200" w:type="dxa"/>
            <w:tcBorders>
              <w:bottom w:val="single" w:sz="4" w:space="0" w:color="auto"/>
            </w:tcBorders>
            <w:shd w:val="pct25" w:color="auto" w:fill="auto"/>
          </w:tcPr>
          <w:p w14:paraId="69EC99A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4D0B5D4"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5DC4508"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31A7AD1" w14:textId="77777777" w:rsidTr="00177141">
        <w:trPr>
          <w:trHeight w:val="217"/>
        </w:trPr>
        <w:tc>
          <w:tcPr>
            <w:tcW w:w="2545" w:type="dxa"/>
            <w:gridSpan w:val="2"/>
          </w:tcPr>
          <w:p w14:paraId="778D69F6" w14:textId="77777777" w:rsidR="00A35CF2" w:rsidRPr="00D82A73" w:rsidRDefault="00A35CF2" w:rsidP="00177141">
            <w:pPr>
              <w:rPr>
                <w:rFonts w:eastAsia="Arial Unicode MS"/>
              </w:rPr>
            </w:pPr>
            <w:r w:rsidRPr="00D82A73">
              <w:rPr>
                <w:rFonts w:eastAsia="Arial Unicode MS"/>
              </w:rPr>
              <w:t>(countycode)</w:t>
            </w:r>
          </w:p>
        </w:tc>
        <w:tc>
          <w:tcPr>
            <w:tcW w:w="3410" w:type="dxa"/>
          </w:tcPr>
          <w:p w14:paraId="07270A4A" w14:textId="77777777" w:rsidR="00A35CF2" w:rsidRPr="00D82A73" w:rsidRDefault="00A35CF2" w:rsidP="00177141">
            <w:pPr>
              <w:rPr>
                <w:rFonts w:eastAsia="Arial Unicode MS"/>
              </w:rPr>
            </w:pPr>
            <w:r w:rsidRPr="00D82A73">
              <w:rPr>
                <w:rFonts w:eastAsia="Arial Unicode MS"/>
              </w:rPr>
              <w:t xml:space="preserve">Avgränsande fält. Om Propagate "true" kan mallen delas inom en till flera länskoder. </w:t>
            </w:r>
          </w:p>
          <w:p w14:paraId="7FC27F89" w14:textId="77777777" w:rsidR="00A35CF2" w:rsidRPr="00D82A73" w:rsidRDefault="00A35CF2" w:rsidP="00177141">
            <w:pPr>
              <w:rPr>
                <w:rFonts w:eastAsia="Arial Unicode MS"/>
              </w:rPr>
            </w:pPr>
            <w:r w:rsidRPr="00D82A73">
              <w:rPr>
                <w:rFonts w:eastAsia="Arial Unicode MS"/>
              </w:rPr>
              <w:t>Om attributet är tomt delas mallen utan avgränsning.</w:t>
            </w:r>
          </w:p>
          <w:p w14:paraId="63A3B5FC" w14:textId="77777777" w:rsidR="00A35CF2" w:rsidRPr="00D82A73" w:rsidRDefault="00A35CF2" w:rsidP="00177141">
            <w:pPr>
              <w:rPr>
                <w:rFonts w:eastAsia="Arial Unicode MS"/>
              </w:rPr>
            </w:pPr>
          </w:p>
          <w:p w14:paraId="1A897145" w14:textId="77777777" w:rsidR="00A35CF2" w:rsidRPr="00D82A73" w:rsidRDefault="00A35CF2" w:rsidP="00177141">
            <w:pPr>
              <w:rPr>
                <w:rFonts w:eastAsia="Arial Unicode MS"/>
              </w:rPr>
            </w:pPr>
            <w:r w:rsidRPr="00D82A73">
              <w:rPr>
                <w:rFonts w:eastAsia="Arial Unicode MS"/>
              </w:rPr>
              <w:t xml:space="preserve">Avgränsningen (länskod) gäller för inom det län verksamheten (hsa-id) </w:t>
            </w:r>
            <w:r w:rsidRPr="00D82A73">
              <w:rPr>
                <w:rFonts w:eastAsia="Arial Unicode MS"/>
              </w:rPr>
              <w:lastRenderedPageBreak/>
              <w:t>verkar inom (som vill använda mallen).</w:t>
            </w:r>
          </w:p>
        </w:tc>
        <w:tc>
          <w:tcPr>
            <w:tcW w:w="1140" w:type="dxa"/>
          </w:tcPr>
          <w:p w14:paraId="25CB2D0C" w14:textId="77777777" w:rsidR="00A35CF2" w:rsidRPr="00D82A73" w:rsidRDefault="00A35CF2" w:rsidP="00177141">
            <w:pPr>
              <w:rPr>
                <w:rFonts w:eastAsia="Arial Unicode MS"/>
              </w:rPr>
            </w:pPr>
            <w:r w:rsidRPr="00D82A73">
              <w:rPr>
                <w:rFonts w:eastAsia="Arial Unicode MS"/>
              </w:rPr>
              <w:lastRenderedPageBreak/>
              <w:t>KTOV</w:t>
            </w:r>
          </w:p>
        </w:tc>
        <w:tc>
          <w:tcPr>
            <w:tcW w:w="720" w:type="dxa"/>
          </w:tcPr>
          <w:p w14:paraId="7E8BFC0C" w14:textId="77777777" w:rsidR="00A35CF2" w:rsidRPr="00D82A73" w:rsidRDefault="00A35CF2" w:rsidP="00177141">
            <w:pPr>
              <w:rPr>
                <w:rFonts w:eastAsia="Arial Unicode MS"/>
              </w:rPr>
            </w:pPr>
            <w:r w:rsidRPr="00D82A73">
              <w:rPr>
                <w:rFonts w:eastAsia="Arial Unicode MS"/>
              </w:rPr>
              <w:t>0..*</w:t>
            </w:r>
          </w:p>
        </w:tc>
        <w:tc>
          <w:tcPr>
            <w:tcW w:w="1800" w:type="dxa"/>
          </w:tcPr>
          <w:p w14:paraId="5B515EA1" w14:textId="77777777" w:rsidR="00A35CF2" w:rsidRPr="00D82A73" w:rsidRDefault="00A35CF2" w:rsidP="00177141">
            <w:pPr>
              <w:rPr>
                <w:rFonts w:eastAsia="Arial Unicode MS"/>
              </w:rPr>
            </w:pPr>
            <w:r w:rsidRPr="00D82A73">
              <w:rPr>
                <w:rFonts w:eastAsia="Arial Unicode MS"/>
              </w:rPr>
              <w:t>KV Länskod.</w:t>
            </w:r>
          </w:p>
          <w:p w14:paraId="5BA83382" w14:textId="77777777" w:rsidR="00A35CF2" w:rsidRPr="00D82A73" w:rsidRDefault="00A35CF2" w:rsidP="00177141">
            <w:pPr>
              <w:rPr>
                <w:rFonts w:eastAsia="Arial Unicode MS"/>
              </w:rPr>
            </w:pPr>
          </w:p>
        </w:tc>
        <w:tc>
          <w:tcPr>
            <w:tcW w:w="1920" w:type="dxa"/>
          </w:tcPr>
          <w:p w14:paraId="5ECCE714" w14:textId="77777777" w:rsidR="00A35CF2" w:rsidRPr="00D82A73" w:rsidRDefault="00A35CF2" w:rsidP="00177141">
            <w:pPr>
              <w:rPr>
                <w:rFonts w:ascii="Arial" w:eastAsia="Arial Unicode MS" w:hAnsi="Arial"/>
              </w:rPr>
            </w:pPr>
          </w:p>
        </w:tc>
        <w:tc>
          <w:tcPr>
            <w:tcW w:w="1200" w:type="dxa"/>
            <w:shd w:val="clear" w:color="auto" w:fill="auto"/>
          </w:tcPr>
          <w:p w14:paraId="75C9D6D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43B12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EFDDBD" w14:textId="77777777" w:rsidR="00A35CF2" w:rsidRPr="00777602" w:rsidRDefault="00A35CF2" w:rsidP="00177141">
            <w:pPr>
              <w:spacing w:line="240" w:lineRule="auto"/>
              <w:rPr>
                <w:rFonts w:ascii="Arial" w:hAnsi="Arial" w:cs="Arial"/>
                <w:szCs w:val="20"/>
                <w:lang w:eastAsia="sv-SE"/>
              </w:rPr>
            </w:pPr>
            <w:r>
              <w:rPr>
                <w:rFonts w:ascii="Arial" w:hAnsi="Arial" w:cs="Arial"/>
                <w:szCs w:val="20"/>
              </w:rPr>
              <w:t>Kv län</w:t>
            </w:r>
          </w:p>
        </w:tc>
      </w:tr>
      <w:tr w:rsidR="00A35CF2" w:rsidRPr="00D82A73" w14:paraId="00067A1C" w14:textId="77777777" w:rsidTr="00177141">
        <w:trPr>
          <w:trHeight w:val="217"/>
        </w:trPr>
        <w:tc>
          <w:tcPr>
            <w:tcW w:w="2545" w:type="dxa"/>
            <w:gridSpan w:val="2"/>
          </w:tcPr>
          <w:p w14:paraId="09E697FE" w14:textId="77777777" w:rsidR="00A35CF2" w:rsidRPr="00D82A73" w:rsidRDefault="00A35CF2" w:rsidP="00177141">
            <w:pPr>
              <w:rPr>
                <w:rFonts w:eastAsia="Arial Unicode MS"/>
              </w:rPr>
            </w:pPr>
            <w:r w:rsidRPr="00D82A73">
              <w:rPr>
                <w:rFonts w:eastAsia="Arial Unicode MS"/>
              </w:rPr>
              <w:lastRenderedPageBreak/>
              <w:t>(propagate)</w:t>
            </w:r>
          </w:p>
        </w:tc>
        <w:tc>
          <w:tcPr>
            <w:tcW w:w="3410" w:type="dxa"/>
          </w:tcPr>
          <w:p w14:paraId="6E61AC9C" w14:textId="77777777" w:rsidR="00A35CF2" w:rsidRPr="00D82A73" w:rsidRDefault="00A35CF2" w:rsidP="00177141">
            <w:pPr>
              <w:rPr>
                <w:rFonts w:eastAsia="Arial Unicode MS"/>
              </w:rPr>
            </w:pPr>
            <w:r w:rsidRPr="00D82A73">
              <w:rPr>
                <w:rFonts w:eastAsia="Arial Unicode MS"/>
              </w:rPr>
              <w:t>Attribut för att indikera att mallen är global.</w:t>
            </w:r>
          </w:p>
          <w:p w14:paraId="3427C57F" w14:textId="77777777" w:rsidR="00A35CF2" w:rsidRPr="00D82A73" w:rsidRDefault="00A35CF2" w:rsidP="00177141">
            <w:pPr>
              <w:rPr>
                <w:rFonts w:eastAsia="Arial Unicode MS"/>
              </w:rPr>
            </w:pPr>
            <w:r w:rsidRPr="00D82A73">
              <w:rPr>
                <w:rFonts w:eastAsia="Arial Unicode MS"/>
              </w:rPr>
              <w:t xml:space="preserve"> </w:t>
            </w:r>
          </w:p>
        </w:tc>
        <w:tc>
          <w:tcPr>
            <w:tcW w:w="1140" w:type="dxa"/>
          </w:tcPr>
          <w:p w14:paraId="74D07778" w14:textId="77777777" w:rsidR="00A35CF2" w:rsidRPr="00D82A73" w:rsidRDefault="00A35CF2" w:rsidP="00177141">
            <w:pPr>
              <w:rPr>
                <w:rFonts w:eastAsia="Arial Unicode MS"/>
              </w:rPr>
            </w:pPr>
            <w:r w:rsidRPr="00D82A73">
              <w:rPr>
                <w:rFonts w:eastAsia="Arial Unicode MS"/>
              </w:rPr>
              <w:t>S/F</w:t>
            </w:r>
          </w:p>
        </w:tc>
        <w:tc>
          <w:tcPr>
            <w:tcW w:w="720" w:type="dxa"/>
          </w:tcPr>
          <w:p w14:paraId="7C842ABB" w14:textId="77777777" w:rsidR="00A35CF2" w:rsidRPr="00D82A73" w:rsidRDefault="00A35CF2" w:rsidP="00177141">
            <w:pPr>
              <w:rPr>
                <w:rFonts w:eastAsia="Arial Unicode MS"/>
              </w:rPr>
            </w:pPr>
            <w:r w:rsidRPr="00D82A73">
              <w:rPr>
                <w:rFonts w:eastAsia="Arial Unicode MS"/>
              </w:rPr>
              <w:t>1</w:t>
            </w:r>
          </w:p>
        </w:tc>
        <w:tc>
          <w:tcPr>
            <w:tcW w:w="1800" w:type="dxa"/>
          </w:tcPr>
          <w:p w14:paraId="756836C0" w14:textId="77777777" w:rsidR="00A35CF2" w:rsidRPr="00D82A73" w:rsidRDefault="00A35CF2" w:rsidP="00177141">
            <w:pPr>
              <w:rPr>
                <w:rFonts w:eastAsia="Arial Unicode MS"/>
              </w:rPr>
            </w:pPr>
            <w:r w:rsidRPr="00D82A73">
              <w:rPr>
                <w:rFonts w:eastAsia="Arial Unicode MS"/>
              </w:rPr>
              <w:t>S = Mallen delas (t.ex är nationell).</w:t>
            </w:r>
          </w:p>
          <w:p w14:paraId="3A095677" w14:textId="77777777" w:rsidR="00A35CF2" w:rsidRPr="00D82A73" w:rsidRDefault="00A35CF2" w:rsidP="00177141">
            <w:pPr>
              <w:rPr>
                <w:rFonts w:eastAsia="Arial Unicode MS"/>
              </w:rPr>
            </w:pPr>
            <w:r w:rsidRPr="00D82A73">
              <w:rPr>
                <w:rFonts w:eastAsia="Arial Unicode MS"/>
              </w:rPr>
              <w:t>F = Mallen delas inte.</w:t>
            </w:r>
          </w:p>
        </w:tc>
        <w:tc>
          <w:tcPr>
            <w:tcW w:w="1920" w:type="dxa"/>
          </w:tcPr>
          <w:p w14:paraId="1346F0AB" w14:textId="77777777" w:rsidR="00A35CF2" w:rsidRPr="00D82A73" w:rsidRDefault="00A35CF2" w:rsidP="00177141">
            <w:pPr>
              <w:rPr>
                <w:rFonts w:ascii="Arial" w:eastAsia="Arial Unicode MS" w:hAnsi="Arial"/>
              </w:rPr>
            </w:pPr>
          </w:p>
        </w:tc>
        <w:tc>
          <w:tcPr>
            <w:tcW w:w="1200" w:type="dxa"/>
            <w:shd w:val="clear" w:color="auto" w:fill="auto"/>
          </w:tcPr>
          <w:p w14:paraId="238B970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2CD4C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EAF6A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E2111BD" w14:textId="77777777" w:rsidTr="00177141">
        <w:trPr>
          <w:gridBefore w:val="1"/>
          <w:wBefore w:w="15" w:type="dxa"/>
          <w:trHeight w:val="217"/>
        </w:trPr>
        <w:tc>
          <w:tcPr>
            <w:tcW w:w="7080" w:type="dxa"/>
            <w:gridSpan w:val="3"/>
            <w:shd w:val="pct25" w:color="auto" w:fill="auto"/>
          </w:tcPr>
          <w:p w14:paraId="13873241" w14:textId="77777777" w:rsidR="00A35CF2" w:rsidRPr="00D82A73" w:rsidRDefault="00A35CF2" w:rsidP="00177141">
            <w:r w:rsidRPr="00D82A73">
              <w:t>Associationer</w:t>
            </w:r>
          </w:p>
        </w:tc>
        <w:tc>
          <w:tcPr>
            <w:tcW w:w="7880" w:type="dxa"/>
            <w:gridSpan w:val="6"/>
            <w:shd w:val="pct25" w:color="auto" w:fill="auto"/>
          </w:tcPr>
          <w:p w14:paraId="449FB64A" w14:textId="77777777" w:rsidR="00A35CF2" w:rsidRPr="00D82A73" w:rsidRDefault="00A35CF2" w:rsidP="00177141">
            <w:pPr>
              <w:rPr>
                <w:rFonts w:eastAsia="Arial Unicode MS"/>
              </w:rPr>
            </w:pPr>
            <w:r w:rsidRPr="00D82A73">
              <w:t>Beslutsregel</w:t>
            </w:r>
          </w:p>
        </w:tc>
      </w:tr>
    </w:tbl>
    <w:p w14:paraId="15B253A8" w14:textId="77777777" w:rsidR="00A35CF2" w:rsidRPr="00D82A73" w:rsidRDefault="00A35CF2" w:rsidP="00A35CF2"/>
    <w:p w14:paraId="75401F42" w14:textId="77777777" w:rsidR="00A35CF2" w:rsidRPr="00D82A73" w:rsidRDefault="00A35CF2" w:rsidP="00A35CF2">
      <w:pPr>
        <w:spacing w:line="240" w:lineRule="auto"/>
        <w:rPr>
          <w:rFonts w:eastAsia="Times New Roman"/>
          <w:bCs/>
          <w:i/>
          <w:sz w:val="24"/>
        </w:rPr>
      </w:pPr>
      <w:r w:rsidRPr="00D82A73">
        <w:rPr>
          <w:i/>
        </w:rPr>
        <w:br w:type="page"/>
      </w:r>
    </w:p>
    <w:p w14:paraId="37FC0EE7" w14:textId="5812445B" w:rsidR="00A35CF2" w:rsidRPr="00D82A73" w:rsidRDefault="00A35CF2" w:rsidP="00A35CF2">
      <w:pPr>
        <w:pStyle w:val="Heading3"/>
      </w:pPr>
      <w:bookmarkStart w:id="2586" w:name="_Toc386458099"/>
      <w:bookmarkStart w:id="2587" w:name="_Toc391636717"/>
      <w:bookmarkStart w:id="2588" w:name="_Toc397585096"/>
      <w:r w:rsidRPr="00D82A73">
        <w:lastRenderedPageBreak/>
        <w:t>Klass validering (</w:t>
      </w:r>
      <w:del w:id="2589" w:author="Jarno Nieminen" w:date="2014-09-04T09:09:00Z">
        <w:r w:rsidR="006A2F41" w:rsidRPr="00D82A73">
          <w:delText>validationEvent</w:delText>
        </w:r>
      </w:del>
      <w:ins w:id="2590" w:author="Jarno Nieminen" w:date="2014-09-04T09:09:00Z">
        <w:r w:rsidRPr="00D82A73">
          <w:t>validationEvent</w:t>
        </w:r>
        <w:r w:rsidRPr="00CA5C92">
          <w:t>Type</w:t>
        </w:r>
      </w:ins>
      <w:r w:rsidRPr="00D82A73">
        <w:t>)</w:t>
      </w:r>
      <w:bookmarkEnd w:id="2586"/>
      <w:bookmarkEnd w:id="2587"/>
      <w:bookmarkEnd w:id="2588"/>
    </w:p>
    <w:p w14:paraId="5BD48B5C" w14:textId="4FD52FB3" w:rsidR="00A35CF2" w:rsidRPr="00D82A73" w:rsidRDefault="00A35CF2" w:rsidP="00A35CF2">
      <w:r w:rsidRPr="00D82A73">
        <w:t xml:space="preserve">Objekt innehåller valideringsmeddelanden kopplade till en valideringshändelse. </w:t>
      </w:r>
      <w:del w:id="2591" w:author="Jarno Nieminen" w:date="2014-09-04T09:09:00Z">
        <w:r w:rsidR="006A2F41" w:rsidRPr="00D82A73">
          <w:delText>Det finns följande validerings alternativ koppla de till frågor. Om validationEvent</w:delText>
        </w:r>
      </w:del>
      <w:ins w:id="2592" w:author="Jarno Nieminen" w:date="2014-09-04T09:09:00Z">
        <w:r w:rsidRPr="00D82A73">
          <w:t xml:space="preserve">Om </w:t>
        </w:r>
        <w:r>
          <w:t>valideringsmeddelanden</w:t>
        </w:r>
      </w:ins>
      <w:r>
        <w:t xml:space="preserve"> </w:t>
      </w:r>
      <w:r w:rsidRPr="00D82A73">
        <w:t>finns skall dessa visas för slutanvändaren vid valideringsfel.</w:t>
      </w:r>
      <w:ins w:id="2593" w:author="Jarno Nieminen" w:date="2014-09-04T09:09:00Z">
        <w:r>
          <w:t xml:space="preserve"> </w:t>
        </w:r>
        <w:r w:rsidRPr="00CA5C92">
          <w:t>Det finns följande valideringsalternativ kopplade till frågor.</w:t>
        </w:r>
      </w:ins>
    </w:p>
    <w:p w14:paraId="03F3214A" w14:textId="77777777" w:rsidR="00A35CF2" w:rsidRPr="00D82A73" w:rsidRDefault="00A35CF2" w:rsidP="00A35CF2"/>
    <w:p w14:paraId="2150D7B2" w14:textId="77777777" w:rsidR="00A35CF2" w:rsidRPr="00D82A73" w:rsidRDefault="00A35CF2" w:rsidP="00A35CF2">
      <w:pPr>
        <w:rPr>
          <w:i/>
        </w:rPr>
      </w:pPr>
      <w:r w:rsidRPr="00D82A73">
        <w:rPr>
          <w:i/>
        </w:rPr>
        <w:t>ÖVERSIKT</w:t>
      </w:r>
    </w:p>
    <w:tbl>
      <w:tblPr>
        <w:tblStyle w:val="TableGrid"/>
        <w:tblW w:w="12866" w:type="dxa"/>
        <w:tblLayout w:type="fixed"/>
        <w:tblLook w:val="04A0" w:firstRow="1" w:lastRow="0" w:firstColumn="1" w:lastColumn="0" w:noHBand="0" w:noVBand="1"/>
      </w:tblPr>
      <w:tblGrid>
        <w:gridCol w:w="1809"/>
        <w:gridCol w:w="709"/>
        <w:gridCol w:w="1134"/>
        <w:gridCol w:w="851"/>
        <w:gridCol w:w="1134"/>
        <w:gridCol w:w="783"/>
        <w:gridCol w:w="1059"/>
        <w:gridCol w:w="851"/>
        <w:gridCol w:w="850"/>
        <w:gridCol w:w="993"/>
        <w:gridCol w:w="1134"/>
        <w:gridCol w:w="850"/>
        <w:gridCol w:w="709"/>
      </w:tblGrid>
      <w:tr w:rsidR="00A35CF2" w:rsidRPr="00D82A73" w14:paraId="586CA014" w14:textId="77777777" w:rsidTr="00177141">
        <w:tc>
          <w:tcPr>
            <w:tcW w:w="1809" w:type="dxa"/>
            <w:shd w:val="clear" w:color="auto" w:fill="D9D9D9" w:themeFill="background1" w:themeFillShade="D9"/>
          </w:tcPr>
          <w:p w14:paraId="356F89E7" w14:textId="4093BB4C" w:rsidR="00A35CF2" w:rsidRPr="00D82A73" w:rsidRDefault="006A2F41" w:rsidP="00177141">
            <w:del w:id="2594" w:author="Jarno Nieminen" w:date="2014-09-04T09:09:00Z">
              <w:r w:rsidRPr="00D82A73">
                <w:delText>Validerings event</w:delText>
              </w:r>
            </w:del>
            <w:ins w:id="2595" w:author="Jarno Nieminen" w:date="2014-09-04T09:09:00Z">
              <w:r w:rsidR="00A35CF2">
                <w:t xml:space="preserve">Validation </w:t>
              </w:r>
              <w:r w:rsidR="00A35CF2" w:rsidRPr="00D82A73">
                <w:t>vent</w:t>
              </w:r>
            </w:ins>
          </w:p>
        </w:tc>
        <w:tc>
          <w:tcPr>
            <w:tcW w:w="709" w:type="dxa"/>
            <w:shd w:val="clear" w:color="auto" w:fill="D9D9D9" w:themeFill="background1" w:themeFillShade="D9"/>
          </w:tcPr>
          <w:p w14:paraId="130A2C47" w14:textId="77777777" w:rsidR="00A35CF2" w:rsidRPr="00D82A73" w:rsidRDefault="00A35CF2" w:rsidP="00177141">
            <w:pPr>
              <w:jc w:val="center"/>
            </w:pPr>
            <w:r w:rsidRPr="00D82A73">
              <w:t>Text</w:t>
            </w:r>
          </w:p>
        </w:tc>
        <w:tc>
          <w:tcPr>
            <w:tcW w:w="1134" w:type="dxa"/>
            <w:shd w:val="clear" w:color="auto" w:fill="D9D9D9" w:themeFill="background1" w:themeFillShade="D9"/>
          </w:tcPr>
          <w:p w14:paraId="08514C9B" w14:textId="77777777" w:rsidR="00A35CF2" w:rsidRPr="00D82A73" w:rsidRDefault="00A35CF2" w:rsidP="00177141">
            <w:pPr>
              <w:jc w:val="center"/>
            </w:pPr>
            <w:r w:rsidRPr="00D82A73">
              <w:t>TextArea</w:t>
            </w:r>
          </w:p>
        </w:tc>
        <w:tc>
          <w:tcPr>
            <w:tcW w:w="851" w:type="dxa"/>
            <w:shd w:val="clear" w:color="auto" w:fill="D9D9D9" w:themeFill="background1" w:themeFillShade="D9"/>
          </w:tcPr>
          <w:p w14:paraId="31F47B40" w14:textId="77777777" w:rsidR="00A35CF2" w:rsidRPr="00D82A73" w:rsidRDefault="00A35CF2" w:rsidP="00177141">
            <w:pPr>
              <w:jc w:val="center"/>
            </w:pPr>
            <w:r w:rsidRPr="00D82A73">
              <w:t>Radio</w:t>
            </w:r>
          </w:p>
        </w:tc>
        <w:tc>
          <w:tcPr>
            <w:tcW w:w="1134" w:type="dxa"/>
            <w:shd w:val="clear" w:color="auto" w:fill="D9D9D9" w:themeFill="background1" w:themeFillShade="D9"/>
          </w:tcPr>
          <w:p w14:paraId="0B290EC9" w14:textId="77777777" w:rsidR="00A35CF2" w:rsidRPr="00D82A73" w:rsidRDefault="00A35CF2" w:rsidP="00177141">
            <w:pPr>
              <w:jc w:val="center"/>
            </w:pPr>
            <w:r w:rsidRPr="00D82A73">
              <w:t>CheckBox</w:t>
            </w:r>
          </w:p>
        </w:tc>
        <w:tc>
          <w:tcPr>
            <w:tcW w:w="783" w:type="dxa"/>
            <w:shd w:val="clear" w:color="auto" w:fill="D9D9D9" w:themeFill="background1" w:themeFillShade="D9"/>
          </w:tcPr>
          <w:p w14:paraId="4128E1E7" w14:textId="77777777" w:rsidR="00A35CF2" w:rsidRPr="00D82A73" w:rsidRDefault="00A35CF2" w:rsidP="00177141">
            <w:pPr>
              <w:jc w:val="center"/>
            </w:pPr>
            <w:r w:rsidRPr="00D82A73">
              <w:t>Select</w:t>
            </w:r>
          </w:p>
        </w:tc>
        <w:tc>
          <w:tcPr>
            <w:tcW w:w="1059" w:type="dxa"/>
            <w:shd w:val="clear" w:color="auto" w:fill="D9D9D9" w:themeFill="background1" w:themeFillShade="D9"/>
          </w:tcPr>
          <w:p w14:paraId="586F2D30" w14:textId="77777777" w:rsidR="00A35CF2" w:rsidRPr="00D82A73" w:rsidRDefault="00A35CF2" w:rsidP="00177141">
            <w:pPr>
              <w:jc w:val="center"/>
            </w:pPr>
            <w:r w:rsidRPr="00D82A73">
              <w:t>Number</w:t>
            </w:r>
          </w:p>
        </w:tc>
        <w:tc>
          <w:tcPr>
            <w:tcW w:w="851" w:type="dxa"/>
            <w:shd w:val="clear" w:color="auto" w:fill="D9D9D9" w:themeFill="background1" w:themeFillShade="D9"/>
          </w:tcPr>
          <w:p w14:paraId="3C257536" w14:textId="77777777" w:rsidR="00A35CF2" w:rsidRPr="00D82A73" w:rsidRDefault="00A35CF2" w:rsidP="00177141">
            <w:pPr>
              <w:jc w:val="center"/>
            </w:pPr>
            <w:r w:rsidRPr="00D82A73">
              <w:t>Date</w:t>
            </w:r>
          </w:p>
          <w:p w14:paraId="040E6C3E" w14:textId="77777777" w:rsidR="00A35CF2" w:rsidRPr="00D82A73" w:rsidRDefault="00A35CF2" w:rsidP="00177141">
            <w:pPr>
              <w:jc w:val="center"/>
            </w:pPr>
            <w:r w:rsidRPr="00D82A73">
              <w:t>Time</w:t>
            </w:r>
          </w:p>
          <w:p w14:paraId="385B2EE9" w14:textId="77777777" w:rsidR="00A35CF2" w:rsidRPr="00D82A73" w:rsidRDefault="00A35CF2" w:rsidP="00177141">
            <w:pPr>
              <w:jc w:val="center"/>
            </w:pPr>
            <w:r w:rsidRPr="00D82A73">
              <w:t>Month</w:t>
            </w:r>
          </w:p>
          <w:p w14:paraId="1D2376D1" w14:textId="77777777" w:rsidR="00A35CF2" w:rsidRPr="00D82A73" w:rsidRDefault="00A35CF2" w:rsidP="00177141">
            <w:pPr>
              <w:jc w:val="center"/>
            </w:pPr>
            <w:r w:rsidRPr="00D82A73">
              <w:t>Week</w:t>
            </w:r>
          </w:p>
        </w:tc>
        <w:tc>
          <w:tcPr>
            <w:tcW w:w="850" w:type="dxa"/>
            <w:shd w:val="clear" w:color="auto" w:fill="D9D9D9" w:themeFill="background1" w:themeFillShade="D9"/>
          </w:tcPr>
          <w:p w14:paraId="7491DF0E" w14:textId="77777777" w:rsidR="00A35CF2" w:rsidRPr="00D82A73" w:rsidRDefault="00A35CF2" w:rsidP="00177141">
            <w:pPr>
              <w:jc w:val="center"/>
            </w:pPr>
            <w:r w:rsidRPr="00D82A73">
              <w:t>Range</w:t>
            </w:r>
          </w:p>
        </w:tc>
        <w:tc>
          <w:tcPr>
            <w:tcW w:w="993" w:type="dxa"/>
            <w:shd w:val="clear" w:color="auto" w:fill="D9D9D9" w:themeFill="background1" w:themeFillShade="D9"/>
          </w:tcPr>
          <w:p w14:paraId="1B26FF98" w14:textId="77777777" w:rsidR="00A35CF2" w:rsidRPr="00D82A73" w:rsidRDefault="00A35CF2" w:rsidP="00177141">
            <w:pPr>
              <w:jc w:val="center"/>
            </w:pPr>
            <w:r w:rsidRPr="00D82A73">
              <w:t>Matrix</w:t>
            </w:r>
          </w:p>
          <w:p w14:paraId="42282616" w14:textId="77777777" w:rsidR="00A35CF2" w:rsidRPr="00D82A73" w:rsidRDefault="00A35CF2" w:rsidP="00177141">
            <w:pPr>
              <w:jc w:val="center"/>
            </w:pPr>
            <w:r w:rsidRPr="00D82A73">
              <w:t>Radio</w:t>
            </w:r>
          </w:p>
        </w:tc>
        <w:tc>
          <w:tcPr>
            <w:tcW w:w="1134" w:type="dxa"/>
            <w:shd w:val="clear" w:color="auto" w:fill="D9D9D9" w:themeFill="background1" w:themeFillShade="D9"/>
          </w:tcPr>
          <w:p w14:paraId="1949F8DB" w14:textId="77777777" w:rsidR="00A35CF2" w:rsidRPr="00D82A73" w:rsidRDefault="00A35CF2" w:rsidP="00177141">
            <w:pPr>
              <w:jc w:val="center"/>
            </w:pPr>
            <w:r w:rsidRPr="00D82A73">
              <w:t>Matrix</w:t>
            </w:r>
          </w:p>
          <w:p w14:paraId="45DC9B63" w14:textId="77777777" w:rsidR="00A35CF2" w:rsidRPr="00D82A73" w:rsidRDefault="00A35CF2" w:rsidP="00177141">
            <w:pPr>
              <w:jc w:val="center"/>
            </w:pPr>
            <w:r w:rsidRPr="00D82A73">
              <w:t>checkbox</w:t>
            </w:r>
          </w:p>
        </w:tc>
        <w:tc>
          <w:tcPr>
            <w:tcW w:w="850" w:type="dxa"/>
            <w:shd w:val="clear" w:color="auto" w:fill="D9D9D9" w:themeFill="background1" w:themeFillShade="D9"/>
          </w:tcPr>
          <w:p w14:paraId="3B41F6CA" w14:textId="77777777" w:rsidR="00A35CF2" w:rsidRPr="00D82A73" w:rsidRDefault="00A35CF2" w:rsidP="00177141">
            <w:pPr>
              <w:jc w:val="center"/>
            </w:pPr>
            <w:r w:rsidRPr="00D82A73">
              <w:t>Matrix</w:t>
            </w:r>
          </w:p>
          <w:p w14:paraId="6CA56458" w14:textId="77777777" w:rsidR="00A35CF2" w:rsidRPr="00D82A73" w:rsidRDefault="00A35CF2" w:rsidP="00177141">
            <w:pPr>
              <w:jc w:val="center"/>
            </w:pPr>
            <w:r w:rsidRPr="00D82A73">
              <w:t>Text</w:t>
            </w:r>
          </w:p>
        </w:tc>
        <w:tc>
          <w:tcPr>
            <w:tcW w:w="709" w:type="dxa"/>
            <w:shd w:val="clear" w:color="auto" w:fill="D9D9D9" w:themeFill="background1" w:themeFillShade="D9"/>
          </w:tcPr>
          <w:p w14:paraId="20077051" w14:textId="77777777" w:rsidR="00A35CF2" w:rsidRPr="00D82A73" w:rsidRDefault="00A35CF2" w:rsidP="00177141">
            <w:pPr>
              <w:jc w:val="center"/>
            </w:pPr>
            <w:r w:rsidRPr="00D82A73">
              <w:t>Scale</w:t>
            </w:r>
          </w:p>
        </w:tc>
      </w:tr>
      <w:tr w:rsidR="00A35CF2" w:rsidRPr="00D82A73" w14:paraId="25E6E00F" w14:textId="77777777" w:rsidTr="00177141">
        <w:tc>
          <w:tcPr>
            <w:tcW w:w="1809" w:type="dxa"/>
          </w:tcPr>
          <w:p w14:paraId="5A45F223" w14:textId="77777777" w:rsidR="00A35CF2" w:rsidRPr="00D82A73" w:rsidRDefault="00A35CF2" w:rsidP="00177141">
            <w:r w:rsidRPr="00D82A73">
              <w:t>answerMin</w:t>
            </w:r>
          </w:p>
        </w:tc>
        <w:tc>
          <w:tcPr>
            <w:tcW w:w="709" w:type="dxa"/>
          </w:tcPr>
          <w:p w14:paraId="4866FE82" w14:textId="77777777" w:rsidR="00A35CF2" w:rsidRPr="00D82A73" w:rsidRDefault="00A35CF2" w:rsidP="00177141">
            <w:pPr>
              <w:jc w:val="center"/>
            </w:pPr>
          </w:p>
        </w:tc>
        <w:tc>
          <w:tcPr>
            <w:tcW w:w="1134" w:type="dxa"/>
          </w:tcPr>
          <w:p w14:paraId="323E9A3E" w14:textId="77777777" w:rsidR="00A35CF2" w:rsidRPr="00D82A73" w:rsidRDefault="00A35CF2" w:rsidP="00177141">
            <w:pPr>
              <w:jc w:val="center"/>
            </w:pPr>
          </w:p>
        </w:tc>
        <w:tc>
          <w:tcPr>
            <w:tcW w:w="851" w:type="dxa"/>
          </w:tcPr>
          <w:p w14:paraId="26B00E46" w14:textId="77777777" w:rsidR="00A35CF2" w:rsidRPr="00D82A73" w:rsidRDefault="00A35CF2" w:rsidP="00177141">
            <w:pPr>
              <w:jc w:val="center"/>
            </w:pPr>
          </w:p>
        </w:tc>
        <w:tc>
          <w:tcPr>
            <w:tcW w:w="1134" w:type="dxa"/>
          </w:tcPr>
          <w:p w14:paraId="4B204D6D" w14:textId="77777777" w:rsidR="00A35CF2" w:rsidRPr="00D82A73" w:rsidRDefault="00A35CF2" w:rsidP="00177141">
            <w:pPr>
              <w:jc w:val="center"/>
            </w:pPr>
          </w:p>
        </w:tc>
        <w:tc>
          <w:tcPr>
            <w:tcW w:w="783" w:type="dxa"/>
          </w:tcPr>
          <w:p w14:paraId="314718B4" w14:textId="77777777" w:rsidR="00A35CF2" w:rsidRPr="00D82A73" w:rsidRDefault="00A35CF2" w:rsidP="00177141">
            <w:pPr>
              <w:jc w:val="center"/>
            </w:pPr>
          </w:p>
        </w:tc>
        <w:tc>
          <w:tcPr>
            <w:tcW w:w="1059" w:type="dxa"/>
          </w:tcPr>
          <w:p w14:paraId="0F8B7D85" w14:textId="77777777" w:rsidR="00A35CF2" w:rsidRPr="00D82A73" w:rsidRDefault="00A35CF2" w:rsidP="00177141">
            <w:pPr>
              <w:jc w:val="center"/>
            </w:pPr>
            <w:r w:rsidRPr="00D82A73">
              <w:t>X</w:t>
            </w:r>
          </w:p>
        </w:tc>
        <w:tc>
          <w:tcPr>
            <w:tcW w:w="851" w:type="dxa"/>
          </w:tcPr>
          <w:p w14:paraId="755B1FC5" w14:textId="77777777" w:rsidR="00A35CF2" w:rsidRPr="00D82A73" w:rsidRDefault="00A35CF2" w:rsidP="00177141">
            <w:pPr>
              <w:jc w:val="center"/>
            </w:pPr>
            <w:r w:rsidRPr="00D82A73">
              <w:t>X</w:t>
            </w:r>
          </w:p>
        </w:tc>
        <w:tc>
          <w:tcPr>
            <w:tcW w:w="850" w:type="dxa"/>
          </w:tcPr>
          <w:p w14:paraId="43DEBB35" w14:textId="77777777" w:rsidR="00A35CF2" w:rsidRPr="00D82A73" w:rsidRDefault="00A35CF2" w:rsidP="00177141">
            <w:pPr>
              <w:jc w:val="center"/>
            </w:pPr>
            <w:r w:rsidRPr="00D82A73">
              <w:t>X</w:t>
            </w:r>
          </w:p>
        </w:tc>
        <w:tc>
          <w:tcPr>
            <w:tcW w:w="993" w:type="dxa"/>
          </w:tcPr>
          <w:p w14:paraId="52C0B6CC" w14:textId="77777777" w:rsidR="00A35CF2" w:rsidRPr="00D82A73" w:rsidRDefault="00A35CF2" w:rsidP="00177141">
            <w:pPr>
              <w:jc w:val="center"/>
            </w:pPr>
          </w:p>
        </w:tc>
        <w:tc>
          <w:tcPr>
            <w:tcW w:w="1134" w:type="dxa"/>
          </w:tcPr>
          <w:p w14:paraId="46318215" w14:textId="77777777" w:rsidR="00A35CF2" w:rsidRPr="00D82A73" w:rsidRDefault="00A35CF2" w:rsidP="00177141">
            <w:pPr>
              <w:jc w:val="center"/>
            </w:pPr>
          </w:p>
        </w:tc>
        <w:tc>
          <w:tcPr>
            <w:tcW w:w="850" w:type="dxa"/>
          </w:tcPr>
          <w:p w14:paraId="74582E87" w14:textId="77777777" w:rsidR="00A35CF2" w:rsidRPr="00D82A73" w:rsidRDefault="00A35CF2" w:rsidP="00177141">
            <w:pPr>
              <w:jc w:val="center"/>
            </w:pPr>
          </w:p>
        </w:tc>
        <w:tc>
          <w:tcPr>
            <w:tcW w:w="709" w:type="dxa"/>
          </w:tcPr>
          <w:p w14:paraId="75FDD525" w14:textId="77777777" w:rsidR="00A35CF2" w:rsidRPr="00D82A73" w:rsidRDefault="00A35CF2" w:rsidP="00177141">
            <w:pPr>
              <w:jc w:val="center"/>
            </w:pPr>
          </w:p>
        </w:tc>
      </w:tr>
      <w:tr w:rsidR="00A35CF2" w:rsidRPr="00D82A73" w14:paraId="55BE3ADF" w14:textId="77777777" w:rsidTr="00177141">
        <w:tc>
          <w:tcPr>
            <w:tcW w:w="1809" w:type="dxa"/>
          </w:tcPr>
          <w:p w14:paraId="252E5D6B" w14:textId="77777777" w:rsidR="00A35CF2" w:rsidRPr="00D82A73" w:rsidRDefault="00A35CF2" w:rsidP="00177141">
            <w:r w:rsidRPr="00D82A73">
              <w:t>answerMax</w:t>
            </w:r>
          </w:p>
        </w:tc>
        <w:tc>
          <w:tcPr>
            <w:tcW w:w="709" w:type="dxa"/>
          </w:tcPr>
          <w:p w14:paraId="7EC28DA9" w14:textId="77777777" w:rsidR="00A35CF2" w:rsidRPr="00D82A73" w:rsidRDefault="00A35CF2" w:rsidP="00177141">
            <w:pPr>
              <w:jc w:val="center"/>
            </w:pPr>
          </w:p>
        </w:tc>
        <w:tc>
          <w:tcPr>
            <w:tcW w:w="1134" w:type="dxa"/>
          </w:tcPr>
          <w:p w14:paraId="08C18AA7" w14:textId="77777777" w:rsidR="00A35CF2" w:rsidRPr="00D82A73" w:rsidRDefault="00A35CF2" w:rsidP="00177141">
            <w:pPr>
              <w:jc w:val="center"/>
            </w:pPr>
          </w:p>
        </w:tc>
        <w:tc>
          <w:tcPr>
            <w:tcW w:w="851" w:type="dxa"/>
          </w:tcPr>
          <w:p w14:paraId="03F0DEB2" w14:textId="77777777" w:rsidR="00A35CF2" w:rsidRPr="00D82A73" w:rsidRDefault="00A35CF2" w:rsidP="00177141">
            <w:pPr>
              <w:jc w:val="center"/>
            </w:pPr>
          </w:p>
        </w:tc>
        <w:tc>
          <w:tcPr>
            <w:tcW w:w="1134" w:type="dxa"/>
          </w:tcPr>
          <w:p w14:paraId="4A9C04B7" w14:textId="77777777" w:rsidR="00A35CF2" w:rsidRPr="00D82A73" w:rsidRDefault="00A35CF2" w:rsidP="00177141">
            <w:pPr>
              <w:jc w:val="center"/>
            </w:pPr>
          </w:p>
        </w:tc>
        <w:tc>
          <w:tcPr>
            <w:tcW w:w="783" w:type="dxa"/>
          </w:tcPr>
          <w:p w14:paraId="5E6DC735" w14:textId="77777777" w:rsidR="00A35CF2" w:rsidRPr="00D82A73" w:rsidRDefault="00A35CF2" w:rsidP="00177141">
            <w:pPr>
              <w:jc w:val="center"/>
            </w:pPr>
          </w:p>
        </w:tc>
        <w:tc>
          <w:tcPr>
            <w:tcW w:w="1059" w:type="dxa"/>
          </w:tcPr>
          <w:p w14:paraId="34801738" w14:textId="77777777" w:rsidR="00A35CF2" w:rsidRPr="00D82A73" w:rsidRDefault="00A35CF2" w:rsidP="00177141">
            <w:pPr>
              <w:jc w:val="center"/>
            </w:pPr>
            <w:r w:rsidRPr="00D82A73">
              <w:t>X</w:t>
            </w:r>
          </w:p>
        </w:tc>
        <w:tc>
          <w:tcPr>
            <w:tcW w:w="851" w:type="dxa"/>
          </w:tcPr>
          <w:p w14:paraId="31078674" w14:textId="77777777" w:rsidR="00A35CF2" w:rsidRPr="00D82A73" w:rsidRDefault="00A35CF2" w:rsidP="00177141">
            <w:pPr>
              <w:jc w:val="center"/>
            </w:pPr>
            <w:r w:rsidRPr="00D82A73">
              <w:t>X</w:t>
            </w:r>
          </w:p>
        </w:tc>
        <w:tc>
          <w:tcPr>
            <w:tcW w:w="850" w:type="dxa"/>
          </w:tcPr>
          <w:p w14:paraId="08BDD215" w14:textId="77777777" w:rsidR="00A35CF2" w:rsidRPr="00D82A73" w:rsidRDefault="00A35CF2" w:rsidP="00177141">
            <w:pPr>
              <w:jc w:val="center"/>
            </w:pPr>
            <w:r w:rsidRPr="00D82A73">
              <w:t>X</w:t>
            </w:r>
          </w:p>
        </w:tc>
        <w:tc>
          <w:tcPr>
            <w:tcW w:w="993" w:type="dxa"/>
          </w:tcPr>
          <w:p w14:paraId="75311D1C" w14:textId="77777777" w:rsidR="00A35CF2" w:rsidRPr="00D82A73" w:rsidRDefault="00A35CF2" w:rsidP="00177141">
            <w:pPr>
              <w:jc w:val="center"/>
            </w:pPr>
          </w:p>
        </w:tc>
        <w:tc>
          <w:tcPr>
            <w:tcW w:w="1134" w:type="dxa"/>
          </w:tcPr>
          <w:p w14:paraId="78369ED3" w14:textId="77777777" w:rsidR="00A35CF2" w:rsidRPr="00D82A73" w:rsidRDefault="00A35CF2" w:rsidP="00177141">
            <w:pPr>
              <w:jc w:val="center"/>
            </w:pPr>
          </w:p>
        </w:tc>
        <w:tc>
          <w:tcPr>
            <w:tcW w:w="850" w:type="dxa"/>
          </w:tcPr>
          <w:p w14:paraId="6277F4F8" w14:textId="77777777" w:rsidR="00A35CF2" w:rsidRPr="00D82A73" w:rsidRDefault="00A35CF2" w:rsidP="00177141">
            <w:pPr>
              <w:jc w:val="center"/>
            </w:pPr>
          </w:p>
        </w:tc>
        <w:tc>
          <w:tcPr>
            <w:tcW w:w="709" w:type="dxa"/>
          </w:tcPr>
          <w:p w14:paraId="2EFDB2B9" w14:textId="77777777" w:rsidR="00A35CF2" w:rsidRPr="00D82A73" w:rsidRDefault="00A35CF2" w:rsidP="00177141">
            <w:pPr>
              <w:jc w:val="center"/>
            </w:pPr>
          </w:p>
        </w:tc>
      </w:tr>
      <w:tr w:rsidR="00A35CF2" w:rsidRPr="00D82A73" w14:paraId="6441465E" w14:textId="77777777" w:rsidTr="00177141">
        <w:tc>
          <w:tcPr>
            <w:tcW w:w="1809" w:type="dxa"/>
          </w:tcPr>
          <w:p w14:paraId="7DE56AC7" w14:textId="77777777" w:rsidR="00A35CF2" w:rsidRPr="00D82A73" w:rsidRDefault="00A35CF2" w:rsidP="00177141">
            <w:r w:rsidRPr="00D82A73">
              <w:t>answerPattern</w:t>
            </w:r>
          </w:p>
        </w:tc>
        <w:tc>
          <w:tcPr>
            <w:tcW w:w="709" w:type="dxa"/>
          </w:tcPr>
          <w:p w14:paraId="653E5877" w14:textId="77777777" w:rsidR="00A35CF2" w:rsidRPr="00D82A73" w:rsidRDefault="00A35CF2" w:rsidP="00177141">
            <w:pPr>
              <w:jc w:val="center"/>
            </w:pPr>
            <w:r w:rsidRPr="00D82A73">
              <w:t>X</w:t>
            </w:r>
          </w:p>
        </w:tc>
        <w:tc>
          <w:tcPr>
            <w:tcW w:w="1134" w:type="dxa"/>
          </w:tcPr>
          <w:p w14:paraId="23D4B6F5" w14:textId="77777777" w:rsidR="00A35CF2" w:rsidRPr="00D82A73" w:rsidRDefault="00A35CF2" w:rsidP="00177141">
            <w:pPr>
              <w:jc w:val="center"/>
            </w:pPr>
            <w:r w:rsidRPr="00D82A73">
              <w:t>X</w:t>
            </w:r>
          </w:p>
        </w:tc>
        <w:tc>
          <w:tcPr>
            <w:tcW w:w="851" w:type="dxa"/>
          </w:tcPr>
          <w:p w14:paraId="327B93CC" w14:textId="77777777" w:rsidR="00A35CF2" w:rsidRPr="00D82A73" w:rsidRDefault="00A35CF2" w:rsidP="00177141">
            <w:pPr>
              <w:jc w:val="center"/>
            </w:pPr>
            <w:r w:rsidRPr="00D82A73">
              <w:t>X</w:t>
            </w:r>
          </w:p>
        </w:tc>
        <w:tc>
          <w:tcPr>
            <w:tcW w:w="1134" w:type="dxa"/>
          </w:tcPr>
          <w:p w14:paraId="49E1B4D4" w14:textId="77777777" w:rsidR="00A35CF2" w:rsidRPr="00D82A73" w:rsidRDefault="00A35CF2" w:rsidP="00177141">
            <w:pPr>
              <w:jc w:val="center"/>
            </w:pPr>
            <w:r w:rsidRPr="00D82A73">
              <w:t>X</w:t>
            </w:r>
          </w:p>
        </w:tc>
        <w:tc>
          <w:tcPr>
            <w:tcW w:w="783" w:type="dxa"/>
          </w:tcPr>
          <w:p w14:paraId="72E2F9EF" w14:textId="77777777" w:rsidR="00A35CF2" w:rsidRPr="00D82A73" w:rsidRDefault="00A35CF2" w:rsidP="00177141">
            <w:pPr>
              <w:jc w:val="center"/>
            </w:pPr>
            <w:r w:rsidRPr="00D82A73">
              <w:t>X</w:t>
            </w:r>
          </w:p>
        </w:tc>
        <w:tc>
          <w:tcPr>
            <w:tcW w:w="1059" w:type="dxa"/>
          </w:tcPr>
          <w:p w14:paraId="089B4CA0" w14:textId="77777777" w:rsidR="00A35CF2" w:rsidRPr="00D82A73" w:rsidRDefault="00A35CF2" w:rsidP="00177141">
            <w:pPr>
              <w:jc w:val="center"/>
            </w:pPr>
            <w:r w:rsidRPr="00D82A73">
              <w:t>X</w:t>
            </w:r>
          </w:p>
        </w:tc>
        <w:tc>
          <w:tcPr>
            <w:tcW w:w="851" w:type="dxa"/>
          </w:tcPr>
          <w:p w14:paraId="48D740E9" w14:textId="77777777" w:rsidR="00A35CF2" w:rsidRPr="00D82A73" w:rsidRDefault="00A35CF2" w:rsidP="00177141">
            <w:pPr>
              <w:jc w:val="center"/>
            </w:pPr>
            <w:r w:rsidRPr="00D82A73">
              <w:t>X</w:t>
            </w:r>
          </w:p>
        </w:tc>
        <w:tc>
          <w:tcPr>
            <w:tcW w:w="850" w:type="dxa"/>
          </w:tcPr>
          <w:p w14:paraId="04E1F99F" w14:textId="77777777" w:rsidR="00A35CF2" w:rsidRPr="00D82A73" w:rsidRDefault="00A35CF2" w:rsidP="00177141">
            <w:pPr>
              <w:jc w:val="center"/>
            </w:pPr>
            <w:r w:rsidRPr="00D82A73">
              <w:t>X</w:t>
            </w:r>
          </w:p>
        </w:tc>
        <w:tc>
          <w:tcPr>
            <w:tcW w:w="993" w:type="dxa"/>
          </w:tcPr>
          <w:p w14:paraId="6C320D78" w14:textId="77777777" w:rsidR="00A35CF2" w:rsidRPr="00D82A73" w:rsidRDefault="00A35CF2" w:rsidP="00177141">
            <w:pPr>
              <w:jc w:val="center"/>
            </w:pPr>
            <w:r w:rsidRPr="00D82A73">
              <w:t>X</w:t>
            </w:r>
          </w:p>
        </w:tc>
        <w:tc>
          <w:tcPr>
            <w:tcW w:w="1134" w:type="dxa"/>
          </w:tcPr>
          <w:p w14:paraId="573BA416" w14:textId="77777777" w:rsidR="00A35CF2" w:rsidRPr="00D82A73" w:rsidRDefault="00A35CF2" w:rsidP="00177141">
            <w:pPr>
              <w:jc w:val="center"/>
            </w:pPr>
            <w:r w:rsidRPr="00D82A73">
              <w:t>X</w:t>
            </w:r>
          </w:p>
        </w:tc>
        <w:tc>
          <w:tcPr>
            <w:tcW w:w="850" w:type="dxa"/>
          </w:tcPr>
          <w:p w14:paraId="2612C49F" w14:textId="77777777" w:rsidR="00A35CF2" w:rsidRPr="00D82A73" w:rsidRDefault="00A35CF2" w:rsidP="00177141">
            <w:pPr>
              <w:jc w:val="center"/>
            </w:pPr>
            <w:r w:rsidRPr="00D82A73">
              <w:t>X</w:t>
            </w:r>
          </w:p>
        </w:tc>
        <w:tc>
          <w:tcPr>
            <w:tcW w:w="709" w:type="dxa"/>
          </w:tcPr>
          <w:p w14:paraId="390DDF6E" w14:textId="77777777" w:rsidR="00A35CF2" w:rsidRPr="00D82A73" w:rsidRDefault="00A35CF2" w:rsidP="00177141">
            <w:pPr>
              <w:jc w:val="center"/>
            </w:pPr>
            <w:r w:rsidRPr="00D82A73">
              <w:t>X</w:t>
            </w:r>
          </w:p>
        </w:tc>
      </w:tr>
      <w:tr w:rsidR="00A35CF2" w:rsidRPr="00D82A73" w14:paraId="1185C28B" w14:textId="77777777" w:rsidTr="00177141">
        <w:tc>
          <w:tcPr>
            <w:tcW w:w="1809" w:type="dxa"/>
          </w:tcPr>
          <w:p w14:paraId="373561F6" w14:textId="77777777" w:rsidR="00A35CF2" w:rsidRPr="00D82A73" w:rsidRDefault="00A35CF2" w:rsidP="00177141">
            <w:r w:rsidRPr="00D82A73">
              <w:t>inputUnit</w:t>
            </w:r>
          </w:p>
        </w:tc>
        <w:tc>
          <w:tcPr>
            <w:tcW w:w="709" w:type="dxa"/>
          </w:tcPr>
          <w:p w14:paraId="15FBDDBB" w14:textId="77777777" w:rsidR="00A35CF2" w:rsidRPr="00D82A73" w:rsidRDefault="00A35CF2" w:rsidP="00177141">
            <w:pPr>
              <w:jc w:val="center"/>
            </w:pPr>
            <w:r w:rsidRPr="00D82A73">
              <w:t>X</w:t>
            </w:r>
          </w:p>
        </w:tc>
        <w:tc>
          <w:tcPr>
            <w:tcW w:w="1134" w:type="dxa"/>
          </w:tcPr>
          <w:p w14:paraId="7A760DB8" w14:textId="77777777" w:rsidR="00A35CF2" w:rsidRPr="00D82A73" w:rsidRDefault="00A35CF2" w:rsidP="00177141">
            <w:pPr>
              <w:jc w:val="center"/>
            </w:pPr>
          </w:p>
        </w:tc>
        <w:tc>
          <w:tcPr>
            <w:tcW w:w="851" w:type="dxa"/>
          </w:tcPr>
          <w:p w14:paraId="1DF9544A" w14:textId="77777777" w:rsidR="00A35CF2" w:rsidRPr="00D82A73" w:rsidRDefault="00A35CF2" w:rsidP="00177141">
            <w:pPr>
              <w:jc w:val="center"/>
            </w:pPr>
          </w:p>
        </w:tc>
        <w:tc>
          <w:tcPr>
            <w:tcW w:w="1134" w:type="dxa"/>
          </w:tcPr>
          <w:p w14:paraId="01236BE2" w14:textId="77777777" w:rsidR="00A35CF2" w:rsidRPr="00D82A73" w:rsidRDefault="00A35CF2" w:rsidP="00177141">
            <w:pPr>
              <w:jc w:val="center"/>
            </w:pPr>
          </w:p>
        </w:tc>
        <w:tc>
          <w:tcPr>
            <w:tcW w:w="783" w:type="dxa"/>
          </w:tcPr>
          <w:p w14:paraId="46EE7E24" w14:textId="77777777" w:rsidR="00A35CF2" w:rsidRPr="00D82A73" w:rsidRDefault="00A35CF2" w:rsidP="00177141">
            <w:pPr>
              <w:jc w:val="center"/>
            </w:pPr>
          </w:p>
        </w:tc>
        <w:tc>
          <w:tcPr>
            <w:tcW w:w="1059" w:type="dxa"/>
          </w:tcPr>
          <w:p w14:paraId="4669F808" w14:textId="77777777" w:rsidR="00A35CF2" w:rsidRPr="00D82A73" w:rsidRDefault="00A35CF2" w:rsidP="00177141">
            <w:pPr>
              <w:jc w:val="center"/>
            </w:pPr>
          </w:p>
        </w:tc>
        <w:tc>
          <w:tcPr>
            <w:tcW w:w="851" w:type="dxa"/>
          </w:tcPr>
          <w:p w14:paraId="6A5D1EC0" w14:textId="77777777" w:rsidR="00A35CF2" w:rsidRPr="00D82A73" w:rsidRDefault="00A35CF2" w:rsidP="00177141">
            <w:pPr>
              <w:jc w:val="center"/>
            </w:pPr>
          </w:p>
        </w:tc>
        <w:tc>
          <w:tcPr>
            <w:tcW w:w="850" w:type="dxa"/>
          </w:tcPr>
          <w:p w14:paraId="11718F68" w14:textId="77777777" w:rsidR="00A35CF2" w:rsidRPr="00D82A73" w:rsidRDefault="00A35CF2" w:rsidP="00177141">
            <w:pPr>
              <w:jc w:val="center"/>
            </w:pPr>
          </w:p>
        </w:tc>
        <w:tc>
          <w:tcPr>
            <w:tcW w:w="993" w:type="dxa"/>
          </w:tcPr>
          <w:p w14:paraId="4C975296" w14:textId="77777777" w:rsidR="00A35CF2" w:rsidRPr="00D82A73" w:rsidRDefault="00A35CF2" w:rsidP="00177141">
            <w:pPr>
              <w:jc w:val="center"/>
            </w:pPr>
          </w:p>
        </w:tc>
        <w:tc>
          <w:tcPr>
            <w:tcW w:w="1134" w:type="dxa"/>
          </w:tcPr>
          <w:p w14:paraId="64481B1B" w14:textId="77777777" w:rsidR="00A35CF2" w:rsidRPr="00D82A73" w:rsidRDefault="00A35CF2" w:rsidP="00177141">
            <w:pPr>
              <w:jc w:val="center"/>
            </w:pPr>
          </w:p>
        </w:tc>
        <w:tc>
          <w:tcPr>
            <w:tcW w:w="850" w:type="dxa"/>
          </w:tcPr>
          <w:p w14:paraId="3D44DA1D" w14:textId="77777777" w:rsidR="00A35CF2" w:rsidRPr="00D82A73" w:rsidRDefault="00A35CF2" w:rsidP="00177141">
            <w:pPr>
              <w:jc w:val="center"/>
            </w:pPr>
          </w:p>
        </w:tc>
        <w:tc>
          <w:tcPr>
            <w:tcW w:w="709" w:type="dxa"/>
          </w:tcPr>
          <w:p w14:paraId="15705551" w14:textId="77777777" w:rsidR="00A35CF2" w:rsidRPr="00D82A73" w:rsidRDefault="00A35CF2" w:rsidP="00177141">
            <w:pPr>
              <w:jc w:val="center"/>
            </w:pPr>
          </w:p>
        </w:tc>
      </w:tr>
      <w:tr w:rsidR="00A35CF2" w:rsidRPr="00D82A73" w14:paraId="0B9319D8" w14:textId="77777777" w:rsidTr="00177141">
        <w:tc>
          <w:tcPr>
            <w:tcW w:w="1809" w:type="dxa"/>
          </w:tcPr>
          <w:p w14:paraId="5385183A" w14:textId="77777777" w:rsidR="00A35CF2" w:rsidRPr="00D82A73" w:rsidRDefault="00A35CF2" w:rsidP="00177141">
            <w:r w:rsidRPr="00D82A73">
              <w:t>mandatory</w:t>
            </w:r>
          </w:p>
        </w:tc>
        <w:tc>
          <w:tcPr>
            <w:tcW w:w="709" w:type="dxa"/>
          </w:tcPr>
          <w:p w14:paraId="33FF38B8" w14:textId="77777777" w:rsidR="00A35CF2" w:rsidRPr="00D82A73" w:rsidRDefault="00A35CF2" w:rsidP="00177141">
            <w:pPr>
              <w:jc w:val="center"/>
            </w:pPr>
            <w:r w:rsidRPr="00D82A73">
              <w:t>X</w:t>
            </w:r>
          </w:p>
        </w:tc>
        <w:tc>
          <w:tcPr>
            <w:tcW w:w="1134" w:type="dxa"/>
          </w:tcPr>
          <w:p w14:paraId="612FC7E7" w14:textId="77777777" w:rsidR="00A35CF2" w:rsidRPr="00D82A73" w:rsidRDefault="00A35CF2" w:rsidP="00177141">
            <w:pPr>
              <w:jc w:val="center"/>
            </w:pPr>
            <w:r w:rsidRPr="00D82A73">
              <w:t>X</w:t>
            </w:r>
          </w:p>
        </w:tc>
        <w:tc>
          <w:tcPr>
            <w:tcW w:w="851" w:type="dxa"/>
          </w:tcPr>
          <w:p w14:paraId="0114D9B0" w14:textId="77777777" w:rsidR="00A35CF2" w:rsidRPr="00D82A73" w:rsidRDefault="00A35CF2" w:rsidP="00177141">
            <w:pPr>
              <w:jc w:val="center"/>
            </w:pPr>
            <w:r w:rsidRPr="00D82A73">
              <w:t>X</w:t>
            </w:r>
          </w:p>
        </w:tc>
        <w:tc>
          <w:tcPr>
            <w:tcW w:w="1134" w:type="dxa"/>
          </w:tcPr>
          <w:p w14:paraId="17EFF694" w14:textId="77777777" w:rsidR="00A35CF2" w:rsidRPr="00D82A73" w:rsidRDefault="00A35CF2" w:rsidP="00177141">
            <w:pPr>
              <w:jc w:val="center"/>
            </w:pPr>
            <w:r w:rsidRPr="00D82A73">
              <w:t>X</w:t>
            </w:r>
          </w:p>
        </w:tc>
        <w:tc>
          <w:tcPr>
            <w:tcW w:w="783" w:type="dxa"/>
          </w:tcPr>
          <w:p w14:paraId="6BD343BC" w14:textId="77777777" w:rsidR="00A35CF2" w:rsidRPr="00D82A73" w:rsidRDefault="00A35CF2" w:rsidP="00177141">
            <w:pPr>
              <w:jc w:val="center"/>
            </w:pPr>
            <w:r w:rsidRPr="00D82A73">
              <w:t>X</w:t>
            </w:r>
          </w:p>
        </w:tc>
        <w:tc>
          <w:tcPr>
            <w:tcW w:w="1059" w:type="dxa"/>
          </w:tcPr>
          <w:p w14:paraId="22DA82F0" w14:textId="77777777" w:rsidR="00A35CF2" w:rsidRPr="00D82A73" w:rsidRDefault="00A35CF2" w:rsidP="00177141">
            <w:pPr>
              <w:jc w:val="center"/>
            </w:pPr>
            <w:r w:rsidRPr="00D82A73">
              <w:t>X</w:t>
            </w:r>
          </w:p>
        </w:tc>
        <w:tc>
          <w:tcPr>
            <w:tcW w:w="851" w:type="dxa"/>
          </w:tcPr>
          <w:p w14:paraId="33DE082E" w14:textId="77777777" w:rsidR="00A35CF2" w:rsidRPr="00D82A73" w:rsidRDefault="00A35CF2" w:rsidP="00177141">
            <w:pPr>
              <w:jc w:val="center"/>
            </w:pPr>
            <w:r w:rsidRPr="00D82A73">
              <w:t>X</w:t>
            </w:r>
          </w:p>
        </w:tc>
        <w:tc>
          <w:tcPr>
            <w:tcW w:w="850" w:type="dxa"/>
          </w:tcPr>
          <w:p w14:paraId="67ECA221" w14:textId="77777777" w:rsidR="00A35CF2" w:rsidRPr="00D82A73" w:rsidRDefault="00A35CF2" w:rsidP="00177141">
            <w:pPr>
              <w:jc w:val="center"/>
            </w:pPr>
            <w:r w:rsidRPr="00D82A73">
              <w:t>X</w:t>
            </w:r>
          </w:p>
        </w:tc>
        <w:tc>
          <w:tcPr>
            <w:tcW w:w="993" w:type="dxa"/>
          </w:tcPr>
          <w:p w14:paraId="7C14A885" w14:textId="77777777" w:rsidR="00A35CF2" w:rsidRPr="00D82A73" w:rsidRDefault="00A35CF2" w:rsidP="00177141">
            <w:pPr>
              <w:jc w:val="center"/>
            </w:pPr>
            <w:r w:rsidRPr="00D82A73">
              <w:t>X</w:t>
            </w:r>
          </w:p>
        </w:tc>
        <w:tc>
          <w:tcPr>
            <w:tcW w:w="1134" w:type="dxa"/>
          </w:tcPr>
          <w:p w14:paraId="3F920308" w14:textId="77777777" w:rsidR="00A35CF2" w:rsidRPr="00D82A73" w:rsidRDefault="00A35CF2" w:rsidP="00177141">
            <w:pPr>
              <w:jc w:val="center"/>
            </w:pPr>
            <w:r w:rsidRPr="00D82A73">
              <w:t>X</w:t>
            </w:r>
          </w:p>
        </w:tc>
        <w:tc>
          <w:tcPr>
            <w:tcW w:w="850" w:type="dxa"/>
          </w:tcPr>
          <w:p w14:paraId="5F8B288A" w14:textId="77777777" w:rsidR="00A35CF2" w:rsidRPr="00D82A73" w:rsidRDefault="00A35CF2" w:rsidP="00177141">
            <w:pPr>
              <w:jc w:val="center"/>
            </w:pPr>
            <w:r w:rsidRPr="00D82A73">
              <w:t>X</w:t>
            </w:r>
          </w:p>
        </w:tc>
        <w:tc>
          <w:tcPr>
            <w:tcW w:w="709" w:type="dxa"/>
          </w:tcPr>
          <w:p w14:paraId="789F1FC7" w14:textId="77777777" w:rsidR="00A35CF2" w:rsidRPr="00D82A73" w:rsidRDefault="00A35CF2" w:rsidP="00177141">
            <w:pPr>
              <w:jc w:val="center"/>
            </w:pPr>
            <w:r w:rsidRPr="00D82A73">
              <w:t>X</w:t>
            </w:r>
          </w:p>
        </w:tc>
      </w:tr>
      <w:tr w:rsidR="00A35CF2" w:rsidRPr="00D82A73" w14:paraId="76284C6A" w14:textId="77777777" w:rsidTr="00177141">
        <w:tc>
          <w:tcPr>
            <w:tcW w:w="1809" w:type="dxa"/>
          </w:tcPr>
          <w:p w14:paraId="25533362" w14:textId="77777777" w:rsidR="00A35CF2" w:rsidRPr="00D82A73" w:rsidRDefault="00A35CF2" w:rsidP="00177141">
            <w:r w:rsidRPr="00D82A73">
              <w:t>maxNumberOfChoices</w:t>
            </w:r>
          </w:p>
        </w:tc>
        <w:tc>
          <w:tcPr>
            <w:tcW w:w="709" w:type="dxa"/>
          </w:tcPr>
          <w:p w14:paraId="03E70E1F" w14:textId="77777777" w:rsidR="00A35CF2" w:rsidRPr="00D82A73" w:rsidRDefault="00A35CF2" w:rsidP="00177141">
            <w:pPr>
              <w:jc w:val="center"/>
            </w:pPr>
          </w:p>
        </w:tc>
        <w:tc>
          <w:tcPr>
            <w:tcW w:w="1134" w:type="dxa"/>
          </w:tcPr>
          <w:p w14:paraId="521574BB" w14:textId="77777777" w:rsidR="00A35CF2" w:rsidRPr="00D82A73" w:rsidRDefault="00A35CF2" w:rsidP="00177141">
            <w:pPr>
              <w:jc w:val="center"/>
            </w:pPr>
          </w:p>
        </w:tc>
        <w:tc>
          <w:tcPr>
            <w:tcW w:w="851" w:type="dxa"/>
          </w:tcPr>
          <w:p w14:paraId="1C2C0FFD" w14:textId="77777777" w:rsidR="00A35CF2" w:rsidRPr="00D82A73" w:rsidRDefault="00A35CF2" w:rsidP="00177141">
            <w:pPr>
              <w:jc w:val="center"/>
            </w:pPr>
          </w:p>
        </w:tc>
        <w:tc>
          <w:tcPr>
            <w:tcW w:w="1134" w:type="dxa"/>
          </w:tcPr>
          <w:p w14:paraId="616E1F85" w14:textId="77777777" w:rsidR="00A35CF2" w:rsidRPr="00D82A73" w:rsidRDefault="00A35CF2" w:rsidP="00177141">
            <w:pPr>
              <w:jc w:val="center"/>
            </w:pPr>
            <w:r w:rsidRPr="00D82A73">
              <w:t>X</w:t>
            </w:r>
          </w:p>
        </w:tc>
        <w:tc>
          <w:tcPr>
            <w:tcW w:w="783" w:type="dxa"/>
          </w:tcPr>
          <w:p w14:paraId="58BC1D83" w14:textId="77777777" w:rsidR="00A35CF2" w:rsidRPr="00D82A73" w:rsidRDefault="00A35CF2" w:rsidP="00177141">
            <w:pPr>
              <w:jc w:val="center"/>
            </w:pPr>
            <w:r w:rsidRPr="00D82A73">
              <w:t>X</w:t>
            </w:r>
          </w:p>
        </w:tc>
        <w:tc>
          <w:tcPr>
            <w:tcW w:w="1059" w:type="dxa"/>
          </w:tcPr>
          <w:p w14:paraId="43C50F85" w14:textId="77777777" w:rsidR="00A35CF2" w:rsidRPr="00D82A73" w:rsidRDefault="00A35CF2" w:rsidP="00177141">
            <w:pPr>
              <w:jc w:val="center"/>
            </w:pPr>
          </w:p>
        </w:tc>
        <w:tc>
          <w:tcPr>
            <w:tcW w:w="851" w:type="dxa"/>
          </w:tcPr>
          <w:p w14:paraId="79F12E7D" w14:textId="77777777" w:rsidR="00A35CF2" w:rsidRPr="00D82A73" w:rsidRDefault="00A35CF2" w:rsidP="00177141">
            <w:pPr>
              <w:jc w:val="center"/>
            </w:pPr>
          </w:p>
        </w:tc>
        <w:tc>
          <w:tcPr>
            <w:tcW w:w="850" w:type="dxa"/>
          </w:tcPr>
          <w:p w14:paraId="3491750F" w14:textId="77777777" w:rsidR="00A35CF2" w:rsidRPr="00D82A73" w:rsidRDefault="00A35CF2" w:rsidP="00177141">
            <w:pPr>
              <w:jc w:val="center"/>
            </w:pPr>
          </w:p>
        </w:tc>
        <w:tc>
          <w:tcPr>
            <w:tcW w:w="993" w:type="dxa"/>
          </w:tcPr>
          <w:p w14:paraId="4B449FD5" w14:textId="77777777" w:rsidR="00A35CF2" w:rsidRPr="00D82A73" w:rsidRDefault="00A35CF2" w:rsidP="00177141">
            <w:pPr>
              <w:jc w:val="center"/>
            </w:pPr>
          </w:p>
        </w:tc>
        <w:tc>
          <w:tcPr>
            <w:tcW w:w="1134" w:type="dxa"/>
          </w:tcPr>
          <w:p w14:paraId="22B490FD" w14:textId="77777777" w:rsidR="00A35CF2" w:rsidRPr="00D82A73" w:rsidRDefault="00A35CF2" w:rsidP="00177141">
            <w:pPr>
              <w:jc w:val="center"/>
            </w:pPr>
            <w:r w:rsidRPr="00D82A73">
              <w:t>X</w:t>
            </w:r>
          </w:p>
        </w:tc>
        <w:tc>
          <w:tcPr>
            <w:tcW w:w="850" w:type="dxa"/>
          </w:tcPr>
          <w:p w14:paraId="042AEEE3" w14:textId="77777777" w:rsidR="00A35CF2" w:rsidRPr="00D82A73" w:rsidRDefault="00A35CF2" w:rsidP="00177141">
            <w:pPr>
              <w:jc w:val="center"/>
            </w:pPr>
          </w:p>
        </w:tc>
        <w:tc>
          <w:tcPr>
            <w:tcW w:w="709" w:type="dxa"/>
          </w:tcPr>
          <w:p w14:paraId="7E1B3E0C" w14:textId="77777777" w:rsidR="00A35CF2" w:rsidRPr="00D82A73" w:rsidRDefault="00A35CF2" w:rsidP="00177141">
            <w:pPr>
              <w:jc w:val="center"/>
            </w:pPr>
          </w:p>
        </w:tc>
      </w:tr>
      <w:tr w:rsidR="00A35CF2" w:rsidRPr="00D82A73" w14:paraId="528F7C58" w14:textId="77777777" w:rsidTr="00177141">
        <w:tc>
          <w:tcPr>
            <w:tcW w:w="1809" w:type="dxa"/>
          </w:tcPr>
          <w:p w14:paraId="03087AAB" w14:textId="77777777" w:rsidR="00A35CF2" w:rsidRPr="00D82A73" w:rsidRDefault="00A35CF2" w:rsidP="00177141">
            <w:r w:rsidRPr="00D82A73">
              <w:t>minNumberOfChoices</w:t>
            </w:r>
          </w:p>
        </w:tc>
        <w:tc>
          <w:tcPr>
            <w:tcW w:w="709" w:type="dxa"/>
          </w:tcPr>
          <w:p w14:paraId="7756A4D8" w14:textId="77777777" w:rsidR="00A35CF2" w:rsidRPr="00D82A73" w:rsidRDefault="00A35CF2" w:rsidP="00177141">
            <w:pPr>
              <w:jc w:val="center"/>
            </w:pPr>
          </w:p>
        </w:tc>
        <w:tc>
          <w:tcPr>
            <w:tcW w:w="1134" w:type="dxa"/>
          </w:tcPr>
          <w:p w14:paraId="51FEF18C" w14:textId="77777777" w:rsidR="00A35CF2" w:rsidRPr="00D82A73" w:rsidRDefault="00A35CF2" w:rsidP="00177141">
            <w:pPr>
              <w:jc w:val="center"/>
            </w:pPr>
          </w:p>
        </w:tc>
        <w:tc>
          <w:tcPr>
            <w:tcW w:w="851" w:type="dxa"/>
          </w:tcPr>
          <w:p w14:paraId="3C857B2D" w14:textId="77777777" w:rsidR="00A35CF2" w:rsidRPr="00D82A73" w:rsidRDefault="00A35CF2" w:rsidP="00177141">
            <w:pPr>
              <w:jc w:val="center"/>
            </w:pPr>
          </w:p>
        </w:tc>
        <w:tc>
          <w:tcPr>
            <w:tcW w:w="1134" w:type="dxa"/>
          </w:tcPr>
          <w:p w14:paraId="67D335BA" w14:textId="77777777" w:rsidR="00A35CF2" w:rsidRPr="00D82A73" w:rsidRDefault="00A35CF2" w:rsidP="00177141">
            <w:pPr>
              <w:jc w:val="center"/>
            </w:pPr>
            <w:r w:rsidRPr="00D82A73">
              <w:t>X</w:t>
            </w:r>
          </w:p>
        </w:tc>
        <w:tc>
          <w:tcPr>
            <w:tcW w:w="783" w:type="dxa"/>
          </w:tcPr>
          <w:p w14:paraId="2CC10C3E" w14:textId="77777777" w:rsidR="00A35CF2" w:rsidRPr="00D82A73" w:rsidRDefault="00A35CF2" w:rsidP="00177141">
            <w:pPr>
              <w:jc w:val="center"/>
            </w:pPr>
            <w:r w:rsidRPr="00D82A73">
              <w:t>X</w:t>
            </w:r>
          </w:p>
        </w:tc>
        <w:tc>
          <w:tcPr>
            <w:tcW w:w="1059" w:type="dxa"/>
          </w:tcPr>
          <w:p w14:paraId="04FF810A" w14:textId="77777777" w:rsidR="00A35CF2" w:rsidRPr="00D82A73" w:rsidRDefault="00A35CF2" w:rsidP="00177141">
            <w:pPr>
              <w:jc w:val="center"/>
            </w:pPr>
          </w:p>
        </w:tc>
        <w:tc>
          <w:tcPr>
            <w:tcW w:w="851" w:type="dxa"/>
          </w:tcPr>
          <w:p w14:paraId="5906204B" w14:textId="77777777" w:rsidR="00A35CF2" w:rsidRPr="00D82A73" w:rsidRDefault="00A35CF2" w:rsidP="00177141">
            <w:pPr>
              <w:jc w:val="center"/>
            </w:pPr>
          </w:p>
        </w:tc>
        <w:tc>
          <w:tcPr>
            <w:tcW w:w="850" w:type="dxa"/>
          </w:tcPr>
          <w:p w14:paraId="5B11B7E8" w14:textId="77777777" w:rsidR="00A35CF2" w:rsidRPr="00D82A73" w:rsidRDefault="00A35CF2" w:rsidP="00177141">
            <w:pPr>
              <w:jc w:val="center"/>
            </w:pPr>
          </w:p>
        </w:tc>
        <w:tc>
          <w:tcPr>
            <w:tcW w:w="993" w:type="dxa"/>
          </w:tcPr>
          <w:p w14:paraId="51C9373E" w14:textId="77777777" w:rsidR="00A35CF2" w:rsidRPr="00D82A73" w:rsidRDefault="00A35CF2" w:rsidP="00177141">
            <w:pPr>
              <w:jc w:val="center"/>
            </w:pPr>
          </w:p>
        </w:tc>
        <w:tc>
          <w:tcPr>
            <w:tcW w:w="1134" w:type="dxa"/>
          </w:tcPr>
          <w:p w14:paraId="2F5917F2" w14:textId="77777777" w:rsidR="00A35CF2" w:rsidRPr="00D82A73" w:rsidRDefault="00A35CF2" w:rsidP="00177141">
            <w:pPr>
              <w:jc w:val="center"/>
            </w:pPr>
            <w:r w:rsidRPr="00D82A73">
              <w:t>X</w:t>
            </w:r>
          </w:p>
        </w:tc>
        <w:tc>
          <w:tcPr>
            <w:tcW w:w="850" w:type="dxa"/>
          </w:tcPr>
          <w:p w14:paraId="07F87144" w14:textId="77777777" w:rsidR="00A35CF2" w:rsidRPr="00D82A73" w:rsidRDefault="00A35CF2" w:rsidP="00177141">
            <w:pPr>
              <w:jc w:val="center"/>
            </w:pPr>
          </w:p>
        </w:tc>
        <w:tc>
          <w:tcPr>
            <w:tcW w:w="709" w:type="dxa"/>
          </w:tcPr>
          <w:p w14:paraId="611DE2B7" w14:textId="77777777" w:rsidR="00A35CF2" w:rsidRPr="00D82A73" w:rsidRDefault="00A35CF2" w:rsidP="00177141">
            <w:pPr>
              <w:jc w:val="center"/>
            </w:pPr>
          </w:p>
        </w:tc>
      </w:tr>
    </w:tbl>
    <w:p w14:paraId="65A20B17" w14:textId="77777777" w:rsidR="00A35CF2" w:rsidRPr="00D82A73" w:rsidRDefault="00A35CF2" w:rsidP="00A35CF2"/>
    <w:p w14:paraId="14906A5E" w14:textId="77777777" w:rsidR="00A35CF2" w:rsidRPr="00D82A73" w:rsidRDefault="00A35CF2" w:rsidP="00A35CF2">
      <w:pPr>
        <w:rPr>
          <w:i/>
        </w:rPr>
      </w:pPr>
    </w:p>
    <w:p w14:paraId="034D590A" w14:textId="77777777" w:rsidR="00A35CF2" w:rsidRDefault="00A35CF2" w:rsidP="00A35CF2">
      <w:r>
        <w:br w:type="page"/>
      </w: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42F98E57" w14:textId="77777777" w:rsidTr="00177141">
        <w:trPr>
          <w:cantSplit/>
          <w:trHeight w:val="376"/>
        </w:trPr>
        <w:tc>
          <w:tcPr>
            <w:tcW w:w="2545" w:type="dxa"/>
            <w:gridSpan w:val="2"/>
            <w:vMerge w:val="restart"/>
            <w:shd w:val="pct25" w:color="auto" w:fill="auto"/>
          </w:tcPr>
          <w:p w14:paraId="495D93A6" w14:textId="77777777" w:rsidR="00A35CF2" w:rsidRPr="00D82A73" w:rsidRDefault="00A35CF2" w:rsidP="00177141">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25F617EF" w14:textId="77777777" w:rsidR="00A35CF2" w:rsidRPr="00D82A73" w:rsidRDefault="00A35CF2" w:rsidP="00177141">
            <w:r w:rsidRPr="00D82A73">
              <w:t>Beskrivning</w:t>
            </w:r>
          </w:p>
        </w:tc>
        <w:tc>
          <w:tcPr>
            <w:tcW w:w="1140" w:type="dxa"/>
            <w:vMerge w:val="restart"/>
            <w:shd w:val="pct25" w:color="auto" w:fill="auto"/>
          </w:tcPr>
          <w:p w14:paraId="6D00E105"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55C57BAB" w14:textId="77777777" w:rsidR="00A35CF2" w:rsidRPr="00D82A73" w:rsidRDefault="00A35CF2" w:rsidP="00177141">
            <w:r w:rsidRPr="00D82A73">
              <w:t>Mult</w:t>
            </w:r>
          </w:p>
        </w:tc>
        <w:tc>
          <w:tcPr>
            <w:tcW w:w="1800" w:type="dxa"/>
            <w:vMerge w:val="restart"/>
            <w:shd w:val="pct25" w:color="auto" w:fill="auto"/>
          </w:tcPr>
          <w:p w14:paraId="14263CE5"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9FAD4A4"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46BC5AF0"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18CB2DA3" w14:textId="77777777" w:rsidTr="00177141">
        <w:trPr>
          <w:cantSplit/>
          <w:trHeight w:val="375"/>
        </w:trPr>
        <w:tc>
          <w:tcPr>
            <w:tcW w:w="2545" w:type="dxa"/>
            <w:gridSpan w:val="2"/>
            <w:vMerge/>
            <w:shd w:val="pct25" w:color="auto" w:fill="auto"/>
          </w:tcPr>
          <w:p w14:paraId="7AD681AF" w14:textId="77777777" w:rsidR="00A35CF2" w:rsidRPr="00D82A73" w:rsidRDefault="00A35CF2" w:rsidP="00177141"/>
        </w:tc>
        <w:tc>
          <w:tcPr>
            <w:tcW w:w="3410" w:type="dxa"/>
            <w:vMerge/>
            <w:shd w:val="pct25" w:color="auto" w:fill="auto"/>
          </w:tcPr>
          <w:p w14:paraId="123A0DDD" w14:textId="77777777" w:rsidR="00A35CF2" w:rsidRPr="00D82A73" w:rsidRDefault="00A35CF2" w:rsidP="00177141"/>
        </w:tc>
        <w:tc>
          <w:tcPr>
            <w:tcW w:w="1140" w:type="dxa"/>
            <w:vMerge/>
            <w:shd w:val="pct25" w:color="auto" w:fill="auto"/>
          </w:tcPr>
          <w:p w14:paraId="5832915A" w14:textId="77777777" w:rsidR="00A35CF2" w:rsidRPr="00D82A73" w:rsidRDefault="00A35CF2" w:rsidP="00177141"/>
        </w:tc>
        <w:tc>
          <w:tcPr>
            <w:tcW w:w="720" w:type="dxa"/>
            <w:vMerge/>
            <w:shd w:val="pct25" w:color="auto" w:fill="auto"/>
          </w:tcPr>
          <w:p w14:paraId="26FF2122" w14:textId="77777777" w:rsidR="00A35CF2" w:rsidRPr="00D82A73" w:rsidRDefault="00A35CF2" w:rsidP="00177141"/>
        </w:tc>
        <w:tc>
          <w:tcPr>
            <w:tcW w:w="1800" w:type="dxa"/>
            <w:vMerge/>
            <w:shd w:val="pct25" w:color="auto" w:fill="auto"/>
          </w:tcPr>
          <w:p w14:paraId="24A6DD5C" w14:textId="77777777" w:rsidR="00A35CF2" w:rsidRPr="00D82A73" w:rsidRDefault="00A35CF2" w:rsidP="00177141"/>
        </w:tc>
        <w:tc>
          <w:tcPr>
            <w:tcW w:w="1920" w:type="dxa"/>
            <w:vMerge/>
            <w:shd w:val="pct25" w:color="auto" w:fill="auto"/>
          </w:tcPr>
          <w:p w14:paraId="3086DB41" w14:textId="77777777" w:rsidR="00A35CF2" w:rsidRPr="00D82A73" w:rsidRDefault="00A35CF2" w:rsidP="00177141"/>
        </w:tc>
        <w:tc>
          <w:tcPr>
            <w:tcW w:w="1200" w:type="dxa"/>
            <w:tcBorders>
              <w:bottom w:val="single" w:sz="4" w:space="0" w:color="auto"/>
            </w:tcBorders>
            <w:shd w:val="pct25" w:color="auto" w:fill="auto"/>
          </w:tcPr>
          <w:p w14:paraId="4096155E"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8BE9F4C"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3F212E2"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733FB71" w14:textId="77777777" w:rsidTr="00177141">
        <w:trPr>
          <w:trHeight w:val="217"/>
        </w:trPr>
        <w:tc>
          <w:tcPr>
            <w:tcW w:w="2545" w:type="dxa"/>
            <w:gridSpan w:val="2"/>
          </w:tcPr>
          <w:p w14:paraId="45A28F45" w14:textId="77777777" w:rsidR="00A35CF2" w:rsidRPr="00D82A73" w:rsidRDefault="00A35CF2" w:rsidP="00177141">
            <w:pPr>
              <w:rPr>
                <w:rFonts w:eastAsia="Arial Unicode MS"/>
              </w:rPr>
            </w:pPr>
            <w:r w:rsidRPr="00D82A73">
              <w:rPr>
                <w:rFonts w:eastAsia="Arial Unicode MS"/>
              </w:rPr>
              <w:t>(event)</w:t>
            </w:r>
          </w:p>
        </w:tc>
        <w:tc>
          <w:tcPr>
            <w:tcW w:w="3410" w:type="dxa"/>
          </w:tcPr>
          <w:p w14:paraId="085F27BB" w14:textId="77777777" w:rsidR="00A35CF2" w:rsidRPr="00D82A73" w:rsidRDefault="00A35CF2" w:rsidP="00177141">
            <w:pPr>
              <w:rPr>
                <w:rFonts w:eastAsia="Arial Unicode MS"/>
              </w:rPr>
            </w:pPr>
            <w:r w:rsidRPr="00D82A73">
              <w:rPr>
                <w:rFonts w:eastAsia="Arial Unicode MS"/>
              </w:rPr>
              <w:t xml:space="preserve">Valideringshändelse. </w:t>
            </w:r>
          </w:p>
          <w:p w14:paraId="4583E65C" w14:textId="77777777" w:rsidR="00A35CF2" w:rsidRPr="00D82A73" w:rsidRDefault="00A35CF2" w:rsidP="00177141">
            <w:pPr>
              <w:rPr>
                <w:rFonts w:eastAsia="Arial Unicode MS"/>
              </w:rPr>
            </w:pPr>
            <w:r w:rsidRPr="00D82A73">
              <w:rPr>
                <w:rFonts w:eastAsia="Arial Unicode MS"/>
              </w:rPr>
              <w:t>Ex: ”mandatory” indikerar att det finns en valideringstext för ett obligatoriskt fält.</w:t>
            </w:r>
          </w:p>
        </w:tc>
        <w:tc>
          <w:tcPr>
            <w:tcW w:w="1140" w:type="dxa"/>
          </w:tcPr>
          <w:p w14:paraId="70291E74" w14:textId="77777777" w:rsidR="00A35CF2" w:rsidRPr="00D82A73" w:rsidRDefault="00A35CF2" w:rsidP="00177141">
            <w:pPr>
              <w:rPr>
                <w:rFonts w:eastAsia="Arial Unicode MS"/>
              </w:rPr>
            </w:pPr>
            <w:r w:rsidRPr="00D82A73">
              <w:rPr>
                <w:rFonts w:eastAsia="Arial Unicode MS"/>
              </w:rPr>
              <w:t>TXT</w:t>
            </w:r>
          </w:p>
        </w:tc>
        <w:tc>
          <w:tcPr>
            <w:tcW w:w="720" w:type="dxa"/>
          </w:tcPr>
          <w:p w14:paraId="74822978" w14:textId="77777777" w:rsidR="00A35CF2" w:rsidRPr="00D82A73" w:rsidRDefault="00A35CF2" w:rsidP="00177141">
            <w:pPr>
              <w:rPr>
                <w:rFonts w:eastAsia="Arial Unicode MS"/>
              </w:rPr>
            </w:pPr>
            <w:r w:rsidRPr="00D82A73">
              <w:rPr>
                <w:rFonts w:eastAsia="Arial Unicode MS"/>
              </w:rPr>
              <w:t>1..1</w:t>
            </w:r>
          </w:p>
        </w:tc>
        <w:tc>
          <w:tcPr>
            <w:tcW w:w="1800" w:type="dxa"/>
          </w:tcPr>
          <w:p w14:paraId="407DDF00" w14:textId="77777777" w:rsidR="00A35CF2" w:rsidRPr="00D82A73" w:rsidRDefault="00A35CF2" w:rsidP="00177141">
            <w:pPr>
              <w:rPr>
                <w:rFonts w:eastAsia="Arial Unicode MS"/>
              </w:rPr>
            </w:pPr>
            <w:r w:rsidRPr="00D82A73">
              <w:rPr>
                <w:rFonts w:eastAsia="Arial Unicode MS"/>
              </w:rPr>
              <w:t>KV Valideringshändelse</w:t>
            </w:r>
          </w:p>
          <w:p w14:paraId="37E0C6F6" w14:textId="77777777" w:rsidR="00A35CF2" w:rsidRPr="00D82A73" w:rsidRDefault="00A35CF2" w:rsidP="00177141">
            <w:pPr>
              <w:rPr>
                <w:rFonts w:eastAsia="Arial Unicode MS"/>
              </w:rPr>
            </w:pPr>
          </w:p>
        </w:tc>
        <w:tc>
          <w:tcPr>
            <w:tcW w:w="1920" w:type="dxa"/>
          </w:tcPr>
          <w:p w14:paraId="453D9B8A" w14:textId="77777777" w:rsidR="00A35CF2" w:rsidRPr="00D82A73" w:rsidRDefault="00A35CF2" w:rsidP="00177141">
            <w:pPr>
              <w:rPr>
                <w:rFonts w:ascii="Arial" w:eastAsia="Arial Unicode MS" w:hAnsi="Arial"/>
              </w:rPr>
            </w:pPr>
          </w:p>
        </w:tc>
        <w:tc>
          <w:tcPr>
            <w:tcW w:w="1200" w:type="dxa"/>
            <w:shd w:val="clear" w:color="auto" w:fill="auto"/>
          </w:tcPr>
          <w:p w14:paraId="6784E49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3089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AD737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CB9E4F0" w14:textId="77777777" w:rsidTr="00177141">
        <w:trPr>
          <w:trHeight w:val="217"/>
        </w:trPr>
        <w:tc>
          <w:tcPr>
            <w:tcW w:w="2545" w:type="dxa"/>
            <w:gridSpan w:val="2"/>
          </w:tcPr>
          <w:p w14:paraId="0041FC04" w14:textId="77777777" w:rsidR="00A35CF2" w:rsidRPr="00D82A73" w:rsidRDefault="00A35CF2" w:rsidP="00177141">
            <w:pPr>
              <w:rPr>
                <w:rFonts w:eastAsia="Arial Unicode MS"/>
              </w:rPr>
            </w:pPr>
            <w:r w:rsidRPr="00D82A73">
              <w:rPr>
                <w:rFonts w:eastAsia="Arial Unicode MS"/>
              </w:rPr>
              <w:t>(text)</w:t>
            </w:r>
          </w:p>
        </w:tc>
        <w:tc>
          <w:tcPr>
            <w:tcW w:w="3410" w:type="dxa"/>
          </w:tcPr>
          <w:p w14:paraId="7E6DD062" w14:textId="77777777" w:rsidR="00A35CF2" w:rsidRPr="00D82A73" w:rsidRDefault="00A35CF2" w:rsidP="00177141">
            <w:pPr>
              <w:rPr>
                <w:rFonts w:eastAsia="Arial Unicode MS"/>
              </w:rPr>
            </w:pPr>
            <w:r w:rsidRPr="00D82A73">
              <w:rPr>
                <w:rFonts w:eastAsia="Arial Unicode MS"/>
              </w:rPr>
              <w:t>Valideringstext för valideringshändelse..</w:t>
            </w:r>
          </w:p>
          <w:p w14:paraId="55E042E0" w14:textId="77777777" w:rsidR="00A35CF2" w:rsidRPr="00D82A73" w:rsidRDefault="00A35CF2" w:rsidP="00177141">
            <w:pPr>
              <w:rPr>
                <w:rFonts w:eastAsia="Arial Unicode MS"/>
              </w:rPr>
            </w:pPr>
            <w:r w:rsidRPr="00D82A73">
              <w:rPr>
                <w:rFonts w:eastAsia="Arial Unicode MS"/>
              </w:rPr>
              <w:t>Ex: ”Fältet x är obligatoriskt”</w:t>
            </w:r>
          </w:p>
          <w:p w14:paraId="17727C98" w14:textId="77777777" w:rsidR="00A35CF2" w:rsidRPr="00D82A73" w:rsidRDefault="00A35CF2" w:rsidP="00177141">
            <w:pPr>
              <w:rPr>
                <w:rFonts w:eastAsia="Arial Unicode MS"/>
              </w:rPr>
            </w:pPr>
          </w:p>
        </w:tc>
        <w:tc>
          <w:tcPr>
            <w:tcW w:w="1140" w:type="dxa"/>
          </w:tcPr>
          <w:p w14:paraId="1E22984E" w14:textId="77777777" w:rsidR="00A35CF2" w:rsidRPr="00D82A73" w:rsidRDefault="00A35CF2" w:rsidP="00177141">
            <w:pPr>
              <w:rPr>
                <w:rFonts w:eastAsia="Arial Unicode MS"/>
              </w:rPr>
            </w:pPr>
            <w:r w:rsidRPr="00D82A73">
              <w:rPr>
                <w:rFonts w:eastAsia="Arial Unicode MS"/>
              </w:rPr>
              <w:t>TXT</w:t>
            </w:r>
          </w:p>
        </w:tc>
        <w:tc>
          <w:tcPr>
            <w:tcW w:w="720" w:type="dxa"/>
          </w:tcPr>
          <w:p w14:paraId="3039ADF2" w14:textId="77777777" w:rsidR="00A35CF2" w:rsidRPr="00D82A73" w:rsidRDefault="00A35CF2" w:rsidP="00177141">
            <w:pPr>
              <w:rPr>
                <w:rFonts w:eastAsia="Arial Unicode MS"/>
              </w:rPr>
            </w:pPr>
            <w:r w:rsidRPr="00D82A73">
              <w:rPr>
                <w:rFonts w:eastAsia="Arial Unicode MS"/>
              </w:rPr>
              <w:t>1..1</w:t>
            </w:r>
          </w:p>
        </w:tc>
        <w:tc>
          <w:tcPr>
            <w:tcW w:w="1800" w:type="dxa"/>
          </w:tcPr>
          <w:p w14:paraId="2FD2ECF0" w14:textId="77777777" w:rsidR="00A35CF2" w:rsidRPr="00D82A73" w:rsidRDefault="00A35CF2" w:rsidP="00177141">
            <w:pPr>
              <w:rPr>
                <w:rFonts w:eastAsia="Arial Unicode MS"/>
              </w:rPr>
            </w:pPr>
          </w:p>
        </w:tc>
        <w:tc>
          <w:tcPr>
            <w:tcW w:w="1920" w:type="dxa"/>
          </w:tcPr>
          <w:p w14:paraId="49D88CBA" w14:textId="77777777" w:rsidR="00A35CF2" w:rsidRPr="00D82A73" w:rsidRDefault="00A35CF2" w:rsidP="00177141">
            <w:pPr>
              <w:rPr>
                <w:rFonts w:ascii="Arial" w:eastAsia="Arial Unicode MS" w:hAnsi="Arial"/>
              </w:rPr>
            </w:pPr>
          </w:p>
        </w:tc>
        <w:tc>
          <w:tcPr>
            <w:tcW w:w="1200" w:type="dxa"/>
            <w:shd w:val="clear" w:color="auto" w:fill="auto"/>
          </w:tcPr>
          <w:p w14:paraId="139B97B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8CA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2933E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0C09E2E" w14:textId="77777777" w:rsidTr="00177141">
        <w:trPr>
          <w:gridBefore w:val="1"/>
          <w:wBefore w:w="15" w:type="dxa"/>
          <w:trHeight w:val="217"/>
        </w:trPr>
        <w:tc>
          <w:tcPr>
            <w:tcW w:w="7080" w:type="dxa"/>
            <w:gridSpan w:val="3"/>
            <w:shd w:val="pct25" w:color="auto" w:fill="auto"/>
          </w:tcPr>
          <w:p w14:paraId="42909CEF" w14:textId="77777777" w:rsidR="00A35CF2" w:rsidRPr="00D82A73" w:rsidRDefault="00A35CF2" w:rsidP="00177141">
            <w:r w:rsidRPr="00D82A73">
              <w:t>Associationer</w:t>
            </w:r>
          </w:p>
        </w:tc>
        <w:tc>
          <w:tcPr>
            <w:tcW w:w="7880" w:type="dxa"/>
            <w:gridSpan w:val="6"/>
            <w:shd w:val="pct25" w:color="auto" w:fill="auto"/>
          </w:tcPr>
          <w:p w14:paraId="40E15D2F" w14:textId="77777777" w:rsidR="00A35CF2" w:rsidRPr="00D82A73" w:rsidRDefault="00A35CF2" w:rsidP="00177141">
            <w:pPr>
              <w:rPr>
                <w:rFonts w:eastAsia="Arial Unicode MS"/>
              </w:rPr>
            </w:pPr>
            <w:r w:rsidRPr="00D82A73">
              <w:t>Beslutsregel</w:t>
            </w:r>
          </w:p>
        </w:tc>
      </w:tr>
      <w:tr w:rsidR="00A35CF2" w:rsidRPr="00D82A73" w14:paraId="1D13A698" w14:textId="77777777" w:rsidTr="00177141">
        <w:trPr>
          <w:gridBefore w:val="1"/>
          <w:wBefore w:w="15" w:type="dxa"/>
          <w:trHeight w:val="217"/>
        </w:trPr>
        <w:tc>
          <w:tcPr>
            <w:tcW w:w="7080" w:type="dxa"/>
            <w:gridSpan w:val="3"/>
          </w:tcPr>
          <w:p w14:paraId="188116D7" w14:textId="77777777" w:rsidR="00A35CF2" w:rsidRPr="00D82A73" w:rsidRDefault="00A35CF2" w:rsidP="00177141">
            <w:pPr>
              <w:rPr>
                <w:rFonts w:ascii="Arial" w:eastAsia="Arial Unicode MS" w:hAnsi="Arial"/>
                <w:color w:val="000000"/>
              </w:rPr>
            </w:pPr>
          </w:p>
        </w:tc>
        <w:tc>
          <w:tcPr>
            <w:tcW w:w="7880" w:type="dxa"/>
            <w:gridSpan w:val="6"/>
          </w:tcPr>
          <w:p w14:paraId="2B55FE90" w14:textId="77777777" w:rsidR="00A35CF2" w:rsidRPr="00D82A73" w:rsidRDefault="00A35CF2" w:rsidP="00177141">
            <w:pPr>
              <w:rPr>
                <w:rFonts w:ascii="Arial" w:eastAsia="Arial Unicode MS" w:hAnsi="Arial"/>
                <w:color w:val="000000"/>
              </w:rPr>
            </w:pPr>
          </w:p>
        </w:tc>
      </w:tr>
      <w:tr w:rsidR="00A35CF2" w:rsidRPr="00D82A73" w14:paraId="477E83A9" w14:textId="77777777" w:rsidTr="00177141">
        <w:trPr>
          <w:gridBefore w:val="1"/>
          <w:wBefore w:w="15" w:type="dxa"/>
          <w:trHeight w:val="217"/>
        </w:trPr>
        <w:tc>
          <w:tcPr>
            <w:tcW w:w="7080" w:type="dxa"/>
            <w:gridSpan w:val="3"/>
          </w:tcPr>
          <w:p w14:paraId="15EAC540" w14:textId="77777777" w:rsidR="00A35CF2" w:rsidRPr="00D82A73" w:rsidRDefault="00A35CF2" w:rsidP="00177141">
            <w:pPr>
              <w:rPr>
                <w:rFonts w:ascii="Arial" w:eastAsia="Arial Unicode MS" w:hAnsi="Arial"/>
                <w:color w:val="000000"/>
              </w:rPr>
            </w:pPr>
          </w:p>
        </w:tc>
        <w:tc>
          <w:tcPr>
            <w:tcW w:w="7880" w:type="dxa"/>
            <w:gridSpan w:val="6"/>
          </w:tcPr>
          <w:p w14:paraId="6A9DEC48" w14:textId="77777777" w:rsidR="00A35CF2" w:rsidRPr="00D82A73" w:rsidRDefault="00A35CF2" w:rsidP="00177141">
            <w:pPr>
              <w:rPr>
                <w:rFonts w:ascii="Arial" w:eastAsia="Arial Unicode MS" w:hAnsi="Arial"/>
                <w:color w:val="000000"/>
              </w:rPr>
            </w:pPr>
          </w:p>
        </w:tc>
      </w:tr>
    </w:tbl>
    <w:p w14:paraId="5B8DCDC0" w14:textId="77777777" w:rsidR="00A35CF2" w:rsidRPr="00D82A73" w:rsidRDefault="00A35CF2" w:rsidP="00A35CF2"/>
    <w:p w14:paraId="6A1B130B" w14:textId="77777777" w:rsidR="00A35CF2" w:rsidRPr="00D82A73" w:rsidRDefault="00A35CF2" w:rsidP="00A35CF2"/>
    <w:p w14:paraId="2BB67419" w14:textId="77777777" w:rsidR="00A35CF2" w:rsidRDefault="00A35CF2" w:rsidP="00A35CF2">
      <w:pPr>
        <w:spacing w:line="240" w:lineRule="auto"/>
        <w:rPr>
          <w:rFonts w:eastAsia="Times New Roman"/>
          <w:bCs/>
          <w:sz w:val="24"/>
          <w:szCs w:val="26"/>
        </w:rPr>
      </w:pPr>
      <w:bookmarkStart w:id="2596" w:name="_Toc138576302"/>
      <w:bookmarkStart w:id="2597" w:name="_Toc193243795"/>
      <w:bookmarkStart w:id="2598" w:name="_Toc220986057"/>
      <w:bookmarkStart w:id="2599" w:name="_Toc386458100"/>
      <w:r>
        <w:br w:type="page"/>
      </w:r>
    </w:p>
    <w:p w14:paraId="1190BA87" w14:textId="77777777" w:rsidR="00A35CF2" w:rsidRPr="00E91314" w:rsidRDefault="00A35CF2" w:rsidP="00A35CF2">
      <w:pPr>
        <w:pStyle w:val="Heading2"/>
      </w:pPr>
      <w:bookmarkStart w:id="2600" w:name="_Toc391636718"/>
      <w:bookmarkStart w:id="2601" w:name="_Toc397585097"/>
      <w:r w:rsidRPr="00E91314">
        <w:lastRenderedPageBreak/>
        <w:t>Terminologier, kodverk</w:t>
      </w:r>
      <w:bookmarkEnd w:id="2596"/>
      <w:r w:rsidRPr="00E91314">
        <w:t xml:space="preserve"> och identifierare (</w:t>
      </w:r>
      <w:r w:rsidRPr="00E91314">
        <w:rPr>
          <w:sz w:val="26"/>
        </w:rPr>
        <w:t>t/k/i)</w:t>
      </w:r>
      <w:bookmarkEnd w:id="2597"/>
      <w:bookmarkEnd w:id="2598"/>
      <w:bookmarkEnd w:id="2599"/>
      <w:bookmarkEnd w:id="2600"/>
      <w:bookmarkEnd w:id="2601"/>
    </w:p>
    <w:p w14:paraId="78507F8B" w14:textId="77777777" w:rsidR="00A35CF2" w:rsidRPr="00E91314" w:rsidRDefault="00A35CF2" w:rsidP="00A35CF2">
      <w:pPr>
        <w:rPr>
          <w:i/>
        </w:rPr>
      </w:pPr>
      <w:r w:rsidRPr="00E91314">
        <w:t>Terminologier, kodverk och indentifikationssystem som hanteras i informationsutbytet inom formulärtjänst.</w:t>
      </w:r>
    </w:p>
    <w:tbl>
      <w:tblPr>
        <w:tblW w:w="6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902"/>
        <w:gridCol w:w="2824"/>
        <w:gridCol w:w="2541"/>
        <w:gridCol w:w="1418"/>
        <w:gridCol w:w="956"/>
        <w:gridCol w:w="1860"/>
        <w:gridCol w:w="1800"/>
        <w:gridCol w:w="969"/>
        <w:gridCol w:w="1418"/>
      </w:tblGrid>
      <w:tr w:rsidR="00A35CF2" w:rsidRPr="00E91314" w14:paraId="1BB460ED" w14:textId="77777777" w:rsidTr="00177141">
        <w:trPr>
          <w:tblHeader/>
        </w:trPr>
        <w:tc>
          <w:tcPr>
            <w:tcW w:w="606" w:type="pct"/>
            <w:shd w:val="clear" w:color="auto" w:fill="C0C0C0"/>
          </w:tcPr>
          <w:p w14:paraId="4339E1AB" w14:textId="77777777" w:rsidR="00A35CF2" w:rsidRPr="00E91314" w:rsidRDefault="00A35CF2" w:rsidP="00177141">
            <w:r w:rsidRPr="00E91314">
              <w:t>Namn</w:t>
            </w:r>
          </w:p>
        </w:tc>
        <w:tc>
          <w:tcPr>
            <w:tcW w:w="900" w:type="pct"/>
            <w:shd w:val="clear" w:color="auto" w:fill="C0C0C0"/>
          </w:tcPr>
          <w:p w14:paraId="1E9345CC" w14:textId="77777777" w:rsidR="00A35CF2" w:rsidRPr="00E91314" w:rsidRDefault="00A35CF2" w:rsidP="00177141">
            <w:r w:rsidRPr="00E91314">
              <w:t>Syfte</w:t>
            </w:r>
          </w:p>
        </w:tc>
        <w:tc>
          <w:tcPr>
            <w:tcW w:w="810" w:type="pct"/>
            <w:shd w:val="clear" w:color="auto" w:fill="C0C0C0"/>
          </w:tcPr>
          <w:p w14:paraId="12E97370" w14:textId="77777777" w:rsidR="00A35CF2" w:rsidRPr="00E91314" w:rsidRDefault="00A35CF2" w:rsidP="00177141">
            <w:r w:rsidRPr="00E91314">
              <w:t>Innehåll. språk</w:t>
            </w:r>
          </w:p>
        </w:tc>
        <w:tc>
          <w:tcPr>
            <w:tcW w:w="452" w:type="pct"/>
            <w:shd w:val="clear" w:color="auto" w:fill="C0C0C0"/>
          </w:tcPr>
          <w:p w14:paraId="20FE3860" w14:textId="77777777" w:rsidR="00A35CF2" w:rsidRPr="00E91314" w:rsidRDefault="00A35CF2" w:rsidP="00177141">
            <w:r w:rsidRPr="00E91314">
              <w:t>Föreskrift, standard, internationellt kodverk</w:t>
            </w:r>
          </w:p>
        </w:tc>
        <w:tc>
          <w:tcPr>
            <w:tcW w:w="305" w:type="pct"/>
            <w:shd w:val="clear" w:color="auto" w:fill="C0C0C0"/>
          </w:tcPr>
          <w:p w14:paraId="53C5868D" w14:textId="77777777" w:rsidR="00A35CF2" w:rsidRPr="00E91314" w:rsidRDefault="00A35CF2" w:rsidP="00177141">
            <w:r w:rsidRPr="00E91314">
              <w:t>Fastställt av</w:t>
            </w:r>
          </w:p>
        </w:tc>
        <w:tc>
          <w:tcPr>
            <w:tcW w:w="593" w:type="pct"/>
            <w:shd w:val="clear" w:color="auto" w:fill="C0C0C0"/>
          </w:tcPr>
          <w:p w14:paraId="5BC7BA98" w14:textId="77777777" w:rsidR="00A35CF2" w:rsidRPr="00E91314" w:rsidRDefault="00A35CF2" w:rsidP="00177141">
            <w:r w:rsidRPr="00E91314">
              <w:t>OID-nummer och ägaren av OID-numret</w:t>
            </w:r>
          </w:p>
        </w:tc>
        <w:tc>
          <w:tcPr>
            <w:tcW w:w="574" w:type="pct"/>
            <w:shd w:val="clear" w:color="auto" w:fill="C0C0C0"/>
          </w:tcPr>
          <w:p w14:paraId="184E3E3A" w14:textId="77777777" w:rsidR="00A35CF2" w:rsidRPr="00E91314" w:rsidRDefault="00A35CF2" w:rsidP="00177141">
            <w:r w:rsidRPr="00E91314">
              <w:t xml:space="preserve">Ägare/förvaltare, länkar och revideringsprocess </w:t>
            </w:r>
          </w:p>
        </w:tc>
        <w:tc>
          <w:tcPr>
            <w:tcW w:w="309" w:type="pct"/>
            <w:shd w:val="clear" w:color="auto" w:fill="C0C0C0"/>
          </w:tcPr>
          <w:p w14:paraId="0CB5E4DB" w14:textId="77777777" w:rsidR="00A35CF2" w:rsidRPr="00E91314" w:rsidRDefault="00A35CF2" w:rsidP="00177141">
            <w:r w:rsidRPr="00E91314">
              <w:t>Återfinns i Klass / attribut</w:t>
            </w:r>
          </w:p>
        </w:tc>
        <w:tc>
          <w:tcPr>
            <w:tcW w:w="452" w:type="pct"/>
            <w:shd w:val="clear" w:color="auto" w:fill="C0C0C0"/>
          </w:tcPr>
          <w:p w14:paraId="3919585C" w14:textId="77777777" w:rsidR="00A35CF2" w:rsidRPr="00E91314" w:rsidRDefault="00A35CF2" w:rsidP="00177141">
            <w:r w:rsidRPr="00E91314">
              <w:t>Ev begränsningar</w:t>
            </w:r>
          </w:p>
          <w:p w14:paraId="1C5FA11C" w14:textId="77777777" w:rsidR="00A35CF2" w:rsidRPr="00E91314" w:rsidRDefault="00A35CF2" w:rsidP="00177141"/>
        </w:tc>
      </w:tr>
      <w:tr w:rsidR="00A35CF2" w:rsidRPr="00E91314" w14:paraId="424BD11B" w14:textId="77777777" w:rsidTr="00177141">
        <w:tc>
          <w:tcPr>
            <w:tcW w:w="606" w:type="pct"/>
            <w:vAlign w:val="center"/>
          </w:tcPr>
          <w:p w14:paraId="71F72EF3" w14:textId="77777777" w:rsidR="00A35CF2" w:rsidRPr="00E91314" w:rsidRDefault="00A35CF2" w:rsidP="00177141">
            <w:r w:rsidRPr="00E91314">
              <w:t>KV Formulärkategori</w:t>
            </w:r>
          </w:p>
        </w:tc>
        <w:tc>
          <w:tcPr>
            <w:tcW w:w="900" w:type="pct"/>
            <w:vAlign w:val="center"/>
          </w:tcPr>
          <w:p w14:paraId="32D10BBA" w14:textId="77777777" w:rsidR="00A35CF2" w:rsidRPr="00E91314" w:rsidRDefault="00A35CF2" w:rsidP="00177141">
            <w:r w:rsidRPr="00E91314">
              <w:t>Kodverk för formulärkategori</w:t>
            </w:r>
          </w:p>
          <w:p w14:paraId="18BBA455" w14:textId="77777777" w:rsidR="00A35CF2" w:rsidRPr="00E91314" w:rsidRDefault="00A35CF2" w:rsidP="00177141"/>
        </w:tc>
        <w:tc>
          <w:tcPr>
            <w:tcW w:w="810" w:type="pct"/>
            <w:vAlign w:val="center"/>
          </w:tcPr>
          <w:p w14:paraId="719C0879" w14:textId="77777777" w:rsidR="00A35CF2" w:rsidRPr="00E91314" w:rsidRDefault="00A35CF2" w:rsidP="00177141">
            <w:r w:rsidRPr="00E91314">
              <w:t>Kodverk saknas</w:t>
            </w:r>
          </w:p>
          <w:p w14:paraId="09FE019F" w14:textId="77777777" w:rsidR="00A35CF2" w:rsidRPr="00E91314" w:rsidRDefault="00A35CF2" w:rsidP="00177141"/>
          <w:p w14:paraId="7090E762" w14:textId="77777777" w:rsidR="00A35CF2" w:rsidRPr="00E91314" w:rsidRDefault="00A35CF2" w:rsidP="00177141">
            <w:r w:rsidRPr="00E91314">
              <w:t>Exempel</w:t>
            </w:r>
          </w:p>
          <w:p w14:paraId="02098468" w14:textId="77777777" w:rsidR="00A35CF2" w:rsidRPr="00E91314" w:rsidRDefault="00A35CF2" w:rsidP="00177141">
            <w:r w:rsidRPr="00E91314">
              <w:t>Anmälan</w:t>
            </w:r>
          </w:p>
          <w:p w14:paraId="4229292D" w14:textId="77777777" w:rsidR="00A35CF2" w:rsidRPr="00E91314" w:rsidRDefault="00A35CF2" w:rsidP="00177141">
            <w:r w:rsidRPr="00E91314">
              <w:t>Registrering</w:t>
            </w:r>
          </w:p>
          <w:p w14:paraId="401D814F" w14:textId="77777777" w:rsidR="00A35CF2" w:rsidRPr="00E91314" w:rsidRDefault="00A35CF2" w:rsidP="00177141">
            <w:r w:rsidRPr="00E91314">
              <w:t>Deklaration</w:t>
            </w:r>
          </w:p>
        </w:tc>
        <w:tc>
          <w:tcPr>
            <w:tcW w:w="452" w:type="pct"/>
          </w:tcPr>
          <w:p w14:paraId="46F69C00" w14:textId="77777777" w:rsidR="00A35CF2" w:rsidRPr="00E91314" w:rsidRDefault="00A35CF2" w:rsidP="00177141"/>
        </w:tc>
        <w:tc>
          <w:tcPr>
            <w:tcW w:w="305" w:type="pct"/>
          </w:tcPr>
          <w:p w14:paraId="7DCB7FD7" w14:textId="77777777" w:rsidR="00A35CF2" w:rsidRPr="00E91314" w:rsidRDefault="00A35CF2" w:rsidP="00177141"/>
        </w:tc>
        <w:tc>
          <w:tcPr>
            <w:tcW w:w="593" w:type="pct"/>
          </w:tcPr>
          <w:p w14:paraId="02F46521" w14:textId="77777777" w:rsidR="00A35CF2" w:rsidRPr="00E91314" w:rsidRDefault="00A35CF2" w:rsidP="00177141"/>
        </w:tc>
        <w:tc>
          <w:tcPr>
            <w:tcW w:w="574" w:type="pct"/>
          </w:tcPr>
          <w:p w14:paraId="74D84694" w14:textId="77777777" w:rsidR="00A35CF2" w:rsidRPr="00E91314" w:rsidRDefault="00A35CF2" w:rsidP="00177141"/>
        </w:tc>
        <w:tc>
          <w:tcPr>
            <w:tcW w:w="309" w:type="pct"/>
          </w:tcPr>
          <w:p w14:paraId="28188053" w14:textId="77777777" w:rsidR="00A35CF2" w:rsidRPr="00E91314" w:rsidRDefault="00A35CF2" w:rsidP="00177141"/>
        </w:tc>
        <w:tc>
          <w:tcPr>
            <w:tcW w:w="452" w:type="pct"/>
          </w:tcPr>
          <w:p w14:paraId="4EFFB190" w14:textId="77777777" w:rsidR="00A35CF2" w:rsidRPr="00E91314" w:rsidRDefault="00A35CF2" w:rsidP="00177141"/>
        </w:tc>
      </w:tr>
      <w:tr w:rsidR="00A35CF2" w:rsidRPr="00E91314" w14:paraId="122B75DD" w14:textId="77777777" w:rsidTr="00177141">
        <w:tc>
          <w:tcPr>
            <w:tcW w:w="606" w:type="pct"/>
            <w:vAlign w:val="center"/>
          </w:tcPr>
          <w:p w14:paraId="71A1D2F2" w14:textId="77777777" w:rsidR="00A35CF2" w:rsidRPr="00E91314" w:rsidRDefault="00A35CF2" w:rsidP="00177141">
            <w:r w:rsidRPr="00E91314">
              <w:t>KV Malltyp</w:t>
            </w:r>
          </w:p>
        </w:tc>
        <w:tc>
          <w:tcPr>
            <w:tcW w:w="900" w:type="pct"/>
            <w:vAlign w:val="center"/>
          </w:tcPr>
          <w:p w14:paraId="68267B75" w14:textId="77777777" w:rsidR="00A35CF2" w:rsidRPr="00E91314" w:rsidRDefault="00A35CF2" w:rsidP="00177141">
            <w:r w:rsidRPr="00E91314">
              <w:t>Kodverk för malltyp</w:t>
            </w:r>
          </w:p>
        </w:tc>
        <w:tc>
          <w:tcPr>
            <w:tcW w:w="810" w:type="pct"/>
            <w:vAlign w:val="center"/>
          </w:tcPr>
          <w:p w14:paraId="275B26ED" w14:textId="77777777" w:rsidR="00A35CF2" w:rsidRPr="00E91314" w:rsidRDefault="00A35CF2" w:rsidP="00177141">
            <w:r w:rsidRPr="00E91314">
              <w:t>Kodverk saknas</w:t>
            </w:r>
          </w:p>
          <w:p w14:paraId="6EF10964" w14:textId="77777777" w:rsidR="00A35CF2" w:rsidRPr="00E91314" w:rsidRDefault="00A35CF2" w:rsidP="00177141"/>
          <w:p w14:paraId="3002437B" w14:textId="77777777" w:rsidR="00A35CF2" w:rsidRPr="00E91314" w:rsidRDefault="00A35CF2" w:rsidP="00177141">
            <w:r w:rsidRPr="00E91314">
              <w:t>Exempel</w:t>
            </w:r>
          </w:p>
          <w:p w14:paraId="61E38CCA" w14:textId="77777777" w:rsidR="00A35CF2" w:rsidRPr="00E91314" w:rsidRDefault="00A35CF2" w:rsidP="00177141">
            <w:r w:rsidRPr="00E91314">
              <w:t>Mödrahälsovårdsjournal 1 - MHV1</w:t>
            </w:r>
          </w:p>
        </w:tc>
        <w:tc>
          <w:tcPr>
            <w:tcW w:w="452" w:type="pct"/>
          </w:tcPr>
          <w:p w14:paraId="719D09AE" w14:textId="77777777" w:rsidR="00A35CF2" w:rsidRPr="00E91314" w:rsidRDefault="00A35CF2" w:rsidP="00177141"/>
        </w:tc>
        <w:tc>
          <w:tcPr>
            <w:tcW w:w="305" w:type="pct"/>
          </w:tcPr>
          <w:p w14:paraId="3089526C" w14:textId="77777777" w:rsidR="00A35CF2" w:rsidRPr="00E91314" w:rsidRDefault="00A35CF2" w:rsidP="00177141"/>
        </w:tc>
        <w:tc>
          <w:tcPr>
            <w:tcW w:w="593" w:type="pct"/>
          </w:tcPr>
          <w:p w14:paraId="1F2BB69A" w14:textId="77777777" w:rsidR="00A35CF2" w:rsidRPr="00E91314" w:rsidRDefault="00A35CF2" w:rsidP="00177141"/>
        </w:tc>
        <w:tc>
          <w:tcPr>
            <w:tcW w:w="574" w:type="pct"/>
          </w:tcPr>
          <w:p w14:paraId="6B0902B7" w14:textId="77777777" w:rsidR="00A35CF2" w:rsidRPr="00E91314" w:rsidRDefault="00A35CF2" w:rsidP="00177141"/>
        </w:tc>
        <w:tc>
          <w:tcPr>
            <w:tcW w:w="309" w:type="pct"/>
          </w:tcPr>
          <w:p w14:paraId="53BA1F57" w14:textId="77777777" w:rsidR="00A35CF2" w:rsidRPr="00E91314" w:rsidRDefault="00A35CF2" w:rsidP="00177141"/>
        </w:tc>
        <w:tc>
          <w:tcPr>
            <w:tcW w:w="452" w:type="pct"/>
          </w:tcPr>
          <w:p w14:paraId="265125FF" w14:textId="77777777" w:rsidR="00A35CF2" w:rsidRPr="00E91314" w:rsidRDefault="00A35CF2" w:rsidP="00177141"/>
        </w:tc>
      </w:tr>
      <w:tr w:rsidR="00A35CF2" w:rsidRPr="007E0F04" w14:paraId="3226E347" w14:textId="77777777" w:rsidTr="00177141">
        <w:tc>
          <w:tcPr>
            <w:tcW w:w="606" w:type="pct"/>
            <w:vAlign w:val="center"/>
          </w:tcPr>
          <w:p w14:paraId="28556B0A" w14:textId="77777777" w:rsidR="00A35CF2" w:rsidRPr="007E0F04" w:rsidRDefault="00A35CF2" w:rsidP="00177141">
            <w:r w:rsidRPr="007E0F04">
              <w:t>KV Språk</w:t>
            </w:r>
          </w:p>
        </w:tc>
        <w:tc>
          <w:tcPr>
            <w:tcW w:w="900" w:type="pct"/>
            <w:vAlign w:val="center"/>
          </w:tcPr>
          <w:p w14:paraId="6FF82A9C" w14:textId="77777777" w:rsidR="00A35CF2" w:rsidRPr="007E0F04" w:rsidRDefault="00A35CF2" w:rsidP="00177141">
            <w:r w:rsidRPr="007E0F04">
              <w:t>Kodverk för formulärspråk.</w:t>
            </w:r>
          </w:p>
        </w:tc>
        <w:tc>
          <w:tcPr>
            <w:tcW w:w="810" w:type="pct"/>
            <w:vAlign w:val="center"/>
          </w:tcPr>
          <w:p w14:paraId="1E87838E" w14:textId="77777777" w:rsidR="00A35CF2" w:rsidRPr="007E0F04" w:rsidRDefault="00A35CF2" w:rsidP="00177141"/>
        </w:tc>
        <w:tc>
          <w:tcPr>
            <w:tcW w:w="452" w:type="pct"/>
          </w:tcPr>
          <w:p w14:paraId="4FCEB32E" w14:textId="77777777" w:rsidR="00A35CF2" w:rsidRPr="007E0F04" w:rsidRDefault="00A35CF2" w:rsidP="00177141">
            <w:r>
              <w:t>Kv språk</w:t>
            </w:r>
          </w:p>
        </w:tc>
        <w:tc>
          <w:tcPr>
            <w:tcW w:w="305" w:type="pct"/>
          </w:tcPr>
          <w:p w14:paraId="47BCC852" w14:textId="77777777" w:rsidR="00A35CF2" w:rsidRPr="007E0F04" w:rsidRDefault="00A35CF2" w:rsidP="00177141">
            <w:r w:rsidRPr="007E0F04">
              <w:t>CeHis</w:t>
            </w:r>
          </w:p>
        </w:tc>
        <w:tc>
          <w:tcPr>
            <w:tcW w:w="593" w:type="pct"/>
          </w:tcPr>
          <w:p w14:paraId="305DDF1C" w14:textId="77777777" w:rsidR="00A35CF2" w:rsidRPr="007E0F04" w:rsidRDefault="00A35CF2" w:rsidP="00177141">
            <w:pPr>
              <w:rPr>
                <w:szCs w:val="20"/>
              </w:rPr>
            </w:pPr>
            <w:r w:rsidRPr="007E0F04">
              <w:rPr>
                <w:szCs w:val="20"/>
              </w:rPr>
              <w:t>1.2.752.129.2.2.1.9</w:t>
            </w:r>
          </w:p>
          <w:p w14:paraId="1C450F8A" w14:textId="77777777" w:rsidR="00A35CF2" w:rsidRPr="007E0F04" w:rsidRDefault="00A35CF2" w:rsidP="00177141">
            <w:pPr>
              <w:rPr>
                <w:szCs w:val="20"/>
              </w:rPr>
            </w:pPr>
          </w:p>
        </w:tc>
        <w:tc>
          <w:tcPr>
            <w:tcW w:w="574" w:type="pct"/>
          </w:tcPr>
          <w:p w14:paraId="2071D6DC" w14:textId="77777777" w:rsidR="00A35CF2" w:rsidRPr="007E0F04" w:rsidRDefault="00A35CF2" w:rsidP="00177141">
            <w:pPr>
              <w:rPr>
                <w:szCs w:val="20"/>
              </w:rPr>
            </w:pPr>
            <w:r w:rsidRPr="007E0F04">
              <w:rPr>
                <w:szCs w:val="20"/>
              </w:rPr>
              <w:t>Sveriges Kommuner och Landsting</w:t>
            </w:r>
          </w:p>
          <w:p w14:paraId="4A4C7277" w14:textId="77777777" w:rsidR="00A35CF2" w:rsidRPr="007E0F04" w:rsidRDefault="00A35CF2" w:rsidP="00177141">
            <w:pPr>
              <w:rPr>
                <w:szCs w:val="20"/>
              </w:rPr>
            </w:pPr>
          </w:p>
        </w:tc>
        <w:tc>
          <w:tcPr>
            <w:tcW w:w="309" w:type="pct"/>
          </w:tcPr>
          <w:p w14:paraId="71D01013" w14:textId="77777777" w:rsidR="00A35CF2" w:rsidRPr="007E0F04" w:rsidRDefault="00A35CF2" w:rsidP="00177141"/>
        </w:tc>
        <w:tc>
          <w:tcPr>
            <w:tcW w:w="452" w:type="pct"/>
          </w:tcPr>
          <w:p w14:paraId="5605A8BB" w14:textId="77777777" w:rsidR="00A35CF2" w:rsidRPr="007E0F04" w:rsidRDefault="00A35CF2" w:rsidP="00177141"/>
        </w:tc>
      </w:tr>
      <w:tr w:rsidR="00A35CF2" w:rsidRPr="00E91314" w14:paraId="763FD5B3" w14:textId="77777777" w:rsidTr="00177141">
        <w:tc>
          <w:tcPr>
            <w:tcW w:w="606" w:type="pct"/>
            <w:vAlign w:val="center"/>
          </w:tcPr>
          <w:p w14:paraId="18E9F05D" w14:textId="77777777" w:rsidR="00A35CF2" w:rsidRPr="00E91314" w:rsidRDefault="00A35CF2" w:rsidP="00177141">
            <w:r>
              <w:lastRenderedPageBreak/>
              <w:t>KV Inmatnings</w:t>
            </w:r>
            <w:r w:rsidRPr="00E91314">
              <w:t>typ</w:t>
            </w:r>
          </w:p>
        </w:tc>
        <w:tc>
          <w:tcPr>
            <w:tcW w:w="900" w:type="pct"/>
            <w:vAlign w:val="center"/>
          </w:tcPr>
          <w:p w14:paraId="61B6E3E5" w14:textId="77777777" w:rsidR="00A35CF2" w:rsidRPr="00E91314" w:rsidRDefault="00A35CF2" w:rsidP="00177141">
            <w:r w:rsidRPr="00E91314">
              <w:t>Kodverk för inmatningstyp</w:t>
            </w:r>
          </w:p>
        </w:tc>
        <w:tc>
          <w:tcPr>
            <w:tcW w:w="810" w:type="pct"/>
            <w:vAlign w:val="center"/>
          </w:tcPr>
          <w:p w14:paraId="4051A64D" w14:textId="77777777" w:rsidR="00A35CF2" w:rsidRPr="00E91314" w:rsidRDefault="00A35CF2" w:rsidP="00177141">
            <w:r w:rsidRPr="00E91314">
              <w:t>Följande typer stödjs.</w:t>
            </w:r>
          </w:p>
          <w:p w14:paraId="1765B736" w14:textId="77777777" w:rsidR="00A35CF2" w:rsidRPr="00E91314" w:rsidRDefault="00A35CF2" w:rsidP="00177141">
            <w:r w:rsidRPr="00E91314">
              <w:t>Inmatning kan vara av följande huvudtyper:</w:t>
            </w:r>
          </w:p>
          <w:p w14:paraId="343240ED" w14:textId="77777777" w:rsidR="00A35CF2" w:rsidRPr="00E91314" w:rsidRDefault="00A35CF2" w:rsidP="00177141">
            <w:r w:rsidRPr="00E91314">
              <w:t>Enkelvärde</w:t>
            </w:r>
          </w:p>
          <w:p w14:paraId="06F18151" w14:textId="77777777" w:rsidR="00A35CF2" w:rsidRPr="00E91314" w:rsidRDefault="00A35CF2" w:rsidP="00177141">
            <w:r w:rsidRPr="00E91314">
              <w:t>Multivärde</w:t>
            </w:r>
          </w:p>
          <w:p w14:paraId="79FAC342" w14:textId="77777777" w:rsidR="00A35CF2" w:rsidRDefault="00A35CF2" w:rsidP="00177141">
            <w:r w:rsidRPr="00E91314">
              <w:t xml:space="preserve">Fritext </w:t>
            </w:r>
          </w:p>
          <w:p w14:paraId="3975C912" w14:textId="0F812E0F" w:rsidR="004C00DC" w:rsidRPr="00E91314" w:rsidRDefault="004C00DC" w:rsidP="00177141">
            <w:pPr>
              <w:rPr>
                <w:ins w:id="2602" w:author="Jarno Nieminen" w:date="2014-09-04T09:09:00Z"/>
              </w:rPr>
            </w:pPr>
            <w:ins w:id="2603" w:author="Jarno Nieminen" w:date="2014-09-04T09:09:00Z">
              <w:r>
                <w:t>IngetVärde</w:t>
              </w:r>
              <w:r w:rsidR="00171397">
                <w:t xml:space="preserve"> (none)</w:t>
              </w:r>
            </w:ins>
          </w:p>
          <w:p w14:paraId="2421BC14" w14:textId="77777777" w:rsidR="00A35CF2" w:rsidRPr="00E91314" w:rsidRDefault="00A35CF2" w:rsidP="00177141">
            <w:r w:rsidRPr="00E91314">
              <w:t>Exempel på inmatningstyper:</w:t>
            </w:r>
          </w:p>
          <w:p w14:paraId="3D3923E8" w14:textId="77777777" w:rsidR="00A35CF2" w:rsidRPr="00B45D7E" w:rsidRDefault="00A35CF2" w:rsidP="00177141">
            <w:pPr>
              <w:rPr>
                <w:rPrChange w:id="2604" w:author="Jarno Nieminen" w:date="2014-09-04T09:09:00Z">
                  <w:rPr>
                    <w:lang w:val="en-US"/>
                  </w:rPr>
                </w:rPrChange>
              </w:rPr>
            </w:pPr>
            <w:r w:rsidRPr="00B45D7E">
              <w:rPr>
                <w:rPrChange w:id="2605" w:author="Jarno Nieminen" w:date="2014-09-04T09:09:00Z">
                  <w:rPr>
                    <w:lang w:val="en-US"/>
                  </w:rPr>
                </w:rPrChange>
              </w:rPr>
              <w:t>Text</w:t>
            </w:r>
          </w:p>
          <w:p w14:paraId="5423508C" w14:textId="77777777" w:rsidR="00A35CF2" w:rsidRPr="00B45D7E" w:rsidRDefault="00A35CF2" w:rsidP="00177141">
            <w:pPr>
              <w:rPr>
                <w:rPrChange w:id="2606" w:author="Jarno Nieminen" w:date="2014-09-04T09:09:00Z">
                  <w:rPr>
                    <w:lang w:val="en-US"/>
                  </w:rPr>
                </w:rPrChange>
              </w:rPr>
            </w:pPr>
            <w:r w:rsidRPr="00B45D7E">
              <w:rPr>
                <w:rPrChange w:id="2607" w:author="Jarno Nieminen" w:date="2014-09-04T09:09:00Z">
                  <w:rPr>
                    <w:lang w:val="en-US"/>
                  </w:rPr>
                </w:rPrChange>
              </w:rPr>
              <w:t>textarea</w:t>
            </w:r>
          </w:p>
          <w:p w14:paraId="69D5FFD2" w14:textId="77777777" w:rsidR="00A35CF2" w:rsidRPr="00B45D7E" w:rsidRDefault="00A35CF2" w:rsidP="00177141">
            <w:pPr>
              <w:rPr>
                <w:rPrChange w:id="2608" w:author="Jarno Nieminen" w:date="2014-09-04T09:09:00Z">
                  <w:rPr>
                    <w:lang w:val="en-US"/>
                  </w:rPr>
                </w:rPrChange>
              </w:rPr>
            </w:pPr>
            <w:r w:rsidRPr="00B45D7E">
              <w:rPr>
                <w:rPrChange w:id="2609" w:author="Jarno Nieminen" w:date="2014-09-04T09:09:00Z">
                  <w:rPr>
                    <w:lang w:val="en-US"/>
                  </w:rPr>
                </w:rPrChange>
              </w:rPr>
              <w:t>Checkbox</w:t>
            </w:r>
          </w:p>
          <w:p w14:paraId="51C409E2" w14:textId="77777777" w:rsidR="00A35CF2" w:rsidRDefault="00A35CF2" w:rsidP="00177141">
            <w:pPr>
              <w:rPr>
                <w:lang w:val="en-US"/>
              </w:rPr>
            </w:pPr>
            <w:r>
              <w:rPr>
                <w:lang w:val="en-US"/>
              </w:rPr>
              <w:t>Radio</w:t>
            </w:r>
          </w:p>
          <w:p w14:paraId="68BC00D6" w14:textId="77777777" w:rsidR="00A35CF2" w:rsidRDefault="00A35CF2" w:rsidP="00177141">
            <w:pPr>
              <w:rPr>
                <w:lang w:val="en-US"/>
              </w:rPr>
            </w:pPr>
            <w:r>
              <w:rPr>
                <w:lang w:val="en-US"/>
              </w:rPr>
              <w:t>Select</w:t>
            </w:r>
          </w:p>
          <w:p w14:paraId="0F78F480" w14:textId="77777777" w:rsidR="00A35CF2" w:rsidRPr="00E963D8" w:rsidRDefault="00A35CF2" w:rsidP="00177141">
            <w:pPr>
              <w:rPr>
                <w:lang w:val="en-US"/>
              </w:rPr>
            </w:pPr>
            <w:r>
              <w:rPr>
                <w:lang w:val="en-US"/>
              </w:rPr>
              <w:t>SelectMultiple</w:t>
            </w:r>
          </w:p>
          <w:p w14:paraId="2E48956A" w14:textId="77777777" w:rsidR="00A35CF2" w:rsidRPr="00E963D8" w:rsidRDefault="00A35CF2" w:rsidP="00177141">
            <w:pPr>
              <w:rPr>
                <w:lang w:val="en-US"/>
              </w:rPr>
            </w:pPr>
            <w:r w:rsidRPr="00E963D8">
              <w:rPr>
                <w:lang w:val="en-US"/>
              </w:rPr>
              <w:t>Number</w:t>
            </w:r>
          </w:p>
          <w:p w14:paraId="3198BEDA" w14:textId="77777777" w:rsidR="00A35CF2" w:rsidRPr="00E963D8" w:rsidRDefault="00A35CF2" w:rsidP="00177141">
            <w:pPr>
              <w:rPr>
                <w:lang w:val="en-US"/>
              </w:rPr>
            </w:pPr>
            <w:r w:rsidRPr="00E963D8">
              <w:rPr>
                <w:lang w:val="en-US"/>
              </w:rPr>
              <w:t>URL</w:t>
            </w:r>
          </w:p>
          <w:p w14:paraId="4BDE85A4" w14:textId="77777777" w:rsidR="00A35CF2" w:rsidRPr="00E963D8" w:rsidRDefault="00A35CF2" w:rsidP="00177141">
            <w:pPr>
              <w:rPr>
                <w:lang w:val="en-US"/>
              </w:rPr>
            </w:pPr>
            <w:r w:rsidRPr="00E963D8">
              <w:rPr>
                <w:lang w:val="en-US"/>
              </w:rPr>
              <w:t>Date and time</w:t>
            </w:r>
          </w:p>
          <w:p w14:paraId="32B9B341" w14:textId="77777777" w:rsidR="00A35CF2" w:rsidRPr="00E963D8" w:rsidRDefault="00A35CF2" w:rsidP="00177141">
            <w:pPr>
              <w:rPr>
                <w:lang w:val="en-US"/>
              </w:rPr>
            </w:pPr>
            <w:r w:rsidRPr="00E963D8">
              <w:rPr>
                <w:lang w:val="en-US"/>
              </w:rPr>
              <w:lastRenderedPageBreak/>
              <w:t>Date</w:t>
            </w:r>
          </w:p>
          <w:p w14:paraId="191E93D1" w14:textId="77777777" w:rsidR="00A35CF2" w:rsidRPr="00E963D8" w:rsidRDefault="00A35CF2" w:rsidP="00177141">
            <w:pPr>
              <w:rPr>
                <w:lang w:val="en-US"/>
              </w:rPr>
            </w:pPr>
            <w:r w:rsidRPr="00E963D8">
              <w:rPr>
                <w:lang w:val="en-US"/>
              </w:rPr>
              <w:t>Month</w:t>
            </w:r>
          </w:p>
          <w:p w14:paraId="45196C2D" w14:textId="77777777" w:rsidR="00A35CF2" w:rsidRPr="00E963D8" w:rsidRDefault="00A35CF2" w:rsidP="00177141">
            <w:pPr>
              <w:rPr>
                <w:lang w:val="en-US"/>
              </w:rPr>
            </w:pPr>
            <w:r w:rsidRPr="00E963D8">
              <w:rPr>
                <w:lang w:val="en-US"/>
              </w:rPr>
              <w:t>Week</w:t>
            </w:r>
          </w:p>
          <w:p w14:paraId="7B57DD79" w14:textId="77777777" w:rsidR="00A35CF2" w:rsidRPr="00E963D8" w:rsidRDefault="00A35CF2" w:rsidP="00177141">
            <w:pPr>
              <w:rPr>
                <w:lang w:val="en-US"/>
              </w:rPr>
            </w:pPr>
            <w:r w:rsidRPr="00E963D8">
              <w:rPr>
                <w:lang w:val="en-US"/>
              </w:rPr>
              <w:t>Time</w:t>
            </w:r>
          </w:p>
          <w:p w14:paraId="74D87712" w14:textId="77777777" w:rsidR="00A35CF2" w:rsidRPr="00E963D8" w:rsidRDefault="00A35CF2" w:rsidP="00177141">
            <w:pPr>
              <w:rPr>
                <w:lang w:val="en-US"/>
              </w:rPr>
            </w:pPr>
            <w:r w:rsidRPr="00E963D8">
              <w:rPr>
                <w:lang w:val="en-US"/>
              </w:rPr>
              <w:t>Local date and time</w:t>
            </w:r>
          </w:p>
          <w:p w14:paraId="2F5CE128" w14:textId="77777777" w:rsidR="00A35CF2" w:rsidRDefault="00A35CF2" w:rsidP="00177141">
            <w:pPr>
              <w:rPr>
                <w:lang w:val="en-US"/>
              </w:rPr>
            </w:pPr>
            <w:r w:rsidRPr="00E963D8">
              <w:rPr>
                <w:lang w:val="en-US"/>
              </w:rPr>
              <w:t>Range</w:t>
            </w:r>
          </w:p>
          <w:p w14:paraId="19367980" w14:textId="77777777" w:rsidR="00A35CF2" w:rsidRDefault="00A35CF2" w:rsidP="00177141">
            <w:pPr>
              <w:rPr>
                <w:lang w:val="en-US"/>
              </w:rPr>
            </w:pPr>
            <w:r>
              <w:rPr>
                <w:lang w:val="en-US"/>
              </w:rPr>
              <w:t>Image</w:t>
            </w:r>
          </w:p>
          <w:p w14:paraId="59DFDF4B" w14:textId="77777777" w:rsidR="00A35CF2" w:rsidRPr="00754ECA" w:rsidRDefault="00A35CF2" w:rsidP="00177141">
            <w:pPr>
              <w:rPr>
                <w:lang w:val="en-US"/>
              </w:rPr>
            </w:pPr>
            <w:r w:rsidRPr="00754ECA">
              <w:rPr>
                <w:lang w:val="en-US"/>
              </w:rPr>
              <w:t>MatrixText</w:t>
            </w:r>
          </w:p>
          <w:p w14:paraId="7C861822" w14:textId="77777777" w:rsidR="00A35CF2" w:rsidRPr="00754ECA" w:rsidRDefault="00A35CF2" w:rsidP="00177141">
            <w:pPr>
              <w:rPr>
                <w:lang w:val="en-US"/>
              </w:rPr>
            </w:pPr>
            <w:r w:rsidRPr="00754ECA">
              <w:rPr>
                <w:lang w:val="en-US"/>
              </w:rPr>
              <w:t>MatrixRadio</w:t>
            </w:r>
          </w:p>
          <w:p w14:paraId="3F58D307" w14:textId="77777777" w:rsidR="00A35CF2" w:rsidRPr="00754ECA" w:rsidRDefault="00A35CF2" w:rsidP="00177141">
            <w:pPr>
              <w:rPr>
                <w:lang w:val="en-US"/>
              </w:rPr>
            </w:pPr>
            <w:r w:rsidRPr="00754ECA">
              <w:rPr>
                <w:lang w:val="en-US"/>
              </w:rPr>
              <w:t>MatrixCheckbox</w:t>
            </w:r>
          </w:p>
          <w:p w14:paraId="4DA484FD" w14:textId="77777777" w:rsidR="00A35CF2" w:rsidRDefault="00A35CF2" w:rsidP="00177141">
            <w:pPr>
              <w:rPr>
                <w:lang w:val="en-US"/>
              </w:rPr>
            </w:pPr>
            <w:r w:rsidRPr="00754ECA">
              <w:rPr>
                <w:lang w:val="en-US"/>
              </w:rPr>
              <w:t>MatrixMulti</w:t>
            </w:r>
          </w:p>
          <w:p w14:paraId="3B8EC8C2" w14:textId="77777777" w:rsidR="00A35CF2" w:rsidRPr="00875C03" w:rsidRDefault="00A35CF2" w:rsidP="00177141">
            <w:pPr>
              <w:rPr>
                <w:lang w:val="en-US"/>
              </w:rPr>
            </w:pPr>
            <w:r>
              <w:rPr>
                <w:lang w:val="en-US"/>
              </w:rPr>
              <w:t>Scale</w:t>
            </w:r>
          </w:p>
        </w:tc>
        <w:tc>
          <w:tcPr>
            <w:tcW w:w="452" w:type="pct"/>
          </w:tcPr>
          <w:p w14:paraId="6FB89510" w14:textId="77777777" w:rsidR="00A35CF2" w:rsidRPr="00E91314" w:rsidRDefault="00A35CF2" w:rsidP="00177141"/>
        </w:tc>
        <w:tc>
          <w:tcPr>
            <w:tcW w:w="305" w:type="pct"/>
          </w:tcPr>
          <w:p w14:paraId="173B77CF" w14:textId="77777777" w:rsidR="00A35CF2" w:rsidRPr="00E91314" w:rsidRDefault="00A35CF2" w:rsidP="00177141">
            <w:r w:rsidRPr="00E91314">
              <w:t>W3C *</w:t>
            </w:r>
          </w:p>
        </w:tc>
        <w:tc>
          <w:tcPr>
            <w:tcW w:w="593" w:type="pct"/>
          </w:tcPr>
          <w:p w14:paraId="5F6FF060" w14:textId="77777777" w:rsidR="00A35CF2" w:rsidRPr="00E91314" w:rsidRDefault="00A35CF2" w:rsidP="00177141">
            <w:r w:rsidRPr="00E91314">
              <w:t>Version HTML5</w:t>
            </w:r>
          </w:p>
        </w:tc>
        <w:tc>
          <w:tcPr>
            <w:tcW w:w="574" w:type="pct"/>
          </w:tcPr>
          <w:p w14:paraId="64658B35" w14:textId="77777777" w:rsidR="00A35CF2" w:rsidRPr="00E91314" w:rsidRDefault="00A35CF2" w:rsidP="00177141">
            <w:r w:rsidRPr="00E91314">
              <w:t>W3C *</w:t>
            </w:r>
          </w:p>
        </w:tc>
        <w:tc>
          <w:tcPr>
            <w:tcW w:w="309" w:type="pct"/>
          </w:tcPr>
          <w:p w14:paraId="269A6585" w14:textId="77777777" w:rsidR="00A35CF2" w:rsidRPr="00E91314" w:rsidRDefault="00A35CF2" w:rsidP="00177141"/>
        </w:tc>
        <w:tc>
          <w:tcPr>
            <w:tcW w:w="452" w:type="pct"/>
          </w:tcPr>
          <w:p w14:paraId="0C355D10" w14:textId="77777777" w:rsidR="00A35CF2" w:rsidRPr="00E91314" w:rsidRDefault="00A35CF2" w:rsidP="00177141"/>
        </w:tc>
      </w:tr>
      <w:tr w:rsidR="00A35CF2" w:rsidRPr="00E91314" w14:paraId="3286B64A" w14:textId="77777777" w:rsidTr="00177141">
        <w:tc>
          <w:tcPr>
            <w:tcW w:w="606" w:type="pct"/>
            <w:vAlign w:val="center"/>
          </w:tcPr>
          <w:p w14:paraId="09F61849" w14:textId="77777777" w:rsidR="00A35CF2" w:rsidRPr="00E91314" w:rsidRDefault="00A35CF2" w:rsidP="00177141">
            <w:r w:rsidRPr="00E91314">
              <w:lastRenderedPageBreak/>
              <w:t>KV Form Status</w:t>
            </w:r>
          </w:p>
        </w:tc>
        <w:tc>
          <w:tcPr>
            <w:tcW w:w="900" w:type="pct"/>
            <w:vAlign w:val="center"/>
          </w:tcPr>
          <w:p w14:paraId="410E5D7E" w14:textId="77777777" w:rsidR="00A35CF2" w:rsidRPr="00E91314" w:rsidRDefault="00A35CF2" w:rsidP="00177141">
            <w:r>
              <w:t>Kodverk för formuläret</w:t>
            </w:r>
            <w:r w:rsidRPr="00E91314">
              <w:t>s</w:t>
            </w:r>
            <w:r>
              <w:t xml:space="preserve"> </w:t>
            </w:r>
            <w:r w:rsidRPr="00E91314">
              <w:t>status</w:t>
            </w:r>
          </w:p>
        </w:tc>
        <w:tc>
          <w:tcPr>
            <w:tcW w:w="810" w:type="pct"/>
            <w:vAlign w:val="center"/>
          </w:tcPr>
          <w:p w14:paraId="5F2594B8" w14:textId="77777777" w:rsidR="00A35CF2" w:rsidRPr="00E91314" w:rsidRDefault="00A35CF2" w:rsidP="00177141">
            <w:r w:rsidRPr="00E91314">
              <w:t>COMPLETED = Skickat</w:t>
            </w:r>
          </w:p>
          <w:p w14:paraId="3FC750E7" w14:textId="77777777" w:rsidR="00A35CF2" w:rsidRPr="00E91314" w:rsidRDefault="00A35CF2" w:rsidP="00177141">
            <w:r w:rsidRPr="00E91314">
              <w:t>ONGOING = Pågående, svar har temporärsparats</w:t>
            </w:r>
          </w:p>
          <w:p w14:paraId="5C7783A2" w14:textId="77777777" w:rsidR="00A35CF2" w:rsidRPr="00E91314" w:rsidRDefault="00A35CF2" w:rsidP="00177141">
            <w:r w:rsidRPr="00E91314">
              <w:t xml:space="preserve">PENDING_COMPLETION = Pågående, svarr har temporärsparats. Alla </w:t>
            </w:r>
            <w:r w:rsidRPr="00E91314">
              <w:lastRenderedPageBreak/>
              <w:t>frågor är besvarade (färdigt ej skickat).</w:t>
            </w:r>
          </w:p>
        </w:tc>
        <w:tc>
          <w:tcPr>
            <w:tcW w:w="452" w:type="pct"/>
          </w:tcPr>
          <w:p w14:paraId="7001D642" w14:textId="77777777" w:rsidR="00A35CF2" w:rsidRPr="00E91314" w:rsidRDefault="00A35CF2" w:rsidP="00177141"/>
        </w:tc>
        <w:tc>
          <w:tcPr>
            <w:tcW w:w="305" w:type="pct"/>
          </w:tcPr>
          <w:p w14:paraId="11859E36" w14:textId="77777777" w:rsidR="00A35CF2" w:rsidRPr="00E91314" w:rsidRDefault="00A35CF2" w:rsidP="00177141"/>
        </w:tc>
        <w:tc>
          <w:tcPr>
            <w:tcW w:w="593" w:type="pct"/>
          </w:tcPr>
          <w:p w14:paraId="4E133763" w14:textId="77777777" w:rsidR="00A35CF2" w:rsidRPr="00E91314" w:rsidRDefault="00A35CF2" w:rsidP="00177141"/>
        </w:tc>
        <w:tc>
          <w:tcPr>
            <w:tcW w:w="574" w:type="pct"/>
          </w:tcPr>
          <w:p w14:paraId="5240AC87" w14:textId="77777777" w:rsidR="00A35CF2" w:rsidRPr="00E91314" w:rsidRDefault="00A35CF2" w:rsidP="00177141"/>
        </w:tc>
        <w:tc>
          <w:tcPr>
            <w:tcW w:w="309" w:type="pct"/>
          </w:tcPr>
          <w:p w14:paraId="16278F89" w14:textId="77777777" w:rsidR="00A35CF2" w:rsidRPr="00E91314" w:rsidRDefault="00A35CF2" w:rsidP="00177141"/>
        </w:tc>
        <w:tc>
          <w:tcPr>
            <w:tcW w:w="452" w:type="pct"/>
          </w:tcPr>
          <w:p w14:paraId="06BA421B" w14:textId="77777777" w:rsidR="00A35CF2" w:rsidRPr="00E91314" w:rsidRDefault="00A35CF2" w:rsidP="00177141"/>
        </w:tc>
      </w:tr>
      <w:tr w:rsidR="00A35CF2" w:rsidRPr="00E91314" w14:paraId="44D6D8D5" w14:textId="77777777" w:rsidTr="00177141">
        <w:tc>
          <w:tcPr>
            <w:tcW w:w="606" w:type="pct"/>
            <w:vAlign w:val="center"/>
          </w:tcPr>
          <w:p w14:paraId="750BFC5D" w14:textId="77777777" w:rsidR="00A35CF2" w:rsidRPr="00E91314" w:rsidRDefault="00A35CF2" w:rsidP="00177141">
            <w:r w:rsidRPr="00E91314">
              <w:lastRenderedPageBreak/>
              <w:t>KV Statuskod</w:t>
            </w:r>
          </w:p>
        </w:tc>
        <w:tc>
          <w:tcPr>
            <w:tcW w:w="900" w:type="pct"/>
            <w:vAlign w:val="center"/>
          </w:tcPr>
          <w:p w14:paraId="67DD6090" w14:textId="77777777" w:rsidR="00A35CF2" w:rsidRPr="00E91314" w:rsidRDefault="00A35CF2" w:rsidP="00177141">
            <w:r w:rsidRPr="00E91314">
              <w:t>Kodverk för logisk felhantering</w:t>
            </w:r>
          </w:p>
        </w:tc>
        <w:tc>
          <w:tcPr>
            <w:tcW w:w="810" w:type="pct"/>
            <w:vAlign w:val="center"/>
          </w:tcPr>
          <w:p w14:paraId="32CE59FE" w14:textId="77777777" w:rsidR="00A35CF2" w:rsidRPr="00E91314" w:rsidRDefault="00A35CF2" w:rsidP="00177141">
            <w:r w:rsidRPr="00E91314">
              <w:t>OK - Transaktion utförd</w:t>
            </w:r>
          </w:p>
          <w:p w14:paraId="315F2B68" w14:textId="77777777" w:rsidR="00A35CF2" w:rsidRPr="00E91314" w:rsidRDefault="00A35CF2" w:rsidP="00177141">
            <w:r w:rsidRPr="00E91314">
              <w:t>INFO - Transaktion utförd med kommentar.</w:t>
            </w:r>
          </w:p>
          <w:p w14:paraId="2B110F39" w14:textId="77777777" w:rsidR="00A35CF2" w:rsidRPr="00E91314" w:rsidRDefault="00A35CF2" w:rsidP="00177141">
            <w:r w:rsidRPr="00E91314">
              <w:t>ERROR - Transaktion ej genomförd</w:t>
            </w:r>
          </w:p>
        </w:tc>
        <w:tc>
          <w:tcPr>
            <w:tcW w:w="452" w:type="pct"/>
          </w:tcPr>
          <w:p w14:paraId="4881BA66" w14:textId="77777777" w:rsidR="00A35CF2" w:rsidRPr="00E91314" w:rsidRDefault="00A35CF2" w:rsidP="00177141"/>
        </w:tc>
        <w:tc>
          <w:tcPr>
            <w:tcW w:w="305" w:type="pct"/>
          </w:tcPr>
          <w:p w14:paraId="33D8B9D7" w14:textId="77777777" w:rsidR="00A35CF2" w:rsidRPr="00E91314" w:rsidRDefault="00A35CF2" w:rsidP="00177141"/>
        </w:tc>
        <w:tc>
          <w:tcPr>
            <w:tcW w:w="593" w:type="pct"/>
          </w:tcPr>
          <w:p w14:paraId="1C5E3E55" w14:textId="77777777" w:rsidR="00A35CF2" w:rsidRPr="00E91314" w:rsidRDefault="00A35CF2" w:rsidP="00177141"/>
        </w:tc>
        <w:tc>
          <w:tcPr>
            <w:tcW w:w="574" w:type="pct"/>
          </w:tcPr>
          <w:p w14:paraId="6689F275" w14:textId="77777777" w:rsidR="00A35CF2" w:rsidRPr="00E91314" w:rsidRDefault="00A35CF2" w:rsidP="00177141"/>
        </w:tc>
        <w:tc>
          <w:tcPr>
            <w:tcW w:w="309" w:type="pct"/>
          </w:tcPr>
          <w:p w14:paraId="55275974" w14:textId="77777777" w:rsidR="00A35CF2" w:rsidRPr="00E91314" w:rsidRDefault="00A35CF2" w:rsidP="00177141"/>
        </w:tc>
        <w:tc>
          <w:tcPr>
            <w:tcW w:w="452" w:type="pct"/>
          </w:tcPr>
          <w:p w14:paraId="619FA702" w14:textId="77777777" w:rsidR="00A35CF2" w:rsidRPr="00E91314" w:rsidRDefault="00A35CF2" w:rsidP="00177141"/>
        </w:tc>
      </w:tr>
      <w:tr w:rsidR="00A35CF2" w:rsidRPr="00E91314" w14:paraId="163F932B" w14:textId="77777777" w:rsidTr="00177141">
        <w:tc>
          <w:tcPr>
            <w:tcW w:w="606" w:type="pct"/>
            <w:vAlign w:val="center"/>
          </w:tcPr>
          <w:p w14:paraId="01494CCF" w14:textId="77777777" w:rsidR="00A35CF2" w:rsidRPr="00E91314" w:rsidRDefault="00A35CF2" w:rsidP="00177141">
            <w:r w:rsidRPr="00E91314">
              <w:t>KV enhet</w:t>
            </w:r>
          </w:p>
        </w:tc>
        <w:tc>
          <w:tcPr>
            <w:tcW w:w="900" w:type="pct"/>
            <w:vAlign w:val="center"/>
          </w:tcPr>
          <w:p w14:paraId="7414441D" w14:textId="77777777" w:rsidR="00A35CF2" w:rsidRPr="00E91314" w:rsidRDefault="00A35CF2" w:rsidP="00177141">
            <w:r w:rsidRPr="00E91314">
              <w:t>Kodverk för måttenheter</w:t>
            </w:r>
          </w:p>
        </w:tc>
        <w:tc>
          <w:tcPr>
            <w:tcW w:w="810" w:type="pct"/>
            <w:vAlign w:val="center"/>
          </w:tcPr>
          <w:p w14:paraId="4885FF1A" w14:textId="77777777" w:rsidR="00A35CF2" w:rsidRPr="00E91314" w:rsidRDefault="00A35CF2" w:rsidP="00177141">
            <w:r w:rsidRPr="00E91314">
              <w:t>Grundenheter samt härledda SI-enheter beskrivs med dess beteckning.</w:t>
            </w:r>
          </w:p>
          <w:p w14:paraId="5798637B" w14:textId="77777777" w:rsidR="00A35CF2" w:rsidRPr="00E91314" w:rsidRDefault="00A35CF2" w:rsidP="00177141">
            <w:r w:rsidRPr="00E91314">
              <w:t>T.ex. km, m, cm, kg, mm Hg etc</w:t>
            </w:r>
          </w:p>
        </w:tc>
        <w:tc>
          <w:tcPr>
            <w:tcW w:w="452" w:type="pct"/>
          </w:tcPr>
          <w:p w14:paraId="0C2D5A20" w14:textId="77777777" w:rsidR="00A35CF2" w:rsidRPr="00E91314" w:rsidRDefault="00A35CF2" w:rsidP="00177141">
            <w:r w:rsidRPr="00E91314">
              <w:t>Måttenheter enligt SI-systemet. SWEDAC (STAFS 2009:26)</w:t>
            </w:r>
          </w:p>
        </w:tc>
        <w:tc>
          <w:tcPr>
            <w:tcW w:w="305" w:type="pct"/>
          </w:tcPr>
          <w:p w14:paraId="42E73B71" w14:textId="77777777" w:rsidR="00A35CF2" w:rsidRPr="00E91314" w:rsidRDefault="00A35CF2" w:rsidP="00177141"/>
        </w:tc>
        <w:tc>
          <w:tcPr>
            <w:tcW w:w="593" w:type="pct"/>
          </w:tcPr>
          <w:p w14:paraId="3BE03245" w14:textId="77777777" w:rsidR="00A35CF2" w:rsidRPr="00E91314" w:rsidRDefault="00A35CF2" w:rsidP="00177141"/>
        </w:tc>
        <w:tc>
          <w:tcPr>
            <w:tcW w:w="574" w:type="pct"/>
          </w:tcPr>
          <w:p w14:paraId="22F56134" w14:textId="77777777" w:rsidR="00A35CF2" w:rsidRPr="00E91314" w:rsidRDefault="00A35CF2" w:rsidP="00177141"/>
        </w:tc>
        <w:tc>
          <w:tcPr>
            <w:tcW w:w="309" w:type="pct"/>
          </w:tcPr>
          <w:p w14:paraId="3A9EBD17" w14:textId="77777777" w:rsidR="00A35CF2" w:rsidRPr="00E91314" w:rsidRDefault="00A35CF2" w:rsidP="00177141"/>
        </w:tc>
        <w:tc>
          <w:tcPr>
            <w:tcW w:w="452" w:type="pct"/>
          </w:tcPr>
          <w:p w14:paraId="76C8F3D8" w14:textId="77777777" w:rsidR="00A35CF2" w:rsidRPr="00E91314" w:rsidRDefault="00A35CF2" w:rsidP="00177141"/>
        </w:tc>
      </w:tr>
      <w:tr w:rsidR="00A35CF2" w:rsidRPr="007E0F04" w14:paraId="18BBE40D" w14:textId="77777777" w:rsidTr="00177141">
        <w:tc>
          <w:tcPr>
            <w:tcW w:w="606" w:type="pct"/>
            <w:vAlign w:val="center"/>
          </w:tcPr>
          <w:p w14:paraId="1FFD891A" w14:textId="77777777" w:rsidR="00A35CF2" w:rsidRPr="007E0F04" w:rsidRDefault="00A35CF2" w:rsidP="00177141">
            <w:r w:rsidRPr="007E0F04">
              <w:t>KV Länskod</w:t>
            </w:r>
          </w:p>
        </w:tc>
        <w:tc>
          <w:tcPr>
            <w:tcW w:w="900" w:type="pct"/>
            <w:vAlign w:val="center"/>
          </w:tcPr>
          <w:p w14:paraId="5C8171ED" w14:textId="77777777" w:rsidR="00A35CF2" w:rsidRPr="007E0F04" w:rsidRDefault="00A35CF2" w:rsidP="00177141">
            <w:r w:rsidRPr="007E0F04">
              <w:t>Kodverk för länskod,</w:t>
            </w:r>
          </w:p>
        </w:tc>
        <w:tc>
          <w:tcPr>
            <w:tcW w:w="810" w:type="pct"/>
            <w:vAlign w:val="center"/>
          </w:tcPr>
          <w:p w14:paraId="6CFC75E0" w14:textId="77777777" w:rsidR="00A35CF2" w:rsidRPr="007E0F04" w:rsidRDefault="00A35CF2" w:rsidP="00177141">
            <w:r w:rsidRPr="007E0F04">
              <w:t xml:space="preserve">Kodverk för länskod. </w:t>
            </w:r>
          </w:p>
        </w:tc>
        <w:tc>
          <w:tcPr>
            <w:tcW w:w="452" w:type="pct"/>
          </w:tcPr>
          <w:p w14:paraId="2C42F7FB" w14:textId="77777777" w:rsidR="00A35CF2" w:rsidRPr="007E0F04" w:rsidRDefault="00A35CF2" w:rsidP="00177141">
            <w:r w:rsidRPr="007E0F04">
              <w:t>Länskod enligt SCB</w:t>
            </w:r>
          </w:p>
        </w:tc>
        <w:tc>
          <w:tcPr>
            <w:tcW w:w="305" w:type="pct"/>
          </w:tcPr>
          <w:p w14:paraId="2030175A" w14:textId="77777777" w:rsidR="00A35CF2" w:rsidRPr="007E0F04" w:rsidRDefault="00A35CF2" w:rsidP="00177141"/>
        </w:tc>
        <w:tc>
          <w:tcPr>
            <w:tcW w:w="593" w:type="pct"/>
          </w:tcPr>
          <w:p w14:paraId="6FFC8FE4" w14:textId="77777777" w:rsidR="00A35CF2" w:rsidRPr="007E0F04" w:rsidRDefault="00A35CF2" w:rsidP="00177141">
            <w:r w:rsidRPr="007E0F04">
              <w:t>1.2.752.129.2.2.1.18</w:t>
            </w:r>
          </w:p>
        </w:tc>
        <w:tc>
          <w:tcPr>
            <w:tcW w:w="574" w:type="pct"/>
          </w:tcPr>
          <w:p w14:paraId="47290082" w14:textId="77777777" w:rsidR="00A35CF2" w:rsidRPr="00777602" w:rsidRDefault="00A35CF2" w:rsidP="00177141">
            <w:pPr>
              <w:rPr>
                <w:szCs w:val="20"/>
              </w:rPr>
            </w:pPr>
            <w:r w:rsidRPr="00777602">
              <w:rPr>
                <w:szCs w:val="20"/>
              </w:rPr>
              <w:t>Sveriges Kommuner och Landsting</w:t>
            </w:r>
          </w:p>
          <w:p w14:paraId="0B055D9C" w14:textId="77777777" w:rsidR="00A35CF2" w:rsidRPr="007E0F04" w:rsidRDefault="00A35CF2" w:rsidP="00177141"/>
        </w:tc>
        <w:tc>
          <w:tcPr>
            <w:tcW w:w="309" w:type="pct"/>
          </w:tcPr>
          <w:p w14:paraId="67E4F01A" w14:textId="77777777" w:rsidR="00A35CF2" w:rsidRPr="007E0F04" w:rsidRDefault="00A35CF2" w:rsidP="00177141"/>
        </w:tc>
        <w:tc>
          <w:tcPr>
            <w:tcW w:w="452" w:type="pct"/>
          </w:tcPr>
          <w:p w14:paraId="54DC0BC2" w14:textId="77777777" w:rsidR="00A35CF2" w:rsidRPr="007E0F04" w:rsidRDefault="00A35CF2" w:rsidP="00177141"/>
        </w:tc>
      </w:tr>
      <w:tr w:rsidR="00A35CF2" w:rsidRPr="00E91314" w14:paraId="4109E320" w14:textId="77777777" w:rsidTr="00177141">
        <w:tc>
          <w:tcPr>
            <w:tcW w:w="606" w:type="pct"/>
            <w:vAlign w:val="center"/>
          </w:tcPr>
          <w:p w14:paraId="7B2880A4" w14:textId="77777777" w:rsidR="00A35CF2" w:rsidRPr="00B944DA" w:rsidRDefault="00A35CF2" w:rsidP="00177141">
            <w:r>
              <w:lastRenderedPageBreak/>
              <w:t>KV valideringshändelse</w:t>
            </w:r>
          </w:p>
        </w:tc>
        <w:tc>
          <w:tcPr>
            <w:tcW w:w="900" w:type="pct"/>
            <w:vAlign w:val="center"/>
          </w:tcPr>
          <w:p w14:paraId="5BDBFD13" w14:textId="77777777" w:rsidR="00A35CF2" w:rsidRDefault="00A35CF2" w:rsidP="00177141">
            <w:r>
              <w:t>Kodverk för formulärvalideringshändelser.</w:t>
            </w:r>
          </w:p>
        </w:tc>
        <w:tc>
          <w:tcPr>
            <w:tcW w:w="810" w:type="pct"/>
            <w:vAlign w:val="center"/>
          </w:tcPr>
          <w:p w14:paraId="2188B884" w14:textId="77777777" w:rsidR="00A35CF2" w:rsidRPr="00704D45" w:rsidRDefault="00A35CF2" w:rsidP="00177141">
            <w:pPr>
              <w:rPr>
                <w:rFonts w:eastAsia="Arial Unicode MS"/>
                <w:lang w:val="en-US"/>
              </w:rPr>
            </w:pPr>
            <w:r w:rsidRPr="00704D45">
              <w:rPr>
                <w:rFonts w:eastAsia="Arial Unicode MS"/>
                <w:lang w:val="en-US"/>
              </w:rPr>
              <w:t>Gilgitga värden</w:t>
            </w:r>
          </w:p>
          <w:p w14:paraId="151B6809" w14:textId="77777777" w:rsidR="00A35CF2" w:rsidRPr="00704D45" w:rsidRDefault="00A35CF2" w:rsidP="00177141">
            <w:pPr>
              <w:rPr>
                <w:rFonts w:eastAsia="Arial Unicode MS"/>
                <w:lang w:val="en-US"/>
              </w:rPr>
            </w:pPr>
            <w:r w:rsidRPr="00704D45">
              <w:rPr>
                <w:rFonts w:eastAsia="Arial Unicode MS"/>
                <w:lang w:val="en-US"/>
              </w:rPr>
              <w:t xml:space="preserve">mandatory </w:t>
            </w:r>
          </w:p>
          <w:p w14:paraId="5772F111" w14:textId="77777777" w:rsidR="00A35CF2" w:rsidRPr="00704D45" w:rsidRDefault="00A35CF2" w:rsidP="00177141">
            <w:pPr>
              <w:rPr>
                <w:rFonts w:eastAsia="Arial Unicode MS"/>
                <w:lang w:val="en-US"/>
              </w:rPr>
            </w:pPr>
            <w:r w:rsidRPr="00704D45">
              <w:rPr>
                <w:rFonts w:eastAsia="Arial Unicode MS"/>
                <w:lang w:val="en-US"/>
              </w:rPr>
              <w:t xml:space="preserve">answerMax </w:t>
            </w:r>
          </w:p>
          <w:p w14:paraId="6F97042C" w14:textId="77777777" w:rsidR="00A35CF2" w:rsidRPr="00704D45" w:rsidRDefault="00A35CF2" w:rsidP="00177141">
            <w:pPr>
              <w:rPr>
                <w:rFonts w:eastAsia="Arial Unicode MS"/>
                <w:lang w:val="en-US"/>
              </w:rPr>
            </w:pPr>
            <w:r w:rsidRPr="00704D45">
              <w:rPr>
                <w:rFonts w:eastAsia="Arial Unicode MS"/>
                <w:lang w:val="en-US"/>
              </w:rPr>
              <w:t xml:space="preserve">answerMin </w:t>
            </w:r>
          </w:p>
          <w:p w14:paraId="0F87F483" w14:textId="77777777" w:rsidR="00A35CF2" w:rsidRPr="00704D45" w:rsidRDefault="00A35CF2" w:rsidP="00177141">
            <w:pPr>
              <w:rPr>
                <w:rFonts w:eastAsia="Arial Unicode MS"/>
                <w:lang w:val="en-US"/>
              </w:rPr>
            </w:pPr>
            <w:r w:rsidRPr="00704D45">
              <w:rPr>
                <w:rFonts w:eastAsia="Arial Unicode MS"/>
                <w:lang w:val="en-US"/>
              </w:rPr>
              <w:t>answerMaxLength answerPattern</w:t>
            </w:r>
          </w:p>
          <w:p w14:paraId="6DBC080C" w14:textId="77777777" w:rsidR="00A35CF2" w:rsidRDefault="00A35CF2" w:rsidP="00177141">
            <w:r>
              <w:rPr>
                <w:rFonts w:eastAsia="Arial Unicode MS"/>
              </w:rPr>
              <w:t>m</w:t>
            </w:r>
            <w:r w:rsidRPr="00DC028F">
              <w:rPr>
                <w:rFonts w:eastAsia="Arial Unicode MS"/>
              </w:rPr>
              <w:t>axNumberOfChoises minNumberOfChoises answerSuperior</w:t>
            </w:r>
          </w:p>
        </w:tc>
        <w:tc>
          <w:tcPr>
            <w:tcW w:w="452" w:type="pct"/>
          </w:tcPr>
          <w:p w14:paraId="618DB8FB" w14:textId="77777777" w:rsidR="00A35CF2" w:rsidRDefault="00A35CF2" w:rsidP="00177141"/>
        </w:tc>
        <w:tc>
          <w:tcPr>
            <w:tcW w:w="305" w:type="pct"/>
          </w:tcPr>
          <w:p w14:paraId="14FE6282" w14:textId="77777777" w:rsidR="00A35CF2" w:rsidRPr="00E91314" w:rsidRDefault="00A35CF2" w:rsidP="00177141"/>
        </w:tc>
        <w:tc>
          <w:tcPr>
            <w:tcW w:w="593" w:type="pct"/>
          </w:tcPr>
          <w:p w14:paraId="7E15C939" w14:textId="77777777" w:rsidR="00A35CF2" w:rsidRPr="00E91314" w:rsidRDefault="00A35CF2" w:rsidP="00177141"/>
        </w:tc>
        <w:tc>
          <w:tcPr>
            <w:tcW w:w="574" w:type="pct"/>
          </w:tcPr>
          <w:p w14:paraId="24D59229" w14:textId="77777777" w:rsidR="00A35CF2" w:rsidRPr="00E91314" w:rsidRDefault="00A35CF2" w:rsidP="00177141"/>
        </w:tc>
        <w:tc>
          <w:tcPr>
            <w:tcW w:w="309" w:type="pct"/>
          </w:tcPr>
          <w:p w14:paraId="3054EB83" w14:textId="77777777" w:rsidR="00A35CF2" w:rsidRPr="00E91314" w:rsidRDefault="00A35CF2" w:rsidP="00177141"/>
        </w:tc>
        <w:tc>
          <w:tcPr>
            <w:tcW w:w="452" w:type="pct"/>
          </w:tcPr>
          <w:p w14:paraId="44DBD868" w14:textId="77777777" w:rsidR="00A35CF2" w:rsidRPr="00E91314" w:rsidRDefault="00A35CF2" w:rsidP="00177141"/>
        </w:tc>
      </w:tr>
      <w:tr w:rsidR="00A35CF2" w:rsidRPr="00E91314" w14:paraId="265BE696" w14:textId="77777777" w:rsidTr="00177141">
        <w:tc>
          <w:tcPr>
            <w:tcW w:w="606" w:type="pct"/>
            <w:vAlign w:val="center"/>
          </w:tcPr>
          <w:p w14:paraId="335B1832" w14:textId="77777777" w:rsidR="00A35CF2" w:rsidRDefault="00A35CF2" w:rsidP="00177141">
            <w:r>
              <w:rPr>
                <w:rFonts w:eastAsia="Arial Unicode MS"/>
              </w:rPr>
              <w:t>KV Publicerings status</w:t>
            </w:r>
          </w:p>
        </w:tc>
        <w:tc>
          <w:tcPr>
            <w:tcW w:w="900" w:type="pct"/>
            <w:vAlign w:val="center"/>
          </w:tcPr>
          <w:p w14:paraId="48BBFA46" w14:textId="77777777" w:rsidR="00A35CF2" w:rsidRDefault="00A35CF2" w:rsidP="00177141"/>
        </w:tc>
        <w:tc>
          <w:tcPr>
            <w:tcW w:w="810" w:type="pct"/>
            <w:vAlign w:val="center"/>
          </w:tcPr>
          <w:p w14:paraId="6E7D2D8A" w14:textId="77777777" w:rsidR="00A35CF2" w:rsidRPr="00E80F66" w:rsidRDefault="00A35CF2" w:rsidP="00177141">
            <w:pPr>
              <w:rPr>
                <w:rFonts w:eastAsia="Arial Unicode MS"/>
              </w:rPr>
            </w:pPr>
            <w:r w:rsidRPr="00E80F66">
              <w:rPr>
                <w:rFonts w:eastAsia="Arial Unicode MS"/>
              </w:rPr>
              <w:t>Unpublished</w:t>
            </w:r>
          </w:p>
          <w:p w14:paraId="5348E65E" w14:textId="77777777" w:rsidR="00A35CF2" w:rsidRPr="00E80F66" w:rsidRDefault="00A35CF2" w:rsidP="00177141">
            <w:pPr>
              <w:rPr>
                <w:rFonts w:eastAsia="Arial Unicode MS"/>
              </w:rPr>
            </w:pPr>
            <w:r w:rsidRPr="00E80F66">
              <w:rPr>
                <w:rFonts w:eastAsia="Arial Unicode MS"/>
              </w:rPr>
              <w:t>Pending</w:t>
            </w:r>
          </w:p>
          <w:p w14:paraId="2EBA78E5" w14:textId="77777777" w:rsidR="00A35CF2" w:rsidRPr="00E80F66" w:rsidRDefault="00A35CF2" w:rsidP="00177141">
            <w:pPr>
              <w:rPr>
                <w:rFonts w:eastAsia="Arial Unicode MS"/>
              </w:rPr>
            </w:pPr>
            <w:r w:rsidRPr="00E80F66">
              <w:rPr>
                <w:rFonts w:eastAsia="Arial Unicode MS"/>
              </w:rPr>
              <w:t>Published</w:t>
            </w:r>
          </w:p>
          <w:p w14:paraId="42BCAD60" w14:textId="77777777" w:rsidR="00A35CF2" w:rsidRDefault="00A35CF2" w:rsidP="00177141">
            <w:pPr>
              <w:rPr>
                <w:rFonts w:eastAsia="Arial Unicode MS"/>
              </w:rPr>
            </w:pPr>
            <w:r w:rsidRPr="00E80F66">
              <w:rPr>
                <w:rFonts w:eastAsia="Arial Unicode MS"/>
              </w:rPr>
              <w:t>Archived</w:t>
            </w:r>
          </w:p>
        </w:tc>
        <w:tc>
          <w:tcPr>
            <w:tcW w:w="452" w:type="pct"/>
          </w:tcPr>
          <w:p w14:paraId="5B5420F4" w14:textId="77777777" w:rsidR="00A35CF2" w:rsidRDefault="00A35CF2" w:rsidP="00177141"/>
        </w:tc>
        <w:tc>
          <w:tcPr>
            <w:tcW w:w="305" w:type="pct"/>
          </w:tcPr>
          <w:p w14:paraId="45810BC1" w14:textId="77777777" w:rsidR="00A35CF2" w:rsidRPr="00E91314" w:rsidRDefault="00A35CF2" w:rsidP="00177141"/>
        </w:tc>
        <w:tc>
          <w:tcPr>
            <w:tcW w:w="593" w:type="pct"/>
          </w:tcPr>
          <w:p w14:paraId="02ACC029" w14:textId="77777777" w:rsidR="00A35CF2" w:rsidRPr="00E91314" w:rsidRDefault="00A35CF2" w:rsidP="00177141"/>
        </w:tc>
        <w:tc>
          <w:tcPr>
            <w:tcW w:w="574" w:type="pct"/>
          </w:tcPr>
          <w:p w14:paraId="38549E97" w14:textId="77777777" w:rsidR="00A35CF2" w:rsidRPr="00E91314" w:rsidRDefault="00A35CF2" w:rsidP="00177141"/>
        </w:tc>
        <w:tc>
          <w:tcPr>
            <w:tcW w:w="309" w:type="pct"/>
          </w:tcPr>
          <w:p w14:paraId="2154DB74" w14:textId="77777777" w:rsidR="00A35CF2" w:rsidRPr="00E91314" w:rsidRDefault="00A35CF2" w:rsidP="00177141"/>
        </w:tc>
        <w:tc>
          <w:tcPr>
            <w:tcW w:w="452" w:type="pct"/>
          </w:tcPr>
          <w:p w14:paraId="4F73BE64" w14:textId="77777777" w:rsidR="00A35CF2" w:rsidRPr="00E91314" w:rsidRDefault="00A35CF2" w:rsidP="00177141"/>
        </w:tc>
      </w:tr>
    </w:tbl>
    <w:p w14:paraId="2EA9BD51" w14:textId="77777777" w:rsidR="00A35CF2" w:rsidRPr="00E91314" w:rsidRDefault="00A35CF2" w:rsidP="00A35CF2">
      <w:r w:rsidRPr="00E91314">
        <w:t>* http://www.w3.org/TR/html5/the-input-element.html#attr-input-type</w:t>
      </w:r>
    </w:p>
    <w:p w14:paraId="40D0A870" w14:textId="77777777" w:rsidR="00A35CF2" w:rsidRPr="009C52F6" w:rsidRDefault="00A35CF2" w:rsidP="00A35CF2">
      <w:pPr>
        <w:spacing w:line="240" w:lineRule="auto"/>
        <w:rPr>
          <w:sz w:val="24"/>
        </w:rPr>
      </w:pPr>
    </w:p>
    <w:p w14:paraId="1FDAACA0" w14:textId="77777777" w:rsidR="00A35CF2" w:rsidRPr="009C52F6" w:rsidRDefault="00A35CF2" w:rsidP="00A35CF2"/>
    <w:p w14:paraId="231D4B19" w14:textId="77777777" w:rsidR="00A35CF2" w:rsidRDefault="00A35CF2" w:rsidP="00A35CF2">
      <w:pPr>
        <w:pStyle w:val="Heading2"/>
        <w:numPr>
          <w:ilvl w:val="0"/>
          <w:numId w:val="0"/>
        </w:numPr>
        <w:ind w:left="576"/>
        <w:sectPr w:rsidR="00A35CF2" w:rsidSect="00177141">
          <w:pgSz w:w="16838" w:h="11906" w:orient="landscape" w:code="9"/>
          <w:pgMar w:top="720" w:right="3232" w:bottom="720" w:left="720" w:header="0" w:footer="907" w:gutter="0"/>
          <w:cols w:space="708"/>
          <w:titlePg/>
          <w:docGrid w:linePitch="360"/>
        </w:sectPr>
      </w:pPr>
      <w:bookmarkStart w:id="2610" w:name="_Toc357754857"/>
      <w:bookmarkStart w:id="2611" w:name="_Toc243452567"/>
    </w:p>
    <w:p w14:paraId="35D6B0CF" w14:textId="77777777" w:rsidR="00A35CF2" w:rsidRDefault="00A35CF2" w:rsidP="00A35CF2">
      <w:pPr>
        <w:pStyle w:val="Heading2"/>
      </w:pPr>
      <w:bookmarkStart w:id="2612" w:name="_Toc386458101"/>
      <w:bookmarkStart w:id="2613" w:name="_Toc391636719"/>
      <w:bookmarkStart w:id="2614" w:name="_Toc397585098"/>
      <w:r>
        <w:lastRenderedPageBreak/>
        <w:t>Formatregler</w:t>
      </w:r>
      <w:bookmarkEnd w:id="2610"/>
      <w:bookmarkEnd w:id="2611"/>
      <w:bookmarkEnd w:id="2612"/>
      <w:bookmarkEnd w:id="2613"/>
      <w:bookmarkEnd w:id="2614"/>
    </w:p>
    <w:p w14:paraId="0849CDEB" w14:textId="77777777" w:rsidR="00A35CF2" w:rsidRPr="00D82A73" w:rsidRDefault="00A35CF2" w:rsidP="00A35CF2">
      <w:pPr>
        <w:pStyle w:val="Heading3"/>
      </w:pPr>
      <w:bookmarkStart w:id="2615" w:name="_Toc258862131"/>
      <w:bookmarkStart w:id="2616" w:name="_Toc386458102"/>
      <w:bookmarkStart w:id="2617" w:name="_Toc391636720"/>
      <w:bookmarkStart w:id="2618" w:name="_Toc397585099"/>
      <w:r w:rsidRPr="00D82A73">
        <w:t>Format för datum</w:t>
      </w:r>
      <w:bookmarkEnd w:id="2615"/>
      <w:bookmarkEnd w:id="2616"/>
      <w:bookmarkEnd w:id="2617"/>
      <w:bookmarkEnd w:id="2618"/>
    </w:p>
    <w:p w14:paraId="126D663F" w14:textId="77777777" w:rsidR="00A35CF2" w:rsidRPr="00D82A73" w:rsidRDefault="00A35CF2" w:rsidP="00A35CF2">
      <w:r w:rsidRPr="00D82A73">
        <w:t>Datum anges alltid på formatet ”ÅÅÅÅMMDD”, vilket motsvara den ISO 8601:2004-kompatibla formatbeskrivningen ”YYYYMMDD”.</w:t>
      </w:r>
    </w:p>
    <w:p w14:paraId="09F8495E" w14:textId="77777777" w:rsidR="00A35CF2" w:rsidRPr="00D82A73" w:rsidRDefault="00A35CF2" w:rsidP="00A35CF2"/>
    <w:p w14:paraId="152363C2" w14:textId="77777777" w:rsidR="00A35CF2" w:rsidRPr="00D82A73" w:rsidRDefault="00A35CF2" w:rsidP="00A35CF2">
      <w:pPr>
        <w:pStyle w:val="Heading3"/>
      </w:pPr>
      <w:bookmarkStart w:id="2619" w:name="_Toc258862132"/>
      <w:bookmarkStart w:id="2620" w:name="_Toc386458103"/>
      <w:bookmarkStart w:id="2621" w:name="_Toc391636721"/>
      <w:bookmarkStart w:id="2622" w:name="_Toc397585100"/>
      <w:r w:rsidRPr="00D82A73">
        <w:t>Format för tidpunkter</w:t>
      </w:r>
      <w:bookmarkEnd w:id="2619"/>
      <w:bookmarkEnd w:id="2620"/>
      <w:bookmarkEnd w:id="2621"/>
      <w:bookmarkEnd w:id="2622"/>
    </w:p>
    <w:p w14:paraId="09B6BD55" w14:textId="77777777" w:rsidR="00A35CF2" w:rsidRPr="00D82A73" w:rsidRDefault="00A35CF2" w:rsidP="00A35CF2">
      <w:r w:rsidRPr="00D82A73">
        <w:t>Tidpunkter anges alltid på formatet ”ÅÅÅÅMMDDTttmmss”, vilket motsvara den ISO 8601:2004-kompatibla formatbeskrivningen ”YYYYMMDDTttmmss”.</w:t>
      </w:r>
    </w:p>
    <w:p w14:paraId="428A0DAA" w14:textId="77777777" w:rsidR="00A35CF2" w:rsidRPr="00D82A73" w:rsidRDefault="00A35CF2" w:rsidP="00A35CF2"/>
    <w:p w14:paraId="453B1DE8" w14:textId="77777777" w:rsidR="00A35CF2" w:rsidRPr="00D82A73" w:rsidRDefault="00A35CF2" w:rsidP="00A35CF2">
      <w:pPr>
        <w:pStyle w:val="Heading3"/>
      </w:pPr>
      <w:bookmarkStart w:id="2623" w:name="_Toc258862133"/>
      <w:bookmarkStart w:id="2624" w:name="_Toc386458104"/>
      <w:bookmarkStart w:id="2625" w:name="_Toc391636722"/>
      <w:bookmarkStart w:id="2626" w:name="_Toc397585101"/>
      <w:r w:rsidRPr="00D82A73">
        <w:t>Tidszon för tidpunkter</w:t>
      </w:r>
      <w:bookmarkEnd w:id="2623"/>
      <w:bookmarkEnd w:id="2624"/>
      <w:bookmarkEnd w:id="2625"/>
      <w:bookmarkEnd w:id="2626"/>
    </w:p>
    <w:p w14:paraId="07F71D62" w14:textId="77777777" w:rsidR="00A35CF2" w:rsidRPr="00D82A73" w:rsidRDefault="00A35CF2" w:rsidP="00A35CF2">
      <w:r w:rsidRPr="00D82A73">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E2EF2BF" w14:textId="77777777" w:rsidR="00A35CF2" w:rsidRPr="002F2D14" w:rsidRDefault="00A35CF2" w:rsidP="00A35CF2"/>
    <w:p w14:paraId="2FC5D361" w14:textId="77777777" w:rsidR="00A35CF2" w:rsidRPr="007E3F3B" w:rsidRDefault="00A35CF2" w:rsidP="0039481C">
      <w:pPr>
        <w:rPr>
          <w:ins w:id="2627" w:author="Jarno Nieminen" w:date="2014-09-04T09:09:00Z"/>
          <w:i/>
        </w:rPr>
      </w:pPr>
    </w:p>
    <w:p w14:paraId="033A8625" w14:textId="77777777" w:rsidR="000A520D" w:rsidRDefault="000A520D">
      <w:pPr>
        <w:spacing w:line="240" w:lineRule="auto"/>
        <w:rPr>
          <w:rFonts w:eastAsia="Times New Roman"/>
          <w:bCs/>
          <w:sz w:val="30"/>
          <w:szCs w:val="28"/>
        </w:rPr>
      </w:pPr>
      <w:bookmarkStart w:id="2628" w:name="_Toc386458105"/>
      <w:bookmarkStart w:id="2629" w:name="_Toc391636723"/>
      <w:r>
        <w:br w:type="page"/>
      </w:r>
      <w:bookmarkStart w:id="2630" w:name="_Toc258862136"/>
    </w:p>
    <w:p w14:paraId="65419CB8" w14:textId="6D482183" w:rsidR="000A520D" w:rsidRPr="00D82A73" w:rsidRDefault="000A520D" w:rsidP="000A520D">
      <w:pPr>
        <w:pStyle w:val="Heading1"/>
      </w:pPr>
      <w:bookmarkStart w:id="2631" w:name="_Toc397585102"/>
      <w:r>
        <w:lastRenderedPageBreak/>
        <w:t>Tjänster sammanställning</w:t>
      </w:r>
      <w:bookmarkEnd w:id="2628"/>
      <w:bookmarkEnd w:id="2629"/>
      <w:bookmarkEnd w:id="26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969"/>
      </w:tblGrid>
      <w:tr w:rsidR="000A520D" w:rsidRPr="00D82A73" w14:paraId="70A2DFBC" w14:textId="77777777" w:rsidTr="00177141">
        <w:tc>
          <w:tcPr>
            <w:tcW w:w="2376" w:type="dxa"/>
            <w:shd w:val="clear" w:color="auto" w:fill="auto"/>
          </w:tcPr>
          <w:p w14:paraId="21263C6D" w14:textId="77777777" w:rsidR="000A520D" w:rsidRPr="00D82A73" w:rsidRDefault="000A520D" w:rsidP="00177141">
            <w:pPr>
              <w:rPr>
                <w:b/>
              </w:rPr>
            </w:pPr>
            <w:r w:rsidRPr="00D82A73">
              <w:rPr>
                <w:b/>
              </w:rPr>
              <w:t>Namn på tjänst</w:t>
            </w:r>
          </w:p>
        </w:tc>
        <w:tc>
          <w:tcPr>
            <w:tcW w:w="2835" w:type="dxa"/>
            <w:shd w:val="clear" w:color="auto" w:fill="auto"/>
          </w:tcPr>
          <w:p w14:paraId="52E8E58F" w14:textId="77777777" w:rsidR="000A520D" w:rsidRPr="00D82A73" w:rsidRDefault="000A520D" w:rsidP="00177141">
            <w:pPr>
              <w:rPr>
                <w:b/>
              </w:rPr>
            </w:pPr>
            <w:r w:rsidRPr="00D82A73">
              <w:rPr>
                <w:b/>
              </w:rPr>
              <w:t>Aktiviteter</w:t>
            </w:r>
          </w:p>
        </w:tc>
        <w:tc>
          <w:tcPr>
            <w:tcW w:w="3969" w:type="dxa"/>
            <w:shd w:val="clear" w:color="auto" w:fill="auto"/>
          </w:tcPr>
          <w:p w14:paraId="4BBB6F1F" w14:textId="77777777" w:rsidR="000A520D" w:rsidRPr="00D82A73" w:rsidRDefault="000A520D" w:rsidP="00177141">
            <w:pPr>
              <w:rPr>
                <w:b/>
              </w:rPr>
            </w:pPr>
            <w:r w:rsidRPr="00D82A73">
              <w:rPr>
                <w:b/>
              </w:rPr>
              <w:t>Beskrivning</w:t>
            </w:r>
          </w:p>
        </w:tc>
      </w:tr>
      <w:tr w:rsidR="000A520D" w:rsidRPr="00D82A73" w14:paraId="0E636916" w14:textId="77777777" w:rsidTr="00177141">
        <w:tc>
          <w:tcPr>
            <w:tcW w:w="2376" w:type="dxa"/>
            <w:shd w:val="clear" w:color="auto" w:fill="auto"/>
          </w:tcPr>
          <w:p w14:paraId="336E2995" w14:textId="77777777" w:rsidR="000A520D" w:rsidRPr="00D82A73" w:rsidRDefault="000A520D" w:rsidP="00177141">
            <w:r w:rsidRPr="00D82A73">
              <w:t>GetFormTemp</w:t>
            </w:r>
            <w:r>
              <w:t>l</w:t>
            </w:r>
            <w:r w:rsidRPr="00D82A73">
              <w:t>ates</w:t>
            </w:r>
          </w:p>
        </w:tc>
        <w:tc>
          <w:tcPr>
            <w:tcW w:w="2835" w:type="dxa"/>
            <w:shd w:val="clear" w:color="auto" w:fill="auto"/>
          </w:tcPr>
          <w:p w14:paraId="243DFD64" w14:textId="77777777" w:rsidR="000A520D" w:rsidRPr="00D82A73" w:rsidRDefault="000A520D" w:rsidP="00177141">
            <w:r w:rsidRPr="00D82A73">
              <w:t>Hämta valbara formulärmallar</w:t>
            </w:r>
          </w:p>
        </w:tc>
        <w:tc>
          <w:tcPr>
            <w:tcW w:w="3969" w:type="dxa"/>
            <w:shd w:val="clear" w:color="auto" w:fill="auto"/>
          </w:tcPr>
          <w:p w14:paraId="792EAB02" w14:textId="77777777" w:rsidR="000A520D" w:rsidRPr="00D82A73" w:rsidRDefault="000A520D" w:rsidP="00177141">
            <w:r w:rsidRPr="00D82A73">
              <w:t>Tjänsten används för att lista valbara formulär för en användare.</w:t>
            </w:r>
          </w:p>
        </w:tc>
      </w:tr>
      <w:tr w:rsidR="000A520D" w:rsidRPr="00D82A73" w14:paraId="2C18862F" w14:textId="77777777" w:rsidTr="00177141">
        <w:tc>
          <w:tcPr>
            <w:tcW w:w="2376" w:type="dxa"/>
            <w:shd w:val="clear" w:color="auto" w:fill="auto"/>
          </w:tcPr>
          <w:p w14:paraId="16C32020" w14:textId="77777777" w:rsidR="000A520D" w:rsidRPr="00D82A73" w:rsidRDefault="000A520D" w:rsidP="00177141">
            <w:r w:rsidRPr="00D82A73">
              <w:t>GetForms</w:t>
            </w:r>
          </w:p>
        </w:tc>
        <w:tc>
          <w:tcPr>
            <w:tcW w:w="2835" w:type="dxa"/>
            <w:shd w:val="clear" w:color="auto" w:fill="auto"/>
          </w:tcPr>
          <w:p w14:paraId="56B428C4" w14:textId="77777777" w:rsidR="000A520D" w:rsidRPr="00D82A73" w:rsidRDefault="000A520D" w:rsidP="00177141">
            <w:r w:rsidRPr="00D82A73">
              <w:t>Hämta användarens formulär</w:t>
            </w:r>
          </w:p>
        </w:tc>
        <w:tc>
          <w:tcPr>
            <w:tcW w:w="3969" w:type="dxa"/>
            <w:shd w:val="clear" w:color="auto" w:fill="auto"/>
          </w:tcPr>
          <w:p w14:paraId="588CC96F" w14:textId="77777777" w:rsidR="000A520D" w:rsidRPr="00D82A73" w:rsidRDefault="000A520D" w:rsidP="00177141">
            <w:r w:rsidRPr="00D82A73">
              <w:t xml:space="preserve">Tjänsten används för att hämta alla pågående eller avslutade formulär.  </w:t>
            </w:r>
          </w:p>
        </w:tc>
      </w:tr>
      <w:tr w:rsidR="000A520D" w:rsidRPr="00D82A73" w14:paraId="62A605B5" w14:textId="77777777" w:rsidTr="00177141">
        <w:tc>
          <w:tcPr>
            <w:tcW w:w="2376" w:type="dxa"/>
            <w:shd w:val="clear" w:color="auto" w:fill="auto"/>
          </w:tcPr>
          <w:p w14:paraId="43E09144" w14:textId="77777777" w:rsidR="000A520D" w:rsidRPr="00D82A73" w:rsidRDefault="000A520D" w:rsidP="00177141">
            <w:r w:rsidRPr="00D82A73">
              <w:t>GetForm</w:t>
            </w:r>
          </w:p>
        </w:tc>
        <w:tc>
          <w:tcPr>
            <w:tcW w:w="2835" w:type="dxa"/>
            <w:shd w:val="clear" w:color="auto" w:fill="auto"/>
          </w:tcPr>
          <w:p w14:paraId="1931AF87" w14:textId="77777777" w:rsidR="000A520D" w:rsidRPr="00D82A73" w:rsidRDefault="000A520D" w:rsidP="00177141">
            <w:r w:rsidRPr="00D82A73">
              <w:t>Hämta ett specifikt formulär</w:t>
            </w:r>
          </w:p>
        </w:tc>
        <w:tc>
          <w:tcPr>
            <w:tcW w:w="3969" w:type="dxa"/>
            <w:shd w:val="clear" w:color="auto" w:fill="auto"/>
          </w:tcPr>
          <w:p w14:paraId="22278F02" w14:textId="77777777" w:rsidR="000A520D" w:rsidRPr="00D82A73" w:rsidRDefault="000A520D" w:rsidP="00177141">
            <w:r w:rsidRPr="00D82A73">
              <w:t>Tjänsten används för att hämta ett specifikt formulär.</w:t>
            </w:r>
          </w:p>
        </w:tc>
      </w:tr>
      <w:tr w:rsidR="000A520D" w:rsidRPr="00D82A73" w14:paraId="3459944B" w14:textId="77777777" w:rsidTr="00177141">
        <w:tc>
          <w:tcPr>
            <w:tcW w:w="2376" w:type="dxa"/>
            <w:shd w:val="clear" w:color="auto" w:fill="auto"/>
          </w:tcPr>
          <w:p w14:paraId="1635E39F" w14:textId="77777777" w:rsidR="000A520D" w:rsidRPr="00D82A73" w:rsidRDefault="000A520D" w:rsidP="00177141">
            <w:r w:rsidRPr="00D82A73">
              <w:t>CreateForm</w:t>
            </w:r>
          </w:p>
        </w:tc>
        <w:tc>
          <w:tcPr>
            <w:tcW w:w="2835" w:type="dxa"/>
            <w:shd w:val="clear" w:color="auto" w:fill="auto"/>
          </w:tcPr>
          <w:p w14:paraId="2C6A0FB3" w14:textId="77777777" w:rsidR="000A520D" w:rsidRPr="00D82A73" w:rsidRDefault="000A520D" w:rsidP="00177141">
            <w:r w:rsidRPr="00D82A73">
              <w:t>Skapa formulär</w:t>
            </w:r>
          </w:p>
        </w:tc>
        <w:tc>
          <w:tcPr>
            <w:tcW w:w="3969" w:type="dxa"/>
            <w:shd w:val="clear" w:color="auto" w:fill="auto"/>
          </w:tcPr>
          <w:p w14:paraId="7BE8FDB2" w14:textId="77777777" w:rsidR="000A520D" w:rsidRPr="00D82A73" w:rsidRDefault="000A520D" w:rsidP="00177141">
            <w:r w:rsidRPr="00D82A73">
              <w:t>Tjänsten används för att skapa och starta ett formulär.</w:t>
            </w:r>
          </w:p>
        </w:tc>
      </w:tr>
      <w:tr w:rsidR="000A520D" w:rsidRPr="00D82A73" w14:paraId="5EF0B056" w14:textId="77777777" w:rsidTr="00177141">
        <w:tc>
          <w:tcPr>
            <w:tcW w:w="2376" w:type="dxa"/>
            <w:shd w:val="clear" w:color="auto" w:fill="auto"/>
          </w:tcPr>
          <w:p w14:paraId="6B9ADA2F" w14:textId="77777777" w:rsidR="000A520D" w:rsidRPr="00D82A73" w:rsidRDefault="000A520D" w:rsidP="00177141">
            <w:r w:rsidRPr="00D82A73">
              <w:t>SaveFormPage</w:t>
            </w:r>
          </w:p>
        </w:tc>
        <w:tc>
          <w:tcPr>
            <w:tcW w:w="2835" w:type="dxa"/>
            <w:shd w:val="clear" w:color="auto" w:fill="auto"/>
          </w:tcPr>
          <w:p w14:paraId="2EB12E38" w14:textId="77777777" w:rsidR="000A520D" w:rsidRPr="00D82A73" w:rsidRDefault="000A520D" w:rsidP="00177141">
            <w:r w:rsidRPr="00D82A73">
              <w:t>Temporärspara</w:t>
            </w:r>
          </w:p>
        </w:tc>
        <w:tc>
          <w:tcPr>
            <w:tcW w:w="3969" w:type="dxa"/>
            <w:shd w:val="clear" w:color="auto" w:fill="auto"/>
          </w:tcPr>
          <w:p w14:paraId="5E46D89C" w14:textId="77777777" w:rsidR="000A520D" w:rsidRPr="00D82A73" w:rsidRDefault="000A520D" w:rsidP="00177141">
            <w:r w:rsidRPr="00D82A73">
              <w:t>Spara och hämta formulärfrågor</w:t>
            </w:r>
          </w:p>
        </w:tc>
      </w:tr>
      <w:tr w:rsidR="000A520D" w:rsidRPr="00D82A73" w14:paraId="14505AF3" w14:textId="77777777" w:rsidTr="00177141">
        <w:tc>
          <w:tcPr>
            <w:tcW w:w="2376" w:type="dxa"/>
            <w:shd w:val="clear" w:color="auto" w:fill="auto"/>
          </w:tcPr>
          <w:p w14:paraId="52A9C103" w14:textId="77777777" w:rsidR="000A520D" w:rsidRPr="00D82A73" w:rsidRDefault="000A520D" w:rsidP="00177141">
            <w:r w:rsidRPr="00D82A73">
              <w:t>SaveForm</w:t>
            </w:r>
          </w:p>
        </w:tc>
        <w:tc>
          <w:tcPr>
            <w:tcW w:w="2835" w:type="dxa"/>
            <w:shd w:val="clear" w:color="auto" w:fill="auto"/>
          </w:tcPr>
          <w:p w14:paraId="555E6DE6" w14:textId="77777777" w:rsidR="000A520D" w:rsidRPr="00D82A73" w:rsidRDefault="000A520D" w:rsidP="00177141">
            <w:r w:rsidRPr="00D82A73">
              <w:t>Spara och avsluta</w:t>
            </w:r>
          </w:p>
        </w:tc>
        <w:tc>
          <w:tcPr>
            <w:tcW w:w="3969" w:type="dxa"/>
            <w:shd w:val="clear" w:color="auto" w:fill="auto"/>
          </w:tcPr>
          <w:p w14:paraId="22AAFA48" w14:textId="77777777" w:rsidR="000A520D" w:rsidRPr="00D82A73" w:rsidRDefault="000A520D" w:rsidP="00177141">
            <w:r w:rsidRPr="00D82A73">
              <w:t>Spara och avsluta formulär.</w:t>
            </w:r>
          </w:p>
        </w:tc>
      </w:tr>
      <w:tr w:rsidR="000A520D" w:rsidRPr="00D82A73" w14:paraId="640E88AC" w14:textId="77777777" w:rsidTr="00177141">
        <w:tc>
          <w:tcPr>
            <w:tcW w:w="2376" w:type="dxa"/>
            <w:shd w:val="clear" w:color="auto" w:fill="auto"/>
          </w:tcPr>
          <w:p w14:paraId="69BDD7FE" w14:textId="77777777" w:rsidR="000A520D" w:rsidRPr="00D82A73" w:rsidRDefault="000A520D" w:rsidP="00177141">
            <w:r w:rsidRPr="00D82A73">
              <w:t>CancelForm</w:t>
            </w:r>
          </w:p>
        </w:tc>
        <w:tc>
          <w:tcPr>
            <w:tcW w:w="2835" w:type="dxa"/>
            <w:shd w:val="clear" w:color="auto" w:fill="auto"/>
          </w:tcPr>
          <w:p w14:paraId="3314228F" w14:textId="77777777" w:rsidR="000A520D" w:rsidRPr="00D82A73" w:rsidRDefault="000A520D" w:rsidP="00177141">
            <w:r w:rsidRPr="00D82A73">
              <w:t>Avbryt/radera formulär</w:t>
            </w:r>
          </w:p>
        </w:tc>
        <w:tc>
          <w:tcPr>
            <w:tcW w:w="3969" w:type="dxa"/>
            <w:shd w:val="clear" w:color="auto" w:fill="auto"/>
          </w:tcPr>
          <w:p w14:paraId="267EA862" w14:textId="77777777" w:rsidR="000A520D" w:rsidRPr="00D82A73" w:rsidRDefault="000A520D" w:rsidP="00177141">
            <w:r w:rsidRPr="00D82A73">
              <w:t>Avbryter och radera ett pågående formulär.</w:t>
            </w:r>
          </w:p>
        </w:tc>
      </w:tr>
      <w:tr w:rsidR="000A520D" w:rsidRPr="00D82A73" w14:paraId="23DB14DB" w14:textId="77777777" w:rsidTr="00177141">
        <w:tc>
          <w:tcPr>
            <w:tcW w:w="2376" w:type="dxa"/>
            <w:shd w:val="clear" w:color="auto" w:fill="auto"/>
          </w:tcPr>
          <w:p w14:paraId="1C9E1CDB" w14:textId="77777777" w:rsidR="000A520D" w:rsidRPr="00D82A73" w:rsidRDefault="000A520D" w:rsidP="00177141">
            <w:r w:rsidRPr="00D82A73">
              <w:t>GetFormQuestionPage</w:t>
            </w:r>
          </w:p>
        </w:tc>
        <w:tc>
          <w:tcPr>
            <w:tcW w:w="2835" w:type="dxa"/>
            <w:shd w:val="clear" w:color="auto" w:fill="auto"/>
          </w:tcPr>
          <w:p w14:paraId="78C5C663" w14:textId="77777777" w:rsidR="000A520D" w:rsidRPr="00D82A73" w:rsidRDefault="000A520D" w:rsidP="00177141">
            <w:r w:rsidRPr="00D82A73">
              <w:t xml:space="preserve">Tjänst för hoppa till en sida. </w:t>
            </w:r>
          </w:p>
        </w:tc>
        <w:tc>
          <w:tcPr>
            <w:tcW w:w="3969" w:type="dxa"/>
            <w:shd w:val="clear" w:color="auto" w:fill="auto"/>
          </w:tcPr>
          <w:p w14:paraId="5658B315" w14:textId="77777777" w:rsidR="000A520D" w:rsidRPr="00D82A73" w:rsidRDefault="000A520D" w:rsidP="00177141">
            <w:r w:rsidRPr="00D82A73">
              <w:t>Tjänst för att hoppa till en specifik sida(grupp med frågor). Används typiskt för att navigera fram/bak i ett formulär med många frågor.</w:t>
            </w:r>
          </w:p>
        </w:tc>
      </w:tr>
      <w:tr w:rsidR="000A520D" w:rsidRPr="00D82A73" w14:paraId="49606583" w14:textId="77777777" w:rsidTr="00177141">
        <w:tc>
          <w:tcPr>
            <w:tcW w:w="2376" w:type="dxa"/>
            <w:shd w:val="clear" w:color="auto" w:fill="auto"/>
          </w:tcPr>
          <w:p w14:paraId="26BBE270" w14:textId="77777777" w:rsidR="000A520D" w:rsidRPr="00D82A73" w:rsidRDefault="000A520D" w:rsidP="00177141">
            <w:r w:rsidRPr="00D82A73">
              <w:t>CreateFormRequest</w:t>
            </w:r>
          </w:p>
        </w:tc>
        <w:tc>
          <w:tcPr>
            <w:tcW w:w="2835" w:type="dxa"/>
            <w:shd w:val="clear" w:color="auto" w:fill="auto"/>
          </w:tcPr>
          <w:p w14:paraId="10EAA41A" w14:textId="77777777" w:rsidR="000A520D" w:rsidRPr="00D82A73" w:rsidRDefault="000A520D" w:rsidP="00177141">
            <w:r w:rsidRPr="00D82A73">
              <w:t>Skapa en formulärbegäran.</w:t>
            </w:r>
          </w:p>
        </w:tc>
        <w:tc>
          <w:tcPr>
            <w:tcW w:w="3969" w:type="dxa"/>
            <w:shd w:val="clear" w:color="auto" w:fill="auto"/>
          </w:tcPr>
          <w:p w14:paraId="14A642E1" w14:textId="77777777" w:rsidR="000A520D" w:rsidRPr="00D82A73" w:rsidRDefault="000A520D" w:rsidP="00177141">
            <w:r w:rsidRPr="00D82A73">
              <w:t xml:space="preserve">Ett vårdsystem använder tjänsten för att skapa en begäran om formulär. </w:t>
            </w:r>
          </w:p>
        </w:tc>
      </w:tr>
      <w:tr w:rsidR="000A520D" w:rsidRPr="00D82A73" w14:paraId="55A36F13" w14:textId="77777777" w:rsidTr="00177141">
        <w:tc>
          <w:tcPr>
            <w:tcW w:w="2376" w:type="dxa"/>
            <w:shd w:val="clear" w:color="auto" w:fill="auto"/>
          </w:tcPr>
          <w:p w14:paraId="12234023" w14:textId="77777777" w:rsidR="000A520D" w:rsidRPr="00D82A73" w:rsidRDefault="000A520D" w:rsidP="00177141">
            <w:r w:rsidRPr="00D82A73">
              <w:t>GetFormTemplate</w:t>
            </w:r>
          </w:p>
        </w:tc>
        <w:tc>
          <w:tcPr>
            <w:tcW w:w="2835" w:type="dxa"/>
            <w:shd w:val="clear" w:color="auto" w:fill="auto"/>
          </w:tcPr>
          <w:p w14:paraId="6D60479E" w14:textId="77777777" w:rsidR="000A520D" w:rsidRPr="00D82A73" w:rsidRDefault="000A520D" w:rsidP="00177141">
            <w:r w:rsidRPr="00D82A73">
              <w:t>Hämta formulärmall.</w:t>
            </w:r>
          </w:p>
        </w:tc>
        <w:tc>
          <w:tcPr>
            <w:tcW w:w="3969" w:type="dxa"/>
            <w:shd w:val="clear" w:color="auto" w:fill="auto"/>
          </w:tcPr>
          <w:p w14:paraId="21A86E7D" w14:textId="77777777" w:rsidR="000A520D" w:rsidRPr="00D82A73" w:rsidRDefault="000A520D" w:rsidP="00177141">
            <w:r w:rsidRPr="00D82A73">
              <w:t>Tjänst för att hämta formulärmall från tjänsteproducent.</w:t>
            </w:r>
          </w:p>
        </w:tc>
      </w:tr>
      <w:tr w:rsidR="000A520D" w:rsidRPr="00D82A73" w14:paraId="23A64B27" w14:textId="77777777" w:rsidTr="00177141">
        <w:tc>
          <w:tcPr>
            <w:tcW w:w="2376" w:type="dxa"/>
            <w:shd w:val="clear" w:color="auto" w:fill="auto"/>
          </w:tcPr>
          <w:p w14:paraId="79E9188C" w14:textId="77777777" w:rsidR="000A520D" w:rsidRPr="00D82A73" w:rsidRDefault="000A520D" w:rsidP="00177141">
            <w:r w:rsidRPr="00D82A73">
              <w:t>SaveFormTemplate</w:t>
            </w:r>
          </w:p>
        </w:tc>
        <w:tc>
          <w:tcPr>
            <w:tcW w:w="2835" w:type="dxa"/>
            <w:shd w:val="clear" w:color="auto" w:fill="auto"/>
          </w:tcPr>
          <w:p w14:paraId="7E5F9B3B" w14:textId="77777777" w:rsidR="000A520D" w:rsidRPr="00D82A73" w:rsidRDefault="000A520D" w:rsidP="00177141">
            <w:r w:rsidRPr="00D82A73">
              <w:t>Spara formulärmall.</w:t>
            </w:r>
          </w:p>
        </w:tc>
        <w:tc>
          <w:tcPr>
            <w:tcW w:w="3969" w:type="dxa"/>
            <w:shd w:val="clear" w:color="auto" w:fill="auto"/>
          </w:tcPr>
          <w:p w14:paraId="34D327B0" w14:textId="77777777" w:rsidR="000A520D" w:rsidRPr="00D82A73" w:rsidRDefault="000A520D" w:rsidP="00177141">
            <w:r w:rsidRPr="00D82A73">
              <w:t>Tjänst för att spara formulärmall hos tjänsteproducent.</w:t>
            </w:r>
          </w:p>
        </w:tc>
      </w:tr>
    </w:tbl>
    <w:p w14:paraId="3D9DE432" w14:textId="77777777" w:rsidR="000A520D" w:rsidRPr="00C55071" w:rsidRDefault="000A520D" w:rsidP="000A520D"/>
    <w:p w14:paraId="5B073D2A" w14:textId="77777777" w:rsidR="0039481C" w:rsidRDefault="0039481C" w:rsidP="0039481C">
      <w:pPr>
        <w:spacing w:line="240" w:lineRule="auto"/>
        <w:rPr>
          <w:rFonts w:eastAsia="Times New Roman"/>
          <w:bCs/>
          <w:sz w:val="30"/>
          <w:szCs w:val="28"/>
        </w:rPr>
      </w:pPr>
      <w:bookmarkStart w:id="2632" w:name="_Toc386458106"/>
      <w:r>
        <w:br w:type="page"/>
      </w:r>
    </w:p>
    <w:p w14:paraId="212A4AA4" w14:textId="77777777" w:rsidR="00094541" w:rsidRDefault="00094541" w:rsidP="00094541">
      <w:pPr>
        <w:pStyle w:val="Heading1"/>
        <w:rPr>
          <w:ins w:id="2633" w:author="Jarno Nieminen" w:date="2014-09-04T09:09:00Z"/>
        </w:rPr>
      </w:pPr>
      <w:bookmarkStart w:id="2634" w:name="_Toc397585103"/>
      <w:bookmarkEnd w:id="1250"/>
      <w:ins w:id="2635" w:author="Jarno Nieminen" w:date="2014-09-04T09:09:00Z">
        <w:r>
          <w:lastRenderedPageBreak/>
          <w:t>Tjänstekontrakt</w:t>
        </w:r>
        <w:bookmarkEnd w:id="2634"/>
      </w:ins>
    </w:p>
    <w:p w14:paraId="4271C1F2" w14:textId="77777777" w:rsidR="00094541" w:rsidRPr="00094541" w:rsidRDefault="00094541" w:rsidP="00094541">
      <w:pPr>
        <w:rPr>
          <w:ins w:id="2636" w:author="Jarno Nieminen" w:date="2014-09-04T09:09:00Z"/>
        </w:rPr>
      </w:pPr>
    </w:p>
    <w:p w14:paraId="14318806" w14:textId="77777777" w:rsidR="00FD215B" w:rsidRPr="00996C28" w:rsidRDefault="00FD215B" w:rsidP="00E32647">
      <w:pPr>
        <w:pStyle w:val="Heading2"/>
        <w:pPrChange w:id="2637" w:author="Jarno Nieminen" w:date="2014-09-04T09:09:00Z">
          <w:pPr>
            <w:pStyle w:val="Heading1"/>
          </w:pPr>
        </w:pPrChange>
      </w:pPr>
      <w:bookmarkStart w:id="2638" w:name="_Toc391636724"/>
      <w:bookmarkStart w:id="2639" w:name="_Toc397585104"/>
      <w:r w:rsidRPr="00996C28">
        <w:t>Tjänstekontrakt GetFormTemplates</w:t>
      </w:r>
      <w:bookmarkEnd w:id="2630"/>
      <w:bookmarkEnd w:id="2632"/>
      <w:bookmarkEnd w:id="2638"/>
      <w:bookmarkEnd w:id="2639"/>
    </w:p>
    <w:p w14:paraId="0D52B0DC" w14:textId="77777777" w:rsidR="000A520D" w:rsidRPr="00D82A73" w:rsidRDefault="000A520D" w:rsidP="000A520D">
      <w:r w:rsidRPr="00D82A73">
        <w:t>Tjänst för att hämta tillgängliga formulär för invånare. Tjänsten används för att lista de formulär som invånaren kan använda för att skapa formulär.</w:t>
      </w:r>
    </w:p>
    <w:p w14:paraId="3857AC68" w14:textId="77777777" w:rsidR="000A520D" w:rsidRPr="00D82A73" w:rsidRDefault="000A520D" w:rsidP="000A520D"/>
    <w:p w14:paraId="167DEC5F" w14:textId="77777777" w:rsidR="000A520D" w:rsidRPr="00D82A73" w:rsidRDefault="000A520D" w:rsidP="000A520D">
      <w:r w:rsidRPr="00D82A73">
        <w:t xml:space="preserve">Tjänsten returnerar formulär baserat på olika parametrar. </w:t>
      </w:r>
    </w:p>
    <w:p w14:paraId="77E1C323" w14:textId="77777777" w:rsidR="000A520D" w:rsidRPr="00D82A73" w:rsidRDefault="000A520D" w:rsidP="0044783B">
      <w:pPr>
        <w:numPr>
          <w:ilvl w:val="0"/>
          <w:numId w:val="36"/>
        </w:numPr>
        <w:spacing w:line="240" w:lineRule="auto"/>
      </w:pPr>
      <w:r w:rsidRPr="00D82A73">
        <w:t>Vårdenhets hsa-id.</w:t>
      </w:r>
    </w:p>
    <w:p w14:paraId="2B08129F" w14:textId="77777777" w:rsidR="000A520D" w:rsidRPr="00D82A73" w:rsidRDefault="000A520D" w:rsidP="0044783B">
      <w:pPr>
        <w:numPr>
          <w:ilvl w:val="0"/>
          <w:numId w:val="36"/>
        </w:numPr>
        <w:spacing w:line="240" w:lineRule="auto"/>
      </w:pPr>
      <w:r w:rsidRPr="00D82A73">
        <w:t>Personnummer.</w:t>
      </w:r>
    </w:p>
    <w:p w14:paraId="6FBF2FCE" w14:textId="77777777" w:rsidR="000A520D" w:rsidRPr="00D82A73" w:rsidRDefault="000A520D" w:rsidP="0044783B">
      <w:pPr>
        <w:numPr>
          <w:ilvl w:val="1"/>
          <w:numId w:val="36"/>
        </w:numPr>
        <w:spacing w:line="240" w:lineRule="auto"/>
      </w:pPr>
      <w:r w:rsidRPr="00D82A73">
        <w:t>Indikerar att producerande system kan presentera formulär anpassat till användaren.</w:t>
      </w:r>
    </w:p>
    <w:p w14:paraId="1499EE12" w14:textId="77777777" w:rsidR="000A520D" w:rsidRPr="00D82A73" w:rsidRDefault="000A520D" w:rsidP="0044783B">
      <w:pPr>
        <w:numPr>
          <w:ilvl w:val="0"/>
          <w:numId w:val="36"/>
        </w:numPr>
        <w:spacing w:line="240" w:lineRule="auto"/>
      </w:pPr>
      <w:r w:rsidRPr="00D82A73">
        <w:t>Formulärmall.</w:t>
      </w:r>
    </w:p>
    <w:p w14:paraId="704EE24E" w14:textId="77777777" w:rsidR="000A520D" w:rsidRPr="00D82A73" w:rsidRDefault="000A520D" w:rsidP="0044783B">
      <w:pPr>
        <w:numPr>
          <w:ilvl w:val="1"/>
          <w:numId w:val="36"/>
        </w:numPr>
        <w:spacing w:line="240" w:lineRule="auto"/>
      </w:pPr>
      <w:r w:rsidRPr="00D82A73">
        <w:t>Indikerar att producerandesystem skall presentera formulärmall om denna finns tillgänglig.</w:t>
      </w:r>
    </w:p>
    <w:p w14:paraId="1D4CCC44" w14:textId="77777777" w:rsidR="000A520D" w:rsidRPr="00D82A73" w:rsidRDefault="000A520D" w:rsidP="0044783B">
      <w:pPr>
        <w:numPr>
          <w:ilvl w:val="0"/>
          <w:numId w:val="36"/>
        </w:numPr>
        <w:spacing w:line="240" w:lineRule="auto"/>
      </w:pPr>
      <w:r w:rsidRPr="00D82A73">
        <w:t>Hälsoärende.</w:t>
      </w:r>
    </w:p>
    <w:p w14:paraId="770F08BD" w14:textId="24CB67F4" w:rsidR="000A520D" w:rsidRDefault="000A520D" w:rsidP="0044783B">
      <w:pPr>
        <w:numPr>
          <w:ilvl w:val="1"/>
          <w:numId w:val="36"/>
        </w:numPr>
        <w:spacing w:line="240" w:lineRule="auto"/>
      </w:pPr>
      <w:r w:rsidRPr="00D82A73">
        <w:t>Indikerar att producerande system skall visa formulär kopplade till hälsoärende.</w:t>
      </w:r>
    </w:p>
    <w:p w14:paraId="2A5FC705" w14:textId="77777777" w:rsidR="00E32647" w:rsidRPr="00D82A73" w:rsidRDefault="00E32647" w:rsidP="00E32647">
      <w:pPr>
        <w:spacing w:line="240" w:lineRule="auto"/>
        <w:pPrChange w:id="2640" w:author="Jarno Nieminen" w:date="2014-09-04T09:09:00Z">
          <w:pPr/>
        </w:pPrChange>
      </w:pPr>
    </w:p>
    <w:p w14:paraId="7E852135" w14:textId="77777777" w:rsidR="006C37C2" w:rsidRPr="00D82A73" w:rsidRDefault="006C37C2" w:rsidP="006C37C2">
      <w:pPr>
        <w:rPr>
          <w:del w:id="2641" w:author="Jarno Nieminen" w:date="2014-09-04T09:09:00Z"/>
        </w:rPr>
      </w:pPr>
    </w:p>
    <w:p w14:paraId="16CF2942" w14:textId="77777777" w:rsidR="000A520D" w:rsidRPr="00D82A73" w:rsidRDefault="000A520D" w:rsidP="000A520D">
      <w:r w:rsidRPr="00D82A73">
        <w:t>Tjänst används för att:</w:t>
      </w:r>
    </w:p>
    <w:p w14:paraId="246E805A" w14:textId="77777777" w:rsidR="000A520D" w:rsidRPr="00D82A73" w:rsidRDefault="000A520D" w:rsidP="0044783B">
      <w:pPr>
        <w:numPr>
          <w:ilvl w:val="0"/>
          <w:numId w:val="32"/>
        </w:numPr>
        <w:spacing w:line="240" w:lineRule="auto"/>
      </w:pPr>
      <w:r w:rsidRPr="00D82A73">
        <w:t>Hämta och lista formulär som användaren kan använda/fylla i.</w:t>
      </w:r>
    </w:p>
    <w:p w14:paraId="3E3EB917" w14:textId="77777777" w:rsidR="000A520D" w:rsidRPr="00D82A73" w:rsidRDefault="000A520D" w:rsidP="0044783B">
      <w:pPr>
        <w:numPr>
          <w:ilvl w:val="0"/>
          <w:numId w:val="32"/>
        </w:numPr>
        <w:spacing w:line="240" w:lineRule="auto"/>
      </w:pPr>
      <w:r w:rsidRPr="00D82A73">
        <w:t>Hämta specifika formulär som användaren skall fylla i.</w:t>
      </w:r>
    </w:p>
    <w:p w14:paraId="074F6A45" w14:textId="77777777" w:rsidR="000A520D" w:rsidRPr="00D82A73" w:rsidRDefault="000A520D" w:rsidP="0044783B">
      <w:pPr>
        <w:numPr>
          <w:ilvl w:val="0"/>
          <w:numId w:val="32"/>
        </w:numPr>
        <w:spacing w:line="240" w:lineRule="auto"/>
      </w:pPr>
      <w:r w:rsidRPr="00D82A73">
        <w:t xml:space="preserve">Hämta formulär som användaren skall använda som resultat av en vårdprocess/vårdaktivitet. </w:t>
      </w:r>
    </w:p>
    <w:p w14:paraId="7AA7F387" w14:textId="687E71FA" w:rsidR="000A520D" w:rsidRPr="00D82A73" w:rsidRDefault="000A520D" w:rsidP="000A520D">
      <w:pPr>
        <w:rPr>
          <w:rPrChange w:id="2642" w:author="Jarno Nieminen" w:date="2014-09-04T09:09:00Z">
            <w:rPr>
              <w:i/>
            </w:rPr>
          </w:rPrChange>
        </w:rPr>
      </w:pPr>
      <w:r w:rsidRPr="00D82A73">
        <w:t xml:space="preserve"> </w:t>
      </w:r>
    </w:p>
    <w:p w14:paraId="5457DCD9" w14:textId="77777777" w:rsidR="006C37C2" w:rsidRPr="00D82A73" w:rsidRDefault="006C37C2" w:rsidP="006C37C2">
      <w:pPr>
        <w:pStyle w:val="Heading2"/>
        <w:rPr>
          <w:del w:id="2643" w:author="Jarno Nieminen" w:date="2014-09-04T09:09:00Z"/>
        </w:rPr>
      </w:pPr>
      <w:bookmarkStart w:id="2644" w:name="_Toc258862138"/>
      <w:bookmarkStart w:id="2645" w:name="_Toc386458108"/>
      <w:bookmarkStart w:id="2646" w:name="_Toc391636726"/>
      <w:bookmarkStart w:id="2647" w:name="_Toc397585105"/>
      <w:bookmarkStart w:id="2648" w:name="_Toc258862137"/>
      <w:bookmarkStart w:id="2649" w:name="_Toc386458107"/>
      <w:bookmarkStart w:id="2650" w:name="_Toc391636725"/>
      <w:del w:id="2651" w:author="Jarno Nieminen" w:date="2014-09-04T09:09:00Z">
        <w:r w:rsidRPr="00D82A73">
          <w:delText>Frivillighet</w:delText>
        </w:r>
        <w:bookmarkEnd w:id="2648"/>
        <w:bookmarkEnd w:id="2649"/>
        <w:bookmarkEnd w:id="2650"/>
      </w:del>
    </w:p>
    <w:p w14:paraId="49C04E91" w14:textId="77777777" w:rsidR="006C37C2" w:rsidRPr="00D82A73" w:rsidRDefault="006C37C2" w:rsidP="006C37C2">
      <w:pPr>
        <w:rPr>
          <w:del w:id="2652" w:author="Jarno Nieminen" w:date="2014-09-04T09:09:00Z"/>
        </w:rPr>
      </w:pPr>
      <w:del w:id="2653" w:author="Jarno Nieminen" w:date="2014-09-04T09:09:00Z">
        <w:r w:rsidRPr="00D82A73">
          <w:delText xml:space="preserve">Obligatoriskt </w:delText>
        </w:r>
      </w:del>
    </w:p>
    <w:p w14:paraId="1836779C" w14:textId="3D13B6E6" w:rsidR="000A520D" w:rsidRPr="00D82A73" w:rsidRDefault="000A520D" w:rsidP="00E32647">
      <w:pPr>
        <w:pStyle w:val="Heading3"/>
        <w:pPrChange w:id="2654" w:author="Jarno Nieminen" w:date="2014-09-04T09:09:00Z">
          <w:pPr>
            <w:pStyle w:val="Heading2"/>
          </w:pPr>
        </w:pPrChange>
      </w:pPr>
      <w:r w:rsidRPr="00D82A73">
        <w:t>Version</w:t>
      </w:r>
      <w:bookmarkEnd w:id="2644"/>
      <w:bookmarkEnd w:id="2645"/>
      <w:bookmarkEnd w:id="2646"/>
      <w:bookmarkEnd w:id="2647"/>
    </w:p>
    <w:p w14:paraId="7C974EFF" w14:textId="77777777" w:rsidR="000A520D" w:rsidRPr="00D82A73" w:rsidRDefault="000A520D" w:rsidP="000A520D">
      <w:r>
        <w:t>2.0</w:t>
      </w:r>
    </w:p>
    <w:p w14:paraId="7192F36E" w14:textId="77777777" w:rsidR="006C37C2" w:rsidRPr="00D82A73" w:rsidRDefault="006C37C2" w:rsidP="006C37C2">
      <w:pPr>
        <w:pStyle w:val="Heading2"/>
        <w:rPr>
          <w:del w:id="2655" w:author="Jarno Nieminen" w:date="2014-09-04T09:09:00Z"/>
        </w:rPr>
      </w:pPr>
      <w:bookmarkStart w:id="2656" w:name="_Toc258862139"/>
      <w:bookmarkStart w:id="2657" w:name="_Toc386458109"/>
      <w:bookmarkStart w:id="2658" w:name="_Toc391636727"/>
      <w:del w:id="2659" w:author="Jarno Nieminen" w:date="2014-09-04T09:09:00Z">
        <w:r w:rsidRPr="00D82A73">
          <w:delText>Tjänstens signatur</w:delText>
        </w:r>
        <w:bookmarkEnd w:id="2656"/>
        <w:bookmarkEnd w:id="2657"/>
        <w:bookmarkEnd w:id="2658"/>
      </w:del>
    </w:p>
    <w:p w14:paraId="2D91AC3D" w14:textId="77777777" w:rsidR="006C37C2" w:rsidRPr="00D82A73" w:rsidRDefault="006C37C2" w:rsidP="006C37C2">
      <w:pPr>
        <w:rPr>
          <w:del w:id="2660" w:author="Jarno Nieminen" w:date="2014-09-04T09:09:00Z"/>
        </w:rPr>
      </w:pPr>
      <w:del w:id="2661" w:author="Jarno Nieminen" w:date="2014-09-04T09:09:00Z">
        <w:r w:rsidRPr="00D82A73">
          <w:delText>Request</w:delText>
        </w:r>
      </w:del>
    </w:p>
    <w:p w14:paraId="48895B94" w14:textId="77777777" w:rsidR="006C37C2" w:rsidRPr="00D82A73" w:rsidRDefault="006C37C2" w:rsidP="004F0033">
      <w:pPr>
        <w:numPr>
          <w:ilvl w:val="0"/>
          <w:numId w:val="46"/>
        </w:numPr>
        <w:spacing w:line="240" w:lineRule="auto"/>
        <w:rPr>
          <w:del w:id="2662" w:author="Jarno Nieminen" w:date="2014-09-04T09:09:00Z"/>
        </w:rPr>
      </w:pPr>
      <w:del w:id="2663" w:author="Jarno Nieminen" w:date="2014-09-04T09:09:00Z">
        <w:r w:rsidRPr="00D82A73">
          <w:delText>Healthcare_Facility_CareUnit[1..1]</w:delText>
        </w:r>
      </w:del>
    </w:p>
    <w:p w14:paraId="588B182D" w14:textId="77777777" w:rsidR="006C37C2" w:rsidRPr="00D82A73" w:rsidRDefault="006C37C2" w:rsidP="004F0033">
      <w:pPr>
        <w:numPr>
          <w:ilvl w:val="0"/>
          <w:numId w:val="46"/>
        </w:numPr>
        <w:spacing w:line="240" w:lineRule="auto"/>
        <w:rPr>
          <w:del w:id="2664" w:author="Jarno Nieminen" w:date="2014-09-04T09:09:00Z"/>
        </w:rPr>
      </w:pPr>
      <w:del w:id="2665" w:author="Jarno Nieminen" w:date="2014-09-04T09:09:00Z">
        <w:r w:rsidRPr="00D82A73">
          <w:delText>PublishedStatus [0..*]</w:delText>
        </w:r>
      </w:del>
    </w:p>
    <w:p w14:paraId="6B2B6743" w14:textId="77777777" w:rsidR="006C37C2" w:rsidRPr="00D82A73" w:rsidRDefault="006C37C2" w:rsidP="004F0033">
      <w:pPr>
        <w:numPr>
          <w:ilvl w:val="0"/>
          <w:numId w:val="46"/>
        </w:numPr>
        <w:spacing w:line="240" w:lineRule="auto"/>
        <w:rPr>
          <w:del w:id="2666" w:author="Jarno Nieminen" w:date="2014-09-04T09:09:00Z"/>
        </w:rPr>
      </w:pPr>
      <w:del w:id="2667" w:author="Jarno Nieminen" w:date="2014-09-04T09:09:00Z">
        <w:r w:rsidRPr="00D82A73">
          <w:delText>SubjectOfCare [0..1]</w:delText>
        </w:r>
      </w:del>
    </w:p>
    <w:p w14:paraId="7B256B46" w14:textId="77777777" w:rsidR="006C37C2" w:rsidRPr="00D82A73" w:rsidRDefault="006C37C2" w:rsidP="004F0033">
      <w:pPr>
        <w:numPr>
          <w:ilvl w:val="0"/>
          <w:numId w:val="46"/>
        </w:numPr>
        <w:spacing w:line="240" w:lineRule="auto"/>
        <w:rPr>
          <w:del w:id="2668" w:author="Jarno Nieminen" w:date="2014-09-04T09:09:00Z"/>
        </w:rPr>
      </w:pPr>
      <w:del w:id="2669" w:author="Jarno Nieminen" w:date="2014-09-04T09:09:00Z">
        <w:r w:rsidRPr="00D82A73">
          <w:rPr>
            <w:rFonts w:eastAsia="Arial Unicode MS"/>
          </w:rPr>
          <w:delText>TemplateId</w:delText>
        </w:r>
        <w:r w:rsidRPr="00D82A73">
          <w:delText xml:space="preserve"> [0..*]</w:delText>
        </w:r>
      </w:del>
    </w:p>
    <w:p w14:paraId="65915909" w14:textId="77777777" w:rsidR="006C37C2" w:rsidRPr="00D82A73" w:rsidRDefault="006C37C2" w:rsidP="004F0033">
      <w:pPr>
        <w:numPr>
          <w:ilvl w:val="0"/>
          <w:numId w:val="46"/>
        </w:numPr>
        <w:spacing w:line="240" w:lineRule="auto"/>
        <w:rPr>
          <w:del w:id="2670" w:author="Jarno Nieminen" w:date="2014-09-04T09:09:00Z"/>
        </w:rPr>
      </w:pPr>
      <w:del w:id="2671" w:author="Jarno Nieminen" w:date="2014-09-04T09:09:00Z">
        <w:r w:rsidRPr="00D82A73">
          <w:delText>ClinicalProcessInterestId [0..*]</w:delText>
        </w:r>
      </w:del>
    </w:p>
    <w:p w14:paraId="14118ACF" w14:textId="77777777" w:rsidR="006C37C2" w:rsidRPr="00D82A73" w:rsidRDefault="006C37C2" w:rsidP="006C37C2">
      <w:pPr>
        <w:rPr>
          <w:del w:id="2672" w:author="Jarno Nieminen" w:date="2014-09-04T09:09:00Z"/>
        </w:rPr>
      </w:pPr>
      <w:del w:id="2673" w:author="Jarno Nieminen" w:date="2014-09-04T09:09:00Z">
        <w:r w:rsidRPr="00D82A73">
          <w:delText xml:space="preserve">Response </w:delText>
        </w:r>
      </w:del>
    </w:p>
    <w:p w14:paraId="0006E731" w14:textId="77777777" w:rsidR="006C37C2" w:rsidRPr="00D82A73" w:rsidRDefault="006C37C2" w:rsidP="004F0033">
      <w:pPr>
        <w:numPr>
          <w:ilvl w:val="0"/>
          <w:numId w:val="47"/>
        </w:numPr>
        <w:spacing w:line="240" w:lineRule="auto"/>
        <w:rPr>
          <w:del w:id="2674" w:author="Jarno Nieminen" w:date="2014-09-04T09:09:00Z"/>
        </w:rPr>
      </w:pPr>
      <w:del w:id="2675" w:author="Jarno Nieminen" w:date="2014-09-04T09:09:00Z">
        <w:r w:rsidRPr="00D82A73">
          <w:delText>FormsTemplatesType [0..*]</w:delText>
        </w:r>
      </w:del>
    </w:p>
    <w:p w14:paraId="23DFFAED" w14:textId="77777777" w:rsidR="006C37C2" w:rsidRPr="00D82A73" w:rsidRDefault="006C37C2" w:rsidP="006C37C2">
      <w:pPr>
        <w:rPr>
          <w:del w:id="2676" w:author="Jarno Nieminen" w:date="2014-09-04T09:09:00Z"/>
        </w:rPr>
      </w:pPr>
    </w:p>
    <w:p w14:paraId="62AA0B72" w14:textId="77777777" w:rsidR="006C37C2" w:rsidRPr="00D82A73" w:rsidRDefault="006C37C2" w:rsidP="006C37C2">
      <w:pPr>
        <w:pStyle w:val="Heading3"/>
        <w:rPr>
          <w:del w:id="2677" w:author="Jarno Nieminen" w:date="2014-09-04T09:09:00Z"/>
        </w:rPr>
      </w:pPr>
      <w:del w:id="2678" w:author="Jarno Nieminen" w:date="2014-09-04T09:09:00Z">
        <w:r w:rsidRPr="00D82A73">
          <w:br w:type="page"/>
        </w:r>
        <w:bookmarkStart w:id="2679" w:name="_Toc258862140"/>
        <w:bookmarkStart w:id="2680" w:name="_Toc386458110"/>
        <w:bookmarkStart w:id="2681" w:name="_Toc391636728"/>
        <w:r w:rsidRPr="00D82A73">
          <w:delText>Begäran (Request) och Svar (Response)</w:delText>
        </w:r>
        <w:bookmarkEnd w:id="2679"/>
        <w:bookmarkEnd w:id="2680"/>
        <w:bookmarkEnd w:id="2681"/>
      </w:del>
    </w:p>
    <w:p w14:paraId="3086087B" w14:textId="77777777" w:rsidR="006C37C2" w:rsidRPr="00D82A73" w:rsidRDefault="006C37C2" w:rsidP="006C37C2">
      <w:pPr>
        <w:rPr>
          <w:del w:id="2682" w:author="Jarno Nieminen" w:date="2014-09-04T09:09:00Z"/>
        </w:rPr>
      </w:pPr>
    </w:p>
    <w:p w14:paraId="34E6EBC1" w14:textId="0E1C06D4" w:rsidR="000A520D" w:rsidRPr="00D82A73" w:rsidRDefault="000A520D" w:rsidP="0044783B">
      <w:pPr>
        <w:pStyle w:val="Heading3"/>
        <w:rPr>
          <w:ins w:id="2683" w:author="Jarno Nieminen" w:date="2014-09-04T09:09:00Z"/>
        </w:rPr>
      </w:pPr>
      <w:ins w:id="2684" w:author="Jarno Nieminen" w:date="2014-09-04T09:09:00Z">
        <w:r w:rsidRPr="00D82A73">
          <w:br w:type="page"/>
        </w:r>
        <w:bookmarkStart w:id="2685" w:name="_Toc397585106"/>
        <w:r w:rsidR="00E32647">
          <w:lastRenderedPageBreak/>
          <w:t>Fältregler</w:t>
        </w:r>
        <w:bookmarkEnd w:id="2685"/>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AA73C36" w14:textId="77777777" w:rsidTr="00177141">
        <w:tc>
          <w:tcPr>
            <w:tcW w:w="2628" w:type="dxa"/>
            <w:shd w:val="clear" w:color="auto" w:fill="auto"/>
          </w:tcPr>
          <w:p w14:paraId="19EF2435" w14:textId="77777777" w:rsidR="000A520D" w:rsidRPr="00D82A73" w:rsidRDefault="000A520D" w:rsidP="00177141">
            <w:pPr>
              <w:rPr>
                <w:b/>
              </w:rPr>
            </w:pPr>
            <w:r w:rsidRPr="00D82A73">
              <w:rPr>
                <w:b/>
              </w:rPr>
              <w:t>Namn</w:t>
            </w:r>
          </w:p>
        </w:tc>
        <w:tc>
          <w:tcPr>
            <w:tcW w:w="1260" w:type="dxa"/>
            <w:shd w:val="clear" w:color="auto" w:fill="auto"/>
          </w:tcPr>
          <w:p w14:paraId="064CB79C" w14:textId="77777777" w:rsidR="000A520D" w:rsidRPr="00D82A73" w:rsidRDefault="000A520D" w:rsidP="00177141">
            <w:pPr>
              <w:rPr>
                <w:b/>
              </w:rPr>
            </w:pPr>
            <w:r w:rsidRPr="00D82A73">
              <w:rPr>
                <w:b/>
              </w:rPr>
              <w:t>Typ</w:t>
            </w:r>
          </w:p>
        </w:tc>
        <w:tc>
          <w:tcPr>
            <w:tcW w:w="4867" w:type="dxa"/>
            <w:shd w:val="clear" w:color="auto" w:fill="auto"/>
          </w:tcPr>
          <w:p w14:paraId="482C918C" w14:textId="77777777" w:rsidR="000A520D" w:rsidRPr="00D82A73" w:rsidRDefault="000A520D" w:rsidP="00177141">
            <w:pPr>
              <w:rPr>
                <w:b/>
              </w:rPr>
            </w:pPr>
            <w:r w:rsidRPr="00D82A73">
              <w:rPr>
                <w:b/>
              </w:rPr>
              <w:t>Kommentar</w:t>
            </w:r>
          </w:p>
        </w:tc>
        <w:tc>
          <w:tcPr>
            <w:tcW w:w="1134" w:type="dxa"/>
            <w:shd w:val="clear" w:color="auto" w:fill="auto"/>
          </w:tcPr>
          <w:p w14:paraId="70D87256" w14:textId="77777777" w:rsidR="000A520D" w:rsidRPr="00D82A73" w:rsidRDefault="000A520D" w:rsidP="00177141">
            <w:pPr>
              <w:rPr>
                <w:b/>
              </w:rPr>
            </w:pPr>
            <w:r w:rsidRPr="00D82A73">
              <w:rPr>
                <w:b/>
              </w:rPr>
              <w:t>Kardi-nalitet</w:t>
            </w:r>
          </w:p>
        </w:tc>
      </w:tr>
      <w:tr w:rsidR="000A520D" w:rsidRPr="00D82A73" w14:paraId="175B1A6F" w14:textId="77777777" w:rsidTr="00177141">
        <w:tc>
          <w:tcPr>
            <w:tcW w:w="2628" w:type="dxa"/>
            <w:shd w:val="clear" w:color="auto" w:fill="auto"/>
          </w:tcPr>
          <w:p w14:paraId="3CBDBDE8" w14:textId="77777777" w:rsidR="000A520D" w:rsidRPr="00D82A73" w:rsidRDefault="000A520D" w:rsidP="00177141">
            <w:pPr>
              <w:rPr>
                <w:i/>
              </w:rPr>
            </w:pPr>
            <w:r w:rsidRPr="00D82A73">
              <w:rPr>
                <w:i/>
              </w:rPr>
              <w:t>Begäran</w:t>
            </w:r>
          </w:p>
        </w:tc>
        <w:tc>
          <w:tcPr>
            <w:tcW w:w="1260" w:type="dxa"/>
            <w:shd w:val="clear" w:color="auto" w:fill="auto"/>
          </w:tcPr>
          <w:p w14:paraId="562B4266" w14:textId="77777777" w:rsidR="000A520D" w:rsidRPr="00D82A73" w:rsidRDefault="000A520D" w:rsidP="00177141"/>
        </w:tc>
        <w:tc>
          <w:tcPr>
            <w:tcW w:w="4867" w:type="dxa"/>
            <w:shd w:val="clear" w:color="auto" w:fill="auto"/>
          </w:tcPr>
          <w:p w14:paraId="549F2A15" w14:textId="77777777" w:rsidR="000A520D" w:rsidRPr="00D82A73" w:rsidRDefault="000A520D" w:rsidP="00177141"/>
        </w:tc>
        <w:tc>
          <w:tcPr>
            <w:tcW w:w="1134" w:type="dxa"/>
            <w:shd w:val="clear" w:color="auto" w:fill="auto"/>
          </w:tcPr>
          <w:p w14:paraId="791E3819" w14:textId="77777777" w:rsidR="000A520D" w:rsidRPr="00D82A73" w:rsidRDefault="000A520D" w:rsidP="00177141"/>
        </w:tc>
      </w:tr>
      <w:tr w:rsidR="000A520D" w:rsidRPr="00D82A73" w14:paraId="355E67C5" w14:textId="77777777" w:rsidTr="00177141">
        <w:tc>
          <w:tcPr>
            <w:tcW w:w="2628" w:type="dxa"/>
            <w:shd w:val="clear" w:color="auto" w:fill="auto"/>
          </w:tcPr>
          <w:p w14:paraId="1D11D7D6" w14:textId="77777777" w:rsidR="000A520D" w:rsidRPr="00D82A73" w:rsidRDefault="000A520D" w:rsidP="00177141">
            <w:pPr>
              <w:rPr>
                <w:b/>
              </w:rPr>
            </w:pPr>
            <w:r w:rsidRPr="00D82A73">
              <w:t>Healthcare_Facility_CareUnit</w:t>
            </w:r>
          </w:p>
        </w:tc>
        <w:tc>
          <w:tcPr>
            <w:tcW w:w="1260" w:type="dxa"/>
            <w:shd w:val="clear" w:color="auto" w:fill="auto"/>
          </w:tcPr>
          <w:p w14:paraId="5091F978" w14:textId="77777777" w:rsidR="000A520D" w:rsidRPr="00D82A73" w:rsidRDefault="000A520D" w:rsidP="00177141"/>
        </w:tc>
        <w:tc>
          <w:tcPr>
            <w:tcW w:w="4867" w:type="dxa"/>
            <w:shd w:val="clear" w:color="auto" w:fill="auto"/>
          </w:tcPr>
          <w:p w14:paraId="0B1C4A70" w14:textId="77777777" w:rsidR="000A520D" w:rsidRPr="00D82A73" w:rsidRDefault="000A520D" w:rsidP="00177141">
            <w:r w:rsidRPr="00D82A73">
              <w:t xml:space="preserve">Hsa-Id (Vårdenhet/enhets-id).   </w:t>
            </w:r>
          </w:p>
          <w:p w14:paraId="576055FF" w14:textId="77777777" w:rsidR="000A520D" w:rsidRPr="00D82A73" w:rsidRDefault="000A520D" w:rsidP="00177141">
            <w:r w:rsidRPr="00D82A73">
              <w:t>T.ex. se2321000016-1hz3</w:t>
            </w:r>
          </w:p>
        </w:tc>
        <w:tc>
          <w:tcPr>
            <w:tcW w:w="1134" w:type="dxa"/>
            <w:shd w:val="clear" w:color="auto" w:fill="auto"/>
          </w:tcPr>
          <w:p w14:paraId="25CFF107" w14:textId="77777777" w:rsidR="000A520D" w:rsidRPr="00D82A73" w:rsidRDefault="000A520D" w:rsidP="00177141">
            <w:pPr>
              <w:rPr>
                <w:b/>
              </w:rPr>
            </w:pPr>
            <w:r w:rsidRPr="00D82A73">
              <w:t>1..1</w:t>
            </w:r>
          </w:p>
        </w:tc>
      </w:tr>
      <w:tr w:rsidR="000A520D" w:rsidRPr="00D82A73" w14:paraId="1EACB488" w14:textId="77777777" w:rsidTr="00177141">
        <w:tc>
          <w:tcPr>
            <w:tcW w:w="2628" w:type="dxa"/>
            <w:shd w:val="clear" w:color="auto" w:fill="auto"/>
          </w:tcPr>
          <w:p w14:paraId="01BFBC53" w14:textId="77777777" w:rsidR="000A520D" w:rsidRPr="00D82A73" w:rsidRDefault="000A520D" w:rsidP="00177141">
            <w:r w:rsidRPr="00D82A73">
              <w:t>PublishedStatus</w:t>
            </w:r>
          </w:p>
        </w:tc>
        <w:tc>
          <w:tcPr>
            <w:tcW w:w="1260" w:type="dxa"/>
            <w:shd w:val="clear" w:color="auto" w:fill="auto"/>
          </w:tcPr>
          <w:p w14:paraId="33A861C4" w14:textId="77777777" w:rsidR="000A520D" w:rsidRPr="00D82A73" w:rsidRDefault="000A520D" w:rsidP="00177141"/>
        </w:tc>
        <w:tc>
          <w:tcPr>
            <w:tcW w:w="4867" w:type="dxa"/>
            <w:shd w:val="clear" w:color="auto" w:fill="auto"/>
          </w:tcPr>
          <w:p w14:paraId="5DBB7D16" w14:textId="77777777" w:rsidR="000A520D" w:rsidRPr="00D82A73" w:rsidRDefault="000A520D" w:rsidP="00177141">
            <w:r w:rsidRPr="00D82A73">
              <w:t>Indikerar vilken status en mall skall ha.</w:t>
            </w:r>
          </w:p>
        </w:tc>
        <w:tc>
          <w:tcPr>
            <w:tcW w:w="1134" w:type="dxa"/>
            <w:shd w:val="clear" w:color="auto" w:fill="auto"/>
          </w:tcPr>
          <w:p w14:paraId="7CBAA083" w14:textId="77777777" w:rsidR="000A520D" w:rsidRPr="00D82A73" w:rsidRDefault="000A520D" w:rsidP="00177141">
            <w:r w:rsidRPr="00D82A73">
              <w:t>0..*</w:t>
            </w:r>
          </w:p>
        </w:tc>
      </w:tr>
      <w:tr w:rsidR="000A520D" w:rsidRPr="00D82A73" w14:paraId="26BCA8FB" w14:textId="77777777" w:rsidTr="00177141">
        <w:tc>
          <w:tcPr>
            <w:tcW w:w="2628" w:type="dxa"/>
            <w:shd w:val="clear" w:color="auto" w:fill="auto"/>
          </w:tcPr>
          <w:p w14:paraId="62969175" w14:textId="77777777" w:rsidR="000A520D" w:rsidRPr="00D82A73" w:rsidRDefault="000A520D" w:rsidP="00177141">
            <w:pPr>
              <w:rPr>
                <w:b/>
              </w:rPr>
            </w:pPr>
            <w:r w:rsidRPr="00D82A73">
              <w:t>SubjectOfCare</w:t>
            </w:r>
          </w:p>
        </w:tc>
        <w:tc>
          <w:tcPr>
            <w:tcW w:w="1260" w:type="dxa"/>
            <w:shd w:val="clear" w:color="auto" w:fill="auto"/>
          </w:tcPr>
          <w:p w14:paraId="45571D5B" w14:textId="77777777" w:rsidR="000A520D" w:rsidRPr="00D82A73" w:rsidRDefault="000A520D" w:rsidP="00177141"/>
        </w:tc>
        <w:tc>
          <w:tcPr>
            <w:tcW w:w="4867" w:type="dxa"/>
            <w:shd w:val="clear" w:color="auto" w:fill="auto"/>
          </w:tcPr>
          <w:p w14:paraId="3A0DFC75" w14:textId="77777777" w:rsidR="000A520D" w:rsidRPr="00D82A73" w:rsidRDefault="000A520D" w:rsidP="00177141">
            <w:r w:rsidRPr="00D82A73">
              <w:t xml:space="preserve">Starkt autentiserad användares personnummer. </w:t>
            </w:r>
          </w:p>
          <w:p w14:paraId="459AEA86" w14:textId="77777777" w:rsidR="000A520D" w:rsidRPr="00D82A73" w:rsidRDefault="000A520D" w:rsidP="00177141">
            <w:r w:rsidRPr="00D82A73">
              <w:t>T.ex. 191212121212 (yyyymmddnnnn)</w:t>
            </w:r>
          </w:p>
          <w:p w14:paraId="6323DE3C"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72118F8B" w14:textId="77777777" w:rsidR="000A520D" w:rsidRPr="00D82A73" w:rsidRDefault="000A520D" w:rsidP="00177141">
            <w:pPr>
              <w:rPr>
                <w:b/>
              </w:rPr>
            </w:pPr>
            <w:r w:rsidRPr="00D82A73">
              <w:t>0..1</w:t>
            </w:r>
          </w:p>
        </w:tc>
      </w:tr>
      <w:tr w:rsidR="000A520D" w:rsidRPr="00D82A73" w14:paraId="1E4C07D6" w14:textId="77777777" w:rsidTr="00177141">
        <w:tc>
          <w:tcPr>
            <w:tcW w:w="2628" w:type="dxa"/>
            <w:shd w:val="clear" w:color="auto" w:fill="auto"/>
          </w:tcPr>
          <w:p w14:paraId="2EAB64CD" w14:textId="21001806" w:rsidR="000A520D" w:rsidRPr="00D82A73" w:rsidRDefault="006C37C2" w:rsidP="00177141">
            <w:del w:id="2686" w:author="Jarno Nieminen" w:date="2014-09-04T09:09:00Z">
              <w:r w:rsidRPr="00D82A73">
                <w:rPr>
                  <w:rFonts w:eastAsia="Arial Unicode MS"/>
                </w:rPr>
                <w:delText>TemplateId</w:delText>
              </w:r>
            </w:del>
            <w:ins w:id="2687" w:author="Jarno Nieminen" w:date="2014-09-04T09:09:00Z">
              <w:r w:rsidR="000A520D" w:rsidRPr="00D82A73">
                <w:rPr>
                  <w:rFonts w:eastAsia="Arial Unicode MS"/>
                </w:rPr>
                <w:t>TemplateId</w:t>
              </w:r>
              <w:r w:rsidR="000A520D">
                <w:rPr>
                  <w:rFonts w:eastAsia="Arial Unicode MS"/>
                </w:rPr>
                <w:t>s</w:t>
              </w:r>
            </w:ins>
          </w:p>
        </w:tc>
        <w:tc>
          <w:tcPr>
            <w:tcW w:w="1260" w:type="dxa"/>
            <w:shd w:val="clear" w:color="auto" w:fill="auto"/>
          </w:tcPr>
          <w:p w14:paraId="0046C81F" w14:textId="77777777" w:rsidR="000A520D" w:rsidRPr="00D82A73" w:rsidRDefault="000A520D" w:rsidP="00177141"/>
        </w:tc>
        <w:tc>
          <w:tcPr>
            <w:tcW w:w="4867" w:type="dxa"/>
            <w:shd w:val="clear" w:color="auto" w:fill="auto"/>
          </w:tcPr>
          <w:p w14:paraId="3677F0DB" w14:textId="77777777" w:rsidR="000A520D" w:rsidRPr="00D82A73" w:rsidRDefault="000A520D" w:rsidP="00177141">
            <w:r w:rsidRPr="00D82A73">
              <w:t>Typ av formulärmall. Kodverk. Om denna inte anges skall formulärtjänsten som default returnera ALLA tillgängliga formulär för medborgaren.</w:t>
            </w:r>
          </w:p>
        </w:tc>
        <w:tc>
          <w:tcPr>
            <w:tcW w:w="1134" w:type="dxa"/>
            <w:shd w:val="clear" w:color="auto" w:fill="auto"/>
          </w:tcPr>
          <w:p w14:paraId="325FBFC0" w14:textId="77777777" w:rsidR="000A520D" w:rsidRPr="00D82A73" w:rsidRDefault="000A520D" w:rsidP="00177141">
            <w:r w:rsidRPr="00D82A73">
              <w:t>0..*</w:t>
            </w:r>
          </w:p>
        </w:tc>
      </w:tr>
      <w:tr w:rsidR="000A520D" w:rsidRPr="00D82A73" w14:paraId="21398A53" w14:textId="77777777" w:rsidTr="00177141">
        <w:tc>
          <w:tcPr>
            <w:tcW w:w="2628" w:type="dxa"/>
            <w:shd w:val="clear" w:color="auto" w:fill="auto"/>
          </w:tcPr>
          <w:p w14:paraId="65D56379" w14:textId="1BA660A5" w:rsidR="000A520D" w:rsidRPr="00D82A73" w:rsidRDefault="006C37C2" w:rsidP="00177141">
            <w:pPr>
              <w:rPr>
                <w:i/>
              </w:rPr>
            </w:pPr>
            <w:del w:id="2688" w:author="Jarno Nieminen" w:date="2014-09-04T09:09:00Z">
              <w:r w:rsidRPr="00D82A73">
                <w:delText>ClinicalProcessInterestId</w:delText>
              </w:r>
            </w:del>
            <w:ins w:id="2689" w:author="Jarno Nieminen" w:date="2014-09-04T09:09:00Z">
              <w:r w:rsidR="000A520D" w:rsidRPr="00D82A73">
                <w:t>ClinicalProcessInterestId</w:t>
              </w:r>
              <w:r w:rsidR="000A520D">
                <w:t>s</w:t>
              </w:r>
            </w:ins>
          </w:p>
        </w:tc>
        <w:tc>
          <w:tcPr>
            <w:tcW w:w="1260" w:type="dxa"/>
            <w:shd w:val="clear" w:color="auto" w:fill="auto"/>
          </w:tcPr>
          <w:p w14:paraId="465604C7" w14:textId="77777777" w:rsidR="000A520D" w:rsidRPr="00D82A73" w:rsidRDefault="000A520D" w:rsidP="00177141"/>
        </w:tc>
        <w:tc>
          <w:tcPr>
            <w:tcW w:w="4867" w:type="dxa"/>
            <w:shd w:val="clear" w:color="auto" w:fill="auto"/>
          </w:tcPr>
          <w:p w14:paraId="6D022EBE" w14:textId="58D651D6" w:rsidR="000A520D" w:rsidRPr="00D82A73" w:rsidRDefault="006C37C2" w:rsidP="00177141">
            <w:del w:id="2690" w:author="Jarno Nieminen" w:date="2014-09-04T09:09:00Z">
              <w:r w:rsidRPr="00D82A73">
                <w:delText>Hälsoärende</w:delText>
              </w:r>
            </w:del>
            <w:ins w:id="2691" w:author="Jarno Nieminen" w:date="2014-09-04T09:09:00Z">
              <w:r w:rsidR="000A520D" w:rsidRPr="00D82A73">
                <w:t>Hälsoärende</w:t>
              </w:r>
              <w:r w:rsidR="000A520D">
                <w:t>n</w:t>
              </w:r>
            </w:ins>
            <w:r w:rsidR="000A520D" w:rsidRPr="00D82A73">
              <w:t>.</w:t>
            </w:r>
          </w:p>
        </w:tc>
        <w:tc>
          <w:tcPr>
            <w:tcW w:w="1134" w:type="dxa"/>
            <w:shd w:val="clear" w:color="auto" w:fill="auto"/>
          </w:tcPr>
          <w:p w14:paraId="07C810CF" w14:textId="77777777" w:rsidR="000A520D" w:rsidRPr="00D82A73" w:rsidRDefault="000A520D" w:rsidP="00177141">
            <w:r w:rsidRPr="00D82A73">
              <w:t>0..*</w:t>
            </w:r>
          </w:p>
        </w:tc>
      </w:tr>
      <w:tr w:rsidR="000A520D" w:rsidRPr="00D82A73" w14:paraId="6B5E492E" w14:textId="77777777" w:rsidTr="00177141">
        <w:tc>
          <w:tcPr>
            <w:tcW w:w="2628" w:type="dxa"/>
            <w:shd w:val="clear" w:color="auto" w:fill="auto"/>
          </w:tcPr>
          <w:p w14:paraId="377C63AD" w14:textId="77777777" w:rsidR="000A520D" w:rsidRPr="00D82A73" w:rsidRDefault="000A520D" w:rsidP="00177141">
            <w:pPr>
              <w:rPr>
                <w:i/>
              </w:rPr>
            </w:pPr>
            <w:r w:rsidRPr="00D82A73">
              <w:rPr>
                <w:i/>
              </w:rPr>
              <w:t>Svar</w:t>
            </w:r>
          </w:p>
        </w:tc>
        <w:tc>
          <w:tcPr>
            <w:tcW w:w="1260" w:type="dxa"/>
            <w:shd w:val="clear" w:color="auto" w:fill="auto"/>
          </w:tcPr>
          <w:p w14:paraId="3A08AF4D" w14:textId="77777777" w:rsidR="000A520D" w:rsidRPr="00D82A73" w:rsidRDefault="000A520D" w:rsidP="00177141"/>
        </w:tc>
        <w:tc>
          <w:tcPr>
            <w:tcW w:w="4867" w:type="dxa"/>
            <w:shd w:val="clear" w:color="auto" w:fill="auto"/>
          </w:tcPr>
          <w:p w14:paraId="7A39F370" w14:textId="77777777" w:rsidR="000A520D" w:rsidRPr="00D82A73" w:rsidRDefault="000A520D" w:rsidP="00177141"/>
        </w:tc>
        <w:tc>
          <w:tcPr>
            <w:tcW w:w="1134" w:type="dxa"/>
            <w:shd w:val="clear" w:color="auto" w:fill="auto"/>
          </w:tcPr>
          <w:p w14:paraId="1C3D010E" w14:textId="77777777" w:rsidR="000A520D" w:rsidRPr="00D82A73" w:rsidRDefault="000A520D" w:rsidP="00177141"/>
        </w:tc>
      </w:tr>
      <w:tr w:rsidR="000A520D" w:rsidRPr="00D82A73" w14:paraId="128079EA" w14:textId="77777777" w:rsidTr="00177141">
        <w:tc>
          <w:tcPr>
            <w:tcW w:w="2628" w:type="dxa"/>
            <w:shd w:val="clear" w:color="auto" w:fill="auto"/>
          </w:tcPr>
          <w:p w14:paraId="1B2A5469" w14:textId="77777777" w:rsidR="000A520D" w:rsidRPr="00D82A73" w:rsidRDefault="000A520D" w:rsidP="00177141">
            <w:pPr>
              <w:rPr>
                <w:b/>
              </w:rPr>
            </w:pPr>
            <w:r w:rsidRPr="00D82A73">
              <w:t>FormTemplate</w:t>
            </w:r>
          </w:p>
        </w:tc>
        <w:tc>
          <w:tcPr>
            <w:tcW w:w="1260" w:type="dxa"/>
            <w:shd w:val="clear" w:color="auto" w:fill="auto"/>
          </w:tcPr>
          <w:p w14:paraId="41F50CCC" w14:textId="77777777" w:rsidR="000A520D" w:rsidRPr="00D82A73" w:rsidRDefault="000A520D" w:rsidP="00177141">
            <w:pPr>
              <w:rPr>
                <w:b/>
              </w:rPr>
            </w:pPr>
            <w:r w:rsidRPr="00D82A73">
              <w:t xml:space="preserve"> </w:t>
            </w:r>
          </w:p>
        </w:tc>
        <w:tc>
          <w:tcPr>
            <w:tcW w:w="4867" w:type="dxa"/>
            <w:shd w:val="clear" w:color="auto" w:fill="auto"/>
          </w:tcPr>
          <w:p w14:paraId="70F8C0FA" w14:textId="77777777" w:rsidR="000A520D" w:rsidRPr="00D82A73" w:rsidRDefault="000A520D" w:rsidP="00177141">
            <w:pPr>
              <w:rPr>
                <w:b/>
              </w:rPr>
            </w:pPr>
            <w:r w:rsidRPr="00D82A73">
              <w:t>Objekt FormTemplateType.</w:t>
            </w:r>
          </w:p>
        </w:tc>
        <w:tc>
          <w:tcPr>
            <w:tcW w:w="1134" w:type="dxa"/>
            <w:shd w:val="clear" w:color="auto" w:fill="auto"/>
          </w:tcPr>
          <w:p w14:paraId="121032FB" w14:textId="77777777" w:rsidR="000A520D" w:rsidRPr="00D82A73" w:rsidRDefault="000A520D" w:rsidP="00177141">
            <w:pPr>
              <w:rPr>
                <w:b/>
              </w:rPr>
            </w:pPr>
            <w:r w:rsidRPr="00D82A73">
              <w:t>0..*</w:t>
            </w:r>
          </w:p>
        </w:tc>
      </w:tr>
    </w:tbl>
    <w:p w14:paraId="65D1B85C" w14:textId="77777777" w:rsidR="000A520D" w:rsidRPr="00D82A73" w:rsidRDefault="000A520D" w:rsidP="000A520D"/>
    <w:p w14:paraId="399A7DA9" w14:textId="77777777" w:rsidR="000A520D" w:rsidRPr="00D82A73" w:rsidRDefault="000A520D" w:rsidP="000A520D"/>
    <w:p w14:paraId="310E6BEA" w14:textId="77777777" w:rsidR="006C37C2" w:rsidRPr="00D82A73" w:rsidRDefault="006C37C2" w:rsidP="006C37C2">
      <w:pPr>
        <w:pStyle w:val="Heading2"/>
        <w:rPr>
          <w:del w:id="2692" w:author="Jarno Nieminen" w:date="2014-09-04T09:09:00Z"/>
        </w:rPr>
      </w:pPr>
      <w:bookmarkStart w:id="2693" w:name="_Toc397585107"/>
      <w:bookmarkStart w:id="2694" w:name="_Toc258862141"/>
      <w:bookmarkStart w:id="2695" w:name="_Toc386458111"/>
      <w:bookmarkStart w:id="2696" w:name="_Toc391636729"/>
      <w:del w:id="2697" w:author="Jarno Nieminen" w:date="2014-09-04T09:09:00Z">
        <w:r w:rsidRPr="00D82A73">
          <w:delText>Regler</w:delText>
        </w:r>
        <w:bookmarkEnd w:id="2694"/>
        <w:bookmarkEnd w:id="2695"/>
        <w:bookmarkEnd w:id="2696"/>
      </w:del>
    </w:p>
    <w:p w14:paraId="76D386DF" w14:textId="734E19BF" w:rsidR="000A520D" w:rsidRPr="00D82A73" w:rsidRDefault="00E32647" w:rsidP="00E32647">
      <w:pPr>
        <w:pStyle w:val="Heading3"/>
        <w:rPr>
          <w:ins w:id="2698" w:author="Jarno Nieminen" w:date="2014-09-04T09:09:00Z"/>
        </w:rPr>
      </w:pPr>
      <w:ins w:id="2699" w:author="Jarno Nieminen" w:date="2014-09-04T09:09:00Z">
        <w:r>
          <w:t>Övriga regler</w:t>
        </w:r>
        <w:bookmarkEnd w:id="2693"/>
      </w:ins>
    </w:p>
    <w:p w14:paraId="2BEA07FB" w14:textId="77777777" w:rsidR="000A520D" w:rsidRPr="00D82A73" w:rsidRDefault="000A520D" w:rsidP="00E32647">
      <w:pPr>
        <w:pStyle w:val="Heading4"/>
        <w:pPrChange w:id="2700" w:author="Jarno Nieminen" w:date="2014-09-04T09:09:00Z">
          <w:pPr>
            <w:pStyle w:val="Heading3"/>
          </w:pPr>
        </w:pPrChange>
      </w:pPr>
      <w:bookmarkStart w:id="2701" w:name="_Toc258862142"/>
      <w:bookmarkStart w:id="2702" w:name="_Toc386458112"/>
      <w:bookmarkStart w:id="2703" w:name="_Toc391636730"/>
      <w:r w:rsidRPr="00D82A73">
        <w:t>Begäran</w:t>
      </w:r>
      <w:bookmarkEnd w:id="2701"/>
      <w:bookmarkEnd w:id="2702"/>
      <w:bookmarkEnd w:id="2703"/>
    </w:p>
    <w:p w14:paraId="4C410279"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7508B113" w14:textId="77777777" w:rsidR="000A520D" w:rsidRPr="00D82A73" w:rsidRDefault="000A520D" w:rsidP="000A520D"/>
    <w:p w14:paraId="697E0CED" w14:textId="77777777" w:rsidR="000A520D" w:rsidRPr="00D82A73" w:rsidRDefault="000A520D" w:rsidP="000A520D">
      <w:r w:rsidRPr="00D82A73">
        <w:t>Filtreringsprioritet</w:t>
      </w:r>
    </w:p>
    <w:p w14:paraId="23C2D703" w14:textId="77777777" w:rsidR="000A520D" w:rsidRPr="00D82A73" w:rsidRDefault="000A520D" w:rsidP="0044783B">
      <w:pPr>
        <w:numPr>
          <w:ilvl w:val="0"/>
          <w:numId w:val="37"/>
        </w:numPr>
        <w:spacing w:line="240" w:lineRule="auto"/>
      </w:pPr>
      <w:r w:rsidRPr="00D82A73">
        <w:t>Personnummer (subjectOfCare).</w:t>
      </w:r>
    </w:p>
    <w:p w14:paraId="04BF4BAF" w14:textId="114EBC70" w:rsidR="000A520D" w:rsidRPr="00D82A73" w:rsidRDefault="006C37C2" w:rsidP="0044783B">
      <w:pPr>
        <w:numPr>
          <w:ilvl w:val="0"/>
          <w:numId w:val="37"/>
        </w:numPr>
        <w:spacing w:line="240" w:lineRule="auto"/>
      </w:pPr>
      <w:del w:id="2704" w:author="Jarno Nieminen" w:date="2014-09-04T09:09:00Z">
        <w:r w:rsidRPr="00D82A73">
          <w:delText>Hälsoärende (ClinicalProcessInterestId).</w:delText>
        </w:r>
      </w:del>
      <w:ins w:id="2705" w:author="Jarno Nieminen" w:date="2014-09-04T09:09:00Z">
        <w:r w:rsidR="000A520D" w:rsidRPr="00D82A73">
          <w:t>Hälsoärende</w:t>
        </w:r>
        <w:r w:rsidR="000A520D">
          <w:t>n</w:t>
        </w:r>
        <w:r w:rsidR="000A520D" w:rsidRPr="00D82A73">
          <w:t xml:space="preserve"> (ClinicalProcessInterestId</w:t>
        </w:r>
        <w:r w:rsidR="000A520D">
          <w:t>s</w:t>
        </w:r>
        <w:r w:rsidR="000A520D" w:rsidRPr="00D82A73">
          <w:t>).</w:t>
        </w:r>
      </w:ins>
      <w:r w:rsidR="000A520D" w:rsidRPr="00D82A73">
        <w:t xml:space="preserve"> Formulär relaterade till ett eller flera hälsoärenden.</w:t>
      </w:r>
    </w:p>
    <w:p w14:paraId="39C737E4" w14:textId="149FD2A8" w:rsidR="000A520D" w:rsidRPr="00D82A73" w:rsidRDefault="000A520D" w:rsidP="0044783B">
      <w:pPr>
        <w:numPr>
          <w:ilvl w:val="0"/>
          <w:numId w:val="37"/>
        </w:numPr>
        <w:spacing w:line="240" w:lineRule="auto"/>
      </w:pPr>
      <w:r w:rsidRPr="00D82A73">
        <w:t>Formulärtyp (</w:t>
      </w:r>
      <w:del w:id="2706" w:author="Jarno Nieminen" w:date="2014-09-04T09:09:00Z">
        <w:r w:rsidR="006C37C2" w:rsidRPr="00D82A73">
          <w:delText>TemplateId</w:delText>
        </w:r>
      </w:del>
      <w:ins w:id="2707" w:author="Jarno Nieminen" w:date="2014-09-04T09:09:00Z">
        <w:r w:rsidRPr="00D82A73">
          <w:t>TemplateId</w:t>
        </w:r>
        <w:r>
          <w:t>s</w:t>
        </w:r>
      </w:ins>
      <w:r w:rsidRPr="00D82A73">
        <w:t>).</w:t>
      </w:r>
    </w:p>
    <w:p w14:paraId="2AB7EBF6" w14:textId="77777777" w:rsidR="000A520D" w:rsidRPr="00D82A73" w:rsidRDefault="000A520D" w:rsidP="000A520D">
      <w:r w:rsidRPr="00D82A73">
        <w:t xml:space="preserve"> </w:t>
      </w:r>
    </w:p>
    <w:p w14:paraId="6CE416CE" w14:textId="77777777" w:rsidR="000A520D" w:rsidRPr="00D82A73" w:rsidRDefault="000A520D" w:rsidP="00E32647">
      <w:pPr>
        <w:pStyle w:val="Heading4"/>
        <w:pPrChange w:id="2708" w:author="Jarno Nieminen" w:date="2014-09-04T09:09:00Z">
          <w:pPr>
            <w:pStyle w:val="Heading3"/>
          </w:pPr>
        </w:pPrChange>
      </w:pPr>
      <w:bookmarkStart w:id="2709" w:name="_Toc258862143"/>
      <w:bookmarkStart w:id="2710" w:name="_Toc386458113"/>
      <w:bookmarkStart w:id="2711" w:name="_Toc391636731"/>
      <w:r w:rsidRPr="00D82A73">
        <w:t>Svar</w:t>
      </w:r>
      <w:bookmarkEnd w:id="2709"/>
      <w:bookmarkEnd w:id="2710"/>
      <w:bookmarkEnd w:id="2711"/>
    </w:p>
    <w:p w14:paraId="054BBFE5" w14:textId="77777777" w:rsidR="000A520D" w:rsidRPr="00D82A73" w:rsidRDefault="000A520D" w:rsidP="000A520D">
      <w:r w:rsidRPr="00D82A73">
        <w:t xml:space="preserve">Sökresultatet framställs genom att svaret begränsas av de värden som angivits i begäran. </w:t>
      </w:r>
    </w:p>
    <w:p w14:paraId="460D6CC3" w14:textId="77777777" w:rsidR="000A520D" w:rsidRPr="00D82A73" w:rsidRDefault="000A520D" w:rsidP="000A520D"/>
    <w:p w14:paraId="0C125401" w14:textId="77777777" w:rsidR="000A520D" w:rsidRPr="00D82A73" w:rsidRDefault="000A520D" w:rsidP="000A520D">
      <w:r w:rsidRPr="00D82A73">
        <w:rPr>
          <w:highlight w:val="yellow"/>
        </w:rPr>
        <w:t>Null/tomt</w:t>
      </w:r>
      <w:r w:rsidRPr="00D82A73">
        <w:t xml:space="preserve"> indikerar att det inte finns något formulär för angivna sökparametrar.</w:t>
      </w:r>
    </w:p>
    <w:p w14:paraId="362D51B4" w14:textId="77777777" w:rsidR="000A520D" w:rsidRPr="00D82A73" w:rsidRDefault="000A520D" w:rsidP="000A520D"/>
    <w:p w14:paraId="03A427BB" w14:textId="77777777" w:rsidR="000A520D" w:rsidRPr="00D82A73" w:rsidRDefault="000A520D" w:rsidP="00E32647">
      <w:pPr>
        <w:pStyle w:val="Heading3"/>
        <w:pPrChange w:id="2712" w:author="Jarno Nieminen" w:date="2014-09-04T09:09:00Z">
          <w:pPr>
            <w:pStyle w:val="Heading2"/>
          </w:pPr>
        </w:pPrChange>
      </w:pPr>
      <w:bookmarkStart w:id="2713" w:name="_Toc258862144"/>
      <w:bookmarkStart w:id="2714" w:name="_Toc386458114"/>
      <w:bookmarkStart w:id="2715" w:name="_Toc391636732"/>
      <w:bookmarkStart w:id="2716" w:name="_Toc397585108"/>
      <w:r w:rsidRPr="00D82A73">
        <w:t>Tjänsteinteraktion</w:t>
      </w:r>
      <w:bookmarkEnd w:id="2713"/>
      <w:bookmarkEnd w:id="2714"/>
      <w:bookmarkEnd w:id="2715"/>
      <w:bookmarkEnd w:id="2716"/>
    </w:p>
    <w:p w14:paraId="526132D3" w14:textId="77777777" w:rsidR="006C37C2" w:rsidRPr="00D82A73" w:rsidRDefault="006C37C2" w:rsidP="004F0033">
      <w:pPr>
        <w:numPr>
          <w:ilvl w:val="0"/>
          <w:numId w:val="34"/>
        </w:numPr>
        <w:spacing w:line="240" w:lineRule="auto"/>
        <w:rPr>
          <w:del w:id="2717" w:author="Jarno Nieminen" w:date="2014-09-04T09:09:00Z"/>
        </w:rPr>
      </w:pPr>
      <w:del w:id="2718" w:author="Jarno Nieminen" w:date="2014-09-04T09:09:00Z">
        <w:r w:rsidRPr="00D82A73">
          <w:delText>GetFormTempatesInteraction</w:delText>
        </w:r>
      </w:del>
    </w:p>
    <w:p w14:paraId="4B94F365" w14:textId="2A1F8545" w:rsidR="000A520D" w:rsidRPr="00D82A73" w:rsidRDefault="000A520D" w:rsidP="0044783B">
      <w:pPr>
        <w:numPr>
          <w:ilvl w:val="0"/>
          <w:numId w:val="34"/>
        </w:numPr>
        <w:spacing w:line="240" w:lineRule="auto"/>
        <w:rPr>
          <w:ins w:id="2719" w:author="Jarno Nieminen" w:date="2014-09-04T09:09:00Z"/>
        </w:rPr>
      </w:pPr>
      <w:ins w:id="2720" w:author="Jarno Nieminen" w:date="2014-09-04T09:09:00Z">
        <w:r w:rsidRPr="00D82A73">
          <w:t>GetFormTemp</w:t>
        </w:r>
        <w:r w:rsidR="00E32647">
          <w:t>l</w:t>
        </w:r>
        <w:r w:rsidRPr="00D82A73">
          <w:t>atesInteraction</w:t>
        </w:r>
      </w:ins>
    </w:p>
    <w:p w14:paraId="2C4A47F4" w14:textId="77777777" w:rsidR="000A520D" w:rsidRPr="00D82A73" w:rsidRDefault="000A520D" w:rsidP="00996C28">
      <w:pPr>
        <w:pStyle w:val="Heading2"/>
        <w:pPrChange w:id="2721" w:author="Jarno Nieminen" w:date="2014-09-04T09:09:00Z">
          <w:pPr>
            <w:pStyle w:val="Heading1"/>
          </w:pPr>
        </w:pPrChange>
      </w:pPr>
      <w:bookmarkStart w:id="2722" w:name="_Toc184091415"/>
      <w:bookmarkStart w:id="2723" w:name="_Toc258862145"/>
      <w:bookmarkStart w:id="2724" w:name="_Toc386458115"/>
      <w:bookmarkStart w:id="2725" w:name="_Toc391636733"/>
      <w:bookmarkStart w:id="2726" w:name="_Toc397585109"/>
      <w:r w:rsidRPr="00D82A73">
        <w:lastRenderedPageBreak/>
        <w:t>Tjänstekontrakt Create</w:t>
      </w:r>
      <w:bookmarkEnd w:id="2722"/>
      <w:r w:rsidRPr="00D82A73">
        <w:t>Form</w:t>
      </w:r>
      <w:bookmarkEnd w:id="2723"/>
      <w:bookmarkEnd w:id="2724"/>
      <w:bookmarkEnd w:id="2725"/>
      <w:bookmarkEnd w:id="2726"/>
      <w:r w:rsidRPr="00D82A73">
        <w:t xml:space="preserve"> </w:t>
      </w:r>
    </w:p>
    <w:p w14:paraId="38B72273" w14:textId="77777777" w:rsidR="000A520D" w:rsidRPr="00D82A73" w:rsidRDefault="000A520D" w:rsidP="000A520D">
      <w:r w:rsidRPr="00D82A73">
        <w:t xml:space="preserve">Tjänsten används för att skapa och initiera/starta ett formulär. </w:t>
      </w:r>
    </w:p>
    <w:p w14:paraId="64B16234" w14:textId="77777777" w:rsidR="000A520D" w:rsidRPr="00D82A73" w:rsidRDefault="000A520D" w:rsidP="000A520D"/>
    <w:p w14:paraId="04114939" w14:textId="77777777" w:rsidR="000A520D" w:rsidRPr="00D82A73" w:rsidRDefault="000A520D" w:rsidP="000A520D">
      <w:r w:rsidRPr="00D82A73">
        <w:t>Tjänsten anropas när användaren vill:</w:t>
      </w:r>
    </w:p>
    <w:p w14:paraId="2632CB80" w14:textId="77777777" w:rsidR="000A520D" w:rsidRPr="00D82A73" w:rsidRDefault="000A520D" w:rsidP="0044783B">
      <w:pPr>
        <w:numPr>
          <w:ilvl w:val="0"/>
          <w:numId w:val="35"/>
        </w:numPr>
        <w:spacing w:line="240" w:lineRule="auto"/>
      </w:pPr>
      <w:r w:rsidRPr="00D82A73">
        <w:t xml:space="preserve">Starta/skapa ett nytt formulär. </w:t>
      </w:r>
    </w:p>
    <w:p w14:paraId="05B5C565" w14:textId="77777777" w:rsidR="000A520D" w:rsidRPr="00D82A73" w:rsidRDefault="000A520D" w:rsidP="000A520D"/>
    <w:p w14:paraId="296269A4" w14:textId="77777777" w:rsidR="000A520D" w:rsidRPr="00D82A73" w:rsidRDefault="000A520D" w:rsidP="000A520D">
      <w:r w:rsidRPr="00D82A73">
        <w:t>En ”CreateForm” kan hämta nödvändiga parametrar från tjänsten GetFormTemplates eller från en alternativ källa som engagemangsindex.</w:t>
      </w:r>
    </w:p>
    <w:p w14:paraId="3F7B8A07" w14:textId="77777777" w:rsidR="000A520D" w:rsidRPr="00D82A73" w:rsidRDefault="000A520D" w:rsidP="000A520D">
      <w:pPr>
        <w:rPr>
          <w:i/>
        </w:rPr>
      </w:pPr>
    </w:p>
    <w:p w14:paraId="75E7A08A" w14:textId="77777777" w:rsidR="006C37C2" w:rsidRPr="00D82A73" w:rsidRDefault="006C37C2" w:rsidP="006C37C2">
      <w:pPr>
        <w:pStyle w:val="Heading2"/>
        <w:rPr>
          <w:del w:id="2727" w:author="Jarno Nieminen" w:date="2014-09-04T09:09:00Z"/>
        </w:rPr>
      </w:pPr>
      <w:bookmarkStart w:id="2728" w:name="_Toc258862147"/>
      <w:bookmarkStart w:id="2729" w:name="_Toc386458117"/>
      <w:bookmarkStart w:id="2730" w:name="_Toc391636735"/>
      <w:bookmarkStart w:id="2731" w:name="_Toc397585110"/>
      <w:bookmarkStart w:id="2732" w:name="_Toc258862146"/>
      <w:bookmarkStart w:id="2733" w:name="_Toc386458116"/>
      <w:bookmarkStart w:id="2734" w:name="_Toc391636734"/>
      <w:del w:id="2735" w:author="Jarno Nieminen" w:date="2014-09-04T09:09:00Z">
        <w:r w:rsidRPr="00D82A73">
          <w:delText>Frivillighet</w:delText>
        </w:r>
        <w:bookmarkEnd w:id="2732"/>
        <w:bookmarkEnd w:id="2733"/>
        <w:bookmarkEnd w:id="2734"/>
      </w:del>
    </w:p>
    <w:p w14:paraId="5206D0CF" w14:textId="77777777" w:rsidR="006C37C2" w:rsidRPr="00D82A73" w:rsidRDefault="006C37C2" w:rsidP="006C37C2">
      <w:pPr>
        <w:rPr>
          <w:del w:id="2736" w:author="Jarno Nieminen" w:date="2014-09-04T09:09:00Z"/>
        </w:rPr>
      </w:pPr>
      <w:del w:id="2737" w:author="Jarno Nieminen" w:date="2014-09-04T09:09:00Z">
        <w:r w:rsidRPr="00D82A73">
          <w:delText xml:space="preserve">Obligatoriskt </w:delText>
        </w:r>
      </w:del>
    </w:p>
    <w:p w14:paraId="5EC898FB" w14:textId="77777777" w:rsidR="000A520D" w:rsidRPr="00D82A73" w:rsidRDefault="000A520D" w:rsidP="00996C28">
      <w:pPr>
        <w:pStyle w:val="Heading3"/>
        <w:pPrChange w:id="2738" w:author="Jarno Nieminen" w:date="2014-09-04T09:09:00Z">
          <w:pPr>
            <w:pStyle w:val="Heading2"/>
          </w:pPr>
        </w:pPrChange>
      </w:pPr>
      <w:r w:rsidRPr="00D82A73">
        <w:t>Version</w:t>
      </w:r>
      <w:bookmarkEnd w:id="2728"/>
      <w:bookmarkEnd w:id="2729"/>
      <w:bookmarkEnd w:id="2730"/>
      <w:bookmarkEnd w:id="2731"/>
    </w:p>
    <w:p w14:paraId="50A1B744" w14:textId="77777777" w:rsidR="000A520D" w:rsidRPr="00D82A73" w:rsidRDefault="000A520D" w:rsidP="000A520D">
      <w:r>
        <w:t>2.0</w:t>
      </w:r>
    </w:p>
    <w:p w14:paraId="6A8566A5" w14:textId="77777777" w:rsidR="006C37C2" w:rsidRPr="00D82A73" w:rsidRDefault="006C37C2" w:rsidP="006C37C2">
      <w:pPr>
        <w:pStyle w:val="Heading2"/>
        <w:rPr>
          <w:del w:id="2739" w:author="Jarno Nieminen" w:date="2014-09-04T09:09:00Z"/>
        </w:rPr>
      </w:pPr>
      <w:bookmarkStart w:id="2740" w:name="_Toc258862148"/>
      <w:bookmarkStart w:id="2741" w:name="_Toc386458118"/>
      <w:bookmarkStart w:id="2742" w:name="_Toc391636736"/>
      <w:del w:id="2743" w:author="Jarno Nieminen" w:date="2014-09-04T09:09:00Z">
        <w:r w:rsidRPr="00D82A73">
          <w:delText>Tjänstens signatur</w:delText>
        </w:r>
        <w:bookmarkEnd w:id="2740"/>
        <w:bookmarkEnd w:id="2741"/>
        <w:bookmarkEnd w:id="2742"/>
      </w:del>
    </w:p>
    <w:p w14:paraId="1ABFB2CB" w14:textId="77777777" w:rsidR="006C37C2" w:rsidRPr="00D82A73" w:rsidRDefault="006C37C2" w:rsidP="006C37C2">
      <w:pPr>
        <w:rPr>
          <w:del w:id="2744" w:author="Jarno Nieminen" w:date="2014-09-04T09:09:00Z"/>
        </w:rPr>
      </w:pPr>
      <w:del w:id="2745" w:author="Jarno Nieminen" w:date="2014-09-04T09:09:00Z">
        <w:r w:rsidRPr="00D82A73">
          <w:delText xml:space="preserve">Request </w:delText>
        </w:r>
      </w:del>
    </w:p>
    <w:p w14:paraId="473AC9F9" w14:textId="77777777" w:rsidR="006C37C2" w:rsidRPr="00D82A73" w:rsidRDefault="006C37C2" w:rsidP="004F0033">
      <w:pPr>
        <w:numPr>
          <w:ilvl w:val="0"/>
          <w:numId w:val="44"/>
        </w:numPr>
        <w:spacing w:line="240" w:lineRule="auto"/>
        <w:rPr>
          <w:del w:id="2746" w:author="Jarno Nieminen" w:date="2014-09-04T09:09:00Z"/>
        </w:rPr>
      </w:pPr>
      <w:del w:id="2747" w:author="Jarno Nieminen" w:date="2014-09-04T09:09:00Z">
        <w:r w:rsidRPr="00D82A73">
          <w:delText>Healthcare_Facility_CareUnit [1..1]</w:delText>
        </w:r>
      </w:del>
    </w:p>
    <w:p w14:paraId="35632016" w14:textId="77777777" w:rsidR="006C37C2" w:rsidRPr="00D82A73" w:rsidRDefault="006C37C2" w:rsidP="004F0033">
      <w:pPr>
        <w:numPr>
          <w:ilvl w:val="0"/>
          <w:numId w:val="44"/>
        </w:numPr>
        <w:spacing w:line="240" w:lineRule="auto"/>
        <w:rPr>
          <w:del w:id="2748" w:author="Jarno Nieminen" w:date="2014-09-04T09:09:00Z"/>
        </w:rPr>
      </w:pPr>
      <w:del w:id="2749" w:author="Jarno Nieminen" w:date="2014-09-04T09:09:00Z">
        <w:r w:rsidRPr="00D82A73">
          <w:delText>SubjectOfCare [0..1]</w:delText>
        </w:r>
      </w:del>
    </w:p>
    <w:p w14:paraId="36D2C289" w14:textId="77777777" w:rsidR="006C37C2" w:rsidRPr="00D82A73" w:rsidRDefault="006C37C2" w:rsidP="004F0033">
      <w:pPr>
        <w:numPr>
          <w:ilvl w:val="0"/>
          <w:numId w:val="44"/>
        </w:numPr>
        <w:spacing w:line="240" w:lineRule="auto"/>
        <w:rPr>
          <w:del w:id="2750" w:author="Jarno Nieminen" w:date="2014-09-04T09:09:00Z"/>
        </w:rPr>
      </w:pPr>
      <w:del w:id="2751" w:author="Jarno Nieminen" w:date="2014-09-04T09:09:00Z">
        <w:r w:rsidRPr="00D82A73">
          <w:rPr>
            <w:rFonts w:eastAsia="Arial Unicode MS"/>
          </w:rPr>
          <w:delText>TemplateId</w:delText>
        </w:r>
        <w:r w:rsidRPr="00D82A73">
          <w:delText xml:space="preserve"> [1..1]</w:delText>
        </w:r>
      </w:del>
    </w:p>
    <w:p w14:paraId="4E7DD3BE" w14:textId="77777777" w:rsidR="006C37C2" w:rsidRPr="00D82A73" w:rsidRDefault="006C37C2" w:rsidP="004F0033">
      <w:pPr>
        <w:numPr>
          <w:ilvl w:val="0"/>
          <w:numId w:val="44"/>
        </w:numPr>
        <w:spacing w:line="240" w:lineRule="auto"/>
        <w:rPr>
          <w:del w:id="2752" w:author="Jarno Nieminen" w:date="2014-09-04T09:09:00Z"/>
        </w:rPr>
      </w:pPr>
      <w:del w:id="2753" w:author="Jarno Nieminen" w:date="2014-09-04T09:09:00Z">
        <w:r w:rsidRPr="00D82A73">
          <w:delText>TemplateVersion [0..1]</w:delText>
        </w:r>
      </w:del>
    </w:p>
    <w:p w14:paraId="4C30EEEC" w14:textId="77777777" w:rsidR="006C37C2" w:rsidRPr="00D82A73" w:rsidRDefault="006C37C2" w:rsidP="004F0033">
      <w:pPr>
        <w:numPr>
          <w:ilvl w:val="0"/>
          <w:numId w:val="44"/>
        </w:numPr>
        <w:spacing w:line="240" w:lineRule="auto"/>
        <w:rPr>
          <w:del w:id="2754" w:author="Jarno Nieminen" w:date="2014-09-04T09:09:00Z"/>
        </w:rPr>
      </w:pPr>
      <w:del w:id="2755" w:author="Jarno Nieminen" w:date="2014-09-04T09:09:00Z">
        <w:r w:rsidRPr="00D82A73">
          <w:delText>ClinicalProcessInterestId [0..1]</w:delText>
        </w:r>
      </w:del>
    </w:p>
    <w:p w14:paraId="0C4AB7D8" w14:textId="77777777" w:rsidR="006C37C2" w:rsidRPr="00D82A73" w:rsidRDefault="006C37C2" w:rsidP="006C37C2">
      <w:pPr>
        <w:rPr>
          <w:del w:id="2756" w:author="Jarno Nieminen" w:date="2014-09-04T09:09:00Z"/>
        </w:rPr>
      </w:pPr>
      <w:del w:id="2757" w:author="Jarno Nieminen" w:date="2014-09-04T09:09:00Z">
        <w:r w:rsidRPr="00D82A73">
          <w:delText xml:space="preserve">Response </w:delText>
        </w:r>
      </w:del>
    </w:p>
    <w:p w14:paraId="297B805C" w14:textId="77777777" w:rsidR="006C37C2" w:rsidRPr="00D82A73" w:rsidRDefault="006C37C2" w:rsidP="004F0033">
      <w:pPr>
        <w:numPr>
          <w:ilvl w:val="0"/>
          <w:numId w:val="45"/>
        </w:numPr>
        <w:spacing w:line="240" w:lineRule="auto"/>
        <w:rPr>
          <w:del w:id="2758" w:author="Jarno Nieminen" w:date="2014-09-04T09:09:00Z"/>
        </w:rPr>
      </w:pPr>
      <w:del w:id="2759" w:author="Jarno Nieminen" w:date="2014-09-04T09:09:00Z">
        <w:r w:rsidRPr="00D82A73">
          <w:delText>Form [1..1]</w:delText>
        </w:r>
      </w:del>
    </w:p>
    <w:p w14:paraId="01F80751" w14:textId="77777777" w:rsidR="006C37C2" w:rsidRPr="00D82A73" w:rsidRDefault="006C37C2" w:rsidP="006C37C2">
      <w:pPr>
        <w:rPr>
          <w:del w:id="2760" w:author="Jarno Nieminen" w:date="2014-09-04T09:09:00Z"/>
        </w:rPr>
      </w:pPr>
    </w:p>
    <w:p w14:paraId="233D6341" w14:textId="77777777" w:rsidR="006C37C2" w:rsidRPr="00D82A73" w:rsidRDefault="006C37C2" w:rsidP="006C37C2">
      <w:pPr>
        <w:pStyle w:val="Heading3"/>
        <w:rPr>
          <w:del w:id="2761" w:author="Jarno Nieminen" w:date="2014-09-04T09:09:00Z"/>
        </w:rPr>
      </w:pPr>
      <w:bookmarkStart w:id="2762" w:name="_Toc258862149"/>
      <w:bookmarkStart w:id="2763" w:name="_Toc386458121"/>
      <w:bookmarkStart w:id="2764" w:name="_Toc391636737"/>
      <w:del w:id="2765" w:author="Jarno Nieminen" w:date="2014-09-04T09:09:00Z">
        <w:r w:rsidRPr="00D82A73">
          <w:delText>Begäran (Request) och Svar (Response)</w:delText>
        </w:r>
        <w:bookmarkEnd w:id="2762"/>
        <w:bookmarkEnd w:id="2763"/>
        <w:bookmarkEnd w:id="2764"/>
      </w:del>
    </w:p>
    <w:p w14:paraId="79297D44" w14:textId="77777777" w:rsidR="000A520D" w:rsidRPr="00D82A73" w:rsidRDefault="000A520D" w:rsidP="000A520D">
      <w:pPr>
        <w:rPr>
          <w:ins w:id="2766" w:author="Jarno Nieminen" w:date="2014-09-04T09:09:00Z"/>
        </w:rPr>
      </w:pPr>
    </w:p>
    <w:p w14:paraId="47B79E8D" w14:textId="00BCE89B" w:rsidR="000A520D" w:rsidRPr="00D82A73" w:rsidRDefault="00996C28" w:rsidP="000A520D">
      <w:pPr>
        <w:pStyle w:val="Heading3"/>
        <w:rPr>
          <w:ins w:id="2767" w:author="Jarno Nieminen" w:date="2014-09-04T09:09:00Z"/>
        </w:rPr>
      </w:pPr>
      <w:bookmarkStart w:id="2768" w:name="_Toc386457344"/>
      <w:bookmarkStart w:id="2769" w:name="_Toc386458119"/>
      <w:bookmarkStart w:id="2770" w:name="_Toc386457345"/>
      <w:bookmarkStart w:id="2771" w:name="_Toc386458120"/>
      <w:bookmarkStart w:id="2772" w:name="_Toc397585111"/>
      <w:bookmarkEnd w:id="2768"/>
      <w:bookmarkEnd w:id="2769"/>
      <w:bookmarkEnd w:id="2770"/>
      <w:bookmarkEnd w:id="2771"/>
      <w:ins w:id="2773" w:author="Jarno Nieminen" w:date="2014-09-04T09:09:00Z">
        <w:r>
          <w:t>Fältregler</w:t>
        </w:r>
        <w:bookmarkEnd w:id="2772"/>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A70DC5B" w14:textId="77777777" w:rsidTr="00177141">
        <w:tc>
          <w:tcPr>
            <w:tcW w:w="2628" w:type="dxa"/>
            <w:shd w:val="clear" w:color="auto" w:fill="auto"/>
          </w:tcPr>
          <w:p w14:paraId="6A4A6302" w14:textId="77777777" w:rsidR="000A520D" w:rsidRPr="00D82A73" w:rsidRDefault="000A520D" w:rsidP="00177141">
            <w:pPr>
              <w:rPr>
                <w:b/>
              </w:rPr>
            </w:pPr>
            <w:r w:rsidRPr="00D82A73">
              <w:rPr>
                <w:b/>
              </w:rPr>
              <w:br w:type="page"/>
              <w:t>Attribut</w:t>
            </w:r>
          </w:p>
        </w:tc>
        <w:tc>
          <w:tcPr>
            <w:tcW w:w="1260" w:type="dxa"/>
            <w:shd w:val="clear" w:color="auto" w:fill="auto"/>
          </w:tcPr>
          <w:p w14:paraId="42C5311F" w14:textId="77777777" w:rsidR="000A520D" w:rsidRPr="00D82A73" w:rsidRDefault="000A520D" w:rsidP="00177141">
            <w:pPr>
              <w:rPr>
                <w:b/>
              </w:rPr>
            </w:pPr>
            <w:r w:rsidRPr="00D82A73">
              <w:rPr>
                <w:b/>
              </w:rPr>
              <w:t>Typ</w:t>
            </w:r>
          </w:p>
        </w:tc>
        <w:tc>
          <w:tcPr>
            <w:tcW w:w="4867" w:type="dxa"/>
            <w:shd w:val="clear" w:color="auto" w:fill="auto"/>
          </w:tcPr>
          <w:p w14:paraId="21FA5399" w14:textId="77777777" w:rsidR="000A520D" w:rsidRPr="00D82A73" w:rsidRDefault="000A520D" w:rsidP="00177141">
            <w:pPr>
              <w:rPr>
                <w:b/>
              </w:rPr>
            </w:pPr>
            <w:r w:rsidRPr="00D82A73">
              <w:rPr>
                <w:b/>
              </w:rPr>
              <w:t>Kommentar</w:t>
            </w:r>
          </w:p>
        </w:tc>
        <w:tc>
          <w:tcPr>
            <w:tcW w:w="1134" w:type="dxa"/>
            <w:shd w:val="clear" w:color="auto" w:fill="auto"/>
          </w:tcPr>
          <w:p w14:paraId="1B65C630" w14:textId="77777777" w:rsidR="000A520D" w:rsidRPr="00D82A73" w:rsidRDefault="000A520D" w:rsidP="00177141">
            <w:pPr>
              <w:rPr>
                <w:b/>
              </w:rPr>
            </w:pPr>
            <w:r w:rsidRPr="00D82A73">
              <w:rPr>
                <w:b/>
              </w:rPr>
              <w:t>Kardi-nalitet</w:t>
            </w:r>
          </w:p>
        </w:tc>
      </w:tr>
      <w:tr w:rsidR="000A520D" w:rsidRPr="00D82A73" w14:paraId="6A13FDD9" w14:textId="77777777" w:rsidTr="00177141">
        <w:tc>
          <w:tcPr>
            <w:tcW w:w="2628" w:type="dxa"/>
            <w:shd w:val="clear" w:color="auto" w:fill="auto"/>
          </w:tcPr>
          <w:p w14:paraId="46C25C62" w14:textId="77777777" w:rsidR="000A520D" w:rsidRPr="00D82A73" w:rsidRDefault="000A520D" w:rsidP="00177141">
            <w:pPr>
              <w:rPr>
                <w:i/>
              </w:rPr>
            </w:pPr>
            <w:r w:rsidRPr="00D82A73">
              <w:rPr>
                <w:i/>
              </w:rPr>
              <w:t>Begäran</w:t>
            </w:r>
          </w:p>
        </w:tc>
        <w:tc>
          <w:tcPr>
            <w:tcW w:w="1260" w:type="dxa"/>
            <w:shd w:val="clear" w:color="auto" w:fill="auto"/>
          </w:tcPr>
          <w:p w14:paraId="295F06D3" w14:textId="77777777" w:rsidR="000A520D" w:rsidRPr="00D82A73" w:rsidRDefault="000A520D" w:rsidP="00177141"/>
        </w:tc>
        <w:tc>
          <w:tcPr>
            <w:tcW w:w="4867" w:type="dxa"/>
            <w:shd w:val="clear" w:color="auto" w:fill="auto"/>
          </w:tcPr>
          <w:p w14:paraId="3D95A3B8" w14:textId="77777777" w:rsidR="000A520D" w:rsidRPr="00D82A73" w:rsidRDefault="000A520D" w:rsidP="00177141"/>
        </w:tc>
        <w:tc>
          <w:tcPr>
            <w:tcW w:w="1134" w:type="dxa"/>
            <w:shd w:val="clear" w:color="auto" w:fill="auto"/>
          </w:tcPr>
          <w:p w14:paraId="30B6A63B" w14:textId="77777777" w:rsidR="000A520D" w:rsidRPr="00D82A73" w:rsidRDefault="000A520D" w:rsidP="00177141"/>
        </w:tc>
      </w:tr>
      <w:tr w:rsidR="000A520D" w:rsidRPr="00D82A73" w14:paraId="2953B997" w14:textId="77777777" w:rsidTr="00177141">
        <w:tc>
          <w:tcPr>
            <w:tcW w:w="2628" w:type="dxa"/>
            <w:shd w:val="clear" w:color="auto" w:fill="auto"/>
          </w:tcPr>
          <w:p w14:paraId="1BFE5490" w14:textId="77777777" w:rsidR="000A520D" w:rsidRPr="00D82A73" w:rsidRDefault="000A520D" w:rsidP="00177141">
            <w:pPr>
              <w:rPr>
                <w:b/>
              </w:rPr>
            </w:pPr>
          </w:p>
        </w:tc>
        <w:tc>
          <w:tcPr>
            <w:tcW w:w="1260" w:type="dxa"/>
            <w:shd w:val="clear" w:color="auto" w:fill="auto"/>
          </w:tcPr>
          <w:p w14:paraId="06FECCEA" w14:textId="77777777" w:rsidR="000A520D" w:rsidRPr="00D82A73" w:rsidRDefault="000A520D" w:rsidP="00177141"/>
        </w:tc>
        <w:tc>
          <w:tcPr>
            <w:tcW w:w="4867" w:type="dxa"/>
            <w:shd w:val="clear" w:color="auto" w:fill="auto"/>
          </w:tcPr>
          <w:p w14:paraId="7807F41D" w14:textId="77777777" w:rsidR="000A520D" w:rsidRPr="00D82A73" w:rsidRDefault="000A520D" w:rsidP="00177141"/>
        </w:tc>
        <w:tc>
          <w:tcPr>
            <w:tcW w:w="1134" w:type="dxa"/>
            <w:shd w:val="clear" w:color="auto" w:fill="auto"/>
          </w:tcPr>
          <w:p w14:paraId="642CE4D5" w14:textId="77777777" w:rsidR="000A520D" w:rsidRPr="00D82A73" w:rsidRDefault="000A520D" w:rsidP="00177141">
            <w:pPr>
              <w:rPr>
                <w:b/>
              </w:rPr>
            </w:pPr>
          </w:p>
        </w:tc>
      </w:tr>
      <w:tr w:rsidR="000A520D" w:rsidRPr="00D82A73" w14:paraId="10C1887C" w14:textId="77777777" w:rsidTr="00177141">
        <w:tc>
          <w:tcPr>
            <w:tcW w:w="2628" w:type="dxa"/>
            <w:shd w:val="clear" w:color="auto" w:fill="auto"/>
          </w:tcPr>
          <w:p w14:paraId="0C039326" w14:textId="77777777" w:rsidR="000A520D" w:rsidRPr="00D82A73" w:rsidRDefault="000A520D" w:rsidP="00177141">
            <w:pPr>
              <w:rPr>
                <w:b/>
              </w:rPr>
            </w:pPr>
            <w:r w:rsidRPr="00D82A73">
              <w:t>Healthcare_Facility_CareUnit</w:t>
            </w:r>
          </w:p>
        </w:tc>
        <w:tc>
          <w:tcPr>
            <w:tcW w:w="1260" w:type="dxa"/>
            <w:shd w:val="clear" w:color="auto" w:fill="auto"/>
          </w:tcPr>
          <w:p w14:paraId="0030E29D" w14:textId="77777777" w:rsidR="000A520D" w:rsidRPr="00D82A73" w:rsidRDefault="000A520D" w:rsidP="00177141"/>
        </w:tc>
        <w:tc>
          <w:tcPr>
            <w:tcW w:w="4867" w:type="dxa"/>
            <w:shd w:val="clear" w:color="auto" w:fill="auto"/>
          </w:tcPr>
          <w:p w14:paraId="6E725149" w14:textId="77777777" w:rsidR="000A520D" w:rsidRPr="00D82A73" w:rsidRDefault="000A520D" w:rsidP="00177141">
            <w:r w:rsidRPr="00D82A73">
              <w:t>Hsa-Id (Vårdenhet/enhets-id).</w:t>
            </w:r>
          </w:p>
          <w:p w14:paraId="32A55CD3" w14:textId="77777777" w:rsidR="000A520D" w:rsidRPr="00D82A73" w:rsidRDefault="000A520D" w:rsidP="00177141">
            <w:r w:rsidRPr="00D82A73">
              <w:t>T.ex. se2321000016-1hz3</w:t>
            </w:r>
          </w:p>
        </w:tc>
        <w:tc>
          <w:tcPr>
            <w:tcW w:w="1134" w:type="dxa"/>
            <w:shd w:val="clear" w:color="auto" w:fill="auto"/>
          </w:tcPr>
          <w:p w14:paraId="0CE6E3E5" w14:textId="77777777" w:rsidR="000A520D" w:rsidRPr="00D82A73" w:rsidRDefault="000A520D" w:rsidP="00177141">
            <w:pPr>
              <w:rPr>
                <w:b/>
              </w:rPr>
            </w:pPr>
            <w:r w:rsidRPr="00D82A73">
              <w:t>1..1</w:t>
            </w:r>
          </w:p>
        </w:tc>
      </w:tr>
      <w:tr w:rsidR="000A520D" w:rsidRPr="00D82A73" w14:paraId="3DEC2619" w14:textId="77777777" w:rsidTr="00177141">
        <w:tc>
          <w:tcPr>
            <w:tcW w:w="2628" w:type="dxa"/>
            <w:shd w:val="clear" w:color="auto" w:fill="auto"/>
          </w:tcPr>
          <w:p w14:paraId="6B9DAAAD" w14:textId="77777777" w:rsidR="000A520D" w:rsidRPr="00D82A73" w:rsidRDefault="000A520D" w:rsidP="00177141">
            <w:pPr>
              <w:rPr>
                <w:b/>
                <w:i/>
              </w:rPr>
            </w:pPr>
            <w:r w:rsidRPr="00D82A73">
              <w:t>SubjectOfCare</w:t>
            </w:r>
          </w:p>
        </w:tc>
        <w:tc>
          <w:tcPr>
            <w:tcW w:w="1260" w:type="dxa"/>
            <w:shd w:val="clear" w:color="auto" w:fill="auto"/>
          </w:tcPr>
          <w:p w14:paraId="1AA9A071" w14:textId="77777777" w:rsidR="000A520D" w:rsidRPr="00D82A73" w:rsidRDefault="000A520D" w:rsidP="00177141"/>
        </w:tc>
        <w:tc>
          <w:tcPr>
            <w:tcW w:w="4867" w:type="dxa"/>
            <w:shd w:val="clear" w:color="auto" w:fill="auto"/>
          </w:tcPr>
          <w:p w14:paraId="787CD09C" w14:textId="77777777" w:rsidR="000A520D" w:rsidRPr="00D82A73" w:rsidRDefault="000A520D" w:rsidP="00177141">
            <w:r w:rsidRPr="00D82A73">
              <w:t xml:space="preserve">Starkt autentiserad användares personnummer. </w:t>
            </w:r>
          </w:p>
          <w:p w14:paraId="675BEE66" w14:textId="77777777" w:rsidR="000A520D" w:rsidRPr="00D82A73" w:rsidRDefault="000A520D" w:rsidP="00177141">
            <w:r w:rsidRPr="00D82A73">
              <w:t>T.ex. 191212121212 (yyyymmddnnnn). FormTemplate attributet ”anonymousForm” styr huruvida formulärmotorn hanterar detta fält som obligatoriskt eller frivilligt.</w:t>
            </w:r>
          </w:p>
        </w:tc>
        <w:tc>
          <w:tcPr>
            <w:tcW w:w="1134" w:type="dxa"/>
            <w:shd w:val="clear" w:color="auto" w:fill="auto"/>
          </w:tcPr>
          <w:p w14:paraId="4CD5B777" w14:textId="77777777" w:rsidR="000A520D" w:rsidRPr="00D82A73" w:rsidRDefault="000A520D" w:rsidP="00177141">
            <w:pPr>
              <w:rPr>
                <w:b/>
              </w:rPr>
            </w:pPr>
            <w:r w:rsidRPr="00D82A73">
              <w:t>0..1</w:t>
            </w:r>
          </w:p>
        </w:tc>
      </w:tr>
      <w:tr w:rsidR="000A520D" w:rsidRPr="00D82A73" w14:paraId="4CF445A0" w14:textId="77777777" w:rsidTr="00177141">
        <w:tc>
          <w:tcPr>
            <w:tcW w:w="2628" w:type="dxa"/>
            <w:shd w:val="clear" w:color="auto" w:fill="auto"/>
          </w:tcPr>
          <w:p w14:paraId="277E6D11" w14:textId="77777777" w:rsidR="000A520D" w:rsidRPr="00D82A73" w:rsidRDefault="000A520D" w:rsidP="00177141">
            <w:pPr>
              <w:rPr>
                <w:highlight w:val="yellow"/>
              </w:rPr>
            </w:pPr>
            <w:r w:rsidRPr="00D82A73">
              <w:rPr>
                <w:rFonts w:eastAsia="Arial Unicode MS"/>
              </w:rPr>
              <w:t>TemplateId</w:t>
            </w:r>
          </w:p>
        </w:tc>
        <w:tc>
          <w:tcPr>
            <w:tcW w:w="1260" w:type="dxa"/>
            <w:shd w:val="clear" w:color="auto" w:fill="auto"/>
          </w:tcPr>
          <w:p w14:paraId="382AF2CD" w14:textId="77777777" w:rsidR="000A520D" w:rsidRPr="00D82A73" w:rsidRDefault="000A520D" w:rsidP="00177141"/>
        </w:tc>
        <w:tc>
          <w:tcPr>
            <w:tcW w:w="4867" w:type="dxa"/>
            <w:shd w:val="clear" w:color="auto" w:fill="auto"/>
          </w:tcPr>
          <w:p w14:paraId="62B18334" w14:textId="77777777" w:rsidR="000A520D" w:rsidRPr="00D82A73" w:rsidRDefault="000A520D" w:rsidP="00177141">
            <w:r w:rsidRPr="00D82A73">
              <w:t>Mallid.</w:t>
            </w:r>
          </w:p>
        </w:tc>
        <w:tc>
          <w:tcPr>
            <w:tcW w:w="1134" w:type="dxa"/>
            <w:shd w:val="clear" w:color="auto" w:fill="auto"/>
          </w:tcPr>
          <w:p w14:paraId="4F034ED6" w14:textId="77777777" w:rsidR="000A520D" w:rsidRPr="00D82A73" w:rsidRDefault="000A520D" w:rsidP="00177141">
            <w:r w:rsidRPr="00D82A73">
              <w:t>1..1</w:t>
            </w:r>
          </w:p>
        </w:tc>
      </w:tr>
      <w:tr w:rsidR="000A520D" w:rsidRPr="00D82A73" w14:paraId="297E34E5" w14:textId="77777777" w:rsidTr="00177141">
        <w:tc>
          <w:tcPr>
            <w:tcW w:w="2628" w:type="dxa"/>
            <w:shd w:val="clear" w:color="auto" w:fill="auto"/>
          </w:tcPr>
          <w:p w14:paraId="521FFBD1" w14:textId="77777777" w:rsidR="000A520D" w:rsidRPr="00D82A73" w:rsidRDefault="000A520D" w:rsidP="00177141">
            <w:r w:rsidRPr="00D82A73">
              <w:t>TemplateVersion</w:t>
            </w:r>
          </w:p>
        </w:tc>
        <w:tc>
          <w:tcPr>
            <w:tcW w:w="1260" w:type="dxa"/>
            <w:shd w:val="clear" w:color="auto" w:fill="auto"/>
          </w:tcPr>
          <w:p w14:paraId="300C61F6" w14:textId="77777777" w:rsidR="000A520D" w:rsidRPr="00D82A73" w:rsidRDefault="000A520D" w:rsidP="00177141"/>
        </w:tc>
        <w:tc>
          <w:tcPr>
            <w:tcW w:w="4867" w:type="dxa"/>
            <w:shd w:val="clear" w:color="auto" w:fill="auto"/>
          </w:tcPr>
          <w:p w14:paraId="6616D675" w14:textId="77777777" w:rsidR="000A520D" w:rsidRPr="00D82A73" w:rsidRDefault="000A520D" w:rsidP="00177141">
            <w:r w:rsidRPr="00D82A73">
              <w:t>Mallens version. Utelämnas denna parameter skall producerande system använda den senaste versionen.</w:t>
            </w:r>
          </w:p>
        </w:tc>
        <w:tc>
          <w:tcPr>
            <w:tcW w:w="1134" w:type="dxa"/>
            <w:shd w:val="clear" w:color="auto" w:fill="auto"/>
          </w:tcPr>
          <w:p w14:paraId="152E3A45" w14:textId="77777777" w:rsidR="000A520D" w:rsidRPr="00D82A73" w:rsidRDefault="000A520D" w:rsidP="00177141">
            <w:r w:rsidRPr="00D82A73">
              <w:t>0..1</w:t>
            </w:r>
          </w:p>
        </w:tc>
      </w:tr>
      <w:tr w:rsidR="000A520D" w:rsidRPr="00D82A73" w14:paraId="7F5F6647" w14:textId="77777777" w:rsidTr="00177141">
        <w:tc>
          <w:tcPr>
            <w:tcW w:w="2628" w:type="dxa"/>
            <w:shd w:val="clear" w:color="auto" w:fill="auto"/>
          </w:tcPr>
          <w:p w14:paraId="69C00823" w14:textId="77777777" w:rsidR="000A520D" w:rsidRPr="00D82A73" w:rsidRDefault="000A520D" w:rsidP="00177141">
            <w:r w:rsidRPr="00D82A73">
              <w:t>ClinicalProcessInterestId</w:t>
            </w:r>
          </w:p>
        </w:tc>
        <w:tc>
          <w:tcPr>
            <w:tcW w:w="1260" w:type="dxa"/>
            <w:shd w:val="clear" w:color="auto" w:fill="auto"/>
          </w:tcPr>
          <w:p w14:paraId="0705037B" w14:textId="77777777" w:rsidR="000A520D" w:rsidRPr="00D82A73" w:rsidRDefault="000A520D" w:rsidP="00177141"/>
        </w:tc>
        <w:tc>
          <w:tcPr>
            <w:tcW w:w="4867" w:type="dxa"/>
            <w:shd w:val="clear" w:color="auto" w:fill="auto"/>
          </w:tcPr>
          <w:p w14:paraId="66633436" w14:textId="05156A45" w:rsidR="000A520D" w:rsidRPr="00D82A73" w:rsidRDefault="000A520D" w:rsidP="00177141">
            <w:r w:rsidRPr="00D82A73">
              <w:t xml:space="preserve">Hälsoärende id. Parameter indikerar att </w:t>
            </w:r>
            <w:del w:id="2774" w:author="Jarno Nieminen" w:date="2014-09-04T09:09:00Z">
              <w:r w:rsidR="006C37C2" w:rsidRPr="00D82A73">
                <w:delText>formiuläret</w:delText>
              </w:r>
            </w:del>
            <w:ins w:id="2775" w:author="Jarno Nieminen" w:date="2014-09-04T09:09:00Z">
              <w:r w:rsidRPr="00D82A73">
                <w:t>formuläret</w:t>
              </w:r>
            </w:ins>
            <w:r w:rsidRPr="00D82A73">
              <w:t xml:space="preserve"> ingår i ett Hälsoärende.</w:t>
            </w:r>
          </w:p>
        </w:tc>
        <w:tc>
          <w:tcPr>
            <w:tcW w:w="1134" w:type="dxa"/>
            <w:shd w:val="clear" w:color="auto" w:fill="auto"/>
          </w:tcPr>
          <w:p w14:paraId="06D6F41B" w14:textId="77777777" w:rsidR="000A520D" w:rsidRPr="00D82A73" w:rsidRDefault="000A520D" w:rsidP="00177141">
            <w:r w:rsidRPr="00D82A73">
              <w:t>0..1</w:t>
            </w:r>
          </w:p>
        </w:tc>
      </w:tr>
      <w:tr w:rsidR="000A520D" w:rsidRPr="00D82A73" w14:paraId="30CB4FFE" w14:textId="77777777" w:rsidTr="00177141">
        <w:tc>
          <w:tcPr>
            <w:tcW w:w="2628" w:type="dxa"/>
            <w:shd w:val="clear" w:color="auto" w:fill="auto"/>
          </w:tcPr>
          <w:p w14:paraId="09E3B406" w14:textId="77777777" w:rsidR="000A520D" w:rsidRPr="00D82A73" w:rsidRDefault="000A520D" w:rsidP="00177141">
            <w:pPr>
              <w:rPr>
                <w:i/>
              </w:rPr>
            </w:pPr>
          </w:p>
        </w:tc>
        <w:tc>
          <w:tcPr>
            <w:tcW w:w="1260" w:type="dxa"/>
            <w:shd w:val="clear" w:color="auto" w:fill="auto"/>
          </w:tcPr>
          <w:p w14:paraId="7F7DF1F7" w14:textId="77777777" w:rsidR="000A520D" w:rsidRPr="00D82A73" w:rsidRDefault="000A520D" w:rsidP="00177141"/>
        </w:tc>
        <w:tc>
          <w:tcPr>
            <w:tcW w:w="4867" w:type="dxa"/>
            <w:shd w:val="clear" w:color="auto" w:fill="auto"/>
          </w:tcPr>
          <w:p w14:paraId="1DB87BE1" w14:textId="77777777" w:rsidR="000A520D" w:rsidRPr="00D82A73" w:rsidRDefault="000A520D" w:rsidP="00177141"/>
        </w:tc>
        <w:tc>
          <w:tcPr>
            <w:tcW w:w="1134" w:type="dxa"/>
            <w:shd w:val="clear" w:color="auto" w:fill="auto"/>
          </w:tcPr>
          <w:p w14:paraId="497536FC" w14:textId="77777777" w:rsidR="000A520D" w:rsidRPr="00D82A73" w:rsidRDefault="000A520D" w:rsidP="00177141"/>
        </w:tc>
      </w:tr>
      <w:tr w:rsidR="000A520D" w:rsidRPr="00D82A73" w14:paraId="12B4FB3A" w14:textId="77777777" w:rsidTr="00177141">
        <w:tc>
          <w:tcPr>
            <w:tcW w:w="2628" w:type="dxa"/>
            <w:shd w:val="clear" w:color="auto" w:fill="auto"/>
          </w:tcPr>
          <w:p w14:paraId="02C89313" w14:textId="77777777" w:rsidR="000A520D" w:rsidRPr="00D82A73" w:rsidRDefault="000A520D" w:rsidP="00177141">
            <w:pPr>
              <w:rPr>
                <w:i/>
              </w:rPr>
            </w:pPr>
            <w:r w:rsidRPr="00D82A73">
              <w:rPr>
                <w:i/>
              </w:rPr>
              <w:t>Svar</w:t>
            </w:r>
          </w:p>
        </w:tc>
        <w:tc>
          <w:tcPr>
            <w:tcW w:w="1260" w:type="dxa"/>
            <w:shd w:val="clear" w:color="auto" w:fill="auto"/>
          </w:tcPr>
          <w:p w14:paraId="63BF0489" w14:textId="77777777" w:rsidR="000A520D" w:rsidRPr="00D82A73" w:rsidRDefault="000A520D" w:rsidP="00177141"/>
        </w:tc>
        <w:tc>
          <w:tcPr>
            <w:tcW w:w="4867" w:type="dxa"/>
            <w:shd w:val="clear" w:color="auto" w:fill="auto"/>
          </w:tcPr>
          <w:p w14:paraId="321DE44C" w14:textId="77777777" w:rsidR="000A520D" w:rsidRPr="00D82A73" w:rsidRDefault="000A520D" w:rsidP="00177141"/>
        </w:tc>
        <w:tc>
          <w:tcPr>
            <w:tcW w:w="1134" w:type="dxa"/>
            <w:shd w:val="clear" w:color="auto" w:fill="auto"/>
          </w:tcPr>
          <w:p w14:paraId="3FCC1100" w14:textId="77777777" w:rsidR="000A520D" w:rsidRPr="00D82A73" w:rsidRDefault="000A520D" w:rsidP="00177141"/>
        </w:tc>
      </w:tr>
      <w:tr w:rsidR="000A520D" w:rsidRPr="00D82A73" w14:paraId="0730AB8E" w14:textId="77777777" w:rsidTr="00177141">
        <w:tc>
          <w:tcPr>
            <w:tcW w:w="2628" w:type="dxa"/>
            <w:shd w:val="clear" w:color="auto" w:fill="auto"/>
          </w:tcPr>
          <w:p w14:paraId="4416ABD3" w14:textId="77777777" w:rsidR="000A520D" w:rsidRPr="00D82A73" w:rsidRDefault="000A520D" w:rsidP="00177141">
            <w:pPr>
              <w:rPr>
                <w:b/>
              </w:rPr>
            </w:pPr>
            <w:r w:rsidRPr="00D82A73">
              <w:t>Form</w:t>
            </w:r>
          </w:p>
        </w:tc>
        <w:tc>
          <w:tcPr>
            <w:tcW w:w="1260" w:type="dxa"/>
            <w:shd w:val="clear" w:color="auto" w:fill="auto"/>
          </w:tcPr>
          <w:p w14:paraId="34CA89A1" w14:textId="77777777" w:rsidR="000A520D" w:rsidRPr="00D82A73" w:rsidRDefault="000A520D" w:rsidP="00177141">
            <w:pPr>
              <w:rPr>
                <w:i/>
              </w:rPr>
            </w:pPr>
            <w:r w:rsidRPr="00D82A73">
              <w:rPr>
                <w:i/>
              </w:rPr>
              <w:t>FormType</w:t>
            </w:r>
          </w:p>
        </w:tc>
        <w:tc>
          <w:tcPr>
            <w:tcW w:w="4867" w:type="dxa"/>
            <w:shd w:val="clear" w:color="auto" w:fill="auto"/>
          </w:tcPr>
          <w:p w14:paraId="590EC65F" w14:textId="77777777" w:rsidR="000A520D" w:rsidRPr="00D82A73" w:rsidRDefault="000A520D" w:rsidP="00177141">
            <w:r w:rsidRPr="00D82A73">
              <w:t>Objekt CreateFormResponseType</w:t>
            </w:r>
          </w:p>
        </w:tc>
        <w:tc>
          <w:tcPr>
            <w:tcW w:w="1134" w:type="dxa"/>
            <w:shd w:val="clear" w:color="auto" w:fill="auto"/>
          </w:tcPr>
          <w:p w14:paraId="26DCFF08" w14:textId="77777777" w:rsidR="000A520D" w:rsidRPr="00D82A73" w:rsidRDefault="000A520D" w:rsidP="00177141">
            <w:pPr>
              <w:rPr>
                <w:b/>
              </w:rPr>
            </w:pPr>
            <w:r w:rsidRPr="00D82A73">
              <w:t>1..1</w:t>
            </w:r>
          </w:p>
        </w:tc>
      </w:tr>
    </w:tbl>
    <w:p w14:paraId="219A7F48" w14:textId="77777777" w:rsidR="006C37C2" w:rsidRPr="00D82A73" w:rsidRDefault="006C37C2" w:rsidP="006C37C2">
      <w:pPr>
        <w:pStyle w:val="Heading2"/>
        <w:rPr>
          <w:del w:id="2776" w:author="Jarno Nieminen" w:date="2014-09-04T09:09:00Z"/>
        </w:rPr>
      </w:pPr>
      <w:bookmarkStart w:id="2777" w:name="_Toc258862151"/>
      <w:bookmarkStart w:id="2778" w:name="_Toc386458123"/>
      <w:bookmarkStart w:id="2779" w:name="_Toc391636739"/>
      <w:bookmarkStart w:id="2780" w:name="_Toc258862150"/>
      <w:bookmarkStart w:id="2781" w:name="_Toc386458122"/>
      <w:bookmarkStart w:id="2782" w:name="_Toc391636738"/>
      <w:del w:id="2783" w:author="Jarno Nieminen" w:date="2014-09-04T09:09:00Z">
        <w:r w:rsidRPr="00D82A73">
          <w:delText>Regler</w:delText>
        </w:r>
        <w:bookmarkEnd w:id="2780"/>
        <w:bookmarkEnd w:id="2781"/>
        <w:bookmarkEnd w:id="2782"/>
      </w:del>
    </w:p>
    <w:p w14:paraId="068EAA30" w14:textId="77777777" w:rsidR="000C57FC" w:rsidRDefault="000C57FC" w:rsidP="000C57FC">
      <w:pPr>
        <w:rPr>
          <w:ins w:id="2784" w:author="Jarno Nieminen" w:date="2014-09-04T09:09:00Z"/>
        </w:rPr>
      </w:pPr>
    </w:p>
    <w:p w14:paraId="404197EC" w14:textId="77777777" w:rsidR="006E5F54" w:rsidRPr="00D82A73" w:rsidRDefault="006E5F54" w:rsidP="006E5F54">
      <w:pPr>
        <w:pStyle w:val="Heading3"/>
        <w:rPr>
          <w:ins w:id="2785" w:author="Jarno Nieminen" w:date="2014-09-04T09:09:00Z"/>
        </w:rPr>
      </w:pPr>
      <w:bookmarkStart w:id="2786" w:name="_Toc397585112"/>
      <w:ins w:id="2787" w:author="Jarno Nieminen" w:date="2014-09-04T09:09:00Z">
        <w:r>
          <w:t>Övriga regler</w:t>
        </w:r>
        <w:bookmarkEnd w:id="2786"/>
      </w:ins>
    </w:p>
    <w:p w14:paraId="27E862F7" w14:textId="77777777" w:rsidR="000A520D" w:rsidRPr="00D82A73" w:rsidRDefault="000A520D" w:rsidP="006E5F54">
      <w:pPr>
        <w:pStyle w:val="Heading4"/>
        <w:pPrChange w:id="2788" w:author="Jarno Nieminen" w:date="2014-09-04T09:09:00Z">
          <w:pPr>
            <w:pStyle w:val="Heading3"/>
          </w:pPr>
        </w:pPrChange>
      </w:pPr>
      <w:r w:rsidRPr="00D82A73">
        <w:t>Begäran</w:t>
      </w:r>
      <w:bookmarkEnd w:id="2777"/>
      <w:bookmarkEnd w:id="2778"/>
      <w:bookmarkEnd w:id="2779"/>
    </w:p>
    <w:p w14:paraId="1929570E" w14:textId="77777777" w:rsidR="000A520D" w:rsidRPr="00D82A73" w:rsidRDefault="000A520D" w:rsidP="000A520D">
      <w:r w:rsidRPr="00D82A73">
        <w:t>Tjänsteproducenten validerar begäran enligt regler som specificerats i per attribut ovan. Anropande system kan använda följande parametrar.</w:t>
      </w:r>
    </w:p>
    <w:p w14:paraId="61FD65D6" w14:textId="77777777" w:rsidR="000A520D" w:rsidRPr="00D82A73" w:rsidRDefault="000A520D" w:rsidP="000A520D"/>
    <w:p w14:paraId="5138B3F5" w14:textId="77777777" w:rsidR="000A520D" w:rsidRPr="00D82A73" w:rsidRDefault="000A520D" w:rsidP="000A520D">
      <w:r w:rsidRPr="00D82A73">
        <w:t>Filtreringsprioritet</w:t>
      </w:r>
    </w:p>
    <w:p w14:paraId="075CA974" w14:textId="77777777" w:rsidR="000A520D" w:rsidRPr="00D82A73" w:rsidRDefault="000A520D" w:rsidP="0044783B">
      <w:pPr>
        <w:numPr>
          <w:ilvl w:val="0"/>
          <w:numId w:val="38"/>
        </w:numPr>
        <w:spacing w:line="240" w:lineRule="auto"/>
      </w:pPr>
      <w:r w:rsidRPr="00D82A73">
        <w:t>Personnummer (subjectOfCare)</w:t>
      </w:r>
    </w:p>
    <w:p w14:paraId="08DD8CC1" w14:textId="77777777" w:rsidR="000A520D" w:rsidRPr="00D82A73" w:rsidRDefault="000A520D" w:rsidP="0044783B">
      <w:pPr>
        <w:numPr>
          <w:ilvl w:val="1"/>
          <w:numId w:val="38"/>
        </w:numPr>
        <w:spacing w:line="240" w:lineRule="auto"/>
      </w:pPr>
      <w:r w:rsidRPr="00D82A73">
        <w:t xml:space="preserve">Personnummer indikerar </w:t>
      </w:r>
      <w:r w:rsidRPr="00D82A73">
        <w:rPr>
          <w:b/>
        </w:rPr>
        <w:t>starkt autentiserad</w:t>
      </w:r>
      <w:r w:rsidRPr="00D82A73">
        <w:t xml:space="preserve"> invånare.</w:t>
      </w:r>
    </w:p>
    <w:p w14:paraId="366D71C6" w14:textId="77777777" w:rsidR="000A520D" w:rsidRPr="00D82A73" w:rsidRDefault="000A520D" w:rsidP="0044783B">
      <w:pPr>
        <w:numPr>
          <w:ilvl w:val="1"/>
          <w:numId w:val="38"/>
        </w:numPr>
        <w:spacing w:line="240" w:lineRule="auto"/>
      </w:pPr>
      <w:r w:rsidRPr="00D82A73">
        <w:t>Tomt fält indikerar anonym användare.</w:t>
      </w:r>
    </w:p>
    <w:p w14:paraId="1FB29279" w14:textId="77777777" w:rsidR="000A520D" w:rsidRPr="00D82A73" w:rsidRDefault="000A520D" w:rsidP="0044783B">
      <w:pPr>
        <w:numPr>
          <w:ilvl w:val="0"/>
          <w:numId w:val="38"/>
        </w:numPr>
        <w:spacing w:line="240" w:lineRule="auto"/>
      </w:pPr>
      <w:r w:rsidRPr="00D82A73">
        <w:t>Hälsoärende (ClinicalProcessInterestId)</w:t>
      </w:r>
    </w:p>
    <w:p w14:paraId="20A9E1C2" w14:textId="77777777" w:rsidR="000A520D" w:rsidRPr="00D82A73" w:rsidRDefault="000A520D" w:rsidP="0044783B">
      <w:pPr>
        <w:numPr>
          <w:ilvl w:val="1"/>
          <w:numId w:val="38"/>
        </w:numPr>
        <w:spacing w:line="240" w:lineRule="auto"/>
      </w:pPr>
      <w:r w:rsidRPr="00D82A73">
        <w:t>Indikerar att formuläret skall kopplas till ett hälsoärende.</w:t>
      </w:r>
    </w:p>
    <w:p w14:paraId="304692FD" w14:textId="77777777" w:rsidR="000A520D" w:rsidRPr="00D82A73" w:rsidRDefault="000A520D" w:rsidP="000A520D"/>
    <w:p w14:paraId="160F1215" w14:textId="77777777" w:rsidR="00576B3B" w:rsidRPr="00D82A73" w:rsidRDefault="00576B3B" w:rsidP="00576B3B">
      <w:pPr>
        <w:pStyle w:val="Heading4"/>
        <w:pPrChange w:id="2789" w:author="Jarno Nieminen" w:date="2014-09-04T09:09:00Z">
          <w:pPr>
            <w:pStyle w:val="Heading3"/>
          </w:pPr>
        </w:pPrChange>
      </w:pPr>
      <w:bookmarkStart w:id="2790" w:name="_Toc258862152"/>
      <w:bookmarkStart w:id="2791" w:name="_Toc386458124"/>
      <w:bookmarkStart w:id="2792" w:name="_Toc391636740"/>
      <w:r w:rsidRPr="00D82A73">
        <w:t>Svar</w:t>
      </w:r>
      <w:bookmarkEnd w:id="2790"/>
      <w:bookmarkEnd w:id="2791"/>
      <w:bookmarkEnd w:id="2792"/>
    </w:p>
    <w:p w14:paraId="72C8070D" w14:textId="77777777" w:rsidR="000A520D" w:rsidRPr="00D82A73" w:rsidRDefault="000A520D" w:rsidP="000A520D">
      <w:r w:rsidRPr="00D82A73">
        <w:t xml:space="preserve">Sökresultatet framställs genom att svaret begränsas av de värden som angivits i begäran. Formulärets (Form, FormTemplate) sida med frågor (Page) skall av konsumerande system(e-tjänst) presenteras för invånaren utan uppdelning. </w:t>
      </w:r>
    </w:p>
    <w:p w14:paraId="7EC375C1" w14:textId="77777777" w:rsidR="000A520D" w:rsidRPr="00D82A73" w:rsidRDefault="000A520D" w:rsidP="000A520D"/>
    <w:p w14:paraId="2B896D04" w14:textId="77777777" w:rsidR="000A520D" w:rsidRPr="00D82A73" w:rsidRDefault="000A520D" w:rsidP="000A520D">
      <w:r w:rsidRPr="00D82A73">
        <w:t xml:space="preserve">Vid komplexa formulär med många frågor bör frågor delas upp i flera sidor (Page).  </w:t>
      </w:r>
    </w:p>
    <w:p w14:paraId="65C866C7" w14:textId="77777777" w:rsidR="000A520D" w:rsidRPr="00D82A73" w:rsidRDefault="000A520D" w:rsidP="000A520D"/>
    <w:p w14:paraId="3F11B90F" w14:textId="77777777" w:rsidR="006C37C2" w:rsidRPr="00D82A73" w:rsidRDefault="006C37C2" w:rsidP="006C37C2">
      <w:pPr>
        <w:rPr>
          <w:del w:id="2793" w:author="Jarno Nieminen" w:date="2014-09-04T09:09:00Z"/>
        </w:rPr>
      </w:pPr>
      <w:bookmarkStart w:id="2794" w:name="_Toc397585113"/>
    </w:p>
    <w:p w14:paraId="307268E1" w14:textId="77777777" w:rsidR="00996C28" w:rsidRPr="00D82A73" w:rsidRDefault="00996C28" w:rsidP="00996C28">
      <w:pPr>
        <w:pStyle w:val="Heading3"/>
        <w:pPrChange w:id="2795" w:author="Jarno Nieminen" w:date="2014-09-04T09:09:00Z">
          <w:pPr>
            <w:pStyle w:val="Heading2"/>
          </w:pPr>
        </w:pPrChange>
      </w:pPr>
      <w:bookmarkStart w:id="2796" w:name="_Toc258862153"/>
      <w:bookmarkStart w:id="2797" w:name="_Toc386458125"/>
      <w:bookmarkStart w:id="2798" w:name="_Toc391636741"/>
      <w:r w:rsidRPr="00D82A73">
        <w:t>Tjänsteinteraktion</w:t>
      </w:r>
      <w:bookmarkEnd w:id="2794"/>
      <w:bookmarkEnd w:id="2796"/>
      <w:bookmarkEnd w:id="2797"/>
      <w:bookmarkEnd w:id="2798"/>
    </w:p>
    <w:p w14:paraId="49EB178E" w14:textId="77777777" w:rsidR="000A520D" w:rsidRPr="00D82A73" w:rsidRDefault="000A520D" w:rsidP="0044783B">
      <w:pPr>
        <w:numPr>
          <w:ilvl w:val="0"/>
          <w:numId w:val="34"/>
        </w:numPr>
        <w:spacing w:line="240" w:lineRule="auto"/>
      </w:pPr>
      <w:r w:rsidRPr="00D82A73">
        <w:t>CreateFormInteraction</w:t>
      </w:r>
    </w:p>
    <w:p w14:paraId="5AF370BC" w14:textId="77777777" w:rsidR="000A520D" w:rsidRPr="00D82A73" w:rsidRDefault="000A520D" w:rsidP="000A520D"/>
    <w:p w14:paraId="4838C772" w14:textId="77777777" w:rsidR="000A520D" w:rsidRPr="00D82A73" w:rsidRDefault="000A520D" w:rsidP="000A520D"/>
    <w:p w14:paraId="45483083" w14:textId="77777777" w:rsidR="000A520D" w:rsidRDefault="000A520D" w:rsidP="000A520D">
      <w:pPr>
        <w:spacing w:line="240" w:lineRule="auto"/>
        <w:rPr>
          <w:rFonts w:eastAsia="Times New Roman"/>
          <w:bCs/>
          <w:sz w:val="30"/>
          <w:szCs w:val="28"/>
        </w:rPr>
      </w:pPr>
      <w:bookmarkStart w:id="2799" w:name="_Toc258862154"/>
      <w:bookmarkStart w:id="2800" w:name="_Toc386458126"/>
      <w:r>
        <w:br w:type="page"/>
      </w:r>
    </w:p>
    <w:p w14:paraId="7D79F218" w14:textId="77777777" w:rsidR="000A520D" w:rsidRPr="00D82A73" w:rsidRDefault="000A520D" w:rsidP="00996C28">
      <w:pPr>
        <w:pStyle w:val="Heading2"/>
        <w:pPrChange w:id="2801" w:author="Jarno Nieminen" w:date="2014-09-04T09:09:00Z">
          <w:pPr>
            <w:pStyle w:val="Heading1"/>
          </w:pPr>
        </w:pPrChange>
      </w:pPr>
      <w:bookmarkStart w:id="2802" w:name="_Toc391636742"/>
      <w:bookmarkStart w:id="2803" w:name="_Toc397585114"/>
      <w:r w:rsidRPr="00D82A73">
        <w:lastRenderedPageBreak/>
        <w:t>Tjänstekontrakt GetForms</w:t>
      </w:r>
      <w:bookmarkEnd w:id="2799"/>
      <w:bookmarkEnd w:id="2800"/>
      <w:bookmarkEnd w:id="2802"/>
      <w:bookmarkEnd w:id="2803"/>
      <w:r w:rsidRPr="00D82A73">
        <w:t xml:space="preserve"> </w:t>
      </w:r>
    </w:p>
    <w:p w14:paraId="4A49811F" w14:textId="77777777" w:rsidR="000A520D" w:rsidRPr="00D82A73" w:rsidRDefault="000A520D" w:rsidP="000A520D">
      <w:r w:rsidRPr="00D82A73">
        <w:t xml:space="preserve">Tjänsten används för att lista alla pågående/avslutade formulär.   </w:t>
      </w:r>
    </w:p>
    <w:p w14:paraId="00EB6C97" w14:textId="77777777" w:rsidR="000A520D" w:rsidRPr="00D82A73" w:rsidRDefault="000A520D" w:rsidP="000A520D"/>
    <w:p w14:paraId="62B186AA" w14:textId="77777777" w:rsidR="000A520D" w:rsidRPr="00D82A73" w:rsidRDefault="000A520D" w:rsidP="000A520D">
      <w:r w:rsidRPr="00D82A73">
        <w:t>Tjänsten returnerar formulär baserat på olika parametrar.</w:t>
      </w:r>
    </w:p>
    <w:p w14:paraId="4F880F3C" w14:textId="77777777" w:rsidR="000A520D" w:rsidRPr="00D82A73" w:rsidRDefault="000A520D" w:rsidP="0044783B">
      <w:pPr>
        <w:numPr>
          <w:ilvl w:val="0"/>
          <w:numId w:val="36"/>
        </w:numPr>
        <w:spacing w:line="240" w:lineRule="auto"/>
      </w:pPr>
      <w:r w:rsidRPr="00D82A73">
        <w:t>Vårdenhets hsa-id</w:t>
      </w:r>
    </w:p>
    <w:p w14:paraId="31BD502F" w14:textId="77777777" w:rsidR="000A520D" w:rsidRPr="00D82A73" w:rsidRDefault="000A520D" w:rsidP="0044783B">
      <w:pPr>
        <w:numPr>
          <w:ilvl w:val="0"/>
          <w:numId w:val="36"/>
        </w:numPr>
        <w:spacing w:line="240" w:lineRule="auto"/>
      </w:pPr>
      <w:r w:rsidRPr="00D82A73">
        <w:t>Personnummer</w:t>
      </w:r>
    </w:p>
    <w:p w14:paraId="46B9D751" w14:textId="77777777" w:rsidR="000A520D" w:rsidRPr="00D82A73" w:rsidRDefault="000A520D" w:rsidP="0044783B">
      <w:pPr>
        <w:numPr>
          <w:ilvl w:val="1"/>
          <w:numId w:val="36"/>
        </w:numPr>
        <w:spacing w:line="240" w:lineRule="auto"/>
      </w:pPr>
      <w:r w:rsidRPr="00D82A73">
        <w:t>Indikerar att producerande system skall hämta formulär för den specifika användaren.</w:t>
      </w:r>
    </w:p>
    <w:p w14:paraId="628619C3" w14:textId="77777777" w:rsidR="000A520D" w:rsidRPr="00D82A73" w:rsidRDefault="000A520D" w:rsidP="0044783B">
      <w:pPr>
        <w:numPr>
          <w:ilvl w:val="0"/>
          <w:numId w:val="36"/>
        </w:numPr>
        <w:spacing w:line="240" w:lineRule="auto"/>
      </w:pPr>
      <w:r w:rsidRPr="00D82A73">
        <w:t>Formulärtyp</w:t>
      </w:r>
    </w:p>
    <w:p w14:paraId="4D9737CA" w14:textId="77777777" w:rsidR="000A520D" w:rsidRPr="00D82A73" w:rsidRDefault="000A520D" w:rsidP="0044783B">
      <w:pPr>
        <w:numPr>
          <w:ilvl w:val="1"/>
          <w:numId w:val="36"/>
        </w:numPr>
        <w:spacing w:line="240" w:lineRule="auto"/>
      </w:pPr>
      <w:r w:rsidRPr="00D82A73">
        <w:t>Indikerar att producerandesystem skall filtrerar sitt svar baserat på formulärtypen (om denna finns tillgänglig).</w:t>
      </w:r>
    </w:p>
    <w:p w14:paraId="3D441414" w14:textId="77777777" w:rsidR="000A520D" w:rsidRPr="00D82A73" w:rsidRDefault="000A520D" w:rsidP="0044783B">
      <w:pPr>
        <w:numPr>
          <w:ilvl w:val="0"/>
          <w:numId w:val="36"/>
        </w:numPr>
        <w:spacing w:line="240" w:lineRule="auto"/>
      </w:pPr>
      <w:r w:rsidRPr="00D82A73">
        <w:t>Hälsoärende.</w:t>
      </w:r>
    </w:p>
    <w:p w14:paraId="77C318FB" w14:textId="77777777" w:rsidR="000A520D" w:rsidRPr="00D82A73" w:rsidRDefault="000A520D" w:rsidP="0044783B">
      <w:pPr>
        <w:numPr>
          <w:ilvl w:val="1"/>
          <w:numId w:val="36"/>
        </w:numPr>
        <w:spacing w:line="240" w:lineRule="auto"/>
      </w:pPr>
      <w:r w:rsidRPr="00D82A73">
        <w:t>Indikerar att producerande system skall filtrera formulär kopplade till ett specifikt hälsoärende.</w:t>
      </w:r>
    </w:p>
    <w:p w14:paraId="12A24D99" w14:textId="77777777" w:rsidR="000A520D" w:rsidRPr="00D82A73" w:rsidRDefault="000A520D" w:rsidP="000A520D"/>
    <w:p w14:paraId="77879629" w14:textId="77777777" w:rsidR="000A520D" w:rsidRPr="00D82A73" w:rsidRDefault="000A520D" w:rsidP="000A520D">
      <w:r w:rsidRPr="00D82A73">
        <w:t>Tjänsten anropas när användaren vill:</w:t>
      </w:r>
    </w:p>
    <w:p w14:paraId="279889D9" w14:textId="77777777" w:rsidR="000A520D" w:rsidRPr="00D82A73" w:rsidRDefault="000A520D" w:rsidP="0044783B">
      <w:pPr>
        <w:numPr>
          <w:ilvl w:val="0"/>
          <w:numId w:val="35"/>
        </w:numPr>
        <w:spacing w:line="240" w:lineRule="auto"/>
      </w:pPr>
      <w:r w:rsidRPr="00D82A73">
        <w:t xml:space="preserve">Lista användarens alla formulär. </w:t>
      </w:r>
    </w:p>
    <w:p w14:paraId="21ED137D" w14:textId="77777777" w:rsidR="000A520D" w:rsidRPr="00D82A73" w:rsidRDefault="000A520D" w:rsidP="0044783B">
      <w:pPr>
        <w:numPr>
          <w:ilvl w:val="0"/>
          <w:numId w:val="35"/>
        </w:numPr>
        <w:spacing w:line="240" w:lineRule="auto"/>
      </w:pPr>
      <w:r w:rsidRPr="00D82A73">
        <w:t>Formulär kan ha följande status:</w:t>
      </w:r>
    </w:p>
    <w:p w14:paraId="1F116B18" w14:textId="77777777" w:rsidR="000A520D" w:rsidRPr="00D82A73" w:rsidRDefault="000A520D" w:rsidP="0044783B">
      <w:pPr>
        <w:numPr>
          <w:ilvl w:val="1"/>
          <w:numId w:val="35"/>
        </w:numPr>
        <w:spacing w:line="240" w:lineRule="auto"/>
      </w:pPr>
      <w:r w:rsidRPr="00D82A73">
        <w:t>ONGOING = Formulär skapat/formulärbegäran skapad. Pågående, frågor har temporärsparats</w:t>
      </w:r>
    </w:p>
    <w:p w14:paraId="7A463289" w14:textId="77777777" w:rsidR="000A520D" w:rsidRPr="00D82A73" w:rsidRDefault="000A520D" w:rsidP="0044783B">
      <w:pPr>
        <w:numPr>
          <w:ilvl w:val="1"/>
          <w:numId w:val="35"/>
        </w:numPr>
        <w:spacing w:line="240" w:lineRule="auto"/>
      </w:pPr>
      <w:r w:rsidRPr="00D82A73">
        <w:t>PENDING_COMPLETION = Pågående, frågor har temporärsparats. Alla frågor är besvarade.</w:t>
      </w:r>
    </w:p>
    <w:p w14:paraId="720DA229" w14:textId="77777777" w:rsidR="000A520D" w:rsidRPr="00D82A73" w:rsidRDefault="000A520D" w:rsidP="0044783B">
      <w:pPr>
        <w:numPr>
          <w:ilvl w:val="1"/>
          <w:numId w:val="35"/>
        </w:numPr>
        <w:spacing w:line="240" w:lineRule="auto"/>
      </w:pPr>
      <w:r w:rsidRPr="00D82A73">
        <w:t>COMPLETED = Avslutad</w:t>
      </w:r>
    </w:p>
    <w:p w14:paraId="1012EA6B" w14:textId="77777777" w:rsidR="000A520D" w:rsidRPr="00D82A73" w:rsidRDefault="000A520D" w:rsidP="000A520D"/>
    <w:p w14:paraId="25F54E5D" w14:textId="77777777" w:rsidR="006C37C2" w:rsidRPr="00D82A73" w:rsidRDefault="006C37C2" w:rsidP="006C37C2">
      <w:pPr>
        <w:pStyle w:val="Heading2"/>
        <w:rPr>
          <w:del w:id="2804" w:author="Jarno Nieminen" w:date="2014-09-04T09:09:00Z"/>
        </w:rPr>
      </w:pPr>
      <w:bookmarkStart w:id="2805" w:name="_Toc397585115"/>
      <w:bookmarkStart w:id="2806" w:name="_Toc258862155"/>
      <w:bookmarkStart w:id="2807" w:name="_Toc386458127"/>
      <w:bookmarkStart w:id="2808" w:name="_Toc391636743"/>
      <w:del w:id="2809" w:author="Jarno Nieminen" w:date="2014-09-04T09:09:00Z">
        <w:r w:rsidRPr="00D82A73">
          <w:delText>Frivillighet</w:delText>
        </w:r>
        <w:bookmarkEnd w:id="2806"/>
        <w:bookmarkEnd w:id="2807"/>
        <w:bookmarkEnd w:id="2808"/>
      </w:del>
    </w:p>
    <w:p w14:paraId="4ECC1E6D" w14:textId="77777777" w:rsidR="006C37C2" w:rsidRPr="00D82A73" w:rsidRDefault="006C37C2" w:rsidP="006C37C2">
      <w:pPr>
        <w:rPr>
          <w:del w:id="2810" w:author="Jarno Nieminen" w:date="2014-09-04T09:09:00Z"/>
        </w:rPr>
      </w:pPr>
      <w:del w:id="2811" w:author="Jarno Nieminen" w:date="2014-09-04T09:09:00Z">
        <w:r w:rsidRPr="00D82A73">
          <w:delText xml:space="preserve">Obligatoriskt </w:delText>
        </w:r>
      </w:del>
    </w:p>
    <w:p w14:paraId="3058A2EC" w14:textId="77777777" w:rsidR="00996C28" w:rsidRPr="00D82A73" w:rsidRDefault="00996C28" w:rsidP="00177141">
      <w:pPr>
        <w:pStyle w:val="Heading3"/>
        <w:pPrChange w:id="2812" w:author="Jarno Nieminen" w:date="2014-09-04T09:09:00Z">
          <w:pPr>
            <w:pStyle w:val="Heading2"/>
          </w:pPr>
        </w:pPrChange>
      </w:pPr>
      <w:bookmarkStart w:id="2813" w:name="_Toc258862156"/>
      <w:bookmarkStart w:id="2814" w:name="_Toc386458128"/>
      <w:bookmarkStart w:id="2815" w:name="_Toc391636744"/>
      <w:r w:rsidRPr="00D82A73">
        <w:t>Version</w:t>
      </w:r>
      <w:bookmarkEnd w:id="2805"/>
      <w:bookmarkEnd w:id="2813"/>
      <w:bookmarkEnd w:id="2814"/>
      <w:bookmarkEnd w:id="2815"/>
    </w:p>
    <w:p w14:paraId="536F0330" w14:textId="77777777" w:rsidR="00996C28" w:rsidRPr="00D82A73" w:rsidRDefault="00996C28" w:rsidP="00177141">
      <w:r>
        <w:t>2.0</w:t>
      </w:r>
    </w:p>
    <w:p w14:paraId="07B810DF" w14:textId="77777777" w:rsidR="006C37C2" w:rsidRPr="00D82A73" w:rsidRDefault="006C37C2" w:rsidP="006C37C2">
      <w:pPr>
        <w:pStyle w:val="Heading2"/>
        <w:rPr>
          <w:del w:id="2816" w:author="Jarno Nieminen" w:date="2014-09-04T09:09:00Z"/>
        </w:rPr>
      </w:pPr>
      <w:bookmarkStart w:id="2817" w:name="_Toc258862157"/>
      <w:bookmarkStart w:id="2818" w:name="_Toc386458129"/>
      <w:bookmarkStart w:id="2819" w:name="_Toc391636745"/>
      <w:del w:id="2820" w:author="Jarno Nieminen" w:date="2014-09-04T09:09:00Z">
        <w:r w:rsidRPr="00D82A73">
          <w:delText>Tjänstens signatur</w:delText>
        </w:r>
        <w:bookmarkEnd w:id="2817"/>
        <w:bookmarkEnd w:id="2818"/>
        <w:bookmarkEnd w:id="2819"/>
      </w:del>
    </w:p>
    <w:p w14:paraId="3B6BE340" w14:textId="77777777" w:rsidR="006C37C2" w:rsidRPr="00D82A73" w:rsidRDefault="006C37C2" w:rsidP="006C37C2">
      <w:pPr>
        <w:rPr>
          <w:del w:id="2821" w:author="Jarno Nieminen" w:date="2014-09-04T09:09:00Z"/>
        </w:rPr>
      </w:pPr>
      <w:del w:id="2822" w:author="Jarno Nieminen" w:date="2014-09-04T09:09:00Z">
        <w:r w:rsidRPr="00D82A73">
          <w:delText xml:space="preserve">Request </w:delText>
        </w:r>
      </w:del>
    </w:p>
    <w:p w14:paraId="34F9D67B" w14:textId="77777777" w:rsidR="006C37C2" w:rsidRPr="00D82A73" w:rsidRDefault="006C37C2" w:rsidP="004F0033">
      <w:pPr>
        <w:numPr>
          <w:ilvl w:val="0"/>
          <w:numId w:val="44"/>
        </w:numPr>
        <w:spacing w:line="240" w:lineRule="auto"/>
        <w:rPr>
          <w:del w:id="2823" w:author="Jarno Nieminen" w:date="2014-09-04T09:09:00Z"/>
        </w:rPr>
      </w:pPr>
      <w:del w:id="2824" w:author="Jarno Nieminen" w:date="2014-09-04T09:09:00Z">
        <w:r>
          <w:delText>Healthcare_Facility_CareUnit [0</w:delText>
        </w:r>
        <w:r w:rsidRPr="00D82A73">
          <w:delText>..1]</w:delText>
        </w:r>
      </w:del>
    </w:p>
    <w:p w14:paraId="6FA60A6B" w14:textId="77777777" w:rsidR="006C37C2" w:rsidRPr="00D82A73" w:rsidRDefault="006C37C2" w:rsidP="004F0033">
      <w:pPr>
        <w:numPr>
          <w:ilvl w:val="0"/>
          <w:numId w:val="44"/>
        </w:numPr>
        <w:spacing w:line="240" w:lineRule="auto"/>
        <w:rPr>
          <w:del w:id="2825" w:author="Jarno Nieminen" w:date="2014-09-04T09:09:00Z"/>
        </w:rPr>
      </w:pPr>
      <w:del w:id="2826" w:author="Jarno Nieminen" w:date="2014-09-04T09:09:00Z">
        <w:r w:rsidRPr="00D82A73">
          <w:delText>SubjectOfCare [0..1]</w:delText>
        </w:r>
      </w:del>
    </w:p>
    <w:p w14:paraId="4FEA8DA0" w14:textId="77777777" w:rsidR="006C37C2" w:rsidRPr="00D82A73" w:rsidRDefault="006C37C2" w:rsidP="004F0033">
      <w:pPr>
        <w:numPr>
          <w:ilvl w:val="0"/>
          <w:numId w:val="44"/>
        </w:numPr>
        <w:spacing w:line="240" w:lineRule="auto"/>
        <w:rPr>
          <w:del w:id="2827" w:author="Jarno Nieminen" w:date="2014-09-04T09:09:00Z"/>
        </w:rPr>
      </w:pPr>
      <w:del w:id="2828" w:author="Jarno Nieminen" w:date="2014-09-04T09:09:00Z">
        <w:r w:rsidRPr="00D82A73">
          <w:delText>TemplateId [0..*]</w:delText>
        </w:r>
      </w:del>
    </w:p>
    <w:p w14:paraId="74481C8C" w14:textId="77777777" w:rsidR="006C37C2" w:rsidRPr="00D82A73" w:rsidRDefault="006C37C2" w:rsidP="004F0033">
      <w:pPr>
        <w:numPr>
          <w:ilvl w:val="0"/>
          <w:numId w:val="44"/>
        </w:numPr>
        <w:spacing w:line="240" w:lineRule="auto"/>
        <w:rPr>
          <w:del w:id="2829" w:author="Jarno Nieminen" w:date="2014-09-04T09:09:00Z"/>
        </w:rPr>
      </w:pPr>
      <w:del w:id="2830" w:author="Jarno Nieminen" w:date="2014-09-04T09:09:00Z">
        <w:r w:rsidRPr="00D82A73">
          <w:delText>ClinicalProcessInterestId [0..*]</w:delText>
        </w:r>
      </w:del>
    </w:p>
    <w:p w14:paraId="0D7C1682" w14:textId="77777777" w:rsidR="006C37C2" w:rsidRPr="00D82A73" w:rsidRDefault="006C37C2" w:rsidP="006C37C2">
      <w:pPr>
        <w:rPr>
          <w:del w:id="2831" w:author="Jarno Nieminen" w:date="2014-09-04T09:09:00Z"/>
        </w:rPr>
      </w:pPr>
      <w:del w:id="2832" w:author="Jarno Nieminen" w:date="2014-09-04T09:09:00Z">
        <w:r w:rsidRPr="00D82A73">
          <w:delText xml:space="preserve">Response </w:delText>
        </w:r>
      </w:del>
    </w:p>
    <w:p w14:paraId="6C781F36" w14:textId="77777777" w:rsidR="006C37C2" w:rsidRDefault="006C37C2" w:rsidP="004F0033">
      <w:pPr>
        <w:numPr>
          <w:ilvl w:val="0"/>
          <w:numId w:val="45"/>
        </w:numPr>
        <w:spacing w:line="240" w:lineRule="auto"/>
        <w:rPr>
          <w:del w:id="2833" w:author="Jarno Nieminen" w:date="2014-09-04T09:09:00Z"/>
        </w:rPr>
      </w:pPr>
      <w:del w:id="2834" w:author="Jarno Nieminen" w:date="2014-09-04T09:09:00Z">
        <w:r w:rsidRPr="00D82A73">
          <w:delText>Forms [0..</w:delText>
        </w:r>
        <w:r>
          <w:delText>*]</w:delText>
        </w:r>
      </w:del>
    </w:p>
    <w:p w14:paraId="57525E57" w14:textId="77777777" w:rsidR="00A8636C" w:rsidRPr="00D82A73" w:rsidRDefault="00A8636C" w:rsidP="00A8636C">
      <w:pPr>
        <w:spacing w:line="240" w:lineRule="auto"/>
        <w:rPr>
          <w:del w:id="2835" w:author="Jarno Nieminen" w:date="2014-09-04T09:09:00Z"/>
        </w:rPr>
      </w:pPr>
    </w:p>
    <w:p w14:paraId="0DFA1609" w14:textId="77777777" w:rsidR="006C37C2" w:rsidRPr="00D82A73" w:rsidRDefault="006C37C2" w:rsidP="006C37C2">
      <w:pPr>
        <w:pStyle w:val="Heading3"/>
        <w:rPr>
          <w:del w:id="2836" w:author="Jarno Nieminen" w:date="2014-09-04T09:09:00Z"/>
        </w:rPr>
      </w:pPr>
      <w:bookmarkStart w:id="2837" w:name="_Toc386457355"/>
      <w:bookmarkStart w:id="2838" w:name="_Toc386458130"/>
      <w:bookmarkStart w:id="2839" w:name="_Toc258862158"/>
      <w:bookmarkStart w:id="2840" w:name="_Toc386458131"/>
      <w:bookmarkStart w:id="2841" w:name="_Toc391636746"/>
      <w:bookmarkEnd w:id="2837"/>
      <w:bookmarkEnd w:id="2838"/>
      <w:del w:id="2842" w:author="Jarno Nieminen" w:date="2014-09-04T09:09:00Z">
        <w:r w:rsidRPr="00D82A73">
          <w:delText>Begäran (Request) och Svar (Response)</w:delText>
        </w:r>
        <w:bookmarkEnd w:id="2839"/>
        <w:bookmarkEnd w:id="2840"/>
        <w:bookmarkEnd w:id="2841"/>
      </w:del>
    </w:p>
    <w:p w14:paraId="64DA1EE7" w14:textId="77777777" w:rsidR="00996C28" w:rsidRPr="00D82A73" w:rsidRDefault="00996C28" w:rsidP="00177141">
      <w:pPr>
        <w:rPr>
          <w:ins w:id="2843" w:author="Jarno Nieminen" w:date="2014-09-04T09:09:00Z"/>
        </w:rPr>
      </w:pPr>
    </w:p>
    <w:p w14:paraId="1EE07549" w14:textId="77777777" w:rsidR="00996C28" w:rsidRPr="00D82A73" w:rsidRDefault="00996C28" w:rsidP="00996C28">
      <w:pPr>
        <w:pStyle w:val="Heading3"/>
        <w:rPr>
          <w:ins w:id="2844" w:author="Jarno Nieminen" w:date="2014-09-04T09:09:00Z"/>
        </w:rPr>
      </w:pPr>
      <w:bookmarkStart w:id="2845" w:name="_Toc397585116"/>
      <w:ins w:id="2846" w:author="Jarno Nieminen" w:date="2014-09-04T09:09:00Z">
        <w:r>
          <w:t>Fältregler</w:t>
        </w:r>
        <w:bookmarkEnd w:id="2845"/>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1CA8853" w14:textId="77777777" w:rsidTr="00177141">
        <w:tc>
          <w:tcPr>
            <w:tcW w:w="2628" w:type="dxa"/>
            <w:shd w:val="clear" w:color="auto" w:fill="auto"/>
          </w:tcPr>
          <w:p w14:paraId="030940B4" w14:textId="77777777" w:rsidR="000A520D" w:rsidRPr="00D82A73" w:rsidRDefault="000A520D" w:rsidP="00177141">
            <w:pPr>
              <w:rPr>
                <w:b/>
              </w:rPr>
            </w:pPr>
            <w:r w:rsidRPr="00D82A73">
              <w:rPr>
                <w:b/>
              </w:rPr>
              <w:br w:type="page"/>
              <w:t>Attribut</w:t>
            </w:r>
          </w:p>
        </w:tc>
        <w:tc>
          <w:tcPr>
            <w:tcW w:w="1260" w:type="dxa"/>
            <w:shd w:val="clear" w:color="auto" w:fill="auto"/>
          </w:tcPr>
          <w:p w14:paraId="1503FA35" w14:textId="77777777" w:rsidR="000A520D" w:rsidRPr="00D82A73" w:rsidRDefault="000A520D" w:rsidP="00177141">
            <w:pPr>
              <w:rPr>
                <w:b/>
              </w:rPr>
            </w:pPr>
            <w:r w:rsidRPr="00D82A73">
              <w:rPr>
                <w:b/>
              </w:rPr>
              <w:t>Typ</w:t>
            </w:r>
          </w:p>
        </w:tc>
        <w:tc>
          <w:tcPr>
            <w:tcW w:w="4867" w:type="dxa"/>
            <w:shd w:val="clear" w:color="auto" w:fill="auto"/>
          </w:tcPr>
          <w:p w14:paraId="54A27B4D" w14:textId="77777777" w:rsidR="000A520D" w:rsidRPr="00D82A73" w:rsidRDefault="000A520D" w:rsidP="00177141">
            <w:pPr>
              <w:rPr>
                <w:b/>
              </w:rPr>
            </w:pPr>
            <w:r w:rsidRPr="00D82A73">
              <w:rPr>
                <w:b/>
              </w:rPr>
              <w:t>Kommentar</w:t>
            </w:r>
          </w:p>
        </w:tc>
        <w:tc>
          <w:tcPr>
            <w:tcW w:w="1134" w:type="dxa"/>
            <w:shd w:val="clear" w:color="auto" w:fill="auto"/>
          </w:tcPr>
          <w:p w14:paraId="786124B7" w14:textId="77777777" w:rsidR="000A520D" w:rsidRPr="00D82A73" w:rsidRDefault="000A520D" w:rsidP="00177141">
            <w:pPr>
              <w:rPr>
                <w:b/>
              </w:rPr>
            </w:pPr>
            <w:r w:rsidRPr="00D82A73">
              <w:rPr>
                <w:b/>
              </w:rPr>
              <w:t>Kardi-nalitet</w:t>
            </w:r>
          </w:p>
        </w:tc>
      </w:tr>
      <w:tr w:rsidR="000A520D" w:rsidRPr="00D82A73" w14:paraId="41A71AD8" w14:textId="77777777" w:rsidTr="00177141">
        <w:tc>
          <w:tcPr>
            <w:tcW w:w="2628" w:type="dxa"/>
            <w:shd w:val="clear" w:color="auto" w:fill="auto"/>
          </w:tcPr>
          <w:p w14:paraId="11DCBE22" w14:textId="77777777" w:rsidR="000A520D" w:rsidRPr="00D82A73" w:rsidRDefault="000A520D" w:rsidP="00177141">
            <w:pPr>
              <w:rPr>
                <w:i/>
              </w:rPr>
            </w:pPr>
            <w:r w:rsidRPr="00D82A73">
              <w:rPr>
                <w:i/>
              </w:rPr>
              <w:t>Begäran</w:t>
            </w:r>
          </w:p>
        </w:tc>
        <w:tc>
          <w:tcPr>
            <w:tcW w:w="1260" w:type="dxa"/>
            <w:shd w:val="clear" w:color="auto" w:fill="auto"/>
          </w:tcPr>
          <w:p w14:paraId="5C76D9FE" w14:textId="77777777" w:rsidR="000A520D" w:rsidRPr="00D82A73" w:rsidRDefault="000A520D" w:rsidP="00177141"/>
        </w:tc>
        <w:tc>
          <w:tcPr>
            <w:tcW w:w="4867" w:type="dxa"/>
            <w:shd w:val="clear" w:color="auto" w:fill="auto"/>
          </w:tcPr>
          <w:p w14:paraId="5695D597" w14:textId="77777777" w:rsidR="000A520D" w:rsidRPr="00D82A73" w:rsidRDefault="000A520D" w:rsidP="00177141"/>
        </w:tc>
        <w:tc>
          <w:tcPr>
            <w:tcW w:w="1134" w:type="dxa"/>
            <w:shd w:val="clear" w:color="auto" w:fill="auto"/>
          </w:tcPr>
          <w:p w14:paraId="4D2FE669" w14:textId="77777777" w:rsidR="000A520D" w:rsidRPr="00D82A73" w:rsidRDefault="000A520D" w:rsidP="00177141"/>
        </w:tc>
      </w:tr>
      <w:tr w:rsidR="000A520D" w:rsidRPr="00D82A73" w14:paraId="18F78CF2" w14:textId="77777777" w:rsidTr="00177141">
        <w:tc>
          <w:tcPr>
            <w:tcW w:w="2628" w:type="dxa"/>
            <w:shd w:val="clear" w:color="auto" w:fill="auto"/>
          </w:tcPr>
          <w:p w14:paraId="42BD9BFF" w14:textId="77777777" w:rsidR="000A520D" w:rsidRPr="00D82A73" w:rsidRDefault="000A520D" w:rsidP="00177141">
            <w:pPr>
              <w:rPr>
                <w:b/>
              </w:rPr>
            </w:pPr>
            <w:r w:rsidRPr="00D82A73">
              <w:t>Healthcare_Facility_CareUnit</w:t>
            </w:r>
          </w:p>
        </w:tc>
        <w:tc>
          <w:tcPr>
            <w:tcW w:w="1260" w:type="dxa"/>
            <w:shd w:val="clear" w:color="auto" w:fill="auto"/>
          </w:tcPr>
          <w:p w14:paraId="7F166312" w14:textId="77777777" w:rsidR="000A520D" w:rsidRPr="00D82A73" w:rsidRDefault="000A520D" w:rsidP="00177141"/>
        </w:tc>
        <w:tc>
          <w:tcPr>
            <w:tcW w:w="4867" w:type="dxa"/>
            <w:shd w:val="clear" w:color="auto" w:fill="auto"/>
          </w:tcPr>
          <w:p w14:paraId="18E396CA" w14:textId="77777777" w:rsidR="000A520D" w:rsidRPr="00D82A73" w:rsidRDefault="000A520D" w:rsidP="00177141">
            <w:r w:rsidRPr="00D82A73">
              <w:t>Hsa-Id (Vårdenhet/enhets-id).</w:t>
            </w:r>
          </w:p>
          <w:p w14:paraId="6E1C7090" w14:textId="77777777" w:rsidR="000A520D" w:rsidRPr="00D82A73" w:rsidRDefault="000A520D" w:rsidP="00177141">
            <w:r w:rsidRPr="00D82A73">
              <w:t>T.ex. se2321000016-1hz3</w:t>
            </w:r>
          </w:p>
        </w:tc>
        <w:tc>
          <w:tcPr>
            <w:tcW w:w="1134" w:type="dxa"/>
            <w:shd w:val="clear" w:color="auto" w:fill="auto"/>
          </w:tcPr>
          <w:p w14:paraId="54173275" w14:textId="77777777" w:rsidR="000A520D" w:rsidRPr="00D82A73" w:rsidRDefault="000A520D" w:rsidP="00177141">
            <w:pPr>
              <w:rPr>
                <w:b/>
              </w:rPr>
            </w:pPr>
            <w:r>
              <w:t>0</w:t>
            </w:r>
            <w:r w:rsidRPr="00D82A73">
              <w:t>..1</w:t>
            </w:r>
          </w:p>
        </w:tc>
      </w:tr>
      <w:tr w:rsidR="000A520D" w:rsidRPr="00D82A73" w14:paraId="6DAC1760" w14:textId="77777777" w:rsidTr="00177141">
        <w:tc>
          <w:tcPr>
            <w:tcW w:w="2628" w:type="dxa"/>
            <w:shd w:val="clear" w:color="auto" w:fill="auto"/>
          </w:tcPr>
          <w:p w14:paraId="6BE6DC9B" w14:textId="77777777" w:rsidR="000A520D" w:rsidRPr="00D82A73" w:rsidRDefault="000A520D" w:rsidP="00177141">
            <w:pPr>
              <w:rPr>
                <w:b/>
                <w:i/>
              </w:rPr>
            </w:pPr>
            <w:r w:rsidRPr="00D82A73">
              <w:t>SubjectOfCare</w:t>
            </w:r>
          </w:p>
        </w:tc>
        <w:tc>
          <w:tcPr>
            <w:tcW w:w="1260" w:type="dxa"/>
            <w:shd w:val="clear" w:color="auto" w:fill="auto"/>
          </w:tcPr>
          <w:p w14:paraId="12AA0519" w14:textId="77777777" w:rsidR="000A520D" w:rsidRPr="00D82A73" w:rsidRDefault="000A520D" w:rsidP="00177141"/>
        </w:tc>
        <w:tc>
          <w:tcPr>
            <w:tcW w:w="4867" w:type="dxa"/>
            <w:shd w:val="clear" w:color="auto" w:fill="auto"/>
          </w:tcPr>
          <w:p w14:paraId="1F923B05" w14:textId="77777777" w:rsidR="000A520D" w:rsidRPr="00D82A73" w:rsidRDefault="000A520D" w:rsidP="00177141">
            <w:r w:rsidRPr="00D82A73">
              <w:t xml:space="preserve">Starkt autentiserad användares personnummer. </w:t>
            </w:r>
          </w:p>
          <w:p w14:paraId="47EEE55D" w14:textId="77777777" w:rsidR="000A520D" w:rsidRPr="00D82A73" w:rsidRDefault="000A520D" w:rsidP="00177141">
            <w:r w:rsidRPr="00D82A73">
              <w:t>T.ex. 191212121212 (yyyymmddnnnn)</w:t>
            </w:r>
          </w:p>
          <w:p w14:paraId="32E2039E"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23B18E48" w14:textId="77777777" w:rsidR="000A520D" w:rsidRPr="00D82A73" w:rsidRDefault="000A520D" w:rsidP="00177141">
            <w:pPr>
              <w:rPr>
                <w:b/>
              </w:rPr>
            </w:pPr>
            <w:r w:rsidRPr="00D82A73">
              <w:t>0..1</w:t>
            </w:r>
          </w:p>
        </w:tc>
      </w:tr>
      <w:tr w:rsidR="000A520D" w:rsidRPr="00D82A73" w14:paraId="50709531" w14:textId="77777777" w:rsidTr="00177141">
        <w:tc>
          <w:tcPr>
            <w:tcW w:w="2628" w:type="dxa"/>
            <w:shd w:val="clear" w:color="auto" w:fill="auto"/>
          </w:tcPr>
          <w:p w14:paraId="7E09B90E" w14:textId="4E2C165C" w:rsidR="000A520D" w:rsidRPr="00D82A73" w:rsidRDefault="006C37C2" w:rsidP="00177141">
            <w:pPr>
              <w:rPr>
                <w:highlight w:val="yellow"/>
              </w:rPr>
            </w:pPr>
            <w:del w:id="2847" w:author="Jarno Nieminen" w:date="2014-09-04T09:09:00Z">
              <w:r w:rsidRPr="00D82A73">
                <w:rPr>
                  <w:rFonts w:eastAsia="Arial Unicode MS"/>
                </w:rPr>
                <w:delText>TemplateId</w:delText>
              </w:r>
            </w:del>
            <w:ins w:id="2848" w:author="Jarno Nieminen" w:date="2014-09-04T09:09:00Z">
              <w:r w:rsidR="000A520D" w:rsidRPr="00D82A73">
                <w:rPr>
                  <w:rFonts w:eastAsia="Arial Unicode MS"/>
                </w:rPr>
                <w:t>TemplateId</w:t>
              </w:r>
              <w:r w:rsidR="000A520D">
                <w:rPr>
                  <w:rFonts w:eastAsia="Arial Unicode MS"/>
                </w:rPr>
                <w:t>s</w:t>
              </w:r>
            </w:ins>
          </w:p>
        </w:tc>
        <w:tc>
          <w:tcPr>
            <w:tcW w:w="1260" w:type="dxa"/>
            <w:shd w:val="clear" w:color="auto" w:fill="auto"/>
          </w:tcPr>
          <w:p w14:paraId="560D3F9A" w14:textId="77777777" w:rsidR="000A520D" w:rsidRPr="00D82A73" w:rsidRDefault="000A520D" w:rsidP="00177141"/>
        </w:tc>
        <w:tc>
          <w:tcPr>
            <w:tcW w:w="4867" w:type="dxa"/>
            <w:shd w:val="clear" w:color="auto" w:fill="auto"/>
          </w:tcPr>
          <w:p w14:paraId="554DD7FA" w14:textId="77777777" w:rsidR="000A520D" w:rsidRPr="00D82A73" w:rsidRDefault="000A520D" w:rsidP="00177141">
            <w:r w:rsidRPr="00D82A73">
              <w:t>Ett unikt id för en formulärtyp.</w:t>
            </w:r>
          </w:p>
        </w:tc>
        <w:tc>
          <w:tcPr>
            <w:tcW w:w="1134" w:type="dxa"/>
            <w:shd w:val="clear" w:color="auto" w:fill="auto"/>
          </w:tcPr>
          <w:p w14:paraId="26637447" w14:textId="77777777" w:rsidR="000A520D" w:rsidRPr="00D82A73" w:rsidRDefault="000A520D" w:rsidP="00177141">
            <w:r w:rsidRPr="00D82A73">
              <w:t>0..*</w:t>
            </w:r>
          </w:p>
        </w:tc>
      </w:tr>
      <w:tr w:rsidR="000A520D" w:rsidRPr="00D82A73" w14:paraId="18212D84" w14:textId="77777777" w:rsidTr="00177141">
        <w:tc>
          <w:tcPr>
            <w:tcW w:w="2628" w:type="dxa"/>
            <w:shd w:val="clear" w:color="auto" w:fill="auto"/>
          </w:tcPr>
          <w:p w14:paraId="0A186AFF" w14:textId="0C629F04" w:rsidR="000A520D" w:rsidRPr="00D82A73" w:rsidRDefault="006C37C2" w:rsidP="00177141">
            <w:del w:id="2849" w:author="Jarno Nieminen" w:date="2014-09-04T09:09:00Z">
              <w:r w:rsidRPr="00D82A73">
                <w:delText>ClinicalProcessInterestId</w:delText>
              </w:r>
            </w:del>
            <w:ins w:id="2850" w:author="Jarno Nieminen" w:date="2014-09-04T09:09:00Z">
              <w:r w:rsidR="000A520D" w:rsidRPr="00D82A73">
                <w:t>ClinicalProcessInterestId</w:t>
              </w:r>
              <w:r w:rsidR="000A520D">
                <w:t>s</w:t>
              </w:r>
            </w:ins>
          </w:p>
        </w:tc>
        <w:tc>
          <w:tcPr>
            <w:tcW w:w="1260" w:type="dxa"/>
            <w:shd w:val="clear" w:color="auto" w:fill="auto"/>
          </w:tcPr>
          <w:p w14:paraId="65CD6538" w14:textId="77777777" w:rsidR="000A520D" w:rsidRPr="00D82A73" w:rsidRDefault="000A520D" w:rsidP="00177141"/>
        </w:tc>
        <w:tc>
          <w:tcPr>
            <w:tcW w:w="4867" w:type="dxa"/>
            <w:shd w:val="clear" w:color="auto" w:fill="auto"/>
          </w:tcPr>
          <w:p w14:paraId="13B0F21C" w14:textId="77777777" w:rsidR="000A520D" w:rsidRPr="00D82A73" w:rsidRDefault="000A520D" w:rsidP="00177141">
            <w:r w:rsidRPr="00D82A73">
              <w:t>Hälsoärende ID</w:t>
            </w:r>
          </w:p>
        </w:tc>
        <w:tc>
          <w:tcPr>
            <w:tcW w:w="1134" w:type="dxa"/>
            <w:shd w:val="clear" w:color="auto" w:fill="auto"/>
          </w:tcPr>
          <w:p w14:paraId="0644CAB5" w14:textId="77777777" w:rsidR="000A520D" w:rsidRPr="00D82A73" w:rsidRDefault="000A520D" w:rsidP="00177141">
            <w:r w:rsidRPr="00D82A73">
              <w:t>0..*</w:t>
            </w:r>
          </w:p>
        </w:tc>
      </w:tr>
      <w:tr w:rsidR="000A520D" w:rsidRPr="00D82A73" w14:paraId="1F26A544" w14:textId="77777777" w:rsidTr="00177141">
        <w:tc>
          <w:tcPr>
            <w:tcW w:w="2628" w:type="dxa"/>
            <w:shd w:val="clear" w:color="auto" w:fill="auto"/>
          </w:tcPr>
          <w:p w14:paraId="4BDBD76D" w14:textId="77777777" w:rsidR="000A520D" w:rsidRPr="00D82A73" w:rsidRDefault="000A520D" w:rsidP="00177141">
            <w:pPr>
              <w:rPr>
                <w:i/>
              </w:rPr>
            </w:pPr>
          </w:p>
        </w:tc>
        <w:tc>
          <w:tcPr>
            <w:tcW w:w="1260" w:type="dxa"/>
            <w:shd w:val="clear" w:color="auto" w:fill="auto"/>
          </w:tcPr>
          <w:p w14:paraId="4BE44C76" w14:textId="77777777" w:rsidR="000A520D" w:rsidRPr="00D82A73" w:rsidRDefault="000A520D" w:rsidP="00177141"/>
        </w:tc>
        <w:tc>
          <w:tcPr>
            <w:tcW w:w="4867" w:type="dxa"/>
            <w:shd w:val="clear" w:color="auto" w:fill="auto"/>
          </w:tcPr>
          <w:p w14:paraId="105618DF" w14:textId="77777777" w:rsidR="000A520D" w:rsidRPr="00D82A73" w:rsidRDefault="000A520D" w:rsidP="00177141"/>
        </w:tc>
        <w:tc>
          <w:tcPr>
            <w:tcW w:w="1134" w:type="dxa"/>
            <w:shd w:val="clear" w:color="auto" w:fill="auto"/>
          </w:tcPr>
          <w:p w14:paraId="5204D9DC" w14:textId="77777777" w:rsidR="000A520D" w:rsidRPr="00D82A73" w:rsidRDefault="000A520D" w:rsidP="00177141"/>
        </w:tc>
      </w:tr>
      <w:tr w:rsidR="000A520D" w:rsidRPr="00D82A73" w14:paraId="4A28517A" w14:textId="77777777" w:rsidTr="00177141">
        <w:tc>
          <w:tcPr>
            <w:tcW w:w="2628" w:type="dxa"/>
            <w:shd w:val="clear" w:color="auto" w:fill="auto"/>
          </w:tcPr>
          <w:p w14:paraId="289EDB1A" w14:textId="77777777" w:rsidR="000A520D" w:rsidRPr="00D82A73" w:rsidRDefault="000A520D" w:rsidP="00177141">
            <w:pPr>
              <w:rPr>
                <w:i/>
              </w:rPr>
            </w:pPr>
            <w:r w:rsidRPr="00D82A73">
              <w:rPr>
                <w:i/>
              </w:rPr>
              <w:t>Svar</w:t>
            </w:r>
          </w:p>
        </w:tc>
        <w:tc>
          <w:tcPr>
            <w:tcW w:w="1260" w:type="dxa"/>
            <w:shd w:val="clear" w:color="auto" w:fill="auto"/>
          </w:tcPr>
          <w:p w14:paraId="71482D2A" w14:textId="77777777" w:rsidR="000A520D" w:rsidRPr="00D82A73" w:rsidRDefault="000A520D" w:rsidP="00177141"/>
        </w:tc>
        <w:tc>
          <w:tcPr>
            <w:tcW w:w="4867" w:type="dxa"/>
            <w:shd w:val="clear" w:color="auto" w:fill="auto"/>
          </w:tcPr>
          <w:p w14:paraId="78F9915A" w14:textId="77777777" w:rsidR="000A520D" w:rsidRPr="00D82A73" w:rsidRDefault="000A520D" w:rsidP="00177141"/>
        </w:tc>
        <w:tc>
          <w:tcPr>
            <w:tcW w:w="1134" w:type="dxa"/>
            <w:shd w:val="clear" w:color="auto" w:fill="auto"/>
          </w:tcPr>
          <w:p w14:paraId="194A1585" w14:textId="77777777" w:rsidR="000A520D" w:rsidRPr="00D82A73" w:rsidRDefault="000A520D" w:rsidP="00177141"/>
        </w:tc>
      </w:tr>
      <w:tr w:rsidR="000A520D" w:rsidRPr="00D82A73" w14:paraId="74F42F9A" w14:textId="77777777" w:rsidTr="00177141">
        <w:tc>
          <w:tcPr>
            <w:tcW w:w="2628" w:type="dxa"/>
            <w:shd w:val="clear" w:color="auto" w:fill="auto"/>
          </w:tcPr>
          <w:p w14:paraId="07CA9E13" w14:textId="77777777" w:rsidR="000A520D" w:rsidRPr="00D82A73" w:rsidRDefault="000A520D" w:rsidP="00177141">
            <w:pPr>
              <w:rPr>
                <w:b/>
              </w:rPr>
            </w:pPr>
            <w:r w:rsidRPr="00D82A73">
              <w:t xml:space="preserve">Formulär </w:t>
            </w:r>
            <w:r w:rsidRPr="00D82A73">
              <w:br/>
              <w:t>(Form)</w:t>
            </w:r>
          </w:p>
        </w:tc>
        <w:tc>
          <w:tcPr>
            <w:tcW w:w="1260" w:type="dxa"/>
            <w:shd w:val="clear" w:color="auto" w:fill="auto"/>
          </w:tcPr>
          <w:p w14:paraId="031EEFD6" w14:textId="77777777" w:rsidR="000A520D" w:rsidRPr="00D82A73" w:rsidRDefault="000A520D" w:rsidP="00177141">
            <w:r w:rsidRPr="00D82A73">
              <w:t>FormsType</w:t>
            </w:r>
          </w:p>
        </w:tc>
        <w:tc>
          <w:tcPr>
            <w:tcW w:w="4867" w:type="dxa"/>
            <w:shd w:val="clear" w:color="auto" w:fill="auto"/>
          </w:tcPr>
          <w:p w14:paraId="54E3894E" w14:textId="77777777" w:rsidR="000A520D" w:rsidRPr="00D82A73" w:rsidRDefault="000A520D" w:rsidP="00177141">
            <w:r w:rsidRPr="00D82A73">
              <w:t>Objekt GetFormsResponse</w:t>
            </w:r>
          </w:p>
        </w:tc>
        <w:tc>
          <w:tcPr>
            <w:tcW w:w="1134" w:type="dxa"/>
            <w:shd w:val="clear" w:color="auto" w:fill="auto"/>
          </w:tcPr>
          <w:p w14:paraId="381767C1" w14:textId="77777777" w:rsidR="000A520D" w:rsidRPr="00D82A73" w:rsidRDefault="000A520D" w:rsidP="00177141">
            <w:pPr>
              <w:rPr>
                <w:b/>
              </w:rPr>
            </w:pPr>
            <w:r w:rsidRPr="00D82A73">
              <w:t>0..*</w:t>
            </w:r>
          </w:p>
        </w:tc>
      </w:tr>
    </w:tbl>
    <w:p w14:paraId="3E7B1CE4" w14:textId="77777777" w:rsidR="006C37C2" w:rsidRPr="00D82A73" w:rsidRDefault="006C37C2" w:rsidP="006C37C2">
      <w:pPr>
        <w:pStyle w:val="Heading2"/>
        <w:rPr>
          <w:del w:id="2851" w:author="Jarno Nieminen" w:date="2014-09-04T09:09:00Z"/>
        </w:rPr>
      </w:pPr>
      <w:bookmarkStart w:id="2852" w:name="_Toc397585117"/>
      <w:bookmarkStart w:id="2853" w:name="_Toc258862159"/>
      <w:bookmarkStart w:id="2854" w:name="_Toc386458132"/>
      <w:bookmarkStart w:id="2855" w:name="_Toc391636747"/>
      <w:del w:id="2856" w:author="Jarno Nieminen" w:date="2014-09-04T09:09:00Z">
        <w:r w:rsidRPr="00D82A73">
          <w:lastRenderedPageBreak/>
          <w:delText>Regler</w:delText>
        </w:r>
        <w:bookmarkEnd w:id="2853"/>
        <w:bookmarkEnd w:id="2854"/>
        <w:bookmarkEnd w:id="2855"/>
      </w:del>
    </w:p>
    <w:p w14:paraId="510B7433" w14:textId="77777777" w:rsidR="006E5F54" w:rsidRPr="00D82A73" w:rsidRDefault="006E5F54" w:rsidP="006E5F54">
      <w:pPr>
        <w:pStyle w:val="Heading3"/>
        <w:rPr>
          <w:ins w:id="2857" w:author="Jarno Nieminen" w:date="2014-09-04T09:09:00Z"/>
        </w:rPr>
      </w:pPr>
      <w:ins w:id="2858" w:author="Jarno Nieminen" w:date="2014-09-04T09:09:00Z">
        <w:r>
          <w:t>Övriga regler</w:t>
        </w:r>
        <w:bookmarkEnd w:id="2852"/>
      </w:ins>
    </w:p>
    <w:p w14:paraId="7ACBAE6B" w14:textId="27E5C845" w:rsidR="000A520D" w:rsidRPr="00D82A73" w:rsidRDefault="006E5F54" w:rsidP="0044783B">
      <w:pPr>
        <w:pStyle w:val="Heading4"/>
        <w:pPrChange w:id="2859" w:author="Jarno Nieminen" w:date="2014-09-04T09:09:00Z">
          <w:pPr>
            <w:pStyle w:val="Heading3"/>
          </w:pPr>
        </w:pPrChange>
      </w:pPr>
      <w:bookmarkStart w:id="2860" w:name="_Toc258862160"/>
      <w:bookmarkStart w:id="2861" w:name="_Toc386458133"/>
      <w:bookmarkStart w:id="2862" w:name="_Toc391636748"/>
      <w:r w:rsidRPr="00D82A73">
        <w:t>Begäran</w:t>
      </w:r>
      <w:bookmarkEnd w:id="2860"/>
      <w:bookmarkEnd w:id="2861"/>
      <w:bookmarkEnd w:id="2862"/>
    </w:p>
    <w:p w14:paraId="72EF2CB7"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5C934D68" w14:textId="77777777" w:rsidR="000A520D" w:rsidRPr="00D82A73" w:rsidRDefault="000A520D" w:rsidP="000A520D"/>
    <w:p w14:paraId="1A0D8266" w14:textId="77777777" w:rsidR="000A520D" w:rsidRPr="00D82A73" w:rsidRDefault="000A520D" w:rsidP="000A520D">
      <w:r w:rsidRPr="00D82A73">
        <w:t>Filtreringsprioritet</w:t>
      </w:r>
    </w:p>
    <w:p w14:paraId="135040F3" w14:textId="77777777" w:rsidR="000A520D" w:rsidRDefault="000A520D" w:rsidP="0044783B">
      <w:pPr>
        <w:numPr>
          <w:ilvl w:val="0"/>
          <w:numId w:val="39"/>
        </w:numPr>
        <w:spacing w:line="240" w:lineRule="auto"/>
      </w:pPr>
      <w:r w:rsidRPr="00D82A73">
        <w:t>Healthcare_Facility_CareUnit</w:t>
      </w:r>
    </w:p>
    <w:p w14:paraId="08D85F1B" w14:textId="77777777" w:rsidR="000A520D" w:rsidRPr="00D82A73" w:rsidRDefault="000A520D" w:rsidP="0044783B">
      <w:pPr>
        <w:numPr>
          <w:ilvl w:val="0"/>
          <w:numId w:val="39"/>
        </w:numPr>
        <w:spacing w:line="240" w:lineRule="auto"/>
      </w:pPr>
      <w:r w:rsidRPr="00D82A73">
        <w:t>Personnummer (subjectOfCare)</w:t>
      </w:r>
    </w:p>
    <w:p w14:paraId="6FC54474" w14:textId="141038C3" w:rsidR="000A520D" w:rsidRPr="00D82A73" w:rsidRDefault="000A520D" w:rsidP="0044783B">
      <w:pPr>
        <w:numPr>
          <w:ilvl w:val="0"/>
          <w:numId w:val="39"/>
        </w:numPr>
        <w:spacing w:line="240" w:lineRule="auto"/>
      </w:pPr>
      <w:r w:rsidRPr="00D82A73">
        <w:t>Hälsoärende (</w:t>
      </w:r>
      <w:del w:id="2863" w:author="Jarno Nieminen" w:date="2014-09-04T09:09:00Z">
        <w:r w:rsidR="006C37C2" w:rsidRPr="00D82A73">
          <w:delText>ClinicalProcessInterestId</w:delText>
        </w:r>
      </w:del>
      <w:ins w:id="2864" w:author="Jarno Nieminen" w:date="2014-09-04T09:09:00Z">
        <w:r w:rsidRPr="00D82A73">
          <w:t>ClinicalProcessInterestId</w:t>
        </w:r>
        <w:r>
          <w:t>s</w:t>
        </w:r>
      </w:ins>
      <w:r w:rsidRPr="00D82A73">
        <w:t>)</w:t>
      </w:r>
    </w:p>
    <w:p w14:paraId="7DE01870" w14:textId="4D5E53D3" w:rsidR="000A520D" w:rsidRDefault="000A520D" w:rsidP="0044783B">
      <w:pPr>
        <w:numPr>
          <w:ilvl w:val="0"/>
          <w:numId w:val="39"/>
        </w:numPr>
        <w:spacing w:line="240" w:lineRule="auto"/>
      </w:pPr>
      <w:r w:rsidRPr="00D82A73">
        <w:t>Formulärtyp (</w:t>
      </w:r>
      <w:del w:id="2865" w:author="Jarno Nieminen" w:date="2014-09-04T09:09:00Z">
        <w:r w:rsidR="006C37C2" w:rsidRPr="00D82A73">
          <w:delText>TemplateId</w:delText>
        </w:r>
      </w:del>
      <w:ins w:id="2866" w:author="Jarno Nieminen" w:date="2014-09-04T09:09:00Z">
        <w:r w:rsidRPr="00D82A73">
          <w:t>TemplateId</w:t>
        </w:r>
        <w:r>
          <w:t>s</w:t>
        </w:r>
      </w:ins>
      <w:r w:rsidRPr="00D82A73">
        <w:t>)</w:t>
      </w:r>
    </w:p>
    <w:p w14:paraId="19167C19" w14:textId="77777777" w:rsidR="000A520D" w:rsidRPr="00D82A73" w:rsidRDefault="000A520D" w:rsidP="000A520D">
      <w:pPr>
        <w:spacing w:line="240" w:lineRule="auto"/>
      </w:pPr>
      <w:r>
        <w:t>Flera villkor kan anges.</w:t>
      </w:r>
    </w:p>
    <w:p w14:paraId="0EA384DB" w14:textId="77777777" w:rsidR="000A520D" w:rsidRPr="00D82A73" w:rsidRDefault="000A520D" w:rsidP="000A520D"/>
    <w:p w14:paraId="5B3578C2" w14:textId="77777777" w:rsidR="00576B3B" w:rsidRPr="00D82A73" w:rsidRDefault="00576B3B" w:rsidP="00576B3B">
      <w:pPr>
        <w:pStyle w:val="Heading4"/>
        <w:pPrChange w:id="2867" w:author="Jarno Nieminen" w:date="2014-09-04T09:09:00Z">
          <w:pPr>
            <w:pStyle w:val="Heading3"/>
          </w:pPr>
        </w:pPrChange>
      </w:pPr>
      <w:bookmarkStart w:id="2868" w:name="_Toc258862161"/>
      <w:bookmarkStart w:id="2869" w:name="_Toc386458134"/>
      <w:bookmarkStart w:id="2870" w:name="_Toc391636749"/>
      <w:r w:rsidRPr="00D82A73">
        <w:t>Svar</w:t>
      </w:r>
      <w:bookmarkEnd w:id="2868"/>
      <w:bookmarkEnd w:id="2869"/>
      <w:bookmarkEnd w:id="2870"/>
    </w:p>
    <w:p w14:paraId="6F6E3CF7" w14:textId="77777777" w:rsidR="000A520D" w:rsidRPr="00D82A73" w:rsidRDefault="000A520D" w:rsidP="000A520D">
      <w:r w:rsidRPr="00D82A73">
        <w:t>Sökresultatet framställs genom att svaret begränsas av de värden som angivits i begäran. Formulär som returneras kan ha följande status:</w:t>
      </w:r>
    </w:p>
    <w:p w14:paraId="7325BD6C" w14:textId="77777777" w:rsidR="000A520D" w:rsidRPr="00D82A73" w:rsidRDefault="000A520D" w:rsidP="0044783B">
      <w:pPr>
        <w:numPr>
          <w:ilvl w:val="0"/>
          <w:numId w:val="35"/>
        </w:numPr>
        <w:spacing w:line="240" w:lineRule="auto"/>
      </w:pPr>
      <w:r w:rsidRPr="00D82A73">
        <w:t xml:space="preserve">ONGOING = Pågående, frågor har temporärsparats </w:t>
      </w:r>
    </w:p>
    <w:p w14:paraId="09E0D571" w14:textId="77777777" w:rsidR="000A520D" w:rsidRPr="00D82A73" w:rsidRDefault="000A520D" w:rsidP="0044783B">
      <w:pPr>
        <w:numPr>
          <w:ilvl w:val="0"/>
          <w:numId w:val="35"/>
        </w:numPr>
        <w:spacing w:line="240" w:lineRule="auto"/>
      </w:pPr>
      <w:r w:rsidRPr="00D82A73">
        <w:t>PENDING_COMPLETION = Pågående, frågor har temporärsparats. Alla frågor är besvarade.</w:t>
      </w:r>
    </w:p>
    <w:p w14:paraId="1169179C" w14:textId="77777777" w:rsidR="000A520D" w:rsidRPr="00D82A73" w:rsidRDefault="000A520D" w:rsidP="0044783B">
      <w:pPr>
        <w:numPr>
          <w:ilvl w:val="0"/>
          <w:numId w:val="35"/>
        </w:numPr>
        <w:spacing w:line="240" w:lineRule="auto"/>
      </w:pPr>
      <w:r w:rsidRPr="00D82A73">
        <w:t>COMPLETED =  Formulär kan endast visas i ”läsläge”.</w:t>
      </w:r>
    </w:p>
    <w:p w14:paraId="07BB810F" w14:textId="77777777" w:rsidR="000A520D" w:rsidRPr="00D82A73" w:rsidRDefault="000A520D" w:rsidP="000A520D"/>
    <w:p w14:paraId="302E583B" w14:textId="77777777" w:rsidR="00996C28" w:rsidRPr="00D82A73" w:rsidRDefault="00996C28" w:rsidP="00996C28">
      <w:pPr>
        <w:pStyle w:val="Heading3"/>
        <w:pPrChange w:id="2871" w:author="Jarno Nieminen" w:date="2014-09-04T09:09:00Z">
          <w:pPr>
            <w:pStyle w:val="Heading2"/>
          </w:pPr>
        </w:pPrChange>
      </w:pPr>
      <w:bookmarkStart w:id="2872" w:name="_Toc397585118"/>
      <w:bookmarkStart w:id="2873" w:name="_Toc258862162"/>
      <w:bookmarkStart w:id="2874" w:name="_Toc386458135"/>
      <w:bookmarkStart w:id="2875" w:name="_Toc391636750"/>
      <w:r w:rsidRPr="00D82A73">
        <w:t>Tjänsteinteraktion</w:t>
      </w:r>
      <w:bookmarkEnd w:id="2872"/>
      <w:bookmarkEnd w:id="2873"/>
      <w:bookmarkEnd w:id="2874"/>
      <w:bookmarkEnd w:id="2875"/>
    </w:p>
    <w:p w14:paraId="6824BB93" w14:textId="77777777" w:rsidR="000A520D" w:rsidRPr="00D82A73" w:rsidRDefault="000A520D" w:rsidP="0044783B">
      <w:pPr>
        <w:numPr>
          <w:ilvl w:val="0"/>
          <w:numId w:val="34"/>
        </w:numPr>
        <w:spacing w:line="240" w:lineRule="auto"/>
      </w:pPr>
      <w:r w:rsidRPr="00D82A73">
        <w:t>GetFormsInteraction</w:t>
      </w:r>
    </w:p>
    <w:p w14:paraId="643CF7CD" w14:textId="77777777" w:rsidR="000A520D" w:rsidRPr="00D82A73" w:rsidRDefault="000A520D" w:rsidP="000A520D"/>
    <w:p w14:paraId="11FB67EA" w14:textId="77777777" w:rsidR="000A520D" w:rsidRPr="00D82A73" w:rsidRDefault="000A520D" w:rsidP="000A520D"/>
    <w:p w14:paraId="74CE39D2" w14:textId="77777777" w:rsidR="000A520D" w:rsidRPr="00D82A73" w:rsidRDefault="000A520D" w:rsidP="000A520D"/>
    <w:p w14:paraId="268D27E0" w14:textId="77777777" w:rsidR="000A520D" w:rsidRDefault="000A520D" w:rsidP="000A520D">
      <w:pPr>
        <w:spacing w:line="240" w:lineRule="auto"/>
        <w:rPr>
          <w:rFonts w:eastAsia="Times New Roman"/>
          <w:bCs/>
          <w:sz w:val="30"/>
          <w:szCs w:val="28"/>
        </w:rPr>
      </w:pPr>
      <w:bookmarkStart w:id="2876" w:name="_Toc258862163"/>
      <w:bookmarkStart w:id="2877" w:name="_Toc386458136"/>
      <w:r>
        <w:br w:type="page"/>
      </w:r>
    </w:p>
    <w:p w14:paraId="103F7626" w14:textId="77777777" w:rsidR="000A520D" w:rsidRPr="00D82A73" w:rsidRDefault="000A520D" w:rsidP="00996C28">
      <w:pPr>
        <w:pStyle w:val="Heading2"/>
        <w:pPrChange w:id="2878" w:author="Jarno Nieminen" w:date="2014-09-04T09:09:00Z">
          <w:pPr>
            <w:pStyle w:val="Heading1"/>
          </w:pPr>
        </w:pPrChange>
      </w:pPr>
      <w:bookmarkStart w:id="2879" w:name="_Toc391636751"/>
      <w:bookmarkStart w:id="2880" w:name="_Toc397585119"/>
      <w:r w:rsidRPr="00D82A73">
        <w:lastRenderedPageBreak/>
        <w:t>Tjänstekontrakt GetForm</w:t>
      </w:r>
      <w:bookmarkEnd w:id="2876"/>
      <w:bookmarkEnd w:id="2877"/>
      <w:bookmarkEnd w:id="2879"/>
      <w:bookmarkEnd w:id="2880"/>
      <w:r w:rsidRPr="00D82A73">
        <w:t xml:space="preserve"> </w:t>
      </w:r>
    </w:p>
    <w:p w14:paraId="6DA44500" w14:textId="77777777" w:rsidR="000A520D" w:rsidRPr="00D82A73" w:rsidRDefault="000A520D" w:rsidP="000A520D">
      <w:r w:rsidRPr="00D82A73">
        <w:t xml:space="preserve">Tjänsten används för att hämta ett specifikt formulär. Nödvändiga parametrar </w:t>
      </w:r>
      <w:r w:rsidRPr="00D82A73">
        <w:rPr>
          <w:b/>
        </w:rPr>
        <w:t>kan</w:t>
      </w:r>
      <w:r w:rsidRPr="00D82A73">
        <w:t xml:space="preserve"> hämtas från tjänsten </w:t>
      </w:r>
      <w:r w:rsidRPr="00D82A73">
        <w:rPr>
          <w:b/>
        </w:rPr>
        <w:t>GetForms(GetFormsInteraction) alternativt engagemangsindex</w:t>
      </w:r>
      <w:r w:rsidRPr="00D82A73">
        <w:t xml:space="preserve">. </w:t>
      </w:r>
    </w:p>
    <w:p w14:paraId="51F80FDA" w14:textId="77777777" w:rsidR="000A520D" w:rsidRPr="00D82A73" w:rsidRDefault="000A520D" w:rsidP="000A520D"/>
    <w:p w14:paraId="34850BF7" w14:textId="77777777" w:rsidR="000A520D" w:rsidRPr="00D82A73" w:rsidRDefault="000A520D" w:rsidP="000A520D">
      <w:r w:rsidRPr="00D82A73">
        <w:t>Tjänsten anropas när:</w:t>
      </w:r>
    </w:p>
    <w:p w14:paraId="6F28E08A" w14:textId="77777777" w:rsidR="000A520D" w:rsidRPr="00D82A73" w:rsidRDefault="000A520D" w:rsidP="0044783B">
      <w:pPr>
        <w:numPr>
          <w:ilvl w:val="0"/>
          <w:numId w:val="35"/>
        </w:numPr>
        <w:spacing w:line="240" w:lineRule="auto"/>
      </w:pPr>
      <w:r w:rsidRPr="00D82A73">
        <w:t>En invånare vill återuppta ett formulär (ONGOING).</w:t>
      </w:r>
    </w:p>
    <w:p w14:paraId="0E3AF7DC" w14:textId="77777777" w:rsidR="000A520D" w:rsidRPr="00D82A73" w:rsidRDefault="000A520D" w:rsidP="0044783B">
      <w:pPr>
        <w:numPr>
          <w:ilvl w:val="0"/>
          <w:numId w:val="35"/>
        </w:numPr>
        <w:spacing w:line="240" w:lineRule="auto"/>
      </w:pPr>
      <w:r w:rsidRPr="00D82A73">
        <w:t>En invånare vill se en sammanställning av ifyllt formulär. (PENDING_COMPLETE).</w:t>
      </w:r>
    </w:p>
    <w:p w14:paraId="074371CA" w14:textId="77777777" w:rsidR="000A520D" w:rsidRPr="00D82A73" w:rsidRDefault="000A520D" w:rsidP="0044783B">
      <w:pPr>
        <w:numPr>
          <w:ilvl w:val="0"/>
          <w:numId w:val="35"/>
        </w:numPr>
        <w:spacing w:line="240" w:lineRule="auto"/>
      </w:pPr>
      <w:r w:rsidRPr="00D82A73">
        <w:t xml:space="preserve">Ett vårdsystem skall hämta ett ifyllt, avslutat formulär (COMPLETED). </w:t>
      </w:r>
    </w:p>
    <w:p w14:paraId="41711512" w14:textId="77777777" w:rsidR="000A520D" w:rsidRPr="00D82A73" w:rsidRDefault="000A520D" w:rsidP="000A520D"/>
    <w:p w14:paraId="2A422058" w14:textId="77777777" w:rsidR="000A520D" w:rsidRPr="00D82A73" w:rsidRDefault="000A520D" w:rsidP="000A520D">
      <w:r w:rsidRPr="00D82A73">
        <w:t xml:space="preserve">FormID kan t.ex. hämtas via </w:t>
      </w:r>
    </w:p>
    <w:p w14:paraId="45DF8A6A" w14:textId="77777777" w:rsidR="000A520D" w:rsidRPr="00D82A73" w:rsidRDefault="000A520D" w:rsidP="0044783B">
      <w:pPr>
        <w:numPr>
          <w:ilvl w:val="0"/>
          <w:numId w:val="35"/>
        </w:numPr>
        <w:spacing w:line="240" w:lineRule="auto"/>
      </w:pPr>
      <w:r w:rsidRPr="00D82A73">
        <w:t>GetFormsInteraction.</w:t>
      </w:r>
    </w:p>
    <w:p w14:paraId="2BCDD20F" w14:textId="77777777" w:rsidR="000A520D" w:rsidRPr="00D82A73" w:rsidRDefault="000A520D" w:rsidP="0044783B">
      <w:pPr>
        <w:numPr>
          <w:ilvl w:val="0"/>
          <w:numId w:val="35"/>
        </w:numPr>
        <w:spacing w:line="240" w:lineRule="auto"/>
      </w:pPr>
      <w:r w:rsidRPr="00D82A73">
        <w:t>Notifiering via Engagemangsindex.</w:t>
      </w:r>
    </w:p>
    <w:p w14:paraId="12006337" w14:textId="77777777" w:rsidR="000A520D" w:rsidRPr="00D82A73" w:rsidRDefault="000A520D" w:rsidP="000A520D"/>
    <w:p w14:paraId="36C2AE54" w14:textId="77777777" w:rsidR="006C37C2" w:rsidRPr="00D82A73" w:rsidRDefault="006C37C2" w:rsidP="006C37C2">
      <w:pPr>
        <w:pStyle w:val="Heading2"/>
        <w:rPr>
          <w:del w:id="2881" w:author="Jarno Nieminen" w:date="2014-09-04T09:09:00Z"/>
        </w:rPr>
      </w:pPr>
      <w:bookmarkStart w:id="2882" w:name="_Toc397585120"/>
      <w:bookmarkStart w:id="2883" w:name="_Toc258862164"/>
      <w:bookmarkStart w:id="2884" w:name="_Toc386458137"/>
      <w:bookmarkStart w:id="2885" w:name="_Toc391636752"/>
      <w:del w:id="2886" w:author="Jarno Nieminen" w:date="2014-09-04T09:09:00Z">
        <w:r w:rsidRPr="00D82A73">
          <w:delText>Frivillighet</w:delText>
        </w:r>
        <w:bookmarkEnd w:id="2883"/>
        <w:bookmarkEnd w:id="2884"/>
        <w:bookmarkEnd w:id="2885"/>
      </w:del>
    </w:p>
    <w:p w14:paraId="65A69CD6" w14:textId="77777777" w:rsidR="006C37C2" w:rsidRPr="00D82A73" w:rsidRDefault="006C37C2" w:rsidP="006C37C2">
      <w:pPr>
        <w:rPr>
          <w:del w:id="2887" w:author="Jarno Nieminen" w:date="2014-09-04T09:09:00Z"/>
        </w:rPr>
      </w:pPr>
      <w:del w:id="2888" w:author="Jarno Nieminen" w:date="2014-09-04T09:09:00Z">
        <w:r w:rsidRPr="00D82A73">
          <w:delText xml:space="preserve">Obligatoriskt </w:delText>
        </w:r>
      </w:del>
    </w:p>
    <w:p w14:paraId="395245DD" w14:textId="77777777" w:rsidR="00996C28" w:rsidRPr="00D82A73" w:rsidRDefault="00996C28" w:rsidP="00177141">
      <w:pPr>
        <w:pStyle w:val="Heading3"/>
        <w:pPrChange w:id="2889" w:author="Jarno Nieminen" w:date="2014-09-04T09:09:00Z">
          <w:pPr>
            <w:pStyle w:val="Heading2"/>
          </w:pPr>
        </w:pPrChange>
      </w:pPr>
      <w:bookmarkStart w:id="2890" w:name="_Toc258862165"/>
      <w:bookmarkStart w:id="2891" w:name="_Toc386458138"/>
      <w:bookmarkStart w:id="2892" w:name="_Toc391636753"/>
      <w:r w:rsidRPr="00D82A73">
        <w:t>Version</w:t>
      </w:r>
      <w:bookmarkEnd w:id="2882"/>
      <w:bookmarkEnd w:id="2890"/>
      <w:bookmarkEnd w:id="2891"/>
      <w:bookmarkEnd w:id="2892"/>
    </w:p>
    <w:p w14:paraId="244F000F" w14:textId="77777777" w:rsidR="00996C28" w:rsidRPr="00D82A73" w:rsidRDefault="00996C28" w:rsidP="00177141">
      <w:r>
        <w:t>2.0</w:t>
      </w:r>
    </w:p>
    <w:p w14:paraId="43DBB328" w14:textId="77777777" w:rsidR="006C37C2" w:rsidRPr="00D82A73" w:rsidRDefault="006C37C2" w:rsidP="006C37C2">
      <w:pPr>
        <w:pStyle w:val="Heading2"/>
        <w:rPr>
          <w:del w:id="2893" w:author="Jarno Nieminen" w:date="2014-09-04T09:09:00Z"/>
        </w:rPr>
      </w:pPr>
      <w:bookmarkStart w:id="2894" w:name="_Toc258862166"/>
      <w:bookmarkStart w:id="2895" w:name="_Toc386458139"/>
      <w:bookmarkStart w:id="2896" w:name="_Toc391636754"/>
      <w:del w:id="2897" w:author="Jarno Nieminen" w:date="2014-09-04T09:09:00Z">
        <w:r w:rsidRPr="00D82A73">
          <w:delText>Tjänstens signatur</w:delText>
        </w:r>
        <w:bookmarkEnd w:id="2894"/>
        <w:bookmarkEnd w:id="2895"/>
        <w:bookmarkEnd w:id="2896"/>
      </w:del>
    </w:p>
    <w:p w14:paraId="5E74D135" w14:textId="77777777" w:rsidR="006C37C2" w:rsidRPr="00D82A73" w:rsidRDefault="006C37C2" w:rsidP="006C37C2">
      <w:pPr>
        <w:rPr>
          <w:del w:id="2898" w:author="Jarno Nieminen" w:date="2014-09-04T09:09:00Z"/>
        </w:rPr>
      </w:pPr>
      <w:del w:id="2899" w:author="Jarno Nieminen" w:date="2014-09-04T09:09:00Z">
        <w:r w:rsidRPr="00D82A73">
          <w:delText xml:space="preserve">Request </w:delText>
        </w:r>
      </w:del>
    </w:p>
    <w:p w14:paraId="428AC9A0" w14:textId="77777777" w:rsidR="006C37C2" w:rsidRPr="00D82A73" w:rsidRDefault="006C37C2" w:rsidP="004F0033">
      <w:pPr>
        <w:numPr>
          <w:ilvl w:val="0"/>
          <w:numId w:val="44"/>
        </w:numPr>
        <w:spacing w:line="240" w:lineRule="auto"/>
        <w:rPr>
          <w:del w:id="2900" w:author="Jarno Nieminen" w:date="2014-09-04T09:09:00Z"/>
        </w:rPr>
      </w:pPr>
      <w:del w:id="2901" w:author="Jarno Nieminen" w:date="2014-09-04T09:09:00Z">
        <w:r w:rsidRPr="00D82A73">
          <w:rPr>
            <w:rFonts w:eastAsia="Arial Unicode MS"/>
          </w:rPr>
          <w:delText>FormID</w:delText>
        </w:r>
        <w:r w:rsidRPr="00D82A73">
          <w:delText xml:space="preserve"> [1..1]</w:delText>
        </w:r>
      </w:del>
    </w:p>
    <w:p w14:paraId="6165E420" w14:textId="77777777" w:rsidR="006C37C2" w:rsidRPr="00D82A73" w:rsidRDefault="006C37C2" w:rsidP="004F0033">
      <w:pPr>
        <w:numPr>
          <w:ilvl w:val="0"/>
          <w:numId w:val="44"/>
        </w:numPr>
        <w:spacing w:line="240" w:lineRule="auto"/>
        <w:rPr>
          <w:del w:id="2902" w:author="Jarno Nieminen" w:date="2014-09-04T09:09:00Z"/>
        </w:rPr>
      </w:pPr>
      <w:del w:id="2903" w:author="Jarno Nieminen" w:date="2014-09-04T09:09:00Z">
        <w:r w:rsidRPr="00D82A73">
          <w:delText>SubjectOfCare [0..1]</w:delText>
        </w:r>
      </w:del>
    </w:p>
    <w:p w14:paraId="1CED9A23" w14:textId="77777777" w:rsidR="006C37C2" w:rsidRPr="00D82A73" w:rsidRDefault="006C37C2" w:rsidP="006C37C2">
      <w:pPr>
        <w:rPr>
          <w:del w:id="2904" w:author="Jarno Nieminen" w:date="2014-09-04T09:09:00Z"/>
        </w:rPr>
      </w:pPr>
      <w:del w:id="2905" w:author="Jarno Nieminen" w:date="2014-09-04T09:09:00Z">
        <w:r w:rsidRPr="00D82A73">
          <w:delText xml:space="preserve">Response </w:delText>
        </w:r>
      </w:del>
    </w:p>
    <w:p w14:paraId="623EE384" w14:textId="77777777" w:rsidR="006C37C2" w:rsidRPr="00D82A73" w:rsidRDefault="006C37C2" w:rsidP="004F0033">
      <w:pPr>
        <w:numPr>
          <w:ilvl w:val="0"/>
          <w:numId w:val="45"/>
        </w:numPr>
        <w:spacing w:line="240" w:lineRule="auto"/>
        <w:rPr>
          <w:del w:id="2906" w:author="Jarno Nieminen" w:date="2014-09-04T09:09:00Z"/>
        </w:rPr>
      </w:pPr>
      <w:del w:id="2907" w:author="Jarno Nieminen" w:date="2014-09-04T09:09:00Z">
        <w:r w:rsidRPr="00D82A73">
          <w:delText>Form [0..1]</w:delText>
        </w:r>
      </w:del>
    </w:p>
    <w:p w14:paraId="21AB1EA4" w14:textId="77777777" w:rsidR="006C37C2" w:rsidRPr="00D82A73" w:rsidRDefault="006C37C2" w:rsidP="006C37C2">
      <w:pPr>
        <w:pStyle w:val="Heading3"/>
        <w:numPr>
          <w:ilvl w:val="0"/>
          <w:numId w:val="0"/>
        </w:numPr>
        <w:ind w:left="720" w:hanging="360"/>
        <w:rPr>
          <w:del w:id="2908" w:author="Jarno Nieminen" w:date="2014-09-04T09:09:00Z"/>
        </w:rPr>
      </w:pPr>
      <w:del w:id="2909" w:author="Jarno Nieminen" w:date="2014-09-04T09:09:00Z">
        <w:r w:rsidRPr="00D82A73">
          <w:br w:type="page"/>
        </w:r>
      </w:del>
    </w:p>
    <w:p w14:paraId="3CC32B55" w14:textId="77777777" w:rsidR="006C37C2" w:rsidRPr="00D82A73" w:rsidRDefault="006C37C2" w:rsidP="006C37C2">
      <w:pPr>
        <w:pStyle w:val="Heading3"/>
        <w:rPr>
          <w:del w:id="2910" w:author="Jarno Nieminen" w:date="2014-09-04T09:09:00Z"/>
        </w:rPr>
      </w:pPr>
      <w:bookmarkStart w:id="2911" w:name="_Toc258862167"/>
      <w:bookmarkStart w:id="2912" w:name="_Toc386458140"/>
      <w:bookmarkStart w:id="2913" w:name="_Toc391636755"/>
      <w:del w:id="2914" w:author="Jarno Nieminen" w:date="2014-09-04T09:09:00Z">
        <w:r w:rsidRPr="00D82A73">
          <w:delText>Begäran (Request) och Svar (Response)</w:delText>
        </w:r>
        <w:bookmarkEnd w:id="2911"/>
        <w:bookmarkEnd w:id="2912"/>
        <w:bookmarkEnd w:id="2913"/>
      </w:del>
    </w:p>
    <w:p w14:paraId="05C211F3" w14:textId="77777777" w:rsidR="00996C28" w:rsidRPr="00D82A73" w:rsidRDefault="00996C28" w:rsidP="00177141">
      <w:pPr>
        <w:rPr>
          <w:ins w:id="2915" w:author="Jarno Nieminen" w:date="2014-09-04T09:09:00Z"/>
        </w:rPr>
      </w:pPr>
    </w:p>
    <w:p w14:paraId="01374A3C" w14:textId="77777777" w:rsidR="00996C28" w:rsidRPr="00D82A73" w:rsidRDefault="00996C28" w:rsidP="00996C28">
      <w:pPr>
        <w:pStyle w:val="Heading3"/>
        <w:rPr>
          <w:ins w:id="2916" w:author="Jarno Nieminen" w:date="2014-09-04T09:09:00Z"/>
        </w:rPr>
      </w:pPr>
      <w:bookmarkStart w:id="2917" w:name="_Toc397585121"/>
      <w:ins w:id="2918" w:author="Jarno Nieminen" w:date="2014-09-04T09:09:00Z">
        <w:r>
          <w:t>Fältregler</w:t>
        </w:r>
        <w:bookmarkEnd w:id="2917"/>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695B076" w14:textId="77777777" w:rsidTr="00177141">
        <w:tc>
          <w:tcPr>
            <w:tcW w:w="2628" w:type="dxa"/>
            <w:shd w:val="clear" w:color="auto" w:fill="auto"/>
          </w:tcPr>
          <w:p w14:paraId="2C9FEC24" w14:textId="77777777" w:rsidR="000A520D" w:rsidRPr="00D82A73" w:rsidRDefault="000A520D" w:rsidP="00177141">
            <w:pPr>
              <w:rPr>
                <w:b/>
              </w:rPr>
            </w:pPr>
            <w:r w:rsidRPr="00D82A73">
              <w:rPr>
                <w:b/>
              </w:rPr>
              <w:br w:type="page"/>
              <w:t>Attribut</w:t>
            </w:r>
          </w:p>
        </w:tc>
        <w:tc>
          <w:tcPr>
            <w:tcW w:w="1260" w:type="dxa"/>
            <w:shd w:val="clear" w:color="auto" w:fill="auto"/>
          </w:tcPr>
          <w:p w14:paraId="0E32F753" w14:textId="77777777" w:rsidR="000A520D" w:rsidRPr="00D82A73" w:rsidRDefault="000A520D" w:rsidP="00177141">
            <w:pPr>
              <w:rPr>
                <w:b/>
              </w:rPr>
            </w:pPr>
            <w:r w:rsidRPr="00D82A73">
              <w:rPr>
                <w:b/>
              </w:rPr>
              <w:t>Typ</w:t>
            </w:r>
          </w:p>
        </w:tc>
        <w:tc>
          <w:tcPr>
            <w:tcW w:w="4867" w:type="dxa"/>
            <w:shd w:val="clear" w:color="auto" w:fill="auto"/>
          </w:tcPr>
          <w:p w14:paraId="5446E140" w14:textId="77777777" w:rsidR="000A520D" w:rsidRPr="00D82A73" w:rsidRDefault="000A520D" w:rsidP="00177141">
            <w:pPr>
              <w:rPr>
                <w:b/>
              </w:rPr>
            </w:pPr>
            <w:r w:rsidRPr="00D82A73">
              <w:rPr>
                <w:b/>
              </w:rPr>
              <w:t>Kommentar</w:t>
            </w:r>
          </w:p>
        </w:tc>
        <w:tc>
          <w:tcPr>
            <w:tcW w:w="1134" w:type="dxa"/>
            <w:shd w:val="clear" w:color="auto" w:fill="auto"/>
          </w:tcPr>
          <w:p w14:paraId="3E3C33A2" w14:textId="77777777" w:rsidR="000A520D" w:rsidRPr="00D82A73" w:rsidRDefault="000A520D" w:rsidP="00177141">
            <w:pPr>
              <w:rPr>
                <w:b/>
              </w:rPr>
            </w:pPr>
            <w:r w:rsidRPr="00D82A73">
              <w:rPr>
                <w:b/>
              </w:rPr>
              <w:t>Kardi-nalitet</w:t>
            </w:r>
          </w:p>
        </w:tc>
      </w:tr>
      <w:tr w:rsidR="000A520D" w:rsidRPr="00D82A73" w14:paraId="7F18C3EB" w14:textId="77777777" w:rsidTr="00177141">
        <w:tc>
          <w:tcPr>
            <w:tcW w:w="2628" w:type="dxa"/>
            <w:shd w:val="clear" w:color="auto" w:fill="auto"/>
          </w:tcPr>
          <w:p w14:paraId="579F53D7" w14:textId="77777777" w:rsidR="000A520D" w:rsidRPr="00D82A73" w:rsidRDefault="000A520D" w:rsidP="00177141">
            <w:pPr>
              <w:rPr>
                <w:i/>
              </w:rPr>
            </w:pPr>
            <w:r w:rsidRPr="00D82A73">
              <w:rPr>
                <w:i/>
              </w:rPr>
              <w:t>Begäran</w:t>
            </w:r>
          </w:p>
        </w:tc>
        <w:tc>
          <w:tcPr>
            <w:tcW w:w="1260" w:type="dxa"/>
            <w:shd w:val="clear" w:color="auto" w:fill="auto"/>
          </w:tcPr>
          <w:p w14:paraId="1660490F" w14:textId="77777777" w:rsidR="000A520D" w:rsidRPr="00D82A73" w:rsidRDefault="000A520D" w:rsidP="00177141"/>
        </w:tc>
        <w:tc>
          <w:tcPr>
            <w:tcW w:w="4867" w:type="dxa"/>
            <w:shd w:val="clear" w:color="auto" w:fill="auto"/>
          </w:tcPr>
          <w:p w14:paraId="06DF71C9" w14:textId="77777777" w:rsidR="000A520D" w:rsidRPr="00D82A73" w:rsidRDefault="000A520D" w:rsidP="00177141"/>
        </w:tc>
        <w:tc>
          <w:tcPr>
            <w:tcW w:w="1134" w:type="dxa"/>
            <w:shd w:val="clear" w:color="auto" w:fill="auto"/>
          </w:tcPr>
          <w:p w14:paraId="451CDB60" w14:textId="77777777" w:rsidR="000A520D" w:rsidRPr="00D82A73" w:rsidRDefault="000A520D" w:rsidP="00177141"/>
        </w:tc>
      </w:tr>
      <w:tr w:rsidR="000A520D" w:rsidRPr="00D82A73" w14:paraId="35A0CD73" w14:textId="77777777" w:rsidTr="00177141">
        <w:tc>
          <w:tcPr>
            <w:tcW w:w="2628" w:type="dxa"/>
            <w:shd w:val="clear" w:color="auto" w:fill="auto"/>
          </w:tcPr>
          <w:p w14:paraId="74210A99" w14:textId="77777777" w:rsidR="000A520D" w:rsidRPr="00D82A73" w:rsidRDefault="000A520D" w:rsidP="00177141">
            <w:pPr>
              <w:rPr>
                <w:highlight w:val="yellow"/>
              </w:rPr>
            </w:pPr>
            <w:r w:rsidRPr="00D82A73">
              <w:rPr>
                <w:rFonts w:eastAsia="Arial Unicode MS"/>
              </w:rPr>
              <w:t>FormID</w:t>
            </w:r>
          </w:p>
        </w:tc>
        <w:tc>
          <w:tcPr>
            <w:tcW w:w="1260" w:type="dxa"/>
            <w:shd w:val="clear" w:color="auto" w:fill="auto"/>
          </w:tcPr>
          <w:p w14:paraId="32A09614" w14:textId="77777777" w:rsidR="000A520D" w:rsidRPr="00D82A73" w:rsidRDefault="000A520D" w:rsidP="00177141"/>
        </w:tc>
        <w:tc>
          <w:tcPr>
            <w:tcW w:w="4867" w:type="dxa"/>
            <w:shd w:val="clear" w:color="auto" w:fill="auto"/>
          </w:tcPr>
          <w:p w14:paraId="55AA58E7" w14:textId="77777777" w:rsidR="000A520D" w:rsidRPr="00D82A73" w:rsidRDefault="000A520D" w:rsidP="00177141">
            <w:r w:rsidRPr="00D82A73">
              <w:t>Ett unikt id (GUID) för ett formulär.</w:t>
            </w:r>
          </w:p>
        </w:tc>
        <w:tc>
          <w:tcPr>
            <w:tcW w:w="1134" w:type="dxa"/>
            <w:shd w:val="clear" w:color="auto" w:fill="auto"/>
          </w:tcPr>
          <w:p w14:paraId="03217561" w14:textId="77777777" w:rsidR="000A520D" w:rsidRPr="00D82A73" w:rsidRDefault="000A520D" w:rsidP="00177141">
            <w:r w:rsidRPr="00D82A73">
              <w:t>1..1</w:t>
            </w:r>
          </w:p>
        </w:tc>
      </w:tr>
      <w:tr w:rsidR="000A520D" w:rsidRPr="00D82A73" w14:paraId="77EDDB27" w14:textId="77777777" w:rsidTr="00177141">
        <w:tc>
          <w:tcPr>
            <w:tcW w:w="2628" w:type="dxa"/>
            <w:shd w:val="clear" w:color="auto" w:fill="auto"/>
          </w:tcPr>
          <w:p w14:paraId="74F68BFE" w14:textId="77777777" w:rsidR="000A520D" w:rsidRPr="00D82A73" w:rsidRDefault="000A520D" w:rsidP="00177141">
            <w:r w:rsidRPr="00D82A73">
              <w:t>SubjectOfCare</w:t>
            </w:r>
          </w:p>
        </w:tc>
        <w:tc>
          <w:tcPr>
            <w:tcW w:w="1260" w:type="dxa"/>
            <w:shd w:val="clear" w:color="auto" w:fill="auto"/>
          </w:tcPr>
          <w:p w14:paraId="3165909A" w14:textId="77777777" w:rsidR="000A520D" w:rsidRPr="00D82A73" w:rsidRDefault="000A520D" w:rsidP="00177141"/>
        </w:tc>
        <w:tc>
          <w:tcPr>
            <w:tcW w:w="4867" w:type="dxa"/>
            <w:shd w:val="clear" w:color="auto" w:fill="auto"/>
          </w:tcPr>
          <w:p w14:paraId="20692B34" w14:textId="77777777" w:rsidR="000A520D" w:rsidRPr="00D82A73" w:rsidRDefault="000A520D" w:rsidP="00177141">
            <w:r w:rsidRPr="00D82A73">
              <w:t xml:space="preserve">Starkt autentiserad användares personnummer. </w:t>
            </w:r>
          </w:p>
          <w:p w14:paraId="7DAB39C3" w14:textId="77777777" w:rsidR="000A520D" w:rsidRPr="00D82A73" w:rsidRDefault="000A520D" w:rsidP="00177141">
            <w:r w:rsidRPr="00D82A73">
              <w:t>T.ex. 191212121212 (yyyymmddnnnn)</w:t>
            </w:r>
          </w:p>
          <w:p w14:paraId="2CD3DFCF"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573DC650" w14:textId="77777777" w:rsidR="000A520D" w:rsidRPr="00D82A73" w:rsidRDefault="000A520D" w:rsidP="00177141">
            <w:r w:rsidRPr="00D82A73">
              <w:t>0..1</w:t>
            </w:r>
          </w:p>
        </w:tc>
      </w:tr>
      <w:tr w:rsidR="000A520D" w:rsidRPr="00D82A73" w14:paraId="6D4D3C2A" w14:textId="77777777" w:rsidTr="00177141">
        <w:tc>
          <w:tcPr>
            <w:tcW w:w="2628" w:type="dxa"/>
            <w:shd w:val="clear" w:color="auto" w:fill="auto"/>
          </w:tcPr>
          <w:p w14:paraId="7AFD5D2D" w14:textId="77777777" w:rsidR="000A520D" w:rsidRPr="00D82A73" w:rsidRDefault="000A520D" w:rsidP="00177141">
            <w:pPr>
              <w:rPr>
                <w:i/>
              </w:rPr>
            </w:pPr>
          </w:p>
        </w:tc>
        <w:tc>
          <w:tcPr>
            <w:tcW w:w="1260" w:type="dxa"/>
            <w:shd w:val="clear" w:color="auto" w:fill="auto"/>
          </w:tcPr>
          <w:p w14:paraId="64EC8AD8" w14:textId="77777777" w:rsidR="000A520D" w:rsidRPr="00D82A73" w:rsidRDefault="000A520D" w:rsidP="00177141"/>
        </w:tc>
        <w:tc>
          <w:tcPr>
            <w:tcW w:w="4867" w:type="dxa"/>
            <w:shd w:val="clear" w:color="auto" w:fill="auto"/>
          </w:tcPr>
          <w:p w14:paraId="61977847" w14:textId="77777777" w:rsidR="000A520D" w:rsidRPr="00D82A73" w:rsidRDefault="000A520D" w:rsidP="00177141"/>
        </w:tc>
        <w:tc>
          <w:tcPr>
            <w:tcW w:w="1134" w:type="dxa"/>
            <w:shd w:val="clear" w:color="auto" w:fill="auto"/>
          </w:tcPr>
          <w:p w14:paraId="0AEE26A5" w14:textId="77777777" w:rsidR="000A520D" w:rsidRPr="00D82A73" w:rsidRDefault="000A520D" w:rsidP="00177141"/>
        </w:tc>
      </w:tr>
      <w:tr w:rsidR="000A520D" w:rsidRPr="00D82A73" w14:paraId="27372834" w14:textId="77777777" w:rsidTr="00177141">
        <w:tc>
          <w:tcPr>
            <w:tcW w:w="2628" w:type="dxa"/>
            <w:shd w:val="clear" w:color="auto" w:fill="auto"/>
          </w:tcPr>
          <w:p w14:paraId="470A0840" w14:textId="77777777" w:rsidR="000A520D" w:rsidRPr="00D82A73" w:rsidRDefault="000A520D" w:rsidP="00177141">
            <w:pPr>
              <w:rPr>
                <w:i/>
              </w:rPr>
            </w:pPr>
            <w:r w:rsidRPr="00D82A73">
              <w:rPr>
                <w:i/>
              </w:rPr>
              <w:t>Svar</w:t>
            </w:r>
          </w:p>
        </w:tc>
        <w:tc>
          <w:tcPr>
            <w:tcW w:w="1260" w:type="dxa"/>
            <w:shd w:val="clear" w:color="auto" w:fill="auto"/>
          </w:tcPr>
          <w:p w14:paraId="66EB55CA" w14:textId="77777777" w:rsidR="000A520D" w:rsidRPr="00D82A73" w:rsidRDefault="000A520D" w:rsidP="00177141"/>
        </w:tc>
        <w:tc>
          <w:tcPr>
            <w:tcW w:w="4867" w:type="dxa"/>
            <w:shd w:val="clear" w:color="auto" w:fill="auto"/>
          </w:tcPr>
          <w:p w14:paraId="6D471EB7" w14:textId="77777777" w:rsidR="000A520D" w:rsidRPr="00D82A73" w:rsidRDefault="000A520D" w:rsidP="00177141"/>
        </w:tc>
        <w:tc>
          <w:tcPr>
            <w:tcW w:w="1134" w:type="dxa"/>
            <w:shd w:val="clear" w:color="auto" w:fill="auto"/>
          </w:tcPr>
          <w:p w14:paraId="5C7247BE" w14:textId="77777777" w:rsidR="000A520D" w:rsidRPr="00D82A73" w:rsidRDefault="000A520D" w:rsidP="00177141"/>
        </w:tc>
      </w:tr>
      <w:tr w:rsidR="000A520D" w:rsidRPr="00D82A73" w14:paraId="15A6F7B2" w14:textId="77777777" w:rsidTr="00177141">
        <w:tc>
          <w:tcPr>
            <w:tcW w:w="2628" w:type="dxa"/>
            <w:shd w:val="clear" w:color="auto" w:fill="auto"/>
          </w:tcPr>
          <w:p w14:paraId="0A0E271D" w14:textId="77777777" w:rsidR="000A520D" w:rsidRPr="00D82A73" w:rsidRDefault="000A520D" w:rsidP="00177141">
            <w:pPr>
              <w:rPr>
                <w:b/>
              </w:rPr>
            </w:pPr>
            <w:r w:rsidRPr="00D82A73">
              <w:t>Form</w:t>
            </w:r>
          </w:p>
        </w:tc>
        <w:tc>
          <w:tcPr>
            <w:tcW w:w="1260" w:type="dxa"/>
            <w:shd w:val="clear" w:color="auto" w:fill="auto"/>
          </w:tcPr>
          <w:p w14:paraId="5BFF3D4E" w14:textId="77777777" w:rsidR="000A520D" w:rsidRPr="00D82A73" w:rsidRDefault="000A520D" w:rsidP="00177141">
            <w:pPr>
              <w:rPr>
                <w:i/>
              </w:rPr>
            </w:pPr>
            <w:r w:rsidRPr="00D82A73">
              <w:rPr>
                <w:i/>
              </w:rPr>
              <w:t>FormType</w:t>
            </w:r>
          </w:p>
        </w:tc>
        <w:tc>
          <w:tcPr>
            <w:tcW w:w="4867" w:type="dxa"/>
            <w:shd w:val="clear" w:color="auto" w:fill="auto"/>
          </w:tcPr>
          <w:p w14:paraId="69DFB4E5" w14:textId="77777777" w:rsidR="000A520D" w:rsidRPr="00D82A73" w:rsidRDefault="000A520D" w:rsidP="00177141">
            <w:r w:rsidRPr="00D82A73">
              <w:t>Objekt FormResponseType</w:t>
            </w:r>
          </w:p>
        </w:tc>
        <w:tc>
          <w:tcPr>
            <w:tcW w:w="1134" w:type="dxa"/>
            <w:shd w:val="clear" w:color="auto" w:fill="auto"/>
          </w:tcPr>
          <w:p w14:paraId="462BB40C" w14:textId="77777777" w:rsidR="000A520D" w:rsidRPr="00D82A73" w:rsidRDefault="000A520D" w:rsidP="00177141">
            <w:pPr>
              <w:rPr>
                <w:b/>
              </w:rPr>
            </w:pPr>
            <w:r>
              <w:t>0</w:t>
            </w:r>
            <w:r w:rsidRPr="00D82A73">
              <w:t>..1</w:t>
            </w:r>
          </w:p>
        </w:tc>
      </w:tr>
    </w:tbl>
    <w:p w14:paraId="266226BC" w14:textId="77777777" w:rsidR="006C37C2" w:rsidRPr="00D82A73" w:rsidRDefault="006C37C2" w:rsidP="006C37C2">
      <w:pPr>
        <w:pStyle w:val="Heading2"/>
        <w:rPr>
          <w:del w:id="2919" w:author="Jarno Nieminen" w:date="2014-09-04T09:09:00Z"/>
        </w:rPr>
      </w:pPr>
      <w:bookmarkStart w:id="2920" w:name="_Toc258862168"/>
      <w:bookmarkStart w:id="2921" w:name="_Toc386458141"/>
      <w:bookmarkStart w:id="2922" w:name="_Toc391636756"/>
      <w:del w:id="2923" w:author="Jarno Nieminen" w:date="2014-09-04T09:09:00Z">
        <w:r w:rsidRPr="00D82A73">
          <w:delText>Regler</w:delText>
        </w:r>
        <w:bookmarkEnd w:id="2920"/>
        <w:bookmarkEnd w:id="2921"/>
        <w:bookmarkEnd w:id="2922"/>
      </w:del>
    </w:p>
    <w:p w14:paraId="2A23A245" w14:textId="77777777" w:rsidR="000C57FC" w:rsidRDefault="000C57FC" w:rsidP="000C57FC">
      <w:pPr>
        <w:rPr>
          <w:ins w:id="2924" w:author="Jarno Nieminen" w:date="2014-09-04T09:09:00Z"/>
        </w:rPr>
      </w:pPr>
    </w:p>
    <w:p w14:paraId="11B48624" w14:textId="77777777" w:rsidR="006E5F54" w:rsidRPr="00D82A73" w:rsidRDefault="006E5F54" w:rsidP="006E5F54">
      <w:pPr>
        <w:pStyle w:val="Heading3"/>
        <w:rPr>
          <w:ins w:id="2925" w:author="Jarno Nieminen" w:date="2014-09-04T09:09:00Z"/>
        </w:rPr>
      </w:pPr>
      <w:bookmarkStart w:id="2926" w:name="_Toc397585122"/>
      <w:ins w:id="2927" w:author="Jarno Nieminen" w:date="2014-09-04T09:09:00Z">
        <w:r>
          <w:t>Övriga regler</w:t>
        </w:r>
        <w:bookmarkEnd w:id="2926"/>
      </w:ins>
    </w:p>
    <w:p w14:paraId="5DA00AEC" w14:textId="634E36D9" w:rsidR="000A520D" w:rsidRPr="00D82A73" w:rsidRDefault="006E5F54" w:rsidP="0044783B">
      <w:pPr>
        <w:pStyle w:val="Heading4"/>
        <w:pPrChange w:id="2928" w:author="Jarno Nieminen" w:date="2014-09-04T09:09:00Z">
          <w:pPr>
            <w:pStyle w:val="Heading3"/>
          </w:pPr>
        </w:pPrChange>
      </w:pPr>
      <w:bookmarkStart w:id="2929" w:name="_Toc258862169"/>
      <w:bookmarkStart w:id="2930" w:name="_Toc386458142"/>
      <w:bookmarkStart w:id="2931" w:name="_Toc391636757"/>
      <w:r w:rsidRPr="00D82A73">
        <w:t>Begäran</w:t>
      </w:r>
      <w:bookmarkEnd w:id="2929"/>
      <w:bookmarkEnd w:id="2930"/>
      <w:bookmarkEnd w:id="2931"/>
    </w:p>
    <w:p w14:paraId="5FCFE483" w14:textId="77777777" w:rsidR="000A520D" w:rsidRDefault="000A520D" w:rsidP="000A520D">
      <w:r w:rsidRPr="00D82A73">
        <w:t>Tjänsteproducenten validerar begäran enligt regler som specificerats i per attribut ovan.</w:t>
      </w:r>
    </w:p>
    <w:p w14:paraId="3414F8B3" w14:textId="77777777" w:rsidR="000C57FC" w:rsidRPr="00D82A73" w:rsidRDefault="000C57FC" w:rsidP="000A520D">
      <w:pPr>
        <w:rPr>
          <w:ins w:id="2932" w:author="Jarno Nieminen" w:date="2014-09-04T09:09:00Z"/>
        </w:rPr>
      </w:pPr>
    </w:p>
    <w:p w14:paraId="2D668F1B" w14:textId="77777777" w:rsidR="00576B3B" w:rsidRPr="00D82A73" w:rsidRDefault="00576B3B" w:rsidP="00576B3B">
      <w:pPr>
        <w:pStyle w:val="Heading4"/>
        <w:pPrChange w:id="2933" w:author="Jarno Nieminen" w:date="2014-09-04T09:09:00Z">
          <w:pPr>
            <w:pStyle w:val="Heading3"/>
          </w:pPr>
        </w:pPrChange>
      </w:pPr>
      <w:bookmarkStart w:id="2934" w:name="_Toc258862170"/>
      <w:bookmarkStart w:id="2935" w:name="_Toc386458143"/>
      <w:bookmarkStart w:id="2936" w:name="_Toc391636758"/>
      <w:r w:rsidRPr="00D82A73">
        <w:t>Svar</w:t>
      </w:r>
      <w:bookmarkEnd w:id="2934"/>
      <w:bookmarkEnd w:id="2935"/>
      <w:bookmarkEnd w:id="2936"/>
    </w:p>
    <w:p w14:paraId="1B7D4C55" w14:textId="77777777" w:rsidR="000A520D" w:rsidRPr="00D82A73" w:rsidRDefault="000A520D" w:rsidP="000A520D">
      <w:r w:rsidRPr="00D82A73">
        <w:t xml:space="preserve">Sökresultatet framställs genom att svaret begränsas av de värden som angivits i begäran. Om formuläret är uppdelat i sidor (Page) skall </w:t>
      </w:r>
      <w:r w:rsidRPr="00D82A73">
        <w:rPr>
          <w:b/>
        </w:rPr>
        <w:t>det sista ifyllda sidan i sekvensen returneras</w:t>
      </w:r>
      <w:r w:rsidRPr="00D82A73">
        <w:t>.</w:t>
      </w:r>
    </w:p>
    <w:p w14:paraId="30E61114" w14:textId="77777777" w:rsidR="000A520D" w:rsidRPr="00D82A73" w:rsidRDefault="000A520D" w:rsidP="0044783B">
      <w:pPr>
        <w:numPr>
          <w:ilvl w:val="0"/>
          <w:numId w:val="35"/>
        </w:numPr>
        <w:spacing w:line="240" w:lineRule="auto"/>
      </w:pPr>
      <w:r w:rsidRPr="00D82A73">
        <w:t>COMPLETED =  Avslutat. Formuläret är besvarat och avslutat av invånaren. Konsumerande system (e-tjänst) kan endast visas formulär i ”läsläge”.</w:t>
      </w:r>
    </w:p>
    <w:p w14:paraId="0529E896" w14:textId="77777777" w:rsidR="000A520D" w:rsidRPr="00D82A73" w:rsidRDefault="000A520D" w:rsidP="0044783B">
      <w:pPr>
        <w:numPr>
          <w:ilvl w:val="0"/>
          <w:numId w:val="35"/>
        </w:numPr>
        <w:spacing w:line="240" w:lineRule="auto"/>
      </w:pPr>
      <w:r w:rsidRPr="00D82A73">
        <w:lastRenderedPageBreak/>
        <w:t xml:space="preserve">ONGOING = Pågående, frågor har temporärsparats. Producenten skall returnera det </w:t>
      </w:r>
      <w:r w:rsidRPr="00D82A73">
        <w:rPr>
          <w:b/>
        </w:rPr>
        <w:t>sista/senaste</w:t>
      </w:r>
      <w:r w:rsidRPr="00D82A73">
        <w:t xml:space="preserve"> Page i sekvensen(currentPage).</w:t>
      </w:r>
    </w:p>
    <w:p w14:paraId="33CC7E70" w14:textId="77777777" w:rsidR="000A520D" w:rsidRPr="00D82A73" w:rsidRDefault="000A520D" w:rsidP="0044783B">
      <w:pPr>
        <w:widowControl w:val="0"/>
        <w:numPr>
          <w:ilvl w:val="0"/>
          <w:numId w:val="35"/>
        </w:numPr>
        <w:autoSpaceDE w:val="0"/>
        <w:autoSpaceDN w:val="0"/>
        <w:adjustRightInd w:val="0"/>
        <w:spacing w:line="240" w:lineRule="auto"/>
        <w:rPr>
          <w:rFonts w:ascii="Calibri" w:hAnsi="Calibri" w:cs="Calibri"/>
          <w:sz w:val="22"/>
        </w:rPr>
      </w:pPr>
      <w:r w:rsidRPr="00D82A73">
        <w:t xml:space="preserve">PENDING_COMPLETION = Invånaren har besvarat(och temporärsparats) formulärets samtliga frågor. Formuläret byter status till COMPLETED genom att uppdateras via tjänsten ”SaveForm”. </w:t>
      </w:r>
    </w:p>
    <w:p w14:paraId="471B4E27" w14:textId="77777777" w:rsidR="000A520D" w:rsidRPr="00D82A73" w:rsidRDefault="000A520D" w:rsidP="000A520D"/>
    <w:p w14:paraId="7D92023C" w14:textId="77777777" w:rsidR="000A520D" w:rsidRDefault="000A520D" w:rsidP="000A520D">
      <w:r w:rsidRPr="00D82A73">
        <w:t>Om formulär saknas returneras ett SOAP exception.</w:t>
      </w:r>
    </w:p>
    <w:p w14:paraId="656CB05B" w14:textId="77777777" w:rsidR="000A520D" w:rsidRPr="00D82A73" w:rsidRDefault="000A520D" w:rsidP="000A520D"/>
    <w:p w14:paraId="7CFB96C3" w14:textId="77777777" w:rsidR="00996C28" w:rsidRPr="00D82A73" w:rsidRDefault="00996C28" w:rsidP="00996C28">
      <w:pPr>
        <w:pStyle w:val="Heading3"/>
        <w:pPrChange w:id="2937" w:author="Jarno Nieminen" w:date="2014-09-04T09:09:00Z">
          <w:pPr>
            <w:pStyle w:val="Heading2"/>
          </w:pPr>
        </w:pPrChange>
      </w:pPr>
      <w:bookmarkStart w:id="2938" w:name="_Toc397585123"/>
      <w:bookmarkStart w:id="2939" w:name="_Toc258862171"/>
      <w:bookmarkStart w:id="2940" w:name="_Toc386458144"/>
      <w:bookmarkStart w:id="2941" w:name="_Toc391636759"/>
      <w:r w:rsidRPr="00D82A73">
        <w:t>Tjänsteinteraktion</w:t>
      </w:r>
      <w:bookmarkEnd w:id="2938"/>
      <w:bookmarkEnd w:id="2939"/>
      <w:bookmarkEnd w:id="2940"/>
      <w:bookmarkEnd w:id="2941"/>
    </w:p>
    <w:p w14:paraId="13FDB3E6" w14:textId="77777777" w:rsidR="000A520D" w:rsidRPr="00D82A73" w:rsidRDefault="000A520D" w:rsidP="0044783B">
      <w:pPr>
        <w:numPr>
          <w:ilvl w:val="0"/>
          <w:numId w:val="34"/>
        </w:numPr>
        <w:spacing w:line="240" w:lineRule="auto"/>
      </w:pPr>
      <w:r w:rsidRPr="00D82A73">
        <w:t>GetFormInteraction</w:t>
      </w:r>
    </w:p>
    <w:p w14:paraId="06EB48D0" w14:textId="77777777" w:rsidR="000A520D" w:rsidRPr="00D82A73" w:rsidRDefault="000A520D" w:rsidP="000A520D"/>
    <w:p w14:paraId="0B550744" w14:textId="77777777" w:rsidR="000A520D" w:rsidRPr="00D82A73" w:rsidRDefault="000A520D" w:rsidP="000A520D"/>
    <w:p w14:paraId="58047BEA" w14:textId="77777777" w:rsidR="000A520D" w:rsidRDefault="000A520D" w:rsidP="000A520D">
      <w:pPr>
        <w:spacing w:line="240" w:lineRule="auto"/>
        <w:rPr>
          <w:rFonts w:eastAsia="Times New Roman"/>
          <w:bCs/>
          <w:sz w:val="30"/>
          <w:szCs w:val="28"/>
        </w:rPr>
      </w:pPr>
      <w:bookmarkStart w:id="2942" w:name="_Toc258862172"/>
      <w:bookmarkStart w:id="2943" w:name="_Toc386458145"/>
      <w:r>
        <w:br w:type="page"/>
      </w:r>
    </w:p>
    <w:p w14:paraId="3F12B366" w14:textId="77777777" w:rsidR="000A520D" w:rsidRPr="00D82A73" w:rsidRDefault="000A520D" w:rsidP="00996C28">
      <w:pPr>
        <w:pStyle w:val="Heading2"/>
        <w:pPrChange w:id="2944" w:author="Jarno Nieminen" w:date="2014-09-04T09:09:00Z">
          <w:pPr>
            <w:pStyle w:val="Heading1"/>
          </w:pPr>
        </w:pPrChange>
      </w:pPr>
      <w:bookmarkStart w:id="2945" w:name="_Toc391636760"/>
      <w:bookmarkStart w:id="2946" w:name="_Toc397585124"/>
      <w:r w:rsidRPr="00D82A73">
        <w:lastRenderedPageBreak/>
        <w:t>Tjänstekontrakt GetFormQuestionPage</w:t>
      </w:r>
      <w:bookmarkEnd w:id="2942"/>
      <w:bookmarkEnd w:id="2943"/>
      <w:bookmarkEnd w:id="2945"/>
      <w:bookmarkEnd w:id="2946"/>
      <w:r w:rsidRPr="00D82A73">
        <w:t xml:space="preserve">  </w:t>
      </w:r>
    </w:p>
    <w:p w14:paraId="4B791F67" w14:textId="77777777" w:rsidR="000A520D" w:rsidRPr="00D82A73" w:rsidRDefault="000A520D" w:rsidP="000A520D">
      <w:r w:rsidRPr="00D82A73">
        <w:t xml:space="preserve">Tjänsten används för att hoppa/navigera framåt eller bakåt i ett formulär. </w:t>
      </w:r>
    </w:p>
    <w:p w14:paraId="00B699F9" w14:textId="77777777" w:rsidR="000A520D" w:rsidRPr="00D82A73" w:rsidRDefault="000A520D" w:rsidP="000A520D"/>
    <w:p w14:paraId="783D99FB" w14:textId="77777777" w:rsidR="000A520D" w:rsidRPr="00D82A73" w:rsidRDefault="000A520D" w:rsidP="000A520D">
      <w:r w:rsidRPr="00D82A73">
        <w:t>Tjänsten anropas när användaren vill:</w:t>
      </w:r>
    </w:p>
    <w:p w14:paraId="6E4918AF" w14:textId="77777777" w:rsidR="000A520D" w:rsidRPr="00D82A73" w:rsidRDefault="000A520D" w:rsidP="0044783B">
      <w:pPr>
        <w:numPr>
          <w:ilvl w:val="0"/>
          <w:numId w:val="35"/>
        </w:numPr>
        <w:spacing w:line="240" w:lineRule="auto"/>
      </w:pPr>
      <w:r w:rsidRPr="00D82A73">
        <w:t xml:space="preserve">Hoppa framåt eller bakåt bland besvarade och sparade frågor. </w:t>
      </w:r>
    </w:p>
    <w:p w14:paraId="0544E98A" w14:textId="77777777" w:rsidR="000A520D" w:rsidRPr="00D82A73" w:rsidRDefault="000A520D" w:rsidP="000A520D">
      <w:pPr>
        <w:rPr>
          <w:i/>
        </w:rPr>
      </w:pPr>
    </w:p>
    <w:p w14:paraId="1E74BF62" w14:textId="77777777" w:rsidR="006C37C2" w:rsidRPr="00D82A73" w:rsidRDefault="006C37C2" w:rsidP="006C37C2">
      <w:pPr>
        <w:pStyle w:val="Heading2"/>
        <w:rPr>
          <w:del w:id="2947" w:author="Jarno Nieminen" w:date="2014-09-04T09:09:00Z"/>
        </w:rPr>
      </w:pPr>
      <w:bookmarkStart w:id="2948" w:name="_Toc397585125"/>
      <w:bookmarkStart w:id="2949" w:name="_Toc258862173"/>
      <w:bookmarkStart w:id="2950" w:name="_Toc386458146"/>
      <w:bookmarkStart w:id="2951" w:name="_Toc391636761"/>
      <w:del w:id="2952" w:author="Jarno Nieminen" w:date="2014-09-04T09:09:00Z">
        <w:r w:rsidRPr="00D82A73">
          <w:delText>Frivillighet</w:delText>
        </w:r>
        <w:bookmarkEnd w:id="2949"/>
        <w:bookmarkEnd w:id="2950"/>
        <w:bookmarkEnd w:id="2951"/>
      </w:del>
    </w:p>
    <w:p w14:paraId="7FDED835" w14:textId="77777777" w:rsidR="006C37C2" w:rsidRPr="00D82A73" w:rsidRDefault="006C37C2" w:rsidP="006C37C2">
      <w:pPr>
        <w:rPr>
          <w:del w:id="2953" w:author="Jarno Nieminen" w:date="2014-09-04T09:09:00Z"/>
        </w:rPr>
      </w:pPr>
      <w:del w:id="2954" w:author="Jarno Nieminen" w:date="2014-09-04T09:09:00Z">
        <w:r w:rsidRPr="00D82A73">
          <w:delText xml:space="preserve">Obligatoriskt </w:delText>
        </w:r>
      </w:del>
    </w:p>
    <w:p w14:paraId="2380D62D" w14:textId="77777777" w:rsidR="00996C28" w:rsidRPr="00D82A73" w:rsidRDefault="00996C28" w:rsidP="00177141">
      <w:pPr>
        <w:pStyle w:val="Heading3"/>
        <w:pPrChange w:id="2955" w:author="Jarno Nieminen" w:date="2014-09-04T09:09:00Z">
          <w:pPr>
            <w:pStyle w:val="Heading2"/>
          </w:pPr>
        </w:pPrChange>
      </w:pPr>
      <w:bookmarkStart w:id="2956" w:name="_Toc258862174"/>
      <w:bookmarkStart w:id="2957" w:name="_Toc386458147"/>
      <w:bookmarkStart w:id="2958" w:name="_Toc391636762"/>
      <w:r w:rsidRPr="00D82A73">
        <w:t>Version</w:t>
      </w:r>
      <w:bookmarkEnd w:id="2948"/>
      <w:bookmarkEnd w:id="2956"/>
      <w:bookmarkEnd w:id="2957"/>
      <w:bookmarkEnd w:id="2958"/>
    </w:p>
    <w:p w14:paraId="20A5536B" w14:textId="77777777" w:rsidR="00996C28" w:rsidRPr="00D82A73" w:rsidRDefault="00996C28" w:rsidP="00177141">
      <w:r>
        <w:t>2.0</w:t>
      </w:r>
    </w:p>
    <w:p w14:paraId="23195FA5" w14:textId="77777777" w:rsidR="006C37C2" w:rsidRPr="00D82A73" w:rsidRDefault="006C37C2" w:rsidP="006C37C2">
      <w:pPr>
        <w:pStyle w:val="Heading2"/>
        <w:rPr>
          <w:del w:id="2959" w:author="Jarno Nieminen" w:date="2014-09-04T09:09:00Z"/>
        </w:rPr>
      </w:pPr>
      <w:bookmarkStart w:id="2960" w:name="_Toc258862175"/>
      <w:bookmarkStart w:id="2961" w:name="_Toc386458148"/>
      <w:bookmarkStart w:id="2962" w:name="_Toc391636763"/>
      <w:del w:id="2963" w:author="Jarno Nieminen" w:date="2014-09-04T09:09:00Z">
        <w:r w:rsidRPr="00D82A73">
          <w:delText>Tjänstens signatur</w:delText>
        </w:r>
        <w:bookmarkEnd w:id="2960"/>
        <w:bookmarkEnd w:id="2961"/>
        <w:bookmarkEnd w:id="2962"/>
      </w:del>
    </w:p>
    <w:p w14:paraId="1F76F01F" w14:textId="77777777" w:rsidR="006C37C2" w:rsidRPr="00D82A73" w:rsidRDefault="006C37C2" w:rsidP="006C37C2">
      <w:pPr>
        <w:rPr>
          <w:del w:id="2964" w:author="Jarno Nieminen" w:date="2014-09-04T09:09:00Z"/>
        </w:rPr>
      </w:pPr>
      <w:del w:id="2965" w:author="Jarno Nieminen" w:date="2014-09-04T09:09:00Z">
        <w:r w:rsidRPr="00D82A73">
          <w:delText>Request</w:delText>
        </w:r>
      </w:del>
    </w:p>
    <w:p w14:paraId="30E68B10" w14:textId="77777777" w:rsidR="006C37C2" w:rsidRPr="00D82A73" w:rsidRDefault="006C37C2" w:rsidP="004F0033">
      <w:pPr>
        <w:numPr>
          <w:ilvl w:val="0"/>
          <w:numId w:val="44"/>
        </w:numPr>
        <w:spacing w:line="240" w:lineRule="auto"/>
        <w:rPr>
          <w:del w:id="2966" w:author="Jarno Nieminen" w:date="2014-09-04T09:09:00Z"/>
        </w:rPr>
      </w:pPr>
      <w:del w:id="2967" w:author="Jarno Nieminen" w:date="2014-09-04T09:09:00Z">
        <w:r w:rsidRPr="00D82A73">
          <w:delText>FormID [1..1]</w:delText>
        </w:r>
      </w:del>
    </w:p>
    <w:p w14:paraId="1771A853" w14:textId="77777777" w:rsidR="006C37C2" w:rsidRPr="00D82A73" w:rsidRDefault="006C37C2" w:rsidP="004F0033">
      <w:pPr>
        <w:numPr>
          <w:ilvl w:val="0"/>
          <w:numId w:val="44"/>
        </w:numPr>
        <w:spacing w:line="240" w:lineRule="auto"/>
        <w:rPr>
          <w:del w:id="2968" w:author="Jarno Nieminen" w:date="2014-09-04T09:09:00Z"/>
        </w:rPr>
      </w:pPr>
      <w:del w:id="2969" w:author="Jarno Nieminen" w:date="2014-09-04T09:09:00Z">
        <w:r w:rsidRPr="00D82A73">
          <w:delText>pageNumber [1..1]</w:delText>
        </w:r>
      </w:del>
    </w:p>
    <w:p w14:paraId="7E5344E0" w14:textId="77777777" w:rsidR="006C37C2" w:rsidRPr="00D82A73" w:rsidRDefault="006C37C2" w:rsidP="004F0033">
      <w:pPr>
        <w:numPr>
          <w:ilvl w:val="0"/>
          <w:numId w:val="44"/>
        </w:numPr>
        <w:spacing w:line="240" w:lineRule="auto"/>
        <w:rPr>
          <w:del w:id="2970" w:author="Jarno Nieminen" w:date="2014-09-04T09:09:00Z"/>
        </w:rPr>
      </w:pPr>
      <w:del w:id="2971" w:author="Jarno Nieminen" w:date="2014-09-04T09:09:00Z">
        <w:r w:rsidRPr="00D82A73">
          <w:delText>Direction [1..1]</w:delText>
        </w:r>
      </w:del>
    </w:p>
    <w:p w14:paraId="5B864593" w14:textId="77777777" w:rsidR="006C37C2" w:rsidRPr="00D82A73" w:rsidRDefault="006C37C2" w:rsidP="004F0033">
      <w:pPr>
        <w:numPr>
          <w:ilvl w:val="0"/>
          <w:numId w:val="44"/>
        </w:numPr>
        <w:spacing w:line="240" w:lineRule="auto"/>
        <w:rPr>
          <w:del w:id="2972" w:author="Jarno Nieminen" w:date="2014-09-04T09:09:00Z"/>
        </w:rPr>
      </w:pPr>
      <w:del w:id="2973" w:author="Jarno Nieminen" w:date="2014-09-04T09:09:00Z">
        <w:r w:rsidRPr="00D82A73">
          <w:delText>subjectOfCare [0..1]</w:delText>
        </w:r>
      </w:del>
    </w:p>
    <w:p w14:paraId="49281083" w14:textId="77777777" w:rsidR="006C37C2" w:rsidRPr="00D82A73" w:rsidRDefault="006C37C2" w:rsidP="006C37C2">
      <w:pPr>
        <w:rPr>
          <w:del w:id="2974" w:author="Jarno Nieminen" w:date="2014-09-04T09:09:00Z"/>
        </w:rPr>
      </w:pPr>
      <w:del w:id="2975" w:author="Jarno Nieminen" w:date="2014-09-04T09:09:00Z">
        <w:r w:rsidRPr="00D82A73">
          <w:delText xml:space="preserve">Response  </w:delText>
        </w:r>
      </w:del>
    </w:p>
    <w:p w14:paraId="210E51F3" w14:textId="77777777" w:rsidR="006C37C2" w:rsidRPr="00D82A73" w:rsidRDefault="006C37C2" w:rsidP="004F0033">
      <w:pPr>
        <w:numPr>
          <w:ilvl w:val="0"/>
          <w:numId w:val="33"/>
        </w:numPr>
        <w:spacing w:line="240" w:lineRule="auto"/>
        <w:rPr>
          <w:del w:id="2976" w:author="Jarno Nieminen" w:date="2014-09-04T09:09:00Z"/>
        </w:rPr>
      </w:pPr>
      <w:del w:id="2977" w:author="Jarno Nieminen" w:date="2014-09-04T09:09:00Z">
        <w:r w:rsidRPr="00D82A73">
          <w:delText>Form [0..1]</w:delText>
        </w:r>
      </w:del>
    </w:p>
    <w:p w14:paraId="3D6AA162" w14:textId="77777777" w:rsidR="006C37C2" w:rsidRPr="00D82A73" w:rsidRDefault="006C37C2" w:rsidP="006C37C2">
      <w:pPr>
        <w:ind w:left="360"/>
        <w:rPr>
          <w:del w:id="2978" w:author="Jarno Nieminen" w:date="2014-09-04T09:09:00Z"/>
        </w:rPr>
      </w:pPr>
    </w:p>
    <w:p w14:paraId="3EBDF8BB" w14:textId="77777777" w:rsidR="006C37C2" w:rsidRPr="00D82A73" w:rsidRDefault="006C37C2" w:rsidP="006C37C2">
      <w:pPr>
        <w:rPr>
          <w:del w:id="2979" w:author="Jarno Nieminen" w:date="2014-09-04T09:09:00Z"/>
        </w:rPr>
      </w:pPr>
    </w:p>
    <w:p w14:paraId="18FBE664" w14:textId="77777777" w:rsidR="006C37C2" w:rsidRPr="00D82A73" w:rsidRDefault="006C37C2" w:rsidP="006C37C2">
      <w:pPr>
        <w:rPr>
          <w:del w:id="2980" w:author="Jarno Nieminen" w:date="2014-09-04T09:09:00Z"/>
        </w:rPr>
      </w:pPr>
    </w:p>
    <w:p w14:paraId="12C2569C" w14:textId="77777777" w:rsidR="006C37C2" w:rsidRPr="00D82A73" w:rsidRDefault="006C37C2" w:rsidP="006C37C2">
      <w:pPr>
        <w:pStyle w:val="Heading3"/>
        <w:rPr>
          <w:del w:id="2981" w:author="Jarno Nieminen" w:date="2014-09-04T09:09:00Z"/>
        </w:rPr>
      </w:pPr>
      <w:bookmarkStart w:id="2982" w:name="_Toc386457374"/>
      <w:bookmarkStart w:id="2983" w:name="_Toc386458149"/>
      <w:bookmarkStart w:id="2984" w:name="_Toc386457375"/>
      <w:bookmarkStart w:id="2985" w:name="_Toc386458150"/>
      <w:bookmarkStart w:id="2986" w:name="_Toc258862176"/>
      <w:bookmarkStart w:id="2987" w:name="_Toc386458151"/>
      <w:bookmarkStart w:id="2988" w:name="_Toc391636764"/>
      <w:bookmarkEnd w:id="2982"/>
      <w:bookmarkEnd w:id="2983"/>
      <w:bookmarkEnd w:id="2984"/>
      <w:bookmarkEnd w:id="2985"/>
      <w:del w:id="2989" w:author="Jarno Nieminen" w:date="2014-09-04T09:09:00Z">
        <w:r w:rsidRPr="00D82A73">
          <w:delText>Begäran (Request) och Svar (Response)</w:delText>
        </w:r>
        <w:bookmarkEnd w:id="2986"/>
        <w:bookmarkEnd w:id="2987"/>
        <w:bookmarkEnd w:id="2988"/>
      </w:del>
    </w:p>
    <w:p w14:paraId="017DE5E6" w14:textId="77777777" w:rsidR="00996C28" w:rsidRPr="00D82A73" w:rsidRDefault="00996C28" w:rsidP="00177141">
      <w:pPr>
        <w:rPr>
          <w:ins w:id="2990" w:author="Jarno Nieminen" w:date="2014-09-04T09:09:00Z"/>
        </w:rPr>
      </w:pPr>
    </w:p>
    <w:p w14:paraId="55E95A9B" w14:textId="77777777" w:rsidR="00996C28" w:rsidRPr="00D82A73" w:rsidRDefault="00996C28" w:rsidP="00996C28">
      <w:pPr>
        <w:pStyle w:val="Heading3"/>
        <w:rPr>
          <w:ins w:id="2991" w:author="Jarno Nieminen" w:date="2014-09-04T09:09:00Z"/>
        </w:rPr>
      </w:pPr>
      <w:bookmarkStart w:id="2992" w:name="_Toc397585126"/>
      <w:ins w:id="2993" w:author="Jarno Nieminen" w:date="2014-09-04T09:09:00Z">
        <w:r>
          <w:t>Fältregler</w:t>
        </w:r>
        <w:bookmarkEnd w:id="2992"/>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BBF73F5" w14:textId="77777777" w:rsidTr="00177141">
        <w:tc>
          <w:tcPr>
            <w:tcW w:w="2628" w:type="dxa"/>
            <w:shd w:val="clear" w:color="auto" w:fill="auto"/>
          </w:tcPr>
          <w:p w14:paraId="6386811A" w14:textId="77777777" w:rsidR="000A520D" w:rsidRPr="00D82A73" w:rsidRDefault="000A520D" w:rsidP="00177141">
            <w:pPr>
              <w:rPr>
                <w:b/>
              </w:rPr>
            </w:pPr>
            <w:r w:rsidRPr="00D82A73">
              <w:rPr>
                <w:b/>
              </w:rPr>
              <w:br w:type="page"/>
              <w:t>Attribut</w:t>
            </w:r>
          </w:p>
        </w:tc>
        <w:tc>
          <w:tcPr>
            <w:tcW w:w="1260" w:type="dxa"/>
            <w:shd w:val="clear" w:color="auto" w:fill="auto"/>
          </w:tcPr>
          <w:p w14:paraId="3A13BAEE" w14:textId="77777777" w:rsidR="000A520D" w:rsidRPr="00D82A73" w:rsidRDefault="000A520D" w:rsidP="00177141">
            <w:pPr>
              <w:rPr>
                <w:b/>
              </w:rPr>
            </w:pPr>
            <w:r w:rsidRPr="00D82A73">
              <w:rPr>
                <w:b/>
              </w:rPr>
              <w:t>Typ</w:t>
            </w:r>
          </w:p>
        </w:tc>
        <w:tc>
          <w:tcPr>
            <w:tcW w:w="4867" w:type="dxa"/>
            <w:shd w:val="clear" w:color="auto" w:fill="auto"/>
          </w:tcPr>
          <w:p w14:paraId="21F7194D" w14:textId="77777777" w:rsidR="000A520D" w:rsidRPr="00D82A73" w:rsidRDefault="000A520D" w:rsidP="00177141">
            <w:pPr>
              <w:rPr>
                <w:b/>
              </w:rPr>
            </w:pPr>
            <w:r w:rsidRPr="00D82A73">
              <w:rPr>
                <w:b/>
              </w:rPr>
              <w:t>Kommentar</w:t>
            </w:r>
          </w:p>
        </w:tc>
        <w:tc>
          <w:tcPr>
            <w:tcW w:w="1134" w:type="dxa"/>
            <w:shd w:val="clear" w:color="auto" w:fill="auto"/>
          </w:tcPr>
          <w:p w14:paraId="1F925479" w14:textId="77777777" w:rsidR="000A520D" w:rsidRPr="00D82A73" w:rsidRDefault="000A520D" w:rsidP="00177141">
            <w:pPr>
              <w:rPr>
                <w:b/>
              </w:rPr>
            </w:pPr>
            <w:r w:rsidRPr="00D82A73">
              <w:rPr>
                <w:b/>
              </w:rPr>
              <w:t>Kardi-nalitet</w:t>
            </w:r>
          </w:p>
        </w:tc>
      </w:tr>
      <w:tr w:rsidR="000A520D" w:rsidRPr="00D82A73" w14:paraId="190F8964" w14:textId="77777777" w:rsidTr="00177141">
        <w:tc>
          <w:tcPr>
            <w:tcW w:w="2628" w:type="dxa"/>
            <w:shd w:val="clear" w:color="auto" w:fill="auto"/>
          </w:tcPr>
          <w:p w14:paraId="0AD05B38" w14:textId="77777777" w:rsidR="000A520D" w:rsidRPr="00D82A73" w:rsidRDefault="000A520D" w:rsidP="00177141">
            <w:pPr>
              <w:rPr>
                <w:i/>
              </w:rPr>
            </w:pPr>
            <w:r w:rsidRPr="00D82A73">
              <w:rPr>
                <w:i/>
              </w:rPr>
              <w:t>Begäran</w:t>
            </w:r>
          </w:p>
        </w:tc>
        <w:tc>
          <w:tcPr>
            <w:tcW w:w="1260" w:type="dxa"/>
            <w:shd w:val="clear" w:color="auto" w:fill="auto"/>
          </w:tcPr>
          <w:p w14:paraId="76482551" w14:textId="77777777" w:rsidR="000A520D" w:rsidRPr="00D82A73" w:rsidRDefault="000A520D" w:rsidP="00177141"/>
        </w:tc>
        <w:tc>
          <w:tcPr>
            <w:tcW w:w="4867" w:type="dxa"/>
            <w:shd w:val="clear" w:color="auto" w:fill="auto"/>
          </w:tcPr>
          <w:p w14:paraId="48CC9A8C" w14:textId="77777777" w:rsidR="000A520D" w:rsidRPr="00D82A73" w:rsidRDefault="000A520D" w:rsidP="00177141"/>
        </w:tc>
        <w:tc>
          <w:tcPr>
            <w:tcW w:w="1134" w:type="dxa"/>
            <w:shd w:val="clear" w:color="auto" w:fill="auto"/>
          </w:tcPr>
          <w:p w14:paraId="6C51CC17" w14:textId="77777777" w:rsidR="000A520D" w:rsidRPr="00D82A73" w:rsidRDefault="000A520D" w:rsidP="00177141"/>
        </w:tc>
      </w:tr>
      <w:tr w:rsidR="000A520D" w:rsidRPr="00D82A73" w14:paraId="3B5A7975" w14:textId="77777777" w:rsidTr="00177141">
        <w:tc>
          <w:tcPr>
            <w:tcW w:w="2628" w:type="dxa"/>
            <w:shd w:val="clear" w:color="auto" w:fill="auto"/>
          </w:tcPr>
          <w:p w14:paraId="04167EB3" w14:textId="77777777" w:rsidR="000A520D" w:rsidRPr="00D82A73" w:rsidRDefault="000A520D" w:rsidP="00177141">
            <w:pPr>
              <w:rPr>
                <w:highlight w:val="yellow"/>
              </w:rPr>
            </w:pPr>
            <w:r w:rsidRPr="00D82A73">
              <w:rPr>
                <w:rFonts w:eastAsia="Arial Unicode MS"/>
              </w:rPr>
              <w:t>FormID</w:t>
            </w:r>
          </w:p>
        </w:tc>
        <w:tc>
          <w:tcPr>
            <w:tcW w:w="1260" w:type="dxa"/>
            <w:shd w:val="clear" w:color="auto" w:fill="auto"/>
          </w:tcPr>
          <w:p w14:paraId="6E07436F" w14:textId="77777777" w:rsidR="000A520D" w:rsidRPr="00D82A73" w:rsidRDefault="000A520D" w:rsidP="00177141"/>
        </w:tc>
        <w:tc>
          <w:tcPr>
            <w:tcW w:w="4867" w:type="dxa"/>
            <w:shd w:val="clear" w:color="auto" w:fill="auto"/>
          </w:tcPr>
          <w:p w14:paraId="27B2F22F" w14:textId="77777777" w:rsidR="000A520D" w:rsidRPr="00D82A73" w:rsidRDefault="000A520D" w:rsidP="00177141">
            <w:r w:rsidRPr="00D82A73">
              <w:t>Ett unikt id (GUID) för ett formulär.</w:t>
            </w:r>
          </w:p>
        </w:tc>
        <w:tc>
          <w:tcPr>
            <w:tcW w:w="1134" w:type="dxa"/>
            <w:shd w:val="clear" w:color="auto" w:fill="auto"/>
          </w:tcPr>
          <w:p w14:paraId="1701CE77" w14:textId="77777777" w:rsidR="000A520D" w:rsidRPr="00D82A73" w:rsidRDefault="000A520D" w:rsidP="00177141">
            <w:r w:rsidRPr="00D82A73">
              <w:t>1..1</w:t>
            </w:r>
          </w:p>
        </w:tc>
      </w:tr>
      <w:tr w:rsidR="000A520D" w:rsidRPr="00D82A73" w14:paraId="7833DC2B" w14:textId="77777777" w:rsidTr="00177141">
        <w:tc>
          <w:tcPr>
            <w:tcW w:w="2628" w:type="dxa"/>
            <w:shd w:val="clear" w:color="auto" w:fill="auto"/>
          </w:tcPr>
          <w:p w14:paraId="18F24942" w14:textId="77777777" w:rsidR="000A520D" w:rsidRPr="00D82A73" w:rsidRDefault="000A520D" w:rsidP="00177141">
            <w:pPr>
              <w:rPr>
                <w:i/>
              </w:rPr>
            </w:pPr>
            <w:r w:rsidRPr="00D82A73">
              <w:t>pageNumber</w:t>
            </w:r>
          </w:p>
        </w:tc>
        <w:tc>
          <w:tcPr>
            <w:tcW w:w="1260" w:type="dxa"/>
            <w:shd w:val="clear" w:color="auto" w:fill="auto"/>
          </w:tcPr>
          <w:p w14:paraId="21F134F5" w14:textId="77777777" w:rsidR="000A520D" w:rsidRPr="00D82A73" w:rsidRDefault="000A520D" w:rsidP="00177141"/>
        </w:tc>
        <w:tc>
          <w:tcPr>
            <w:tcW w:w="4867" w:type="dxa"/>
            <w:shd w:val="clear" w:color="auto" w:fill="auto"/>
          </w:tcPr>
          <w:p w14:paraId="3D895586" w14:textId="77777777" w:rsidR="000A520D" w:rsidRPr="00D82A73" w:rsidRDefault="000A520D" w:rsidP="00177141">
            <w:r w:rsidRPr="00D82A73">
              <w:t>Nummer på sidan som navigering utgår</w:t>
            </w:r>
            <w:r>
              <w:t xml:space="preserve"> </w:t>
            </w:r>
            <w:r w:rsidRPr="00D82A73">
              <w:t xml:space="preserve">ifrån. </w:t>
            </w:r>
          </w:p>
        </w:tc>
        <w:tc>
          <w:tcPr>
            <w:tcW w:w="1134" w:type="dxa"/>
            <w:shd w:val="clear" w:color="auto" w:fill="auto"/>
          </w:tcPr>
          <w:p w14:paraId="58A2CA33" w14:textId="77777777" w:rsidR="000A520D" w:rsidRPr="00D82A73" w:rsidRDefault="000A520D" w:rsidP="00177141">
            <w:r w:rsidRPr="00D82A73">
              <w:t>1..1</w:t>
            </w:r>
          </w:p>
        </w:tc>
      </w:tr>
      <w:tr w:rsidR="000A520D" w:rsidRPr="00D82A73" w14:paraId="3A8C1B90" w14:textId="77777777" w:rsidTr="00177141">
        <w:tc>
          <w:tcPr>
            <w:tcW w:w="2628" w:type="dxa"/>
            <w:shd w:val="clear" w:color="auto" w:fill="auto"/>
          </w:tcPr>
          <w:p w14:paraId="78924F0F" w14:textId="77777777" w:rsidR="000A520D" w:rsidRPr="00D82A73" w:rsidRDefault="000A520D" w:rsidP="00177141">
            <w:r w:rsidRPr="00D82A73">
              <w:t>Direction</w:t>
            </w:r>
          </w:p>
        </w:tc>
        <w:tc>
          <w:tcPr>
            <w:tcW w:w="1260" w:type="dxa"/>
            <w:shd w:val="clear" w:color="auto" w:fill="auto"/>
          </w:tcPr>
          <w:p w14:paraId="1FEFF2F4" w14:textId="77777777" w:rsidR="000A520D" w:rsidRPr="00D82A73" w:rsidRDefault="000A520D" w:rsidP="00177141"/>
        </w:tc>
        <w:tc>
          <w:tcPr>
            <w:tcW w:w="4867" w:type="dxa"/>
            <w:shd w:val="clear" w:color="auto" w:fill="auto"/>
          </w:tcPr>
          <w:p w14:paraId="534841E6" w14:textId="77777777" w:rsidR="000A520D" w:rsidRPr="00D82A73" w:rsidRDefault="000A520D" w:rsidP="00177141">
            <w:r w:rsidRPr="00D82A73">
              <w:t xml:space="preserve">Kodverk. </w:t>
            </w:r>
            <w:r w:rsidRPr="00D82A73">
              <w:rPr>
                <w:b/>
              </w:rPr>
              <w:t>FORWARD</w:t>
            </w:r>
            <w:r w:rsidRPr="00D82A73">
              <w:t xml:space="preserve">, </w:t>
            </w:r>
            <w:r w:rsidRPr="00D82A73">
              <w:rPr>
                <w:b/>
              </w:rPr>
              <w:t>BACK</w:t>
            </w:r>
          </w:p>
        </w:tc>
        <w:tc>
          <w:tcPr>
            <w:tcW w:w="1134" w:type="dxa"/>
            <w:shd w:val="clear" w:color="auto" w:fill="auto"/>
          </w:tcPr>
          <w:p w14:paraId="1614E46E" w14:textId="77777777" w:rsidR="000A520D" w:rsidRPr="00D82A73" w:rsidRDefault="000A520D" w:rsidP="00177141">
            <w:r w:rsidRPr="00D82A73">
              <w:t>1..1</w:t>
            </w:r>
          </w:p>
        </w:tc>
      </w:tr>
      <w:tr w:rsidR="000A520D" w:rsidRPr="00D82A73" w14:paraId="3A418B91" w14:textId="77777777" w:rsidTr="00177141">
        <w:tc>
          <w:tcPr>
            <w:tcW w:w="2628" w:type="dxa"/>
            <w:shd w:val="clear" w:color="auto" w:fill="auto"/>
          </w:tcPr>
          <w:p w14:paraId="2C0A47B8" w14:textId="77777777" w:rsidR="000A520D" w:rsidRPr="00D82A73" w:rsidRDefault="000A520D" w:rsidP="00177141">
            <w:r w:rsidRPr="00D82A73">
              <w:t>subjectOfCare</w:t>
            </w:r>
          </w:p>
        </w:tc>
        <w:tc>
          <w:tcPr>
            <w:tcW w:w="1260" w:type="dxa"/>
            <w:shd w:val="clear" w:color="auto" w:fill="auto"/>
          </w:tcPr>
          <w:p w14:paraId="216E209B" w14:textId="77777777" w:rsidR="000A520D" w:rsidRPr="00D82A73" w:rsidRDefault="000A520D" w:rsidP="00177141"/>
        </w:tc>
        <w:tc>
          <w:tcPr>
            <w:tcW w:w="4867" w:type="dxa"/>
            <w:shd w:val="clear" w:color="auto" w:fill="auto"/>
          </w:tcPr>
          <w:p w14:paraId="18E5AE15" w14:textId="77777777" w:rsidR="000A520D" w:rsidRPr="00D82A73" w:rsidRDefault="000A520D" w:rsidP="00177141">
            <w:r w:rsidRPr="00D82A73">
              <w:t>Invånarens personnummer.</w:t>
            </w:r>
          </w:p>
        </w:tc>
        <w:tc>
          <w:tcPr>
            <w:tcW w:w="1134" w:type="dxa"/>
            <w:shd w:val="clear" w:color="auto" w:fill="auto"/>
          </w:tcPr>
          <w:p w14:paraId="3E5411F4" w14:textId="77777777" w:rsidR="000A520D" w:rsidRPr="00D82A73" w:rsidRDefault="000A520D" w:rsidP="00177141">
            <w:r w:rsidRPr="00D82A73">
              <w:t>0..1</w:t>
            </w:r>
          </w:p>
        </w:tc>
      </w:tr>
      <w:tr w:rsidR="000A520D" w:rsidRPr="00D82A73" w14:paraId="0CF9AB68" w14:textId="77777777" w:rsidTr="00177141">
        <w:tc>
          <w:tcPr>
            <w:tcW w:w="2628" w:type="dxa"/>
            <w:shd w:val="clear" w:color="auto" w:fill="auto"/>
          </w:tcPr>
          <w:p w14:paraId="7F940FEA" w14:textId="77777777" w:rsidR="000A520D" w:rsidRPr="00D82A73" w:rsidRDefault="000A520D" w:rsidP="00177141">
            <w:pPr>
              <w:rPr>
                <w:i/>
              </w:rPr>
            </w:pPr>
            <w:r w:rsidRPr="00D82A73">
              <w:rPr>
                <w:i/>
              </w:rPr>
              <w:t>Svar</w:t>
            </w:r>
          </w:p>
        </w:tc>
        <w:tc>
          <w:tcPr>
            <w:tcW w:w="1260" w:type="dxa"/>
            <w:shd w:val="clear" w:color="auto" w:fill="auto"/>
          </w:tcPr>
          <w:p w14:paraId="6E3386D5" w14:textId="77777777" w:rsidR="000A520D" w:rsidRPr="00D82A73" w:rsidRDefault="000A520D" w:rsidP="00177141"/>
        </w:tc>
        <w:tc>
          <w:tcPr>
            <w:tcW w:w="4867" w:type="dxa"/>
            <w:shd w:val="clear" w:color="auto" w:fill="auto"/>
          </w:tcPr>
          <w:p w14:paraId="49C878EA" w14:textId="77777777" w:rsidR="000A520D" w:rsidRPr="00D82A73" w:rsidRDefault="000A520D" w:rsidP="00177141"/>
        </w:tc>
        <w:tc>
          <w:tcPr>
            <w:tcW w:w="1134" w:type="dxa"/>
            <w:shd w:val="clear" w:color="auto" w:fill="auto"/>
          </w:tcPr>
          <w:p w14:paraId="2AD37343" w14:textId="77777777" w:rsidR="000A520D" w:rsidRPr="00D82A73" w:rsidRDefault="000A520D" w:rsidP="00177141"/>
        </w:tc>
      </w:tr>
      <w:tr w:rsidR="000A520D" w:rsidRPr="00D82A73" w14:paraId="1AABFF76" w14:textId="77777777" w:rsidTr="00177141">
        <w:tc>
          <w:tcPr>
            <w:tcW w:w="2628" w:type="dxa"/>
            <w:shd w:val="clear" w:color="auto" w:fill="auto"/>
          </w:tcPr>
          <w:p w14:paraId="613174FE" w14:textId="77777777" w:rsidR="000A520D" w:rsidRPr="00D82A73" w:rsidRDefault="000A520D" w:rsidP="00177141">
            <w:pPr>
              <w:rPr>
                <w:b/>
              </w:rPr>
            </w:pPr>
            <w:r w:rsidRPr="00D82A73">
              <w:t>Form</w:t>
            </w:r>
          </w:p>
        </w:tc>
        <w:tc>
          <w:tcPr>
            <w:tcW w:w="1260" w:type="dxa"/>
            <w:shd w:val="clear" w:color="auto" w:fill="auto"/>
          </w:tcPr>
          <w:p w14:paraId="416227AA" w14:textId="77777777" w:rsidR="000A520D" w:rsidRPr="00D82A73" w:rsidRDefault="000A520D" w:rsidP="00177141">
            <w:pPr>
              <w:rPr>
                <w:i/>
              </w:rPr>
            </w:pPr>
          </w:p>
        </w:tc>
        <w:tc>
          <w:tcPr>
            <w:tcW w:w="4867" w:type="dxa"/>
            <w:shd w:val="clear" w:color="auto" w:fill="auto"/>
          </w:tcPr>
          <w:p w14:paraId="6D98741B" w14:textId="77777777" w:rsidR="000A520D" w:rsidRPr="00D82A73" w:rsidRDefault="000A520D" w:rsidP="00177141">
            <w:r w:rsidRPr="00D82A73">
              <w:t>Objekt FormType</w:t>
            </w:r>
          </w:p>
        </w:tc>
        <w:tc>
          <w:tcPr>
            <w:tcW w:w="1134" w:type="dxa"/>
            <w:shd w:val="clear" w:color="auto" w:fill="auto"/>
          </w:tcPr>
          <w:p w14:paraId="0CAB175D" w14:textId="77777777" w:rsidR="000A520D" w:rsidRPr="00D82A73" w:rsidRDefault="000A520D" w:rsidP="00177141">
            <w:pPr>
              <w:rPr>
                <w:b/>
              </w:rPr>
            </w:pPr>
            <w:r w:rsidRPr="00D82A73">
              <w:t>0..1</w:t>
            </w:r>
          </w:p>
        </w:tc>
      </w:tr>
    </w:tbl>
    <w:p w14:paraId="44814EB3" w14:textId="77777777" w:rsidR="006C37C2" w:rsidRPr="00D82A73" w:rsidRDefault="006C37C2" w:rsidP="006C37C2">
      <w:pPr>
        <w:pStyle w:val="Heading2"/>
        <w:rPr>
          <w:del w:id="2994" w:author="Jarno Nieminen" w:date="2014-09-04T09:09:00Z"/>
        </w:rPr>
      </w:pPr>
      <w:bookmarkStart w:id="2995" w:name="_Toc258862177"/>
      <w:bookmarkStart w:id="2996" w:name="_Toc386458152"/>
      <w:bookmarkStart w:id="2997" w:name="_Toc391636765"/>
      <w:del w:id="2998" w:author="Jarno Nieminen" w:date="2014-09-04T09:09:00Z">
        <w:r w:rsidRPr="00D82A73">
          <w:delText>Regler</w:delText>
        </w:r>
        <w:bookmarkEnd w:id="2995"/>
        <w:bookmarkEnd w:id="2996"/>
        <w:bookmarkEnd w:id="2997"/>
      </w:del>
    </w:p>
    <w:p w14:paraId="2395B762" w14:textId="77777777" w:rsidR="000C57FC" w:rsidRDefault="000C57FC" w:rsidP="000C57FC">
      <w:pPr>
        <w:rPr>
          <w:ins w:id="2999" w:author="Jarno Nieminen" w:date="2014-09-04T09:09:00Z"/>
        </w:rPr>
      </w:pPr>
    </w:p>
    <w:p w14:paraId="4A9B10C0" w14:textId="77777777" w:rsidR="006E5F54" w:rsidRPr="00D82A73" w:rsidRDefault="006E5F54" w:rsidP="006E5F54">
      <w:pPr>
        <w:pStyle w:val="Heading3"/>
        <w:rPr>
          <w:ins w:id="3000" w:author="Jarno Nieminen" w:date="2014-09-04T09:09:00Z"/>
        </w:rPr>
      </w:pPr>
      <w:bookmarkStart w:id="3001" w:name="_Toc397585127"/>
      <w:ins w:id="3002" w:author="Jarno Nieminen" w:date="2014-09-04T09:09:00Z">
        <w:r>
          <w:t>Övriga regler</w:t>
        </w:r>
        <w:bookmarkEnd w:id="3001"/>
      </w:ins>
    </w:p>
    <w:p w14:paraId="39DE817F" w14:textId="77777777" w:rsidR="006E5F54" w:rsidRPr="00D82A73" w:rsidRDefault="006E5F54" w:rsidP="006E5F54">
      <w:pPr>
        <w:pStyle w:val="Heading4"/>
        <w:pPrChange w:id="3003" w:author="Jarno Nieminen" w:date="2014-09-04T09:09:00Z">
          <w:pPr>
            <w:pStyle w:val="Heading3"/>
          </w:pPr>
        </w:pPrChange>
      </w:pPr>
      <w:bookmarkStart w:id="3004" w:name="_Toc258862178"/>
      <w:bookmarkStart w:id="3005" w:name="_Toc386458153"/>
      <w:bookmarkStart w:id="3006" w:name="_Toc391636766"/>
      <w:r w:rsidRPr="00D82A73">
        <w:t>Begäran</w:t>
      </w:r>
      <w:bookmarkEnd w:id="3004"/>
      <w:bookmarkEnd w:id="3005"/>
      <w:bookmarkEnd w:id="3006"/>
    </w:p>
    <w:p w14:paraId="242B8E28" w14:textId="77777777" w:rsidR="000A520D" w:rsidRPr="00D82A73" w:rsidRDefault="000A520D" w:rsidP="000A520D">
      <w:r w:rsidRPr="00D82A73">
        <w:t xml:space="preserve">Tjänsteproducenten validerar begäran enligt regler som specificerats i per attribut ovan. Konsumenten kan endast hoppa till en gruppering(FormType.currentPage) med sparade frågor. </w:t>
      </w:r>
    </w:p>
    <w:p w14:paraId="35F94E4D" w14:textId="77777777" w:rsidR="000A520D" w:rsidRPr="00D82A73" w:rsidRDefault="000A520D" w:rsidP="0044783B">
      <w:pPr>
        <w:numPr>
          <w:ilvl w:val="0"/>
          <w:numId w:val="41"/>
        </w:numPr>
        <w:spacing w:line="240" w:lineRule="auto"/>
      </w:pPr>
      <w:r w:rsidRPr="00D82A73">
        <w:t>Direction ”</w:t>
      </w:r>
      <w:r w:rsidRPr="00D82A73">
        <w:rPr>
          <w:b/>
        </w:rPr>
        <w:t>BACK</w:t>
      </w:r>
      <w:r w:rsidRPr="00D82A73">
        <w:t>” är inte tillåtet om objektet ”</w:t>
      </w:r>
      <w:r w:rsidRPr="00D82A73">
        <w:rPr>
          <w:b/>
        </w:rPr>
        <w:t>PageNumber</w:t>
      </w:r>
      <w:r w:rsidRPr="00D82A73">
        <w:t>” är 1.</w:t>
      </w:r>
    </w:p>
    <w:p w14:paraId="383DBB89" w14:textId="77777777" w:rsidR="000A520D" w:rsidRPr="00D82A73" w:rsidRDefault="000A520D" w:rsidP="0044783B">
      <w:pPr>
        <w:numPr>
          <w:ilvl w:val="0"/>
          <w:numId w:val="41"/>
        </w:numPr>
        <w:spacing w:line="240" w:lineRule="auto"/>
      </w:pPr>
      <w:r w:rsidRPr="00D82A73">
        <w:t>Direction ”</w:t>
      </w:r>
      <w:r w:rsidRPr="00D82A73">
        <w:rPr>
          <w:b/>
        </w:rPr>
        <w:t>FORWARD</w:t>
      </w:r>
      <w:r w:rsidRPr="00D82A73">
        <w:t xml:space="preserve">” är inte tillåtet om objektets </w:t>
      </w:r>
      <w:r w:rsidRPr="00D82A73">
        <w:rPr>
          <w:b/>
        </w:rPr>
        <w:t>LastPage</w:t>
      </w:r>
      <w:r w:rsidRPr="00D82A73">
        <w:t>(PageType) är sant (true).</w:t>
      </w:r>
    </w:p>
    <w:p w14:paraId="33504F43" w14:textId="77777777" w:rsidR="000A520D" w:rsidRPr="00D82A73" w:rsidRDefault="000A520D" w:rsidP="0044783B">
      <w:pPr>
        <w:numPr>
          <w:ilvl w:val="0"/>
          <w:numId w:val="41"/>
        </w:numPr>
        <w:spacing w:line="240" w:lineRule="auto"/>
      </w:pPr>
      <w:r w:rsidRPr="00D82A73">
        <w:t>Anges ”PageNumber = 0” och ”direction = FORWARD” för att gå till första sidan.</w:t>
      </w:r>
    </w:p>
    <w:p w14:paraId="2AFD84AC" w14:textId="77777777" w:rsidR="000A520D" w:rsidRPr="00D82A73" w:rsidRDefault="000A520D" w:rsidP="0044783B">
      <w:pPr>
        <w:numPr>
          <w:ilvl w:val="0"/>
          <w:numId w:val="41"/>
        </w:numPr>
        <w:spacing w:line="240" w:lineRule="auto"/>
      </w:pPr>
      <w:r w:rsidRPr="00D82A73">
        <w:t>Anges ”PageNumber = 0” och ”direction = BACK” för att gå till sista sidan.</w:t>
      </w:r>
    </w:p>
    <w:p w14:paraId="5AD79153" w14:textId="77777777" w:rsidR="000A520D" w:rsidRPr="00D82A73" w:rsidRDefault="000A520D" w:rsidP="0044783B">
      <w:pPr>
        <w:numPr>
          <w:ilvl w:val="0"/>
          <w:numId w:val="41"/>
        </w:numPr>
        <w:spacing w:line="240" w:lineRule="auto"/>
      </w:pPr>
    </w:p>
    <w:p w14:paraId="1AEF0B00" w14:textId="77777777" w:rsidR="000A520D" w:rsidRDefault="000A520D" w:rsidP="000A520D">
      <w:r w:rsidRPr="00D82A73">
        <w:t>Vid ovanstående fel genereras ett exception.</w:t>
      </w:r>
    </w:p>
    <w:p w14:paraId="41A8E199" w14:textId="77777777" w:rsidR="000C57FC" w:rsidRPr="00D82A73" w:rsidRDefault="000C57FC" w:rsidP="000A520D">
      <w:pPr>
        <w:rPr>
          <w:ins w:id="3007" w:author="Jarno Nieminen" w:date="2014-09-04T09:09:00Z"/>
        </w:rPr>
      </w:pPr>
    </w:p>
    <w:p w14:paraId="528CD679" w14:textId="77777777" w:rsidR="00576B3B" w:rsidRPr="00D82A73" w:rsidRDefault="00576B3B" w:rsidP="00576B3B">
      <w:pPr>
        <w:pStyle w:val="Heading4"/>
        <w:pPrChange w:id="3008" w:author="Jarno Nieminen" w:date="2014-09-04T09:09:00Z">
          <w:pPr>
            <w:pStyle w:val="Heading3"/>
          </w:pPr>
        </w:pPrChange>
      </w:pPr>
      <w:bookmarkStart w:id="3009" w:name="_Toc258862179"/>
      <w:bookmarkStart w:id="3010" w:name="_Toc386458154"/>
      <w:bookmarkStart w:id="3011" w:name="_Toc391636767"/>
      <w:r w:rsidRPr="00D82A73">
        <w:t>Svar</w:t>
      </w:r>
      <w:bookmarkEnd w:id="3009"/>
      <w:bookmarkEnd w:id="3010"/>
      <w:bookmarkEnd w:id="3011"/>
    </w:p>
    <w:p w14:paraId="28C0711D" w14:textId="77777777" w:rsidR="000A520D" w:rsidRPr="00D82A73" w:rsidRDefault="000A520D" w:rsidP="000A520D">
      <w:r w:rsidRPr="00D82A73">
        <w:t xml:space="preserve">Sökresultatet framställs genom att svaret begränsas av de värden som angivits i begäran. </w:t>
      </w:r>
      <w:r w:rsidRPr="00D82A73">
        <w:rPr>
          <w:b/>
        </w:rPr>
        <w:t xml:space="preserve"> </w:t>
      </w:r>
    </w:p>
    <w:p w14:paraId="79C024B2" w14:textId="77777777" w:rsidR="000A520D" w:rsidRPr="00D82A73" w:rsidRDefault="000A520D" w:rsidP="000A520D"/>
    <w:p w14:paraId="5AD3B40B" w14:textId="77777777" w:rsidR="00996C28" w:rsidRPr="00D82A73" w:rsidRDefault="00996C28" w:rsidP="00996C28">
      <w:pPr>
        <w:pStyle w:val="Heading3"/>
        <w:pPrChange w:id="3012" w:author="Jarno Nieminen" w:date="2014-09-04T09:09:00Z">
          <w:pPr>
            <w:pStyle w:val="Heading2"/>
          </w:pPr>
        </w:pPrChange>
      </w:pPr>
      <w:bookmarkStart w:id="3013" w:name="_Toc397585128"/>
      <w:bookmarkStart w:id="3014" w:name="_Toc258862180"/>
      <w:bookmarkStart w:id="3015" w:name="_Toc386458155"/>
      <w:bookmarkStart w:id="3016" w:name="_Toc391636768"/>
      <w:r w:rsidRPr="00D82A73">
        <w:t>Tjänsteinteraktion</w:t>
      </w:r>
      <w:bookmarkEnd w:id="3013"/>
      <w:bookmarkEnd w:id="3014"/>
      <w:bookmarkEnd w:id="3015"/>
      <w:bookmarkEnd w:id="3016"/>
    </w:p>
    <w:p w14:paraId="2B44EE53" w14:textId="77777777" w:rsidR="000A520D" w:rsidRPr="00D82A73" w:rsidRDefault="000A520D" w:rsidP="0044783B">
      <w:pPr>
        <w:numPr>
          <w:ilvl w:val="0"/>
          <w:numId w:val="34"/>
        </w:numPr>
        <w:spacing w:line="240" w:lineRule="auto"/>
      </w:pPr>
      <w:r w:rsidRPr="00D82A73">
        <w:t xml:space="preserve">GetFormQuestionPageInteraction </w:t>
      </w:r>
    </w:p>
    <w:p w14:paraId="0E77B009" w14:textId="77777777" w:rsidR="000A520D" w:rsidRPr="00D82A73" w:rsidRDefault="000A520D" w:rsidP="000A520D"/>
    <w:p w14:paraId="20A9007E" w14:textId="77777777" w:rsidR="000A520D" w:rsidRDefault="000A520D" w:rsidP="000A520D">
      <w:pPr>
        <w:spacing w:line="240" w:lineRule="auto"/>
        <w:rPr>
          <w:rFonts w:eastAsia="Times New Roman"/>
          <w:bCs/>
          <w:sz w:val="30"/>
          <w:szCs w:val="28"/>
        </w:rPr>
      </w:pPr>
      <w:bookmarkStart w:id="3017" w:name="_Toc258862181"/>
      <w:bookmarkStart w:id="3018" w:name="_Toc386458156"/>
      <w:r>
        <w:br w:type="page"/>
      </w:r>
    </w:p>
    <w:p w14:paraId="0E84B698" w14:textId="77777777" w:rsidR="000A520D" w:rsidRPr="00D82A73" w:rsidRDefault="000A520D" w:rsidP="00996C28">
      <w:pPr>
        <w:pStyle w:val="Heading2"/>
        <w:pPrChange w:id="3019" w:author="Jarno Nieminen" w:date="2014-09-04T09:09:00Z">
          <w:pPr>
            <w:pStyle w:val="Heading1"/>
          </w:pPr>
        </w:pPrChange>
      </w:pPr>
      <w:bookmarkStart w:id="3020" w:name="_Toc391636769"/>
      <w:bookmarkStart w:id="3021" w:name="_Toc397585129"/>
      <w:r w:rsidRPr="00D82A73">
        <w:lastRenderedPageBreak/>
        <w:t>Tjänstekontrakt SaveFormPage</w:t>
      </w:r>
      <w:bookmarkEnd w:id="3017"/>
      <w:bookmarkEnd w:id="3018"/>
      <w:bookmarkEnd w:id="3020"/>
      <w:bookmarkEnd w:id="3021"/>
    </w:p>
    <w:p w14:paraId="145DB060" w14:textId="77777777" w:rsidR="000A520D" w:rsidRPr="00D82A73" w:rsidRDefault="000A520D" w:rsidP="000A520D">
      <w:r w:rsidRPr="00D82A73">
        <w:t>Tjänsten används för att spara invånarens besvarade frågor. Tjänsten används under pågående formulär session.</w:t>
      </w:r>
    </w:p>
    <w:p w14:paraId="69440D77" w14:textId="77777777" w:rsidR="000A520D" w:rsidRPr="00D82A73" w:rsidRDefault="000A520D" w:rsidP="0044783B">
      <w:pPr>
        <w:numPr>
          <w:ilvl w:val="0"/>
          <w:numId w:val="40"/>
        </w:numPr>
        <w:spacing w:line="240" w:lineRule="auto"/>
      </w:pPr>
      <w:r w:rsidRPr="00D82A73">
        <w:t xml:space="preserve">E-tjänsten (konsumerande system) sparar invånarens svar med ”PageAnswers”. </w:t>
      </w:r>
    </w:p>
    <w:p w14:paraId="72C59014" w14:textId="77777777" w:rsidR="000A520D" w:rsidRDefault="000A520D" w:rsidP="0044783B">
      <w:pPr>
        <w:numPr>
          <w:ilvl w:val="0"/>
          <w:numId w:val="40"/>
        </w:numPr>
        <w:spacing w:line="240" w:lineRule="auto"/>
      </w:pPr>
      <w:r w:rsidRPr="00D82A73">
        <w:t>Formulärmotor (producerande system) returnerar nästa sida med frågor (nextPage).</w:t>
      </w:r>
    </w:p>
    <w:p w14:paraId="20354727" w14:textId="77777777" w:rsidR="000A520D" w:rsidRDefault="000A520D" w:rsidP="0044783B">
      <w:pPr>
        <w:numPr>
          <w:ilvl w:val="0"/>
          <w:numId w:val="40"/>
        </w:numPr>
        <w:spacing w:line="240" w:lineRule="auto"/>
      </w:pPr>
      <w:r>
        <w:t>Om parametern ”temporarySave” anges kommer formulärmotorn.</w:t>
      </w:r>
    </w:p>
    <w:p w14:paraId="36F76E9F" w14:textId="77777777" w:rsidR="000A520D" w:rsidRDefault="000A520D" w:rsidP="0044783B">
      <w:pPr>
        <w:numPr>
          <w:ilvl w:val="1"/>
          <w:numId w:val="40"/>
        </w:numPr>
        <w:spacing w:line="240" w:lineRule="auto"/>
      </w:pPr>
      <w:r>
        <w:t>Spara formulärvärden som skickas in.</w:t>
      </w:r>
    </w:p>
    <w:p w14:paraId="4D5BA03A" w14:textId="77777777" w:rsidR="000A520D" w:rsidRDefault="000A520D" w:rsidP="0044783B">
      <w:pPr>
        <w:numPr>
          <w:ilvl w:val="1"/>
          <w:numId w:val="40"/>
        </w:numPr>
        <w:spacing w:line="240" w:lineRule="auto"/>
      </w:pPr>
      <w:r>
        <w:t>Validering av formulärdata skall ej göras.</w:t>
      </w:r>
    </w:p>
    <w:p w14:paraId="4F1EC270" w14:textId="77777777" w:rsidR="000A520D" w:rsidRDefault="000A520D" w:rsidP="0044783B">
      <w:pPr>
        <w:numPr>
          <w:ilvl w:val="1"/>
          <w:numId w:val="40"/>
        </w:numPr>
        <w:spacing w:line="240" w:lineRule="auto"/>
      </w:pPr>
      <w:r>
        <w:t xml:space="preserve">Det Form och Page som skickades in skall returneras. </w:t>
      </w:r>
    </w:p>
    <w:p w14:paraId="6A1615B5" w14:textId="77777777" w:rsidR="000A520D" w:rsidRPr="00D82A73" w:rsidRDefault="000A520D" w:rsidP="0044783B">
      <w:pPr>
        <w:numPr>
          <w:ilvl w:val="1"/>
          <w:numId w:val="40"/>
        </w:numPr>
        <w:spacing w:line="240" w:lineRule="auto"/>
      </w:pPr>
      <w:r>
        <w:t>Formulärmotorn skall inte skicka med nästa sida (page).</w:t>
      </w:r>
    </w:p>
    <w:p w14:paraId="6C4BA47B" w14:textId="77777777" w:rsidR="000A520D" w:rsidRPr="00D82A73" w:rsidRDefault="000A520D" w:rsidP="000A520D"/>
    <w:p w14:paraId="2CF1F9D2" w14:textId="77777777" w:rsidR="000A520D" w:rsidRPr="00D82A73" w:rsidRDefault="000A520D" w:rsidP="000A520D">
      <w:r w:rsidRPr="00D82A73">
        <w:t>Vid valideringsfel signaleras fel via ”ResultCode” och ”PageAnswer” returneras. ”AnswerStatus” (i AnswerType) kommer innehålla felindikering samt feltext.</w:t>
      </w:r>
    </w:p>
    <w:p w14:paraId="5A09BFEF" w14:textId="77777777" w:rsidR="000A520D" w:rsidRPr="00D82A73" w:rsidRDefault="000A520D" w:rsidP="000A520D"/>
    <w:p w14:paraId="2FB5136D" w14:textId="77777777" w:rsidR="006C37C2" w:rsidRPr="00D82A73" w:rsidRDefault="006C37C2" w:rsidP="006C37C2">
      <w:pPr>
        <w:pStyle w:val="Heading2"/>
        <w:rPr>
          <w:del w:id="3022" w:author="Jarno Nieminen" w:date="2014-09-04T09:09:00Z"/>
        </w:rPr>
      </w:pPr>
      <w:bookmarkStart w:id="3023" w:name="_Toc397585130"/>
      <w:bookmarkStart w:id="3024" w:name="_Toc258862182"/>
      <w:bookmarkStart w:id="3025" w:name="_Toc386458157"/>
      <w:bookmarkStart w:id="3026" w:name="_Toc391636770"/>
      <w:del w:id="3027" w:author="Jarno Nieminen" w:date="2014-09-04T09:09:00Z">
        <w:r w:rsidRPr="00D82A73">
          <w:delText>Frivillighet</w:delText>
        </w:r>
        <w:bookmarkEnd w:id="3024"/>
        <w:bookmarkEnd w:id="3025"/>
        <w:bookmarkEnd w:id="3026"/>
      </w:del>
    </w:p>
    <w:p w14:paraId="50B713BD" w14:textId="77777777" w:rsidR="006C37C2" w:rsidRPr="00D82A73" w:rsidRDefault="006C37C2" w:rsidP="006C37C2">
      <w:pPr>
        <w:rPr>
          <w:del w:id="3028" w:author="Jarno Nieminen" w:date="2014-09-04T09:09:00Z"/>
        </w:rPr>
      </w:pPr>
      <w:del w:id="3029" w:author="Jarno Nieminen" w:date="2014-09-04T09:09:00Z">
        <w:r w:rsidRPr="00D82A73">
          <w:delText xml:space="preserve">Obligatoriskt </w:delText>
        </w:r>
      </w:del>
    </w:p>
    <w:p w14:paraId="35BDE6B3" w14:textId="77777777" w:rsidR="00996C28" w:rsidRPr="00D82A73" w:rsidRDefault="00996C28" w:rsidP="00177141">
      <w:pPr>
        <w:pStyle w:val="Heading3"/>
        <w:pPrChange w:id="3030" w:author="Jarno Nieminen" w:date="2014-09-04T09:09:00Z">
          <w:pPr>
            <w:pStyle w:val="Heading2"/>
          </w:pPr>
        </w:pPrChange>
      </w:pPr>
      <w:bookmarkStart w:id="3031" w:name="_Toc258862183"/>
      <w:bookmarkStart w:id="3032" w:name="_Toc386458158"/>
      <w:bookmarkStart w:id="3033" w:name="_Toc391636771"/>
      <w:r w:rsidRPr="00D82A73">
        <w:t>Version</w:t>
      </w:r>
      <w:bookmarkEnd w:id="3023"/>
      <w:bookmarkEnd w:id="3031"/>
      <w:bookmarkEnd w:id="3032"/>
      <w:bookmarkEnd w:id="3033"/>
    </w:p>
    <w:p w14:paraId="51482031" w14:textId="77777777" w:rsidR="00996C28" w:rsidRPr="00D82A73" w:rsidRDefault="00996C28" w:rsidP="00177141">
      <w:r>
        <w:t>2.0</w:t>
      </w:r>
    </w:p>
    <w:p w14:paraId="1A7D1D05" w14:textId="77777777" w:rsidR="006C37C2" w:rsidRPr="00D82A73" w:rsidRDefault="006C37C2" w:rsidP="006C37C2">
      <w:pPr>
        <w:pStyle w:val="Heading2"/>
        <w:rPr>
          <w:del w:id="3034" w:author="Jarno Nieminen" w:date="2014-09-04T09:09:00Z"/>
        </w:rPr>
      </w:pPr>
      <w:bookmarkStart w:id="3035" w:name="_Toc258862184"/>
      <w:bookmarkStart w:id="3036" w:name="_Toc386458159"/>
      <w:bookmarkStart w:id="3037" w:name="_Toc391636772"/>
      <w:del w:id="3038" w:author="Jarno Nieminen" w:date="2014-09-04T09:09:00Z">
        <w:r w:rsidRPr="00D82A73">
          <w:delText>Tjänstens signatur</w:delText>
        </w:r>
        <w:bookmarkEnd w:id="3035"/>
        <w:bookmarkEnd w:id="3036"/>
        <w:bookmarkEnd w:id="3037"/>
      </w:del>
    </w:p>
    <w:p w14:paraId="4CCEF6BF" w14:textId="77777777" w:rsidR="006C37C2" w:rsidRPr="00D82A73" w:rsidRDefault="006C37C2" w:rsidP="006C37C2">
      <w:pPr>
        <w:rPr>
          <w:del w:id="3039" w:author="Jarno Nieminen" w:date="2014-09-04T09:09:00Z"/>
        </w:rPr>
      </w:pPr>
      <w:del w:id="3040" w:author="Jarno Nieminen" w:date="2014-09-04T09:09:00Z">
        <w:r w:rsidRPr="00D82A73">
          <w:delText xml:space="preserve">Request  </w:delText>
        </w:r>
      </w:del>
    </w:p>
    <w:p w14:paraId="3ADCE47D" w14:textId="77777777" w:rsidR="006C37C2" w:rsidRPr="00D82A73" w:rsidRDefault="006C37C2" w:rsidP="004F0033">
      <w:pPr>
        <w:numPr>
          <w:ilvl w:val="0"/>
          <w:numId w:val="47"/>
        </w:numPr>
        <w:spacing w:line="240" w:lineRule="auto"/>
        <w:rPr>
          <w:del w:id="3041" w:author="Jarno Nieminen" w:date="2014-09-04T09:09:00Z"/>
        </w:rPr>
      </w:pPr>
      <w:del w:id="3042" w:author="Jarno Nieminen" w:date="2014-09-04T09:09:00Z">
        <w:r w:rsidRPr="00D82A73">
          <w:delText xml:space="preserve">formID [1..1] </w:delText>
        </w:r>
      </w:del>
    </w:p>
    <w:p w14:paraId="473666DA" w14:textId="77777777" w:rsidR="006C37C2" w:rsidRPr="00D82A73" w:rsidRDefault="006C37C2" w:rsidP="004F0033">
      <w:pPr>
        <w:numPr>
          <w:ilvl w:val="0"/>
          <w:numId w:val="47"/>
        </w:numPr>
        <w:spacing w:line="240" w:lineRule="auto"/>
        <w:rPr>
          <w:del w:id="3043" w:author="Jarno Nieminen" w:date="2014-09-04T09:09:00Z"/>
        </w:rPr>
      </w:pPr>
      <w:del w:id="3044" w:author="Jarno Nieminen" w:date="2014-09-04T09:09:00Z">
        <w:r w:rsidRPr="00D82A73">
          <w:delText>subjectOfCare [0..1]</w:delText>
        </w:r>
      </w:del>
    </w:p>
    <w:p w14:paraId="0D149210" w14:textId="77777777" w:rsidR="006C37C2" w:rsidRPr="00D82A73" w:rsidRDefault="006C37C2" w:rsidP="004F0033">
      <w:pPr>
        <w:numPr>
          <w:ilvl w:val="0"/>
          <w:numId w:val="47"/>
        </w:numPr>
        <w:spacing w:line="240" w:lineRule="auto"/>
        <w:rPr>
          <w:del w:id="3045" w:author="Jarno Nieminen" w:date="2014-09-04T09:09:00Z"/>
        </w:rPr>
      </w:pPr>
      <w:del w:id="3046" w:author="Jarno Nieminen" w:date="2014-09-04T09:09:00Z">
        <w:r w:rsidRPr="00D82A73">
          <w:delText>pageAnswer [1..1]</w:delText>
        </w:r>
      </w:del>
    </w:p>
    <w:p w14:paraId="6934339F" w14:textId="77777777" w:rsidR="006C37C2" w:rsidRPr="00D82A73" w:rsidRDefault="006C37C2" w:rsidP="004F0033">
      <w:pPr>
        <w:numPr>
          <w:ilvl w:val="1"/>
          <w:numId w:val="47"/>
        </w:numPr>
        <w:spacing w:line="240" w:lineRule="auto"/>
        <w:rPr>
          <w:del w:id="3047" w:author="Jarno Nieminen" w:date="2014-09-04T09:09:00Z"/>
        </w:rPr>
      </w:pPr>
      <w:del w:id="3048" w:author="Jarno Nieminen" w:date="2014-09-04T09:09:00Z">
        <w:r w:rsidRPr="00D82A73">
          <w:delText>pageNumber [1..1]</w:delText>
        </w:r>
      </w:del>
    </w:p>
    <w:p w14:paraId="12AD435D" w14:textId="77777777" w:rsidR="006C37C2" w:rsidRPr="00D82A73" w:rsidRDefault="006C37C2" w:rsidP="004F0033">
      <w:pPr>
        <w:numPr>
          <w:ilvl w:val="1"/>
          <w:numId w:val="47"/>
        </w:numPr>
        <w:spacing w:line="240" w:lineRule="auto"/>
        <w:rPr>
          <w:del w:id="3049" w:author="Jarno Nieminen" w:date="2014-09-04T09:09:00Z"/>
        </w:rPr>
      </w:pPr>
      <w:del w:id="3050" w:author="Jarno Nieminen" w:date="2014-09-04T09:09:00Z">
        <w:r w:rsidRPr="00D82A73">
          <w:delText>questionAnswerBlock [1..*]</w:delText>
        </w:r>
      </w:del>
    </w:p>
    <w:p w14:paraId="1BFE1024" w14:textId="77777777" w:rsidR="006C37C2" w:rsidRPr="00D82A73" w:rsidRDefault="006C37C2" w:rsidP="004F0033">
      <w:pPr>
        <w:numPr>
          <w:ilvl w:val="2"/>
          <w:numId w:val="47"/>
        </w:numPr>
        <w:spacing w:line="240" w:lineRule="auto"/>
        <w:rPr>
          <w:del w:id="3051" w:author="Jarno Nieminen" w:date="2014-09-04T09:09:00Z"/>
        </w:rPr>
      </w:pPr>
      <w:del w:id="3052" w:author="Jarno Nieminen" w:date="2014-09-04T09:09:00Z">
        <w:r w:rsidRPr="00D82A73">
          <w:delText>blockNumber [1..1]</w:delText>
        </w:r>
      </w:del>
    </w:p>
    <w:p w14:paraId="7CBE083F" w14:textId="77777777" w:rsidR="006C37C2" w:rsidRDefault="006C37C2" w:rsidP="004F0033">
      <w:pPr>
        <w:numPr>
          <w:ilvl w:val="3"/>
          <w:numId w:val="47"/>
        </w:numPr>
        <w:spacing w:line="240" w:lineRule="auto"/>
        <w:rPr>
          <w:del w:id="3053" w:author="Jarno Nieminen" w:date="2014-09-04T09:09:00Z"/>
        </w:rPr>
      </w:pPr>
      <w:del w:id="3054" w:author="Jarno Nieminen" w:date="2014-09-04T09:09:00Z">
        <w:r w:rsidRPr="00D82A73">
          <w:delText>..</w:delText>
        </w:r>
      </w:del>
    </w:p>
    <w:p w14:paraId="214F4A8E" w14:textId="77777777" w:rsidR="006C37C2" w:rsidRPr="00D82A73" w:rsidRDefault="006C37C2" w:rsidP="004F0033">
      <w:pPr>
        <w:numPr>
          <w:ilvl w:val="0"/>
          <w:numId w:val="47"/>
        </w:numPr>
        <w:spacing w:line="240" w:lineRule="auto"/>
        <w:rPr>
          <w:del w:id="3055" w:author="Jarno Nieminen" w:date="2014-09-04T09:09:00Z"/>
        </w:rPr>
      </w:pPr>
      <w:del w:id="3056" w:author="Jarno Nieminen" w:date="2014-09-04T09:09:00Z">
        <w:r w:rsidRPr="00AC432A">
          <w:delText>temporarySave</w:delText>
        </w:r>
        <w:r>
          <w:delText xml:space="preserve"> [0..1]</w:delText>
        </w:r>
      </w:del>
    </w:p>
    <w:p w14:paraId="79EBF230" w14:textId="77777777" w:rsidR="006C37C2" w:rsidRPr="00D82A73" w:rsidRDefault="006C37C2" w:rsidP="006C37C2">
      <w:pPr>
        <w:rPr>
          <w:del w:id="3057" w:author="Jarno Nieminen" w:date="2014-09-04T09:09:00Z"/>
        </w:rPr>
      </w:pPr>
      <w:del w:id="3058" w:author="Jarno Nieminen" w:date="2014-09-04T09:09:00Z">
        <w:r w:rsidRPr="00D82A73">
          <w:delText>Response</w:delText>
        </w:r>
      </w:del>
    </w:p>
    <w:p w14:paraId="6BB71C03" w14:textId="77777777" w:rsidR="006C37C2" w:rsidRPr="00D82A73" w:rsidRDefault="006C37C2" w:rsidP="004F0033">
      <w:pPr>
        <w:numPr>
          <w:ilvl w:val="0"/>
          <w:numId w:val="33"/>
        </w:numPr>
        <w:spacing w:line="240" w:lineRule="auto"/>
        <w:rPr>
          <w:del w:id="3059" w:author="Jarno Nieminen" w:date="2014-09-04T09:09:00Z"/>
        </w:rPr>
      </w:pPr>
      <w:del w:id="3060" w:author="Jarno Nieminen" w:date="2014-09-04T09:09:00Z">
        <w:r w:rsidRPr="00D82A73">
          <w:delText xml:space="preserve">Form [0..1] </w:delText>
        </w:r>
      </w:del>
    </w:p>
    <w:p w14:paraId="6ABA939A" w14:textId="77777777" w:rsidR="006C37C2" w:rsidRPr="00D82A73" w:rsidRDefault="006C37C2" w:rsidP="004F0033">
      <w:pPr>
        <w:numPr>
          <w:ilvl w:val="0"/>
          <w:numId w:val="33"/>
        </w:numPr>
        <w:spacing w:line="240" w:lineRule="auto"/>
        <w:rPr>
          <w:del w:id="3061" w:author="Jarno Nieminen" w:date="2014-09-04T09:09:00Z"/>
        </w:rPr>
      </w:pPr>
      <w:del w:id="3062" w:author="Jarno Nieminen" w:date="2014-09-04T09:09:00Z">
        <w:r w:rsidRPr="00D82A73">
          <w:delText>resultCode [1..1]</w:delText>
        </w:r>
      </w:del>
    </w:p>
    <w:p w14:paraId="12BD662C" w14:textId="77777777" w:rsidR="006C37C2" w:rsidRPr="00D82A73" w:rsidRDefault="006C37C2" w:rsidP="004F0033">
      <w:pPr>
        <w:numPr>
          <w:ilvl w:val="0"/>
          <w:numId w:val="33"/>
        </w:numPr>
        <w:spacing w:line="240" w:lineRule="auto"/>
        <w:rPr>
          <w:del w:id="3063" w:author="Jarno Nieminen" w:date="2014-09-04T09:09:00Z"/>
        </w:rPr>
      </w:pPr>
      <w:del w:id="3064" w:author="Jarno Nieminen" w:date="2014-09-04T09:09:00Z">
        <w:r w:rsidRPr="00D82A73">
          <w:delText>comment [0..1]</w:delText>
        </w:r>
      </w:del>
    </w:p>
    <w:p w14:paraId="070556B1" w14:textId="77777777" w:rsidR="006C37C2" w:rsidRPr="00D82A73" w:rsidRDefault="006C37C2" w:rsidP="006C37C2">
      <w:pPr>
        <w:rPr>
          <w:del w:id="3065" w:author="Jarno Nieminen" w:date="2014-09-04T09:09:00Z"/>
        </w:rPr>
      </w:pPr>
    </w:p>
    <w:p w14:paraId="72DB7A52" w14:textId="77777777" w:rsidR="006C37C2" w:rsidRPr="00D82A73" w:rsidRDefault="006C37C2" w:rsidP="006C37C2">
      <w:pPr>
        <w:pStyle w:val="Heading3"/>
        <w:rPr>
          <w:del w:id="3066" w:author="Jarno Nieminen" w:date="2014-09-04T09:09:00Z"/>
        </w:rPr>
      </w:pPr>
      <w:del w:id="3067" w:author="Jarno Nieminen" w:date="2014-09-04T09:09:00Z">
        <w:r w:rsidRPr="00D82A73">
          <w:delText xml:space="preserve"> </w:delText>
        </w:r>
        <w:bookmarkStart w:id="3068" w:name="_Toc258862185"/>
        <w:bookmarkStart w:id="3069" w:name="_Toc386458160"/>
        <w:bookmarkStart w:id="3070" w:name="_Toc391636773"/>
        <w:r w:rsidRPr="00D82A73">
          <w:delText>Begäran (Request) och Svar (Response)</w:delText>
        </w:r>
        <w:bookmarkEnd w:id="3068"/>
        <w:bookmarkEnd w:id="3069"/>
        <w:bookmarkEnd w:id="3070"/>
      </w:del>
    </w:p>
    <w:p w14:paraId="5707D65C" w14:textId="77777777" w:rsidR="00996C28" w:rsidRPr="00D82A73" w:rsidRDefault="00996C28" w:rsidP="00177141">
      <w:pPr>
        <w:rPr>
          <w:ins w:id="3071" w:author="Jarno Nieminen" w:date="2014-09-04T09:09:00Z"/>
        </w:rPr>
      </w:pPr>
    </w:p>
    <w:p w14:paraId="62B76A1A" w14:textId="77777777" w:rsidR="00996C28" w:rsidRPr="00D82A73" w:rsidRDefault="00996C28" w:rsidP="00996C28">
      <w:pPr>
        <w:pStyle w:val="Heading3"/>
        <w:rPr>
          <w:ins w:id="3072" w:author="Jarno Nieminen" w:date="2014-09-04T09:09:00Z"/>
        </w:rPr>
      </w:pPr>
      <w:bookmarkStart w:id="3073" w:name="_Toc397585131"/>
      <w:ins w:id="3074" w:author="Jarno Nieminen" w:date="2014-09-04T09:09:00Z">
        <w:r>
          <w:t>Fältregler</w:t>
        </w:r>
        <w:bookmarkEnd w:id="3073"/>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DE0CF20" w14:textId="77777777" w:rsidTr="00177141">
        <w:tc>
          <w:tcPr>
            <w:tcW w:w="2628" w:type="dxa"/>
            <w:shd w:val="clear" w:color="auto" w:fill="auto"/>
          </w:tcPr>
          <w:p w14:paraId="4D61F62B" w14:textId="77777777" w:rsidR="000A520D" w:rsidRPr="00D82A73" w:rsidRDefault="000A520D" w:rsidP="00177141">
            <w:pPr>
              <w:rPr>
                <w:b/>
              </w:rPr>
            </w:pPr>
            <w:r w:rsidRPr="00D82A73">
              <w:rPr>
                <w:b/>
              </w:rPr>
              <w:t>Attribut</w:t>
            </w:r>
          </w:p>
        </w:tc>
        <w:tc>
          <w:tcPr>
            <w:tcW w:w="1260" w:type="dxa"/>
            <w:shd w:val="clear" w:color="auto" w:fill="auto"/>
          </w:tcPr>
          <w:p w14:paraId="422D9F32" w14:textId="77777777" w:rsidR="000A520D" w:rsidRPr="00D82A73" w:rsidRDefault="000A520D" w:rsidP="00177141">
            <w:pPr>
              <w:rPr>
                <w:b/>
              </w:rPr>
            </w:pPr>
            <w:r w:rsidRPr="00D82A73">
              <w:rPr>
                <w:b/>
              </w:rPr>
              <w:t>Typ</w:t>
            </w:r>
          </w:p>
        </w:tc>
        <w:tc>
          <w:tcPr>
            <w:tcW w:w="4867" w:type="dxa"/>
            <w:shd w:val="clear" w:color="auto" w:fill="auto"/>
          </w:tcPr>
          <w:p w14:paraId="6B411741" w14:textId="77777777" w:rsidR="000A520D" w:rsidRPr="00D82A73" w:rsidRDefault="000A520D" w:rsidP="00177141">
            <w:pPr>
              <w:rPr>
                <w:b/>
              </w:rPr>
            </w:pPr>
            <w:r w:rsidRPr="00D82A73">
              <w:rPr>
                <w:b/>
              </w:rPr>
              <w:t>Kommentar</w:t>
            </w:r>
          </w:p>
        </w:tc>
        <w:tc>
          <w:tcPr>
            <w:tcW w:w="1134" w:type="dxa"/>
            <w:shd w:val="clear" w:color="auto" w:fill="auto"/>
          </w:tcPr>
          <w:p w14:paraId="3B260D81" w14:textId="77777777" w:rsidR="000A520D" w:rsidRPr="00D82A73" w:rsidRDefault="000A520D" w:rsidP="00177141">
            <w:pPr>
              <w:rPr>
                <w:b/>
              </w:rPr>
            </w:pPr>
            <w:r w:rsidRPr="00D82A73">
              <w:rPr>
                <w:b/>
              </w:rPr>
              <w:t>Kardi-nalitet</w:t>
            </w:r>
          </w:p>
        </w:tc>
      </w:tr>
      <w:tr w:rsidR="000A520D" w:rsidRPr="00D82A73" w14:paraId="2C53573A" w14:textId="77777777" w:rsidTr="00177141">
        <w:tc>
          <w:tcPr>
            <w:tcW w:w="2628" w:type="dxa"/>
            <w:shd w:val="clear" w:color="auto" w:fill="auto"/>
          </w:tcPr>
          <w:p w14:paraId="7476E07A" w14:textId="77777777" w:rsidR="000A520D" w:rsidRPr="00D82A73" w:rsidRDefault="000A520D" w:rsidP="00177141">
            <w:pPr>
              <w:rPr>
                <w:i/>
              </w:rPr>
            </w:pPr>
            <w:r w:rsidRPr="00D82A73">
              <w:rPr>
                <w:i/>
              </w:rPr>
              <w:t>Begäran</w:t>
            </w:r>
          </w:p>
        </w:tc>
        <w:tc>
          <w:tcPr>
            <w:tcW w:w="1260" w:type="dxa"/>
            <w:shd w:val="clear" w:color="auto" w:fill="auto"/>
          </w:tcPr>
          <w:p w14:paraId="0F8EB111" w14:textId="77777777" w:rsidR="000A520D" w:rsidRPr="00D82A73" w:rsidRDefault="000A520D" w:rsidP="00177141"/>
        </w:tc>
        <w:tc>
          <w:tcPr>
            <w:tcW w:w="4867" w:type="dxa"/>
            <w:shd w:val="clear" w:color="auto" w:fill="auto"/>
          </w:tcPr>
          <w:p w14:paraId="702B9FAE" w14:textId="77777777" w:rsidR="000A520D" w:rsidRPr="00D82A73" w:rsidRDefault="000A520D" w:rsidP="00177141"/>
        </w:tc>
        <w:tc>
          <w:tcPr>
            <w:tcW w:w="1134" w:type="dxa"/>
            <w:shd w:val="clear" w:color="auto" w:fill="auto"/>
          </w:tcPr>
          <w:p w14:paraId="5499D37D" w14:textId="77777777" w:rsidR="000A520D" w:rsidRPr="00D82A73" w:rsidRDefault="000A520D" w:rsidP="00177141"/>
        </w:tc>
      </w:tr>
      <w:tr w:rsidR="000A520D" w:rsidRPr="00D82A73" w14:paraId="09F7D294" w14:textId="77777777" w:rsidTr="00177141">
        <w:tc>
          <w:tcPr>
            <w:tcW w:w="2628" w:type="dxa"/>
            <w:shd w:val="clear" w:color="auto" w:fill="auto"/>
          </w:tcPr>
          <w:p w14:paraId="1446065E" w14:textId="77777777" w:rsidR="000A520D" w:rsidRPr="00D82A73" w:rsidRDefault="000A520D" w:rsidP="00177141">
            <w:r w:rsidRPr="00D82A73">
              <w:t>FormID</w:t>
            </w:r>
          </w:p>
        </w:tc>
        <w:tc>
          <w:tcPr>
            <w:tcW w:w="1260" w:type="dxa"/>
            <w:shd w:val="clear" w:color="auto" w:fill="auto"/>
          </w:tcPr>
          <w:p w14:paraId="5D6F03C3" w14:textId="77777777" w:rsidR="000A520D" w:rsidRPr="00D82A73" w:rsidRDefault="000A520D" w:rsidP="00177141"/>
        </w:tc>
        <w:tc>
          <w:tcPr>
            <w:tcW w:w="4867" w:type="dxa"/>
            <w:shd w:val="clear" w:color="auto" w:fill="auto"/>
          </w:tcPr>
          <w:p w14:paraId="06F031DA" w14:textId="77777777" w:rsidR="000A520D" w:rsidRPr="00D82A73" w:rsidRDefault="000A520D" w:rsidP="00177141">
            <w:r w:rsidRPr="00D82A73">
              <w:t>Formulärets unika id.</w:t>
            </w:r>
          </w:p>
        </w:tc>
        <w:tc>
          <w:tcPr>
            <w:tcW w:w="1134" w:type="dxa"/>
            <w:shd w:val="clear" w:color="auto" w:fill="auto"/>
          </w:tcPr>
          <w:p w14:paraId="47B51BC9" w14:textId="77777777" w:rsidR="000A520D" w:rsidRPr="00D82A73" w:rsidRDefault="000A520D" w:rsidP="00177141">
            <w:r w:rsidRPr="00D82A73">
              <w:t>1..1</w:t>
            </w:r>
          </w:p>
        </w:tc>
      </w:tr>
      <w:tr w:rsidR="000A520D" w:rsidRPr="00D82A73" w14:paraId="332CEB73" w14:textId="77777777" w:rsidTr="00177141">
        <w:tc>
          <w:tcPr>
            <w:tcW w:w="2628" w:type="dxa"/>
            <w:shd w:val="clear" w:color="auto" w:fill="auto"/>
          </w:tcPr>
          <w:p w14:paraId="0356221B" w14:textId="77777777" w:rsidR="000A520D" w:rsidRPr="00D82A73" w:rsidRDefault="000A520D" w:rsidP="00177141">
            <w:pPr>
              <w:rPr>
                <w:b/>
                <w:i/>
              </w:rPr>
            </w:pPr>
            <w:r w:rsidRPr="00D82A73">
              <w:t>PageAnswers</w:t>
            </w:r>
          </w:p>
        </w:tc>
        <w:tc>
          <w:tcPr>
            <w:tcW w:w="1260" w:type="dxa"/>
            <w:shd w:val="clear" w:color="auto" w:fill="auto"/>
          </w:tcPr>
          <w:p w14:paraId="1A670AFA" w14:textId="77777777" w:rsidR="000A520D" w:rsidRPr="00D82A73" w:rsidRDefault="000A520D" w:rsidP="00177141"/>
        </w:tc>
        <w:tc>
          <w:tcPr>
            <w:tcW w:w="4867" w:type="dxa"/>
            <w:shd w:val="clear" w:color="auto" w:fill="auto"/>
          </w:tcPr>
          <w:p w14:paraId="7E1CCFE4" w14:textId="77777777" w:rsidR="000A520D" w:rsidRPr="00D82A73" w:rsidRDefault="000A520D" w:rsidP="00177141">
            <w:r w:rsidRPr="00D82A73">
              <w:t xml:space="preserve">Objek PageAnswerType. </w:t>
            </w:r>
          </w:p>
        </w:tc>
        <w:tc>
          <w:tcPr>
            <w:tcW w:w="1134" w:type="dxa"/>
            <w:shd w:val="clear" w:color="auto" w:fill="auto"/>
          </w:tcPr>
          <w:p w14:paraId="32604B13" w14:textId="77777777" w:rsidR="000A520D" w:rsidRPr="00D82A73" w:rsidRDefault="000A520D" w:rsidP="00177141">
            <w:pPr>
              <w:rPr>
                <w:b/>
              </w:rPr>
            </w:pPr>
            <w:r w:rsidRPr="00D82A73">
              <w:t>1..1</w:t>
            </w:r>
          </w:p>
        </w:tc>
      </w:tr>
      <w:tr w:rsidR="000A520D" w:rsidRPr="00D82A73" w14:paraId="1714E674" w14:textId="77777777" w:rsidTr="00177141">
        <w:tc>
          <w:tcPr>
            <w:tcW w:w="2628" w:type="dxa"/>
            <w:shd w:val="clear" w:color="auto" w:fill="auto"/>
          </w:tcPr>
          <w:p w14:paraId="5D51628F" w14:textId="77777777" w:rsidR="000A520D" w:rsidRPr="00D82A73" w:rsidRDefault="000A520D" w:rsidP="00177141">
            <w:r w:rsidRPr="00D82A73">
              <w:t>SubjectOfCare</w:t>
            </w:r>
          </w:p>
        </w:tc>
        <w:tc>
          <w:tcPr>
            <w:tcW w:w="1260" w:type="dxa"/>
            <w:shd w:val="clear" w:color="auto" w:fill="auto"/>
          </w:tcPr>
          <w:p w14:paraId="163EE23E" w14:textId="77777777" w:rsidR="000A520D" w:rsidRPr="00D82A73" w:rsidRDefault="000A520D" w:rsidP="00177141"/>
        </w:tc>
        <w:tc>
          <w:tcPr>
            <w:tcW w:w="4867" w:type="dxa"/>
            <w:shd w:val="clear" w:color="auto" w:fill="auto"/>
          </w:tcPr>
          <w:p w14:paraId="057A1348" w14:textId="77777777" w:rsidR="000A520D" w:rsidRPr="00D82A73" w:rsidRDefault="000A520D" w:rsidP="00177141">
            <w:r w:rsidRPr="00D82A73">
              <w:t xml:space="preserve">Starkt autentiserad användares personnummer. </w:t>
            </w:r>
          </w:p>
          <w:p w14:paraId="374271D2" w14:textId="77777777" w:rsidR="000A520D" w:rsidRPr="00D82A73" w:rsidRDefault="000A520D" w:rsidP="00177141">
            <w:r w:rsidRPr="00D82A73">
              <w:t>T.ex. 191212121212 (yyyymmddnnnn)</w:t>
            </w:r>
          </w:p>
          <w:p w14:paraId="0B1555C4"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4C87F6D3" w14:textId="77777777" w:rsidR="000A520D" w:rsidRPr="00D82A73" w:rsidRDefault="000A520D" w:rsidP="00177141">
            <w:r w:rsidRPr="00D82A73">
              <w:t>0..1</w:t>
            </w:r>
          </w:p>
        </w:tc>
      </w:tr>
      <w:tr w:rsidR="000A520D" w:rsidRPr="00D82A73" w14:paraId="450CF07C" w14:textId="77777777" w:rsidTr="00177141">
        <w:tc>
          <w:tcPr>
            <w:tcW w:w="2628" w:type="dxa"/>
            <w:shd w:val="clear" w:color="auto" w:fill="auto"/>
          </w:tcPr>
          <w:p w14:paraId="17D9B5E7" w14:textId="77777777" w:rsidR="000A520D" w:rsidRPr="00EE65D2" w:rsidRDefault="000A520D" w:rsidP="00177141">
            <w:r w:rsidRPr="00EE65D2">
              <w:t>temporarySave</w:t>
            </w:r>
          </w:p>
        </w:tc>
        <w:tc>
          <w:tcPr>
            <w:tcW w:w="1260" w:type="dxa"/>
            <w:shd w:val="clear" w:color="auto" w:fill="auto"/>
          </w:tcPr>
          <w:p w14:paraId="16241685" w14:textId="77777777" w:rsidR="000A520D" w:rsidRPr="00D82A73" w:rsidRDefault="000A520D" w:rsidP="00177141"/>
        </w:tc>
        <w:tc>
          <w:tcPr>
            <w:tcW w:w="4867" w:type="dxa"/>
            <w:shd w:val="clear" w:color="auto" w:fill="auto"/>
          </w:tcPr>
          <w:p w14:paraId="01809741" w14:textId="77777777" w:rsidR="000A520D" w:rsidRDefault="000A520D" w:rsidP="00177141">
            <w:r>
              <w:t>Parameter för att indikera temporärsparning.</w:t>
            </w:r>
          </w:p>
          <w:p w14:paraId="3D374F29" w14:textId="77777777" w:rsidR="000A520D" w:rsidRDefault="000A520D" w:rsidP="00177141">
            <w:r>
              <w:t>True = temporär</w:t>
            </w:r>
          </w:p>
          <w:p w14:paraId="0DE4BABB" w14:textId="77777777" w:rsidR="000A520D" w:rsidRDefault="000A520D" w:rsidP="00177141">
            <w:r>
              <w:t>False = normal hantering</w:t>
            </w:r>
          </w:p>
          <w:p w14:paraId="1ADC46EB" w14:textId="77777777" w:rsidR="000A520D" w:rsidRDefault="000A520D" w:rsidP="00177141"/>
          <w:p w14:paraId="0F995494" w14:textId="77777777" w:rsidR="000A520D" w:rsidRPr="00D82A73" w:rsidRDefault="000A520D" w:rsidP="00177141">
            <w:r>
              <w:t>Utelämnad parameter = normal hantering.</w:t>
            </w:r>
          </w:p>
        </w:tc>
        <w:tc>
          <w:tcPr>
            <w:tcW w:w="1134" w:type="dxa"/>
            <w:shd w:val="clear" w:color="auto" w:fill="auto"/>
          </w:tcPr>
          <w:p w14:paraId="084E75E1" w14:textId="77777777" w:rsidR="000A520D" w:rsidRPr="00D82A73" w:rsidRDefault="000A520D" w:rsidP="00177141">
            <w:r>
              <w:t>0..1</w:t>
            </w:r>
          </w:p>
        </w:tc>
      </w:tr>
      <w:tr w:rsidR="000A520D" w:rsidRPr="00D82A73" w14:paraId="6AF4CD75" w14:textId="77777777" w:rsidTr="00177141">
        <w:tc>
          <w:tcPr>
            <w:tcW w:w="2628" w:type="dxa"/>
            <w:shd w:val="clear" w:color="auto" w:fill="auto"/>
          </w:tcPr>
          <w:p w14:paraId="1C72A449" w14:textId="77777777" w:rsidR="000A520D" w:rsidRPr="00D82A73" w:rsidRDefault="000A520D" w:rsidP="00177141">
            <w:pPr>
              <w:rPr>
                <w:i/>
              </w:rPr>
            </w:pPr>
          </w:p>
        </w:tc>
        <w:tc>
          <w:tcPr>
            <w:tcW w:w="1260" w:type="dxa"/>
            <w:shd w:val="clear" w:color="auto" w:fill="auto"/>
          </w:tcPr>
          <w:p w14:paraId="751532D3" w14:textId="77777777" w:rsidR="000A520D" w:rsidRPr="00D82A73" w:rsidRDefault="000A520D" w:rsidP="00177141"/>
        </w:tc>
        <w:tc>
          <w:tcPr>
            <w:tcW w:w="4867" w:type="dxa"/>
            <w:shd w:val="clear" w:color="auto" w:fill="auto"/>
          </w:tcPr>
          <w:p w14:paraId="494BAC3B" w14:textId="77777777" w:rsidR="000A520D" w:rsidRPr="00D82A73" w:rsidRDefault="000A520D" w:rsidP="00177141"/>
        </w:tc>
        <w:tc>
          <w:tcPr>
            <w:tcW w:w="1134" w:type="dxa"/>
            <w:shd w:val="clear" w:color="auto" w:fill="auto"/>
          </w:tcPr>
          <w:p w14:paraId="771B3CB4" w14:textId="77777777" w:rsidR="000A520D" w:rsidRPr="00D82A73" w:rsidRDefault="000A520D" w:rsidP="00177141"/>
        </w:tc>
      </w:tr>
      <w:tr w:rsidR="000A520D" w:rsidRPr="00D82A73" w14:paraId="3DA0442E" w14:textId="77777777" w:rsidTr="00177141">
        <w:tc>
          <w:tcPr>
            <w:tcW w:w="2628" w:type="dxa"/>
            <w:shd w:val="clear" w:color="auto" w:fill="auto"/>
          </w:tcPr>
          <w:p w14:paraId="4C7AFC50" w14:textId="77777777" w:rsidR="000A520D" w:rsidRPr="00D82A73" w:rsidRDefault="000A520D" w:rsidP="00177141">
            <w:pPr>
              <w:rPr>
                <w:i/>
              </w:rPr>
            </w:pPr>
            <w:r w:rsidRPr="00D82A73">
              <w:rPr>
                <w:i/>
              </w:rPr>
              <w:t>Svar</w:t>
            </w:r>
          </w:p>
        </w:tc>
        <w:tc>
          <w:tcPr>
            <w:tcW w:w="1260" w:type="dxa"/>
            <w:shd w:val="clear" w:color="auto" w:fill="auto"/>
          </w:tcPr>
          <w:p w14:paraId="252E57D0" w14:textId="77777777" w:rsidR="000A520D" w:rsidRPr="00D82A73" w:rsidRDefault="000A520D" w:rsidP="00177141"/>
        </w:tc>
        <w:tc>
          <w:tcPr>
            <w:tcW w:w="4867" w:type="dxa"/>
            <w:shd w:val="clear" w:color="auto" w:fill="auto"/>
          </w:tcPr>
          <w:p w14:paraId="7DEB9CBA" w14:textId="77777777" w:rsidR="000A520D" w:rsidRPr="00D82A73" w:rsidRDefault="000A520D" w:rsidP="00177141"/>
        </w:tc>
        <w:tc>
          <w:tcPr>
            <w:tcW w:w="1134" w:type="dxa"/>
            <w:shd w:val="clear" w:color="auto" w:fill="auto"/>
          </w:tcPr>
          <w:p w14:paraId="52E8876D" w14:textId="77777777" w:rsidR="000A520D" w:rsidRPr="00D82A73" w:rsidRDefault="000A520D" w:rsidP="00177141"/>
        </w:tc>
      </w:tr>
      <w:tr w:rsidR="000A520D" w:rsidRPr="00D82A73" w14:paraId="01AA4889" w14:textId="77777777" w:rsidTr="00177141">
        <w:tc>
          <w:tcPr>
            <w:tcW w:w="2628" w:type="dxa"/>
            <w:shd w:val="clear" w:color="auto" w:fill="auto"/>
          </w:tcPr>
          <w:p w14:paraId="48645B8C" w14:textId="77777777" w:rsidR="000A520D" w:rsidRPr="00D82A73" w:rsidRDefault="000A520D" w:rsidP="00177141">
            <w:pPr>
              <w:rPr>
                <w:b/>
              </w:rPr>
            </w:pPr>
            <w:r w:rsidRPr="00D82A73">
              <w:t>Form</w:t>
            </w:r>
          </w:p>
        </w:tc>
        <w:tc>
          <w:tcPr>
            <w:tcW w:w="1260" w:type="dxa"/>
            <w:shd w:val="clear" w:color="auto" w:fill="auto"/>
          </w:tcPr>
          <w:p w14:paraId="4D18E499" w14:textId="77777777" w:rsidR="000A520D" w:rsidRPr="00D82A73" w:rsidRDefault="000A520D" w:rsidP="00177141"/>
        </w:tc>
        <w:tc>
          <w:tcPr>
            <w:tcW w:w="4867" w:type="dxa"/>
            <w:shd w:val="clear" w:color="auto" w:fill="auto"/>
          </w:tcPr>
          <w:p w14:paraId="4F069A26" w14:textId="77777777" w:rsidR="000A520D" w:rsidRPr="00D82A73" w:rsidRDefault="000A520D" w:rsidP="00177141">
            <w:r w:rsidRPr="00D82A73">
              <w:t>Objekt FormType.</w:t>
            </w:r>
          </w:p>
        </w:tc>
        <w:tc>
          <w:tcPr>
            <w:tcW w:w="1134" w:type="dxa"/>
            <w:shd w:val="clear" w:color="auto" w:fill="auto"/>
          </w:tcPr>
          <w:p w14:paraId="4B54721B" w14:textId="77777777" w:rsidR="000A520D" w:rsidRPr="00D82A73" w:rsidRDefault="000A520D" w:rsidP="00177141">
            <w:pPr>
              <w:rPr>
                <w:b/>
              </w:rPr>
            </w:pPr>
            <w:r w:rsidRPr="00D82A73">
              <w:t>0..1</w:t>
            </w:r>
          </w:p>
        </w:tc>
      </w:tr>
      <w:tr w:rsidR="000A520D" w:rsidRPr="00D82A73" w14:paraId="3BC278BC" w14:textId="77777777" w:rsidTr="00177141">
        <w:tc>
          <w:tcPr>
            <w:tcW w:w="2628" w:type="dxa"/>
            <w:shd w:val="clear" w:color="auto" w:fill="auto"/>
          </w:tcPr>
          <w:p w14:paraId="7CAD5142" w14:textId="77777777" w:rsidR="000A520D" w:rsidRPr="00D82A73" w:rsidRDefault="000A520D" w:rsidP="00177141">
            <w:r w:rsidRPr="00D82A73">
              <w:t>comment</w:t>
            </w:r>
          </w:p>
        </w:tc>
        <w:tc>
          <w:tcPr>
            <w:tcW w:w="1260" w:type="dxa"/>
            <w:shd w:val="clear" w:color="auto" w:fill="auto"/>
          </w:tcPr>
          <w:p w14:paraId="2013589A" w14:textId="77777777" w:rsidR="000A520D" w:rsidRPr="00D82A73" w:rsidRDefault="000A520D" w:rsidP="00177141">
            <w:pPr>
              <w:rPr>
                <w:b/>
              </w:rPr>
            </w:pPr>
          </w:p>
        </w:tc>
        <w:tc>
          <w:tcPr>
            <w:tcW w:w="4867" w:type="dxa"/>
            <w:shd w:val="clear" w:color="auto" w:fill="auto"/>
          </w:tcPr>
          <w:p w14:paraId="213AC21F" w14:textId="77777777" w:rsidR="000A520D" w:rsidRPr="00D82A73" w:rsidRDefault="000A520D" w:rsidP="00177141">
            <w:r w:rsidRPr="00D82A73">
              <w:t>Attribut för felsignalering. Skall kunna visas för slutanvändaren.</w:t>
            </w:r>
          </w:p>
        </w:tc>
        <w:tc>
          <w:tcPr>
            <w:tcW w:w="1134" w:type="dxa"/>
            <w:shd w:val="clear" w:color="auto" w:fill="auto"/>
          </w:tcPr>
          <w:p w14:paraId="6635DF40" w14:textId="77777777" w:rsidR="000A520D" w:rsidRPr="00D82A73" w:rsidRDefault="000A520D" w:rsidP="00177141">
            <w:r w:rsidRPr="00D82A73">
              <w:t>0..1</w:t>
            </w:r>
          </w:p>
        </w:tc>
      </w:tr>
      <w:tr w:rsidR="000A520D" w:rsidRPr="00D82A73" w14:paraId="45088692" w14:textId="77777777" w:rsidTr="00177141">
        <w:tc>
          <w:tcPr>
            <w:tcW w:w="2628" w:type="dxa"/>
            <w:shd w:val="clear" w:color="auto" w:fill="auto"/>
          </w:tcPr>
          <w:p w14:paraId="2E9EA003" w14:textId="77777777" w:rsidR="000A520D" w:rsidRPr="00D82A73" w:rsidRDefault="000A520D" w:rsidP="00177141">
            <w:pPr>
              <w:rPr>
                <w:b/>
              </w:rPr>
            </w:pPr>
            <w:r w:rsidRPr="00D82A73">
              <w:t>ResultCode</w:t>
            </w:r>
          </w:p>
        </w:tc>
        <w:tc>
          <w:tcPr>
            <w:tcW w:w="1260" w:type="dxa"/>
            <w:shd w:val="clear" w:color="auto" w:fill="auto"/>
          </w:tcPr>
          <w:p w14:paraId="166D5328" w14:textId="77777777" w:rsidR="000A520D" w:rsidRPr="00D82A73" w:rsidRDefault="000A520D" w:rsidP="00177141">
            <w:pPr>
              <w:rPr>
                <w:b/>
              </w:rPr>
            </w:pPr>
          </w:p>
        </w:tc>
        <w:tc>
          <w:tcPr>
            <w:tcW w:w="4867" w:type="dxa"/>
            <w:shd w:val="clear" w:color="auto" w:fill="auto"/>
          </w:tcPr>
          <w:p w14:paraId="7B1BE49E" w14:textId="77777777" w:rsidR="000A520D" w:rsidRPr="00D82A73" w:rsidRDefault="000A520D" w:rsidP="00177141">
            <w:pPr>
              <w:rPr>
                <w:b/>
              </w:rPr>
            </w:pPr>
            <w:r w:rsidRPr="00D82A73">
              <w:t xml:space="preserve">Objekt StatusType. </w:t>
            </w:r>
          </w:p>
        </w:tc>
        <w:tc>
          <w:tcPr>
            <w:tcW w:w="1134" w:type="dxa"/>
            <w:shd w:val="clear" w:color="auto" w:fill="auto"/>
          </w:tcPr>
          <w:p w14:paraId="781E7F5A" w14:textId="77777777" w:rsidR="000A520D" w:rsidRPr="00D82A73" w:rsidRDefault="000A520D" w:rsidP="00177141">
            <w:pPr>
              <w:rPr>
                <w:b/>
              </w:rPr>
            </w:pPr>
            <w:r w:rsidRPr="00D82A73">
              <w:t>1..1</w:t>
            </w:r>
          </w:p>
        </w:tc>
      </w:tr>
    </w:tbl>
    <w:p w14:paraId="731F7803" w14:textId="77777777" w:rsidR="000A520D" w:rsidRPr="00D82A73" w:rsidRDefault="000A520D" w:rsidP="000A520D"/>
    <w:p w14:paraId="68F09A91" w14:textId="77777777" w:rsidR="006C37C2" w:rsidRPr="00D82A73" w:rsidRDefault="006C37C2" w:rsidP="006C37C2">
      <w:pPr>
        <w:pStyle w:val="Heading2"/>
        <w:rPr>
          <w:del w:id="3075" w:author="Jarno Nieminen" w:date="2014-09-04T09:09:00Z"/>
        </w:rPr>
      </w:pPr>
      <w:bookmarkStart w:id="3076" w:name="_Toc397585132"/>
      <w:bookmarkStart w:id="3077" w:name="_Toc258862186"/>
      <w:bookmarkStart w:id="3078" w:name="_Toc386458161"/>
      <w:bookmarkStart w:id="3079" w:name="_Toc391636774"/>
      <w:del w:id="3080" w:author="Jarno Nieminen" w:date="2014-09-04T09:09:00Z">
        <w:r w:rsidRPr="00D82A73">
          <w:lastRenderedPageBreak/>
          <w:delText>Regler</w:delText>
        </w:r>
        <w:bookmarkEnd w:id="3077"/>
        <w:bookmarkEnd w:id="3078"/>
        <w:bookmarkEnd w:id="3079"/>
      </w:del>
    </w:p>
    <w:p w14:paraId="60674202" w14:textId="77777777" w:rsidR="006E5F54" w:rsidRPr="00D82A73" w:rsidRDefault="006E5F54" w:rsidP="006E5F54">
      <w:pPr>
        <w:pStyle w:val="Heading3"/>
        <w:rPr>
          <w:ins w:id="3081" w:author="Jarno Nieminen" w:date="2014-09-04T09:09:00Z"/>
        </w:rPr>
      </w:pPr>
      <w:ins w:id="3082" w:author="Jarno Nieminen" w:date="2014-09-04T09:09:00Z">
        <w:r>
          <w:t>Övriga regler</w:t>
        </w:r>
        <w:bookmarkEnd w:id="3076"/>
      </w:ins>
    </w:p>
    <w:p w14:paraId="745C3B2A" w14:textId="77777777" w:rsidR="006E5F54" w:rsidRPr="00D82A73" w:rsidRDefault="006E5F54" w:rsidP="006E5F54">
      <w:pPr>
        <w:pStyle w:val="Heading4"/>
        <w:pPrChange w:id="3083" w:author="Jarno Nieminen" w:date="2014-09-04T09:09:00Z">
          <w:pPr>
            <w:pStyle w:val="Heading3"/>
          </w:pPr>
        </w:pPrChange>
      </w:pPr>
      <w:bookmarkStart w:id="3084" w:name="_Toc258862187"/>
      <w:bookmarkStart w:id="3085" w:name="_Toc386458162"/>
      <w:bookmarkStart w:id="3086" w:name="_Toc391636775"/>
      <w:r w:rsidRPr="00D82A73">
        <w:t>Begäran</w:t>
      </w:r>
      <w:bookmarkEnd w:id="3084"/>
      <w:bookmarkEnd w:id="3085"/>
      <w:bookmarkEnd w:id="3086"/>
    </w:p>
    <w:p w14:paraId="376458F4" w14:textId="77777777" w:rsidR="000A520D" w:rsidRDefault="000A520D" w:rsidP="000A520D">
      <w:r w:rsidRPr="00D82A73">
        <w:t>Tjänsteproducenten validerar begäran enligt regler som specificerats i per attribut ovan. Endast formulär som har FormStatus ”</w:t>
      </w:r>
      <w:r w:rsidRPr="00D82A73">
        <w:rPr>
          <w:b/>
        </w:rPr>
        <w:t>ONGOING</w:t>
      </w:r>
      <w:r w:rsidRPr="00D82A73">
        <w:t>” kan a</w:t>
      </w:r>
      <w:r>
        <w:t>n</w:t>
      </w:r>
      <w:r w:rsidRPr="00D82A73">
        <w:t>vända denna tjänst.</w:t>
      </w:r>
    </w:p>
    <w:p w14:paraId="06E390DD" w14:textId="77777777" w:rsidR="000C57FC" w:rsidRPr="00D82A73" w:rsidRDefault="000C57FC" w:rsidP="000A520D">
      <w:pPr>
        <w:rPr>
          <w:ins w:id="3087" w:author="Jarno Nieminen" w:date="2014-09-04T09:09:00Z"/>
        </w:rPr>
      </w:pPr>
    </w:p>
    <w:p w14:paraId="000CCDBB" w14:textId="77777777" w:rsidR="00576B3B" w:rsidRPr="00D82A73" w:rsidRDefault="00576B3B" w:rsidP="00576B3B">
      <w:pPr>
        <w:pStyle w:val="Heading4"/>
        <w:pPrChange w:id="3088" w:author="Jarno Nieminen" w:date="2014-09-04T09:09:00Z">
          <w:pPr>
            <w:pStyle w:val="Heading3"/>
          </w:pPr>
        </w:pPrChange>
      </w:pPr>
      <w:bookmarkStart w:id="3089" w:name="_Toc258862188"/>
      <w:bookmarkStart w:id="3090" w:name="_Toc386458163"/>
      <w:bookmarkStart w:id="3091" w:name="_Toc391636776"/>
      <w:r w:rsidRPr="00D82A73">
        <w:t>Svar</w:t>
      </w:r>
      <w:bookmarkEnd w:id="3089"/>
      <w:bookmarkEnd w:id="3090"/>
      <w:bookmarkEnd w:id="3091"/>
    </w:p>
    <w:p w14:paraId="0D141469" w14:textId="77777777" w:rsidR="000A520D" w:rsidRPr="00D82A73" w:rsidRDefault="000A520D" w:rsidP="000A520D">
      <w:r w:rsidRPr="00D82A73">
        <w:t>Sökresultatet framställs genom att svaret begränsas av de värden som angivits i begäran.</w:t>
      </w:r>
    </w:p>
    <w:p w14:paraId="565FB56B" w14:textId="77777777" w:rsidR="000A520D" w:rsidRPr="00D82A73" w:rsidRDefault="000A520D" w:rsidP="0044783B">
      <w:pPr>
        <w:numPr>
          <w:ilvl w:val="0"/>
          <w:numId w:val="33"/>
        </w:numPr>
        <w:spacing w:line="240" w:lineRule="auto"/>
      </w:pPr>
      <w:r w:rsidRPr="00D82A73">
        <w:t>Attributet ”LastPage” = sant (Objekt PageType) indikerar att detta är det sista frågesida.</w:t>
      </w:r>
    </w:p>
    <w:p w14:paraId="30BFA955" w14:textId="77777777" w:rsidR="000A520D" w:rsidRPr="00D82A73" w:rsidRDefault="000A520D" w:rsidP="000A520D"/>
    <w:p w14:paraId="43CFE517" w14:textId="77777777" w:rsidR="000A520D" w:rsidRPr="00D82A73" w:rsidRDefault="000A520D" w:rsidP="000A520D">
      <w:r w:rsidRPr="00D82A73">
        <w:t>Förklaring:</w:t>
      </w:r>
    </w:p>
    <w:p w14:paraId="19947A93" w14:textId="77777777" w:rsidR="000A520D" w:rsidRPr="00D82A73" w:rsidRDefault="000A520D" w:rsidP="000A520D">
      <w:pPr>
        <w:rPr>
          <w:b/>
          <w:u w:val="single"/>
        </w:rPr>
      </w:pPr>
      <w:r w:rsidRPr="00D82A73">
        <w:rPr>
          <w:b/>
          <w:u w:val="single"/>
        </w:rPr>
        <w:t>Status = ”ERROR”</w:t>
      </w:r>
    </w:p>
    <w:p w14:paraId="702F1D5C" w14:textId="71669366" w:rsidR="000A520D" w:rsidRPr="00D82A73" w:rsidRDefault="000A520D" w:rsidP="000A520D">
      <w:r w:rsidRPr="00D82A73">
        <w:t xml:space="preserve">Vid  </w:t>
      </w:r>
      <w:r w:rsidRPr="00D82A73">
        <w:rPr>
          <w:b/>
        </w:rPr>
        <w:t>SaveFormPage</w:t>
      </w:r>
      <w:r w:rsidRPr="00D82A73">
        <w:t xml:space="preserve"> skall producerandesystem validera begäran. Vid valideringsfel skall producerande (formulärmotorn) skicka objekt (FormType) tillbaka till konsumerande (e-tjänst) system.   Objektet </w:t>
      </w:r>
      <w:ins w:id="3092" w:author="Jarno Nieminen" w:date="2014-09-04T09:09:00Z">
        <w:r>
          <w:t xml:space="preserve">(AnswerStatusType) </w:t>
        </w:r>
      </w:ins>
      <w:r w:rsidRPr="00D82A73">
        <w:t>”form.currentPage.</w:t>
      </w:r>
      <w:del w:id="3093" w:author="Jarno Nieminen" w:date="2014-09-04T09:09:00Z">
        <w:r w:rsidR="006C37C2" w:rsidRPr="00D82A73">
          <w:delText>questionBlock.question.answer</w:delText>
        </w:r>
      </w:del>
      <w:ins w:id="3094" w:author="Jarno Nieminen" w:date="2014-09-04T09:09:00Z">
        <w:r w:rsidRPr="00D82A73">
          <w:t>questionBlock</w:t>
        </w:r>
        <w:r>
          <w:t>s</w:t>
        </w:r>
        <w:r w:rsidRPr="00D82A73">
          <w:t>.question</w:t>
        </w:r>
        <w:r>
          <w:t>s</w:t>
        </w:r>
        <w:r w:rsidRPr="00D82A73">
          <w:t>.answer</w:t>
        </w:r>
        <w:r>
          <w:t>s</w:t>
        </w:r>
      </w:ins>
      <w:r w:rsidRPr="00D82A73">
        <w:t>.answerStatus” används för att markera fält som innehåller fel.  Producerande system presenterar dessa för användaren för åtgärd.</w:t>
      </w:r>
    </w:p>
    <w:p w14:paraId="5A8648F5" w14:textId="77777777" w:rsidR="000A520D" w:rsidRPr="00D82A73" w:rsidRDefault="000A520D" w:rsidP="000A520D"/>
    <w:p w14:paraId="6CA9C6A1" w14:textId="77777777" w:rsidR="000A520D" w:rsidRPr="00D82A73" w:rsidRDefault="000A520D" w:rsidP="000A520D">
      <w:r w:rsidRPr="00D82A73">
        <w:rPr>
          <w:b/>
          <w:u w:val="single"/>
        </w:rPr>
        <w:t>Status = ”OK”</w:t>
      </w:r>
    </w:p>
    <w:p w14:paraId="4835F058" w14:textId="77777777" w:rsidR="000A520D" w:rsidRPr="00D82A73" w:rsidRDefault="000A520D" w:rsidP="000A520D">
      <w:r w:rsidRPr="00D82A73">
        <w:t xml:space="preserve">Vid godkänd begäran returneras validerade frågor/svar. </w:t>
      </w:r>
      <w:r w:rsidRPr="00D82A73">
        <w:rPr>
          <w:b/>
        </w:rPr>
        <w:t xml:space="preserve">Null </w:t>
      </w:r>
      <w:r w:rsidRPr="00D82A73">
        <w:t>”form” bedöms formuläret färdigifyllt. Detta har föregåtts av ”LastPage” sant i objektet PageType.</w:t>
      </w:r>
    </w:p>
    <w:p w14:paraId="58524280" w14:textId="77777777" w:rsidR="000A520D" w:rsidRPr="00D82A73" w:rsidRDefault="000A520D" w:rsidP="000A520D"/>
    <w:p w14:paraId="06AEF7EB" w14:textId="77777777" w:rsidR="00996C28" w:rsidRPr="00D82A73" w:rsidRDefault="00996C28" w:rsidP="00996C28">
      <w:pPr>
        <w:pStyle w:val="Heading3"/>
        <w:pPrChange w:id="3095" w:author="Jarno Nieminen" w:date="2014-09-04T09:09:00Z">
          <w:pPr>
            <w:pStyle w:val="Heading2"/>
          </w:pPr>
        </w:pPrChange>
      </w:pPr>
      <w:bookmarkStart w:id="3096" w:name="_Toc397585133"/>
      <w:bookmarkStart w:id="3097" w:name="_Toc258862189"/>
      <w:bookmarkStart w:id="3098" w:name="_Toc386458164"/>
      <w:bookmarkStart w:id="3099" w:name="_Toc391636777"/>
      <w:r w:rsidRPr="00D82A73">
        <w:t>Tjänsteinteraktion</w:t>
      </w:r>
      <w:bookmarkEnd w:id="3096"/>
      <w:bookmarkEnd w:id="3097"/>
      <w:bookmarkEnd w:id="3098"/>
      <w:bookmarkEnd w:id="3099"/>
    </w:p>
    <w:p w14:paraId="076ABEB9" w14:textId="77777777" w:rsidR="000A520D" w:rsidRDefault="000A520D" w:rsidP="0044783B">
      <w:pPr>
        <w:numPr>
          <w:ilvl w:val="0"/>
          <w:numId w:val="34"/>
        </w:numPr>
        <w:spacing w:line="240" w:lineRule="auto"/>
      </w:pPr>
      <w:r w:rsidRPr="00D82A73">
        <w:t>SaveFormAnswerPageInteraction</w:t>
      </w:r>
    </w:p>
    <w:p w14:paraId="0169B7C2" w14:textId="77777777" w:rsidR="00996C28" w:rsidRPr="00D82A73" w:rsidRDefault="00996C28" w:rsidP="00996C28">
      <w:pPr>
        <w:spacing w:line="240" w:lineRule="auto"/>
        <w:ind w:left="360"/>
        <w:rPr>
          <w:ins w:id="3100" w:author="Jarno Nieminen" w:date="2014-09-04T09:09:00Z"/>
        </w:rPr>
      </w:pPr>
    </w:p>
    <w:p w14:paraId="430902FB" w14:textId="77777777" w:rsidR="006E5F54" w:rsidRDefault="006E5F54">
      <w:pPr>
        <w:spacing w:line="240" w:lineRule="auto"/>
        <w:rPr>
          <w:ins w:id="3101" w:author="Jarno Nieminen" w:date="2014-09-04T09:09:00Z"/>
          <w:rFonts w:eastAsia="Times New Roman"/>
          <w:bCs/>
          <w:sz w:val="24"/>
          <w:szCs w:val="26"/>
        </w:rPr>
      </w:pPr>
      <w:bookmarkStart w:id="3102" w:name="_Toc258862190"/>
      <w:bookmarkStart w:id="3103" w:name="_Toc386458165"/>
      <w:bookmarkStart w:id="3104" w:name="_Toc391636778"/>
      <w:ins w:id="3105" w:author="Jarno Nieminen" w:date="2014-09-04T09:09:00Z">
        <w:r>
          <w:br w:type="page"/>
        </w:r>
      </w:ins>
    </w:p>
    <w:p w14:paraId="25236C2A" w14:textId="11569E71" w:rsidR="000A520D" w:rsidRPr="00D82A73" w:rsidRDefault="000A520D" w:rsidP="00996C28">
      <w:pPr>
        <w:pStyle w:val="Heading2"/>
        <w:pPrChange w:id="3106" w:author="Jarno Nieminen" w:date="2014-09-04T09:09:00Z">
          <w:pPr>
            <w:pStyle w:val="Heading1"/>
          </w:pPr>
        </w:pPrChange>
      </w:pPr>
      <w:bookmarkStart w:id="3107" w:name="_Toc397585134"/>
      <w:r w:rsidRPr="00D82A73">
        <w:lastRenderedPageBreak/>
        <w:t>Tjänstekontrakt SaveForm</w:t>
      </w:r>
      <w:bookmarkEnd w:id="3102"/>
      <w:bookmarkEnd w:id="3103"/>
      <w:bookmarkEnd w:id="3104"/>
      <w:bookmarkEnd w:id="3107"/>
    </w:p>
    <w:p w14:paraId="5AF9607F" w14:textId="77777777" w:rsidR="000A520D" w:rsidRPr="00D82A73" w:rsidRDefault="000A520D" w:rsidP="000A520D">
      <w:r w:rsidRPr="00D82A73">
        <w:t>Tjänsten används för att indikera/signalera att invånarens formulär är färdig</w:t>
      </w:r>
      <w:r>
        <w:t>t</w:t>
      </w:r>
      <w:r w:rsidRPr="00D82A73">
        <w:t xml:space="preserve"> ifyllt </w:t>
      </w:r>
      <w:r>
        <w:t xml:space="preserve">och </w:t>
      </w:r>
      <w:r w:rsidRPr="00D82A73">
        <w:t>skall avslutas/stängas.</w:t>
      </w:r>
    </w:p>
    <w:p w14:paraId="2BF7CECA" w14:textId="77777777" w:rsidR="000A520D" w:rsidRPr="00D82A73" w:rsidRDefault="000A520D" w:rsidP="000A520D"/>
    <w:p w14:paraId="5CC4EF60" w14:textId="77777777" w:rsidR="000A520D" w:rsidRPr="00D82A73" w:rsidRDefault="000A520D" w:rsidP="000A520D">
      <w:r w:rsidRPr="00D82A73">
        <w:t xml:space="preserve">Exempel spara och avsluta formulär: </w:t>
      </w:r>
    </w:p>
    <w:p w14:paraId="0A202778" w14:textId="77777777" w:rsidR="000A520D" w:rsidRPr="00D82A73" w:rsidRDefault="000A520D" w:rsidP="0044783B">
      <w:pPr>
        <w:numPr>
          <w:ilvl w:val="0"/>
          <w:numId w:val="42"/>
        </w:numPr>
        <w:spacing w:line="240" w:lineRule="auto"/>
      </w:pPr>
      <w:r w:rsidRPr="00D82A73">
        <w:t>Konsumerandesystem(e-tjänst) frågar användaren (i grafiskt gränssnitt) om formuläret skall avslutas.</w:t>
      </w:r>
    </w:p>
    <w:p w14:paraId="0E96E829" w14:textId="77777777" w:rsidR="000A520D" w:rsidRPr="00D82A73" w:rsidRDefault="000A520D" w:rsidP="0044783B">
      <w:pPr>
        <w:numPr>
          <w:ilvl w:val="0"/>
          <w:numId w:val="42"/>
        </w:numPr>
        <w:spacing w:line="240" w:lineRule="auto"/>
      </w:pPr>
      <w:r w:rsidRPr="00D82A73">
        <w:t xml:space="preserve">Konsumerandesystem(e-tjänst) hämtar en sammanställning (formulär, sida, frågor, svar) via tjänst </w:t>
      </w:r>
      <w:r w:rsidRPr="00D82A73">
        <w:rPr>
          <w:b/>
        </w:rPr>
        <w:t>GetForm.</w:t>
      </w:r>
      <w:r w:rsidRPr="00D82A73">
        <w:t xml:space="preserve"> </w:t>
      </w:r>
    </w:p>
    <w:p w14:paraId="4E551DE6" w14:textId="77777777" w:rsidR="000A520D" w:rsidRPr="00D82A73" w:rsidRDefault="000A520D" w:rsidP="0044783B">
      <w:pPr>
        <w:numPr>
          <w:ilvl w:val="1"/>
          <w:numId w:val="42"/>
        </w:numPr>
        <w:spacing w:line="240" w:lineRule="auto"/>
      </w:pPr>
      <w:r w:rsidRPr="00D82A73">
        <w:t xml:space="preserve">Användaren/patienten granskar och godkänner formuläret. </w:t>
      </w:r>
    </w:p>
    <w:p w14:paraId="3268D274" w14:textId="77777777" w:rsidR="000A520D" w:rsidRPr="00D82A73" w:rsidRDefault="000A520D" w:rsidP="0044783B">
      <w:pPr>
        <w:numPr>
          <w:ilvl w:val="0"/>
          <w:numId w:val="42"/>
        </w:numPr>
        <w:spacing w:line="240" w:lineRule="auto"/>
      </w:pPr>
      <w:r w:rsidRPr="00D82A73">
        <w:t xml:space="preserve">Konsumerandesystem avslutar formuläret (på invånarens begäran). Anropar </w:t>
      </w:r>
      <w:r w:rsidRPr="00D82A73">
        <w:rPr>
          <w:b/>
        </w:rPr>
        <w:t>SaveForm</w:t>
      </w:r>
      <w:r w:rsidRPr="00D82A73">
        <w:t xml:space="preserve">. </w:t>
      </w:r>
    </w:p>
    <w:p w14:paraId="7A5E7412" w14:textId="77777777" w:rsidR="000A520D" w:rsidRPr="00D82A73" w:rsidRDefault="000A520D" w:rsidP="000A520D"/>
    <w:p w14:paraId="1497BEC4" w14:textId="77777777" w:rsidR="000A520D" w:rsidRPr="00D82A73" w:rsidRDefault="000A520D" w:rsidP="000A520D">
      <w:r w:rsidRPr="00D82A73">
        <w:t xml:space="preserve">Producerande system validerar begäran och avslutar formulär. </w:t>
      </w:r>
    </w:p>
    <w:p w14:paraId="1C7E3228" w14:textId="77777777" w:rsidR="000A520D" w:rsidRPr="009C52F6" w:rsidRDefault="000A520D" w:rsidP="000A520D">
      <w:pPr>
        <w:rPr>
          <w:i/>
        </w:rPr>
      </w:pPr>
    </w:p>
    <w:p w14:paraId="0731B162" w14:textId="77777777" w:rsidR="006C37C2" w:rsidRPr="00D82A73" w:rsidRDefault="006C37C2" w:rsidP="006C37C2">
      <w:pPr>
        <w:pStyle w:val="Heading2"/>
        <w:rPr>
          <w:del w:id="3108" w:author="Jarno Nieminen" w:date="2014-09-04T09:09:00Z"/>
        </w:rPr>
      </w:pPr>
      <w:bookmarkStart w:id="3109" w:name="_Toc397585135"/>
      <w:bookmarkStart w:id="3110" w:name="_Toc258862191"/>
      <w:bookmarkStart w:id="3111" w:name="_Toc386458166"/>
      <w:bookmarkStart w:id="3112" w:name="_Toc391636779"/>
      <w:del w:id="3113" w:author="Jarno Nieminen" w:date="2014-09-04T09:09:00Z">
        <w:r w:rsidRPr="00D82A73">
          <w:delText>Frivillighet</w:delText>
        </w:r>
        <w:bookmarkEnd w:id="3110"/>
        <w:bookmarkEnd w:id="3111"/>
        <w:bookmarkEnd w:id="3112"/>
      </w:del>
    </w:p>
    <w:p w14:paraId="186EC3DC" w14:textId="77777777" w:rsidR="006C37C2" w:rsidRPr="00D82A73" w:rsidRDefault="006C37C2" w:rsidP="006C37C2">
      <w:pPr>
        <w:rPr>
          <w:del w:id="3114" w:author="Jarno Nieminen" w:date="2014-09-04T09:09:00Z"/>
        </w:rPr>
      </w:pPr>
      <w:del w:id="3115" w:author="Jarno Nieminen" w:date="2014-09-04T09:09:00Z">
        <w:r w:rsidRPr="00D82A73">
          <w:delText xml:space="preserve">Obligatoriskt </w:delText>
        </w:r>
      </w:del>
    </w:p>
    <w:p w14:paraId="6F103093" w14:textId="77777777" w:rsidR="00996C28" w:rsidRPr="00D82A73" w:rsidRDefault="00996C28" w:rsidP="00177141">
      <w:pPr>
        <w:pStyle w:val="Heading3"/>
        <w:pPrChange w:id="3116" w:author="Jarno Nieminen" w:date="2014-09-04T09:09:00Z">
          <w:pPr>
            <w:pStyle w:val="Heading2"/>
          </w:pPr>
        </w:pPrChange>
      </w:pPr>
      <w:bookmarkStart w:id="3117" w:name="_Toc258862192"/>
      <w:bookmarkStart w:id="3118" w:name="_Toc386458167"/>
      <w:bookmarkStart w:id="3119" w:name="_Toc391636780"/>
      <w:r w:rsidRPr="00D82A73">
        <w:t>Version</w:t>
      </w:r>
      <w:bookmarkEnd w:id="3109"/>
      <w:bookmarkEnd w:id="3117"/>
      <w:bookmarkEnd w:id="3118"/>
      <w:bookmarkEnd w:id="3119"/>
    </w:p>
    <w:p w14:paraId="5B2471D5" w14:textId="77777777" w:rsidR="00996C28" w:rsidRPr="00D82A73" w:rsidRDefault="00996C28" w:rsidP="00177141">
      <w:r>
        <w:t>2.0</w:t>
      </w:r>
    </w:p>
    <w:p w14:paraId="6C5C9ECB" w14:textId="77777777" w:rsidR="006C37C2" w:rsidRPr="00D82A73" w:rsidRDefault="006C37C2" w:rsidP="006C37C2">
      <w:pPr>
        <w:pStyle w:val="Heading2"/>
        <w:rPr>
          <w:del w:id="3120" w:author="Jarno Nieminen" w:date="2014-09-04T09:09:00Z"/>
        </w:rPr>
      </w:pPr>
      <w:bookmarkStart w:id="3121" w:name="_Toc258862193"/>
      <w:bookmarkStart w:id="3122" w:name="_Toc386458168"/>
      <w:bookmarkStart w:id="3123" w:name="_Toc391636781"/>
      <w:del w:id="3124" w:author="Jarno Nieminen" w:date="2014-09-04T09:09:00Z">
        <w:r w:rsidRPr="00D82A73">
          <w:delText>Tjänstens signatur</w:delText>
        </w:r>
        <w:bookmarkEnd w:id="3121"/>
        <w:bookmarkEnd w:id="3122"/>
        <w:bookmarkEnd w:id="3123"/>
      </w:del>
    </w:p>
    <w:p w14:paraId="3844C3B6" w14:textId="77777777" w:rsidR="006C37C2" w:rsidRPr="00D82A73" w:rsidRDefault="006C37C2" w:rsidP="006C37C2">
      <w:pPr>
        <w:rPr>
          <w:del w:id="3125" w:author="Jarno Nieminen" w:date="2014-09-04T09:09:00Z"/>
        </w:rPr>
      </w:pPr>
      <w:del w:id="3126" w:author="Jarno Nieminen" w:date="2014-09-04T09:09:00Z">
        <w:r w:rsidRPr="00D82A73">
          <w:delText>Request</w:delText>
        </w:r>
      </w:del>
    </w:p>
    <w:p w14:paraId="41150199" w14:textId="77777777" w:rsidR="006C37C2" w:rsidRPr="00D82A73" w:rsidRDefault="006C37C2" w:rsidP="004F0033">
      <w:pPr>
        <w:numPr>
          <w:ilvl w:val="0"/>
          <w:numId w:val="47"/>
        </w:numPr>
        <w:spacing w:line="240" w:lineRule="auto"/>
        <w:rPr>
          <w:del w:id="3127" w:author="Jarno Nieminen" w:date="2014-09-04T09:09:00Z"/>
        </w:rPr>
      </w:pPr>
      <w:del w:id="3128" w:author="Jarno Nieminen" w:date="2014-09-04T09:09:00Z">
        <w:r w:rsidRPr="00D82A73">
          <w:delText>FormID [1..1]</w:delText>
        </w:r>
      </w:del>
    </w:p>
    <w:p w14:paraId="5DEB144F" w14:textId="77777777" w:rsidR="006C37C2" w:rsidRPr="00D82A73" w:rsidRDefault="006C37C2" w:rsidP="004F0033">
      <w:pPr>
        <w:numPr>
          <w:ilvl w:val="0"/>
          <w:numId w:val="47"/>
        </w:numPr>
        <w:spacing w:line="240" w:lineRule="auto"/>
        <w:rPr>
          <w:del w:id="3129" w:author="Jarno Nieminen" w:date="2014-09-04T09:09:00Z"/>
        </w:rPr>
      </w:pPr>
      <w:del w:id="3130" w:author="Jarno Nieminen" w:date="2014-09-04T09:09:00Z">
        <w:r w:rsidRPr="00D82A73">
          <w:delText>SubjectOfCare [0..1]</w:delText>
        </w:r>
      </w:del>
    </w:p>
    <w:p w14:paraId="1E7710B7" w14:textId="77777777" w:rsidR="006C37C2" w:rsidRPr="00D82A73" w:rsidRDefault="006C37C2" w:rsidP="006C37C2">
      <w:pPr>
        <w:rPr>
          <w:del w:id="3131" w:author="Jarno Nieminen" w:date="2014-09-04T09:09:00Z"/>
        </w:rPr>
      </w:pPr>
      <w:del w:id="3132" w:author="Jarno Nieminen" w:date="2014-09-04T09:09:00Z">
        <w:r w:rsidRPr="00D82A73">
          <w:delText>Response</w:delText>
        </w:r>
      </w:del>
    </w:p>
    <w:p w14:paraId="58C8F32D" w14:textId="77777777" w:rsidR="006C37C2" w:rsidRPr="00D82A73" w:rsidRDefault="006C37C2" w:rsidP="004F0033">
      <w:pPr>
        <w:numPr>
          <w:ilvl w:val="0"/>
          <w:numId w:val="33"/>
        </w:numPr>
        <w:spacing w:line="240" w:lineRule="auto"/>
        <w:rPr>
          <w:del w:id="3133" w:author="Jarno Nieminen" w:date="2014-09-04T09:09:00Z"/>
        </w:rPr>
      </w:pPr>
      <w:del w:id="3134" w:author="Jarno Nieminen" w:date="2014-09-04T09:09:00Z">
        <w:r w:rsidRPr="00D82A73">
          <w:delText>ResultCode [1..1]</w:delText>
        </w:r>
      </w:del>
    </w:p>
    <w:p w14:paraId="3025F61E" w14:textId="77777777" w:rsidR="006C37C2" w:rsidRPr="00D82A73" w:rsidRDefault="006C37C2" w:rsidP="004F0033">
      <w:pPr>
        <w:numPr>
          <w:ilvl w:val="0"/>
          <w:numId w:val="33"/>
        </w:numPr>
        <w:spacing w:line="240" w:lineRule="auto"/>
        <w:rPr>
          <w:del w:id="3135" w:author="Jarno Nieminen" w:date="2014-09-04T09:09:00Z"/>
        </w:rPr>
      </w:pPr>
      <w:del w:id="3136" w:author="Jarno Nieminen" w:date="2014-09-04T09:09:00Z">
        <w:r w:rsidRPr="00D82A73">
          <w:delText>Comment [0..1]</w:delText>
        </w:r>
      </w:del>
    </w:p>
    <w:p w14:paraId="3B5F9E89" w14:textId="77777777" w:rsidR="006C37C2" w:rsidRPr="00D82A73" w:rsidRDefault="006C37C2" w:rsidP="006C37C2">
      <w:pPr>
        <w:pStyle w:val="Heading3"/>
        <w:rPr>
          <w:del w:id="3137" w:author="Jarno Nieminen" w:date="2014-09-04T09:09:00Z"/>
        </w:rPr>
      </w:pPr>
      <w:bookmarkStart w:id="3138" w:name="_Toc258862194"/>
      <w:bookmarkStart w:id="3139" w:name="_Toc386458169"/>
      <w:bookmarkStart w:id="3140" w:name="_Toc391636782"/>
      <w:del w:id="3141" w:author="Jarno Nieminen" w:date="2014-09-04T09:09:00Z">
        <w:r w:rsidRPr="00D82A73">
          <w:delText>Begäran (Request) och Svar (Response)</w:delText>
        </w:r>
        <w:bookmarkEnd w:id="3138"/>
        <w:bookmarkEnd w:id="3139"/>
        <w:bookmarkEnd w:id="3140"/>
      </w:del>
    </w:p>
    <w:p w14:paraId="202FF117" w14:textId="77777777" w:rsidR="00996C28" w:rsidRPr="00D82A73" w:rsidRDefault="00996C28" w:rsidP="00177141">
      <w:pPr>
        <w:rPr>
          <w:ins w:id="3142" w:author="Jarno Nieminen" w:date="2014-09-04T09:09:00Z"/>
        </w:rPr>
      </w:pPr>
    </w:p>
    <w:p w14:paraId="6A40CABB" w14:textId="77777777" w:rsidR="00996C28" w:rsidRPr="00D82A73" w:rsidRDefault="00996C28" w:rsidP="00996C28">
      <w:pPr>
        <w:pStyle w:val="Heading3"/>
        <w:rPr>
          <w:ins w:id="3143" w:author="Jarno Nieminen" w:date="2014-09-04T09:09:00Z"/>
        </w:rPr>
      </w:pPr>
      <w:bookmarkStart w:id="3144" w:name="_Toc397585136"/>
      <w:ins w:id="3145" w:author="Jarno Nieminen" w:date="2014-09-04T09:09:00Z">
        <w:r>
          <w:t>Fältregler</w:t>
        </w:r>
        <w:bookmarkEnd w:id="3144"/>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0E71BE51" w14:textId="77777777" w:rsidTr="00177141">
        <w:tc>
          <w:tcPr>
            <w:tcW w:w="2628" w:type="dxa"/>
            <w:shd w:val="clear" w:color="auto" w:fill="auto"/>
          </w:tcPr>
          <w:p w14:paraId="0E3976F1" w14:textId="77777777" w:rsidR="000A520D" w:rsidRPr="00D82A73" w:rsidRDefault="000A520D" w:rsidP="00177141">
            <w:pPr>
              <w:rPr>
                <w:b/>
              </w:rPr>
            </w:pPr>
            <w:r w:rsidRPr="00D82A73">
              <w:rPr>
                <w:b/>
              </w:rPr>
              <w:t>Attribut</w:t>
            </w:r>
          </w:p>
        </w:tc>
        <w:tc>
          <w:tcPr>
            <w:tcW w:w="1260" w:type="dxa"/>
            <w:shd w:val="clear" w:color="auto" w:fill="auto"/>
          </w:tcPr>
          <w:p w14:paraId="4D94A8F5" w14:textId="77777777" w:rsidR="000A520D" w:rsidRPr="00D82A73" w:rsidRDefault="000A520D" w:rsidP="00177141">
            <w:pPr>
              <w:rPr>
                <w:b/>
              </w:rPr>
            </w:pPr>
            <w:r w:rsidRPr="00D82A73">
              <w:rPr>
                <w:b/>
              </w:rPr>
              <w:t>Typ</w:t>
            </w:r>
          </w:p>
        </w:tc>
        <w:tc>
          <w:tcPr>
            <w:tcW w:w="4867" w:type="dxa"/>
            <w:shd w:val="clear" w:color="auto" w:fill="auto"/>
          </w:tcPr>
          <w:p w14:paraId="5B229BB0" w14:textId="77777777" w:rsidR="000A520D" w:rsidRPr="00D82A73" w:rsidRDefault="000A520D" w:rsidP="00177141">
            <w:pPr>
              <w:rPr>
                <w:b/>
              </w:rPr>
            </w:pPr>
            <w:r w:rsidRPr="00D82A73">
              <w:rPr>
                <w:b/>
              </w:rPr>
              <w:t>Kommentar</w:t>
            </w:r>
          </w:p>
        </w:tc>
        <w:tc>
          <w:tcPr>
            <w:tcW w:w="1134" w:type="dxa"/>
            <w:shd w:val="clear" w:color="auto" w:fill="auto"/>
          </w:tcPr>
          <w:p w14:paraId="59BBA33A" w14:textId="77777777" w:rsidR="000A520D" w:rsidRPr="00D82A73" w:rsidRDefault="000A520D" w:rsidP="00177141">
            <w:pPr>
              <w:rPr>
                <w:b/>
              </w:rPr>
            </w:pPr>
            <w:r w:rsidRPr="00D82A73">
              <w:rPr>
                <w:b/>
              </w:rPr>
              <w:t>Kardi-nalitet</w:t>
            </w:r>
          </w:p>
        </w:tc>
      </w:tr>
      <w:tr w:rsidR="000A520D" w:rsidRPr="00D82A73" w14:paraId="29450A34" w14:textId="77777777" w:rsidTr="00177141">
        <w:tc>
          <w:tcPr>
            <w:tcW w:w="2628" w:type="dxa"/>
            <w:shd w:val="clear" w:color="auto" w:fill="auto"/>
          </w:tcPr>
          <w:p w14:paraId="3C9EDF86" w14:textId="77777777" w:rsidR="000A520D" w:rsidRPr="00D82A73" w:rsidRDefault="000A520D" w:rsidP="00177141">
            <w:pPr>
              <w:rPr>
                <w:i/>
              </w:rPr>
            </w:pPr>
            <w:r w:rsidRPr="00D82A73">
              <w:rPr>
                <w:i/>
              </w:rPr>
              <w:t>Begäran</w:t>
            </w:r>
          </w:p>
        </w:tc>
        <w:tc>
          <w:tcPr>
            <w:tcW w:w="1260" w:type="dxa"/>
            <w:shd w:val="clear" w:color="auto" w:fill="auto"/>
          </w:tcPr>
          <w:p w14:paraId="35F1F710" w14:textId="77777777" w:rsidR="000A520D" w:rsidRPr="00D82A73" w:rsidRDefault="000A520D" w:rsidP="00177141"/>
        </w:tc>
        <w:tc>
          <w:tcPr>
            <w:tcW w:w="4867" w:type="dxa"/>
            <w:shd w:val="clear" w:color="auto" w:fill="auto"/>
          </w:tcPr>
          <w:p w14:paraId="1EA0036C" w14:textId="77777777" w:rsidR="000A520D" w:rsidRPr="00D82A73" w:rsidRDefault="000A520D" w:rsidP="00177141"/>
        </w:tc>
        <w:tc>
          <w:tcPr>
            <w:tcW w:w="1134" w:type="dxa"/>
            <w:shd w:val="clear" w:color="auto" w:fill="auto"/>
          </w:tcPr>
          <w:p w14:paraId="7BAFFB35" w14:textId="77777777" w:rsidR="000A520D" w:rsidRPr="00D82A73" w:rsidRDefault="000A520D" w:rsidP="00177141"/>
        </w:tc>
      </w:tr>
      <w:tr w:rsidR="000A520D" w:rsidRPr="00D82A73" w14:paraId="2954FCD9" w14:textId="77777777" w:rsidTr="00177141">
        <w:tc>
          <w:tcPr>
            <w:tcW w:w="2628" w:type="dxa"/>
            <w:shd w:val="clear" w:color="auto" w:fill="auto"/>
          </w:tcPr>
          <w:p w14:paraId="58A540BC" w14:textId="77777777" w:rsidR="000A520D" w:rsidRPr="00D82A73" w:rsidRDefault="000A520D" w:rsidP="00177141">
            <w:pPr>
              <w:rPr>
                <w:b/>
                <w:i/>
              </w:rPr>
            </w:pPr>
            <w:r w:rsidRPr="00D82A73">
              <w:t>FormID</w:t>
            </w:r>
          </w:p>
        </w:tc>
        <w:tc>
          <w:tcPr>
            <w:tcW w:w="1260" w:type="dxa"/>
            <w:shd w:val="clear" w:color="auto" w:fill="auto"/>
          </w:tcPr>
          <w:p w14:paraId="56B14FF3" w14:textId="77777777" w:rsidR="000A520D" w:rsidRPr="00D82A73" w:rsidRDefault="000A520D" w:rsidP="00177141"/>
        </w:tc>
        <w:tc>
          <w:tcPr>
            <w:tcW w:w="4867" w:type="dxa"/>
            <w:shd w:val="clear" w:color="auto" w:fill="auto"/>
          </w:tcPr>
          <w:p w14:paraId="6B550D71" w14:textId="77777777" w:rsidR="000A520D" w:rsidRPr="00D82A73" w:rsidRDefault="000A520D" w:rsidP="00177141">
            <w:r w:rsidRPr="00D82A73">
              <w:t xml:space="preserve">Formulärets ID. </w:t>
            </w:r>
          </w:p>
        </w:tc>
        <w:tc>
          <w:tcPr>
            <w:tcW w:w="1134" w:type="dxa"/>
            <w:shd w:val="clear" w:color="auto" w:fill="auto"/>
          </w:tcPr>
          <w:p w14:paraId="38F1A508" w14:textId="77777777" w:rsidR="000A520D" w:rsidRPr="00D82A73" w:rsidRDefault="000A520D" w:rsidP="00177141">
            <w:pPr>
              <w:rPr>
                <w:b/>
              </w:rPr>
            </w:pPr>
            <w:r w:rsidRPr="00D82A73">
              <w:t>1..1</w:t>
            </w:r>
          </w:p>
        </w:tc>
      </w:tr>
      <w:tr w:rsidR="000A520D" w:rsidRPr="00D82A73" w14:paraId="58413DE3" w14:textId="77777777" w:rsidTr="00177141">
        <w:tc>
          <w:tcPr>
            <w:tcW w:w="2628" w:type="dxa"/>
            <w:shd w:val="clear" w:color="auto" w:fill="auto"/>
          </w:tcPr>
          <w:p w14:paraId="3C74DB9C" w14:textId="77777777" w:rsidR="000A520D" w:rsidRPr="00D82A73" w:rsidRDefault="000A520D" w:rsidP="00177141">
            <w:r w:rsidRPr="00D82A73">
              <w:t>SubjectOfCare</w:t>
            </w:r>
          </w:p>
        </w:tc>
        <w:tc>
          <w:tcPr>
            <w:tcW w:w="1260" w:type="dxa"/>
            <w:shd w:val="clear" w:color="auto" w:fill="auto"/>
          </w:tcPr>
          <w:p w14:paraId="6A19D426" w14:textId="77777777" w:rsidR="000A520D" w:rsidRPr="00D82A73" w:rsidRDefault="000A520D" w:rsidP="00177141"/>
        </w:tc>
        <w:tc>
          <w:tcPr>
            <w:tcW w:w="4867" w:type="dxa"/>
            <w:shd w:val="clear" w:color="auto" w:fill="auto"/>
          </w:tcPr>
          <w:p w14:paraId="7BECA5E5" w14:textId="77777777" w:rsidR="000A520D" w:rsidRPr="00D82A73" w:rsidRDefault="000A520D" w:rsidP="00177141">
            <w:r w:rsidRPr="00D82A73">
              <w:t xml:space="preserve">Starkt autentiserad användares personnummer. </w:t>
            </w:r>
          </w:p>
          <w:p w14:paraId="40A53834" w14:textId="77777777" w:rsidR="000A520D" w:rsidRPr="00D82A73" w:rsidRDefault="000A520D" w:rsidP="00177141">
            <w:r w:rsidRPr="00D82A73">
              <w:t>T.ex. 191212121212 (yyyymmddnnnn)</w:t>
            </w:r>
          </w:p>
          <w:p w14:paraId="1D6A0007"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068FDDEB" w14:textId="77777777" w:rsidR="000A520D" w:rsidRPr="00D82A73" w:rsidRDefault="000A520D" w:rsidP="00177141">
            <w:r w:rsidRPr="00D82A73">
              <w:t>0..1</w:t>
            </w:r>
          </w:p>
        </w:tc>
      </w:tr>
      <w:tr w:rsidR="000A520D" w:rsidRPr="00D82A73" w14:paraId="2FD1565D" w14:textId="77777777" w:rsidTr="00177141">
        <w:tc>
          <w:tcPr>
            <w:tcW w:w="2628" w:type="dxa"/>
            <w:shd w:val="clear" w:color="auto" w:fill="auto"/>
          </w:tcPr>
          <w:p w14:paraId="59F00C2C" w14:textId="77777777" w:rsidR="000A520D" w:rsidRPr="00D82A73" w:rsidRDefault="000A520D" w:rsidP="00177141"/>
        </w:tc>
        <w:tc>
          <w:tcPr>
            <w:tcW w:w="1260" w:type="dxa"/>
            <w:shd w:val="clear" w:color="auto" w:fill="auto"/>
          </w:tcPr>
          <w:p w14:paraId="690FE499" w14:textId="77777777" w:rsidR="000A520D" w:rsidRPr="00D82A73" w:rsidRDefault="000A520D" w:rsidP="00177141"/>
        </w:tc>
        <w:tc>
          <w:tcPr>
            <w:tcW w:w="4867" w:type="dxa"/>
            <w:shd w:val="clear" w:color="auto" w:fill="auto"/>
          </w:tcPr>
          <w:p w14:paraId="21C1C203" w14:textId="77777777" w:rsidR="000A520D" w:rsidRPr="00D82A73" w:rsidRDefault="000A520D" w:rsidP="00177141"/>
        </w:tc>
        <w:tc>
          <w:tcPr>
            <w:tcW w:w="1134" w:type="dxa"/>
            <w:shd w:val="clear" w:color="auto" w:fill="auto"/>
          </w:tcPr>
          <w:p w14:paraId="213CAD4E" w14:textId="77777777" w:rsidR="000A520D" w:rsidRPr="00D82A73" w:rsidRDefault="000A520D" w:rsidP="00177141"/>
        </w:tc>
      </w:tr>
      <w:tr w:rsidR="000A520D" w:rsidRPr="00D82A73" w14:paraId="605120AA" w14:textId="77777777" w:rsidTr="00177141">
        <w:tc>
          <w:tcPr>
            <w:tcW w:w="2628" w:type="dxa"/>
            <w:shd w:val="clear" w:color="auto" w:fill="auto"/>
          </w:tcPr>
          <w:p w14:paraId="0CEAFD23" w14:textId="77777777" w:rsidR="000A520D" w:rsidRPr="00D82A73" w:rsidRDefault="000A520D" w:rsidP="00177141">
            <w:pPr>
              <w:rPr>
                <w:i/>
              </w:rPr>
            </w:pPr>
            <w:r w:rsidRPr="00D82A73">
              <w:rPr>
                <w:i/>
              </w:rPr>
              <w:t>Svar</w:t>
            </w:r>
          </w:p>
        </w:tc>
        <w:tc>
          <w:tcPr>
            <w:tcW w:w="1260" w:type="dxa"/>
            <w:shd w:val="clear" w:color="auto" w:fill="auto"/>
          </w:tcPr>
          <w:p w14:paraId="2DFDE8E7" w14:textId="77777777" w:rsidR="000A520D" w:rsidRPr="00D82A73" w:rsidRDefault="000A520D" w:rsidP="00177141"/>
        </w:tc>
        <w:tc>
          <w:tcPr>
            <w:tcW w:w="4867" w:type="dxa"/>
            <w:shd w:val="clear" w:color="auto" w:fill="auto"/>
          </w:tcPr>
          <w:p w14:paraId="00DCC0CF" w14:textId="77777777" w:rsidR="000A520D" w:rsidRPr="00D82A73" w:rsidRDefault="000A520D" w:rsidP="00177141"/>
        </w:tc>
        <w:tc>
          <w:tcPr>
            <w:tcW w:w="1134" w:type="dxa"/>
            <w:shd w:val="clear" w:color="auto" w:fill="auto"/>
          </w:tcPr>
          <w:p w14:paraId="2FDD8557" w14:textId="77777777" w:rsidR="000A520D" w:rsidRPr="00D82A73" w:rsidRDefault="000A520D" w:rsidP="00177141"/>
        </w:tc>
      </w:tr>
      <w:tr w:rsidR="000A520D" w:rsidRPr="00D82A73" w14:paraId="50DF366F" w14:textId="77777777" w:rsidTr="00177141">
        <w:tc>
          <w:tcPr>
            <w:tcW w:w="2628" w:type="dxa"/>
            <w:shd w:val="clear" w:color="auto" w:fill="auto"/>
          </w:tcPr>
          <w:p w14:paraId="235EF8BB" w14:textId="77777777" w:rsidR="000A520D" w:rsidRPr="00D82A73" w:rsidRDefault="000A520D" w:rsidP="00177141">
            <w:pPr>
              <w:rPr>
                <w:b/>
              </w:rPr>
            </w:pPr>
            <w:r w:rsidRPr="00D82A73">
              <w:t>ResultCode</w:t>
            </w:r>
          </w:p>
        </w:tc>
        <w:tc>
          <w:tcPr>
            <w:tcW w:w="1260" w:type="dxa"/>
            <w:shd w:val="clear" w:color="auto" w:fill="auto"/>
          </w:tcPr>
          <w:p w14:paraId="0D78ED5C" w14:textId="77777777" w:rsidR="000A520D" w:rsidRPr="00D82A73" w:rsidRDefault="000A520D" w:rsidP="00177141">
            <w:pPr>
              <w:rPr>
                <w:b/>
              </w:rPr>
            </w:pPr>
            <w:r w:rsidRPr="00D82A73">
              <w:t>ResultCodeEnumType</w:t>
            </w:r>
          </w:p>
        </w:tc>
        <w:tc>
          <w:tcPr>
            <w:tcW w:w="4867" w:type="dxa"/>
            <w:shd w:val="clear" w:color="auto" w:fill="auto"/>
          </w:tcPr>
          <w:p w14:paraId="7336AA93" w14:textId="77777777" w:rsidR="000A520D" w:rsidRPr="00D82A73" w:rsidRDefault="000A520D" w:rsidP="00177141">
            <w:pPr>
              <w:rPr>
                <w:b/>
              </w:rPr>
            </w:pPr>
            <w:r w:rsidRPr="00D82A73">
              <w:t>Signalera status på operationen (gick det bra/uppstod fel).</w:t>
            </w:r>
          </w:p>
        </w:tc>
        <w:tc>
          <w:tcPr>
            <w:tcW w:w="1134" w:type="dxa"/>
            <w:shd w:val="clear" w:color="auto" w:fill="auto"/>
          </w:tcPr>
          <w:p w14:paraId="133AC689" w14:textId="77777777" w:rsidR="000A520D" w:rsidRPr="00D82A73" w:rsidRDefault="000A520D" w:rsidP="00177141">
            <w:pPr>
              <w:rPr>
                <w:b/>
              </w:rPr>
            </w:pPr>
            <w:r w:rsidRPr="00D82A73">
              <w:t>1..1</w:t>
            </w:r>
          </w:p>
        </w:tc>
      </w:tr>
      <w:tr w:rsidR="000A520D" w:rsidRPr="00D82A73" w14:paraId="6C5F67EF" w14:textId="77777777" w:rsidTr="00177141">
        <w:tc>
          <w:tcPr>
            <w:tcW w:w="2628" w:type="dxa"/>
            <w:shd w:val="clear" w:color="auto" w:fill="auto"/>
          </w:tcPr>
          <w:p w14:paraId="1E3810CD" w14:textId="77777777" w:rsidR="000A520D" w:rsidRPr="00D82A73" w:rsidRDefault="000A520D" w:rsidP="00177141">
            <w:r w:rsidRPr="00D82A73">
              <w:t>Comment</w:t>
            </w:r>
          </w:p>
        </w:tc>
        <w:tc>
          <w:tcPr>
            <w:tcW w:w="1260" w:type="dxa"/>
            <w:shd w:val="clear" w:color="auto" w:fill="auto"/>
          </w:tcPr>
          <w:p w14:paraId="67E93F18" w14:textId="77777777" w:rsidR="000A520D" w:rsidRPr="00D82A73" w:rsidRDefault="000A520D" w:rsidP="00177141"/>
        </w:tc>
        <w:tc>
          <w:tcPr>
            <w:tcW w:w="4867" w:type="dxa"/>
            <w:shd w:val="clear" w:color="auto" w:fill="auto"/>
          </w:tcPr>
          <w:p w14:paraId="7A266584" w14:textId="77777777" w:rsidR="000A520D" w:rsidRPr="00D82A73" w:rsidRDefault="000A520D" w:rsidP="00177141">
            <w:r w:rsidRPr="00D82A73">
              <w:t>Attribut för felsignalering. Skall kunna visas för slutanvändaren.</w:t>
            </w:r>
          </w:p>
        </w:tc>
        <w:tc>
          <w:tcPr>
            <w:tcW w:w="1134" w:type="dxa"/>
            <w:shd w:val="clear" w:color="auto" w:fill="auto"/>
          </w:tcPr>
          <w:p w14:paraId="2E116513" w14:textId="77777777" w:rsidR="000A520D" w:rsidRPr="00D82A73" w:rsidRDefault="000A520D" w:rsidP="00177141">
            <w:r w:rsidRPr="00D82A73">
              <w:t>0..1</w:t>
            </w:r>
          </w:p>
        </w:tc>
      </w:tr>
    </w:tbl>
    <w:p w14:paraId="23233A75" w14:textId="77777777" w:rsidR="000A520D" w:rsidRPr="00D82A73" w:rsidRDefault="000A520D" w:rsidP="000A520D"/>
    <w:p w14:paraId="5E51CC1A" w14:textId="77777777" w:rsidR="006C37C2" w:rsidRPr="00D82A73" w:rsidRDefault="006C37C2" w:rsidP="006C37C2">
      <w:pPr>
        <w:pStyle w:val="Heading2"/>
        <w:rPr>
          <w:del w:id="3146" w:author="Jarno Nieminen" w:date="2014-09-04T09:09:00Z"/>
        </w:rPr>
      </w:pPr>
      <w:bookmarkStart w:id="3147" w:name="_Toc397585137"/>
      <w:bookmarkStart w:id="3148" w:name="_Toc258862195"/>
      <w:bookmarkStart w:id="3149" w:name="_Toc386458170"/>
      <w:bookmarkStart w:id="3150" w:name="_Toc391636783"/>
      <w:del w:id="3151" w:author="Jarno Nieminen" w:date="2014-09-04T09:09:00Z">
        <w:r w:rsidRPr="00D82A73">
          <w:delText>Regler</w:delText>
        </w:r>
        <w:bookmarkEnd w:id="3148"/>
        <w:bookmarkEnd w:id="3149"/>
        <w:bookmarkEnd w:id="3150"/>
        <w:r w:rsidRPr="00D82A73">
          <w:delText xml:space="preserve"> </w:delText>
        </w:r>
      </w:del>
    </w:p>
    <w:p w14:paraId="4BC43E49" w14:textId="77777777" w:rsidR="006E5F54" w:rsidRPr="00D82A73" w:rsidRDefault="006E5F54" w:rsidP="006E5F54">
      <w:pPr>
        <w:pStyle w:val="Heading3"/>
        <w:rPr>
          <w:ins w:id="3152" w:author="Jarno Nieminen" w:date="2014-09-04T09:09:00Z"/>
        </w:rPr>
      </w:pPr>
      <w:ins w:id="3153" w:author="Jarno Nieminen" w:date="2014-09-04T09:09:00Z">
        <w:r>
          <w:t>Övriga regler</w:t>
        </w:r>
        <w:bookmarkEnd w:id="3147"/>
      </w:ins>
    </w:p>
    <w:p w14:paraId="42964DF6" w14:textId="77777777" w:rsidR="006E5F54" w:rsidRPr="00D82A73" w:rsidRDefault="006E5F54" w:rsidP="006E5F54">
      <w:pPr>
        <w:pStyle w:val="Heading4"/>
        <w:pPrChange w:id="3154" w:author="Jarno Nieminen" w:date="2014-09-04T09:09:00Z">
          <w:pPr>
            <w:pStyle w:val="Heading3"/>
          </w:pPr>
        </w:pPrChange>
      </w:pPr>
      <w:bookmarkStart w:id="3155" w:name="_Toc258862196"/>
      <w:bookmarkStart w:id="3156" w:name="_Toc386458171"/>
      <w:bookmarkStart w:id="3157" w:name="_Toc391636784"/>
      <w:r w:rsidRPr="00D82A73">
        <w:t>Begäran</w:t>
      </w:r>
      <w:bookmarkEnd w:id="3155"/>
      <w:bookmarkEnd w:id="3156"/>
      <w:bookmarkEnd w:id="3157"/>
    </w:p>
    <w:p w14:paraId="71D21F42" w14:textId="77777777" w:rsidR="000A520D" w:rsidRPr="00D82A73" w:rsidRDefault="000A520D" w:rsidP="000A520D">
      <w:r w:rsidRPr="00D82A73">
        <w:t>Tjänsteproducenten validerar begäran enligt regler som specificerats i per attribut ovan.</w:t>
      </w:r>
    </w:p>
    <w:p w14:paraId="25061712" w14:textId="77777777" w:rsidR="000A520D" w:rsidRDefault="000A520D" w:rsidP="0044783B">
      <w:pPr>
        <w:numPr>
          <w:ilvl w:val="0"/>
          <w:numId w:val="33"/>
        </w:numPr>
        <w:spacing w:line="240" w:lineRule="auto"/>
      </w:pPr>
      <w:r w:rsidRPr="00D82A73">
        <w:t>Endast formulär som har FormStatus ”</w:t>
      </w:r>
      <w:r w:rsidRPr="00D82A73">
        <w:rPr>
          <w:b/>
        </w:rPr>
        <w:t>PENDING_COMPLETE</w:t>
      </w:r>
      <w:r w:rsidRPr="00D82A73">
        <w:t xml:space="preserve">” kan använda tjänsten. </w:t>
      </w:r>
    </w:p>
    <w:p w14:paraId="63391F70" w14:textId="77777777" w:rsidR="000C57FC" w:rsidRPr="00D82A73" w:rsidRDefault="000C57FC" w:rsidP="000C57FC">
      <w:pPr>
        <w:spacing w:line="240" w:lineRule="auto"/>
        <w:rPr>
          <w:ins w:id="3158" w:author="Jarno Nieminen" w:date="2014-09-04T09:09:00Z"/>
        </w:rPr>
      </w:pPr>
    </w:p>
    <w:p w14:paraId="063D3662" w14:textId="77777777" w:rsidR="00576B3B" w:rsidRPr="00D82A73" w:rsidRDefault="00576B3B" w:rsidP="00576B3B">
      <w:pPr>
        <w:pStyle w:val="Heading4"/>
        <w:pPrChange w:id="3159" w:author="Jarno Nieminen" w:date="2014-09-04T09:09:00Z">
          <w:pPr>
            <w:pStyle w:val="Heading3"/>
          </w:pPr>
        </w:pPrChange>
      </w:pPr>
      <w:bookmarkStart w:id="3160" w:name="_Toc258862197"/>
      <w:bookmarkStart w:id="3161" w:name="_Toc386458172"/>
      <w:bookmarkStart w:id="3162" w:name="_Toc391636785"/>
      <w:r w:rsidRPr="00D82A73">
        <w:t>Svar</w:t>
      </w:r>
      <w:bookmarkEnd w:id="3160"/>
      <w:bookmarkEnd w:id="3161"/>
      <w:bookmarkEnd w:id="3162"/>
    </w:p>
    <w:p w14:paraId="76C5577F" w14:textId="77777777" w:rsidR="000A520D" w:rsidRPr="00D82A73" w:rsidRDefault="000A520D" w:rsidP="000A520D">
      <w:r w:rsidRPr="00D82A73">
        <w:t>Sökresultatet framställs genom att svaret begränsas av de värden som angivits i begäran.</w:t>
      </w:r>
    </w:p>
    <w:p w14:paraId="0BBA940F" w14:textId="77777777" w:rsidR="000A520D" w:rsidRPr="00D82A73" w:rsidRDefault="000A520D" w:rsidP="000A520D"/>
    <w:p w14:paraId="0FCEACBD" w14:textId="77777777" w:rsidR="000A520D" w:rsidRPr="00D82A73" w:rsidRDefault="000A520D" w:rsidP="000A520D">
      <w:r w:rsidRPr="00D82A73">
        <w:t xml:space="preserve">Vid  </w:t>
      </w:r>
      <w:r w:rsidRPr="00D82A73">
        <w:rPr>
          <w:b/>
        </w:rPr>
        <w:t>SaveForm</w:t>
      </w:r>
      <w:r w:rsidRPr="00D82A73">
        <w:t xml:space="preserve"> skall producerandesystem validera begäran. Vid valideringsfel meddelas användaren fel via ”resultCode”. </w:t>
      </w:r>
    </w:p>
    <w:p w14:paraId="06C5855D" w14:textId="77777777" w:rsidR="000A520D" w:rsidRPr="00D82A73" w:rsidRDefault="000A520D" w:rsidP="000A520D"/>
    <w:p w14:paraId="4FBB4898" w14:textId="77777777" w:rsidR="00996C28" w:rsidRPr="00D82A73" w:rsidRDefault="00996C28" w:rsidP="00996C28">
      <w:pPr>
        <w:pStyle w:val="Heading3"/>
        <w:pPrChange w:id="3163" w:author="Jarno Nieminen" w:date="2014-09-04T09:09:00Z">
          <w:pPr>
            <w:pStyle w:val="Heading2"/>
          </w:pPr>
        </w:pPrChange>
      </w:pPr>
      <w:bookmarkStart w:id="3164" w:name="_Toc397585138"/>
      <w:bookmarkStart w:id="3165" w:name="_Toc258862198"/>
      <w:bookmarkStart w:id="3166" w:name="_Toc386458173"/>
      <w:bookmarkStart w:id="3167" w:name="_Toc391636786"/>
      <w:r w:rsidRPr="00D82A73">
        <w:t>Tjänsteinteraktion</w:t>
      </w:r>
      <w:bookmarkEnd w:id="3164"/>
      <w:bookmarkEnd w:id="3165"/>
      <w:bookmarkEnd w:id="3166"/>
      <w:bookmarkEnd w:id="3167"/>
    </w:p>
    <w:p w14:paraId="44EC5AA7" w14:textId="77777777" w:rsidR="000A520D" w:rsidRPr="00D82A73" w:rsidRDefault="000A520D" w:rsidP="0044783B">
      <w:pPr>
        <w:numPr>
          <w:ilvl w:val="0"/>
          <w:numId w:val="34"/>
        </w:numPr>
        <w:spacing w:line="240" w:lineRule="auto"/>
      </w:pPr>
      <w:r w:rsidRPr="00D82A73">
        <w:t>SaveFormInteraction</w:t>
      </w:r>
    </w:p>
    <w:p w14:paraId="3A5E9701" w14:textId="77777777" w:rsidR="000A520D" w:rsidRPr="00D82A73" w:rsidRDefault="000A520D" w:rsidP="000A520D"/>
    <w:p w14:paraId="59D3CF23" w14:textId="77777777" w:rsidR="000A520D" w:rsidRPr="00D82A73" w:rsidRDefault="000A520D" w:rsidP="000A520D"/>
    <w:p w14:paraId="2DBE6063" w14:textId="77777777" w:rsidR="000A520D" w:rsidRPr="00D82A73" w:rsidRDefault="000A520D" w:rsidP="000A520D"/>
    <w:p w14:paraId="7B84744D" w14:textId="77777777" w:rsidR="000A520D" w:rsidRPr="00D82A73" w:rsidRDefault="000A520D" w:rsidP="000A520D"/>
    <w:p w14:paraId="236EB2F9" w14:textId="77777777" w:rsidR="000A520D" w:rsidRDefault="000A520D" w:rsidP="000A520D">
      <w:pPr>
        <w:spacing w:line="240" w:lineRule="auto"/>
        <w:rPr>
          <w:rFonts w:eastAsia="Times New Roman"/>
          <w:bCs/>
          <w:sz w:val="30"/>
          <w:szCs w:val="28"/>
        </w:rPr>
      </w:pPr>
      <w:bookmarkStart w:id="3168" w:name="_Toc258862199"/>
      <w:bookmarkStart w:id="3169" w:name="_Toc386458174"/>
      <w:r>
        <w:br w:type="page"/>
      </w:r>
    </w:p>
    <w:p w14:paraId="68D4BDD1" w14:textId="77777777" w:rsidR="000A520D" w:rsidRPr="00D82A73" w:rsidRDefault="000A520D" w:rsidP="00996C28">
      <w:pPr>
        <w:pStyle w:val="Heading2"/>
        <w:pPrChange w:id="3170" w:author="Jarno Nieminen" w:date="2014-09-04T09:09:00Z">
          <w:pPr>
            <w:pStyle w:val="Heading1"/>
          </w:pPr>
        </w:pPrChange>
      </w:pPr>
      <w:bookmarkStart w:id="3171" w:name="_Toc391636787"/>
      <w:bookmarkStart w:id="3172" w:name="_Toc397585139"/>
      <w:r w:rsidRPr="00D82A73">
        <w:lastRenderedPageBreak/>
        <w:t>Tjänstekontrakt CancelForm</w:t>
      </w:r>
      <w:bookmarkEnd w:id="3168"/>
      <w:bookmarkEnd w:id="3169"/>
      <w:bookmarkEnd w:id="3171"/>
      <w:bookmarkEnd w:id="3172"/>
      <w:r w:rsidRPr="00D82A73">
        <w:t xml:space="preserve"> </w:t>
      </w:r>
    </w:p>
    <w:p w14:paraId="4482E014" w14:textId="77777777" w:rsidR="000A520D" w:rsidRPr="00D82A73" w:rsidRDefault="000A520D" w:rsidP="000A520D">
      <w:r w:rsidRPr="00D82A73">
        <w:t>Tjänsten används för att avbryta/radera formulär.</w:t>
      </w:r>
      <w:r>
        <w:t xml:space="preserve"> Tjänsten användas av tjänsteproducent (e-tjänst eller verksamhetssystem).</w:t>
      </w:r>
    </w:p>
    <w:p w14:paraId="6BDB4158" w14:textId="77777777" w:rsidR="000A520D" w:rsidRPr="00D82A73" w:rsidRDefault="000A520D" w:rsidP="0044783B">
      <w:pPr>
        <w:numPr>
          <w:ilvl w:val="0"/>
          <w:numId w:val="36"/>
        </w:numPr>
        <w:spacing w:line="240" w:lineRule="auto"/>
      </w:pPr>
      <w:r w:rsidRPr="00D82A73">
        <w:t>Pågående (ONGOING, PENDING_COMPLETION) formulär kan raderas på användarens begäran.</w:t>
      </w:r>
    </w:p>
    <w:p w14:paraId="5566C441" w14:textId="77777777" w:rsidR="000A520D" w:rsidRPr="00D82A73" w:rsidRDefault="000A520D" w:rsidP="0044783B">
      <w:pPr>
        <w:numPr>
          <w:ilvl w:val="0"/>
          <w:numId w:val="36"/>
        </w:numPr>
        <w:spacing w:line="240" w:lineRule="auto"/>
      </w:pPr>
      <w:r w:rsidRPr="00D82A73">
        <w:t>Ett avslutat formulär (SaveForm har anropats) behöver inte automatiskt raderas. Anropet skall i detta fall ses som en begäran om rader</w:t>
      </w:r>
      <w:r>
        <w:t>i</w:t>
      </w:r>
      <w:r w:rsidRPr="00D82A73">
        <w:t xml:space="preserve">ng. </w:t>
      </w:r>
    </w:p>
    <w:p w14:paraId="6283D20B" w14:textId="77777777" w:rsidR="000A520D" w:rsidRPr="00D82A73" w:rsidRDefault="000A520D" w:rsidP="0044783B">
      <w:pPr>
        <w:numPr>
          <w:ilvl w:val="1"/>
          <w:numId w:val="36"/>
        </w:numPr>
        <w:spacing w:line="240" w:lineRule="auto"/>
      </w:pPr>
      <w:r w:rsidRPr="00D82A73">
        <w:t>Lokala verksamhetsregler gäller.</w:t>
      </w:r>
    </w:p>
    <w:p w14:paraId="761DE76E" w14:textId="77777777" w:rsidR="000A520D" w:rsidRPr="009C52F6" w:rsidRDefault="000A520D" w:rsidP="000A520D">
      <w:pPr>
        <w:rPr>
          <w:i/>
        </w:rPr>
      </w:pPr>
    </w:p>
    <w:p w14:paraId="030FF597" w14:textId="77777777" w:rsidR="006C37C2" w:rsidRPr="00D82A73" w:rsidRDefault="006C37C2" w:rsidP="006C37C2">
      <w:pPr>
        <w:pStyle w:val="Heading2"/>
        <w:rPr>
          <w:del w:id="3173" w:author="Jarno Nieminen" w:date="2014-09-04T09:09:00Z"/>
        </w:rPr>
      </w:pPr>
      <w:bookmarkStart w:id="3174" w:name="_Toc397585140"/>
      <w:bookmarkStart w:id="3175" w:name="_Toc258862200"/>
      <w:bookmarkStart w:id="3176" w:name="_Toc386458175"/>
      <w:bookmarkStart w:id="3177" w:name="_Toc391636788"/>
      <w:del w:id="3178" w:author="Jarno Nieminen" w:date="2014-09-04T09:09:00Z">
        <w:r w:rsidRPr="00D82A73">
          <w:delText>Frivillighet</w:delText>
        </w:r>
        <w:bookmarkEnd w:id="3175"/>
        <w:bookmarkEnd w:id="3176"/>
        <w:bookmarkEnd w:id="3177"/>
      </w:del>
    </w:p>
    <w:p w14:paraId="164D43CD" w14:textId="77777777" w:rsidR="006C37C2" w:rsidRPr="00D82A73" w:rsidRDefault="006C37C2" w:rsidP="006C37C2">
      <w:pPr>
        <w:rPr>
          <w:del w:id="3179" w:author="Jarno Nieminen" w:date="2014-09-04T09:09:00Z"/>
        </w:rPr>
      </w:pPr>
      <w:del w:id="3180" w:author="Jarno Nieminen" w:date="2014-09-04T09:09:00Z">
        <w:r w:rsidRPr="00D82A73">
          <w:delText xml:space="preserve">Obligatoriskt </w:delText>
        </w:r>
      </w:del>
    </w:p>
    <w:p w14:paraId="06512A3D" w14:textId="77777777" w:rsidR="00996C28" w:rsidRPr="00D82A73" w:rsidRDefault="00996C28" w:rsidP="00177141">
      <w:pPr>
        <w:pStyle w:val="Heading3"/>
        <w:pPrChange w:id="3181" w:author="Jarno Nieminen" w:date="2014-09-04T09:09:00Z">
          <w:pPr>
            <w:pStyle w:val="Heading2"/>
          </w:pPr>
        </w:pPrChange>
      </w:pPr>
      <w:bookmarkStart w:id="3182" w:name="_Toc258862201"/>
      <w:bookmarkStart w:id="3183" w:name="_Toc386458176"/>
      <w:bookmarkStart w:id="3184" w:name="_Toc391636789"/>
      <w:r w:rsidRPr="00D82A73">
        <w:t>Version</w:t>
      </w:r>
      <w:bookmarkEnd w:id="3174"/>
      <w:bookmarkEnd w:id="3182"/>
      <w:bookmarkEnd w:id="3183"/>
      <w:bookmarkEnd w:id="3184"/>
    </w:p>
    <w:p w14:paraId="72CE1271" w14:textId="77777777" w:rsidR="00996C28" w:rsidRPr="00D82A73" w:rsidRDefault="00996C28" w:rsidP="00177141">
      <w:r>
        <w:t>2.0</w:t>
      </w:r>
    </w:p>
    <w:p w14:paraId="2D2ECDD1" w14:textId="77777777" w:rsidR="006C37C2" w:rsidRPr="00D82A73" w:rsidRDefault="006C37C2" w:rsidP="006C37C2">
      <w:pPr>
        <w:pStyle w:val="Heading2"/>
        <w:rPr>
          <w:del w:id="3185" w:author="Jarno Nieminen" w:date="2014-09-04T09:09:00Z"/>
        </w:rPr>
      </w:pPr>
      <w:bookmarkStart w:id="3186" w:name="_Toc258862202"/>
      <w:bookmarkStart w:id="3187" w:name="_Toc386458177"/>
      <w:bookmarkStart w:id="3188" w:name="_Toc391636790"/>
      <w:del w:id="3189" w:author="Jarno Nieminen" w:date="2014-09-04T09:09:00Z">
        <w:r w:rsidRPr="00D82A73">
          <w:delText>Tjänstens signatur</w:delText>
        </w:r>
        <w:bookmarkEnd w:id="3186"/>
        <w:bookmarkEnd w:id="3187"/>
        <w:bookmarkEnd w:id="3188"/>
      </w:del>
    </w:p>
    <w:p w14:paraId="779A9A32" w14:textId="77777777" w:rsidR="006C37C2" w:rsidRPr="00D82A73" w:rsidRDefault="006C37C2" w:rsidP="006C37C2">
      <w:pPr>
        <w:rPr>
          <w:del w:id="3190" w:author="Jarno Nieminen" w:date="2014-09-04T09:09:00Z"/>
        </w:rPr>
      </w:pPr>
      <w:del w:id="3191" w:author="Jarno Nieminen" w:date="2014-09-04T09:09:00Z">
        <w:r w:rsidRPr="00D82A73">
          <w:delText>Request</w:delText>
        </w:r>
      </w:del>
    </w:p>
    <w:p w14:paraId="011A771D" w14:textId="77777777" w:rsidR="006C37C2" w:rsidRPr="00D82A73" w:rsidRDefault="006C37C2" w:rsidP="004F0033">
      <w:pPr>
        <w:numPr>
          <w:ilvl w:val="0"/>
          <w:numId w:val="48"/>
        </w:numPr>
        <w:spacing w:line="240" w:lineRule="auto"/>
        <w:rPr>
          <w:del w:id="3192" w:author="Jarno Nieminen" w:date="2014-09-04T09:09:00Z"/>
        </w:rPr>
      </w:pPr>
      <w:del w:id="3193" w:author="Jarno Nieminen" w:date="2014-09-04T09:09:00Z">
        <w:r w:rsidRPr="00D82A73">
          <w:delText>FormID [1..1]</w:delText>
        </w:r>
      </w:del>
    </w:p>
    <w:p w14:paraId="6F584C41" w14:textId="77777777" w:rsidR="006C37C2" w:rsidRPr="00D82A73" w:rsidRDefault="006C37C2" w:rsidP="004F0033">
      <w:pPr>
        <w:numPr>
          <w:ilvl w:val="0"/>
          <w:numId w:val="48"/>
        </w:numPr>
        <w:spacing w:line="240" w:lineRule="auto"/>
        <w:rPr>
          <w:del w:id="3194" w:author="Jarno Nieminen" w:date="2014-09-04T09:09:00Z"/>
        </w:rPr>
      </w:pPr>
      <w:del w:id="3195" w:author="Jarno Nieminen" w:date="2014-09-04T09:09:00Z">
        <w:r w:rsidRPr="00D82A73">
          <w:delText>subjectOfCare [0..1]</w:delText>
        </w:r>
      </w:del>
    </w:p>
    <w:p w14:paraId="297246B6" w14:textId="77777777" w:rsidR="006C37C2" w:rsidRPr="00D82A73" w:rsidRDefault="006C37C2" w:rsidP="006C37C2">
      <w:pPr>
        <w:rPr>
          <w:del w:id="3196" w:author="Jarno Nieminen" w:date="2014-09-04T09:09:00Z"/>
        </w:rPr>
      </w:pPr>
      <w:del w:id="3197" w:author="Jarno Nieminen" w:date="2014-09-04T09:09:00Z">
        <w:r w:rsidRPr="00D82A73">
          <w:delText>Response</w:delText>
        </w:r>
      </w:del>
    </w:p>
    <w:p w14:paraId="200F851E" w14:textId="77777777" w:rsidR="006C37C2" w:rsidRPr="00D82A73" w:rsidRDefault="006C37C2" w:rsidP="004F0033">
      <w:pPr>
        <w:numPr>
          <w:ilvl w:val="0"/>
          <w:numId w:val="49"/>
        </w:numPr>
        <w:spacing w:line="240" w:lineRule="auto"/>
        <w:rPr>
          <w:del w:id="3198" w:author="Jarno Nieminen" w:date="2014-09-04T09:09:00Z"/>
        </w:rPr>
      </w:pPr>
      <w:del w:id="3199" w:author="Jarno Nieminen" w:date="2014-09-04T09:09:00Z">
        <w:r w:rsidRPr="00D82A73">
          <w:delText>ResultCode [1..1]</w:delText>
        </w:r>
      </w:del>
    </w:p>
    <w:p w14:paraId="0E7290F1" w14:textId="77777777" w:rsidR="006C37C2" w:rsidRPr="00D82A73" w:rsidRDefault="006C37C2" w:rsidP="004F0033">
      <w:pPr>
        <w:numPr>
          <w:ilvl w:val="0"/>
          <w:numId w:val="49"/>
        </w:numPr>
        <w:spacing w:line="240" w:lineRule="auto"/>
        <w:rPr>
          <w:del w:id="3200" w:author="Jarno Nieminen" w:date="2014-09-04T09:09:00Z"/>
        </w:rPr>
      </w:pPr>
      <w:del w:id="3201" w:author="Jarno Nieminen" w:date="2014-09-04T09:09:00Z">
        <w:r w:rsidRPr="00D82A73">
          <w:delText>Comment [0..1]</w:delText>
        </w:r>
      </w:del>
    </w:p>
    <w:p w14:paraId="5C2F1423" w14:textId="77777777" w:rsidR="006C37C2" w:rsidRPr="00D82A73" w:rsidRDefault="006C37C2" w:rsidP="006C37C2">
      <w:pPr>
        <w:ind w:left="720"/>
        <w:rPr>
          <w:del w:id="3202" w:author="Jarno Nieminen" w:date="2014-09-04T09:09:00Z"/>
        </w:rPr>
      </w:pPr>
    </w:p>
    <w:p w14:paraId="15247176" w14:textId="77777777" w:rsidR="006C37C2" w:rsidRPr="00D82A73" w:rsidRDefault="006C37C2" w:rsidP="006C37C2">
      <w:pPr>
        <w:pStyle w:val="Heading3"/>
        <w:rPr>
          <w:del w:id="3203" w:author="Jarno Nieminen" w:date="2014-09-04T09:09:00Z"/>
        </w:rPr>
      </w:pPr>
      <w:bookmarkStart w:id="3204" w:name="_Toc386458178"/>
      <w:bookmarkStart w:id="3205" w:name="_Toc391636791"/>
      <w:del w:id="3206" w:author="Jarno Nieminen" w:date="2014-09-04T09:09:00Z">
        <w:r w:rsidRPr="00D82A73">
          <w:delText>Begäran (Request) och Svar (Response)</w:delText>
        </w:r>
        <w:bookmarkEnd w:id="3204"/>
        <w:bookmarkEnd w:id="3205"/>
      </w:del>
    </w:p>
    <w:p w14:paraId="66A6604D" w14:textId="77777777" w:rsidR="00996C28" w:rsidRPr="00D82A73" w:rsidRDefault="00996C28" w:rsidP="00177141">
      <w:pPr>
        <w:rPr>
          <w:ins w:id="3207" w:author="Jarno Nieminen" w:date="2014-09-04T09:09:00Z"/>
        </w:rPr>
      </w:pPr>
    </w:p>
    <w:p w14:paraId="17C94F81" w14:textId="77777777" w:rsidR="00996C28" w:rsidRPr="00D82A73" w:rsidRDefault="00996C28" w:rsidP="00996C28">
      <w:pPr>
        <w:pStyle w:val="Heading3"/>
        <w:rPr>
          <w:ins w:id="3208" w:author="Jarno Nieminen" w:date="2014-09-04T09:09:00Z"/>
        </w:rPr>
      </w:pPr>
      <w:bookmarkStart w:id="3209" w:name="_Toc397585141"/>
      <w:ins w:id="3210" w:author="Jarno Nieminen" w:date="2014-09-04T09:09:00Z">
        <w:r>
          <w:t>Fältregler</w:t>
        </w:r>
        <w:bookmarkEnd w:id="3209"/>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6CC7DC3E" w14:textId="77777777" w:rsidTr="00177141">
        <w:tc>
          <w:tcPr>
            <w:tcW w:w="2628" w:type="dxa"/>
            <w:shd w:val="clear" w:color="auto" w:fill="auto"/>
          </w:tcPr>
          <w:p w14:paraId="436FADA4" w14:textId="77777777" w:rsidR="000A520D" w:rsidRPr="00D82A73" w:rsidRDefault="000A520D" w:rsidP="00177141">
            <w:pPr>
              <w:rPr>
                <w:b/>
              </w:rPr>
            </w:pPr>
            <w:r w:rsidRPr="00D82A73">
              <w:rPr>
                <w:b/>
              </w:rPr>
              <w:t>Attribut</w:t>
            </w:r>
          </w:p>
        </w:tc>
        <w:tc>
          <w:tcPr>
            <w:tcW w:w="1260" w:type="dxa"/>
            <w:shd w:val="clear" w:color="auto" w:fill="auto"/>
          </w:tcPr>
          <w:p w14:paraId="2E653DBA" w14:textId="77777777" w:rsidR="000A520D" w:rsidRPr="00D82A73" w:rsidRDefault="000A520D" w:rsidP="00177141">
            <w:pPr>
              <w:rPr>
                <w:b/>
              </w:rPr>
            </w:pPr>
            <w:r w:rsidRPr="00D82A73">
              <w:rPr>
                <w:b/>
              </w:rPr>
              <w:t>Typ</w:t>
            </w:r>
          </w:p>
        </w:tc>
        <w:tc>
          <w:tcPr>
            <w:tcW w:w="4867" w:type="dxa"/>
            <w:shd w:val="clear" w:color="auto" w:fill="auto"/>
          </w:tcPr>
          <w:p w14:paraId="7CFDD78B" w14:textId="77777777" w:rsidR="000A520D" w:rsidRPr="00D82A73" w:rsidRDefault="000A520D" w:rsidP="00177141">
            <w:pPr>
              <w:rPr>
                <w:b/>
              </w:rPr>
            </w:pPr>
            <w:r w:rsidRPr="00D82A73">
              <w:rPr>
                <w:b/>
              </w:rPr>
              <w:t>Kommentar</w:t>
            </w:r>
          </w:p>
        </w:tc>
        <w:tc>
          <w:tcPr>
            <w:tcW w:w="1134" w:type="dxa"/>
            <w:shd w:val="clear" w:color="auto" w:fill="auto"/>
          </w:tcPr>
          <w:p w14:paraId="3142DA92" w14:textId="77777777" w:rsidR="000A520D" w:rsidRPr="00D82A73" w:rsidRDefault="000A520D" w:rsidP="00177141">
            <w:pPr>
              <w:rPr>
                <w:b/>
              </w:rPr>
            </w:pPr>
            <w:r w:rsidRPr="00D82A73">
              <w:rPr>
                <w:b/>
              </w:rPr>
              <w:t>Kardi-nalitet</w:t>
            </w:r>
          </w:p>
        </w:tc>
      </w:tr>
      <w:tr w:rsidR="000A520D" w:rsidRPr="00D82A73" w14:paraId="3DA77813" w14:textId="77777777" w:rsidTr="00177141">
        <w:tc>
          <w:tcPr>
            <w:tcW w:w="2628" w:type="dxa"/>
            <w:shd w:val="clear" w:color="auto" w:fill="auto"/>
          </w:tcPr>
          <w:p w14:paraId="4A59221F" w14:textId="77777777" w:rsidR="000A520D" w:rsidRPr="00D82A73" w:rsidRDefault="000A520D" w:rsidP="00177141">
            <w:pPr>
              <w:rPr>
                <w:i/>
              </w:rPr>
            </w:pPr>
            <w:r w:rsidRPr="00D82A73">
              <w:rPr>
                <w:i/>
              </w:rPr>
              <w:t>Begäran</w:t>
            </w:r>
          </w:p>
        </w:tc>
        <w:tc>
          <w:tcPr>
            <w:tcW w:w="1260" w:type="dxa"/>
            <w:shd w:val="clear" w:color="auto" w:fill="auto"/>
          </w:tcPr>
          <w:p w14:paraId="587ED2CE" w14:textId="77777777" w:rsidR="000A520D" w:rsidRPr="00D82A73" w:rsidRDefault="000A520D" w:rsidP="00177141"/>
        </w:tc>
        <w:tc>
          <w:tcPr>
            <w:tcW w:w="4867" w:type="dxa"/>
            <w:shd w:val="clear" w:color="auto" w:fill="auto"/>
          </w:tcPr>
          <w:p w14:paraId="146A16FC" w14:textId="77777777" w:rsidR="000A520D" w:rsidRPr="00D82A73" w:rsidRDefault="000A520D" w:rsidP="00177141"/>
        </w:tc>
        <w:tc>
          <w:tcPr>
            <w:tcW w:w="1134" w:type="dxa"/>
            <w:shd w:val="clear" w:color="auto" w:fill="auto"/>
          </w:tcPr>
          <w:p w14:paraId="45007579" w14:textId="77777777" w:rsidR="000A520D" w:rsidRPr="00D82A73" w:rsidRDefault="000A520D" w:rsidP="00177141"/>
        </w:tc>
      </w:tr>
      <w:tr w:rsidR="000A520D" w:rsidRPr="00D82A73" w14:paraId="3E8DD6C3" w14:textId="77777777" w:rsidTr="00177141">
        <w:tc>
          <w:tcPr>
            <w:tcW w:w="2628" w:type="dxa"/>
            <w:shd w:val="clear" w:color="auto" w:fill="auto"/>
          </w:tcPr>
          <w:p w14:paraId="5CB657ED" w14:textId="77777777" w:rsidR="000A520D" w:rsidRPr="00D82A73" w:rsidRDefault="000A520D" w:rsidP="00177141">
            <w:pPr>
              <w:rPr>
                <w:b/>
              </w:rPr>
            </w:pPr>
            <w:r w:rsidRPr="00D82A73">
              <w:t>FormID</w:t>
            </w:r>
          </w:p>
        </w:tc>
        <w:tc>
          <w:tcPr>
            <w:tcW w:w="1260" w:type="dxa"/>
            <w:shd w:val="clear" w:color="auto" w:fill="auto"/>
          </w:tcPr>
          <w:p w14:paraId="5A5815EF" w14:textId="77777777" w:rsidR="000A520D" w:rsidRPr="00D82A73" w:rsidRDefault="000A520D" w:rsidP="00177141"/>
        </w:tc>
        <w:tc>
          <w:tcPr>
            <w:tcW w:w="4867" w:type="dxa"/>
            <w:shd w:val="clear" w:color="auto" w:fill="auto"/>
          </w:tcPr>
          <w:p w14:paraId="004E4ED0" w14:textId="77777777" w:rsidR="000A520D" w:rsidRPr="00D82A73" w:rsidRDefault="000A520D" w:rsidP="00177141">
            <w:r w:rsidRPr="00D82A73">
              <w:t>Formulärets unika id.</w:t>
            </w:r>
          </w:p>
        </w:tc>
        <w:tc>
          <w:tcPr>
            <w:tcW w:w="1134" w:type="dxa"/>
            <w:shd w:val="clear" w:color="auto" w:fill="auto"/>
          </w:tcPr>
          <w:p w14:paraId="573244FF" w14:textId="77777777" w:rsidR="000A520D" w:rsidRPr="00D82A73" w:rsidRDefault="000A520D" w:rsidP="00177141">
            <w:pPr>
              <w:rPr>
                <w:b/>
              </w:rPr>
            </w:pPr>
            <w:r w:rsidRPr="00D82A73">
              <w:t>1..1</w:t>
            </w:r>
          </w:p>
        </w:tc>
      </w:tr>
      <w:tr w:rsidR="000A520D" w:rsidRPr="00D82A73" w14:paraId="5CB3E04E" w14:textId="77777777" w:rsidTr="00177141">
        <w:tc>
          <w:tcPr>
            <w:tcW w:w="2628" w:type="dxa"/>
            <w:shd w:val="clear" w:color="auto" w:fill="auto"/>
          </w:tcPr>
          <w:p w14:paraId="6274BCD2" w14:textId="77777777" w:rsidR="000A520D" w:rsidRPr="00D82A73" w:rsidRDefault="000A520D" w:rsidP="00177141">
            <w:r w:rsidRPr="00D82A73">
              <w:t>subjectOfCare</w:t>
            </w:r>
          </w:p>
        </w:tc>
        <w:tc>
          <w:tcPr>
            <w:tcW w:w="1260" w:type="dxa"/>
            <w:shd w:val="clear" w:color="auto" w:fill="auto"/>
          </w:tcPr>
          <w:p w14:paraId="337CB728" w14:textId="77777777" w:rsidR="000A520D" w:rsidRPr="00D82A73" w:rsidRDefault="000A520D" w:rsidP="00177141"/>
        </w:tc>
        <w:tc>
          <w:tcPr>
            <w:tcW w:w="4867" w:type="dxa"/>
            <w:shd w:val="clear" w:color="auto" w:fill="auto"/>
          </w:tcPr>
          <w:p w14:paraId="528B3E77" w14:textId="77777777" w:rsidR="000A520D" w:rsidRPr="00D82A73" w:rsidRDefault="000A520D" w:rsidP="00177141">
            <w:r w:rsidRPr="00D82A73">
              <w:t xml:space="preserve">Starkt autentiserad användares personnummer. </w:t>
            </w:r>
          </w:p>
          <w:p w14:paraId="42E83944" w14:textId="77777777" w:rsidR="000A520D" w:rsidRPr="00D82A73" w:rsidRDefault="000A520D" w:rsidP="00177141">
            <w:r w:rsidRPr="00D82A73">
              <w:t>T.ex. 191212121212 (yyyymmddnnnn)</w:t>
            </w:r>
          </w:p>
          <w:p w14:paraId="61E9BDF8"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5F29ABE2" w14:textId="77777777" w:rsidR="000A520D" w:rsidRPr="00D82A73" w:rsidRDefault="000A520D" w:rsidP="00177141">
            <w:r w:rsidRPr="00D82A73">
              <w:t>0..1</w:t>
            </w:r>
          </w:p>
        </w:tc>
      </w:tr>
      <w:tr w:rsidR="000A520D" w:rsidRPr="00D82A73" w14:paraId="40FC6D34" w14:textId="77777777" w:rsidTr="00177141">
        <w:tc>
          <w:tcPr>
            <w:tcW w:w="2628" w:type="dxa"/>
            <w:shd w:val="clear" w:color="auto" w:fill="auto"/>
          </w:tcPr>
          <w:p w14:paraId="7BB0FD0E" w14:textId="77777777" w:rsidR="000A520D" w:rsidRPr="00D82A73" w:rsidRDefault="000A520D" w:rsidP="00177141">
            <w:pPr>
              <w:rPr>
                <w:i/>
              </w:rPr>
            </w:pPr>
            <w:r w:rsidRPr="00D82A73">
              <w:rPr>
                <w:i/>
              </w:rPr>
              <w:t>Svar</w:t>
            </w:r>
          </w:p>
        </w:tc>
        <w:tc>
          <w:tcPr>
            <w:tcW w:w="1260" w:type="dxa"/>
            <w:shd w:val="clear" w:color="auto" w:fill="auto"/>
          </w:tcPr>
          <w:p w14:paraId="4FE8F16E" w14:textId="77777777" w:rsidR="000A520D" w:rsidRPr="00D82A73" w:rsidRDefault="000A520D" w:rsidP="00177141"/>
        </w:tc>
        <w:tc>
          <w:tcPr>
            <w:tcW w:w="4867" w:type="dxa"/>
            <w:shd w:val="clear" w:color="auto" w:fill="auto"/>
          </w:tcPr>
          <w:p w14:paraId="3682DFCE" w14:textId="77777777" w:rsidR="000A520D" w:rsidRPr="00D82A73" w:rsidRDefault="000A520D" w:rsidP="00177141"/>
        </w:tc>
        <w:tc>
          <w:tcPr>
            <w:tcW w:w="1134" w:type="dxa"/>
            <w:shd w:val="clear" w:color="auto" w:fill="auto"/>
          </w:tcPr>
          <w:p w14:paraId="55D0A951" w14:textId="77777777" w:rsidR="000A520D" w:rsidRPr="00D82A73" w:rsidRDefault="000A520D" w:rsidP="00177141"/>
        </w:tc>
      </w:tr>
      <w:tr w:rsidR="000A520D" w:rsidRPr="00D82A73" w14:paraId="37B7064D" w14:textId="77777777" w:rsidTr="00177141">
        <w:tc>
          <w:tcPr>
            <w:tcW w:w="2628" w:type="dxa"/>
            <w:shd w:val="clear" w:color="auto" w:fill="auto"/>
          </w:tcPr>
          <w:p w14:paraId="2EF6497F" w14:textId="77777777" w:rsidR="000A520D" w:rsidRPr="00D82A73" w:rsidRDefault="000A520D" w:rsidP="00177141">
            <w:pPr>
              <w:rPr>
                <w:b/>
              </w:rPr>
            </w:pPr>
            <w:r w:rsidRPr="00D82A73">
              <w:t>ResultCode</w:t>
            </w:r>
          </w:p>
        </w:tc>
        <w:tc>
          <w:tcPr>
            <w:tcW w:w="1260" w:type="dxa"/>
            <w:shd w:val="clear" w:color="auto" w:fill="auto"/>
          </w:tcPr>
          <w:p w14:paraId="396E4C4D" w14:textId="77777777" w:rsidR="000A520D" w:rsidRPr="00D82A73" w:rsidRDefault="000A520D" w:rsidP="00177141">
            <w:r w:rsidRPr="00D82A73">
              <w:t>ResultCodeEnumType</w:t>
            </w:r>
          </w:p>
        </w:tc>
        <w:tc>
          <w:tcPr>
            <w:tcW w:w="4867" w:type="dxa"/>
            <w:shd w:val="clear" w:color="auto" w:fill="auto"/>
          </w:tcPr>
          <w:p w14:paraId="57720488" w14:textId="77777777" w:rsidR="000A520D" w:rsidRPr="00D82A73" w:rsidRDefault="000A520D" w:rsidP="00177141">
            <w:pPr>
              <w:rPr>
                <w:b/>
              </w:rPr>
            </w:pPr>
            <w:r w:rsidRPr="00D82A73">
              <w:t>Objekt för att signalera status på operationen (gick det bra/uppstod fel).</w:t>
            </w:r>
          </w:p>
        </w:tc>
        <w:tc>
          <w:tcPr>
            <w:tcW w:w="1134" w:type="dxa"/>
            <w:shd w:val="clear" w:color="auto" w:fill="auto"/>
          </w:tcPr>
          <w:p w14:paraId="4C24B816" w14:textId="77777777" w:rsidR="000A520D" w:rsidRPr="00D82A73" w:rsidRDefault="000A520D" w:rsidP="00177141">
            <w:pPr>
              <w:rPr>
                <w:b/>
              </w:rPr>
            </w:pPr>
            <w:r w:rsidRPr="00D82A73">
              <w:t>1..1</w:t>
            </w:r>
          </w:p>
        </w:tc>
      </w:tr>
      <w:tr w:rsidR="000A520D" w:rsidRPr="00D82A73" w14:paraId="6516E79F" w14:textId="77777777" w:rsidTr="00177141">
        <w:tc>
          <w:tcPr>
            <w:tcW w:w="2628" w:type="dxa"/>
            <w:shd w:val="clear" w:color="auto" w:fill="auto"/>
          </w:tcPr>
          <w:p w14:paraId="03797771" w14:textId="77777777" w:rsidR="000A520D" w:rsidRPr="00D82A73" w:rsidRDefault="000A520D" w:rsidP="00177141">
            <w:r w:rsidRPr="00D82A73">
              <w:t>Comment</w:t>
            </w:r>
          </w:p>
        </w:tc>
        <w:tc>
          <w:tcPr>
            <w:tcW w:w="1260" w:type="dxa"/>
            <w:shd w:val="clear" w:color="auto" w:fill="auto"/>
          </w:tcPr>
          <w:p w14:paraId="65E7D7C1" w14:textId="77777777" w:rsidR="000A520D" w:rsidRPr="00D82A73" w:rsidRDefault="000A520D" w:rsidP="00177141"/>
        </w:tc>
        <w:tc>
          <w:tcPr>
            <w:tcW w:w="4867" w:type="dxa"/>
            <w:shd w:val="clear" w:color="auto" w:fill="auto"/>
          </w:tcPr>
          <w:p w14:paraId="0A4CFFAD" w14:textId="77777777" w:rsidR="000A520D" w:rsidRPr="00D82A73" w:rsidRDefault="000A520D" w:rsidP="00177141">
            <w:r w:rsidRPr="00D82A73">
              <w:t>Attribut för felsignalering. Skall kunna visas för slutanvändaren.</w:t>
            </w:r>
          </w:p>
        </w:tc>
        <w:tc>
          <w:tcPr>
            <w:tcW w:w="1134" w:type="dxa"/>
            <w:shd w:val="clear" w:color="auto" w:fill="auto"/>
          </w:tcPr>
          <w:p w14:paraId="46F94D4A" w14:textId="77777777" w:rsidR="000A520D" w:rsidRPr="00D82A73" w:rsidRDefault="000A520D" w:rsidP="00177141">
            <w:r w:rsidRPr="00D82A73">
              <w:t>0..1</w:t>
            </w:r>
          </w:p>
        </w:tc>
      </w:tr>
    </w:tbl>
    <w:p w14:paraId="3AC0B380" w14:textId="77777777" w:rsidR="000A520D" w:rsidRPr="00D82A73" w:rsidRDefault="000A520D" w:rsidP="000A520D"/>
    <w:p w14:paraId="0DB30F31" w14:textId="77777777" w:rsidR="000A520D" w:rsidRPr="00D82A73" w:rsidRDefault="000A520D" w:rsidP="000A520D"/>
    <w:p w14:paraId="3221812D" w14:textId="77777777" w:rsidR="006C37C2" w:rsidRPr="006954D3" w:rsidRDefault="006C37C2" w:rsidP="006C37C2">
      <w:pPr>
        <w:pStyle w:val="Heading2"/>
        <w:rPr>
          <w:del w:id="3211" w:author="Jarno Nieminen" w:date="2014-09-04T09:09:00Z"/>
        </w:rPr>
      </w:pPr>
      <w:bookmarkStart w:id="3212" w:name="_Toc397585142"/>
      <w:bookmarkStart w:id="3213" w:name="_Toc258862203"/>
      <w:bookmarkStart w:id="3214" w:name="_Toc386458179"/>
      <w:bookmarkStart w:id="3215" w:name="_Toc391636792"/>
      <w:del w:id="3216" w:author="Jarno Nieminen" w:date="2014-09-04T09:09:00Z">
        <w:r w:rsidRPr="006954D3">
          <w:delText>Regler</w:delText>
        </w:r>
        <w:bookmarkEnd w:id="3213"/>
        <w:bookmarkEnd w:id="3214"/>
        <w:bookmarkEnd w:id="3215"/>
      </w:del>
    </w:p>
    <w:p w14:paraId="1B39AF3C" w14:textId="77777777" w:rsidR="006E5F54" w:rsidRPr="00D82A73" w:rsidRDefault="006E5F54" w:rsidP="006E5F54">
      <w:pPr>
        <w:pStyle w:val="Heading3"/>
        <w:rPr>
          <w:ins w:id="3217" w:author="Jarno Nieminen" w:date="2014-09-04T09:09:00Z"/>
        </w:rPr>
      </w:pPr>
      <w:ins w:id="3218" w:author="Jarno Nieminen" w:date="2014-09-04T09:09:00Z">
        <w:r>
          <w:t>Övriga regler</w:t>
        </w:r>
        <w:bookmarkEnd w:id="3212"/>
      </w:ins>
    </w:p>
    <w:p w14:paraId="0F04549C" w14:textId="77777777" w:rsidR="006E5F54" w:rsidRPr="00D82A73" w:rsidRDefault="006E5F54" w:rsidP="006E5F54">
      <w:pPr>
        <w:pStyle w:val="Heading4"/>
        <w:pPrChange w:id="3219" w:author="Jarno Nieminen" w:date="2014-09-04T09:09:00Z">
          <w:pPr>
            <w:pStyle w:val="Heading3"/>
          </w:pPr>
        </w:pPrChange>
      </w:pPr>
      <w:bookmarkStart w:id="3220" w:name="_Toc258862204"/>
      <w:bookmarkStart w:id="3221" w:name="_Toc386458180"/>
      <w:bookmarkStart w:id="3222" w:name="_Toc391636793"/>
      <w:r w:rsidRPr="00D82A73">
        <w:t>Begäran</w:t>
      </w:r>
      <w:bookmarkEnd w:id="3220"/>
      <w:bookmarkEnd w:id="3221"/>
      <w:bookmarkEnd w:id="3222"/>
    </w:p>
    <w:p w14:paraId="30C4DFE5" w14:textId="77777777" w:rsidR="000A520D" w:rsidRDefault="000A520D" w:rsidP="000A520D">
      <w:pPr>
        <w:rPr>
          <w:ins w:id="3223" w:author="Jarno Nieminen" w:date="2014-09-04T09:09:00Z"/>
        </w:rPr>
      </w:pPr>
      <w:r w:rsidRPr="00D82A73">
        <w:t>Tjänsteproducenten validerar begäran enligt regler som specificerats i per attribut ovan.</w:t>
      </w:r>
    </w:p>
    <w:p w14:paraId="637182B0" w14:textId="77777777" w:rsidR="00B15EA3" w:rsidRPr="00D82A73" w:rsidRDefault="00B15EA3" w:rsidP="000A520D"/>
    <w:p w14:paraId="755C10F6" w14:textId="77777777" w:rsidR="00576B3B" w:rsidRPr="00D82A73" w:rsidRDefault="00576B3B" w:rsidP="00576B3B">
      <w:pPr>
        <w:pStyle w:val="Heading4"/>
        <w:pPrChange w:id="3224" w:author="Jarno Nieminen" w:date="2014-09-04T09:09:00Z">
          <w:pPr>
            <w:pStyle w:val="Heading3"/>
          </w:pPr>
        </w:pPrChange>
      </w:pPr>
      <w:bookmarkStart w:id="3225" w:name="_Toc258862205"/>
      <w:bookmarkStart w:id="3226" w:name="_Toc386458181"/>
      <w:bookmarkStart w:id="3227" w:name="_Toc391636794"/>
      <w:r w:rsidRPr="00D82A73">
        <w:t>Svar</w:t>
      </w:r>
      <w:bookmarkEnd w:id="3225"/>
      <w:bookmarkEnd w:id="3226"/>
      <w:bookmarkEnd w:id="3227"/>
    </w:p>
    <w:p w14:paraId="7EBA86BB" w14:textId="77777777" w:rsidR="000A520D" w:rsidRPr="00D82A73" w:rsidRDefault="000A520D" w:rsidP="000A520D"/>
    <w:p w14:paraId="54CFB76F" w14:textId="77777777" w:rsidR="000A520D" w:rsidRPr="00D82A73" w:rsidRDefault="000A520D" w:rsidP="000A520D">
      <w:r w:rsidRPr="00D82A73">
        <w:t>Sökresultatet framställs genom att svaret begränsas av de värden som angivits i begäran.</w:t>
      </w:r>
    </w:p>
    <w:p w14:paraId="3FBCEEC6" w14:textId="77777777" w:rsidR="000A520D" w:rsidRPr="00D82A73" w:rsidRDefault="000A520D" w:rsidP="000A520D"/>
    <w:p w14:paraId="4E20E66A" w14:textId="77777777" w:rsidR="000A520D" w:rsidRPr="00D82A73" w:rsidRDefault="000A520D" w:rsidP="000A520D">
      <w:r w:rsidRPr="00D82A73">
        <w:t xml:space="preserve">Vid </w:t>
      </w:r>
      <w:r w:rsidRPr="00D82A73">
        <w:rPr>
          <w:b/>
        </w:rPr>
        <w:t>CancelForm</w:t>
      </w:r>
      <w:r w:rsidRPr="00D82A73">
        <w:t xml:space="preserve"> skall producerandesystem validera begäran. Vid valideringsfel meddelas användaren fel via ”resultCode”. Eventuellt felmeddelande presenteras för användaren.</w:t>
      </w:r>
    </w:p>
    <w:p w14:paraId="5EDCD51F" w14:textId="77777777" w:rsidR="00996C28" w:rsidRPr="00D82A73" w:rsidRDefault="00996C28" w:rsidP="00996C28">
      <w:pPr>
        <w:pStyle w:val="Heading3"/>
        <w:pPrChange w:id="3228" w:author="Jarno Nieminen" w:date="2014-09-04T09:09:00Z">
          <w:pPr>
            <w:pStyle w:val="Heading2"/>
          </w:pPr>
        </w:pPrChange>
      </w:pPr>
      <w:bookmarkStart w:id="3229" w:name="_TOC19845"/>
      <w:bookmarkStart w:id="3230" w:name="TOC254083426"/>
      <w:bookmarkStart w:id="3231" w:name="_TOC20880"/>
      <w:bookmarkStart w:id="3232" w:name="TOC254083427"/>
      <w:bookmarkStart w:id="3233" w:name="_TOC23051"/>
      <w:bookmarkStart w:id="3234" w:name="TOC254083428"/>
      <w:bookmarkStart w:id="3235" w:name="_TOC23820"/>
      <w:bookmarkStart w:id="3236" w:name="TOC254083429"/>
      <w:bookmarkStart w:id="3237" w:name="_Toc397585143"/>
      <w:bookmarkStart w:id="3238" w:name="_Toc258862206"/>
      <w:bookmarkStart w:id="3239" w:name="_Toc386458182"/>
      <w:bookmarkStart w:id="3240" w:name="_Toc391636795"/>
      <w:bookmarkEnd w:id="3229"/>
      <w:bookmarkEnd w:id="3230"/>
      <w:bookmarkEnd w:id="3231"/>
      <w:bookmarkEnd w:id="3232"/>
      <w:bookmarkEnd w:id="3233"/>
      <w:bookmarkEnd w:id="3234"/>
      <w:bookmarkEnd w:id="3235"/>
      <w:bookmarkEnd w:id="3236"/>
      <w:r w:rsidRPr="00D82A73">
        <w:lastRenderedPageBreak/>
        <w:t>Tjänsteinteraktion</w:t>
      </w:r>
      <w:bookmarkEnd w:id="3237"/>
      <w:bookmarkEnd w:id="3238"/>
      <w:bookmarkEnd w:id="3239"/>
      <w:bookmarkEnd w:id="3240"/>
    </w:p>
    <w:p w14:paraId="7431C8B5" w14:textId="77777777" w:rsidR="000A520D" w:rsidRPr="00D82A73" w:rsidRDefault="000A520D" w:rsidP="0044783B">
      <w:pPr>
        <w:numPr>
          <w:ilvl w:val="0"/>
          <w:numId w:val="34"/>
        </w:numPr>
        <w:spacing w:line="240" w:lineRule="auto"/>
      </w:pPr>
      <w:r w:rsidRPr="00D82A73">
        <w:t>CancelFormInteraction</w:t>
      </w:r>
    </w:p>
    <w:p w14:paraId="34EDC4A9" w14:textId="77777777" w:rsidR="000A520D" w:rsidRPr="00D82A73" w:rsidRDefault="000A520D" w:rsidP="000A520D"/>
    <w:p w14:paraId="209E5971" w14:textId="77777777" w:rsidR="000A520D" w:rsidRDefault="000A520D" w:rsidP="000A520D">
      <w:pPr>
        <w:spacing w:line="240" w:lineRule="auto"/>
        <w:rPr>
          <w:rFonts w:eastAsia="Times New Roman"/>
          <w:bCs/>
          <w:sz w:val="30"/>
          <w:szCs w:val="28"/>
        </w:rPr>
      </w:pPr>
      <w:bookmarkStart w:id="3241" w:name="_Toc258862207"/>
      <w:bookmarkStart w:id="3242" w:name="_Toc386458183"/>
      <w:r>
        <w:br w:type="page"/>
      </w:r>
    </w:p>
    <w:p w14:paraId="75DA19EA" w14:textId="77777777" w:rsidR="000A520D" w:rsidRPr="006954D3" w:rsidRDefault="000A520D" w:rsidP="00996C28">
      <w:pPr>
        <w:pStyle w:val="Heading2"/>
        <w:pPrChange w:id="3243" w:author="Jarno Nieminen" w:date="2014-09-04T09:09:00Z">
          <w:pPr>
            <w:pStyle w:val="Heading1"/>
          </w:pPr>
        </w:pPrChange>
      </w:pPr>
      <w:bookmarkStart w:id="3244" w:name="_Toc391636796"/>
      <w:bookmarkStart w:id="3245" w:name="_Toc397585144"/>
      <w:r w:rsidRPr="006954D3">
        <w:lastRenderedPageBreak/>
        <w:t>Tjänstekontrakt CreateFormRequest</w:t>
      </w:r>
      <w:bookmarkEnd w:id="3241"/>
      <w:bookmarkEnd w:id="3242"/>
      <w:bookmarkEnd w:id="3244"/>
      <w:bookmarkEnd w:id="3245"/>
      <w:r w:rsidRPr="006954D3">
        <w:t xml:space="preserve"> </w:t>
      </w:r>
    </w:p>
    <w:p w14:paraId="4B212C5B" w14:textId="77777777" w:rsidR="000A520D" w:rsidRPr="00D82A73" w:rsidRDefault="000A520D" w:rsidP="000A520D">
      <w:r w:rsidRPr="00D82A73">
        <w:t xml:space="preserve">Tjänsten används av ett </w:t>
      </w:r>
      <w:r w:rsidRPr="00D82A73">
        <w:rPr>
          <w:b/>
        </w:rPr>
        <w:t>system</w:t>
      </w:r>
      <w:r>
        <w:rPr>
          <w:b/>
        </w:rPr>
        <w:t xml:space="preserve"> </w:t>
      </w:r>
      <w:r w:rsidRPr="00D82A73">
        <w:t>(Verksamhet</w:t>
      </w:r>
      <w:r>
        <w:t>s</w:t>
      </w:r>
      <w:r w:rsidRPr="00D82A73">
        <w:t>system) för att skapa en begäran om formulär(formulärbegäran), d.v.s.</w:t>
      </w:r>
      <w:r>
        <w:t xml:space="preserve"> att en patient</w:t>
      </w:r>
      <w:r w:rsidRPr="00D82A73">
        <w:t xml:space="preserve"> skall fylla i t.ex. en hälsodeklaration. Formulärmotorn ansvarar för att skapa ett unik</w:t>
      </w:r>
      <w:r>
        <w:t>t</w:t>
      </w:r>
      <w:r w:rsidRPr="00D82A73">
        <w:t xml:space="preserve"> id (FormID) för formulärbegäran. </w:t>
      </w:r>
    </w:p>
    <w:p w14:paraId="52AF6CC2" w14:textId="77777777" w:rsidR="000A520D" w:rsidRPr="00D82A73" w:rsidRDefault="000A520D" w:rsidP="000A520D"/>
    <w:p w14:paraId="2EEC362E" w14:textId="77777777" w:rsidR="000A520D" w:rsidRPr="00D82A73" w:rsidRDefault="000A520D" w:rsidP="000A520D">
      <w:r w:rsidRPr="00D82A73">
        <w:t xml:space="preserve">Begäran (CreateFormRequest) om formulär instruerar </w:t>
      </w:r>
      <w:r w:rsidRPr="00D82A73">
        <w:rPr>
          <w:b/>
        </w:rPr>
        <w:t>Formulärmotorn</w:t>
      </w:r>
      <w:r w:rsidRPr="00D82A73">
        <w:t xml:space="preserve"> (tjänsteproducent) att skapa en engagemangsindexpost (Update).</w:t>
      </w:r>
    </w:p>
    <w:p w14:paraId="36E7452C" w14:textId="77777777" w:rsidR="000A520D" w:rsidRPr="00D82A73" w:rsidRDefault="000A520D" w:rsidP="000A520D">
      <w:r w:rsidRPr="00D82A73">
        <w:t xml:space="preserve"> </w:t>
      </w:r>
    </w:p>
    <w:p w14:paraId="6155873E" w14:textId="77777777" w:rsidR="000A520D" w:rsidRPr="00D82A73" w:rsidRDefault="000A520D" w:rsidP="000A520D">
      <w:r w:rsidRPr="00D82A73">
        <w:t>Tjänsten används för att begära ett formulär från formulärmotorn.</w:t>
      </w:r>
    </w:p>
    <w:p w14:paraId="293242B2" w14:textId="77777777" w:rsidR="000A520D" w:rsidRPr="00D82A73" w:rsidRDefault="000A520D" w:rsidP="0044783B">
      <w:pPr>
        <w:numPr>
          <w:ilvl w:val="0"/>
          <w:numId w:val="36"/>
        </w:numPr>
        <w:spacing w:line="240" w:lineRule="auto"/>
      </w:pPr>
      <w:r w:rsidRPr="00D82A73">
        <w:t xml:space="preserve">Formulärmotorn tar emot begäran och skapar en post i engagemangsindex (enligt specifikation avsnitt 2.1). Aktiviteten är nödvändig för att notifieringsflödet skall fungera. </w:t>
      </w:r>
    </w:p>
    <w:p w14:paraId="08357318" w14:textId="77777777" w:rsidR="000A520D" w:rsidRPr="00D82A73" w:rsidRDefault="000A520D" w:rsidP="0044783B">
      <w:pPr>
        <w:numPr>
          <w:ilvl w:val="1"/>
          <w:numId w:val="36"/>
        </w:numPr>
        <w:spacing w:line="240" w:lineRule="auto"/>
      </w:pPr>
      <w:r w:rsidRPr="00D82A73">
        <w:t xml:space="preserve">Vårdsystemet skall använda ”FormID” för att identifiera sin patients formulär i sin vårdprocess. </w:t>
      </w:r>
    </w:p>
    <w:p w14:paraId="058D1DB0" w14:textId="77777777" w:rsidR="000A520D" w:rsidRPr="00D82A73" w:rsidRDefault="000A520D" w:rsidP="0044783B">
      <w:pPr>
        <w:numPr>
          <w:ilvl w:val="0"/>
          <w:numId w:val="36"/>
        </w:numPr>
        <w:spacing w:line="240" w:lineRule="auto"/>
      </w:pPr>
      <w:r w:rsidRPr="00D82A73">
        <w:t>System(Mina vårdkontakter) som prenumererar(Engagemangsindex) på händelsen kan t.ex. ge användaren/patienten tillgång till en e-tjänst för att besvara/fylla i formuläret (Hälsodeklarationen).</w:t>
      </w:r>
    </w:p>
    <w:p w14:paraId="11B8A4BC" w14:textId="77777777" w:rsidR="000A520D" w:rsidRPr="00D82A73" w:rsidRDefault="000A520D" w:rsidP="000A520D"/>
    <w:p w14:paraId="4A6575DC" w14:textId="77777777" w:rsidR="006C37C2" w:rsidRPr="006954D3" w:rsidRDefault="006C37C2" w:rsidP="006C37C2">
      <w:pPr>
        <w:pStyle w:val="Heading2"/>
        <w:rPr>
          <w:del w:id="3246" w:author="Jarno Nieminen" w:date="2014-09-04T09:09:00Z"/>
        </w:rPr>
      </w:pPr>
      <w:bookmarkStart w:id="3247" w:name="_Toc397585145"/>
      <w:bookmarkStart w:id="3248" w:name="_Toc258862208"/>
      <w:bookmarkStart w:id="3249" w:name="_Toc386458184"/>
      <w:bookmarkStart w:id="3250" w:name="_Toc391636797"/>
      <w:del w:id="3251" w:author="Jarno Nieminen" w:date="2014-09-04T09:09:00Z">
        <w:r w:rsidRPr="006954D3">
          <w:delText>Frivillighet</w:delText>
        </w:r>
        <w:bookmarkEnd w:id="3248"/>
        <w:bookmarkEnd w:id="3249"/>
        <w:bookmarkEnd w:id="3250"/>
      </w:del>
    </w:p>
    <w:p w14:paraId="316762F2" w14:textId="77777777" w:rsidR="006C37C2" w:rsidRPr="00D82A73" w:rsidRDefault="006C37C2" w:rsidP="006C37C2">
      <w:pPr>
        <w:rPr>
          <w:del w:id="3252" w:author="Jarno Nieminen" w:date="2014-09-04T09:09:00Z"/>
        </w:rPr>
      </w:pPr>
      <w:del w:id="3253" w:author="Jarno Nieminen" w:date="2014-09-04T09:09:00Z">
        <w:r w:rsidRPr="00D82A73">
          <w:delText>Frivillig</w:delText>
        </w:r>
      </w:del>
    </w:p>
    <w:p w14:paraId="7503E220" w14:textId="77777777" w:rsidR="00996C28" w:rsidRPr="00D82A73" w:rsidRDefault="00996C28" w:rsidP="00177141">
      <w:pPr>
        <w:pStyle w:val="Heading3"/>
        <w:pPrChange w:id="3254" w:author="Jarno Nieminen" w:date="2014-09-04T09:09:00Z">
          <w:pPr>
            <w:pStyle w:val="Heading2"/>
          </w:pPr>
        </w:pPrChange>
      </w:pPr>
      <w:bookmarkStart w:id="3255" w:name="_Toc258862209"/>
      <w:bookmarkStart w:id="3256" w:name="_Toc386458185"/>
      <w:bookmarkStart w:id="3257" w:name="_Toc391636798"/>
      <w:r w:rsidRPr="00D82A73">
        <w:t>Version</w:t>
      </w:r>
      <w:bookmarkEnd w:id="3247"/>
      <w:bookmarkEnd w:id="3255"/>
      <w:bookmarkEnd w:id="3256"/>
      <w:bookmarkEnd w:id="3257"/>
    </w:p>
    <w:p w14:paraId="3106EE4C" w14:textId="77777777" w:rsidR="00996C28" w:rsidRPr="00D82A73" w:rsidRDefault="00996C28" w:rsidP="00177141">
      <w:r>
        <w:t>2.0</w:t>
      </w:r>
    </w:p>
    <w:p w14:paraId="664BB893" w14:textId="77777777" w:rsidR="006C37C2" w:rsidRPr="006954D3" w:rsidRDefault="006C37C2" w:rsidP="006C37C2">
      <w:pPr>
        <w:pStyle w:val="Heading2"/>
        <w:rPr>
          <w:del w:id="3258" w:author="Jarno Nieminen" w:date="2014-09-04T09:09:00Z"/>
        </w:rPr>
      </w:pPr>
      <w:bookmarkStart w:id="3259" w:name="_Toc258862210"/>
      <w:bookmarkStart w:id="3260" w:name="_Toc386458186"/>
      <w:bookmarkStart w:id="3261" w:name="_Toc391636799"/>
      <w:del w:id="3262" w:author="Jarno Nieminen" w:date="2014-09-04T09:09:00Z">
        <w:r w:rsidRPr="006954D3">
          <w:delText>Tjänstens signatur</w:delText>
        </w:r>
        <w:bookmarkEnd w:id="3259"/>
        <w:bookmarkEnd w:id="3260"/>
        <w:bookmarkEnd w:id="3261"/>
      </w:del>
    </w:p>
    <w:p w14:paraId="01F4D75E" w14:textId="77777777" w:rsidR="006C37C2" w:rsidRPr="00D82A73" w:rsidRDefault="006C37C2" w:rsidP="006C37C2">
      <w:pPr>
        <w:rPr>
          <w:del w:id="3263" w:author="Jarno Nieminen" w:date="2014-09-04T09:09:00Z"/>
        </w:rPr>
      </w:pPr>
      <w:del w:id="3264" w:author="Jarno Nieminen" w:date="2014-09-04T09:09:00Z">
        <w:r w:rsidRPr="00D82A73">
          <w:delText>Request</w:delText>
        </w:r>
      </w:del>
    </w:p>
    <w:p w14:paraId="28F6DD35" w14:textId="77777777" w:rsidR="006C37C2" w:rsidRPr="00D82A73" w:rsidRDefault="006C37C2" w:rsidP="004F0033">
      <w:pPr>
        <w:numPr>
          <w:ilvl w:val="0"/>
          <w:numId w:val="44"/>
        </w:numPr>
        <w:spacing w:line="240" w:lineRule="auto"/>
        <w:rPr>
          <w:del w:id="3265" w:author="Jarno Nieminen" w:date="2014-09-04T09:09:00Z"/>
        </w:rPr>
      </w:pPr>
      <w:del w:id="3266" w:author="Jarno Nieminen" w:date="2014-09-04T09:09:00Z">
        <w:r w:rsidRPr="00D82A73">
          <w:rPr>
            <w:rFonts w:eastAsia="Arial Unicode MS"/>
          </w:rPr>
          <w:delText>FormRequest [1..*]</w:delText>
        </w:r>
      </w:del>
    </w:p>
    <w:p w14:paraId="21910C9B" w14:textId="77777777" w:rsidR="006C37C2" w:rsidRPr="00D82A73" w:rsidRDefault="006C37C2" w:rsidP="004F0033">
      <w:pPr>
        <w:numPr>
          <w:ilvl w:val="1"/>
          <w:numId w:val="44"/>
        </w:numPr>
        <w:spacing w:line="240" w:lineRule="auto"/>
        <w:rPr>
          <w:del w:id="3267" w:author="Jarno Nieminen" w:date="2014-09-04T09:09:00Z"/>
        </w:rPr>
      </w:pPr>
      <w:del w:id="3268" w:author="Jarno Nieminen" w:date="2014-09-04T09:09:00Z">
        <w:r w:rsidRPr="00D82A73">
          <w:rPr>
            <w:rFonts w:eastAsia="Arial Unicode MS"/>
          </w:rPr>
          <w:delText>Healthcare_ CareGiver [0..1]</w:delText>
        </w:r>
      </w:del>
    </w:p>
    <w:p w14:paraId="549D5253" w14:textId="77777777" w:rsidR="006C37C2" w:rsidRPr="00D82A73" w:rsidRDefault="006C37C2" w:rsidP="004F0033">
      <w:pPr>
        <w:numPr>
          <w:ilvl w:val="1"/>
          <w:numId w:val="44"/>
        </w:numPr>
        <w:spacing w:line="240" w:lineRule="auto"/>
        <w:rPr>
          <w:del w:id="3269" w:author="Jarno Nieminen" w:date="2014-09-04T09:09:00Z"/>
        </w:rPr>
      </w:pPr>
      <w:del w:id="3270" w:author="Jarno Nieminen" w:date="2014-09-04T09:09:00Z">
        <w:r w:rsidRPr="00D82A73">
          <w:rPr>
            <w:rFonts w:eastAsia="Arial Unicode MS"/>
          </w:rPr>
          <w:delText>Healthcare_ MedUnit [0..1]</w:delText>
        </w:r>
      </w:del>
    </w:p>
    <w:p w14:paraId="326C26F3" w14:textId="77777777" w:rsidR="006C37C2" w:rsidRPr="00D82A73" w:rsidRDefault="006C37C2" w:rsidP="004F0033">
      <w:pPr>
        <w:numPr>
          <w:ilvl w:val="1"/>
          <w:numId w:val="44"/>
        </w:numPr>
        <w:spacing w:line="240" w:lineRule="auto"/>
        <w:rPr>
          <w:del w:id="3271" w:author="Jarno Nieminen" w:date="2014-09-04T09:09:00Z"/>
        </w:rPr>
      </w:pPr>
      <w:del w:id="3272" w:author="Jarno Nieminen" w:date="2014-09-04T09:09:00Z">
        <w:r w:rsidRPr="00D82A73">
          <w:delText>Healthcare_Facility_CareUnit [1..1]</w:delText>
        </w:r>
      </w:del>
    </w:p>
    <w:p w14:paraId="7A1F0839" w14:textId="77777777" w:rsidR="006C37C2" w:rsidRPr="00D82A73" w:rsidRDefault="006C37C2" w:rsidP="004F0033">
      <w:pPr>
        <w:numPr>
          <w:ilvl w:val="1"/>
          <w:numId w:val="44"/>
        </w:numPr>
        <w:spacing w:line="240" w:lineRule="auto"/>
        <w:rPr>
          <w:del w:id="3273" w:author="Jarno Nieminen" w:date="2014-09-04T09:09:00Z"/>
        </w:rPr>
      </w:pPr>
      <w:del w:id="3274" w:author="Jarno Nieminen" w:date="2014-09-04T09:09:00Z">
        <w:r w:rsidRPr="00D82A73">
          <w:delText>healthcare_systemID [0..1]</w:delText>
        </w:r>
      </w:del>
    </w:p>
    <w:p w14:paraId="138B6BA5" w14:textId="77777777" w:rsidR="006C37C2" w:rsidRPr="00D82A73" w:rsidRDefault="006C37C2" w:rsidP="004F0033">
      <w:pPr>
        <w:numPr>
          <w:ilvl w:val="1"/>
          <w:numId w:val="44"/>
        </w:numPr>
        <w:spacing w:line="240" w:lineRule="auto"/>
        <w:rPr>
          <w:del w:id="3275" w:author="Jarno Nieminen" w:date="2014-09-04T09:09:00Z"/>
        </w:rPr>
      </w:pPr>
      <w:del w:id="3276" w:author="Jarno Nieminen" w:date="2014-09-04T09:09:00Z">
        <w:r w:rsidRPr="00D82A73">
          <w:delText>SubjectOfCare [0..1]</w:delText>
        </w:r>
      </w:del>
    </w:p>
    <w:p w14:paraId="66AD5302" w14:textId="77777777" w:rsidR="006C37C2" w:rsidRPr="00D82A73" w:rsidRDefault="006C37C2" w:rsidP="004F0033">
      <w:pPr>
        <w:numPr>
          <w:ilvl w:val="1"/>
          <w:numId w:val="44"/>
        </w:numPr>
        <w:spacing w:line="240" w:lineRule="auto"/>
        <w:rPr>
          <w:del w:id="3277" w:author="Jarno Nieminen" w:date="2014-09-04T09:09:00Z"/>
        </w:rPr>
      </w:pPr>
      <w:del w:id="3278" w:author="Jarno Nieminen" w:date="2014-09-04T09:09:00Z">
        <w:r w:rsidRPr="00D82A73">
          <w:delText>TemplateId [1..1]</w:delText>
        </w:r>
      </w:del>
    </w:p>
    <w:p w14:paraId="22566B2A" w14:textId="77777777" w:rsidR="006C37C2" w:rsidRPr="00D82A73" w:rsidRDefault="006C37C2" w:rsidP="004F0033">
      <w:pPr>
        <w:numPr>
          <w:ilvl w:val="1"/>
          <w:numId w:val="44"/>
        </w:numPr>
        <w:spacing w:line="240" w:lineRule="auto"/>
        <w:rPr>
          <w:del w:id="3279" w:author="Jarno Nieminen" w:date="2014-09-04T09:09:00Z"/>
        </w:rPr>
      </w:pPr>
      <w:del w:id="3280" w:author="Jarno Nieminen" w:date="2014-09-04T09:09:00Z">
        <w:r w:rsidRPr="00D82A73">
          <w:delText>TemplateVersion [0..1]</w:delText>
        </w:r>
      </w:del>
    </w:p>
    <w:p w14:paraId="6859F243" w14:textId="77777777" w:rsidR="006C37C2" w:rsidRPr="00D82A73" w:rsidRDefault="006C37C2" w:rsidP="004F0033">
      <w:pPr>
        <w:numPr>
          <w:ilvl w:val="1"/>
          <w:numId w:val="44"/>
        </w:numPr>
        <w:spacing w:line="240" w:lineRule="auto"/>
        <w:rPr>
          <w:del w:id="3281" w:author="Jarno Nieminen" w:date="2014-09-04T09:09:00Z"/>
        </w:rPr>
      </w:pPr>
      <w:del w:id="3282" w:author="Jarno Nieminen" w:date="2014-09-04T09:09:00Z">
        <w:r w:rsidRPr="00D82A73">
          <w:delText>ClinicalProcessInterestId [0..1]</w:delText>
        </w:r>
      </w:del>
    </w:p>
    <w:p w14:paraId="5DAFE388" w14:textId="77777777" w:rsidR="006C37C2" w:rsidRDefault="006C37C2" w:rsidP="004F0033">
      <w:pPr>
        <w:numPr>
          <w:ilvl w:val="1"/>
          <w:numId w:val="44"/>
        </w:numPr>
        <w:spacing w:line="240" w:lineRule="auto"/>
        <w:rPr>
          <w:del w:id="3283" w:author="Jarno Nieminen" w:date="2014-09-04T09:09:00Z"/>
        </w:rPr>
      </w:pPr>
      <w:del w:id="3284" w:author="Jarno Nieminen" w:date="2014-09-04T09:09:00Z">
        <w:r w:rsidRPr="00D82A73">
          <w:delText>FormText [0..1]</w:delText>
        </w:r>
      </w:del>
    </w:p>
    <w:p w14:paraId="3FB8C786" w14:textId="77777777" w:rsidR="006C37C2" w:rsidRDefault="006C37C2" w:rsidP="004F0033">
      <w:pPr>
        <w:numPr>
          <w:ilvl w:val="1"/>
          <w:numId w:val="44"/>
        </w:numPr>
        <w:spacing w:line="240" w:lineRule="auto"/>
        <w:rPr>
          <w:del w:id="3285" w:author="Jarno Nieminen" w:date="2014-09-04T09:09:00Z"/>
        </w:rPr>
      </w:pPr>
      <w:del w:id="3286" w:author="Jarno Nieminen" w:date="2014-09-04T09:09:00Z">
        <w:r>
          <w:delText>expireDate [1..1]</w:delText>
        </w:r>
      </w:del>
    </w:p>
    <w:p w14:paraId="2ECB47D5" w14:textId="77777777" w:rsidR="006C37C2" w:rsidRPr="00D82A73" w:rsidRDefault="006C37C2" w:rsidP="004F0033">
      <w:pPr>
        <w:numPr>
          <w:ilvl w:val="1"/>
          <w:numId w:val="44"/>
        </w:numPr>
        <w:spacing w:line="240" w:lineRule="auto"/>
        <w:rPr>
          <w:del w:id="3287" w:author="Jarno Nieminen" w:date="2014-09-04T09:09:00Z"/>
        </w:rPr>
      </w:pPr>
      <w:del w:id="3288" w:author="Jarno Nieminen" w:date="2014-09-04T09:09:00Z">
        <w:r>
          <w:delText>keepUntil [1..1]</w:delText>
        </w:r>
      </w:del>
    </w:p>
    <w:p w14:paraId="478F7C49" w14:textId="77777777" w:rsidR="006C37C2" w:rsidRPr="00D82A73" w:rsidRDefault="006C37C2" w:rsidP="006C37C2">
      <w:pPr>
        <w:rPr>
          <w:del w:id="3289" w:author="Jarno Nieminen" w:date="2014-09-04T09:09:00Z"/>
        </w:rPr>
      </w:pPr>
      <w:del w:id="3290" w:author="Jarno Nieminen" w:date="2014-09-04T09:09:00Z">
        <w:r w:rsidRPr="00D82A73">
          <w:delText>Response</w:delText>
        </w:r>
      </w:del>
    </w:p>
    <w:p w14:paraId="669FE86A" w14:textId="77777777" w:rsidR="006C37C2" w:rsidRPr="00D82A73" w:rsidRDefault="006C37C2" w:rsidP="004F0033">
      <w:pPr>
        <w:numPr>
          <w:ilvl w:val="0"/>
          <w:numId w:val="49"/>
        </w:numPr>
        <w:spacing w:line="240" w:lineRule="auto"/>
        <w:rPr>
          <w:del w:id="3291" w:author="Jarno Nieminen" w:date="2014-09-04T09:09:00Z"/>
        </w:rPr>
      </w:pPr>
      <w:del w:id="3292" w:author="Jarno Nieminen" w:date="2014-09-04T09:09:00Z">
        <w:r w:rsidRPr="00D82A73">
          <w:delText>FormRequestResponse [0..*]</w:delText>
        </w:r>
      </w:del>
    </w:p>
    <w:p w14:paraId="1FA419EE" w14:textId="77777777" w:rsidR="006C37C2" w:rsidRPr="00D82A73" w:rsidRDefault="006C37C2" w:rsidP="004F0033">
      <w:pPr>
        <w:numPr>
          <w:ilvl w:val="0"/>
          <w:numId w:val="49"/>
        </w:numPr>
        <w:spacing w:line="240" w:lineRule="auto"/>
        <w:rPr>
          <w:del w:id="3293" w:author="Jarno Nieminen" w:date="2014-09-04T09:09:00Z"/>
        </w:rPr>
      </w:pPr>
      <w:del w:id="3294" w:author="Jarno Nieminen" w:date="2014-09-04T09:09:00Z">
        <w:r w:rsidRPr="00D82A73">
          <w:delText>Comment [0..1]</w:delText>
        </w:r>
      </w:del>
    </w:p>
    <w:p w14:paraId="758376C1" w14:textId="77777777" w:rsidR="006C37C2" w:rsidRPr="00D82A73" w:rsidRDefault="006C37C2" w:rsidP="004F0033">
      <w:pPr>
        <w:numPr>
          <w:ilvl w:val="0"/>
          <w:numId w:val="49"/>
        </w:numPr>
        <w:spacing w:line="240" w:lineRule="auto"/>
        <w:rPr>
          <w:del w:id="3295" w:author="Jarno Nieminen" w:date="2014-09-04T09:09:00Z"/>
        </w:rPr>
      </w:pPr>
      <w:del w:id="3296" w:author="Jarno Nieminen" w:date="2014-09-04T09:09:00Z">
        <w:r w:rsidRPr="00D82A73">
          <w:delText>ResultCode [1..1]</w:delText>
        </w:r>
      </w:del>
    </w:p>
    <w:p w14:paraId="4F6FCC43" w14:textId="77777777" w:rsidR="006C37C2" w:rsidRPr="00D82A73" w:rsidRDefault="006C37C2" w:rsidP="006C37C2">
      <w:pPr>
        <w:ind w:left="720"/>
        <w:rPr>
          <w:del w:id="3297" w:author="Jarno Nieminen" w:date="2014-09-04T09:09:00Z"/>
        </w:rPr>
      </w:pPr>
    </w:p>
    <w:p w14:paraId="0EFC13D0" w14:textId="77777777" w:rsidR="006C37C2" w:rsidRPr="00D82A73" w:rsidRDefault="006C37C2" w:rsidP="006C37C2">
      <w:pPr>
        <w:pStyle w:val="Heading3"/>
        <w:rPr>
          <w:del w:id="3298" w:author="Jarno Nieminen" w:date="2014-09-04T09:09:00Z"/>
        </w:rPr>
      </w:pPr>
      <w:bookmarkStart w:id="3299" w:name="_Toc386457412"/>
      <w:bookmarkStart w:id="3300" w:name="_Toc386458187"/>
      <w:bookmarkStart w:id="3301" w:name="_Toc386458188"/>
      <w:bookmarkStart w:id="3302" w:name="_Toc391636800"/>
      <w:bookmarkEnd w:id="3299"/>
      <w:bookmarkEnd w:id="3300"/>
      <w:del w:id="3303" w:author="Jarno Nieminen" w:date="2014-09-04T09:09:00Z">
        <w:r w:rsidRPr="00D82A73">
          <w:delText>Begäran (Request) och Svar (Response)</w:delText>
        </w:r>
        <w:bookmarkEnd w:id="3301"/>
        <w:bookmarkEnd w:id="3302"/>
      </w:del>
    </w:p>
    <w:p w14:paraId="71F09912" w14:textId="77777777" w:rsidR="00996C28" w:rsidRPr="00D82A73" w:rsidRDefault="00996C28" w:rsidP="00177141">
      <w:pPr>
        <w:rPr>
          <w:ins w:id="3304" w:author="Jarno Nieminen" w:date="2014-09-04T09:09:00Z"/>
        </w:rPr>
      </w:pPr>
    </w:p>
    <w:p w14:paraId="362D41F9" w14:textId="77777777" w:rsidR="00996C28" w:rsidRPr="00D82A73" w:rsidRDefault="00996C28" w:rsidP="00996C28">
      <w:pPr>
        <w:pStyle w:val="Heading3"/>
        <w:rPr>
          <w:ins w:id="3305" w:author="Jarno Nieminen" w:date="2014-09-04T09:09:00Z"/>
        </w:rPr>
      </w:pPr>
      <w:bookmarkStart w:id="3306" w:name="_Toc397585146"/>
      <w:ins w:id="3307" w:author="Jarno Nieminen" w:date="2014-09-04T09:09:00Z">
        <w:r>
          <w:t>Fältregler</w:t>
        </w:r>
        <w:bookmarkEnd w:id="3306"/>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98F55E9" w14:textId="77777777" w:rsidTr="00177141">
        <w:tc>
          <w:tcPr>
            <w:tcW w:w="2628" w:type="dxa"/>
            <w:shd w:val="clear" w:color="auto" w:fill="auto"/>
          </w:tcPr>
          <w:p w14:paraId="3E5D1902" w14:textId="77777777" w:rsidR="000A520D" w:rsidRPr="00D82A73" w:rsidRDefault="000A520D" w:rsidP="00177141">
            <w:pPr>
              <w:rPr>
                <w:b/>
              </w:rPr>
            </w:pPr>
            <w:r w:rsidRPr="00D82A73">
              <w:rPr>
                <w:b/>
              </w:rPr>
              <w:t>Attribut</w:t>
            </w:r>
          </w:p>
        </w:tc>
        <w:tc>
          <w:tcPr>
            <w:tcW w:w="1260" w:type="dxa"/>
            <w:shd w:val="clear" w:color="auto" w:fill="auto"/>
          </w:tcPr>
          <w:p w14:paraId="149532E0" w14:textId="77777777" w:rsidR="000A520D" w:rsidRPr="00D82A73" w:rsidRDefault="000A520D" w:rsidP="00177141">
            <w:pPr>
              <w:rPr>
                <w:b/>
              </w:rPr>
            </w:pPr>
            <w:r w:rsidRPr="00D82A73">
              <w:rPr>
                <w:b/>
              </w:rPr>
              <w:t>Typ</w:t>
            </w:r>
          </w:p>
        </w:tc>
        <w:tc>
          <w:tcPr>
            <w:tcW w:w="4867" w:type="dxa"/>
            <w:shd w:val="clear" w:color="auto" w:fill="auto"/>
          </w:tcPr>
          <w:p w14:paraId="3ACD8A5A" w14:textId="77777777" w:rsidR="000A520D" w:rsidRPr="00D82A73" w:rsidRDefault="000A520D" w:rsidP="00177141">
            <w:pPr>
              <w:rPr>
                <w:b/>
              </w:rPr>
            </w:pPr>
            <w:r w:rsidRPr="00D82A73">
              <w:rPr>
                <w:b/>
              </w:rPr>
              <w:t>Kommentar</w:t>
            </w:r>
          </w:p>
        </w:tc>
        <w:tc>
          <w:tcPr>
            <w:tcW w:w="1134" w:type="dxa"/>
            <w:shd w:val="clear" w:color="auto" w:fill="auto"/>
          </w:tcPr>
          <w:p w14:paraId="7A416367" w14:textId="77777777" w:rsidR="000A520D" w:rsidRPr="00D82A73" w:rsidRDefault="000A520D" w:rsidP="00177141">
            <w:pPr>
              <w:rPr>
                <w:b/>
              </w:rPr>
            </w:pPr>
            <w:r w:rsidRPr="00D82A73">
              <w:rPr>
                <w:b/>
              </w:rPr>
              <w:t>Kardi-nalitet</w:t>
            </w:r>
          </w:p>
        </w:tc>
      </w:tr>
      <w:tr w:rsidR="000A520D" w:rsidRPr="00D82A73" w14:paraId="04788913" w14:textId="77777777" w:rsidTr="00177141">
        <w:tc>
          <w:tcPr>
            <w:tcW w:w="2628" w:type="dxa"/>
            <w:shd w:val="clear" w:color="auto" w:fill="auto"/>
          </w:tcPr>
          <w:p w14:paraId="4ADFB046" w14:textId="77777777" w:rsidR="000A520D" w:rsidRPr="00D82A73" w:rsidRDefault="000A520D" w:rsidP="00177141">
            <w:pPr>
              <w:rPr>
                <w:i/>
              </w:rPr>
            </w:pPr>
            <w:r w:rsidRPr="00D82A73">
              <w:rPr>
                <w:i/>
              </w:rPr>
              <w:t>Begäran</w:t>
            </w:r>
          </w:p>
        </w:tc>
        <w:tc>
          <w:tcPr>
            <w:tcW w:w="1260" w:type="dxa"/>
            <w:shd w:val="clear" w:color="auto" w:fill="auto"/>
          </w:tcPr>
          <w:p w14:paraId="027A451A" w14:textId="77777777" w:rsidR="000A520D" w:rsidRPr="00D82A73" w:rsidRDefault="000A520D" w:rsidP="00177141"/>
        </w:tc>
        <w:tc>
          <w:tcPr>
            <w:tcW w:w="4867" w:type="dxa"/>
            <w:shd w:val="clear" w:color="auto" w:fill="auto"/>
          </w:tcPr>
          <w:p w14:paraId="27B9977E" w14:textId="77777777" w:rsidR="000A520D" w:rsidRPr="00D82A73" w:rsidRDefault="000A520D" w:rsidP="00177141">
            <w:pPr>
              <w:pStyle w:val="Normal1"/>
              <w:rPr>
                <w:lang w:val="sv-SE"/>
              </w:rPr>
            </w:pPr>
          </w:p>
        </w:tc>
        <w:tc>
          <w:tcPr>
            <w:tcW w:w="1134" w:type="dxa"/>
            <w:shd w:val="clear" w:color="auto" w:fill="auto"/>
          </w:tcPr>
          <w:p w14:paraId="15F5743A" w14:textId="77777777" w:rsidR="000A520D" w:rsidRPr="00D82A73" w:rsidRDefault="000A520D" w:rsidP="00177141"/>
        </w:tc>
      </w:tr>
      <w:tr w:rsidR="000A520D" w:rsidRPr="00D82A73" w14:paraId="5B2FE2D4" w14:textId="77777777" w:rsidTr="00177141">
        <w:tc>
          <w:tcPr>
            <w:tcW w:w="2628" w:type="dxa"/>
            <w:shd w:val="clear" w:color="auto" w:fill="auto"/>
          </w:tcPr>
          <w:p w14:paraId="1F2F53A1" w14:textId="7790D47F" w:rsidR="000A520D" w:rsidRPr="00D82A73" w:rsidRDefault="006C37C2" w:rsidP="00177141">
            <w:pPr>
              <w:rPr>
                <w:rFonts w:eastAsia="Arial Unicode MS"/>
              </w:rPr>
            </w:pPr>
            <w:del w:id="3308" w:author="Jarno Nieminen" w:date="2014-09-04T09:09:00Z">
              <w:r w:rsidRPr="00D82A73">
                <w:rPr>
                  <w:rFonts w:eastAsia="Arial Unicode MS"/>
                </w:rPr>
                <w:delText>FormRequest</w:delText>
              </w:r>
            </w:del>
            <w:ins w:id="3309" w:author="Jarno Nieminen" w:date="2014-09-04T09:09:00Z">
              <w:r w:rsidR="000A520D" w:rsidRPr="00D82A73">
                <w:rPr>
                  <w:rFonts w:eastAsia="Arial Unicode MS"/>
                </w:rPr>
                <w:t>FormRequest</w:t>
              </w:r>
              <w:r w:rsidR="000A520D">
                <w:rPr>
                  <w:rFonts w:eastAsia="Arial Unicode MS"/>
                </w:rPr>
                <w:t>s</w:t>
              </w:r>
            </w:ins>
          </w:p>
        </w:tc>
        <w:tc>
          <w:tcPr>
            <w:tcW w:w="1260" w:type="dxa"/>
            <w:shd w:val="clear" w:color="auto" w:fill="auto"/>
          </w:tcPr>
          <w:p w14:paraId="75A80407" w14:textId="77777777" w:rsidR="000A520D" w:rsidRPr="00D82A73" w:rsidRDefault="000A520D" w:rsidP="00177141"/>
        </w:tc>
        <w:tc>
          <w:tcPr>
            <w:tcW w:w="4867" w:type="dxa"/>
            <w:shd w:val="clear" w:color="auto" w:fill="auto"/>
          </w:tcPr>
          <w:p w14:paraId="49AF77C1" w14:textId="77777777" w:rsidR="000A520D" w:rsidRPr="00D82A73" w:rsidRDefault="000A520D" w:rsidP="00177141">
            <w:pPr>
              <w:pStyle w:val="Normal1"/>
              <w:rPr>
                <w:sz w:val="20"/>
                <w:lang w:val="sv-SE"/>
              </w:rPr>
            </w:pPr>
            <w:r w:rsidRPr="00D82A73">
              <w:rPr>
                <w:sz w:val="20"/>
                <w:lang w:val="sv-SE"/>
              </w:rPr>
              <w:t>Objekt FormRequestType. Objektet innehåller information för att skapa en formulärbegäran.</w:t>
            </w:r>
          </w:p>
        </w:tc>
        <w:tc>
          <w:tcPr>
            <w:tcW w:w="1134" w:type="dxa"/>
            <w:shd w:val="clear" w:color="auto" w:fill="auto"/>
          </w:tcPr>
          <w:p w14:paraId="6B9200A6" w14:textId="77777777" w:rsidR="000A520D" w:rsidRPr="00D82A73" w:rsidRDefault="000A520D" w:rsidP="00177141">
            <w:r w:rsidRPr="00D82A73">
              <w:t>1..*</w:t>
            </w:r>
          </w:p>
        </w:tc>
      </w:tr>
      <w:tr w:rsidR="000A520D" w:rsidRPr="00D82A73" w14:paraId="5D8E0E31" w14:textId="77777777" w:rsidTr="00177141">
        <w:tc>
          <w:tcPr>
            <w:tcW w:w="2628" w:type="dxa"/>
            <w:shd w:val="clear" w:color="auto" w:fill="auto"/>
          </w:tcPr>
          <w:p w14:paraId="571DC90A" w14:textId="77777777" w:rsidR="000A520D" w:rsidRPr="00356790" w:rsidRDefault="000A520D" w:rsidP="00177141">
            <w:r w:rsidRPr="000C67F0">
              <w:rPr>
                <w:rFonts w:eastAsia="Arial Unicode MS"/>
              </w:rPr>
              <w:t>Healthcare_ CareGiver</w:t>
            </w:r>
          </w:p>
        </w:tc>
        <w:tc>
          <w:tcPr>
            <w:tcW w:w="1260" w:type="dxa"/>
            <w:shd w:val="clear" w:color="auto" w:fill="auto"/>
          </w:tcPr>
          <w:p w14:paraId="2CB65F4C" w14:textId="77777777" w:rsidR="000A520D" w:rsidRPr="00356790" w:rsidRDefault="000A520D" w:rsidP="00177141"/>
        </w:tc>
        <w:tc>
          <w:tcPr>
            <w:tcW w:w="4867" w:type="dxa"/>
            <w:shd w:val="clear" w:color="auto" w:fill="auto"/>
          </w:tcPr>
          <w:p w14:paraId="6B72B834" w14:textId="77777777" w:rsidR="000A520D" w:rsidRPr="00356790" w:rsidRDefault="000A520D" w:rsidP="00177141">
            <w:r>
              <w:t>Hsa-id vårdgivare (informationsägare).</w:t>
            </w:r>
          </w:p>
        </w:tc>
        <w:tc>
          <w:tcPr>
            <w:tcW w:w="1134" w:type="dxa"/>
            <w:shd w:val="clear" w:color="auto" w:fill="auto"/>
          </w:tcPr>
          <w:p w14:paraId="2B119BAD" w14:textId="77777777" w:rsidR="000A520D" w:rsidRPr="00356790" w:rsidRDefault="000A520D" w:rsidP="00177141">
            <w:r>
              <w:t>0..1</w:t>
            </w:r>
          </w:p>
        </w:tc>
      </w:tr>
      <w:tr w:rsidR="000A520D" w:rsidRPr="00D82A73" w14:paraId="7781264C" w14:textId="77777777" w:rsidTr="00177141">
        <w:tc>
          <w:tcPr>
            <w:tcW w:w="2628" w:type="dxa"/>
            <w:shd w:val="clear" w:color="auto" w:fill="auto"/>
          </w:tcPr>
          <w:p w14:paraId="2DC35F8B" w14:textId="77777777" w:rsidR="000A520D" w:rsidRPr="00356790" w:rsidRDefault="000A520D" w:rsidP="00177141">
            <w:r w:rsidRPr="000C67F0">
              <w:rPr>
                <w:rFonts w:eastAsia="Arial Unicode MS"/>
              </w:rPr>
              <w:t xml:space="preserve">Healthcare_ MedUnit </w:t>
            </w:r>
          </w:p>
        </w:tc>
        <w:tc>
          <w:tcPr>
            <w:tcW w:w="1260" w:type="dxa"/>
            <w:shd w:val="clear" w:color="auto" w:fill="auto"/>
          </w:tcPr>
          <w:p w14:paraId="3B3526FF" w14:textId="77777777" w:rsidR="000A520D" w:rsidRPr="00356790" w:rsidRDefault="000A520D" w:rsidP="00177141"/>
        </w:tc>
        <w:tc>
          <w:tcPr>
            <w:tcW w:w="4867" w:type="dxa"/>
            <w:shd w:val="clear" w:color="auto" w:fill="auto"/>
          </w:tcPr>
          <w:p w14:paraId="0125D3C4" w14:textId="77777777" w:rsidR="000A520D" w:rsidRPr="00356790" w:rsidRDefault="000A520D" w:rsidP="00177141">
            <w:r>
              <w:t>Hsa-id medicinskt ansvarig (informationsägare)..</w:t>
            </w:r>
          </w:p>
        </w:tc>
        <w:tc>
          <w:tcPr>
            <w:tcW w:w="1134" w:type="dxa"/>
            <w:shd w:val="clear" w:color="auto" w:fill="auto"/>
          </w:tcPr>
          <w:p w14:paraId="2339B27D" w14:textId="77777777" w:rsidR="000A520D" w:rsidRPr="00356790" w:rsidRDefault="000A520D" w:rsidP="00177141">
            <w:r>
              <w:t>0..1</w:t>
            </w:r>
          </w:p>
        </w:tc>
      </w:tr>
      <w:tr w:rsidR="000A520D" w:rsidRPr="00D82A73" w14:paraId="395516DB" w14:textId="77777777" w:rsidTr="00177141">
        <w:tc>
          <w:tcPr>
            <w:tcW w:w="2628" w:type="dxa"/>
            <w:shd w:val="clear" w:color="auto" w:fill="auto"/>
          </w:tcPr>
          <w:p w14:paraId="30A7227D" w14:textId="77777777" w:rsidR="000A520D" w:rsidRPr="00356790" w:rsidRDefault="000A520D" w:rsidP="00177141">
            <w:r w:rsidRPr="000C67F0">
              <w:t xml:space="preserve">Healthcare_Facility_CareUnit </w:t>
            </w:r>
          </w:p>
        </w:tc>
        <w:tc>
          <w:tcPr>
            <w:tcW w:w="1260" w:type="dxa"/>
            <w:shd w:val="clear" w:color="auto" w:fill="auto"/>
          </w:tcPr>
          <w:p w14:paraId="16E2F4CC" w14:textId="77777777" w:rsidR="000A520D" w:rsidRPr="00356790" w:rsidRDefault="000A520D" w:rsidP="00177141"/>
        </w:tc>
        <w:tc>
          <w:tcPr>
            <w:tcW w:w="4867" w:type="dxa"/>
            <w:shd w:val="clear" w:color="auto" w:fill="auto"/>
          </w:tcPr>
          <w:p w14:paraId="1BD5F25B" w14:textId="77777777" w:rsidR="000A520D" w:rsidRPr="00356790" w:rsidRDefault="000A520D" w:rsidP="00177141">
            <w:r>
              <w:t>Hsa-id vårdenhet (informationsägare).</w:t>
            </w:r>
          </w:p>
        </w:tc>
        <w:tc>
          <w:tcPr>
            <w:tcW w:w="1134" w:type="dxa"/>
            <w:shd w:val="clear" w:color="auto" w:fill="auto"/>
          </w:tcPr>
          <w:p w14:paraId="79BF4208" w14:textId="77777777" w:rsidR="000A520D" w:rsidRPr="00356790" w:rsidRDefault="000A520D" w:rsidP="00177141">
            <w:r>
              <w:t>1..1</w:t>
            </w:r>
          </w:p>
        </w:tc>
      </w:tr>
      <w:tr w:rsidR="000A520D" w:rsidRPr="00D82A73" w14:paraId="51FD65D4" w14:textId="77777777" w:rsidTr="00177141">
        <w:tc>
          <w:tcPr>
            <w:tcW w:w="2628" w:type="dxa"/>
            <w:shd w:val="clear" w:color="auto" w:fill="auto"/>
          </w:tcPr>
          <w:p w14:paraId="105AA368" w14:textId="77777777" w:rsidR="000A520D" w:rsidRPr="00356790" w:rsidRDefault="000A520D" w:rsidP="00177141">
            <w:r w:rsidRPr="000C67F0">
              <w:t xml:space="preserve">healthcare_systemID </w:t>
            </w:r>
          </w:p>
        </w:tc>
        <w:tc>
          <w:tcPr>
            <w:tcW w:w="1260" w:type="dxa"/>
            <w:shd w:val="clear" w:color="auto" w:fill="auto"/>
          </w:tcPr>
          <w:p w14:paraId="003B8A14" w14:textId="77777777" w:rsidR="000A520D" w:rsidRPr="00356790" w:rsidRDefault="000A520D" w:rsidP="00177141"/>
        </w:tc>
        <w:tc>
          <w:tcPr>
            <w:tcW w:w="4867" w:type="dxa"/>
            <w:shd w:val="clear" w:color="auto" w:fill="auto"/>
          </w:tcPr>
          <w:p w14:paraId="072CC4B6" w14:textId="77777777" w:rsidR="000A520D" w:rsidRPr="00356790" w:rsidRDefault="000A520D" w:rsidP="00177141">
            <w:r>
              <w:t>Hsa-id vårdsystem.</w:t>
            </w:r>
          </w:p>
        </w:tc>
        <w:tc>
          <w:tcPr>
            <w:tcW w:w="1134" w:type="dxa"/>
            <w:shd w:val="clear" w:color="auto" w:fill="auto"/>
          </w:tcPr>
          <w:p w14:paraId="5B832A5F" w14:textId="77777777" w:rsidR="000A520D" w:rsidRPr="00356790" w:rsidRDefault="000A520D" w:rsidP="00177141">
            <w:r>
              <w:t>0..1</w:t>
            </w:r>
          </w:p>
        </w:tc>
      </w:tr>
      <w:tr w:rsidR="000A520D" w:rsidRPr="00D82A73" w14:paraId="4C3F3D13" w14:textId="77777777" w:rsidTr="00177141">
        <w:tc>
          <w:tcPr>
            <w:tcW w:w="2628" w:type="dxa"/>
            <w:shd w:val="clear" w:color="auto" w:fill="auto"/>
          </w:tcPr>
          <w:p w14:paraId="01385315" w14:textId="77777777" w:rsidR="000A520D" w:rsidRPr="00356790" w:rsidRDefault="000A520D" w:rsidP="00177141">
            <w:r w:rsidRPr="000C67F0">
              <w:t xml:space="preserve">SubjectOfCare </w:t>
            </w:r>
          </w:p>
        </w:tc>
        <w:tc>
          <w:tcPr>
            <w:tcW w:w="1260" w:type="dxa"/>
            <w:shd w:val="clear" w:color="auto" w:fill="auto"/>
          </w:tcPr>
          <w:p w14:paraId="68D7F0AB" w14:textId="77777777" w:rsidR="000A520D" w:rsidRPr="00356790" w:rsidRDefault="000A520D" w:rsidP="00177141"/>
        </w:tc>
        <w:tc>
          <w:tcPr>
            <w:tcW w:w="4867" w:type="dxa"/>
            <w:shd w:val="clear" w:color="auto" w:fill="auto"/>
          </w:tcPr>
          <w:p w14:paraId="3F38B820" w14:textId="77777777" w:rsidR="000A520D" w:rsidRDefault="000A520D" w:rsidP="00177141">
            <w:r>
              <w:t>Personnummer patient/invånare.</w:t>
            </w:r>
          </w:p>
          <w:p w14:paraId="7DFC670F" w14:textId="77777777" w:rsidR="000A520D" w:rsidRPr="00356790" w:rsidRDefault="000A520D" w:rsidP="00177141">
            <w:r>
              <w:t>- Utelämnas parameter hanteras formulär som anonymt.</w:t>
            </w:r>
          </w:p>
        </w:tc>
        <w:tc>
          <w:tcPr>
            <w:tcW w:w="1134" w:type="dxa"/>
            <w:shd w:val="clear" w:color="auto" w:fill="auto"/>
          </w:tcPr>
          <w:p w14:paraId="570A9692" w14:textId="77777777" w:rsidR="000A520D" w:rsidRPr="00356790" w:rsidRDefault="000A520D" w:rsidP="00177141">
            <w:r>
              <w:t>0..1</w:t>
            </w:r>
          </w:p>
        </w:tc>
      </w:tr>
      <w:tr w:rsidR="000A520D" w:rsidRPr="00D82A73" w14:paraId="01F57C12" w14:textId="77777777" w:rsidTr="00177141">
        <w:tc>
          <w:tcPr>
            <w:tcW w:w="2628" w:type="dxa"/>
            <w:shd w:val="clear" w:color="auto" w:fill="auto"/>
          </w:tcPr>
          <w:p w14:paraId="3116DA2B" w14:textId="77777777" w:rsidR="000A520D" w:rsidRPr="00356790" w:rsidRDefault="000A520D" w:rsidP="00177141">
            <w:r w:rsidRPr="000C67F0">
              <w:t xml:space="preserve">TemplateId </w:t>
            </w:r>
          </w:p>
        </w:tc>
        <w:tc>
          <w:tcPr>
            <w:tcW w:w="1260" w:type="dxa"/>
            <w:shd w:val="clear" w:color="auto" w:fill="auto"/>
          </w:tcPr>
          <w:p w14:paraId="54BC7C69" w14:textId="77777777" w:rsidR="000A520D" w:rsidRPr="00356790" w:rsidRDefault="000A520D" w:rsidP="00177141"/>
        </w:tc>
        <w:tc>
          <w:tcPr>
            <w:tcW w:w="4867" w:type="dxa"/>
            <w:shd w:val="clear" w:color="auto" w:fill="auto"/>
          </w:tcPr>
          <w:p w14:paraId="5DFDAB59" w14:textId="77777777" w:rsidR="000A520D" w:rsidRPr="00356790" w:rsidRDefault="000A520D" w:rsidP="00177141">
            <w:r>
              <w:t>Formulärmall id.</w:t>
            </w:r>
          </w:p>
        </w:tc>
        <w:tc>
          <w:tcPr>
            <w:tcW w:w="1134" w:type="dxa"/>
            <w:shd w:val="clear" w:color="auto" w:fill="auto"/>
          </w:tcPr>
          <w:p w14:paraId="67A3620D" w14:textId="77777777" w:rsidR="000A520D" w:rsidRPr="00356790" w:rsidRDefault="000A520D" w:rsidP="00177141">
            <w:r>
              <w:t>1..1</w:t>
            </w:r>
          </w:p>
        </w:tc>
      </w:tr>
      <w:tr w:rsidR="000A520D" w:rsidRPr="00D82A73" w14:paraId="13D3BDE8" w14:textId="77777777" w:rsidTr="00177141">
        <w:tc>
          <w:tcPr>
            <w:tcW w:w="2628" w:type="dxa"/>
            <w:shd w:val="clear" w:color="auto" w:fill="auto"/>
          </w:tcPr>
          <w:p w14:paraId="41A56EDE" w14:textId="77777777" w:rsidR="000A520D" w:rsidRPr="00356790" w:rsidRDefault="000A520D" w:rsidP="00177141">
            <w:r>
              <w:t xml:space="preserve">TemplateVersion </w:t>
            </w:r>
          </w:p>
        </w:tc>
        <w:tc>
          <w:tcPr>
            <w:tcW w:w="1260" w:type="dxa"/>
            <w:shd w:val="clear" w:color="auto" w:fill="auto"/>
          </w:tcPr>
          <w:p w14:paraId="029B1A90" w14:textId="77777777" w:rsidR="000A520D" w:rsidRPr="00356790" w:rsidRDefault="000A520D" w:rsidP="00177141"/>
        </w:tc>
        <w:tc>
          <w:tcPr>
            <w:tcW w:w="4867" w:type="dxa"/>
            <w:shd w:val="clear" w:color="auto" w:fill="auto"/>
          </w:tcPr>
          <w:p w14:paraId="1356BD9D" w14:textId="77777777" w:rsidR="000A520D" w:rsidRPr="00356790" w:rsidRDefault="000A520D" w:rsidP="00177141">
            <w:r>
              <w:t>Formulärmall version.</w:t>
            </w:r>
          </w:p>
        </w:tc>
        <w:tc>
          <w:tcPr>
            <w:tcW w:w="1134" w:type="dxa"/>
            <w:shd w:val="clear" w:color="auto" w:fill="auto"/>
          </w:tcPr>
          <w:p w14:paraId="01B4E577" w14:textId="77777777" w:rsidR="000A520D" w:rsidRPr="00356790" w:rsidRDefault="000A520D" w:rsidP="00177141">
            <w:r>
              <w:t>0..1</w:t>
            </w:r>
          </w:p>
        </w:tc>
      </w:tr>
      <w:tr w:rsidR="000A520D" w:rsidRPr="00D82A73" w14:paraId="2DAB7E74" w14:textId="77777777" w:rsidTr="00177141">
        <w:tc>
          <w:tcPr>
            <w:tcW w:w="2628" w:type="dxa"/>
            <w:shd w:val="clear" w:color="auto" w:fill="auto"/>
          </w:tcPr>
          <w:p w14:paraId="3D291F30" w14:textId="77777777" w:rsidR="000A520D" w:rsidRPr="00356790" w:rsidRDefault="000A520D" w:rsidP="00177141">
            <w:r>
              <w:t xml:space="preserve">ClinicalProcessInterestId </w:t>
            </w:r>
          </w:p>
        </w:tc>
        <w:tc>
          <w:tcPr>
            <w:tcW w:w="1260" w:type="dxa"/>
            <w:shd w:val="clear" w:color="auto" w:fill="auto"/>
          </w:tcPr>
          <w:p w14:paraId="6D9E3DDD" w14:textId="77777777" w:rsidR="000A520D" w:rsidRPr="00356790" w:rsidRDefault="000A520D" w:rsidP="00177141"/>
        </w:tc>
        <w:tc>
          <w:tcPr>
            <w:tcW w:w="4867" w:type="dxa"/>
            <w:shd w:val="clear" w:color="auto" w:fill="auto"/>
          </w:tcPr>
          <w:p w14:paraId="6AB847C9" w14:textId="77777777" w:rsidR="000A520D" w:rsidRPr="00356790" w:rsidRDefault="000A520D" w:rsidP="00177141">
            <w:r>
              <w:t>Hälsoärende id.</w:t>
            </w:r>
          </w:p>
        </w:tc>
        <w:tc>
          <w:tcPr>
            <w:tcW w:w="1134" w:type="dxa"/>
            <w:shd w:val="clear" w:color="auto" w:fill="auto"/>
          </w:tcPr>
          <w:p w14:paraId="3AA6D7A4" w14:textId="77777777" w:rsidR="000A520D" w:rsidRPr="00356790" w:rsidRDefault="000A520D" w:rsidP="00177141">
            <w:r>
              <w:t>0..1</w:t>
            </w:r>
          </w:p>
        </w:tc>
      </w:tr>
      <w:tr w:rsidR="000A520D" w:rsidRPr="00D82A73" w14:paraId="63F111A8" w14:textId="77777777" w:rsidTr="00177141">
        <w:tc>
          <w:tcPr>
            <w:tcW w:w="2628" w:type="dxa"/>
            <w:shd w:val="clear" w:color="auto" w:fill="auto"/>
          </w:tcPr>
          <w:p w14:paraId="271EF3BF" w14:textId="77777777" w:rsidR="000A520D" w:rsidRPr="00356790" w:rsidRDefault="000A520D" w:rsidP="00177141">
            <w:r w:rsidRPr="000C67F0">
              <w:t xml:space="preserve">FormText </w:t>
            </w:r>
          </w:p>
        </w:tc>
        <w:tc>
          <w:tcPr>
            <w:tcW w:w="1260" w:type="dxa"/>
            <w:shd w:val="clear" w:color="auto" w:fill="auto"/>
          </w:tcPr>
          <w:p w14:paraId="6979A46D" w14:textId="77777777" w:rsidR="000A520D" w:rsidRPr="00356790" w:rsidRDefault="000A520D" w:rsidP="00177141"/>
        </w:tc>
        <w:tc>
          <w:tcPr>
            <w:tcW w:w="4867" w:type="dxa"/>
            <w:shd w:val="clear" w:color="auto" w:fill="auto"/>
          </w:tcPr>
          <w:p w14:paraId="7AA5D2B8" w14:textId="77777777" w:rsidR="000A520D" w:rsidRPr="00356790" w:rsidRDefault="000A520D" w:rsidP="00177141">
            <w:r>
              <w:t>Formulärtext för formulärbegäran.</w:t>
            </w:r>
          </w:p>
        </w:tc>
        <w:tc>
          <w:tcPr>
            <w:tcW w:w="1134" w:type="dxa"/>
            <w:shd w:val="clear" w:color="auto" w:fill="auto"/>
          </w:tcPr>
          <w:p w14:paraId="4691D6FA" w14:textId="77777777" w:rsidR="000A520D" w:rsidRPr="00356790" w:rsidRDefault="000A520D" w:rsidP="00177141">
            <w:r>
              <w:t>0..1</w:t>
            </w:r>
          </w:p>
        </w:tc>
      </w:tr>
      <w:tr w:rsidR="000A520D" w:rsidRPr="00D82A73" w14:paraId="1A2317B9" w14:textId="77777777" w:rsidTr="00177141">
        <w:tc>
          <w:tcPr>
            <w:tcW w:w="2628" w:type="dxa"/>
            <w:shd w:val="clear" w:color="auto" w:fill="auto"/>
          </w:tcPr>
          <w:p w14:paraId="323F35E5" w14:textId="77777777" w:rsidR="000A520D" w:rsidRPr="00356790" w:rsidRDefault="000A520D" w:rsidP="00177141">
            <w:r>
              <w:t xml:space="preserve">expireDate </w:t>
            </w:r>
          </w:p>
        </w:tc>
        <w:tc>
          <w:tcPr>
            <w:tcW w:w="1260" w:type="dxa"/>
            <w:shd w:val="clear" w:color="auto" w:fill="auto"/>
          </w:tcPr>
          <w:p w14:paraId="3E036031" w14:textId="77777777" w:rsidR="000A520D" w:rsidRPr="00356790" w:rsidRDefault="000A520D" w:rsidP="00177141"/>
        </w:tc>
        <w:tc>
          <w:tcPr>
            <w:tcW w:w="4867" w:type="dxa"/>
            <w:shd w:val="clear" w:color="auto" w:fill="auto"/>
          </w:tcPr>
          <w:p w14:paraId="228E1504" w14:textId="77777777" w:rsidR="000A520D" w:rsidRPr="00356790" w:rsidRDefault="000A520D" w:rsidP="00177141">
            <w:r>
              <w:t>Datum för att reglera hur länge patient/invånaren kan besvara formulär.</w:t>
            </w:r>
          </w:p>
        </w:tc>
        <w:tc>
          <w:tcPr>
            <w:tcW w:w="1134" w:type="dxa"/>
            <w:shd w:val="clear" w:color="auto" w:fill="auto"/>
          </w:tcPr>
          <w:p w14:paraId="3FC8EC6E" w14:textId="77777777" w:rsidR="000A520D" w:rsidRPr="00356790" w:rsidRDefault="000A520D" w:rsidP="00177141">
            <w:r>
              <w:t>1..1</w:t>
            </w:r>
          </w:p>
        </w:tc>
      </w:tr>
      <w:tr w:rsidR="000A520D" w:rsidRPr="00D82A73" w14:paraId="4ECAA166" w14:textId="77777777" w:rsidTr="00177141">
        <w:tc>
          <w:tcPr>
            <w:tcW w:w="2628" w:type="dxa"/>
            <w:shd w:val="clear" w:color="auto" w:fill="auto"/>
          </w:tcPr>
          <w:p w14:paraId="4F51CCED" w14:textId="77777777" w:rsidR="000A520D" w:rsidRPr="00356790" w:rsidRDefault="000A520D" w:rsidP="00177141">
            <w:r>
              <w:t xml:space="preserve">keepUntil </w:t>
            </w:r>
          </w:p>
        </w:tc>
        <w:tc>
          <w:tcPr>
            <w:tcW w:w="1260" w:type="dxa"/>
            <w:shd w:val="clear" w:color="auto" w:fill="auto"/>
          </w:tcPr>
          <w:p w14:paraId="102F8D32" w14:textId="77777777" w:rsidR="000A520D" w:rsidRPr="00356790" w:rsidRDefault="000A520D" w:rsidP="00177141"/>
        </w:tc>
        <w:tc>
          <w:tcPr>
            <w:tcW w:w="4867" w:type="dxa"/>
            <w:shd w:val="clear" w:color="auto" w:fill="auto"/>
          </w:tcPr>
          <w:p w14:paraId="0B487CA0" w14:textId="77777777" w:rsidR="000A520D" w:rsidRPr="00356790" w:rsidRDefault="000A520D" w:rsidP="00177141">
            <w:r>
              <w:t>Datum för hur läng formulär kommer lagras innan gallring/arkivering.</w:t>
            </w:r>
          </w:p>
        </w:tc>
        <w:tc>
          <w:tcPr>
            <w:tcW w:w="1134" w:type="dxa"/>
            <w:shd w:val="clear" w:color="auto" w:fill="auto"/>
          </w:tcPr>
          <w:p w14:paraId="76E1C835" w14:textId="77777777" w:rsidR="000A520D" w:rsidRPr="00356790" w:rsidRDefault="000A520D" w:rsidP="00177141">
            <w:r>
              <w:t>1..1</w:t>
            </w:r>
          </w:p>
        </w:tc>
      </w:tr>
      <w:tr w:rsidR="000A520D" w:rsidRPr="00D82A73" w14:paraId="1B1C7DED" w14:textId="77777777" w:rsidTr="00177141">
        <w:tc>
          <w:tcPr>
            <w:tcW w:w="2628" w:type="dxa"/>
            <w:shd w:val="clear" w:color="auto" w:fill="auto"/>
          </w:tcPr>
          <w:p w14:paraId="4E9EA18B" w14:textId="77777777" w:rsidR="000A520D" w:rsidRPr="00D82A73" w:rsidRDefault="000A520D" w:rsidP="00177141">
            <w:pPr>
              <w:rPr>
                <w:i/>
              </w:rPr>
            </w:pPr>
            <w:r w:rsidRPr="00D82A73">
              <w:rPr>
                <w:i/>
              </w:rPr>
              <w:lastRenderedPageBreak/>
              <w:t>Svar</w:t>
            </w:r>
          </w:p>
        </w:tc>
        <w:tc>
          <w:tcPr>
            <w:tcW w:w="1260" w:type="dxa"/>
            <w:shd w:val="clear" w:color="auto" w:fill="auto"/>
          </w:tcPr>
          <w:p w14:paraId="36A82305" w14:textId="77777777" w:rsidR="000A520D" w:rsidRPr="00D82A73" w:rsidRDefault="000A520D" w:rsidP="00177141"/>
        </w:tc>
        <w:tc>
          <w:tcPr>
            <w:tcW w:w="4867" w:type="dxa"/>
            <w:shd w:val="clear" w:color="auto" w:fill="auto"/>
          </w:tcPr>
          <w:p w14:paraId="6B544244" w14:textId="77777777" w:rsidR="000A520D" w:rsidRPr="00D82A73" w:rsidRDefault="000A520D" w:rsidP="00177141"/>
        </w:tc>
        <w:tc>
          <w:tcPr>
            <w:tcW w:w="1134" w:type="dxa"/>
            <w:shd w:val="clear" w:color="auto" w:fill="auto"/>
          </w:tcPr>
          <w:p w14:paraId="1A7F2789" w14:textId="77777777" w:rsidR="000A520D" w:rsidRPr="00D82A73" w:rsidRDefault="000A520D" w:rsidP="00177141"/>
        </w:tc>
      </w:tr>
      <w:tr w:rsidR="000A520D" w:rsidRPr="00D82A73" w14:paraId="2DC977C4" w14:textId="77777777" w:rsidTr="00177141">
        <w:tc>
          <w:tcPr>
            <w:tcW w:w="2628" w:type="dxa"/>
            <w:shd w:val="clear" w:color="auto" w:fill="auto"/>
          </w:tcPr>
          <w:p w14:paraId="2F17A7B1" w14:textId="0A350659" w:rsidR="000A520D" w:rsidRPr="00D82A73" w:rsidRDefault="006C37C2" w:rsidP="00177141">
            <w:del w:id="3310" w:author="Jarno Nieminen" w:date="2014-09-04T09:09:00Z">
              <w:r w:rsidRPr="00D82A73">
                <w:delText>FormRequestResponse</w:delText>
              </w:r>
            </w:del>
            <w:ins w:id="3311" w:author="Jarno Nieminen" w:date="2014-09-04T09:09:00Z">
              <w:r w:rsidR="000A520D" w:rsidRPr="00D82A73">
                <w:t>FormRequestResponse</w:t>
              </w:r>
              <w:r w:rsidR="000A520D">
                <w:t>s</w:t>
              </w:r>
            </w:ins>
          </w:p>
        </w:tc>
        <w:tc>
          <w:tcPr>
            <w:tcW w:w="1260" w:type="dxa"/>
            <w:shd w:val="clear" w:color="auto" w:fill="auto"/>
          </w:tcPr>
          <w:p w14:paraId="39890CCA" w14:textId="77777777" w:rsidR="000A520D" w:rsidRPr="00D82A73" w:rsidRDefault="000A520D" w:rsidP="00177141"/>
        </w:tc>
        <w:tc>
          <w:tcPr>
            <w:tcW w:w="4867" w:type="dxa"/>
            <w:shd w:val="clear" w:color="auto" w:fill="auto"/>
          </w:tcPr>
          <w:p w14:paraId="59BC72E7" w14:textId="77777777" w:rsidR="000A520D" w:rsidRPr="00D82A73" w:rsidRDefault="000A520D" w:rsidP="00177141">
            <w:r w:rsidRPr="00D82A73">
              <w:t>Objekt FormRequestResponseType</w:t>
            </w:r>
          </w:p>
        </w:tc>
        <w:tc>
          <w:tcPr>
            <w:tcW w:w="1134" w:type="dxa"/>
            <w:shd w:val="clear" w:color="auto" w:fill="auto"/>
          </w:tcPr>
          <w:p w14:paraId="2D90F9BC" w14:textId="77777777" w:rsidR="000A520D" w:rsidRPr="00D82A73" w:rsidRDefault="000A520D" w:rsidP="00177141">
            <w:r w:rsidRPr="00D82A73">
              <w:t>0..*</w:t>
            </w:r>
          </w:p>
        </w:tc>
      </w:tr>
      <w:tr w:rsidR="000A520D" w:rsidRPr="00D82A73" w14:paraId="1220E59F" w14:textId="77777777" w:rsidTr="00177141">
        <w:tc>
          <w:tcPr>
            <w:tcW w:w="2628" w:type="dxa"/>
            <w:shd w:val="clear" w:color="auto" w:fill="auto"/>
          </w:tcPr>
          <w:p w14:paraId="25046535" w14:textId="77777777" w:rsidR="000A520D" w:rsidRPr="00D82A73" w:rsidRDefault="000A520D" w:rsidP="00177141">
            <w:r w:rsidRPr="00D82A73">
              <w:t>Comment</w:t>
            </w:r>
          </w:p>
        </w:tc>
        <w:tc>
          <w:tcPr>
            <w:tcW w:w="1260" w:type="dxa"/>
            <w:shd w:val="clear" w:color="auto" w:fill="auto"/>
          </w:tcPr>
          <w:p w14:paraId="34AB7547" w14:textId="77777777" w:rsidR="000A520D" w:rsidRPr="00D82A73" w:rsidRDefault="000A520D" w:rsidP="00177141"/>
        </w:tc>
        <w:tc>
          <w:tcPr>
            <w:tcW w:w="4867" w:type="dxa"/>
            <w:shd w:val="clear" w:color="auto" w:fill="auto"/>
          </w:tcPr>
          <w:p w14:paraId="30BEE229" w14:textId="77777777" w:rsidR="000A520D" w:rsidRPr="00D82A73" w:rsidRDefault="000A520D" w:rsidP="00177141">
            <w:r w:rsidRPr="00D82A73">
              <w:t xml:space="preserve">Attribut för </w:t>
            </w:r>
            <w:r>
              <w:t>fel</w:t>
            </w:r>
            <w:r w:rsidRPr="00D82A73">
              <w:t>signalering. Skall kunna visas för slutanvändaren.</w:t>
            </w:r>
          </w:p>
        </w:tc>
        <w:tc>
          <w:tcPr>
            <w:tcW w:w="1134" w:type="dxa"/>
            <w:shd w:val="clear" w:color="auto" w:fill="auto"/>
          </w:tcPr>
          <w:p w14:paraId="25F70FAB" w14:textId="77777777" w:rsidR="000A520D" w:rsidRPr="00D82A73" w:rsidRDefault="000A520D" w:rsidP="00177141">
            <w:r w:rsidRPr="00D82A73">
              <w:t>0..1</w:t>
            </w:r>
          </w:p>
        </w:tc>
      </w:tr>
      <w:tr w:rsidR="000A520D" w:rsidRPr="00D82A73" w14:paraId="21EA5FFE" w14:textId="77777777" w:rsidTr="00177141">
        <w:tc>
          <w:tcPr>
            <w:tcW w:w="2628" w:type="dxa"/>
            <w:shd w:val="clear" w:color="auto" w:fill="auto"/>
          </w:tcPr>
          <w:p w14:paraId="1315B7B7" w14:textId="77777777" w:rsidR="000A520D" w:rsidRPr="00D82A73" w:rsidRDefault="000A520D" w:rsidP="00177141">
            <w:pPr>
              <w:rPr>
                <w:b/>
              </w:rPr>
            </w:pPr>
            <w:r w:rsidRPr="00D82A73">
              <w:t>ResultCode</w:t>
            </w:r>
          </w:p>
        </w:tc>
        <w:tc>
          <w:tcPr>
            <w:tcW w:w="1260" w:type="dxa"/>
            <w:shd w:val="clear" w:color="auto" w:fill="auto"/>
          </w:tcPr>
          <w:p w14:paraId="4335AEBD" w14:textId="77777777" w:rsidR="000A520D" w:rsidRPr="00D82A73" w:rsidRDefault="000A520D" w:rsidP="00177141">
            <w:r w:rsidRPr="00D82A73">
              <w:t>ResultCodeEnum</w:t>
            </w:r>
          </w:p>
        </w:tc>
        <w:tc>
          <w:tcPr>
            <w:tcW w:w="4867" w:type="dxa"/>
            <w:shd w:val="clear" w:color="auto" w:fill="auto"/>
          </w:tcPr>
          <w:p w14:paraId="7D7D5888" w14:textId="77777777" w:rsidR="000A520D" w:rsidRPr="00D82A73" w:rsidRDefault="000A520D" w:rsidP="00177141">
            <w:pPr>
              <w:rPr>
                <w:b/>
              </w:rPr>
            </w:pPr>
            <w:r w:rsidRPr="00D82A73">
              <w:t>Objekt för att signalera status på operationen (gick det bra/uppstod fel).</w:t>
            </w:r>
          </w:p>
        </w:tc>
        <w:tc>
          <w:tcPr>
            <w:tcW w:w="1134" w:type="dxa"/>
            <w:shd w:val="clear" w:color="auto" w:fill="auto"/>
          </w:tcPr>
          <w:p w14:paraId="4CBA4B5F" w14:textId="77777777" w:rsidR="000A520D" w:rsidRPr="00D82A73" w:rsidRDefault="000A520D" w:rsidP="00177141">
            <w:pPr>
              <w:rPr>
                <w:b/>
              </w:rPr>
            </w:pPr>
            <w:r w:rsidRPr="00D82A73">
              <w:t>1..1</w:t>
            </w:r>
          </w:p>
        </w:tc>
      </w:tr>
    </w:tbl>
    <w:p w14:paraId="37715D01" w14:textId="77777777" w:rsidR="000A520D" w:rsidRPr="00D82A73" w:rsidRDefault="000A520D" w:rsidP="000A520D"/>
    <w:p w14:paraId="1309BF04" w14:textId="77777777" w:rsidR="000A520D" w:rsidRPr="00D82A73" w:rsidRDefault="000A520D" w:rsidP="000A520D"/>
    <w:p w14:paraId="2F4141B3" w14:textId="77777777" w:rsidR="006C37C2" w:rsidRPr="006954D3" w:rsidRDefault="006C37C2" w:rsidP="006C37C2">
      <w:pPr>
        <w:pStyle w:val="Heading2"/>
        <w:rPr>
          <w:del w:id="3312" w:author="Jarno Nieminen" w:date="2014-09-04T09:09:00Z"/>
        </w:rPr>
      </w:pPr>
      <w:bookmarkStart w:id="3313" w:name="_Toc397585147"/>
      <w:bookmarkStart w:id="3314" w:name="_Toc258862211"/>
      <w:bookmarkStart w:id="3315" w:name="_Toc386458189"/>
      <w:bookmarkStart w:id="3316" w:name="_Toc391636801"/>
      <w:del w:id="3317" w:author="Jarno Nieminen" w:date="2014-09-04T09:09:00Z">
        <w:r w:rsidRPr="006954D3">
          <w:delText>Regler</w:delText>
        </w:r>
        <w:bookmarkEnd w:id="3314"/>
        <w:bookmarkEnd w:id="3315"/>
        <w:bookmarkEnd w:id="3316"/>
      </w:del>
    </w:p>
    <w:p w14:paraId="342EA6E9" w14:textId="77777777" w:rsidR="006E5F54" w:rsidRPr="00D82A73" w:rsidRDefault="006E5F54" w:rsidP="006E5F54">
      <w:pPr>
        <w:pStyle w:val="Heading3"/>
        <w:rPr>
          <w:ins w:id="3318" w:author="Jarno Nieminen" w:date="2014-09-04T09:09:00Z"/>
        </w:rPr>
      </w:pPr>
      <w:ins w:id="3319" w:author="Jarno Nieminen" w:date="2014-09-04T09:09:00Z">
        <w:r>
          <w:t>Övriga regler</w:t>
        </w:r>
        <w:bookmarkEnd w:id="3313"/>
      </w:ins>
    </w:p>
    <w:p w14:paraId="7CC601FF" w14:textId="77777777" w:rsidR="006E5F54" w:rsidRPr="00D82A73" w:rsidRDefault="006E5F54" w:rsidP="006E5F54">
      <w:pPr>
        <w:pStyle w:val="Heading4"/>
        <w:pPrChange w:id="3320" w:author="Jarno Nieminen" w:date="2014-09-04T09:09:00Z">
          <w:pPr>
            <w:pStyle w:val="Heading3"/>
          </w:pPr>
        </w:pPrChange>
      </w:pPr>
      <w:bookmarkStart w:id="3321" w:name="_Toc258862212"/>
      <w:bookmarkStart w:id="3322" w:name="_Toc386458190"/>
      <w:bookmarkStart w:id="3323" w:name="_Toc391636802"/>
      <w:r w:rsidRPr="00D82A73">
        <w:t>Begäran</w:t>
      </w:r>
      <w:bookmarkEnd w:id="3321"/>
      <w:bookmarkEnd w:id="3322"/>
      <w:bookmarkEnd w:id="3323"/>
    </w:p>
    <w:p w14:paraId="5FE02E1D" w14:textId="77777777" w:rsidR="000A520D" w:rsidRDefault="000A520D" w:rsidP="000A520D">
      <w:r w:rsidRPr="00D82A73">
        <w:t>Tjänsteproducenten validerar begäran enligt regler som specificerats i per attribut ovan.</w:t>
      </w:r>
    </w:p>
    <w:p w14:paraId="14AF81F1" w14:textId="77777777" w:rsidR="00B15EA3" w:rsidRPr="00D82A73" w:rsidRDefault="00B15EA3" w:rsidP="000A520D">
      <w:pPr>
        <w:rPr>
          <w:ins w:id="3324" w:author="Jarno Nieminen" w:date="2014-09-04T09:09:00Z"/>
        </w:rPr>
      </w:pPr>
    </w:p>
    <w:p w14:paraId="6ED3ED25" w14:textId="77777777" w:rsidR="00192991" w:rsidRPr="00D82A73" w:rsidRDefault="00192991" w:rsidP="00192991">
      <w:pPr>
        <w:pStyle w:val="Heading4"/>
        <w:pPrChange w:id="3325" w:author="Jarno Nieminen" w:date="2014-09-04T09:09:00Z">
          <w:pPr>
            <w:pStyle w:val="Heading3"/>
          </w:pPr>
        </w:pPrChange>
      </w:pPr>
      <w:bookmarkStart w:id="3326" w:name="_Toc397419645"/>
      <w:bookmarkStart w:id="3327" w:name="_Toc258862213"/>
      <w:bookmarkStart w:id="3328" w:name="_Toc386458191"/>
      <w:bookmarkStart w:id="3329" w:name="_Toc391636803"/>
      <w:r w:rsidRPr="00D82A73">
        <w:t>Svar</w:t>
      </w:r>
      <w:bookmarkEnd w:id="3326"/>
      <w:bookmarkEnd w:id="3327"/>
      <w:bookmarkEnd w:id="3328"/>
      <w:bookmarkEnd w:id="3329"/>
    </w:p>
    <w:p w14:paraId="1A7848C3" w14:textId="77777777" w:rsidR="000A520D" w:rsidRPr="00D82A73" w:rsidRDefault="000A520D" w:rsidP="000A520D">
      <w:r w:rsidRPr="00D82A73">
        <w:t>Sökresultatet framställs genom att svaret begränsas av de värden som angivits i begäran.</w:t>
      </w:r>
    </w:p>
    <w:p w14:paraId="138C2986" w14:textId="77777777" w:rsidR="000A520D" w:rsidRPr="00D82A73" w:rsidRDefault="000A520D" w:rsidP="000A520D"/>
    <w:p w14:paraId="0321B481" w14:textId="77777777" w:rsidR="000A520D" w:rsidRPr="00D82A73" w:rsidRDefault="000A520D" w:rsidP="000A520D">
      <w:r w:rsidRPr="00D82A73">
        <w:t>Formulärmotorn returnerar respektive formulärbegärans unika id (formID)</w:t>
      </w:r>
      <w:r>
        <w:t xml:space="preserve"> för det formulär som lyckades skapas</w:t>
      </w:r>
      <w:r w:rsidRPr="00D82A73">
        <w:t>.</w:t>
      </w:r>
    </w:p>
    <w:p w14:paraId="3F165C88" w14:textId="77777777" w:rsidR="000A520D" w:rsidRPr="00D82A73" w:rsidRDefault="000A520D" w:rsidP="000A520D"/>
    <w:p w14:paraId="58E8ECC3" w14:textId="77777777" w:rsidR="00996C28" w:rsidRPr="00D82A73" w:rsidRDefault="00996C28" w:rsidP="00996C28">
      <w:pPr>
        <w:pStyle w:val="Heading3"/>
        <w:pPrChange w:id="3330" w:author="Jarno Nieminen" w:date="2014-09-04T09:09:00Z">
          <w:pPr>
            <w:pStyle w:val="Heading2"/>
          </w:pPr>
        </w:pPrChange>
      </w:pPr>
      <w:bookmarkStart w:id="3331" w:name="_Toc397585148"/>
      <w:bookmarkStart w:id="3332" w:name="_Toc258862214"/>
      <w:bookmarkStart w:id="3333" w:name="_Toc386458192"/>
      <w:bookmarkStart w:id="3334" w:name="_Toc391636804"/>
      <w:r w:rsidRPr="00D82A73">
        <w:t>Tjänsteinteraktion</w:t>
      </w:r>
      <w:bookmarkEnd w:id="3331"/>
      <w:bookmarkEnd w:id="3332"/>
      <w:bookmarkEnd w:id="3333"/>
      <w:bookmarkEnd w:id="3334"/>
    </w:p>
    <w:p w14:paraId="104BA842" w14:textId="77777777" w:rsidR="000A520D" w:rsidRPr="00D82A73" w:rsidRDefault="000A520D" w:rsidP="0044783B">
      <w:pPr>
        <w:numPr>
          <w:ilvl w:val="0"/>
          <w:numId w:val="34"/>
        </w:numPr>
        <w:spacing w:line="240" w:lineRule="auto"/>
      </w:pPr>
      <w:r w:rsidRPr="00D82A73">
        <w:t>CreateFormRequestInteraction</w:t>
      </w:r>
    </w:p>
    <w:p w14:paraId="6E24BAE2" w14:textId="77777777" w:rsidR="00576B3B" w:rsidRDefault="00576B3B">
      <w:pPr>
        <w:spacing w:line="240" w:lineRule="auto"/>
        <w:rPr>
          <w:ins w:id="3335" w:author="Jarno Nieminen" w:date="2014-09-04T09:09:00Z"/>
          <w:rFonts w:eastAsia="Times New Roman"/>
          <w:bCs/>
          <w:sz w:val="24"/>
          <w:szCs w:val="26"/>
        </w:rPr>
      </w:pPr>
      <w:bookmarkStart w:id="3336" w:name="_Toc256433029"/>
      <w:bookmarkStart w:id="3337" w:name="_Toc386458193"/>
      <w:bookmarkStart w:id="3338" w:name="_Toc391636805"/>
      <w:ins w:id="3339" w:author="Jarno Nieminen" w:date="2014-09-04T09:09:00Z">
        <w:r>
          <w:br w:type="page"/>
        </w:r>
      </w:ins>
    </w:p>
    <w:p w14:paraId="4182AED0" w14:textId="6803A02D" w:rsidR="000A520D" w:rsidRPr="00D82A73" w:rsidRDefault="000A520D" w:rsidP="00996C28">
      <w:pPr>
        <w:pStyle w:val="Heading2"/>
        <w:pPrChange w:id="3340" w:author="Jarno Nieminen" w:date="2014-09-04T09:09:00Z">
          <w:pPr>
            <w:pStyle w:val="Heading1"/>
            <w:keepNext w:val="0"/>
            <w:keepLines w:val="0"/>
            <w:pageBreakBefore/>
            <w:tabs>
              <w:tab w:val="num" w:pos="567"/>
            </w:tabs>
            <w:spacing w:before="480" w:after="240" w:line="240" w:lineRule="auto"/>
            <w:ind w:left="567" w:right="1531" w:hanging="567"/>
          </w:pPr>
        </w:pPrChange>
      </w:pPr>
      <w:bookmarkStart w:id="3341" w:name="_Toc397585149"/>
      <w:r w:rsidRPr="00D82A73">
        <w:lastRenderedPageBreak/>
        <w:t>Tjänstekontrakt GetFormTemplate</w:t>
      </w:r>
      <w:bookmarkEnd w:id="3336"/>
      <w:bookmarkEnd w:id="3337"/>
      <w:bookmarkEnd w:id="3338"/>
      <w:bookmarkEnd w:id="3341"/>
      <w:r w:rsidRPr="00D82A73">
        <w:t xml:space="preserve"> </w:t>
      </w:r>
    </w:p>
    <w:p w14:paraId="4D793C4D" w14:textId="77777777" w:rsidR="000A520D" w:rsidRPr="00D82A73" w:rsidRDefault="000A520D" w:rsidP="000A520D">
      <w:r w:rsidRPr="00D82A73">
        <w:t xml:space="preserve">Tjänsten används av ett </w:t>
      </w:r>
      <w:r w:rsidRPr="00D82A73">
        <w:rPr>
          <w:b/>
        </w:rPr>
        <w:t>system</w:t>
      </w:r>
      <w:r w:rsidRPr="00D82A73">
        <w:t>(t.ex. Verksamhets</w:t>
      </w:r>
      <w:r>
        <w:t>s</w:t>
      </w:r>
      <w:r w:rsidRPr="00D82A73">
        <w:t>ystem) för att hämta en formulärmall från tjänsteproducent (t.ex. Invånartjänsters Formulärmotor).</w:t>
      </w:r>
      <w:r>
        <w:t xml:space="preserve"> </w:t>
      </w:r>
      <w:r w:rsidRPr="00D82A73">
        <w:t xml:space="preserve">Formulärmallar adresseras med formulär mall id och version.  </w:t>
      </w:r>
    </w:p>
    <w:p w14:paraId="3F0B2E8A" w14:textId="77777777" w:rsidR="000A520D" w:rsidRPr="00D82A73" w:rsidRDefault="000A520D" w:rsidP="000A520D">
      <w:r w:rsidRPr="00D82A73">
        <w:t xml:space="preserve"> </w:t>
      </w:r>
    </w:p>
    <w:p w14:paraId="2B05326F" w14:textId="77777777" w:rsidR="000A520D" w:rsidRDefault="000A520D" w:rsidP="000A520D">
      <w:r w:rsidRPr="00D82A73">
        <w:t>Tjänsten används för att hämta en malla från formulärmotorn.</w:t>
      </w:r>
    </w:p>
    <w:p w14:paraId="758240CC"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del w:id="3342" w:author="Jarno Nieminen" w:date="2014-09-04T09:09:00Z"/>
        </w:rPr>
      </w:pPr>
      <w:bookmarkStart w:id="3343" w:name="_Toc256433030"/>
      <w:bookmarkStart w:id="3344" w:name="_Toc386458194"/>
      <w:bookmarkStart w:id="3345" w:name="_Toc391636806"/>
      <w:del w:id="3346" w:author="Jarno Nieminen" w:date="2014-09-04T09:09:00Z">
        <w:r w:rsidRPr="00D82A73">
          <w:delText>Frivillighet</w:delText>
        </w:r>
        <w:bookmarkEnd w:id="3343"/>
        <w:bookmarkEnd w:id="3344"/>
        <w:bookmarkEnd w:id="3345"/>
      </w:del>
    </w:p>
    <w:p w14:paraId="2C18B286" w14:textId="20FCCAF9" w:rsidR="00B15EA3" w:rsidRPr="00D82A73" w:rsidRDefault="006C37C2" w:rsidP="000A520D">
      <w:del w:id="3347" w:author="Jarno Nieminen" w:date="2014-09-04T09:09:00Z">
        <w:r w:rsidRPr="00D82A73">
          <w:delText>Frivillig</w:delText>
        </w:r>
      </w:del>
    </w:p>
    <w:p w14:paraId="5EF30D36" w14:textId="77777777" w:rsidR="00996C28" w:rsidRPr="00D82A73" w:rsidRDefault="00996C28" w:rsidP="00177141">
      <w:pPr>
        <w:pStyle w:val="Heading3"/>
        <w:pPrChange w:id="3348" w:author="Jarno Nieminen" w:date="2014-09-04T09:09:00Z">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pPrChange>
      </w:pPr>
      <w:bookmarkStart w:id="3349" w:name="_Toc397585150"/>
      <w:bookmarkStart w:id="3350" w:name="_Toc256433031"/>
      <w:bookmarkStart w:id="3351" w:name="_Toc386458195"/>
      <w:bookmarkStart w:id="3352" w:name="_Toc391636807"/>
      <w:r w:rsidRPr="00D82A73">
        <w:t>Version</w:t>
      </w:r>
      <w:bookmarkEnd w:id="3349"/>
      <w:bookmarkEnd w:id="3350"/>
      <w:bookmarkEnd w:id="3351"/>
      <w:bookmarkEnd w:id="3352"/>
    </w:p>
    <w:p w14:paraId="2D4EC67B" w14:textId="77777777" w:rsidR="00996C28" w:rsidRPr="00D82A73" w:rsidRDefault="00996C28" w:rsidP="00177141">
      <w:r>
        <w:t>2.0</w:t>
      </w:r>
    </w:p>
    <w:p w14:paraId="1D03657C"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del w:id="3353" w:author="Jarno Nieminen" w:date="2014-09-04T09:09:00Z"/>
        </w:rPr>
      </w:pPr>
      <w:bookmarkStart w:id="3354" w:name="_Toc256433032"/>
      <w:bookmarkStart w:id="3355" w:name="_Toc386458196"/>
      <w:bookmarkStart w:id="3356" w:name="_Toc391636808"/>
      <w:del w:id="3357" w:author="Jarno Nieminen" w:date="2014-09-04T09:09:00Z">
        <w:r w:rsidRPr="00D82A73">
          <w:delText>Tjänstens signatur</w:delText>
        </w:r>
        <w:bookmarkEnd w:id="3354"/>
        <w:bookmarkEnd w:id="3355"/>
        <w:bookmarkEnd w:id="3356"/>
      </w:del>
    </w:p>
    <w:p w14:paraId="26591446" w14:textId="77777777" w:rsidR="006C37C2" w:rsidRPr="00D82A73" w:rsidRDefault="006C37C2" w:rsidP="006C37C2">
      <w:pPr>
        <w:rPr>
          <w:del w:id="3358" w:author="Jarno Nieminen" w:date="2014-09-04T09:09:00Z"/>
        </w:rPr>
      </w:pPr>
      <w:del w:id="3359" w:author="Jarno Nieminen" w:date="2014-09-04T09:09:00Z">
        <w:r w:rsidRPr="00D82A73">
          <w:delText>Request</w:delText>
        </w:r>
      </w:del>
    </w:p>
    <w:p w14:paraId="426B8D2F" w14:textId="77777777" w:rsidR="006C37C2" w:rsidRPr="00D82A73" w:rsidRDefault="006C37C2" w:rsidP="004F0033">
      <w:pPr>
        <w:numPr>
          <w:ilvl w:val="0"/>
          <w:numId w:val="44"/>
        </w:numPr>
        <w:spacing w:line="240" w:lineRule="auto"/>
        <w:rPr>
          <w:del w:id="3360" w:author="Jarno Nieminen" w:date="2014-09-04T09:09:00Z"/>
        </w:rPr>
      </w:pPr>
      <w:del w:id="3361" w:author="Jarno Nieminen" w:date="2014-09-04T09:09:00Z">
        <w:r w:rsidRPr="00D82A73">
          <w:rPr>
            <w:rFonts w:eastAsia="Arial Unicode MS"/>
          </w:rPr>
          <w:delText>healthcare_facility_CareUnit [0..1]</w:delText>
        </w:r>
      </w:del>
    </w:p>
    <w:p w14:paraId="3314100D" w14:textId="77777777" w:rsidR="006C37C2" w:rsidRPr="00D82A73" w:rsidRDefault="006C37C2" w:rsidP="004F0033">
      <w:pPr>
        <w:numPr>
          <w:ilvl w:val="0"/>
          <w:numId w:val="44"/>
        </w:numPr>
        <w:spacing w:line="240" w:lineRule="auto"/>
        <w:rPr>
          <w:del w:id="3362" w:author="Jarno Nieminen" w:date="2014-09-04T09:09:00Z"/>
        </w:rPr>
      </w:pPr>
      <w:del w:id="3363" w:author="Jarno Nieminen" w:date="2014-09-04T09:09:00Z">
        <w:r w:rsidRPr="00D82A73">
          <w:delText>templateId [0..1]</w:delText>
        </w:r>
      </w:del>
    </w:p>
    <w:p w14:paraId="23B8A39B" w14:textId="77777777" w:rsidR="006C37C2" w:rsidRPr="00D82A73" w:rsidRDefault="006C37C2" w:rsidP="004F0033">
      <w:pPr>
        <w:numPr>
          <w:ilvl w:val="0"/>
          <w:numId w:val="44"/>
        </w:numPr>
        <w:spacing w:line="240" w:lineRule="auto"/>
        <w:rPr>
          <w:del w:id="3364" w:author="Jarno Nieminen" w:date="2014-09-04T09:09:00Z"/>
        </w:rPr>
      </w:pPr>
      <w:del w:id="3365" w:author="Jarno Nieminen" w:date="2014-09-04T09:09:00Z">
        <w:r w:rsidRPr="00D82A73">
          <w:delText>templateVersion [0..1]</w:delText>
        </w:r>
      </w:del>
    </w:p>
    <w:p w14:paraId="7D6945D3" w14:textId="77777777" w:rsidR="006C37C2" w:rsidRPr="00D82A73" w:rsidRDefault="006C37C2" w:rsidP="006C37C2">
      <w:pPr>
        <w:rPr>
          <w:del w:id="3366" w:author="Jarno Nieminen" w:date="2014-09-04T09:09:00Z"/>
        </w:rPr>
      </w:pPr>
      <w:del w:id="3367" w:author="Jarno Nieminen" w:date="2014-09-04T09:09:00Z">
        <w:r w:rsidRPr="00D82A73">
          <w:delText>Response</w:delText>
        </w:r>
      </w:del>
    </w:p>
    <w:p w14:paraId="4AA8ABA9" w14:textId="77777777" w:rsidR="006C37C2" w:rsidRPr="00D82A73" w:rsidRDefault="006C37C2" w:rsidP="004F0033">
      <w:pPr>
        <w:numPr>
          <w:ilvl w:val="0"/>
          <w:numId w:val="49"/>
        </w:numPr>
        <w:spacing w:line="240" w:lineRule="auto"/>
        <w:rPr>
          <w:del w:id="3368" w:author="Jarno Nieminen" w:date="2014-09-04T09:09:00Z"/>
        </w:rPr>
      </w:pPr>
      <w:del w:id="3369" w:author="Jarno Nieminen" w:date="2014-09-04T09:09:00Z">
        <w:r w:rsidRPr="00D82A73">
          <w:delText>FormTemplates [0..*]</w:delText>
        </w:r>
      </w:del>
    </w:p>
    <w:p w14:paraId="43CE3D8C" w14:textId="77777777" w:rsidR="006C37C2" w:rsidRPr="00D82A73" w:rsidRDefault="006C37C2" w:rsidP="004F0033">
      <w:pPr>
        <w:numPr>
          <w:ilvl w:val="1"/>
          <w:numId w:val="49"/>
        </w:numPr>
        <w:spacing w:line="240" w:lineRule="auto"/>
        <w:rPr>
          <w:del w:id="3370" w:author="Jarno Nieminen" w:date="2014-09-04T09:09:00Z"/>
        </w:rPr>
      </w:pPr>
      <w:del w:id="3371" w:author="Jarno Nieminen" w:date="2014-09-04T09:09:00Z">
        <w:r w:rsidRPr="00D82A73">
          <w:delText>FormTemplateType</w:delText>
        </w:r>
      </w:del>
    </w:p>
    <w:p w14:paraId="5A1C04D1" w14:textId="77777777" w:rsidR="006C37C2" w:rsidRPr="00D82A73" w:rsidRDefault="006C37C2" w:rsidP="006C37C2">
      <w:pPr>
        <w:pStyle w:val="Heading3"/>
        <w:rPr>
          <w:del w:id="3372" w:author="Jarno Nieminen" w:date="2014-09-04T09:09:00Z"/>
        </w:rPr>
      </w:pPr>
      <w:bookmarkStart w:id="3373" w:name="_Toc386458197"/>
      <w:bookmarkStart w:id="3374" w:name="_Toc391636809"/>
      <w:del w:id="3375" w:author="Jarno Nieminen" w:date="2014-09-04T09:09:00Z">
        <w:r w:rsidRPr="00D82A73">
          <w:delText>Begäran (Request) och Svar (Response)</w:delText>
        </w:r>
        <w:bookmarkEnd w:id="3373"/>
        <w:bookmarkEnd w:id="3374"/>
      </w:del>
    </w:p>
    <w:p w14:paraId="42213746" w14:textId="77777777" w:rsidR="00996C28" w:rsidRPr="00D82A73" w:rsidRDefault="00996C28" w:rsidP="00177141">
      <w:pPr>
        <w:rPr>
          <w:ins w:id="3376" w:author="Jarno Nieminen" w:date="2014-09-04T09:09:00Z"/>
        </w:rPr>
      </w:pPr>
    </w:p>
    <w:p w14:paraId="0F524310" w14:textId="77777777" w:rsidR="00996C28" w:rsidRPr="00D82A73" w:rsidRDefault="00996C28" w:rsidP="00996C28">
      <w:pPr>
        <w:pStyle w:val="Heading3"/>
        <w:rPr>
          <w:ins w:id="3377" w:author="Jarno Nieminen" w:date="2014-09-04T09:09:00Z"/>
        </w:rPr>
      </w:pPr>
      <w:bookmarkStart w:id="3378" w:name="_Toc397585151"/>
      <w:ins w:id="3379" w:author="Jarno Nieminen" w:date="2014-09-04T09:09:00Z">
        <w:r>
          <w:t>Fältregler</w:t>
        </w:r>
        <w:bookmarkEnd w:id="3378"/>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8AFCBF6" w14:textId="77777777" w:rsidTr="00177141">
        <w:tc>
          <w:tcPr>
            <w:tcW w:w="2628" w:type="dxa"/>
            <w:shd w:val="clear" w:color="auto" w:fill="auto"/>
          </w:tcPr>
          <w:p w14:paraId="72016BD9" w14:textId="77777777" w:rsidR="000A520D" w:rsidRPr="00D82A73" w:rsidRDefault="000A520D" w:rsidP="00177141">
            <w:pPr>
              <w:rPr>
                <w:b/>
              </w:rPr>
            </w:pPr>
            <w:r w:rsidRPr="00D82A73">
              <w:rPr>
                <w:b/>
              </w:rPr>
              <w:t>Attribut</w:t>
            </w:r>
          </w:p>
        </w:tc>
        <w:tc>
          <w:tcPr>
            <w:tcW w:w="1260" w:type="dxa"/>
            <w:shd w:val="clear" w:color="auto" w:fill="auto"/>
          </w:tcPr>
          <w:p w14:paraId="3B934DEE" w14:textId="77777777" w:rsidR="000A520D" w:rsidRPr="00D82A73" w:rsidRDefault="000A520D" w:rsidP="00177141">
            <w:pPr>
              <w:rPr>
                <w:b/>
              </w:rPr>
            </w:pPr>
            <w:r w:rsidRPr="00D82A73">
              <w:rPr>
                <w:b/>
              </w:rPr>
              <w:t>Typ</w:t>
            </w:r>
          </w:p>
        </w:tc>
        <w:tc>
          <w:tcPr>
            <w:tcW w:w="4867" w:type="dxa"/>
            <w:shd w:val="clear" w:color="auto" w:fill="auto"/>
          </w:tcPr>
          <w:p w14:paraId="1D218518" w14:textId="77777777" w:rsidR="000A520D" w:rsidRPr="00D82A73" w:rsidRDefault="000A520D" w:rsidP="00177141">
            <w:pPr>
              <w:rPr>
                <w:b/>
              </w:rPr>
            </w:pPr>
            <w:r w:rsidRPr="00D82A73">
              <w:rPr>
                <w:b/>
              </w:rPr>
              <w:t>Kommentar</w:t>
            </w:r>
          </w:p>
        </w:tc>
        <w:tc>
          <w:tcPr>
            <w:tcW w:w="1134" w:type="dxa"/>
            <w:shd w:val="clear" w:color="auto" w:fill="auto"/>
          </w:tcPr>
          <w:p w14:paraId="29FBB732" w14:textId="77777777" w:rsidR="000A520D" w:rsidRPr="00D82A73" w:rsidRDefault="000A520D" w:rsidP="00177141">
            <w:pPr>
              <w:rPr>
                <w:b/>
              </w:rPr>
            </w:pPr>
            <w:r w:rsidRPr="00D82A73">
              <w:rPr>
                <w:b/>
              </w:rPr>
              <w:t>Kardi-nalitet</w:t>
            </w:r>
          </w:p>
        </w:tc>
      </w:tr>
      <w:tr w:rsidR="000A520D" w:rsidRPr="00D82A73" w14:paraId="0D3877BA" w14:textId="77777777" w:rsidTr="00177141">
        <w:tc>
          <w:tcPr>
            <w:tcW w:w="2628" w:type="dxa"/>
            <w:shd w:val="clear" w:color="auto" w:fill="auto"/>
          </w:tcPr>
          <w:p w14:paraId="4B306B31" w14:textId="77777777" w:rsidR="000A520D" w:rsidRPr="00D82A73" w:rsidRDefault="000A520D" w:rsidP="00177141">
            <w:pPr>
              <w:rPr>
                <w:i/>
              </w:rPr>
            </w:pPr>
            <w:r w:rsidRPr="00D82A73">
              <w:rPr>
                <w:i/>
              </w:rPr>
              <w:t>Begäran</w:t>
            </w:r>
          </w:p>
        </w:tc>
        <w:tc>
          <w:tcPr>
            <w:tcW w:w="1260" w:type="dxa"/>
            <w:shd w:val="clear" w:color="auto" w:fill="auto"/>
          </w:tcPr>
          <w:p w14:paraId="1B8D13F0" w14:textId="77777777" w:rsidR="000A520D" w:rsidRPr="00D82A73" w:rsidRDefault="000A520D" w:rsidP="00177141"/>
        </w:tc>
        <w:tc>
          <w:tcPr>
            <w:tcW w:w="4867" w:type="dxa"/>
            <w:shd w:val="clear" w:color="auto" w:fill="auto"/>
          </w:tcPr>
          <w:p w14:paraId="0E42AF90" w14:textId="77777777" w:rsidR="000A520D" w:rsidRPr="00D82A73" w:rsidRDefault="000A520D" w:rsidP="00177141">
            <w:pPr>
              <w:pStyle w:val="Normal1"/>
              <w:rPr>
                <w:lang w:val="sv-SE"/>
              </w:rPr>
            </w:pPr>
          </w:p>
        </w:tc>
        <w:tc>
          <w:tcPr>
            <w:tcW w:w="1134" w:type="dxa"/>
            <w:shd w:val="clear" w:color="auto" w:fill="auto"/>
          </w:tcPr>
          <w:p w14:paraId="2F55E4D4" w14:textId="77777777" w:rsidR="000A520D" w:rsidRPr="00D82A73" w:rsidRDefault="000A520D" w:rsidP="00177141"/>
        </w:tc>
      </w:tr>
      <w:tr w:rsidR="000A520D" w:rsidRPr="00D82A73" w14:paraId="1CC81AAC" w14:textId="77777777" w:rsidTr="00177141">
        <w:tc>
          <w:tcPr>
            <w:tcW w:w="2628" w:type="dxa"/>
            <w:shd w:val="clear" w:color="auto" w:fill="auto"/>
          </w:tcPr>
          <w:p w14:paraId="4A55E4D3" w14:textId="77777777" w:rsidR="000A520D" w:rsidRPr="00D82A73" w:rsidRDefault="000A520D" w:rsidP="00177141">
            <w:pPr>
              <w:rPr>
                <w:rFonts w:eastAsia="Arial Unicode MS"/>
              </w:rPr>
            </w:pPr>
            <w:r w:rsidRPr="00D82A73">
              <w:rPr>
                <w:rFonts w:eastAsia="Arial Unicode MS"/>
              </w:rPr>
              <w:t>healthcare_facility_CareUnit</w:t>
            </w:r>
          </w:p>
        </w:tc>
        <w:tc>
          <w:tcPr>
            <w:tcW w:w="1260" w:type="dxa"/>
            <w:shd w:val="clear" w:color="auto" w:fill="auto"/>
          </w:tcPr>
          <w:p w14:paraId="5C384CB7" w14:textId="77777777" w:rsidR="000A520D" w:rsidRPr="00D82A73" w:rsidRDefault="000A520D" w:rsidP="00177141"/>
        </w:tc>
        <w:tc>
          <w:tcPr>
            <w:tcW w:w="4867" w:type="dxa"/>
            <w:shd w:val="clear" w:color="auto" w:fill="auto"/>
          </w:tcPr>
          <w:p w14:paraId="76E3EF0E" w14:textId="77777777" w:rsidR="000A520D" w:rsidRPr="00D82A73" w:rsidRDefault="000A520D" w:rsidP="00177141">
            <w:pPr>
              <w:pStyle w:val="Normal1"/>
              <w:rPr>
                <w:sz w:val="20"/>
                <w:lang w:val="sv-SE"/>
              </w:rPr>
            </w:pPr>
            <w:r w:rsidRPr="00D82A73">
              <w:rPr>
                <w:sz w:val="20"/>
                <w:lang w:val="sv-SE"/>
              </w:rPr>
              <w:t>Vårdenhetens hsa-id (ägaren av formulärmall)</w:t>
            </w:r>
          </w:p>
        </w:tc>
        <w:tc>
          <w:tcPr>
            <w:tcW w:w="1134" w:type="dxa"/>
            <w:shd w:val="clear" w:color="auto" w:fill="auto"/>
          </w:tcPr>
          <w:p w14:paraId="2156DF7A" w14:textId="77777777" w:rsidR="000A520D" w:rsidRPr="00D82A73" w:rsidRDefault="000A520D" w:rsidP="00177141">
            <w:r w:rsidRPr="00D82A73">
              <w:t>0..1</w:t>
            </w:r>
          </w:p>
        </w:tc>
      </w:tr>
      <w:tr w:rsidR="000A520D" w:rsidRPr="00D82A73" w14:paraId="10E1E111" w14:textId="77777777" w:rsidTr="00177141">
        <w:tc>
          <w:tcPr>
            <w:tcW w:w="2628" w:type="dxa"/>
            <w:shd w:val="clear" w:color="auto" w:fill="auto"/>
          </w:tcPr>
          <w:p w14:paraId="43B3F9AC" w14:textId="77777777" w:rsidR="000A520D" w:rsidRPr="00D82A73" w:rsidRDefault="000A520D" w:rsidP="00177141">
            <w:pPr>
              <w:rPr>
                <w:i/>
              </w:rPr>
            </w:pPr>
            <w:r w:rsidRPr="00D82A73">
              <w:t>templateId</w:t>
            </w:r>
          </w:p>
        </w:tc>
        <w:tc>
          <w:tcPr>
            <w:tcW w:w="1260" w:type="dxa"/>
            <w:shd w:val="clear" w:color="auto" w:fill="auto"/>
          </w:tcPr>
          <w:p w14:paraId="6A7E165F" w14:textId="77777777" w:rsidR="000A520D" w:rsidRPr="00D82A73" w:rsidRDefault="000A520D" w:rsidP="00177141"/>
        </w:tc>
        <w:tc>
          <w:tcPr>
            <w:tcW w:w="4867" w:type="dxa"/>
            <w:shd w:val="clear" w:color="auto" w:fill="auto"/>
          </w:tcPr>
          <w:p w14:paraId="022D2105" w14:textId="77777777" w:rsidR="000A520D" w:rsidRPr="00D82A73" w:rsidRDefault="000A520D" w:rsidP="00177141">
            <w:r w:rsidRPr="00D82A73">
              <w:t>Mallens id.</w:t>
            </w:r>
          </w:p>
        </w:tc>
        <w:tc>
          <w:tcPr>
            <w:tcW w:w="1134" w:type="dxa"/>
            <w:shd w:val="clear" w:color="auto" w:fill="auto"/>
          </w:tcPr>
          <w:p w14:paraId="18585C84" w14:textId="77777777" w:rsidR="000A520D" w:rsidRPr="00D82A73" w:rsidRDefault="000A520D" w:rsidP="00177141">
            <w:r w:rsidRPr="00D82A73">
              <w:t>0..1</w:t>
            </w:r>
          </w:p>
        </w:tc>
      </w:tr>
      <w:tr w:rsidR="000A520D" w:rsidRPr="00D82A73" w14:paraId="08260D14" w14:textId="77777777" w:rsidTr="00177141">
        <w:tc>
          <w:tcPr>
            <w:tcW w:w="2628" w:type="dxa"/>
            <w:shd w:val="clear" w:color="auto" w:fill="auto"/>
          </w:tcPr>
          <w:p w14:paraId="4483FAA1" w14:textId="77777777" w:rsidR="000A520D" w:rsidRPr="00D82A73" w:rsidRDefault="000A520D" w:rsidP="00177141">
            <w:pPr>
              <w:rPr>
                <w:i/>
              </w:rPr>
            </w:pPr>
            <w:r w:rsidRPr="00D82A73">
              <w:t>templateVersion</w:t>
            </w:r>
          </w:p>
        </w:tc>
        <w:tc>
          <w:tcPr>
            <w:tcW w:w="1260" w:type="dxa"/>
            <w:shd w:val="clear" w:color="auto" w:fill="auto"/>
          </w:tcPr>
          <w:p w14:paraId="1632C7D6" w14:textId="77777777" w:rsidR="000A520D" w:rsidRPr="00D82A73" w:rsidRDefault="000A520D" w:rsidP="00177141"/>
        </w:tc>
        <w:tc>
          <w:tcPr>
            <w:tcW w:w="4867" w:type="dxa"/>
            <w:shd w:val="clear" w:color="auto" w:fill="auto"/>
          </w:tcPr>
          <w:p w14:paraId="35290BF3" w14:textId="77777777" w:rsidR="000A520D" w:rsidRPr="00D82A73" w:rsidRDefault="000A520D" w:rsidP="00177141">
            <w:r w:rsidRPr="00D82A73">
              <w:t>Mallens version.</w:t>
            </w:r>
          </w:p>
        </w:tc>
        <w:tc>
          <w:tcPr>
            <w:tcW w:w="1134" w:type="dxa"/>
            <w:shd w:val="clear" w:color="auto" w:fill="auto"/>
          </w:tcPr>
          <w:p w14:paraId="02BC2D64" w14:textId="77777777" w:rsidR="000A520D" w:rsidRPr="00D82A73" w:rsidRDefault="000A520D" w:rsidP="00177141">
            <w:r w:rsidRPr="00D82A73">
              <w:t>0..1</w:t>
            </w:r>
          </w:p>
        </w:tc>
      </w:tr>
      <w:tr w:rsidR="000A520D" w:rsidRPr="00D82A73" w14:paraId="3A9285E6" w14:textId="77777777" w:rsidTr="00177141">
        <w:tc>
          <w:tcPr>
            <w:tcW w:w="2628" w:type="dxa"/>
            <w:shd w:val="clear" w:color="auto" w:fill="auto"/>
          </w:tcPr>
          <w:p w14:paraId="36D07124" w14:textId="77777777" w:rsidR="000A520D" w:rsidRPr="00D82A73" w:rsidRDefault="000A520D" w:rsidP="00177141">
            <w:pPr>
              <w:rPr>
                <w:i/>
              </w:rPr>
            </w:pPr>
          </w:p>
        </w:tc>
        <w:tc>
          <w:tcPr>
            <w:tcW w:w="1260" w:type="dxa"/>
            <w:shd w:val="clear" w:color="auto" w:fill="auto"/>
          </w:tcPr>
          <w:p w14:paraId="75913760" w14:textId="77777777" w:rsidR="000A520D" w:rsidRPr="00D82A73" w:rsidRDefault="000A520D" w:rsidP="00177141"/>
        </w:tc>
        <w:tc>
          <w:tcPr>
            <w:tcW w:w="4867" w:type="dxa"/>
            <w:shd w:val="clear" w:color="auto" w:fill="auto"/>
          </w:tcPr>
          <w:p w14:paraId="5F064F77" w14:textId="77777777" w:rsidR="000A520D" w:rsidRPr="00D82A73" w:rsidRDefault="000A520D" w:rsidP="00177141"/>
        </w:tc>
        <w:tc>
          <w:tcPr>
            <w:tcW w:w="1134" w:type="dxa"/>
            <w:shd w:val="clear" w:color="auto" w:fill="auto"/>
          </w:tcPr>
          <w:p w14:paraId="10237029" w14:textId="77777777" w:rsidR="000A520D" w:rsidRPr="00D82A73" w:rsidRDefault="000A520D" w:rsidP="00177141"/>
        </w:tc>
      </w:tr>
      <w:tr w:rsidR="000A520D" w:rsidRPr="00D82A73" w14:paraId="2D8D590B" w14:textId="77777777" w:rsidTr="00177141">
        <w:tc>
          <w:tcPr>
            <w:tcW w:w="2628" w:type="dxa"/>
            <w:shd w:val="clear" w:color="auto" w:fill="auto"/>
          </w:tcPr>
          <w:p w14:paraId="22279A74" w14:textId="77777777" w:rsidR="000A520D" w:rsidRPr="00D82A73" w:rsidRDefault="000A520D" w:rsidP="00177141">
            <w:pPr>
              <w:rPr>
                <w:i/>
              </w:rPr>
            </w:pPr>
            <w:r w:rsidRPr="00D82A73">
              <w:rPr>
                <w:i/>
              </w:rPr>
              <w:t>Svar</w:t>
            </w:r>
          </w:p>
        </w:tc>
        <w:tc>
          <w:tcPr>
            <w:tcW w:w="1260" w:type="dxa"/>
            <w:shd w:val="clear" w:color="auto" w:fill="auto"/>
          </w:tcPr>
          <w:p w14:paraId="645D1C12" w14:textId="77777777" w:rsidR="000A520D" w:rsidRPr="00D82A73" w:rsidRDefault="000A520D" w:rsidP="00177141"/>
        </w:tc>
        <w:tc>
          <w:tcPr>
            <w:tcW w:w="4867" w:type="dxa"/>
            <w:shd w:val="clear" w:color="auto" w:fill="auto"/>
          </w:tcPr>
          <w:p w14:paraId="630AC6C3" w14:textId="77777777" w:rsidR="000A520D" w:rsidRPr="00D82A73" w:rsidRDefault="000A520D" w:rsidP="00177141"/>
        </w:tc>
        <w:tc>
          <w:tcPr>
            <w:tcW w:w="1134" w:type="dxa"/>
            <w:shd w:val="clear" w:color="auto" w:fill="auto"/>
          </w:tcPr>
          <w:p w14:paraId="2F781A15" w14:textId="77777777" w:rsidR="000A520D" w:rsidRPr="00D82A73" w:rsidRDefault="000A520D" w:rsidP="00177141"/>
        </w:tc>
      </w:tr>
      <w:tr w:rsidR="000A520D" w:rsidRPr="00D82A73" w14:paraId="4DF8ED99" w14:textId="77777777" w:rsidTr="00177141">
        <w:tc>
          <w:tcPr>
            <w:tcW w:w="2628" w:type="dxa"/>
            <w:shd w:val="clear" w:color="auto" w:fill="auto"/>
          </w:tcPr>
          <w:p w14:paraId="229DC46E" w14:textId="77777777" w:rsidR="000A520D" w:rsidRPr="00D82A73" w:rsidRDefault="000A520D" w:rsidP="00177141">
            <w:r w:rsidRPr="00D82A73">
              <w:t>FormTemplates</w:t>
            </w:r>
          </w:p>
        </w:tc>
        <w:tc>
          <w:tcPr>
            <w:tcW w:w="1260" w:type="dxa"/>
            <w:shd w:val="clear" w:color="auto" w:fill="auto"/>
          </w:tcPr>
          <w:p w14:paraId="198563BD" w14:textId="77777777" w:rsidR="000A520D" w:rsidRPr="00D82A73" w:rsidRDefault="000A520D" w:rsidP="00177141"/>
        </w:tc>
        <w:tc>
          <w:tcPr>
            <w:tcW w:w="4867" w:type="dxa"/>
            <w:shd w:val="clear" w:color="auto" w:fill="auto"/>
          </w:tcPr>
          <w:p w14:paraId="2D5010D8" w14:textId="77777777" w:rsidR="000A520D" w:rsidRPr="00D82A73" w:rsidRDefault="000A520D" w:rsidP="00177141">
            <w:r w:rsidRPr="00D82A73">
              <w:t>Objekt FormTemplateType (Formulärmallar)</w:t>
            </w:r>
          </w:p>
        </w:tc>
        <w:tc>
          <w:tcPr>
            <w:tcW w:w="1134" w:type="dxa"/>
            <w:shd w:val="clear" w:color="auto" w:fill="auto"/>
          </w:tcPr>
          <w:p w14:paraId="73A2F75F" w14:textId="77777777" w:rsidR="000A520D" w:rsidRPr="00D82A73" w:rsidRDefault="000A520D" w:rsidP="00177141">
            <w:r w:rsidRPr="00D82A73">
              <w:t>0..*</w:t>
            </w:r>
          </w:p>
        </w:tc>
      </w:tr>
      <w:tr w:rsidR="000A520D" w:rsidRPr="00D82A73" w14:paraId="0A38650F" w14:textId="77777777" w:rsidTr="00177141">
        <w:tc>
          <w:tcPr>
            <w:tcW w:w="2628" w:type="dxa"/>
            <w:shd w:val="clear" w:color="auto" w:fill="auto"/>
          </w:tcPr>
          <w:p w14:paraId="61BFEA9C" w14:textId="77777777" w:rsidR="000A520D" w:rsidRPr="00D82A73" w:rsidRDefault="000A520D" w:rsidP="00177141"/>
        </w:tc>
        <w:tc>
          <w:tcPr>
            <w:tcW w:w="1260" w:type="dxa"/>
            <w:shd w:val="clear" w:color="auto" w:fill="auto"/>
          </w:tcPr>
          <w:p w14:paraId="1A984F52" w14:textId="77777777" w:rsidR="000A520D" w:rsidRPr="00D82A73" w:rsidRDefault="000A520D" w:rsidP="00177141"/>
        </w:tc>
        <w:tc>
          <w:tcPr>
            <w:tcW w:w="4867" w:type="dxa"/>
            <w:shd w:val="clear" w:color="auto" w:fill="auto"/>
          </w:tcPr>
          <w:p w14:paraId="6027BECD" w14:textId="77777777" w:rsidR="000A520D" w:rsidRPr="00D82A73" w:rsidRDefault="000A520D" w:rsidP="00177141"/>
        </w:tc>
        <w:tc>
          <w:tcPr>
            <w:tcW w:w="1134" w:type="dxa"/>
            <w:shd w:val="clear" w:color="auto" w:fill="auto"/>
          </w:tcPr>
          <w:p w14:paraId="6FCF9948" w14:textId="77777777" w:rsidR="000A520D" w:rsidRPr="00D82A73" w:rsidRDefault="000A520D" w:rsidP="00177141"/>
        </w:tc>
      </w:tr>
      <w:tr w:rsidR="000A520D" w:rsidRPr="00D82A73" w14:paraId="6B18816F" w14:textId="77777777" w:rsidTr="00177141">
        <w:tc>
          <w:tcPr>
            <w:tcW w:w="2628" w:type="dxa"/>
            <w:shd w:val="clear" w:color="auto" w:fill="auto"/>
          </w:tcPr>
          <w:p w14:paraId="30899457" w14:textId="77777777" w:rsidR="000A520D" w:rsidRPr="00D82A73" w:rsidRDefault="000A520D" w:rsidP="00177141">
            <w:pPr>
              <w:rPr>
                <w:b/>
              </w:rPr>
            </w:pPr>
          </w:p>
        </w:tc>
        <w:tc>
          <w:tcPr>
            <w:tcW w:w="1260" w:type="dxa"/>
            <w:shd w:val="clear" w:color="auto" w:fill="auto"/>
          </w:tcPr>
          <w:p w14:paraId="290CA7AC" w14:textId="77777777" w:rsidR="000A520D" w:rsidRPr="00D82A73" w:rsidRDefault="000A520D" w:rsidP="00177141"/>
        </w:tc>
        <w:tc>
          <w:tcPr>
            <w:tcW w:w="4867" w:type="dxa"/>
            <w:shd w:val="clear" w:color="auto" w:fill="auto"/>
          </w:tcPr>
          <w:p w14:paraId="658931B2" w14:textId="77777777" w:rsidR="000A520D" w:rsidRPr="00D82A73" w:rsidRDefault="000A520D" w:rsidP="00177141">
            <w:pPr>
              <w:rPr>
                <w:b/>
              </w:rPr>
            </w:pPr>
          </w:p>
        </w:tc>
        <w:tc>
          <w:tcPr>
            <w:tcW w:w="1134" w:type="dxa"/>
            <w:shd w:val="clear" w:color="auto" w:fill="auto"/>
          </w:tcPr>
          <w:p w14:paraId="5B446D0D" w14:textId="77777777" w:rsidR="000A520D" w:rsidRPr="00D82A73" w:rsidRDefault="000A520D" w:rsidP="00177141">
            <w:pPr>
              <w:rPr>
                <w:b/>
              </w:rPr>
            </w:pPr>
          </w:p>
        </w:tc>
      </w:tr>
    </w:tbl>
    <w:p w14:paraId="262A66E1" w14:textId="77777777" w:rsidR="000A520D" w:rsidRPr="00D82A73" w:rsidRDefault="000A520D" w:rsidP="000A520D"/>
    <w:p w14:paraId="43B97A6A" w14:textId="77777777" w:rsidR="000A520D" w:rsidRDefault="000A520D" w:rsidP="000A520D"/>
    <w:p w14:paraId="7FF1A169"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del w:id="3380" w:author="Jarno Nieminen" w:date="2014-09-04T09:09:00Z"/>
        </w:rPr>
      </w:pPr>
      <w:bookmarkStart w:id="3381" w:name="_Toc397585152"/>
      <w:bookmarkStart w:id="3382" w:name="_Toc256433033"/>
      <w:bookmarkStart w:id="3383" w:name="_Toc386458198"/>
      <w:bookmarkStart w:id="3384" w:name="_Toc391636810"/>
      <w:del w:id="3385" w:author="Jarno Nieminen" w:date="2014-09-04T09:09:00Z">
        <w:r w:rsidRPr="00D82A73">
          <w:delText>Regler</w:delText>
        </w:r>
        <w:bookmarkEnd w:id="3382"/>
        <w:bookmarkEnd w:id="3383"/>
        <w:bookmarkEnd w:id="3384"/>
      </w:del>
    </w:p>
    <w:p w14:paraId="53478D2B" w14:textId="77777777" w:rsidR="006E5F54" w:rsidRPr="00D82A73" w:rsidRDefault="006E5F54" w:rsidP="006E5F54">
      <w:pPr>
        <w:pStyle w:val="Heading3"/>
        <w:rPr>
          <w:ins w:id="3386" w:author="Jarno Nieminen" w:date="2014-09-04T09:09:00Z"/>
        </w:rPr>
      </w:pPr>
      <w:ins w:id="3387" w:author="Jarno Nieminen" w:date="2014-09-04T09:09:00Z">
        <w:r>
          <w:t>Övriga regler</w:t>
        </w:r>
        <w:bookmarkEnd w:id="3381"/>
      </w:ins>
    </w:p>
    <w:p w14:paraId="7AFF9C6F" w14:textId="77777777" w:rsidR="006E5F54" w:rsidRPr="00D82A73" w:rsidRDefault="006E5F54" w:rsidP="006E5F54">
      <w:pPr>
        <w:pStyle w:val="Heading4"/>
        <w:pPrChange w:id="3388" w:author="Jarno Nieminen" w:date="2014-09-04T09:09:00Z">
          <w:pPr>
            <w:pStyle w:val="Heading3"/>
          </w:pPr>
        </w:pPrChange>
      </w:pPr>
      <w:bookmarkStart w:id="3389" w:name="_Toc256433034"/>
      <w:bookmarkStart w:id="3390" w:name="_Toc386458199"/>
      <w:bookmarkStart w:id="3391" w:name="_Toc391636811"/>
      <w:r w:rsidRPr="00D82A73">
        <w:t>Begäran</w:t>
      </w:r>
      <w:bookmarkEnd w:id="3389"/>
      <w:bookmarkEnd w:id="3390"/>
      <w:bookmarkEnd w:id="3391"/>
    </w:p>
    <w:p w14:paraId="409994EB" w14:textId="77777777" w:rsidR="000A520D" w:rsidRPr="00D82A73" w:rsidRDefault="000A520D" w:rsidP="000A520D">
      <w:r w:rsidRPr="00D82A73">
        <w:t>Tjänsteproducenten validerar begäran enligt regler som specificerats i per attribut ovan.</w:t>
      </w:r>
    </w:p>
    <w:p w14:paraId="5EF2DB81" w14:textId="77777777" w:rsidR="000A520D" w:rsidRPr="00D82A73" w:rsidRDefault="000A520D" w:rsidP="0044783B">
      <w:pPr>
        <w:numPr>
          <w:ilvl w:val="0"/>
          <w:numId w:val="43"/>
        </w:numPr>
        <w:spacing w:line="240" w:lineRule="auto"/>
        <w:rPr>
          <w:rFonts w:eastAsia="Arial Unicode MS"/>
        </w:rPr>
      </w:pPr>
      <w:r w:rsidRPr="00D82A73">
        <w:t>Utlämnas ”</w:t>
      </w:r>
      <w:r w:rsidRPr="00D82A73">
        <w:rPr>
          <w:rFonts w:eastAsia="Arial Unicode MS"/>
        </w:rPr>
        <w:t>healthcare_facility_CareUnit” är ”templateId” obligatorisk.</w:t>
      </w:r>
    </w:p>
    <w:p w14:paraId="25DBBF6D"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Samtliga mallar (templateId) skall returneras.</w:t>
      </w:r>
    </w:p>
    <w:p w14:paraId="7A4B9116"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 xml:space="preserve">Utelämnas ”templateId” är </w:t>
      </w:r>
      <w:r w:rsidRPr="00D82A73">
        <w:t>”</w:t>
      </w:r>
      <w:r w:rsidRPr="00D82A73">
        <w:rPr>
          <w:rFonts w:eastAsia="Arial Unicode MS"/>
        </w:rPr>
        <w:t>healthcare_facility_CareUnit” obligatorisk.</w:t>
      </w:r>
    </w:p>
    <w:p w14:paraId="4009E6B0"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Vårdenhetens samtliga mallar skall returneras.</w:t>
      </w:r>
    </w:p>
    <w:p w14:paraId="56E3C4C7"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Utelämnas ”templateVersion” skall samtliga versioner returneras (ej arkiverade mallar).</w:t>
      </w:r>
    </w:p>
    <w:p w14:paraId="7B00F422" w14:textId="77777777" w:rsidR="000A520D" w:rsidRPr="00D82A73" w:rsidRDefault="000A520D" w:rsidP="000A520D"/>
    <w:p w14:paraId="12225675" w14:textId="77777777" w:rsidR="00576B3B" w:rsidRPr="00D82A73" w:rsidRDefault="00576B3B" w:rsidP="00576B3B">
      <w:pPr>
        <w:pStyle w:val="Heading4"/>
        <w:pPrChange w:id="3392" w:author="Jarno Nieminen" w:date="2014-09-04T09:09:00Z">
          <w:pPr>
            <w:pStyle w:val="Heading3"/>
          </w:pPr>
        </w:pPrChange>
      </w:pPr>
      <w:bookmarkStart w:id="3393" w:name="_Toc256433035"/>
      <w:bookmarkStart w:id="3394" w:name="_Toc386458200"/>
      <w:bookmarkStart w:id="3395" w:name="_Toc391636812"/>
      <w:r w:rsidRPr="00D82A73">
        <w:t>Svar</w:t>
      </w:r>
      <w:bookmarkEnd w:id="3393"/>
      <w:bookmarkEnd w:id="3394"/>
      <w:bookmarkEnd w:id="3395"/>
    </w:p>
    <w:p w14:paraId="75CC1273" w14:textId="77777777" w:rsidR="000A520D" w:rsidRDefault="000A520D" w:rsidP="000A520D">
      <w:r w:rsidRPr="00D82A73">
        <w:t>Sökresultatet framställs genom att svaret begränsas av de värden som angivits i begäran.</w:t>
      </w:r>
    </w:p>
    <w:p w14:paraId="0445E5E8" w14:textId="77777777" w:rsidR="00B15EA3" w:rsidRPr="00D82A73" w:rsidRDefault="00B15EA3" w:rsidP="000A520D">
      <w:pPr>
        <w:rPr>
          <w:ins w:id="3396" w:author="Jarno Nieminen" w:date="2014-09-04T09:09:00Z"/>
        </w:rPr>
      </w:pPr>
    </w:p>
    <w:p w14:paraId="7ACFE142" w14:textId="77777777" w:rsidR="00996C28" w:rsidRPr="00D82A73" w:rsidRDefault="00996C28" w:rsidP="00996C28">
      <w:pPr>
        <w:pStyle w:val="Heading3"/>
        <w:pPrChange w:id="3397" w:author="Jarno Nieminen" w:date="2014-09-04T09:09:00Z">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pPrChange>
      </w:pPr>
      <w:bookmarkStart w:id="3398" w:name="_Toc397585153"/>
      <w:bookmarkStart w:id="3399" w:name="_Toc256433036"/>
      <w:bookmarkStart w:id="3400" w:name="_Toc386458201"/>
      <w:bookmarkStart w:id="3401" w:name="_Toc391636813"/>
      <w:r w:rsidRPr="00D82A73">
        <w:t>Tjänsteinteraktion</w:t>
      </w:r>
      <w:bookmarkEnd w:id="3398"/>
      <w:bookmarkEnd w:id="3399"/>
      <w:bookmarkEnd w:id="3400"/>
      <w:bookmarkEnd w:id="3401"/>
    </w:p>
    <w:p w14:paraId="0382E1D1" w14:textId="77777777" w:rsidR="000A520D" w:rsidRPr="00D82A73" w:rsidRDefault="000A520D" w:rsidP="0044783B">
      <w:pPr>
        <w:numPr>
          <w:ilvl w:val="0"/>
          <w:numId w:val="34"/>
        </w:numPr>
        <w:spacing w:line="240" w:lineRule="auto"/>
      </w:pPr>
      <w:r w:rsidRPr="00D82A73">
        <w:t>GetFormTemplateInteraction</w:t>
      </w:r>
    </w:p>
    <w:p w14:paraId="73CA3107" w14:textId="77777777" w:rsidR="006C37C2" w:rsidRPr="00D82A73" w:rsidRDefault="006C37C2" w:rsidP="006C37C2">
      <w:pPr>
        <w:rPr>
          <w:del w:id="3402" w:author="Jarno Nieminen" w:date="2014-09-04T09:09:00Z"/>
        </w:rPr>
      </w:pPr>
      <w:bookmarkStart w:id="3403" w:name="_Toc256433037"/>
      <w:bookmarkStart w:id="3404" w:name="_Toc386458202"/>
      <w:bookmarkStart w:id="3405" w:name="_Toc391636814"/>
      <w:bookmarkStart w:id="3406" w:name="_Toc397585154"/>
    </w:p>
    <w:p w14:paraId="2EC7CB5C" w14:textId="77777777" w:rsidR="006C37C2" w:rsidRPr="00D82A73" w:rsidRDefault="006C37C2" w:rsidP="006C37C2">
      <w:pPr>
        <w:rPr>
          <w:del w:id="3407" w:author="Jarno Nieminen" w:date="2014-09-04T09:09:00Z"/>
        </w:rPr>
      </w:pPr>
    </w:p>
    <w:p w14:paraId="41D15EF7" w14:textId="77777777" w:rsidR="006C37C2" w:rsidRPr="00D82A73" w:rsidRDefault="006C37C2" w:rsidP="006C37C2">
      <w:pPr>
        <w:rPr>
          <w:del w:id="3408" w:author="Jarno Nieminen" w:date="2014-09-04T09:09:00Z"/>
        </w:rPr>
      </w:pPr>
    </w:p>
    <w:p w14:paraId="1834FBB4" w14:textId="77777777" w:rsidR="006C37C2" w:rsidRPr="00D82A73" w:rsidRDefault="006C37C2" w:rsidP="006C37C2">
      <w:pPr>
        <w:rPr>
          <w:del w:id="3409" w:author="Jarno Nieminen" w:date="2014-09-04T09:09:00Z"/>
        </w:rPr>
      </w:pPr>
    </w:p>
    <w:p w14:paraId="43A8F74A" w14:textId="77777777" w:rsidR="006C37C2" w:rsidRPr="00D82A73" w:rsidRDefault="006C37C2" w:rsidP="006C37C2">
      <w:pPr>
        <w:rPr>
          <w:del w:id="3410" w:author="Jarno Nieminen" w:date="2014-09-04T09:09:00Z"/>
        </w:rPr>
      </w:pPr>
    </w:p>
    <w:p w14:paraId="4423B5FD" w14:textId="77777777" w:rsidR="006C37C2" w:rsidRPr="00D82A73" w:rsidRDefault="006C37C2" w:rsidP="006C37C2">
      <w:pPr>
        <w:rPr>
          <w:del w:id="3411" w:author="Jarno Nieminen" w:date="2014-09-04T09:09:00Z"/>
        </w:rPr>
      </w:pPr>
    </w:p>
    <w:p w14:paraId="0F3E8D2D" w14:textId="77777777" w:rsidR="000A520D" w:rsidRPr="00D82A73" w:rsidRDefault="000A520D" w:rsidP="00996C28">
      <w:pPr>
        <w:pStyle w:val="Heading2"/>
        <w:pPrChange w:id="3412" w:author="Jarno Nieminen" w:date="2014-09-04T09:09:00Z">
          <w:pPr>
            <w:pStyle w:val="Heading1"/>
            <w:keepNext w:val="0"/>
            <w:keepLines w:val="0"/>
            <w:pageBreakBefore/>
            <w:tabs>
              <w:tab w:val="num" w:pos="567"/>
            </w:tabs>
            <w:spacing w:before="480" w:after="240" w:line="240" w:lineRule="auto"/>
            <w:ind w:left="567" w:right="1531" w:hanging="567"/>
          </w:pPr>
        </w:pPrChange>
      </w:pPr>
      <w:r w:rsidRPr="00D82A73">
        <w:t>Tjänstekontrakt SaveFormTemplate</w:t>
      </w:r>
      <w:bookmarkEnd w:id="3403"/>
      <w:bookmarkEnd w:id="3404"/>
      <w:bookmarkEnd w:id="3405"/>
      <w:bookmarkEnd w:id="3406"/>
      <w:r w:rsidRPr="00D82A73">
        <w:t xml:space="preserve"> </w:t>
      </w:r>
    </w:p>
    <w:p w14:paraId="6DBAA979" w14:textId="1A980DD4" w:rsidR="000A520D" w:rsidRPr="00D82A73" w:rsidRDefault="000A520D" w:rsidP="000A520D">
      <w:r w:rsidRPr="00D82A73">
        <w:t xml:space="preserve">Tjänsten används av ett </w:t>
      </w:r>
      <w:r w:rsidRPr="00D82A73">
        <w:rPr>
          <w:b/>
        </w:rPr>
        <w:t>system</w:t>
      </w:r>
      <w:r>
        <w:rPr>
          <w:b/>
        </w:rPr>
        <w:t xml:space="preserve"> </w:t>
      </w:r>
      <w:r w:rsidRPr="00D82A73">
        <w:t xml:space="preserve">(t.ex. Verksamhetssystem) för att spara en </w:t>
      </w:r>
      <w:ins w:id="3413" w:author="Jarno Nieminen" w:date="2014-09-04T09:09:00Z">
        <w:r w:rsidR="009F0432">
          <w:t>formulär</w:t>
        </w:r>
        <w:r w:rsidR="00B15EA3">
          <w:t>mall</w:t>
        </w:r>
      </w:ins>
    </w:p>
    <w:p w14:paraId="2909782A"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del w:id="3414" w:author="Jarno Nieminen" w:date="2014-09-04T09:09:00Z"/>
        </w:rPr>
      </w:pPr>
      <w:bookmarkStart w:id="3415" w:name="_Toc397585155"/>
      <w:bookmarkStart w:id="3416" w:name="_Toc256433038"/>
      <w:bookmarkStart w:id="3417" w:name="_Toc386458203"/>
      <w:bookmarkStart w:id="3418" w:name="_Toc391636815"/>
      <w:del w:id="3419" w:author="Jarno Nieminen" w:date="2014-09-04T09:09:00Z">
        <w:r w:rsidRPr="00D82A73">
          <w:delText>Frivillighet</w:delText>
        </w:r>
        <w:bookmarkEnd w:id="3416"/>
        <w:bookmarkEnd w:id="3417"/>
        <w:bookmarkEnd w:id="3418"/>
      </w:del>
    </w:p>
    <w:p w14:paraId="6B53A125" w14:textId="77777777" w:rsidR="006C37C2" w:rsidRPr="00D82A73" w:rsidRDefault="006C37C2" w:rsidP="006C37C2">
      <w:pPr>
        <w:rPr>
          <w:del w:id="3420" w:author="Jarno Nieminen" w:date="2014-09-04T09:09:00Z"/>
        </w:rPr>
      </w:pPr>
      <w:del w:id="3421" w:author="Jarno Nieminen" w:date="2014-09-04T09:09:00Z">
        <w:r w:rsidRPr="00D82A73">
          <w:delText>Frivillig</w:delText>
        </w:r>
      </w:del>
    </w:p>
    <w:p w14:paraId="6CD91E3E" w14:textId="77777777" w:rsidR="00996C28" w:rsidRPr="00D82A73" w:rsidRDefault="00996C28" w:rsidP="00177141">
      <w:pPr>
        <w:pStyle w:val="Heading3"/>
        <w:pPrChange w:id="3422" w:author="Jarno Nieminen" w:date="2014-09-04T09:09:00Z">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pPrChange>
      </w:pPr>
      <w:bookmarkStart w:id="3423" w:name="_Toc256433039"/>
      <w:bookmarkStart w:id="3424" w:name="_Toc386458204"/>
      <w:bookmarkStart w:id="3425" w:name="_Toc391636816"/>
      <w:r w:rsidRPr="00D82A73">
        <w:t>Version</w:t>
      </w:r>
      <w:bookmarkEnd w:id="3415"/>
      <w:bookmarkEnd w:id="3423"/>
      <w:bookmarkEnd w:id="3424"/>
      <w:bookmarkEnd w:id="3425"/>
    </w:p>
    <w:p w14:paraId="606A25C9" w14:textId="77777777" w:rsidR="00996C28" w:rsidRPr="00D82A73" w:rsidRDefault="00996C28" w:rsidP="00177141">
      <w:r>
        <w:t>2.0</w:t>
      </w:r>
    </w:p>
    <w:p w14:paraId="025A09FF"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del w:id="3426" w:author="Jarno Nieminen" w:date="2014-09-04T09:09:00Z"/>
        </w:rPr>
      </w:pPr>
      <w:bookmarkStart w:id="3427" w:name="_Toc256433040"/>
      <w:bookmarkStart w:id="3428" w:name="_Toc386458205"/>
      <w:bookmarkStart w:id="3429" w:name="_Toc391636817"/>
      <w:del w:id="3430" w:author="Jarno Nieminen" w:date="2014-09-04T09:09:00Z">
        <w:r w:rsidRPr="00D82A73">
          <w:delText>Tjänstens signatur</w:delText>
        </w:r>
        <w:bookmarkEnd w:id="3427"/>
        <w:bookmarkEnd w:id="3428"/>
        <w:bookmarkEnd w:id="3429"/>
      </w:del>
    </w:p>
    <w:p w14:paraId="533E315C" w14:textId="77777777" w:rsidR="006C37C2" w:rsidRPr="00D82A73" w:rsidRDefault="006C37C2" w:rsidP="006C37C2">
      <w:pPr>
        <w:rPr>
          <w:del w:id="3431" w:author="Jarno Nieminen" w:date="2014-09-04T09:09:00Z"/>
        </w:rPr>
      </w:pPr>
      <w:del w:id="3432" w:author="Jarno Nieminen" w:date="2014-09-04T09:09:00Z">
        <w:r w:rsidRPr="00D82A73">
          <w:delText>Request</w:delText>
        </w:r>
      </w:del>
    </w:p>
    <w:p w14:paraId="13F87955" w14:textId="77777777" w:rsidR="006C37C2" w:rsidRPr="00D82A73" w:rsidRDefault="006C37C2" w:rsidP="004F0033">
      <w:pPr>
        <w:numPr>
          <w:ilvl w:val="0"/>
          <w:numId w:val="44"/>
        </w:numPr>
        <w:spacing w:line="240" w:lineRule="auto"/>
        <w:rPr>
          <w:del w:id="3433" w:author="Jarno Nieminen" w:date="2014-09-04T09:09:00Z"/>
        </w:rPr>
      </w:pPr>
      <w:del w:id="3434" w:author="Jarno Nieminen" w:date="2014-09-04T09:09:00Z">
        <w:r w:rsidRPr="00D82A73">
          <w:rPr>
            <w:rFonts w:eastAsia="Arial Unicode MS"/>
          </w:rPr>
          <w:delText>formTemplate [1..1]</w:delText>
        </w:r>
      </w:del>
    </w:p>
    <w:p w14:paraId="3E53735E" w14:textId="77777777" w:rsidR="006C37C2" w:rsidRPr="00D82A73" w:rsidRDefault="006C37C2" w:rsidP="006C37C2">
      <w:pPr>
        <w:rPr>
          <w:del w:id="3435" w:author="Jarno Nieminen" w:date="2014-09-04T09:09:00Z"/>
        </w:rPr>
      </w:pPr>
      <w:del w:id="3436" w:author="Jarno Nieminen" w:date="2014-09-04T09:09:00Z">
        <w:r w:rsidRPr="00D82A73">
          <w:delText>Response</w:delText>
        </w:r>
      </w:del>
    </w:p>
    <w:p w14:paraId="227DAD8C" w14:textId="77777777" w:rsidR="006C37C2" w:rsidRPr="00D82A73" w:rsidRDefault="006C37C2" w:rsidP="004F0033">
      <w:pPr>
        <w:numPr>
          <w:ilvl w:val="0"/>
          <w:numId w:val="49"/>
        </w:numPr>
        <w:spacing w:line="240" w:lineRule="auto"/>
        <w:rPr>
          <w:del w:id="3437" w:author="Jarno Nieminen" w:date="2014-09-04T09:09:00Z"/>
        </w:rPr>
      </w:pPr>
      <w:del w:id="3438" w:author="Jarno Nieminen" w:date="2014-09-04T09:09:00Z">
        <w:r w:rsidRPr="00D82A73">
          <w:delText>FormTemplates [0..*]</w:delText>
        </w:r>
      </w:del>
    </w:p>
    <w:p w14:paraId="4A77A9E0" w14:textId="77777777" w:rsidR="006C37C2" w:rsidRPr="00D82A73" w:rsidRDefault="006C37C2" w:rsidP="004F0033">
      <w:pPr>
        <w:numPr>
          <w:ilvl w:val="1"/>
          <w:numId w:val="49"/>
        </w:numPr>
        <w:spacing w:line="240" w:lineRule="auto"/>
        <w:rPr>
          <w:del w:id="3439" w:author="Jarno Nieminen" w:date="2014-09-04T09:09:00Z"/>
        </w:rPr>
      </w:pPr>
      <w:del w:id="3440" w:author="Jarno Nieminen" w:date="2014-09-04T09:09:00Z">
        <w:r w:rsidRPr="00D82A73">
          <w:delText>FormTemplateType</w:delText>
        </w:r>
      </w:del>
    </w:p>
    <w:p w14:paraId="6BBCE44B" w14:textId="77777777" w:rsidR="006C37C2" w:rsidRPr="00D82A73" w:rsidRDefault="006C37C2" w:rsidP="009C52F6">
      <w:pPr>
        <w:rPr>
          <w:del w:id="3441" w:author="Jarno Nieminen" w:date="2014-09-04T09:09:00Z"/>
        </w:rPr>
      </w:pPr>
    </w:p>
    <w:p w14:paraId="488EFCFE" w14:textId="77777777" w:rsidR="006C37C2" w:rsidRPr="00D82A73" w:rsidRDefault="006C37C2" w:rsidP="006C37C2">
      <w:pPr>
        <w:pStyle w:val="Heading3"/>
        <w:rPr>
          <w:del w:id="3442" w:author="Jarno Nieminen" w:date="2014-09-04T09:09:00Z"/>
        </w:rPr>
      </w:pPr>
      <w:bookmarkStart w:id="3443" w:name="_Toc386457431"/>
      <w:bookmarkStart w:id="3444" w:name="_Toc386458206"/>
      <w:bookmarkStart w:id="3445" w:name="_Toc386458207"/>
      <w:bookmarkStart w:id="3446" w:name="_Toc391636818"/>
      <w:bookmarkEnd w:id="3443"/>
      <w:bookmarkEnd w:id="3444"/>
      <w:del w:id="3447" w:author="Jarno Nieminen" w:date="2014-09-04T09:09:00Z">
        <w:r w:rsidRPr="00D82A73">
          <w:delText>Begäran (Request) och Svar (Response)</w:delText>
        </w:r>
        <w:bookmarkEnd w:id="3445"/>
        <w:bookmarkEnd w:id="3446"/>
      </w:del>
    </w:p>
    <w:p w14:paraId="63387432" w14:textId="77777777" w:rsidR="00996C28" w:rsidRPr="00D82A73" w:rsidRDefault="00996C28" w:rsidP="00177141">
      <w:pPr>
        <w:rPr>
          <w:ins w:id="3448" w:author="Jarno Nieminen" w:date="2014-09-04T09:09:00Z"/>
        </w:rPr>
      </w:pPr>
    </w:p>
    <w:p w14:paraId="07CE9CC0" w14:textId="77777777" w:rsidR="00996C28" w:rsidRPr="00D82A73" w:rsidRDefault="00996C28" w:rsidP="00996C28">
      <w:pPr>
        <w:pStyle w:val="Heading3"/>
        <w:rPr>
          <w:ins w:id="3449" w:author="Jarno Nieminen" w:date="2014-09-04T09:09:00Z"/>
        </w:rPr>
      </w:pPr>
      <w:bookmarkStart w:id="3450" w:name="_Toc397585156"/>
      <w:ins w:id="3451" w:author="Jarno Nieminen" w:date="2014-09-04T09:09:00Z">
        <w:r>
          <w:t>Fältregler</w:t>
        </w:r>
        <w:bookmarkEnd w:id="3450"/>
      </w:ins>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36EC94A" w14:textId="77777777" w:rsidTr="00177141">
        <w:tc>
          <w:tcPr>
            <w:tcW w:w="2628" w:type="dxa"/>
            <w:shd w:val="clear" w:color="auto" w:fill="auto"/>
          </w:tcPr>
          <w:p w14:paraId="5D2CC3BF" w14:textId="77777777" w:rsidR="000A520D" w:rsidRPr="00D82A73" w:rsidRDefault="000A520D" w:rsidP="00177141">
            <w:pPr>
              <w:rPr>
                <w:b/>
              </w:rPr>
            </w:pPr>
            <w:r w:rsidRPr="00D82A73">
              <w:rPr>
                <w:b/>
              </w:rPr>
              <w:t>Attribut</w:t>
            </w:r>
          </w:p>
        </w:tc>
        <w:tc>
          <w:tcPr>
            <w:tcW w:w="1260" w:type="dxa"/>
            <w:shd w:val="clear" w:color="auto" w:fill="auto"/>
          </w:tcPr>
          <w:p w14:paraId="195E4EF4" w14:textId="77777777" w:rsidR="000A520D" w:rsidRPr="00D82A73" w:rsidRDefault="000A520D" w:rsidP="00177141">
            <w:pPr>
              <w:rPr>
                <w:b/>
              </w:rPr>
            </w:pPr>
            <w:r w:rsidRPr="00D82A73">
              <w:rPr>
                <w:b/>
              </w:rPr>
              <w:t>Typ</w:t>
            </w:r>
          </w:p>
        </w:tc>
        <w:tc>
          <w:tcPr>
            <w:tcW w:w="4867" w:type="dxa"/>
            <w:shd w:val="clear" w:color="auto" w:fill="auto"/>
          </w:tcPr>
          <w:p w14:paraId="5207B4F1" w14:textId="77777777" w:rsidR="000A520D" w:rsidRPr="00D82A73" w:rsidRDefault="000A520D" w:rsidP="00177141">
            <w:pPr>
              <w:rPr>
                <w:b/>
              </w:rPr>
            </w:pPr>
            <w:r w:rsidRPr="00D82A73">
              <w:rPr>
                <w:b/>
              </w:rPr>
              <w:t>Kommentar</w:t>
            </w:r>
          </w:p>
        </w:tc>
        <w:tc>
          <w:tcPr>
            <w:tcW w:w="1134" w:type="dxa"/>
            <w:shd w:val="clear" w:color="auto" w:fill="auto"/>
          </w:tcPr>
          <w:p w14:paraId="0CB55446" w14:textId="77777777" w:rsidR="000A520D" w:rsidRPr="00D82A73" w:rsidRDefault="000A520D" w:rsidP="00177141">
            <w:pPr>
              <w:rPr>
                <w:b/>
              </w:rPr>
            </w:pPr>
            <w:r w:rsidRPr="00D82A73">
              <w:rPr>
                <w:b/>
              </w:rPr>
              <w:t>Kardi-nalitet</w:t>
            </w:r>
          </w:p>
        </w:tc>
      </w:tr>
      <w:tr w:rsidR="000A520D" w:rsidRPr="00D82A73" w14:paraId="3051503B" w14:textId="77777777" w:rsidTr="00177141">
        <w:tc>
          <w:tcPr>
            <w:tcW w:w="2628" w:type="dxa"/>
            <w:shd w:val="clear" w:color="auto" w:fill="auto"/>
          </w:tcPr>
          <w:p w14:paraId="6C2CD6C6" w14:textId="77777777" w:rsidR="000A520D" w:rsidRPr="00D82A73" w:rsidRDefault="000A520D" w:rsidP="00177141">
            <w:pPr>
              <w:rPr>
                <w:i/>
              </w:rPr>
            </w:pPr>
            <w:r w:rsidRPr="00D82A73">
              <w:rPr>
                <w:i/>
              </w:rPr>
              <w:t>Begäran</w:t>
            </w:r>
          </w:p>
        </w:tc>
        <w:tc>
          <w:tcPr>
            <w:tcW w:w="1260" w:type="dxa"/>
            <w:shd w:val="clear" w:color="auto" w:fill="auto"/>
          </w:tcPr>
          <w:p w14:paraId="0F38614B" w14:textId="77777777" w:rsidR="000A520D" w:rsidRPr="00D82A73" w:rsidRDefault="000A520D" w:rsidP="00177141"/>
        </w:tc>
        <w:tc>
          <w:tcPr>
            <w:tcW w:w="4867" w:type="dxa"/>
            <w:shd w:val="clear" w:color="auto" w:fill="auto"/>
          </w:tcPr>
          <w:p w14:paraId="00F93B5D" w14:textId="77777777" w:rsidR="000A520D" w:rsidRPr="00D82A73" w:rsidRDefault="000A520D" w:rsidP="00177141">
            <w:pPr>
              <w:pStyle w:val="Normal1"/>
              <w:rPr>
                <w:lang w:val="sv-SE"/>
              </w:rPr>
            </w:pPr>
          </w:p>
        </w:tc>
        <w:tc>
          <w:tcPr>
            <w:tcW w:w="1134" w:type="dxa"/>
            <w:shd w:val="clear" w:color="auto" w:fill="auto"/>
          </w:tcPr>
          <w:p w14:paraId="74670C57" w14:textId="77777777" w:rsidR="000A520D" w:rsidRPr="00D82A73" w:rsidRDefault="000A520D" w:rsidP="00177141"/>
        </w:tc>
      </w:tr>
      <w:tr w:rsidR="000A520D" w:rsidRPr="00D82A73" w14:paraId="31845AC8" w14:textId="77777777" w:rsidTr="00177141">
        <w:tc>
          <w:tcPr>
            <w:tcW w:w="2628" w:type="dxa"/>
            <w:shd w:val="clear" w:color="auto" w:fill="auto"/>
          </w:tcPr>
          <w:p w14:paraId="3A7FB8BB" w14:textId="77777777" w:rsidR="000A520D" w:rsidRPr="00D82A73" w:rsidRDefault="000A520D" w:rsidP="00177141">
            <w:pPr>
              <w:rPr>
                <w:rFonts w:eastAsia="Arial Unicode MS"/>
              </w:rPr>
            </w:pPr>
            <w:r w:rsidRPr="00D82A73">
              <w:rPr>
                <w:rFonts w:eastAsia="Arial Unicode MS"/>
              </w:rPr>
              <w:t>formTemplate</w:t>
            </w:r>
          </w:p>
        </w:tc>
        <w:tc>
          <w:tcPr>
            <w:tcW w:w="1260" w:type="dxa"/>
            <w:shd w:val="clear" w:color="auto" w:fill="auto"/>
          </w:tcPr>
          <w:p w14:paraId="50DEBAD8" w14:textId="77777777" w:rsidR="000A520D" w:rsidRPr="00D82A73" w:rsidRDefault="000A520D" w:rsidP="00177141"/>
        </w:tc>
        <w:tc>
          <w:tcPr>
            <w:tcW w:w="4867" w:type="dxa"/>
            <w:shd w:val="clear" w:color="auto" w:fill="auto"/>
          </w:tcPr>
          <w:p w14:paraId="0BB2D34D" w14:textId="77777777" w:rsidR="000A520D" w:rsidRPr="00D82A73" w:rsidRDefault="000A520D" w:rsidP="00177141">
            <w:pPr>
              <w:pStyle w:val="Normal1"/>
              <w:rPr>
                <w:sz w:val="20"/>
                <w:lang w:val="sv-SE"/>
              </w:rPr>
            </w:pPr>
            <w:r w:rsidRPr="00D82A73">
              <w:rPr>
                <w:sz w:val="20"/>
                <w:lang w:val="sv-SE"/>
              </w:rPr>
              <w:t>Objektet innehåller formulärmallen.</w:t>
            </w:r>
          </w:p>
        </w:tc>
        <w:tc>
          <w:tcPr>
            <w:tcW w:w="1134" w:type="dxa"/>
            <w:shd w:val="clear" w:color="auto" w:fill="auto"/>
          </w:tcPr>
          <w:p w14:paraId="6660FADA" w14:textId="77777777" w:rsidR="000A520D" w:rsidRPr="00D82A73" w:rsidRDefault="000A520D" w:rsidP="00177141">
            <w:r w:rsidRPr="00D82A73">
              <w:t>1..1</w:t>
            </w:r>
          </w:p>
        </w:tc>
      </w:tr>
      <w:tr w:rsidR="000A520D" w:rsidRPr="00D82A73" w14:paraId="79E235BB" w14:textId="77777777" w:rsidTr="00177141">
        <w:tc>
          <w:tcPr>
            <w:tcW w:w="2628" w:type="dxa"/>
            <w:shd w:val="clear" w:color="auto" w:fill="auto"/>
          </w:tcPr>
          <w:p w14:paraId="3D9B7F7A" w14:textId="77777777" w:rsidR="000A520D" w:rsidRPr="00D82A73" w:rsidRDefault="000A520D" w:rsidP="00177141">
            <w:pPr>
              <w:rPr>
                <w:i/>
              </w:rPr>
            </w:pPr>
          </w:p>
        </w:tc>
        <w:tc>
          <w:tcPr>
            <w:tcW w:w="1260" w:type="dxa"/>
            <w:shd w:val="clear" w:color="auto" w:fill="auto"/>
          </w:tcPr>
          <w:p w14:paraId="1176367A" w14:textId="77777777" w:rsidR="000A520D" w:rsidRPr="00D82A73" w:rsidRDefault="000A520D" w:rsidP="00177141"/>
        </w:tc>
        <w:tc>
          <w:tcPr>
            <w:tcW w:w="4867" w:type="dxa"/>
            <w:shd w:val="clear" w:color="auto" w:fill="auto"/>
          </w:tcPr>
          <w:p w14:paraId="7F14A0E9" w14:textId="77777777" w:rsidR="000A520D" w:rsidRPr="00D82A73" w:rsidRDefault="000A520D" w:rsidP="00177141"/>
        </w:tc>
        <w:tc>
          <w:tcPr>
            <w:tcW w:w="1134" w:type="dxa"/>
            <w:shd w:val="clear" w:color="auto" w:fill="auto"/>
          </w:tcPr>
          <w:p w14:paraId="556E0C7F" w14:textId="77777777" w:rsidR="000A520D" w:rsidRPr="00D82A73" w:rsidRDefault="000A520D" w:rsidP="00177141"/>
        </w:tc>
      </w:tr>
      <w:tr w:rsidR="000A520D" w:rsidRPr="00D82A73" w14:paraId="459497A2" w14:textId="77777777" w:rsidTr="00177141">
        <w:tc>
          <w:tcPr>
            <w:tcW w:w="2628" w:type="dxa"/>
            <w:shd w:val="clear" w:color="auto" w:fill="auto"/>
          </w:tcPr>
          <w:p w14:paraId="76343FB7" w14:textId="77777777" w:rsidR="000A520D" w:rsidRPr="00D82A73" w:rsidRDefault="000A520D" w:rsidP="00177141">
            <w:pPr>
              <w:rPr>
                <w:i/>
              </w:rPr>
            </w:pPr>
            <w:r w:rsidRPr="00D82A73">
              <w:rPr>
                <w:i/>
              </w:rPr>
              <w:t>Svar</w:t>
            </w:r>
          </w:p>
        </w:tc>
        <w:tc>
          <w:tcPr>
            <w:tcW w:w="1260" w:type="dxa"/>
            <w:shd w:val="clear" w:color="auto" w:fill="auto"/>
          </w:tcPr>
          <w:p w14:paraId="4D7D4831" w14:textId="77777777" w:rsidR="000A520D" w:rsidRPr="00D82A73" w:rsidRDefault="000A520D" w:rsidP="00177141"/>
        </w:tc>
        <w:tc>
          <w:tcPr>
            <w:tcW w:w="4867" w:type="dxa"/>
            <w:shd w:val="clear" w:color="auto" w:fill="auto"/>
          </w:tcPr>
          <w:p w14:paraId="5A474B41" w14:textId="77777777" w:rsidR="000A520D" w:rsidRPr="00D82A73" w:rsidRDefault="000A520D" w:rsidP="00177141"/>
        </w:tc>
        <w:tc>
          <w:tcPr>
            <w:tcW w:w="1134" w:type="dxa"/>
            <w:shd w:val="clear" w:color="auto" w:fill="auto"/>
          </w:tcPr>
          <w:p w14:paraId="7C1ED314" w14:textId="77777777" w:rsidR="000A520D" w:rsidRPr="00D82A73" w:rsidRDefault="000A520D" w:rsidP="00177141"/>
        </w:tc>
      </w:tr>
      <w:tr w:rsidR="000A520D" w:rsidRPr="00D82A73" w14:paraId="175629DE" w14:textId="77777777" w:rsidTr="00177141">
        <w:tc>
          <w:tcPr>
            <w:tcW w:w="2628" w:type="dxa"/>
            <w:shd w:val="clear" w:color="auto" w:fill="auto"/>
          </w:tcPr>
          <w:p w14:paraId="7089F4F2" w14:textId="77777777" w:rsidR="000A520D" w:rsidRPr="00D82A73" w:rsidRDefault="000A520D" w:rsidP="00177141">
            <w:r w:rsidRPr="00D82A73">
              <w:t>ResultCode</w:t>
            </w:r>
          </w:p>
        </w:tc>
        <w:tc>
          <w:tcPr>
            <w:tcW w:w="1260" w:type="dxa"/>
            <w:shd w:val="clear" w:color="auto" w:fill="auto"/>
          </w:tcPr>
          <w:p w14:paraId="7786D29C" w14:textId="77777777" w:rsidR="000A520D" w:rsidRPr="00D82A73" w:rsidRDefault="000A520D" w:rsidP="00177141"/>
        </w:tc>
        <w:tc>
          <w:tcPr>
            <w:tcW w:w="4867" w:type="dxa"/>
            <w:shd w:val="clear" w:color="auto" w:fill="auto"/>
          </w:tcPr>
          <w:p w14:paraId="0A4A9DB1" w14:textId="77777777" w:rsidR="000A520D" w:rsidRPr="00D82A73" w:rsidRDefault="000A520D" w:rsidP="00177141">
            <w:r w:rsidRPr="00D82A73">
              <w:t>Svarskod</w:t>
            </w:r>
          </w:p>
        </w:tc>
        <w:tc>
          <w:tcPr>
            <w:tcW w:w="1134" w:type="dxa"/>
            <w:shd w:val="clear" w:color="auto" w:fill="auto"/>
          </w:tcPr>
          <w:p w14:paraId="6B903BE1" w14:textId="77777777" w:rsidR="000A520D" w:rsidRPr="00D82A73" w:rsidRDefault="000A520D" w:rsidP="00177141">
            <w:r w:rsidRPr="00D82A73">
              <w:t>1..1</w:t>
            </w:r>
          </w:p>
        </w:tc>
      </w:tr>
      <w:tr w:rsidR="000A520D" w:rsidRPr="00D82A73" w14:paraId="7A5ADE34" w14:textId="77777777" w:rsidTr="00177141">
        <w:tc>
          <w:tcPr>
            <w:tcW w:w="2628" w:type="dxa"/>
            <w:shd w:val="clear" w:color="auto" w:fill="auto"/>
          </w:tcPr>
          <w:p w14:paraId="5F90D854" w14:textId="77777777" w:rsidR="000A520D" w:rsidRPr="00D82A73" w:rsidRDefault="000A520D" w:rsidP="00177141">
            <w:r w:rsidRPr="00D82A73">
              <w:t>Comment</w:t>
            </w:r>
          </w:p>
        </w:tc>
        <w:tc>
          <w:tcPr>
            <w:tcW w:w="1260" w:type="dxa"/>
            <w:shd w:val="clear" w:color="auto" w:fill="auto"/>
          </w:tcPr>
          <w:p w14:paraId="52C7EE93" w14:textId="77777777" w:rsidR="000A520D" w:rsidRPr="00D82A73" w:rsidRDefault="000A520D" w:rsidP="00177141"/>
        </w:tc>
        <w:tc>
          <w:tcPr>
            <w:tcW w:w="4867" w:type="dxa"/>
            <w:shd w:val="clear" w:color="auto" w:fill="auto"/>
          </w:tcPr>
          <w:p w14:paraId="5B1851FF" w14:textId="77777777" w:rsidR="000A520D" w:rsidRPr="00D82A73" w:rsidRDefault="000A520D" w:rsidP="00177141">
            <w:r w:rsidRPr="00D82A73">
              <w:t>Kommentar.</w:t>
            </w:r>
          </w:p>
        </w:tc>
        <w:tc>
          <w:tcPr>
            <w:tcW w:w="1134" w:type="dxa"/>
            <w:shd w:val="clear" w:color="auto" w:fill="auto"/>
          </w:tcPr>
          <w:p w14:paraId="4F0E803F" w14:textId="77777777" w:rsidR="000A520D" w:rsidRPr="00D82A73" w:rsidRDefault="000A520D" w:rsidP="00177141">
            <w:r w:rsidRPr="00D82A73">
              <w:t>0..1</w:t>
            </w:r>
          </w:p>
        </w:tc>
      </w:tr>
    </w:tbl>
    <w:p w14:paraId="308C7DE8" w14:textId="77777777" w:rsidR="006C37C2" w:rsidRPr="00D82A73" w:rsidRDefault="006C37C2" w:rsidP="006C37C2">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del w:id="3452" w:author="Jarno Nieminen" w:date="2014-09-04T09:09:00Z"/>
        </w:rPr>
      </w:pPr>
      <w:bookmarkStart w:id="3453" w:name="_Toc256433041"/>
      <w:bookmarkStart w:id="3454" w:name="_Toc386458208"/>
      <w:bookmarkStart w:id="3455" w:name="_Toc391636819"/>
      <w:del w:id="3456" w:author="Jarno Nieminen" w:date="2014-09-04T09:09:00Z">
        <w:r w:rsidRPr="00D82A73">
          <w:delText>Regler</w:delText>
        </w:r>
        <w:bookmarkEnd w:id="3453"/>
        <w:bookmarkEnd w:id="3454"/>
        <w:bookmarkEnd w:id="3455"/>
      </w:del>
    </w:p>
    <w:p w14:paraId="151A49E4" w14:textId="77777777" w:rsidR="0065009F" w:rsidRDefault="0065009F" w:rsidP="0065009F">
      <w:pPr>
        <w:rPr>
          <w:ins w:id="3457" w:author="Jarno Nieminen" w:date="2014-09-04T09:09:00Z"/>
        </w:rPr>
      </w:pPr>
    </w:p>
    <w:p w14:paraId="3B214B28" w14:textId="77777777" w:rsidR="006E5F54" w:rsidRPr="00D82A73" w:rsidRDefault="006E5F54" w:rsidP="006E5F54">
      <w:pPr>
        <w:pStyle w:val="Heading3"/>
        <w:rPr>
          <w:ins w:id="3458" w:author="Jarno Nieminen" w:date="2014-09-04T09:09:00Z"/>
        </w:rPr>
      </w:pPr>
      <w:bookmarkStart w:id="3459" w:name="_Toc397585157"/>
      <w:ins w:id="3460" w:author="Jarno Nieminen" w:date="2014-09-04T09:09:00Z">
        <w:r>
          <w:t>Övriga regler</w:t>
        </w:r>
        <w:bookmarkEnd w:id="3459"/>
      </w:ins>
    </w:p>
    <w:p w14:paraId="074D08B0" w14:textId="77777777" w:rsidR="006E5F54" w:rsidRPr="00D82A73" w:rsidRDefault="006E5F54" w:rsidP="006E5F54">
      <w:pPr>
        <w:pStyle w:val="Heading4"/>
        <w:pPrChange w:id="3461" w:author="Jarno Nieminen" w:date="2014-09-04T09:09:00Z">
          <w:pPr>
            <w:pStyle w:val="Heading3"/>
          </w:pPr>
        </w:pPrChange>
      </w:pPr>
      <w:bookmarkStart w:id="3462" w:name="_Toc256433042"/>
      <w:bookmarkStart w:id="3463" w:name="_Toc386458209"/>
      <w:bookmarkStart w:id="3464" w:name="_Toc391636820"/>
      <w:r w:rsidRPr="00D82A73">
        <w:t>Begäran</w:t>
      </w:r>
      <w:bookmarkEnd w:id="3462"/>
      <w:bookmarkEnd w:id="3463"/>
      <w:bookmarkEnd w:id="3464"/>
    </w:p>
    <w:p w14:paraId="5129B5B1" w14:textId="77777777" w:rsidR="000A520D" w:rsidRDefault="000A520D" w:rsidP="000A520D">
      <w:r w:rsidRPr="00D82A73">
        <w:t>Tjänsteproducenten validerar begäran enligt regler som specificerats i per attribut ovan.</w:t>
      </w:r>
    </w:p>
    <w:p w14:paraId="5FDACE5B" w14:textId="77777777" w:rsidR="00B15EA3" w:rsidRPr="00D82A73" w:rsidRDefault="00B15EA3" w:rsidP="000A520D">
      <w:pPr>
        <w:rPr>
          <w:ins w:id="3465" w:author="Jarno Nieminen" w:date="2014-09-04T09:09:00Z"/>
        </w:rPr>
      </w:pPr>
    </w:p>
    <w:p w14:paraId="4A5B7EC6" w14:textId="77777777" w:rsidR="00576B3B" w:rsidRPr="00D82A73" w:rsidRDefault="00576B3B" w:rsidP="00576B3B">
      <w:pPr>
        <w:pStyle w:val="Heading4"/>
        <w:pPrChange w:id="3466" w:author="Jarno Nieminen" w:date="2014-09-04T09:09:00Z">
          <w:pPr>
            <w:pStyle w:val="Heading3"/>
          </w:pPr>
        </w:pPrChange>
      </w:pPr>
      <w:bookmarkStart w:id="3467" w:name="_Toc256433043"/>
      <w:bookmarkStart w:id="3468" w:name="_Toc386458210"/>
      <w:bookmarkStart w:id="3469" w:name="_Toc391636821"/>
      <w:r w:rsidRPr="00D82A73">
        <w:t>Svar</w:t>
      </w:r>
      <w:bookmarkEnd w:id="3467"/>
      <w:bookmarkEnd w:id="3468"/>
      <w:bookmarkEnd w:id="3469"/>
    </w:p>
    <w:p w14:paraId="632ACF47" w14:textId="77777777" w:rsidR="000A520D" w:rsidRDefault="000A520D" w:rsidP="000A520D">
      <w:r w:rsidRPr="00D82A73">
        <w:t>Sökresultatet framställs genom att svaret begränsas av de värden som angivits i begäran.</w:t>
      </w:r>
    </w:p>
    <w:p w14:paraId="205DD7C9" w14:textId="77777777" w:rsidR="00B15EA3" w:rsidRPr="00D82A73" w:rsidRDefault="00B15EA3" w:rsidP="000A520D">
      <w:pPr>
        <w:rPr>
          <w:ins w:id="3470" w:author="Jarno Nieminen" w:date="2014-09-04T09:09:00Z"/>
        </w:rPr>
      </w:pPr>
    </w:p>
    <w:p w14:paraId="14019AD0" w14:textId="77777777" w:rsidR="00996C28" w:rsidRPr="00D82A73" w:rsidRDefault="00996C28" w:rsidP="00996C28">
      <w:pPr>
        <w:pStyle w:val="Heading3"/>
        <w:pPrChange w:id="3471" w:author="Jarno Nieminen" w:date="2014-09-04T09:09:00Z">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pPrChange>
      </w:pPr>
      <w:bookmarkStart w:id="3472" w:name="_Toc397585158"/>
      <w:bookmarkStart w:id="3473" w:name="_Toc256433044"/>
      <w:bookmarkStart w:id="3474" w:name="_Toc386458211"/>
      <w:bookmarkStart w:id="3475" w:name="_Toc391636822"/>
      <w:r w:rsidRPr="00D82A73">
        <w:t>Tjänsteinteraktion</w:t>
      </w:r>
      <w:bookmarkEnd w:id="3472"/>
      <w:bookmarkEnd w:id="3473"/>
      <w:bookmarkEnd w:id="3474"/>
      <w:bookmarkEnd w:id="3475"/>
    </w:p>
    <w:p w14:paraId="5BAA5A7B" w14:textId="77777777" w:rsidR="000A520D" w:rsidRPr="00D82A73" w:rsidRDefault="000A520D" w:rsidP="0044783B">
      <w:pPr>
        <w:numPr>
          <w:ilvl w:val="0"/>
          <w:numId w:val="34"/>
        </w:numPr>
        <w:spacing w:line="240" w:lineRule="auto"/>
        <w:rPr>
          <w:ins w:id="3476" w:author="Jarno Nieminen" w:date="2014-09-04T09:09:00Z"/>
        </w:rPr>
      </w:pPr>
      <w:r w:rsidRPr="00D82A73">
        <w:t>SaveFormTemplateInteraction</w:t>
      </w:r>
    </w:p>
    <w:p w14:paraId="39E1D409" w14:textId="77777777" w:rsidR="00E127E3" w:rsidRDefault="00E127E3" w:rsidP="00EB3EAB">
      <w:pPr>
        <w:pStyle w:val="Heading1"/>
        <w:numPr>
          <w:ilvl w:val="0"/>
          <w:numId w:val="0"/>
        </w:numPr>
        <w:ind w:left="432" w:hanging="432"/>
        <w:pPrChange w:id="3477" w:author="Jarno Nieminen" w:date="2014-09-04T09:09:00Z">
          <w:pPr>
            <w:numPr>
              <w:numId w:val="34"/>
            </w:numPr>
            <w:spacing w:line="240" w:lineRule="auto"/>
            <w:ind w:left="720" w:hanging="360"/>
          </w:pPr>
        </w:pPrChange>
      </w:pPr>
    </w:p>
    <w:sectPr w:rsidR="00E127E3" w:rsidSect="000A531A">
      <w:headerReference w:type="default" r:id="rId25"/>
      <w:footerReference w:type="default" r:id="rId26"/>
      <w:headerReference w:type="first" r:id="rId27"/>
      <w:footerReference w:type="first" r:id="rId28"/>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4952A" w14:textId="77777777" w:rsidR="00B51283" w:rsidRDefault="00B51283" w:rsidP="00C72B17">
      <w:pPr>
        <w:spacing w:line="240" w:lineRule="auto"/>
      </w:pPr>
      <w:r>
        <w:separator/>
      </w:r>
    </w:p>
  </w:endnote>
  <w:endnote w:type="continuationSeparator" w:id="0">
    <w:p w14:paraId="6752F64E" w14:textId="77777777" w:rsidR="00B51283" w:rsidRDefault="00B51283" w:rsidP="00C72B17">
      <w:pPr>
        <w:spacing w:line="240" w:lineRule="auto"/>
      </w:pPr>
      <w:r>
        <w:continuationSeparator/>
      </w:r>
    </w:p>
  </w:endnote>
  <w:endnote w:type="continuationNotice" w:id="1">
    <w:p w14:paraId="055408D2" w14:textId="77777777" w:rsidR="00B51283" w:rsidRDefault="00B5128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1DC" w14:textId="77777777" w:rsidR="004C00DC" w:rsidRDefault="004C00DC"/>
  <w:p w14:paraId="117F38B3" w14:textId="77777777" w:rsidR="004C00DC" w:rsidRDefault="004C00DC"/>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C00DC" w:rsidRPr="004A7C1C" w14:paraId="335105B7" w14:textId="77777777" w:rsidTr="00095A0D">
      <w:trPr>
        <w:trHeight w:val="629"/>
      </w:trPr>
      <w:tc>
        <w:tcPr>
          <w:tcW w:w="1559" w:type="dxa"/>
        </w:tcPr>
        <w:p w14:paraId="58AEF235"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4A8ECA86"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62FC4667"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0325C174"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5A7B1F0F" w14:textId="77777777" w:rsidR="004C00DC" w:rsidRPr="001407C0" w:rsidRDefault="004C00DC"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Tel 08 452 71 60</w:t>
          </w:r>
        </w:p>
        <w:p w14:paraId="40636AD4" w14:textId="77777777" w:rsidR="004C00DC" w:rsidRPr="001407C0" w:rsidRDefault="004C00DC"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info@inera.se</w:t>
          </w:r>
        </w:p>
        <w:p w14:paraId="41061278" w14:textId="77777777" w:rsidR="004C00DC" w:rsidRPr="0091623E" w:rsidRDefault="004C00DC" w:rsidP="00095A0D">
          <w:pPr>
            <w:pStyle w:val="Footer"/>
            <w:ind w:left="0"/>
            <w:jc w:val="both"/>
            <w:rPr>
              <w:lang w:val="en-US"/>
            </w:rPr>
          </w:pPr>
          <w:r w:rsidRPr="001407C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20FF5C10"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7F7B9CD0"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443BD0F2" w14:textId="77777777" w:rsidR="004C00DC" w:rsidRPr="004A7C1C" w:rsidRDefault="004C00DC" w:rsidP="001304B6">
          <w:pPr>
            <w:pStyle w:val="Footer"/>
          </w:pPr>
        </w:p>
      </w:tc>
      <w:tc>
        <w:tcPr>
          <w:tcW w:w="709" w:type="dxa"/>
        </w:tcPr>
        <w:p w14:paraId="45CBB7A5" w14:textId="19DE8F86" w:rsidR="004C00DC" w:rsidRPr="004A7C1C" w:rsidRDefault="004C00DC"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073E1E">
            <w:rPr>
              <w:rStyle w:val="PageNumber"/>
              <w:noProof/>
            </w:rPr>
            <w:t>11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073E1E">
            <w:rPr>
              <w:rStyle w:val="PageNumber"/>
              <w:noProof/>
            </w:rPr>
            <w:t>101</w:t>
          </w:r>
          <w:r w:rsidRPr="004A7C1C">
            <w:rPr>
              <w:rStyle w:val="PageNumber"/>
            </w:rPr>
            <w:fldChar w:fldCharType="end"/>
          </w:r>
        </w:p>
      </w:tc>
    </w:tr>
  </w:tbl>
  <w:p w14:paraId="46550FFA" w14:textId="77777777" w:rsidR="004C00DC" w:rsidRDefault="004C00DC" w:rsidP="001304B6">
    <w:pPr>
      <w:pStyle w:val="Footer"/>
      <w:ind w:left="0"/>
    </w:pPr>
  </w:p>
  <w:p w14:paraId="4852C322" w14:textId="77777777" w:rsidR="004C00DC" w:rsidRDefault="004C00DC" w:rsidP="0017714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557C" w14:textId="77777777" w:rsidR="004C00DC" w:rsidRDefault="004C00DC">
    <w:pPr>
      <w:pStyle w:val="Footer"/>
    </w:pPr>
  </w:p>
  <w:p w14:paraId="45DC4971" w14:textId="77777777" w:rsidR="004C00DC" w:rsidRDefault="004C00DC">
    <w:pPr>
      <w:pStyle w:val="Footer"/>
    </w:pPr>
  </w:p>
  <w:p w14:paraId="2EFA5443" w14:textId="77777777" w:rsidR="004C00DC" w:rsidRDefault="004C00DC">
    <w:pPr>
      <w:pStyle w:val="Footer"/>
    </w:pPr>
  </w:p>
  <w:p w14:paraId="547F4A82" w14:textId="77777777" w:rsidR="004C00DC" w:rsidRDefault="004C00DC">
    <w:pPr>
      <w:pStyle w:val="Footer"/>
    </w:pPr>
  </w:p>
  <w:p w14:paraId="325A3199" w14:textId="77777777" w:rsidR="004C00DC" w:rsidRDefault="004C00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4C00DC" w:rsidRDefault="004C00DC">
    <w:pPr>
      <w:rPr>
        <w:ins w:id="3506" w:author="Jarno Nieminen" w:date="2014-09-04T09:09:00Z"/>
      </w:rPr>
    </w:pPr>
  </w:p>
  <w:p w14:paraId="1FC233E8" w14:textId="77777777" w:rsidR="004C00DC" w:rsidRDefault="004C00DC">
    <w:pPr>
      <w:rPr>
        <w:ins w:id="3507" w:author="Jarno Nieminen" w:date="2014-09-04T09:09:00Z"/>
      </w:rPr>
    </w:pPr>
  </w:p>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C00DC" w:rsidRPr="004A7C1C" w14:paraId="3C5A492F" w14:textId="77777777" w:rsidTr="00095A0D">
      <w:trPr>
        <w:trHeight w:val="629"/>
        <w:ins w:id="3508" w:author="Jarno Nieminen" w:date="2014-09-04T09:09:00Z"/>
      </w:trPr>
      <w:tc>
        <w:tcPr>
          <w:tcW w:w="1559" w:type="dxa"/>
        </w:tcPr>
        <w:p w14:paraId="784DFED4" w14:textId="77777777" w:rsidR="004C00DC" w:rsidRPr="001304B6" w:rsidRDefault="004C00DC" w:rsidP="00095A0D">
          <w:pPr>
            <w:pStyle w:val="Footer"/>
            <w:ind w:left="0"/>
            <w:rPr>
              <w:ins w:id="3509" w:author="Jarno Nieminen" w:date="2014-09-04T09:09:00Z"/>
              <w:rFonts w:ascii="Arial" w:eastAsia="Times New Roman" w:hAnsi="Arial"/>
              <w:color w:val="00A9A7"/>
              <w:sz w:val="14"/>
              <w:szCs w:val="24"/>
              <w:lang w:eastAsia="en-GB"/>
            </w:rPr>
          </w:pPr>
          <w:ins w:id="3510" w:author="Jarno Nieminen" w:date="2014-09-04T09:09:00Z">
            <w:r w:rsidRPr="001304B6">
              <w:rPr>
                <w:rFonts w:ascii="Arial" w:eastAsia="Times New Roman" w:hAnsi="Arial"/>
                <w:color w:val="00A9A7"/>
                <w:sz w:val="14"/>
                <w:szCs w:val="24"/>
                <w:lang w:eastAsia="en-GB"/>
              </w:rPr>
              <w:t>Inera AB</w:t>
            </w:r>
          </w:ins>
        </w:p>
      </w:tc>
      <w:tc>
        <w:tcPr>
          <w:tcW w:w="2127" w:type="dxa"/>
        </w:tcPr>
        <w:p w14:paraId="63360A04" w14:textId="77777777" w:rsidR="004C00DC" w:rsidRPr="001304B6" w:rsidRDefault="004C00DC" w:rsidP="00095A0D">
          <w:pPr>
            <w:pStyle w:val="Footer"/>
            <w:ind w:left="0"/>
            <w:rPr>
              <w:ins w:id="3511" w:author="Jarno Nieminen" w:date="2014-09-04T09:09:00Z"/>
              <w:rFonts w:ascii="Arial" w:eastAsia="Times New Roman" w:hAnsi="Arial"/>
              <w:color w:val="00A9A7"/>
              <w:sz w:val="14"/>
              <w:szCs w:val="24"/>
              <w:lang w:eastAsia="en-GB"/>
            </w:rPr>
          </w:pPr>
          <w:ins w:id="3512" w:author="Jarno Nieminen" w:date="2014-09-04T09:09:00Z">
            <w:r w:rsidRPr="001304B6">
              <w:rPr>
                <w:rFonts w:ascii="Arial" w:eastAsia="Times New Roman" w:hAnsi="Arial"/>
                <w:color w:val="00A9A7"/>
                <w:sz w:val="14"/>
                <w:szCs w:val="24"/>
                <w:lang w:eastAsia="en-GB"/>
              </w:rPr>
              <w:t>Box 177 03</w:t>
            </w:r>
          </w:ins>
        </w:p>
        <w:p w14:paraId="2B2B3729" w14:textId="77777777" w:rsidR="004C00DC" w:rsidRPr="001304B6" w:rsidRDefault="004C00DC" w:rsidP="00095A0D">
          <w:pPr>
            <w:pStyle w:val="Footer"/>
            <w:ind w:left="0"/>
            <w:rPr>
              <w:ins w:id="3513" w:author="Jarno Nieminen" w:date="2014-09-04T09:09:00Z"/>
              <w:rFonts w:ascii="Arial" w:eastAsia="Times New Roman" w:hAnsi="Arial"/>
              <w:color w:val="00A9A7"/>
              <w:sz w:val="14"/>
              <w:szCs w:val="24"/>
              <w:lang w:eastAsia="en-GB"/>
            </w:rPr>
          </w:pPr>
          <w:ins w:id="3514" w:author="Jarno Nieminen" w:date="2014-09-04T09:09:00Z">
            <w:r w:rsidRPr="001304B6">
              <w:rPr>
                <w:rFonts w:ascii="Arial" w:eastAsia="Times New Roman" w:hAnsi="Arial"/>
                <w:color w:val="00A9A7"/>
                <w:sz w:val="14"/>
                <w:szCs w:val="24"/>
                <w:lang w:eastAsia="en-GB"/>
              </w:rPr>
              <w:t>Östgötagatan 12</w:t>
            </w:r>
          </w:ins>
        </w:p>
        <w:p w14:paraId="33EFF577" w14:textId="77777777" w:rsidR="004C00DC" w:rsidRPr="001304B6" w:rsidRDefault="004C00DC" w:rsidP="00095A0D">
          <w:pPr>
            <w:pStyle w:val="Footer"/>
            <w:ind w:left="0"/>
            <w:rPr>
              <w:ins w:id="3515" w:author="Jarno Nieminen" w:date="2014-09-04T09:09:00Z"/>
              <w:rFonts w:ascii="Arial" w:eastAsia="Times New Roman" w:hAnsi="Arial"/>
              <w:color w:val="00A9A7"/>
              <w:sz w:val="14"/>
              <w:szCs w:val="24"/>
              <w:lang w:eastAsia="en-GB"/>
            </w:rPr>
          </w:pPr>
          <w:ins w:id="3516" w:author="Jarno Nieminen" w:date="2014-09-04T09:09:00Z">
            <w:r w:rsidRPr="001304B6">
              <w:rPr>
                <w:rFonts w:ascii="Arial" w:eastAsia="Times New Roman" w:hAnsi="Arial"/>
                <w:color w:val="00A9A7"/>
                <w:sz w:val="14"/>
                <w:szCs w:val="24"/>
                <w:lang w:eastAsia="en-GB"/>
              </w:rPr>
              <w:t>118 93 Stockholm</w:t>
            </w:r>
          </w:ins>
        </w:p>
      </w:tc>
      <w:tc>
        <w:tcPr>
          <w:tcW w:w="2268" w:type="dxa"/>
        </w:tcPr>
        <w:p w14:paraId="17A89A58" w14:textId="77777777" w:rsidR="004C00DC" w:rsidRPr="00E94FC3" w:rsidRDefault="004C00DC" w:rsidP="00095A0D">
          <w:pPr>
            <w:pStyle w:val="Footer"/>
            <w:ind w:left="0"/>
            <w:jc w:val="both"/>
            <w:rPr>
              <w:ins w:id="3517" w:author="Jarno Nieminen" w:date="2014-09-04T09:09:00Z"/>
              <w:rFonts w:ascii="Arial" w:eastAsia="Times New Roman" w:hAnsi="Arial"/>
              <w:color w:val="00A9A7"/>
              <w:sz w:val="14"/>
              <w:szCs w:val="24"/>
              <w:lang w:val="en-US" w:eastAsia="en-GB"/>
            </w:rPr>
          </w:pPr>
          <w:ins w:id="3518" w:author="Jarno Nieminen" w:date="2014-09-04T09:09:00Z">
            <w:r w:rsidRPr="00E94FC3">
              <w:rPr>
                <w:rFonts w:ascii="Arial" w:eastAsia="Times New Roman" w:hAnsi="Arial"/>
                <w:color w:val="00A9A7"/>
                <w:sz w:val="14"/>
                <w:szCs w:val="24"/>
                <w:lang w:val="en-US" w:eastAsia="en-GB"/>
              </w:rPr>
              <w:t>Tel 08 452 71 60</w:t>
            </w:r>
          </w:ins>
        </w:p>
        <w:p w14:paraId="3A35D9B7" w14:textId="77777777" w:rsidR="004C00DC" w:rsidRPr="00E94FC3" w:rsidRDefault="004C00DC" w:rsidP="00095A0D">
          <w:pPr>
            <w:pStyle w:val="Footer"/>
            <w:ind w:left="0"/>
            <w:jc w:val="both"/>
            <w:rPr>
              <w:ins w:id="3519" w:author="Jarno Nieminen" w:date="2014-09-04T09:09:00Z"/>
              <w:rFonts w:ascii="Arial" w:eastAsia="Times New Roman" w:hAnsi="Arial"/>
              <w:color w:val="00A9A7"/>
              <w:sz w:val="14"/>
              <w:szCs w:val="24"/>
              <w:lang w:val="en-US" w:eastAsia="en-GB"/>
            </w:rPr>
          </w:pPr>
          <w:ins w:id="3520" w:author="Jarno Nieminen" w:date="2014-09-04T09:09:00Z">
            <w:r w:rsidRPr="00E94FC3">
              <w:rPr>
                <w:rFonts w:ascii="Arial" w:eastAsia="Times New Roman" w:hAnsi="Arial"/>
                <w:color w:val="00A9A7"/>
                <w:sz w:val="14"/>
                <w:szCs w:val="24"/>
                <w:lang w:val="en-US" w:eastAsia="en-GB"/>
              </w:rPr>
              <w:t>info@inera.se</w:t>
            </w:r>
          </w:ins>
        </w:p>
        <w:p w14:paraId="3EEE20B7" w14:textId="77777777" w:rsidR="004C00DC" w:rsidRPr="0091623E" w:rsidRDefault="004C00DC" w:rsidP="00095A0D">
          <w:pPr>
            <w:pStyle w:val="Footer"/>
            <w:ind w:left="0"/>
            <w:jc w:val="both"/>
            <w:rPr>
              <w:ins w:id="3521" w:author="Jarno Nieminen" w:date="2014-09-04T09:09:00Z"/>
              <w:lang w:val="en-US"/>
            </w:rPr>
          </w:pPr>
          <w:ins w:id="3522" w:author="Jarno Nieminen" w:date="2014-09-04T09:09:00Z">
            <w:r w:rsidRPr="00E94FC3">
              <w:rPr>
                <w:rFonts w:ascii="Arial" w:eastAsia="Times New Roman" w:hAnsi="Arial"/>
                <w:color w:val="00A9A7"/>
                <w:sz w:val="14"/>
                <w:szCs w:val="24"/>
                <w:lang w:val="en-US" w:eastAsia="en-GB"/>
              </w:rPr>
              <w:t>www.inera.se</w:t>
            </w:r>
            <w:r w:rsidRPr="0091623E">
              <w:rPr>
                <w:lang w:val="en-US"/>
              </w:rPr>
              <w:t xml:space="preserve"> </w:t>
            </w:r>
          </w:ins>
        </w:p>
      </w:tc>
      <w:tc>
        <w:tcPr>
          <w:tcW w:w="2409" w:type="dxa"/>
        </w:tcPr>
        <w:p w14:paraId="5069E126" w14:textId="77777777" w:rsidR="004C00DC" w:rsidRPr="001304B6" w:rsidRDefault="004C00DC" w:rsidP="00095A0D">
          <w:pPr>
            <w:pStyle w:val="Footer"/>
            <w:ind w:left="0"/>
            <w:rPr>
              <w:ins w:id="3523" w:author="Jarno Nieminen" w:date="2014-09-04T09:09:00Z"/>
              <w:rFonts w:ascii="Arial" w:eastAsia="Times New Roman" w:hAnsi="Arial"/>
              <w:color w:val="00A9A7"/>
              <w:sz w:val="14"/>
              <w:szCs w:val="24"/>
              <w:lang w:eastAsia="en-GB"/>
            </w:rPr>
          </w:pPr>
          <w:ins w:id="3524" w:author="Jarno Nieminen" w:date="2014-09-04T09:09:00Z">
            <w:r w:rsidRPr="001304B6">
              <w:rPr>
                <w:rFonts w:ascii="Arial" w:eastAsia="Times New Roman" w:hAnsi="Arial"/>
                <w:color w:val="00A9A7"/>
                <w:sz w:val="14"/>
                <w:szCs w:val="24"/>
                <w:lang w:eastAsia="en-GB"/>
              </w:rPr>
              <w:t>Organisationsnummer</w:t>
            </w:r>
          </w:ins>
        </w:p>
        <w:p w14:paraId="08EF5263" w14:textId="77777777" w:rsidR="004C00DC" w:rsidRPr="001304B6" w:rsidRDefault="004C00DC" w:rsidP="00095A0D">
          <w:pPr>
            <w:pStyle w:val="Footer"/>
            <w:ind w:left="0"/>
            <w:rPr>
              <w:ins w:id="3525" w:author="Jarno Nieminen" w:date="2014-09-04T09:09:00Z"/>
              <w:rFonts w:ascii="Arial" w:eastAsia="Times New Roman" w:hAnsi="Arial"/>
              <w:color w:val="00A9A7"/>
              <w:sz w:val="14"/>
              <w:szCs w:val="24"/>
              <w:lang w:eastAsia="en-GB"/>
            </w:rPr>
          </w:pPr>
          <w:ins w:id="3526" w:author="Jarno Nieminen" w:date="2014-09-04T09:09:00Z">
            <w:r w:rsidRPr="001304B6">
              <w:rPr>
                <w:rFonts w:ascii="Arial" w:eastAsia="Times New Roman" w:hAnsi="Arial"/>
                <w:color w:val="00A9A7"/>
                <w:sz w:val="14"/>
                <w:szCs w:val="24"/>
                <w:lang w:eastAsia="en-GB"/>
              </w:rPr>
              <w:t>556559-4230</w:t>
            </w:r>
          </w:ins>
        </w:p>
        <w:p w14:paraId="603862CD" w14:textId="77777777" w:rsidR="004C00DC" w:rsidRPr="004A7C1C" w:rsidRDefault="004C00DC" w:rsidP="001304B6">
          <w:pPr>
            <w:pStyle w:val="Footer"/>
            <w:rPr>
              <w:ins w:id="3527" w:author="Jarno Nieminen" w:date="2014-09-04T09:09:00Z"/>
            </w:rPr>
          </w:pPr>
        </w:p>
      </w:tc>
      <w:tc>
        <w:tcPr>
          <w:tcW w:w="709" w:type="dxa"/>
        </w:tcPr>
        <w:p w14:paraId="6E332D35" w14:textId="77777777" w:rsidR="004C00DC" w:rsidRPr="004A7C1C" w:rsidRDefault="004C00DC" w:rsidP="00095A0D">
          <w:pPr>
            <w:pStyle w:val="Footer"/>
            <w:ind w:left="0"/>
            <w:rPr>
              <w:ins w:id="3528" w:author="Jarno Nieminen" w:date="2014-09-04T09:09:00Z"/>
              <w:rStyle w:val="PageNumber"/>
            </w:rPr>
          </w:pPr>
          <w:ins w:id="3529" w:author="Jarno Nieminen" w:date="2014-09-04T09:09:00Z">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ins>
          <w:r w:rsidR="00073E1E">
            <w:rPr>
              <w:rStyle w:val="PageNumber"/>
              <w:noProof/>
            </w:rPr>
            <w:t>101</w:t>
          </w:r>
          <w:ins w:id="3530" w:author="Jarno Nieminen" w:date="2014-09-04T09:09:00Z">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ins>
          <w:r w:rsidR="00073E1E">
            <w:rPr>
              <w:rStyle w:val="PageNumber"/>
              <w:noProof/>
            </w:rPr>
            <w:t>101</w:t>
          </w:r>
          <w:ins w:id="3531" w:author="Jarno Nieminen" w:date="2014-09-04T09:09:00Z">
            <w:r w:rsidRPr="004A7C1C">
              <w:rPr>
                <w:rStyle w:val="PageNumber"/>
              </w:rPr>
              <w:fldChar w:fldCharType="end"/>
            </w:r>
          </w:ins>
        </w:p>
      </w:tc>
    </w:tr>
  </w:tbl>
  <w:p w14:paraId="6EB65E86" w14:textId="77777777" w:rsidR="004C00DC" w:rsidRDefault="004C00DC" w:rsidP="001304B6">
    <w:pPr>
      <w:pStyle w:val="Footer"/>
      <w:ind w:left="0"/>
      <w:pPrChange w:id="3532" w:author="Jarno Nieminen" w:date="2014-09-04T09:09:00Z">
        <w:pPr>
          <w:pStyle w:val="Footer"/>
        </w:pPr>
      </w:pPrChan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4C00DC" w:rsidRDefault="004C00DC">
    <w:pPr>
      <w:pStyle w:val="Footer"/>
      <w:rPr>
        <w:ins w:id="3554" w:author="Jarno Nieminen" w:date="2014-09-04T09:09:00Z"/>
      </w:rPr>
    </w:pPr>
  </w:p>
  <w:p w14:paraId="36E0CB75" w14:textId="77777777" w:rsidR="004C00DC" w:rsidRDefault="004C00DC">
    <w:pPr>
      <w:pStyle w:val="Footer"/>
      <w:rPr>
        <w:ins w:id="3555" w:author="Jarno Nieminen" w:date="2014-09-04T09:09:00Z"/>
      </w:rPr>
    </w:pPr>
  </w:p>
  <w:p w14:paraId="68EA24B6" w14:textId="77777777" w:rsidR="004C00DC" w:rsidRDefault="004C00DC">
    <w:pPr>
      <w:pStyle w:val="Footer"/>
      <w:rPr>
        <w:ins w:id="3556" w:author="Jarno Nieminen" w:date="2014-09-04T09:09:00Z"/>
      </w:rPr>
    </w:pPr>
  </w:p>
  <w:p w14:paraId="798F58D1" w14:textId="77777777" w:rsidR="004C00DC" w:rsidRDefault="004C00DC">
    <w:pPr>
      <w:pStyle w:val="Footer"/>
      <w:rPr>
        <w:ins w:id="3557" w:author="Jarno Nieminen" w:date="2014-09-04T09:09:00Z"/>
      </w:rPr>
    </w:pPr>
  </w:p>
  <w:p w14:paraId="0B4F500D" w14:textId="77777777" w:rsidR="004C00DC" w:rsidRDefault="004C0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0A22CF" w14:textId="77777777" w:rsidR="00B51283" w:rsidRDefault="00B51283" w:rsidP="00C72B17">
      <w:pPr>
        <w:spacing w:line="240" w:lineRule="auto"/>
      </w:pPr>
      <w:r>
        <w:separator/>
      </w:r>
    </w:p>
  </w:footnote>
  <w:footnote w:type="continuationSeparator" w:id="0">
    <w:p w14:paraId="18C4F3C2" w14:textId="77777777" w:rsidR="00B51283" w:rsidRDefault="00B51283" w:rsidP="00C72B17">
      <w:pPr>
        <w:spacing w:line="240" w:lineRule="auto"/>
      </w:pPr>
      <w:r>
        <w:continuationSeparator/>
      </w:r>
    </w:p>
  </w:footnote>
  <w:footnote w:type="continuationNotice" w:id="1">
    <w:p w14:paraId="57ADAFE2" w14:textId="77777777" w:rsidR="00B51283" w:rsidRDefault="00B51283">
      <w:pPr>
        <w:spacing w:line="240" w:lineRule="auto"/>
      </w:pPr>
    </w:p>
  </w:footnote>
  <w:footnote w:id="2">
    <w:p w14:paraId="66141E50" w14:textId="77777777" w:rsidR="004C00DC" w:rsidRPr="007A295A" w:rsidRDefault="004C00DC" w:rsidP="00A753EE">
      <w:pPr>
        <w:pStyle w:val="FootnoteText"/>
        <w:rPr>
          <w:sz w:val="16"/>
          <w:szCs w:val="16"/>
        </w:rPr>
      </w:pPr>
      <w:r w:rsidRPr="007A295A">
        <w:rPr>
          <w:rStyle w:val="FootnoteReference"/>
          <w:sz w:val="16"/>
          <w:szCs w:val="16"/>
        </w:rPr>
        <w:footnoteRef/>
      </w:r>
      <w:r w:rsidRPr="007A295A">
        <w:rPr>
          <w:sz w:val="16"/>
          <w:szCs w:val="16"/>
        </w:rPr>
        <w:t xml:space="preserve"> Vilka åtgärder för att medicinskt förebygga, utreda och behandla sjukdomar och skador (Hälso- och sjukvårdslag 1982:763, § 1)</w:t>
      </w:r>
    </w:p>
  </w:footnote>
  <w:footnote w:id="3">
    <w:p w14:paraId="2CDBD182" w14:textId="77777777" w:rsidR="004C00DC" w:rsidRPr="007D7B9A" w:rsidRDefault="004C00DC" w:rsidP="00A753EE">
      <w:pPr>
        <w:pStyle w:val="FootnoteText"/>
        <w:rPr>
          <w:sz w:val="16"/>
          <w:szCs w:val="16"/>
        </w:rPr>
      </w:pPr>
      <w:r w:rsidRPr="00964071">
        <w:rPr>
          <w:rStyle w:val="FootnoteReference"/>
          <w:sz w:val="16"/>
          <w:szCs w:val="16"/>
        </w:rPr>
        <w:footnoteRef/>
      </w:r>
      <w:r w:rsidRPr="00964071">
        <w:rPr>
          <w:sz w:val="16"/>
          <w:szCs w:val="16"/>
        </w:rPr>
        <w:t xml:space="preserve"> Vårdenhet är den organisatoriska enhet som tillhandahåller hälso- och sjukvård (Socialstyrelsens termbank). Vårdenhet är en organisatorisk enhet som leds av en verksamhets</w:t>
      </w:r>
      <w:r w:rsidRPr="007D7B9A">
        <w:rPr>
          <w:sz w:val="16"/>
          <w:szCs w:val="16"/>
        </w:rPr>
        <w:t>chef eller motsvarande (Patientdatalagen i Praktiken).</w:t>
      </w:r>
    </w:p>
  </w:footnote>
  <w:footnote w:id="4">
    <w:p w14:paraId="08013807" w14:textId="77777777" w:rsidR="004C00DC" w:rsidRPr="00825A32" w:rsidRDefault="004C00DC" w:rsidP="00A753EE">
      <w:pPr>
        <w:pStyle w:val="FootnoteText"/>
        <w:rPr>
          <w:sz w:val="16"/>
          <w:szCs w:val="16"/>
        </w:rPr>
      </w:pPr>
      <w:r w:rsidRPr="00D530B5">
        <w:rPr>
          <w:rStyle w:val="FootnoteReference"/>
          <w:sz w:val="16"/>
          <w:szCs w:val="16"/>
        </w:rPr>
        <w:footnoteRef/>
      </w:r>
      <w:r w:rsidRPr="00D530B5">
        <w:rPr>
          <w:sz w:val="16"/>
          <w:szCs w:val="16"/>
        </w:rPr>
        <w:t xml:space="preserve"> Inom hälso- och sjukvård skall det finnas någon som svarar för verksamheten (verksamhetschef). (Hälso- och sjukvårdslag 1982:763, § 29) En verksamhet definie</w:t>
      </w:r>
      <w:r w:rsidRPr="00825A32">
        <w:rPr>
          <w:sz w:val="16"/>
          <w:szCs w:val="16"/>
        </w:rPr>
        <w:t>ras i praktiken ofta utifrån en verksamhetschefs ansvarsområde.</w:t>
      </w:r>
    </w:p>
  </w:footnote>
  <w:footnote w:id="5">
    <w:p w14:paraId="31CF292E" w14:textId="77777777" w:rsidR="004C00DC" w:rsidRPr="00CB219E" w:rsidRDefault="004C00DC" w:rsidP="00A753EE">
      <w:pPr>
        <w:pStyle w:val="FootnoteText"/>
        <w:rPr>
          <w:sz w:val="16"/>
          <w:szCs w:val="16"/>
        </w:rPr>
      </w:pPr>
      <w:r w:rsidRPr="00CB219E">
        <w:rPr>
          <w:rStyle w:val="FootnoteReference"/>
          <w:sz w:val="16"/>
          <w:szCs w:val="16"/>
        </w:rPr>
        <w:footnoteRef/>
      </w:r>
      <w:r w:rsidRPr="00CB219E">
        <w:rPr>
          <w:sz w:val="16"/>
          <w:szCs w:val="16"/>
        </w:rPr>
        <w:t xml:space="preserve"> Vårdprocess utgör en följd av aktiviteter eller åtgärder, som utförs för en patient, avseende ett visst hälsoproblem, mellan inkommen vårdbegäran och avslag av vårdbegäran eller avslut av vårdåtagande (Socialstyrelsens termbank).</w:t>
      </w:r>
    </w:p>
    <w:p w14:paraId="736B8BDF" w14:textId="77777777" w:rsidR="004C00DC" w:rsidRPr="004727B7" w:rsidRDefault="004C00DC" w:rsidP="00A753EE">
      <w:pPr>
        <w:pStyle w:val="FootnoteText"/>
        <w:rPr>
          <w:sz w:val="16"/>
          <w:szCs w:val="16"/>
        </w:rPr>
      </w:pPr>
      <w:r w:rsidRPr="004727B7">
        <w:rPr>
          <w:sz w:val="16"/>
          <w:szCs w:val="16"/>
        </w:rPr>
        <w:t>En vårdprocess sker alltid inom en vårdgivare och de ska vara på förhand definierade av vårdgivaren. Exempel på vårdprocesser är t.ex. en remiss och samordnad vårdplanering. En vårdprocess kan också utgöras av aktiviteter och åtgärder, som utförs för en patient av flera vårdenheter som har ett på förhand definierat samarbete, exempelvis vid länssamarbete. De vårdgivare som avser att nyttja vårdprocesser måste definiera dessa, då de påverkar behörighetssystem och spärrar (Patientdatalagen i Praktiken).</w:t>
      </w:r>
    </w:p>
  </w:footnote>
  <w:footnote w:id="6">
    <w:p w14:paraId="7FE1D2C2" w14:textId="77777777" w:rsidR="004C00DC" w:rsidRPr="004727B7" w:rsidRDefault="004C00DC" w:rsidP="00A753EE">
      <w:pPr>
        <w:pStyle w:val="FootnoteText"/>
        <w:rPr>
          <w:sz w:val="16"/>
          <w:szCs w:val="16"/>
        </w:rPr>
      </w:pPr>
      <w:r w:rsidRPr="004727B7">
        <w:rPr>
          <w:rStyle w:val="FootnoteReference"/>
          <w:sz w:val="16"/>
          <w:szCs w:val="16"/>
        </w:rPr>
        <w:footnoteRef/>
      </w:r>
      <w:r w:rsidRPr="004727B7">
        <w:rPr>
          <w:sz w:val="16"/>
          <w:szCs w:val="16"/>
        </w:rPr>
        <w:t xml:space="preserve"> Vårdgivare är ”statlig myndighet, landsting och kommun i fråga om sådan hälso- och sjukvårds- verksamhet som myndigheten, landstinget eller kommunen har ansvar för (offent- lig vårdgivare) samt annan juridisk person eller enskild näringsidkare som bedri- ver hälso- och sjukvårdsverksamhet (privat vårdgivare).” (Socialstyrelsens termbank).</w:t>
      </w:r>
    </w:p>
  </w:footnote>
  <w:footnote w:id="7">
    <w:p w14:paraId="155F5A49" w14:textId="77777777" w:rsidR="004C00DC" w:rsidRPr="000A0FB1" w:rsidRDefault="004C00DC" w:rsidP="00A753EE">
      <w:pPr>
        <w:pStyle w:val="FootnoteText"/>
        <w:rPr>
          <w:sz w:val="16"/>
          <w:szCs w:val="16"/>
        </w:rPr>
      </w:pPr>
      <w:r w:rsidRPr="000A0FB1">
        <w:rPr>
          <w:rStyle w:val="FootnoteReference"/>
          <w:sz w:val="16"/>
          <w:szCs w:val="16"/>
        </w:rPr>
        <w:footnoteRef/>
      </w:r>
      <w:r w:rsidRPr="000A0FB1">
        <w:rPr>
          <w:sz w:val="16"/>
          <w:szCs w:val="16"/>
        </w:rPr>
        <w:t xml:space="preserve"> Kommittédirektiv 2011:111 “Förbättrad tillgång till personuppgifter inom och mellan hälso- och sjukvården och socialtjänsten m.m.” (http://www.sou.gov.se/kommittedirektiv/2011/dir2011_111.pdf)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616D" w14:textId="77777777" w:rsidR="004C00DC" w:rsidRDefault="004C00DC"/>
  <w:p w14:paraId="1A5D7CD9" w14:textId="77777777" w:rsidR="004C00DC" w:rsidRDefault="004C00DC"/>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C00DC" w:rsidRPr="00333716" w14:paraId="42F7B35E" w14:textId="77777777" w:rsidTr="000A531A">
      <w:trPr>
        <w:trHeight w:hRule="exact" w:val="539"/>
      </w:trPr>
      <w:tc>
        <w:tcPr>
          <w:tcW w:w="3168" w:type="dxa"/>
          <w:tcBorders>
            <w:top w:val="nil"/>
            <w:bottom w:val="nil"/>
          </w:tcBorders>
        </w:tcPr>
        <w:p w14:paraId="0F8B5A0A" w14:textId="77777777" w:rsidR="004C00DC" w:rsidRPr="00095A0D" w:rsidRDefault="004C00DC" w:rsidP="00095A0D">
          <w:pPr>
            <w:pStyle w:val="Footer"/>
            <w:rPr>
              <w:rFonts w:ascii="Arial" w:eastAsia="Times New Roman" w:hAnsi="Arial"/>
              <w:color w:val="00A9A7"/>
              <w:sz w:val="14"/>
              <w:szCs w:val="24"/>
              <w:lang w:eastAsia="en-GB"/>
            </w:rPr>
          </w:pPr>
        </w:p>
        <w:p w14:paraId="7009F6DD" w14:textId="77777777" w:rsidR="004C00DC" w:rsidRPr="00095A0D" w:rsidRDefault="004C00DC" w:rsidP="00177141">
          <w:pPr>
            <w:pStyle w:val="Footer"/>
            <w:jc w:val="center"/>
            <w:rPr>
              <w:rFonts w:ascii="Arial" w:eastAsia="Times New Roman" w:hAnsi="Arial"/>
              <w:color w:val="00A9A7"/>
              <w:sz w:val="14"/>
              <w:szCs w:val="24"/>
              <w:lang w:eastAsia="en-GB"/>
            </w:rPr>
          </w:pPr>
        </w:p>
      </w:tc>
      <w:tc>
        <w:tcPr>
          <w:tcW w:w="4111" w:type="dxa"/>
          <w:tcBorders>
            <w:top w:val="nil"/>
            <w:bottom w:val="nil"/>
          </w:tcBorders>
        </w:tcPr>
        <w:p w14:paraId="49507631" w14:textId="77777777" w:rsidR="004C00DC" w:rsidRPr="00F711C6" w:rsidRDefault="004C00DC" w:rsidP="0017714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sidR="00B45D7E">
            <w:rPr>
              <w:rFonts w:ascii="Arial" w:eastAsia="Times New Roman" w:hAnsi="Arial"/>
              <w:color w:val="00A9A7"/>
              <w:sz w:val="14"/>
              <w:szCs w:val="24"/>
              <w:lang w:val="en-US" w:eastAsia="en-GB"/>
            </w:rPr>
            <w:t>infrastructure:eservicesupply:forminteraction</w:t>
          </w:r>
          <w:r>
            <w:rPr>
              <w:rFonts w:ascii="Arial" w:eastAsia="Times New Roman" w:hAnsi="Arial"/>
              <w:color w:val="00A9A7"/>
              <w:sz w:val="14"/>
              <w:szCs w:val="24"/>
              <w:lang w:eastAsia="en-GB"/>
            </w:rPr>
            <w:fldChar w:fldCharType="end"/>
          </w:r>
        </w:p>
        <w:p w14:paraId="16D0751E" w14:textId="77777777" w:rsidR="00250EF9" w:rsidRPr="00F711C6" w:rsidRDefault="00250EF9" w:rsidP="00551447">
          <w:pPr>
            <w:pStyle w:val="Footer"/>
            <w:tabs>
              <w:tab w:val="clear" w:pos="4309"/>
              <w:tab w:val="clear" w:pos="8618"/>
              <w:tab w:val="center" w:pos="4153"/>
              <w:tab w:val="right" w:pos="8306"/>
            </w:tabs>
            <w:spacing w:before="20" w:line="240" w:lineRule="auto"/>
            <w:ind w:left="0"/>
            <w:rPr>
              <w:del w:id="1294" w:author="Jarno Nieminen" w:date="2014-09-04T09:09:00Z"/>
              <w:rFonts w:ascii="Arial" w:eastAsia="Times New Roman" w:hAnsi="Arial"/>
              <w:color w:val="00A9A7"/>
              <w:sz w:val="14"/>
              <w:szCs w:val="24"/>
              <w:lang w:val="en-US" w:eastAsia="en-GB"/>
            </w:rPr>
          </w:pPr>
          <w:del w:id="1295" w:author="Jarno Nieminen" w:date="2014-09-04T09:09:00Z">
            <w:r w:rsidRPr="00F711C6">
              <w:rPr>
                <w:rFonts w:ascii="Arial" w:eastAsia="Times New Roman" w:hAnsi="Arial"/>
                <w:color w:val="00A9A7"/>
                <w:sz w:val="14"/>
                <w:szCs w:val="24"/>
                <w:lang w:val="en-US" w:eastAsia="en-GB"/>
              </w:rPr>
              <w:delText>Version:</w:delText>
            </w:r>
            <w:r w:rsidRPr="00F711C6">
              <w:rPr>
                <w:color w:val="008000"/>
                <w:sz w:val="32"/>
                <w:lang w:val="en-US"/>
              </w:rPr>
              <w:delText xml:space="preserve"> </w:delTex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delInstrText xml:space="preserve"> DOCPROPERTY  "version1" \* MERGEFORMAT </w:del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delText>2</w:delTex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delText>.</w:delTex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delInstrText xml:space="preserve"> DOCPROPERTY "version2" \* MERGEFORMAT </w:del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delText>0</w:delTex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delText>.</w:delTex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delInstrText xml:space="preserve"> DOCPROPERTY "version3" \* MERGEFORMAT </w:del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delText>0</w:delText>
            </w:r>
            <w:r w:rsidRPr="0039481C">
              <w:rPr>
                <w:rFonts w:ascii="Arial" w:eastAsia="Times New Roman" w:hAnsi="Arial"/>
                <w:color w:val="00A9A7"/>
                <w:sz w:val="14"/>
                <w:szCs w:val="24"/>
                <w:lang w:eastAsia="en-GB"/>
              </w:rPr>
              <w:fldChar w:fldCharType="end"/>
            </w:r>
          </w:del>
        </w:p>
        <w:p w14:paraId="2ED32406" w14:textId="4631FFA9" w:rsidR="004C00DC" w:rsidRPr="00F711C6" w:rsidRDefault="004C00DC" w:rsidP="00177141">
          <w:pPr>
            <w:pStyle w:val="Footer"/>
            <w:tabs>
              <w:tab w:val="clear" w:pos="4309"/>
              <w:tab w:val="clear" w:pos="8618"/>
              <w:tab w:val="center" w:pos="4153"/>
              <w:tab w:val="right" w:pos="8306"/>
            </w:tabs>
            <w:spacing w:before="20" w:line="240" w:lineRule="auto"/>
            <w:ind w:left="0"/>
            <w:rPr>
              <w:ins w:id="1296" w:author="Jarno Nieminen" w:date="2014-09-04T09:09:00Z"/>
              <w:rFonts w:ascii="Arial" w:eastAsia="Times New Roman" w:hAnsi="Arial"/>
              <w:color w:val="00A9A7"/>
              <w:sz w:val="14"/>
              <w:szCs w:val="24"/>
              <w:lang w:val="en-US" w:eastAsia="en-GB"/>
            </w:rPr>
          </w:pPr>
          <w:ins w:id="1297" w:author="Jarno Nieminen" w:date="2014-09-04T09:09:00Z">
            <w:r w:rsidRPr="00F711C6">
              <w:rPr>
                <w:rFonts w:ascii="Arial" w:eastAsia="Times New Roman" w:hAnsi="Arial"/>
                <w:color w:val="00A9A7"/>
                <w:sz w:val="14"/>
                <w:szCs w:val="24"/>
                <w:lang w:val="en-US" w:eastAsia="en-GB"/>
              </w:rPr>
              <w:t>Version:</w:t>
            </w:r>
            <w:r w:rsidRPr="00F711C6">
              <w:rPr>
                <w:color w:val="008000"/>
                <w:sz w:val="32"/>
                <w:lang w:val="en-US"/>
              </w:rPr>
              <w:t xml:space="preserve"> </w:t>
            </w:r>
            <w:r w:rsidR="00B45D7E">
              <w:rPr>
                <w:rFonts w:ascii="Arial" w:eastAsia="Times New Roman" w:hAnsi="Arial"/>
                <w:color w:val="00A9A7"/>
                <w:sz w:val="14"/>
                <w:szCs w:val="24"/>
                <w:lang w:eastAsia="en-GB"/>
              </w:rPr>
              <w:fldChar w:fldCharType="begin"/>
            </w:r>
            <w:r w:rsidR="00B45D7E">
              <w:rPr>
                <w:rFonts w:ascii="Arial" w:eastAsia="Times New Roman" w:hAnsi="Arial"/>
                <w:color w:val="00A9A7"/>
                <w:sz w:val="14"/>
                <w:szCs w:val="24"/>
                <w:lang w:eastAsia="en-GB"/>
              </w:rPr>
              <w:instrText xml:space="preserve"> DOCPROPERTY  version  \* MERGEFORMAT </w:instrText>
            </w:r>
            <w:r w:rsidR="00B45D7E">
              <w:rPr>
                <w:rFonts w:ascii="Arial" w:eastAsia="Times New Roman" w:hAnsi="Arial"/>
                <w:color w:val="00A9A7"/>
                <w:sz w:val="14"/>
                <w:szCs w:val="24"/>
                <w:lang w:eastAsia="en-GB"/>
              </w:rPr>
              <w:fldChar w:fldCharType="separate"/>
            </w:r>
            <w:r w:rsidR="00B45D7E">
              <w:rPr>
                <w:rFonts w:ascii="Arial" w:eastAsia="Times New Roman" w:hAnsi="Arial"/>
                <w:color w:val="00A9A7"/>
                <w:sz w:val="14"/>
                <w:szCs w:val="24"/>
                <w:lang w:eastAsia="en-GB"/>
              </w:rPr>
              <w:t>2.0</w:t>
            </w:r>
            <w:r w:rsidR="00B45D7E">
              <w:rPr>
                <w:rFonts w:ascii="Arial" w:eastAsia="Times New Roman" w:hAnsi="Arial"/>
                <w:color w:val="00A9A7"/>
                <w:sz w:val="14"/>
                <w:szCs w:val="24"/>
                <w:lang w:eastAsia="en-GB"/>
              </w:rPr>
              <w:fldChar w:fldCharType="end"/>
            </w:r>
          </w:ins>
        </w:p>
        <w:p w14:paraId="7519B512" w14:textId="77777777" w:rsidR="004C00DC" w:rsidRPr="00F711C6" w:rsidRDefault="004C00DC" w:rsidP="0017714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Diarienummer:</w:t>
          </w:r>
        </w:p>
      </w:tc>
      <w:tc>
        <w:tcPr>
          <w:tcW w:w="2977" w:type="dxa"/>
          <w:tcBorders>
            <w:top w:val="nil"/>
            <w:bottom w:val="nil"/>
          </w:tcBorders>
        </w:tcPr>
        <w:p w14:paraId="76446AE6" w14:textId="77777777" w:rsidR="004C00DC" w:rsidRDefault="004C00DC"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9C5E108" w14:textId="77777777" w:rsidR="004C00DC" w:rsidRPr="00095A0D" w:rsidRDefault="004C00DC"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7756C3E6" w14:textId="77777777" w:rsidR="004C00DC" w:rsidRPr="00095A0D" w:rsidRDefault="004C00DC"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56A64025" w14:textId="5629BA57" w:rsidR="004C00DC" w:rsidRPr="000A531A" w:rsidRDefault="00250EF9" w:rsidP="00932401">
          <w:pPr>
            <w:pStyle w:val="Footer"/>
            <w:ind w:left="0"/>
            <w:rPr>
              <w:rFonts w:ascii="Arial" w:eastAsia="Times New Roman" w:hAnsi="Arial"/>
              <w:color w:val="76923C" w:themeColor="accent3" w:themeShade="BF"/>
              <w:sz w:val="14"/>
              <w:szCs w:val="24"/>
              <w:lang w:eastAsia="en-GB"/>
            </w:rPr>
          </w:pPr>
          <w:del w:id="1298" w:author="Jarno Nieminen" w:date="2014-09-04T09:09:00Z">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delInstrText xml:space="preserve"> DOCPROPERTY "datepublished" \* MERGEFORMAT </w:delInstrText>
            </w:r>
            <w:r>
              <w:rPr>
                <w:rFonts w:ascii="Arial" w:eastAsia="Times New Roman" w:hAnsi="Arial"/>
                <w:color w:val="00A9A7"/>
                <w:sz w:val="14"/>
                <w:szCs w:val="24"/>
                <w:lang w:eastAsia="en-GB"/>
              </w:rPr>
              <w:fldChar w:fldCharType="separate"/>
            </w:r>
            <w:r w:rsidR="00777602">
              <w:rPr>
                <w:rFonts w:ascii="Arial" w:eastAsia="Times New Roman" w:hAnsi="Arial"/>
                <w:color w:val="00A9A7"/>
                <w:sz w:val="14"/>
                <w:szCs w:val="24"/>
                <w:lang w:eastAsia="en-GB"/>
              </w:rPr>
              <w:delText>2014-06-27</w:delText>
            </w:r>
            <w:r>
              <w:rPr>
                <w:rFonts w:ascii="Arial" w:eastAsia="Times New Roman" w:hAnsi="Arial"/>
                <w:color w:val="00A9A7"/>
                <w:sz w:val="14"/>
                <w:szCs w:val="24"/>
                <w:lang w:eastAsia="en-GB"/>
              </w:rPr>
              <w:fldChar w:fldCharType="end"/>
            </w:r>
          </w:del>
          <w:r w:rsidR="00B45D7E">
            <w:rPr>
              <w:rFonts w:ascii="Arial" w:eastAsia="Times New Roman" w:hAnsi="Arial"/>
              <w:color w:val="00A9A7"/>
              <w:sz w:val="14"/>
              <w:szCs w:val="24"/>
              <w:lang w:eastAsia="en-GB"/>
            </w:rPr>
            <w:fldChar w:fldCharType="begin"/>
          </w:r>
          <w:r w:rsidR="00B45D7E">
            <w:rPr>
              <w:rFonts w:ascii="Arial" w:eastAsia="Times New Roman" w:hAnsi="Arial"/>
              <w:color w:val="00A9A7"/>
              <w:sz w:val="14"/>
              <w:szCs w:val="24"/>
              <w:lang w:eastAsia="en-GB"/>
            </w:rPr>
            <w:instrText xml:space="preserve"> DOCPROPERTY  datumpubliserad  \* MERGEFORMAT </w:instrText>
          </w:r>
          <w:r w:rsidR="00B45D7E">
            <w:rPr>
              <w:rFonts w:ascii="Arial" w:eastAsia="Times New Roman" w:hAnsi="Arial"/>
              <w:color w:val="00A9A7"/>
              <w:sz w:val="14"/>
              <w:szCs w:val="24"/>
              <w:lang w:eastAsia="en-GB"/>
            </w:rPr>
            <w:fldChar w:fldCharType="separate"/>
          </w:r>
          <w:r w:rsidR="00073E1E">
            <w:rPr>
              <w:rFonts w:ascii="Arial" w:eastAsia="Times New Roman" w:hAnsi="Arial"/>
              <w:color w:val="00A9A7"/>
              <w:sz w:val="14"/>
              <w:szCs w:val="24"/>
              <w:lang w:eastAsia="en-GB"/>
            </w:rPr>
            <w:t>2014-09-04</w:t>
          </w:r>
          <w:r w:rsidR="00B45D7E">
            <w:rPr>
              <w:rFonts w:ascii="Arial" w:eastAsia="Times New Roman" w:hAnsi="Arial"/>
              <w:color w:val="00A9A7"/>
              <w:sz w:val="14"/>
              <w:szCs w:val="24"/>
              <w:lang w:eastAsia="en-GB"/>
            </w:rPr>
            <w:fldChar w:fldCharType="end"/>
          </w:r>
        </w:p>
      </w:tc>
    </w:tr>
    <w:tr w:rsidR="004C00DC" w:rsidRPr="00095A0D" w14:paraId="24869C21"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33A8F484" w14:textId="77777777" w:rsidR="004C00DC" w:rsidRPr="00095A0D" w:rsidRDefault="004C00DC" w:rsidP="00095A0D">
          <w:pPr>
            <w:pStyle w:val="Footer"/>
            <w:rPr>
              <w:rFonts w:ascii="Arial" w:eastAsia="Times New Roman" w:hAnsi="Arial"/>
              <w:color w:val="00A9A7"/>
              <w:sz w:val="14"/>
              <w:szCs w:val="24"/>
              <w:lang w:eastAsia="en-GB"/>
            </w:rPr>
          </w:pPr>
          <w:r w:rsidRPr="009C52F6">
            <w:rPr>
              <w:rFonts w:ascii="Arial" w:eastAsia="Times New Roman" w:hAnsi="Arial"/>
              <w:noProof/>
              <w:color w:val="00A9A7"/>
              <w:sz w:val="14"/>
              <w:szCs w:val="24"/>
              <w:lang w:eastAsia="sv-SE"/>
            </w:rPr>
            <w:drawing>
              <wp:inline distT="0" distB="0" distL="0" distR="0" wp14:anchorId="71EC2433" wp14:editId="0B35B822">
                <wp:extent cx="1085850" cy="866775"/>
                <wp:effectExtent l="0" t="0" r="0" b="9525"/>
                <wp:docPr id="30"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73B93DD9" w14:textId="77777777" w:rsidR="004C00DC" w:rsidRPr="00095A0D" w:rsidRDefault="004C00DC" w:rsidP="00095A0D">
          <w:pPr>
            <w:pStyle w:val="Footer"/>
            <w:rPr>
              <w:rFonts w:ascii="Arial" w:eastAsia="Times New Roman" w:hAnsi="Arial"/>
              <w:color w:val="00A9A7"/>
              <w:sz w:val="14"/>
              <w:szCs w:val="24"/>
              <w:lang w:eastAsia="en-GB"/>
            </w:rPr>
          </w:pPr>
        </w:p>
      </w:tc>
    </w:tr>
  </w:tbl>
  <w:p w14:paraId="5B205FD9" w14:textId="77777777" w:rsidR="004C00DC" w:rsidRDefault="004C00DC" w:rsidP="008303EF">
    <w:pPr>
      <w:tabs>
        <w:tab w:val="left" w:pos="6237"/>
      </w:tabs>
    </w:pPr>
    <w:r>
      <w:t xml:space="preserve"> </w:t>
    </w:r>
  </w:p>
  <w:p w14:paraId="0409FB13" w14:textId="77777777" w:rsidR="004C00DC" w:rsidRDefault="004C00DC" w:rsidP="0017714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0C54" w14:textId="77777777" w:rsidR="004C00DC" w:rsidRDefault="004C00DC" w:rsidP="00D774BC">
    <w:pPr>
      <w:tabs>
        <w:tab w:val="left" w:pos="6237"/>
      </w:tabs>
    </w:pPr>
  </w:p>
  <w:p w14:paraId="01DBE47C" w14:textId="77777777" w:rsidR="004C00DC" w:rsidRDefault="004C00DC" w:rsidP="00D774BC">
    <w:pPr>
      <w:tabs>
        <w:tab w:val="left" w:pos="6237"/>
      </w:tabs>
    </w:pPr>
  </w:p>
  <w:p w14:paraId="6BD92729" w14:textId="77777777" w:rsidR="004C00DC" w:rsidRDefault="004C00DC" w:rsidP="00D774BC">
    <w:pPr>
      <w:tabs>
        <w:tab w:val="left" w:pos="6237"/>
      </w:tabs>
    </w:pPr>
  </w:p>
  <w:p w14:paraId="04C03FFE" w14:textId="77777777" w:rsidR="004C00DC" w:rsidRDefault="004C00DC" w:rsidP="00D774BC">
    <w:pPr>
      <w:tabs>
        <w:tab w:val="left" w:pos="6237"/>
      </w:tabs>
    </w:pPr>
    <w:r>
      <w:rPr>
        <w:noProof/>
        <w:lang w:eastAsia="sv-SE"/>
      </w:rPr>
      <w:drawing>
        <wp:inline distT="0" distB="0" distL="0" distR="0" wp14:anchorId="26E5B0B8" wp14:editId="54B93771">
          <wp:extent cx="1091565" cy="865505"/>
          <wp:effectExtent l="0" t="0" r="0" b="0"/>
          <wp:docPr id="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t xml:space="preserve"> </w:t>
    </w:r>
  </w:p>
  <w:tbl>
    <w:tblPr>
      <w:tblW w:w="9180" w:type="dxa"/>
      <w:tblLayout w:type="fixed"/>
      <w:tblLook w:val="04A0" w:firstRow="1" w:lastRow="0" w:firstColumn="1" w:lastColumn="0" w:noHBand="0" w:noVBand="1"/>
    </w:tblPr>
    <w:tblGrid>
      <w:gridCol w:w="956"/>
      <w:gridCol w:w="1199"/>
      <w:gridCol w:w="4049"/>
      <w:gridCol w:w="2976"/>
    </w:tblGrid>
    <w:tr w:rsidR="004C00DC" w:rsidRPr="0024387D" w14:paraId="2FEB603A" w14:textId="77777777" w:rsidTr="00177141">
      <w:tc>
        <w:tcPr>
          <w:tcW w:w="2155" w:type="dxa"/>
          <w:gridSpan w:val="2"/>
        </w:tcPr>
        <w:p w14:paraId="5E63B3A3" w14:textId="77777777" w:rsidR="004C00DC" w:rsidRPr="0024387D" w:rsidRDefault="004C00DC" w:rsidP="002A2120">
          <w:pPr>
            <w:pStyle w:val="Header"/>
            <w:rPr>
              <w:rFonts w:cs="Georgia"/>
              <w:sz w:val="12"/>
              <w:szCs w:val="12"/>
            </w:rPr>
          </w:pPr>
        </w:p>
      </w:tc>
      <w:tc>
        <w:tcPr>
          <w:tcW w:w="4049" w:type="dxa"/>
        </w:tcPr>
        <w:p w14:paraId="31EF4F2E" w14:textId="77777777" w:rsidR="004C00DC" w:rsidRPr="0024387D" w:rsidRDefault="004C00DC" w:rsidP="00DE4030">
          <w:pPr>
            <w:pStyle w:val="Header"/>
            <w:rPr>
              <w:rFonts w:cs="Georgia"/>
              <w:sz w:val="14"/>
              <w:szCs w:val="14"/>
            </w:rPr>
          </w:pPr>
        </w:p>
      </w:tc>
      <w:tc>
        <w:tcPr>
          <w:tcW w:w="2976" w:type="dxa"/>
        </w:tcPr>
        <w:p w14:paraId="44BD5ED1" w14:textId="77777777" w:rsidR="004C00DC" w:rsidRDefault="004C00DC" w:rsidP="00DE4030">
          <w:r>
            <w:t xml:space="preserve"> </w:t>
          </w:r>
        </w:p>
      </w:tc>
    </w:tr>
    <w:tr w:rsidR="004C00DC" w:rsidRPr="00F456CC" w14:paraId="531FDC2E" w14:textId="77777777" w:rsidTr="00177141">
      <w:tc>
        <w:tcPr>
          <w:tcW w:w="956" w:type="dxa"/>
          <w:tcBorders>
            <w:right w:val="single" w:sz="4" w:space="0" w:color="auto"/>
          </w:tcBorders>
        </w:tcPr>
        <w:p w14:paraId="73D764EA" w14:textId="77777777" w:rsidR="004C00DC" w:rsidRPr="00F456CC" w:rsidRDefault="004C00DC" w:rsidP="00025527">
          <w:pPr>
            <w:pStyle w:val="Header"/>
            <w:rPr>
              <w:rFonts w:cs="Georgia"/>
              <w:sz w:val="12"/>
              <w:szCs w:val="12"/>
            </w:rPr>
          </w:pPr>
        </w:p>
      </w:tc>
      <w:tc>
        <w:tcPr>
          <w:tcW w:w="1199" w:type="dxa"/>
          <w:tcBorders>
            <w:left w:val="single" w:sz="4" w:space="0" w:color="auto"/>
          </w:tcBorders>
        </w:tcPr>
        <w:p w14:paraId="294748AA" w14:textId="77777777" w:rsidR="004C00DC" w:rsidRPr="00F456CC" w:rsidRDefault="004C00DC" w:rsidP="00DE4030">
          <w:pPr>
            <w:pStyle w:val="Header"/>
            <w:rPr>
              <w:rFonts w:cs="Georgia"/>
              <w:sz w:val="12"/>
              <w:szCs w:val="12"/>
            </w:rPr>
          </w:pPr>
        </w:p>
      </w:tc>
      <w:tc>
        <w:tcPr>
          <w:tcW w:w="4049" w:type="dxa"/>
        </w:tcPr>
        <w:p w14:paraId="2EBB6BB7" w14:textId="77777777" w:rsidR="004C00DC" w:rsidRPr="002C11AF" w:rsidRDefault="004C00DC" w:rsidP="00DE4030">
          <w:pPr>
            <w:pStyle w:val="Header"/>
            <w:rPr>
              <w:rFonts w:cs="Georgia"/>
              <w:sz w:val="12"/>
              <w:szCs w:val="12"/>
            </w:rPr>
          </w:pPr>
        </w:p>
      </w:tc>
      <w:tc>
        <w:tcPr>
          <w:tcW w:w="2976" w:type="dxa"/>
        </w:tcPr>
        <w:p w14:paraId="672009AB" w14:textId="77777777" w:rsidR="004C00DC" w:rsidRPr="002C11AF" w:rsidRDefault="004C00DC" w:rsidP="00DE4030">
          <w:pPr>
            <w:pStyle w:val="Header"/>
            <w:rPr>
              <w:rFonts w:cs="Georgia"/>
              <w:sz w:val="12"/>
              <w:szCs w:val="12"/>
            </w:rPr>
          </w:pPr>
        </w:p>
      </w:tc>
    </w:tr>
  </w:tbl>
  <w:p w14:paraId="084EC29B" w14:textId="77777777" w:rsidR="004C00DC" w:rsidRPr="003755FD" w:rsidRDefault="004C00DC" w:rsidP="008866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4C00DC" w:rsidRDefault="004C00DC">
    <w:pPr>
      <w:rPr>
        <w:ins w:id="3478" w:author="Jarno Nieminen" w:date="2014-09-04T09:09:00Z"/>
      </w:rPr>
    </w:pPr>
  </w:p>
  <w:p w14:paraId="69BC34DE" w14:textId="77777777" w:rsidR="004C00DC" w:rsidRDefault="004C00DC">
    <w:pPr>
      <w:rPr>
        <w:ins w:id="3479" w:author="Jarno Nieminen" w:date="2014-09-04T09:09:00Z"/>
      </w:rPr>
    </w:pPr>
  </w:p>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C00DC" w:rsidRPr="00333716" w14:paraId="38E1EC6E" w14:textId="77777777" w:rsidTr="000A531A">
      <w:trPr>
        <w:trHeight w:hRule="exact" w:val="539"/>
        <w:ins w:id="3480" w:author="Jarno Nieminen" w:date="2014-09-04T09:09:00Z"/>
      </w:trPr>
      <w:tc>
        <w:tcPr>
          <w:tcW w:w="3168" w:type="dxa"/>
          <w:tcBorders>
            <w:top w:val="nil"/>
            <w:bottom w:val="nil"/>
          </w:tcBorders>
        </w:tcPr>
        <w:p w14:paraId="74451D16" w14:textId="77777777" w:rsidR="004C00DC" w:rsidRPr="00095A0D" w:rsidRDefault="004C00DC" w:rsidP="00095A0D">
          <w:pPr>
            <w:pStyle w:val="Footer"/>
            <w:rPr>
              <w:ins w:id="3481" w:author="Jarno Nieminen" w:date="2014-09-04T09:09:00Z"/>
              <w:rFonts w:ascii="Arial" w:eastAsia="Times New Roman" w:hAnsi="Arial"/>
              <w:color w:val="00A9A7"/>
              <w:sz w:val="14"/>
              <w:szCs w:val="24"/>
              <w:lang w:eastAsia="en-GB"/>
            </w:rPr>
          </w:pPr>
          <w:bookmarkStart w:id="3482" w:name="LDnr1"/>
          <w:bookmarkEnd w:id="3482"/>
        </w:p>
        <w:p w14:paraId="1A79B92D" w14:textId="77777777" w:rsidR="004C00DC" w:rsidRPr="00095A0D" w:rsidRDefault="004C00DC" w:rsidP="00095A0D">
          <w:pPr>
            <w:pStyle w:val="Footer"/>
            <w:rPr>
              <w:ins w:id="3483" w:author="Jarno Nieminen" w:date="2014-09-04T09:09:00Z"/>
              <w:rFonts w:ascii="Arial" w:eastAsia="Times New Roman" w:hAnsi="Arial"/>
              <w:color w:val="00A9A7"/>
              <w:sz w:val="14"/>
              <w:szCs w:val="24"/>
              <w:lang w:eastAsia="en-GB"/>
            </w:rPr>
          </w:pPr>
        </w:p>
      </w:tc>
      <w:tc>
        <w:tcPr>
          <w:tcW w:w="4111" w:type="dxa"/>
          <w:tcBorders>
            <w:top w:val="nil"/>
            <w:bottom w:val="nil"/>
          </w:tcBorders>
        </w:tcPr>
        <w:p w14:paraId="4AC1A147" w14:textId="71FA92B9" w:rsidR="004C00DC" w:rsidRPr="00E94FC3" w:rsidRDefault="004C00DC" w:rsidP="000A531A">
          <w:pPr>
            <w:pStyle w:val="Footer"/>
            <w:tabs>
              <w:tab w:val="clear" w:pos="4309"/>
              <w:tab w:val="clear" w:pos="8618"/>
              <w:tab w:val="center" w:pos="4153"/>
              <w:tab w:val="right" w:pos="8306"/>
            </w:tabs>
            <w:spacing w:before="20" w:line="240" w:lineRule="auto"/>
            <w:ind w:left="0"/>
            <w:rPr>
              <w:ins w:id="3484" w:author="Jarno Nieminen" w:date="2014-09-04T09:09:00Z"/>
              <w:rFonts w:ascii="Arial" w:eastAsia="Times New Roman" w:hAnsi="Arial"/>
              <w:color w:val="00A9A7"/>
              <w:sz w:val="14"/>
              <w:szCs w:val="24"/>
              <w:lang w:val="en-US" w:eastAsia="en-GB"/>
            </w:rPr>
          </w:pPr>
          <w:ins w:id="3485" w:author="Jarno Nieminen" w:date="2014-09-04T09:09:00Z">
            <w:r>
              <w:rPr>
                <w:rFonts w:ascii="Arial" w:eastAsia="Times New Roman" w:hAnsi="Arial"/>
                <w:color w:val="00A9A7"/>
                <w:sz w:val="14"/>
                <w:szCs w:val="24"/>
                <w:lang w:eastAsia="en-GB"/>
              </w:rPr>
              <w:fldChar w:fldCharType="begin"/>
            </w:r>
            <w:r w:rsidRPr="00E94FC3">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sidRPr="00E94FC3">
              <w:rPr>
                <w:rFonts w:ascii="Arial" w:eastAsia="Times New Roman" w:hAnsi="Arial"/>
                <w:color w:val="00A9A7"/>
                <w:sz w:val="14"/>
                <w:szCs w:val="24"/>
                <w:lang w:val="en-US" w:eastAsia="en-GB"/>
              </w:rPr>
              <w:t>Dokumentnamn</w:t>
            </w:r>
            <w:r>
              <w:rPr>
                <w:rFonts w:ascii="Arial" w:eastAsia="Times New Roman" w:hAnsi="Arial"/>
                <w:color w:val="00A9A7"/>
                <w:sz w:val="14"/>
                <w:szCs w:val="24"/>
                <w:lang w:eastAsia="en-GB"/>
              </w:rPr>
              <w:fldChar w:fldCharType="end"/>
            </w:r>
            <w:r w:rsidRPr="00E94FC3">
              <w:rPr>
                <w:rFonts w:ascii="Arial" w:eastAsia="Times New Roman" w:hAnsi="Arial"/>
                <w:color w:val="00A9A7"/>
                <w:sz w:val="14"/>
                <w:szCs w:val="24"/>
                <w:lang w:val="en-US" w:eastAsia="en-GB"/>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TITLE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infrastructure:eservicesupply:forminteraction</w:t>
            </w:r>
            <w:r w:rsidRPr="007D7250">
              <w:rPr>
                <w:rFonts w:ascii="Arial" w:eastAsia="Times New Roman" w:hAnsi="Arial"/>
                <w:color w:val="008000"/>
                <w:sz w:val="14"/>
                <w:szCs w:val="24"/>
                <w:lang w:eastAsia="en-GB"/>
              </w:rPr>
              <w:fldChar w:fldCharType="end"/>
            </w:r>
          </w:ins>
        </w:p>
        <w:p w14:paraId="015507E6" w14:textId="1AF07278" w:rsidR="004C00DC" w:rsidRPr="00E94FC3" w:rsidRDefault="004C00DC" w:rsidP="00932401">
          <w:pPr>
            <w:pStyle w:val="Footer"/>
            <w:tabs>
              <w:tab w:val="clear" w:pos="4309"/>
              <w:tab w:val="clear" w:pos="8618"/>
              <w:tab w:val="center" w:pos="4153"/>
              <w:tab w:val="right" w:pos="8306"/>
            </w:tabs>
            <w:spacing w:before="20" w:line="240" w:lineRule="auto"/>
            <w:ind w:left="0"/>
            <w:rPr>
              <w:ins w:id="3486" w:author="Jarno Nieminen" w:date="2014-09-04T09:09:00Z"/>
              <w:rFonts w:ascii="Arial" w:eastAsia="Times New Roman" w:hAnsi="Arial"/>
              <w:color w:val="00A9A7"/>
              <w:sz w:val="14"/>
              <w:szCs w:val="24"/>
              <w:lang w:val="en-US" w:eastAsia="en-GB"/>
            </w:rPr>
          </w:pPr>
          <w:ins w:id="3487" w:author="Jarno Nieminen" w:date="2014-09-04T09:09:00Z">
            <w:r w:rsidRPr="00E94FC3">
              <w:rPr>
                <w:rFonts w:ascii="Arial" w:eastAsia="Times New Roman" w:hAnsi="Arial"/>
                <w:color w:val="00A9A7"/>
                <w:sz w:val="14"/>
                <w:szCs w:val="24"/>
                <w:lang w:val="en-US" w:eastAsia="en-GB"/>
              </w:rPr>
              <w:t>Version:</w:t>
            </w:r>
            <w:r w:rsidRPr="00E94FC3">
              <w:rPr>
                <w:color w:val="008000"/>
                <w:sz w:val="32"/>
                <w:lang w:val="en-US"/>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2.0</w:t>
            </w:r>
            <w:r w:rsidRPr="007D7250">
              <w:rPr>
                <w:rFonts w:ascii="Arial" w:eastAsia="Times New Roman" w:hAnsi="Arial"/>
                <w:color w:val="008000"/>
                <w:sz w:val="14"/>
                <w:szCs w:val="24"/>
                <w:lang w:eastAsia="en-GB"/>
              </w:rPr>
              <w:fldChar w:fldCharType="end"/>
            </w:r>
          </w:ins>
        </w:p>
        <w:p w14:paraId="361CB3A2" w14:textId="77777777" w:rsidR="004C00DC" w:rsidRPr="00095A0D" w:rsidRDefault="004C00DC" w:rsidP="00932401">
          <w:pPr>
            <w:pStyle w:val="Footer"/>
            <w:tabs>
              <w:tab w:val="clear" w:pos="4309"/>
              <w:tab w:val="clear" w:pos="8618"/>
              <w:tab w:val="center" w:pos="4153"/>
              <w:tab w:val="right" w:pos="8306"/>
            </w:tabs>
            <w:spacing w:before="20" w:line="240" w:lineRule="auto"/>
            <w:ind w:left="0"/>
            <w:rPr>
              <w:ins w:id="3488" w:author="Jarno Nieminen" w:date="2014-09-04T09:09:00Z"/>
              <w:rFonts w:ascii="Arial" w:eastAsia="Times New Roman" w:hAnsi="Arial"/>
              <w:color w:val="00A9A7"/>
              <w:sz w:val="14"/>
              <w:szCs w:val="24"/>
              <w:lang w:eastAsia="en-GB"/>
            </w:rPr>
          </w:pPr>
          <w:ins w:id="3489" w:author="Jarno Nieminen" w:date="2014-09-04T09:09:00Z">
            <w:r>
              <w:rPr>
                <w:rFonts w:ascii="Arial" w:eastAsia="Times New Roman" w:hAnsi="Arial"/>
                <w:color w:val="00A9A7"/>
                <w:sz w:val="14"/>
                <w:szCs w:val="24"/>
                <w:lang w:eastAsia="en-GB"/>
              </w:rPr>
              <w:t xml:space="preserve">Diarienummer: </w:t>
            </w:r>
          </w:ins>
        </w:p>
      </w:tc>
      <w:tc>
        <w:tcPr>
          <w:tcW w:w="2977" w:type="dxa"/>
          <w:tcBorders>
            <w:top w:val="nil"/>
            <w:bottom w:val="nil"/>
          </w:tcBorders>
        </w:tcPr>
        <w:p w14:paraId="062426B9" w14:textId="1D62B40E" w:rsidR="004C00DC" w:rsidRDefault="004C00DC" w:rsidP="000A531A">
          <w:pPr>
            <w:pStyle w:val="Footer"/>
            <w:ind w:left="0"/>
            <w:rPr>
              <w:ins w:id="3490" w:author="Jarno Nieminen" w:date="2014-09-04T09:09:00Z"/>
              <w:rFonts w:ascii="Arial" w:eastAsia="Times New Roman" w:hAnsi="Arial"/>
              <w:color w:val="00A9A7"/>
              <w:sz w:val="14"/>
              <w:szCs w:val="24"/>
              <w:lang w:eastAsia="en-GB"/>
            </w:rPr>
          </w:pPr>
          <w:ins w:id="3491" w:author="Jarno Nieminen" w:date="2014-09-04T09:09:00Z">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Tjänstedomänförvaltningen SLL</w:t>
            </w:r>
            <w:r w:rsidRPr="007D7250">
              <w:rPr>
                <w:rFonts w:ascii="Arial" w:eastAsia="Times New Roman" w:hAnsi="Arial"/>
                <w:color w:val="008000"/>
                <w:sz w:val="14"/>
                <w:szCs w:val="24"/>
                <w:lang w:eastAsia="en-GB"/>
              </w:rPr>
              <w:fldChar w:fldCharType="end"/>
            </w:r>
          </w:ins>
        </w:p>
        <w:p w14:paraId="33EE301E" w14:textId="40B9E9F7" w:rsidR="004C00DC" w:rsidRPr="00095A0D" w:rsidRDefault="004C00DC" w:rsidP="007D7250">
          <w:pPr>
            <w:pStyle w:val="Footer"/>
            <w:ind w:left="0"/>
            <w:rPr>
              <w:ins w:id="3492" w:author="Jarno Nieminen" w:date="2014-09-04T09:09:00Z"/>
              <w:rFonts w:ascii="Arial" w:eastAsia="Times New Roman" w:hAnsi="Arial"/>
              <w:color w:val="00A9A7"/>
              <w:sz w:val="14"/>
              <w:szCs w:val="24"/>
              <w:lang w:eastAsia="en-GB"/>
            </w:rPr>
          </w:pPr>
          <w:ins w:id="3493" w:author="Jarno Nieminen" w:date="2014-09-04T09:09:00Z">
            <w:r>
              <w:rPr>
                <w:rFonts w:ascii="Arial" w:eastAsia="Times New Roman" w:hAnsi="Arial"/>
                <w:color w:val="00A9A7"/>
                <w:sz w:val="14"/>
                <w:szCs w:val="24"/>
                <w:lang w:eastAsia="en-GB"/>
              </w:rPr>
              <w:t xml:space="preserve">Dokumentägare: </w:t>
            </w:r>
          </w:ins>
        </w:p>
      </w:tc>
      <w:tc>
        <w:tcPr>
          <w:tcW w:w="1276" w:type="dxa"/>
          <w:tcBorders>
            <w:top w:val="nil"/>
            <w:bottom w:val="nil"/>
          </w:tcBorders>
        </w:tcPr>
        <w:p w14:paraId="53B8CF7B" w14:textId="77777777" w:rsidR="004C00DC" w:rsidRPr="00095A0D" w:rsidRDefault="004C00DC" w:rsidP="000A531A">
          <w:pPr>
            <w:pStyle w:val="Footer"/>
            <w:ind w:left="0"/>
            <w:rPr>
              <w:ins w:id="3494" w:author="Jarno Nieminen" w:date="2014-09-04T09:09:00Z"/>
              <w:rFonts w:ascii="Arial" w:eastAsia="Times New Roman" w:hAnsi="Arial"/>
              <w:color w:val="00A9A7"/>
              <w:sz w:val="14"/>
              <w:szCs w:val="24"/>
              <w:lang w:eastAsia="en-GB"/>
            </w:rPr>
          </w:pPr>
          <w:ins w:id="3495" w:author="Jarno Nieminen" w:date="2014-09-04T09:09:00Z">
            <w:r w:rsidRPr="00095A0D">
              <w:rPr>
                <w:rFonts w:ascii="Arial" w:eastAsia="Times New Roman" w:hAnsi="Arial"/>
                <w:color w:val="00A9A7"/>
                <w:sz w:val="14"/>
                <w:szCs w:val="24"/>
                <w:lang w:eastAsia="en-GB"/>
              </w:rPr>
              <w:t>Senast ändrad</w:t>
            </w:r>
          </w:ins>
        </w:p>
        <w:p w14:paraId="73FC80B1" w14:textId="1693B771" w:rsidR="004C00DC" w:rsidRPr="000A531A" w:rsidRDefault="004C00DC" w:rsidP="00932401">
          <w:pPr>
            <w:pStyle w:val="Footer"/>
            <w:ind w:left="0"/>
            <w:rPr>
              <w:ins w:id="3496" w:author="Jarno Nieminen" w:date="2014-09-04T09:09:00Z"/>
              <w:rFonts w:ascii="Arial" w:eastAsia="Times New Roman" w:hAnsi="Arial"/>
              <w:color w:val="76923C" w:themeColor="accent3" w:themeShade="BF"/>
              <w:sz w:val="14"/>
              <w:szCs w:val="24"/>
              <w:lang w:eastAsia="en-GB"/>
            </w:rPr>
          </w:pPr>
          <w:ins w:id="3497" w:author="Jarno Nieminen" w:date="2014-09-04T09:09:00Z">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ins>
          <w:r w:rsidR="00316FF3">
            <w:rPr>
              <w:rFonts w:ascii="Arial" w:eastAsia="Times New Roman" w:hAnsi="Arial"/>
              <w:noProof/>
              <w:color w:val="00A9A7"/>
              <w:sz w:val="14"/>
              <w:szCs w:val="24"/>
              <w:lang w:eastAsia="en-GB"/>
            </w:rPr>
            <w:t>2014-09-04 09:08:00</w:t>
          </w:r>
          <w:ins w:id="3498" w:author="Jarno Nieminen" w:date="2014-09-04T09:09:00Z">
            <w:r>
              <w:rPr>
                <w:rFonts w:ascii="Arial" w:eastAsia="Times New Roman" w:hAnsi="Arial"/>
                <w:color w:val="00A9A7"/>
                <w:sz w:val="14"/>
                <w:szCs w:val="24"/>
                <w:lang w:eastAsia="en-GB"/>
              </w:rPr>
              <w:fldChar w:fldCharType="end"/>
            </w:r>
          </w:ins>
        </w:p>
      </w:tc>
    </w:tr>
    <w:tr w:rsidR="004C00DC" w:rsidRPr="00095A0D" w14:paraId="62888772" w14:textId="77777777" w:rsidTr="000A531A">
      <w:tblPrEx>
        <w:tblBorders>
          <w:insideH w:val="none" w:sz="0" w:space="0" w:color="auto"/>
          <w:insideV w:val="none" w:sz="0" w:space="0" w:color="auto"/>
        </w:tblBorders>
      </w:tblPrEx>
      <w:trPr>
        <w:gridAfter w:val="2"/>
        <w:wAfter w:w="4253" w:type="dxa"/>
        <w:trHeight w:hRule="exact" w:val="1444"/>
        <w:ins w:id="3499" w:author="Jarno Nieminen" w:date="2014-09-04T09:09:00Z"/>
      </w:trPr>
      <w:tc>
        <w:tcPr>
          <w:tcW w:w="3168" w:type="dxa"/>
          <w:tcBorders>
            <w:top w:val="nil"/>
            <w:left w:val="nil"/>
            <w:bottom w:val="nil"/>
            <w:right w:val="nil"/>
          </w:tcBorders>
          <w:vAlign w:val="bottom"/>
        </w:tcPr>
        <w:p w14:paraId="4E38019D" w14:textId="77777777" w:rsidR="004C00DC" w:rsidRPr="00095A0D" w:rsidRDefault="004C00DC" w:rsidP="00095A0D">
          <w:pPr>
            <w:pStyle w:val="Footer"/>
            <w:rPr>
              <w:ins w:id="3500" w:author="Jarno Nieminen" w:date="2014-09-04T09:09:00Z"/>
              <w:rFonts w:ascii="Arial" w:eastAsia="Times New Roman" w:hAnsi="Arial"/>
              <w:color w:val="00A9A7"/>
              <w:sz w:val="14"/>
              <w:szCs w:val="24"/>
              <w:lang w:eastAsia="en-GB"/>
            </w:rPr>
          </w:pPr>
          <w:ins w:id="3501" w:author="Jarno Nieminen" w:date="2014-09-04T09:09:00Z">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ins>
        </w:p>
      </w:tc>
      <w:tc>
        <w:tcPr>
          <w:tcW w:w="4111" w:type="dxa"/>
          <w:tcBorders>
            <w:top w:val="nil"/>
            <w:left w:val="nil"/>
            <w:bottom w:val="nil"/>
            <w:right w:val="nil"/>
          </w:tcBorders>
        </w:tcPr>
        <w:p w14:paraId="55A2D314" w14:textId="77777777" w:rsidR="004C00DC" w:rsidRPr="00095A0D" w:rsidRDefault="004C00DC" w:rsidP="00095A0D">
          <w:pPr>
            <w:pStyle w:val="Footer"/>
            <w:rPr>
              <w:ins w:id="3502" w:author="Jarno Nieminen" w:date="2014-09-04T09:09:00Z"/>
              <w:rFonts w:ascii="Arial" w:eastAsia="Times New Roman" w:hAnsi="Arial"/>
              <w:color w:val="00A9A7"/>
              <w:sz w:val="14"/>
              <w:szCs w:val="24"/>
              <w:lang w:eastAsia="en-GB"/>
            </w:rPr>
          </w:pPr>
        </w:p>
      </w:tc>
    </w:tr>
  </w:tbl>
  <w:p w14:paraId="2AC110CF" w14:textId="77777777" w:rsidR="004C00DC" w:rsidRDefault="004C00DC" w:rsidP="008303EF">
    <w:pPr>
      <w:tabs>
        <w:tab w:val="left" w:pos="6237"/>
      </w:tabs>
      <w:pPrChange w:id="3503" w:author="Jarno Nieminen" w:date="2014-09-04T09:09:00Z">
        <w:pPr>
          <w:pStyle w:val="Header"/>
        </w:pPr>
      </w:pPrChange>
    </w:pPr>
    <w:ins w:id="3504" w:author="Jarno Nieminen" w:date="2014-09-04T09:09:00Z">
      <w:r>
        <w:t xml:space="preserve"> </w:t>
      </w:r>
    </w:ins>
    <w:bookmarkStart w:id="3505" w:name="Dnr1"/>
    <w:bookmarkEnd w:id="3505"/>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4C00DC" w:rsidRDefault="004C00DC" w:rsidP="00D774BC">
    <w:pPr>
      <w:tabs>
        <w:tab w:val="left" w:pos="6237"/>
      </w:tabs>
      <w:rPr>
        <w:ins w:id="3533" w:author="Jarno Nieminen" w:date="2014-09-04T09:09:00Z"/>
      </w:rPr>
    </w:pPr>
  </w:p>
  <w:p w14:paraId="51103E17" w14:textId="77777777" w:rsidR="004C00DC" w:rsidRDefault="004C00DC" w:rsidP="00D774BC">
    <w:pPr>
      <w:tabs>
        <w:tab w:val="left" w:pos="6237"/>
      </w:tabs>
      <w:rPr>
        <w:ins w:id="3534" w:author="Jarno Nieminen" w:date="2014-09-04T09:09:00Z"/>
      </w:rPr>
    </w:pPr>
  </w:p>
  <w:p w14:paraId="772AE06E" w14:textId="77777777" w:rsidR="004C00DC" w:rsidRDefault="004C00DC" w:rsidP="00D774BC">
    <w:pPr>
      <w:tabs>
        <w:tab w:val="left" w:pos="6237"/>
      </w:tabs>
      <w:rPr>
        <w:ins w:id="3535" w:author="Jarno Nieminen" w:date="2014-09-04T09:09:00Z"/>
      </w:rPr>
    </w:pPr>
  </w:p>
  <w:p w14:paraId="42F0C144" w14:textId="77777777" w:rsidR="004C00DC" w:rsidRDefault="004C00DC" w:rsidP="00D774BC">
    <w:pPr>
      <w:tabs>
        <w:tab w:val="left" w:pos="6237"/>
      </w:tabs>
      <w:rPr>
        <w:ins w:id="3536" w:author="Jarno Nieminen" w:date="2014-09-04T09:09:00Z"/>
      </w:rPr>
    </w:pPr>
    <w:ins w:id="3537" w:author="Jarno Nieminen" w:date="2014-09-04T09:09:00Z">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3538" w:name="LDnr"/>
      <w:bookmarkEnd w:id="3538"/>
      <w:r>
        <w:t xml:space="preserve"> </w:t>
      </w:r>
      <w:bookmarkStart w:id="3539" w:name="Dnr"/>
      <w:bookmarkEnd w:id="3539"/>
    </w:ins>
  </w:p>
  <w:tbl>
    <w:tblPr>
      <w:tblW w:w="9180" w:type="dxa"/>
      <w:tblLayout w:type="fixed"/>
      <w:tblLook w:val="04A0" w:firstRow="1" w:lastRow="0" w:firstColumn="1" w:lastColumn="0" w:noHBand="0" w:noVBand="1"/>
    </w:tblPr>
    <w:tblGrid>
      <w:gridCol w:w="956"/>
      <w:gridCol w:w="1199"/>
      <w:gridCol w:w="4049"/>
      <w:gridCol w:w="2976"/>
    </w:tblGrid>
    <w:tr w:rsidR="004C00DC" w:rsidRPr="0024387D" w14:paraId="6E3EED84" w14:textId="77777777" w:rsidTr="00364AE6">
      <w:trPr>
        <w:ins w:id="3540" w:author="Jarno Nieminen" w:date="2014-09-04T09:09:00Z"/>
      </w:trPr>
      <w:tc>
        <w:tcPr>
          <w:tcW w:w="2155" w:type="dxa"/>
          <w:gridSpan w:val="2"/>
        </w:tcPr>
        <w:p w14:paraId="2933175C" w14:textId="77777777" w:rsidR="004C00DC" w:rsidRPr="0024387D" w:rsidRDefault="004C00DC" w:rsidP="002A2120">
          <w:pPr>
            <w:pStyle w:val="Header"/>
            <w:rPr>
              <w:ins w:id="3541" w:author="Jarno Nieminen" w:date="2014-09-04T09:09:00Z"/>
              <w:rFonts w:cs="Georgia"/>
              <w:sz w:val="12"/>
              <w:szCs w:val="12"/>
            </w:rPr>
          </w:pPr>
        </w:p>
      </w:tc>
      <w:tc>
        <w:tcPr>
          <w:tcW w:w="4049" w:type="dxa"/>
        </w:tcPr>
        <w:p w14:paraId="2813ED1B" w14:textId="77777777" w:rsidR="004C00DC" w:rsidRPr="0024387D" w:rsidRDefault="004C00DC" w:rsidP="00DE4030">
          <w:pPr>
            <w:pStyle w:val="Header"/>
            <w:rPr>
              <w:ins w:id="3542" w:author="Jarno Nieminen" w:date="2014-09-04T09:09:00Z"/>
              <w:rFonts w:cs="Georgia"/>
              <w:sz w:val="14"/>
              <w:szCs w:val="14"/>
            </w:rPr>
          </w:pPr>
        </w:p>
      </w:tc>
      <w:tc>
        <w:tcPr>
          <w:tcW w:w="2976" w:type="dxa"/>
        </w:tcPr>
        <w:p w14:paraId="1F7BDFA1" w14:textId="77777777" w:rsidR="004C00DC" w:rsidRDefault="004C00DC" w:rsidP="00DE4030">
          <w:pPr>
            <w:rPr>
              <w:ins w:id="3543" w:author="Jarno Nieminen" w:date="2014-09-04T09:09:00Z"/>
            </w:rPr>
          </w:pPr>
          <w:ins w:id="3544" w:author="Jarno Nieminen" w:date="2014-09-04T09:09:00Z">
            <w:r>
              <w:t xml:space="preserve"> </w:t>
            </w:r>
            <w:bookmarkStart w:id="3545" w:name="slask"/>
            <w:bookmarkStart w:id="3546" w:name="Addressee"/>
            <w:bookmarkEnd w:id="3545"/>
            <w:bookmarkEnd w:id="3546"/>
          </w:ins>
        </w:p>
      </w:tc>
    </w:tr>
    <w:tr w:rsidR="004C00DC" w:rsidRPr="00F456CC" w14:paraId="7817C09A" w14:textId="77777777" w:rsidTr="00364AE6">
      <w:trPr>
        <w:ins w:id="3547" w:author="Jarno Nieminen" w:date="2014-09-04T09:09:00Z"/>
      </w:trPr>
      <w:tc>
        <w:tcPr>
          <w:tcW w:w="956" w:type="dxa"/>
          <w:tcBorders>
            <w:right w:val="single" w:sz="4" w:space="0" w:color="auto"/>
          </w:tcBorders>
        </w:tcPr>
        <w:p w14:paraId="7F2ACC79" w14:textId="77777777" w:rsidR="004C00DC" w:rsidRPr="00F456CC" w:rsidRDefault="004C00DC" w:rsidP="00025527">
          <w:pPr>
            <w:pStyle w:val="Header"/>
            <w:rPr>
              <w:ins w:id="3548" w:author="Jarno Nieminen" w:date="2014-09-04T09:09:00Z"/>
              <w:rFonts w:cs="Georgia"/>
              <w:sz w:val="12"/>
              <w:szCs w:val="12"/>
            </w:rPr>
          </w:pPr>
        </w:p>
      </w:tc>
      <w:tc>
        <w:tcPr>
          <w:tcW w:w="1199" w:type="dxa"/>
          <w:tcBorders>
            <w:left w:val="single" w:sz="4" w:space="0" w:color="auto"/>
          </w:tcBorders>
        </w:tcPr>
        <w:p w14:paraId="27F330F9" w14:textId="77777777" w:rsidR="004C00DC" w:rsidRPr="00F456CC" w:rsidRDefault="004C00DC" w:rsidP="00DE4030">
          <w:pPr>
            <w:pStyle w:val="Header"/>
            <w:rPr>
              <w:ins w:id="3549" w:author="Jarno Nieminen" w:date="2014-09-04T09:09:00Z"/>
              <w:rFonts w:cs="Georgia"/>
              <w:sz w:val="12"/>
              <w:szCs w:val="12"/>
            </w:rPr>
          </w:pPr>
        </w:p>
      </w:tc>
      <w:tc>
        <w:tcPr>
          <w:tcW w:w="4049" w:type="dxa"/>
        </w:tcPr>
        <w:p w14:paraId="37AA9367" w14:textId="77777777" w:rsidR="004C00DC" w:rsidRPr="002C11AF" w:rsidRDefault="004C00DC" w:rsidP="00DE4030">
          <w:pPr>
            <w:pStyle w:val="Header"/>
            <w:rPr>
              <w:ins w:id="3550" w:author="Jarno Nieminen" w:date="2014-09-04T09:09:00Z"/>
              <w:rFonts w:cs="Georgia"/>
              <w:sz w:val="12"/>
              <w:szCs w:val="12"/>
            </w:rPr>
          </w:pPr>
        </w:p>
      </w:tc>
      <w:tc>
        <w:tcPr>
          <w:tcW w:w="2976" w:type="dxa"/>
        </w:tcPr>
        <w:p w14:paraId="25E5B32E" w14:textId="77777777" w:rsidR="004C00DC" w:rsidRPr="002C11AF" w:rsidRDefault="004C00DC" w:rsidP="00DE4030">
          <w:pPr>
            <w:pStyle w:val="Header"/>
            <w:rPr>
              <w:ins w:id="3551" w:author="Jarno Nieminen" w:date="2014-09-04T09:09:00Z"/>
              <w:rFonts w:cs="Georgia"/>
              <w:sz w:val="12"/>
              <w:szCs w:val="12"/>
            </w:rPr>
          </w:pPr>
        </w:p>
      </w:tc>
    </w:tr>
  </w:tbl>
  <w:p w14:paraId="4244CC6E" w14:textId="77777777" w:rsidR="004C00DC" w:rsidRPr="003755FD" w:rsidRDefault="004C00DC" w:rsidP="008866A6">
    <w:pPr>
      <w:pPrChange w:id="3552" w:author="Jarno Nieminen" w:date="2014-09-04T09:09:00Z">
        <w:pPr>
          <w:pStyle w:val="Header"/>
        </w:pPr>
      </w:pPrChange>
    </w:pPr>
    <w:bookmarkStart w:id="3553" w:name="Radera2"/>
    <w:bookmarkEnd w:id="355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4D427A"/>
    <w:multiLevelType w:val="hybridMultilevel"/>
    <w:tmpl w:val="69848CBA"/>
    <w:lvl w:ilvl="0" w:tplc="CEDC6C8E">
      <w:start w:val="20"/>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43E67F9"/>
    <w:multiLevelType w:val="hybridMultilevel"/>
    <w:tmpl w:val="FD428C50"/>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Preformatted"/>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0B68338A"/>
    <w:multiLevelType w:val="hybridMultilevel"/>
    <w:tmpl w:val="F42A8F78"/>
    <w:lvl w:ilvl="0" w:tplc="02327854">
      <w:start w:val="5"/>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0291B18"/>
    <w:multiLevelType w:val="hybridMultilevel"/>
    <w:tmpl w:val="5AE6958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6033754"/>
    <w:multiLevelType w:val="hybridMultilevel"/>
    <w:tmpl w:val="F022082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1BA2587F"/>
    <w:multiLevelType w:val="hybridMultilevel"/>
    <w:tmpl w:val="413AA4BA"/>
    <w:lvl w:ilvl="0" w:tplc="74AEACC4">
      <w:start w:val="5"/>
      <w:numFmt w:val="bullet"/>
      <w:lvlText w:val="-"/>
      <w:lvlJc w:val="left"/>
      <w:pPr>
        <w:ind w:left="720" w:hanging="360"/>
      </w:pPr>
      <w:rPr>
        <w:rFonts w:ascii="Calibri" w:eastAsia="Cambria" w:hAnsi="Calibri" w:cs="Calibri"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8374D0"/>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1FC74B80"/>
    <w:multiLevelType w:val="hybridMultilevel"/>
    <w:tmpl w:val="B602111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08F395B"/>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296C4988"/>
    <w:multiLevelType w:val="hybridMultilevel"/>
    <w:tmpl w:val="084829B6"/>
    <w:lvl w:ilvl="0" w:tplc="B66863D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29CC2529"/>
    <w:multiLevelType w:val="hybridMultilevel"/>
    <w:tmpl w:val="03E496D4"/>
    <w:lvl w:ilvl="0" w:tplc="CEDC6C8E">
      <w:start w:val="2012"/>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2E3F5634"/>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2E5E152F"/>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14B5A37"/>
    <w:multiLevelType w:val="hybridMultilevel"/>
    <w:tmpl w:val="830281A8"/>
    <w:lvl w:ilvl="0" w:tplc="941C73DE">
      <w:start w:val="1"/>
      <w:numFmt w:val="bullet"/>
      <w:pStyle w:val="Punktlistautanavstnd"/>
      <w:lvlText w:val=""/>
      <w:lvlJc w:val="left"/>
      <w:pPr>
        <w:tabs>
          <w:tab w:val="num" w:pos="1361"/>
        </w:tabs>
        <w:ind w:left="1361" w:hanging="227"/>
      </w:pPr>
      <w:rPr>
        <w:rFonts w:ascii="Symbol" w:hAnsi="Symbol" w:hint="default"/>
      </w:rPr>
    </w:lvl>
    <w:lvl w:ilvl="1" w:tplc="8C2AC088">
      <w:start w:val="1"/>
      <w:numFmt w:val="bullet"/>
      <w:lvlText w:val="o"/>
      <w:lvlJc w:val="left"/>
      <w:pPr>
        <w:tabs>
          <w:tab w:val="num" w:pos="1440"/>
        </w:tabs>
        <w:ind w:left="1440" w:hanging="360"/>
      </w:pPr>
      <w:rPr>
        <w:rFonts w:ascii="Courier New" w:hAnsi="Courier New" w:cs="Wingdings" w:hint="default"/>
      </w:rPr>
    </w:lvl>
    <w:lvl w:ilvl="2" w:tplc="9314CB68" w:tentative="1">
      <w:start w:val="1"/>
      <w:numFmt w:val="bullet"/>
      <w:lvlText w:val=""/>
      <w:lvlJc w:val="left"/>
      <w:pPr>
        <w:tabs>
          <w:tab w:val="num" w:pos="2160"/>
        </w:tabs>
        <w:ind w:left="2160" w:hanging="360"/>
      </w:pPr>
      <w:rPr>
        <w:rFonts w:ascii="Wingdings" w:hAnsi="Wingdings" w:hint="default"/>
      </w:rPr>
    </w:lvl>
    <w:lvl w:ilvl="3" w:tplc="DE865B4C" w:tentative="1">
      <w:start w:val="1"/>
      <w:numFmt w:val="bullet"/>
      <w:lvlText w:val=""/>
      <w:lvlJc w:val="left"/>
      <w:pPr>
        <w:tabs>
          <w:tab w:val="num" w:pos="2880"/>
        </w:tabs>
        <w:ind w:left="2880" w:hanging="360"/>
      </w:pPr>
      <w:rPr>
        <w:rFonts w:ascii="Symbol" w:hAnsi="Symbol" w:hint="default"/>
      </w:rPr>
    </w:lvl>
    <w:lvl w:ilvl="4" w:tplc="DF3CC058" w:tentative="1">
      <w:start w:val="1"/>
      <w:numFmt w:val="bullet"/>
      <w:lvlText w:val="o"/>
      <w:lvlJc w:val="left"/>
      <w:pPr>
        <w:tabs>
          <w:tab w:val="num" w:pos="3600"/>
        </w:tabs>
        <w:ind w:left="3600" w:hanging="360"/>
      </w:pPr>
      <w:rPr>
        <w:rFonts w:ascii="Courier New" w:hAnsi="Courier New" w:cs="Wingdings" w:hint="default"/>
      </w:rPr>
    </w:lvl>
    <w:lvl w:ilvl="5" w:tplc="89C4ABA0" w:tentative="1">
      <w:start w:val="1"/>
      <w:numFmt w:val="bullet"/>
      <w:lvlText w:val=""/>
      <w:lvlJc w:val="left"/>
      <w:pPr>
        <w:tabs>
          <w:tab w:val="num" w:pos="4320"/>
        </w:tabs>
        <w:ind w:left="4320" w:hanging="360"/>
      </w:pPr>
      <w:rPr>
        <w:rFonts w:ascii="Wingdings" w:hAnsi="Wingdings" w:hint="default"/>
      </w:rPr>
    </w:lvl>
    <w:lvl w:ilvl="6" w:tplc="B7582E96" w:tentative="1">
      <w:start w:val="1"/>
      <w:numFmt w:val="bullet"/>
      <w:lvlText w:val=""/>
      <w:lvlJc w:val="left"/>
      <w:pPr>
        <w:tabs>
          <w:tab w:val="num" w:pos="5040"/>
        </w:tabs>
        <w:ind w:left="5040" w:hanging="360"/>
      </w:pPr>
      <w:rPr>
        <w:rFonts w:ascii="Symbol" w:hAnsi="Symbol" w:hint="default"/>
      </w:rPr>
    </w:lvl>
    <w:lvl w:ilvl="7" w:tplc="7C08CF88" w:tentative="1">
      <w:start w:val="1"/>
      <w:numFmt w:val="bullet"/>
      <w:lvlText w:val="o"/>
      <w:lvlJc w:val="left"/>
      <w:pPr>
        <w:tabs>
          <w:tab w:val="num" w:pos="5760"/>
        </w:tabs>
        <w:ind w:left="5760" w:hanging="360"/>
      </w:pPr>
      <w:rPr>
        <w:rFonts w:ascii="Courier New" w:hAnsi="Courier New" w:cs="Wingdings" w:hint="default"/>
      </w:rPr>
    </w:lvl>
    <w:lvl w:ilvl="8" w:tplc="13064FE8" w:tentative="1">
      <w:start w:val="1"/>
      <w:numFmt w:val="bullet"/>
      <w:lvlText w:val=""/>
      <w:lvlJc w:val="left"/>
      <w:pPr>
        <w:tabs>
          <w:tab w:val="num" w:pos="6480"/>
        </w:tabs>
        <w:ind w:left="6480" w:hanging="360"/>
      </w:pPr>
      <w:rPr>
        <w:rFonts w:ascii="Wingdings" w:hAnsi="Wingdings" w:hint="default"/>
      </w:rPr>
    </w:lvl>
  </w:abstractNum>
  <w:abstractNum w:abstractNumId="23">
    <w:nsid w:val="31733AA4"/>
    <w:multiLevelType w:val="hybridMultilevel"/>
    <w:tmpl w:val="2480B65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1FE0970"/>
    <w:multiLevelType w:val="hybridMultilevel"/>
    <w:tmpl w:val="66C61A1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32F21908"/>
    <w:multiLevelType w:val="hybridMultilevel"/>
    <w:tmpl w:val="041AC4DE"/>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62A204E"/>
    <w:multiLevelType w:val="hybridMultilevel"/>
    <w:tmpl w:val="F8103C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38AF63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3BBA2002"/>
    <w:multiLevelType w:val="hybridMultilevel"/>
    <w:tmpl w:val="6C6E3D80"/>
    <w:lvl w:ilvl="0" w:tplc="D6029A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E1055"/>
    <w:multiLevelType w:val="hybridMultilevel"/>
    <w:tmpl w:val="631A367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3FE1497D"/>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45662FB1"/>
    <w:multiLevelType w:val="hybridMultilevel"/>
    <w:tmpl w:val="9B70B6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4A3926D6"/>
    <w:multiLevelType w:val="multilevel"/>
    <w:tmpl w:val="990A9FD6"/>
    <w:lvl w:ilvl="0">
      <w:start w:val="1"/>
      <w:numFmt w:val="decimal"/>
      <w:pStyle w:val="ListNumber"/>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34">
    <w:nsid w:val="4AC22CA5"/>
    <w:multiLevelType w:val="hybridMultilevel"/>
    <w:tmpl w:val="054CB26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4C0F1A32"/>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4FDD1879"/>
    <w:multiLevelType w:val="hybridMultilevel"/>
    <w:tmpl w:val="462C6B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5F285A66"/>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9">
    <w:nsid w:val="608C1BD3"/>
    <w:multiLevelType w:val="hybridMultilevel"/>
    <w:tmpl w:val="3A2C3B0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619B4AF3"/>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B06DC0"/>
    <w:multiLevelType w:val="hybridMultilevel"/>
    <w:tmpl w:val="19985184"/>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6C0E286D"/>
    <w:multiLevelType w:val="hybridMultilevel"/>
    <w:tmpl w:val="2CFAC9C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70B06297"/>
    <w:multiLevelType w:val="hybridMultilevel"/>
    <w:tmpl w:val="192E664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nsid w:val="70D730F3"/>
    <w:multiLevelType w:val="hybridMultilevel"/>
    <w:tmpl w:val="9E5CADFA"/>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nsid w:val="71DB3CC3"/>
    <w:multiLevelType w:val="hybridMultilevel"/>
    <w:tmpl w:val="8BE449A8"/>
    <w:lvl w:ilvl="0" w:tplc="D6029A92">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nsid w:val="761B43E7"/>
    <w:multiLevelType w:val="hybridMultilevel"/>
    <w:tmpl w:val="72743F18"/>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nsid w:val="782C1128"/>
    <w:multiLevelType w:val="hybridMultilevel"/>
    <w:tmpl w:val="FAF898E0"/>
    <w:lvl w:ilvl="0" w:tplc="A5F8C9AC">
      <w:start w:val="1"/>
      <w:numFmt w:val="bullet"/>
      <w:pStyle w:val="Punkter"/>
      <w:lvlText w:val=""/>
      <w:lvlJc w:val="left"/>
      <w:pPr>
        <w:tabs>
          <w:tab w:val="num" w:pos="284"/>
        </w:tabs>
        <w:ind w:left="284" w:hanging="284"/>
      </w:pPr>
      <w:rPr>
        <w:rFonts w:ascii="Symbol" w:hAnsi="Symbol" w:hint="default"/>
        <w:color w:val="FFBA31"/>
        <w:sz w:val="32"/>
        <w:szCs w:val="32"/>
      </w:rPr>
    </w:lvl>
    <w:lvl w:ilvl="1" w:tplc="7A487E4A">
      <w:start w:val="1"/>
      <w:numFmt w:val="bullet"/>
      <w:lvlText w:val="o"/>
      <w:lvlJc w:val="left"/>
      <w:pPr>
        <w:tabs>
          <w:tab w:val="num" w:pos="1440"/>
        </w:tabs>
        <w:ind w:left="1440" w:hanging="360"/>
      </w:pPr>
      <w:rPr>
        <w:rFonts w:ascii="Courier New" w:hAnsi="Courier New" w:cs="Wingdings" w:hint="default"/>
      </w:rPr>
    </w:lvl>
    <w:lvl w:ilvl="2" w:tplc="40AECC74">
      <w:start w:val="1"/>
      <w:numFmt w:val="bullet"/>
      <w:pStyle w:val="Punkter"/>
      <w:lvlText w:val=""/>
      <w:lvlJc w:val="left"/>
      <w:pPr>
        <w:tabs>
          <w:tab w:val="num" w:pos="2084"/>
        </w:tabs>
        <w:ind w:left="2084" w:hanging="284"/>
      </w:pPr>
      <w:rPr>
        <w:rFonts w:ascii="Symbol" w:hAnsi="Symbol" w:hint="default"/>
        <w:color w:val="FFBA31"/>
        <w:sz w:val="32"/>
        <w:szCs w:val="32"/>
      </w:rPr>
    </w:lvl>
    <w:lvl w:ilvl="3" w:tplc="1E2CEF9E">
      <w:start w:val="1"/>
      <w:numFmt w:val="bullet"/>
      <w:lvlText w:val=""/>
      <w:lvlJc w:val="left"/>
      <w:pPr>
        <w:tabs>
          <w:tab w:val="num" w:pos="2880"/>
        </w:tabs>
        <w:ind w:left="2880" w:hanging="360"/>
      </w:pPr>
      <w:rPr>
        <w:rFonts w:ascii="Symbol" w:hAnsi="Symbol" w:hint="default"/>
      </w:rPr>
    </w:lvl>
    <w:lvl w:ilvl="4" w:tplc="46940E46" w:tentative="1">
      <w:start w:val="1"/>
      <w:numFmt w:val="bullet"/>
      <w:lvlText w:val="o"/>
      <w:lvlJc w:val="left"/>
      <w:pPr>
        <w:tabs>
          <w:tab w:val="num" w:pos="3600"/>
        </w:tabs>
        <w:ind w:left="3600" w:hanging="360"/>
      </w:pPr>
      <w:rPr>
        <w:rFonts w:ascii="Courier New" w:hAnsi="Courier New" w:cs="Wingdings" w:hint="default"/>
      </w:rPr>
    </w:lvl>
    <w:lvl w:ilvl="5" w:tplc="F58EDCCA" w:tentative="1">
      <w:start w:val="1"/>
      <w:numFmt w:val="bullet"/>
      <w:lvlText w:val=""/>
      <w:lvlJc w:val="left"/>
      <w:pPr>
        <w:tabs>
          <w:tab w:val="num" w:pos="4320"/>
        </w:tabs>
        <w:ind w:left="4320" w:hanging="360"/>
      </w:pPr>
      <w:rPr>
        <w:rFonts w:ascii="Wingdings" w:hAnsi="Wingdings" w:hint="default"/>
      </w:rPr>
    </w:lvl>
    <w:lvl w:ilvl="6" w:tplc="BEBCA4C0" w:tentative="1">
      <w:start w:val="1"/>
      <w:numFmt w:val="bullet"/>
      <w:lvlText w:val=""/>
      <w:lvlJc w:val="left"/>
      <w:pPr>
        <w:tabs>
          <w:tab w:val="num" w:pos="5040"/>
        </w:tabs>
        <w:ind w:left="5040" w:hanging="360"/>
      </w:pPr>
      <w:rPr>
        <w:rFonts w:ascii="Symbol" w:hAnsi="Symbol" w:hint="default"/>
      </w:rPr>
    </w:lvl>
    <w:lvl w:ilvl="7" w:tplc="09D0BE18" w:tentative="1">
      <w:start w:val="1"/>
      <w:numFmt w:val="bullet"/>
      <w:lvlText w:val="o"/>
      <w:lvlJc w:val="left"/>
      <w:pPr>
        <w:tabs>
          <w:tab w:val="num" w:pos="5760"/>
        </w:tabs>
        <w:ind w:left="5760" w:hanging="360"/>
      </w:pPr>
      <w:rPr>
        <w:rFonts w:ascii="Courier New" w:hAnsi="Courier New" w:cs="Wingdings" w:hint="default"/>
      </w:rPr>
    </w:lvl>
    <w:lvl w:ilvl="8" w:tplc="1D8A7DE2" w:tentative="1">
      <w:start w:val="1"/>
      <w:numFmt w:val="bullet"/>
      <w:lvlText w:val=""/>
      <w:lvlJc w:val="left"/>
      <w:pPr>
        <w:tabs>
          <w:tab w:val="num" w:pos="6480"/>
        </w:tabs>
        <w:ind w:left="6480" w:hanging="360"/>
      </w:pPr>
      <w:rPr>
        <w:rFonts w:ascii="Wingdings" w:hAnsi="Wingdings" w:hint="default"/>
      </w:rPr>
    </w:lvl>
  </w:abstractNum>
  <w:abstractNum w:abstractNumId="50">
    <w:nsid w:val="79156118"/>
    <w:multiLevelType w:val="hybridMultilevel"/>
    <w:tmpl w:val="130287F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nsid w:val="7A0B439D"/>
    <w:multiLevelType w:val="hybridMultilevel"/>
    <w:tmpl w:val="51BCF8B0"/>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nsid w:val="7A6C4CA2"/>
    <w:multiLevelType w:val="hybridMultilevel"/>
    <w:tmpl w:val="4138605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nsid w:val="7BB05FB3"/>
    <w:multiLevelType w:val="hybridMultilevel"/>
    <w:tmpl w:val="BF30305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nsid w:val="7BC21492"/>
    <w:multiLevelType w:val="hybridMultilevel"/>
    <w:tmpl w:val="C8BE9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8"/>
  </w:num>
  <w:num w:numId="2">
    <w:abstractNumId w:val="41"/>
  </w:num>
  <w:num w:numId="3">
    <w:abstractNumId w:val="19"/>
  </w:num>
  <w:num w:numId="4">
    <w:abstractNumId w:val="6"/>
  </w:num>
  <w:num w:numId="5">
    <w:abstractNumId w:val="52"/>
  </w:num>
  <w:num w:numId="6">
    <w:abstractNumId w:val="13"/>
  </w:num>
  <w:num w:numId="7">
    <w:abstractNumId w:val="14"/>
  </w:num>
  <w:num w:numId="8">
    <w:abstractNumId w:val="20"/>
  </w:num>
  <w:num w:numId="9">
    <w:abstractNumId w:val="35"/>
  </w:num>
  <w:num w:numId="10">
    <w:abstractNumId w:val="9"/>
  </w:num>
  <w:num w:numId="11">
    <w:abstractNumId w:val="34"/>
  </w:num>
  <w:num w:numId="12">
    <w:abstractNumId w:val="30"/>
  </w:num>
  <w:num w:numId="13">
    <w:abstractNumId w:val="40"/>
  </w:num>
  <w:num w:numId="14">
    <w:abstractNumId w:val="43"/>
  </w:num>
  <w:num w:numId="15">
    <w:abstractNumId w:val="12"/>
  </w:num>
  <w:num w:numId="16">
    <w:abstractNumId w:val="45"/>
  </w:num>
  <w:num w:numId="17">
    <w:abstractNumId w:val="22"/>
  </w:num>
  <w:num w:numId="18">
    <w:abstractNumId w:val="10"/>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44"/>
  </w:num>
  <w:num w:numId="22">
    <w:abstractNumId w:val="49"/>
  </w:num>
  <w:num w:numId="23">
    <w:abstractNumId w:val="38"/>
  </w:num>
  <w:num w:numId="24">
    <w:abstractNumId w:val="5"/>
  </w:num>
  <w:num w:numId="25">
    <w:abstractNumId w:val="26"/>
  </w:num>
  <w:num w:numId="26">
    <w:abstractNumId w:val="24"/>
  </w:num>
  <w:num w:numId="27">
    <w:abstractNumId w:val="54"/>
  </w:num>
  <w:num w:numId="28">
    <w:abstractNumId w:val="1"/>
  </w:num>
  <w:num w:numId="29">
    <w:abstractNumId w:val="0"/>
  </w:num>
  <w:num w:numId="30">
    <w:abstractNumId w:val="2"/>
  </w:num>
  <w:num w:numId="31">
    <w:abstractNumId w:val="8"/>
  </w:num>
  <w:num w:numId="32">
    <w:abstractNumId w:val="51"/>
  </w:num>
  <w:num w:numId="33">
    <w:abstractNumId w:val="11"/>
  </w:num>
  <w:num w:numId="34">
    <w:abstractNumId w:val="50"/>
  </w:num>
  <w:num w:numId="35">
    <w:abstractNumId w:val="53"/>
  </w:num>
  <w:num w:numId="36">
    <w:abstractNumId w:val="3"/>
  </w:num>
  <w:num w:numId="37">
    <w:abstractNumId w:val="31"/>
  </w:num>
  <w:num w:numId="38">
    <w:abstractNumId w:val="42"/>
  </w:num>
  <w:num w:numId="39">
    <w:abstractNumId w:val="21"/>
  </w:num>
  <w:num w:numId="40">
    <w:abstractNumId w:val="39"/>
  </w:num>
  <w:num w:numId="41">
    <w:abstractNumId w:val="25"/>
  </w:num>
  <w:num w:numId="42">
    <w:abstractNumId w:val="27"/>
  </w:num>
  <w:num w:numId="43">
    <w:abstractNumId w:val="32"/>
  </w:num>
  <w:num w:numId="44">
    <w:abstractNumId w:val="4"/>
  </w:num>
  <w:num w:numId="45">
    <w:abstractNumId w:val="17"/>
  </w:num>
  <w:num w:numId="46">
    <w:abstractNumId w:val="7"/>
  </w:num>
  <w:num w:numId="47">
    <w:abstractNumId w:val="46"/>
  </w:num>
  <w:num w:numId="48">
    <w:abstractNumId w:val="23"/>
  </w:num>
  <w:num w:numId="49">
    <w:abstractNumId w:val="48"/>
  </w:num>
  <w:num w:numId="50">
    <w:abstractNumId w:val="37"/>
  </w:num>
  <w:num w:numId="51">
    <w:abstractNumId w:val="15"/>
  </w:num>
  <w:num w:numId="52">
    <w:abstractNumId w:val="47"/>
  </w:num>
  <w:num w:numId="53">
    <w:abstractNumId w:val="29"/>
  </w:num>
  <w:num w:numId="54">
    <w:abstractNumId w:val="16"/>
  </w:num>
  <w:num w:numId="55">
    <w:abstractNumId w:val="3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4620"/>
    <w:rsid w:val="0001564D"/>
    <w:rsid w:val="00017CAC"/>
    <w:rsid w:val="00025527"/>
    <w:rsid w:val="000308E4"/>
    <w:rsid w:val="00030D6C"/>
    <w:rsid w:val="000341C7"/>
    <w:rsid w:val="00036D14"/>
    <w:rsid w:val="00036FF1"/>
    <w:rsid w:val="00045F91"/>
    <w:rsid w:val="00047E25"/>
    <w:rsid w:val="000512A9"/>
    <w:rsid w:val="00053977"/>
    <w:rsid w:val="0005768E"/>
    <w:rsid w:val="00060509"/>
    <w:rsid w:val="00073E1E"/>
    <w:rsid w:val="0008100A"/>
    <w:rsid w:val="000844ED"/>
    <w:rsid w:val="000851CB"/>
    <w:rsid w:val="0008595E"/>
    <w:rsid w:val="00094541"/>
    <w:rsid w:val="000954B2"/>
    <w:rsid w:val="00095A0D"/>
    <w:rsid w:val="000A520D"/>
    <w:rsid w:val="000A531A"/>
    <w:rsid w:val="000A69BD"/>
    <w:rsid w:val="000C1ACF"/>
    <w:rsid w:val="000C2908"/>
    <w:rsid w:val="000C57FC"/>
    <w:rsid w:val="000C776C"/>
    <w:rsid w:val="000D110E"/>
    <w:rsid w:val="000D4323"/>
    <w:rsid w:val="000D4E05"/>
    <w:rsid w:val="000D539E"/>
    <w:rsid w:val="000D685C"/>
    <w:rsid w:val="000D7101"/>
    <w:rsid w:val="000E020A"/>
    <w:rsid w:val="000E190F"/>
    <w:rsid w:val="000F6474"/>
    <w:rsid w:val="000F72A4"/>
    <w:rsid w:val="00100B52"/>
    <w:rsid w:val="001029B3"/>
    <w:rsid w:val="00107098"/>
    <w:rsid w:val="00112C50"/>
    <w:rsid w:val="001153E1"/>
    <w:rsid w:val="00116504"/>
    <w:rsid w:val="001170C1"/>
    <w:rsid w:val="0011760E"/>
    <w:rsid w:val="001233FB"/>
    <w:rsid w:val="0012527C"/>
    <w:rsid w:val="001253FA"/>
    <w:rsid w:val="001304B6"/>
    <w:rsid w:val="00131DBE"/>
    <w:rsid w:val="00140785"/>
    <w:rsid w:val="001407C0"/>
    <w:rsid w:val="00145581"/>
    <w:rsid w:val="001502F9"/>
    <w:rsid w:val="00160052"/>
    <w:rsid w:val="00165872"/>
    <w:rsid w:val="0016591B"/>
    <w:rsid w:val="00171397"/>
    <w:rsid w:val="001714C5"/>
    <w:rsid w:val="001752B9"/>
    <w:rsid w:val="00177141"/>
    <w:rsid w:val="00183401"/>
    <w:rsid w:val="00184750"/>
    <w:rsid w:val="00191B2C"/>
    <w:rsid w:val="00192991"/>
    <w:rsid w:val="001A3AC5"/>
    <w:rsid w:val="001B2C00"/>
    <w:rsid w:val="001C046C"/>
    <w:rsid w:val="001C0D2E"/>
    <w:rsid w:val="001C1E6E"/>
    <w:rsid w:val="001C3ECF"/>
    <w:rsid w:val="001C6BB7"/>
    <w:rsid w:val="001D6714"/>
    <w:rsid w:val="001F3085"/>
    <w:rsid w:val="002047F2"/>
    <w:rsid w:val="00212825"/>
    <w:rsid w:val="002157D5"/>
    <w:rsid w:val="00216358"/>
    <w:rsid w:val="00224476"/>
    <w:rsid w:val="00226F03"/>
    <w:rsid w:val="00235080"/>
    <w:rsid w:val="0024387D"/>
    <w:rsid w:val="00246426"/>
    <w:rsid w:val="00250EF9"/>
    <w:rsid w:val="00261235"/>
    <w:rsid w:val="00265F33"/>
    <w:rsid w:val="00267208"/>
    <w:rsid w:val="0026766E"/>
    <w:rsid w:val="002722F4"/>
    <w:rsid w:val="00277ADB"/>
    <w:rsid w:val="00280B9B"/>
    <w:rsid w:val="00282C7E"/>
    <w:rsid w:val="00284371"/>
    <w:rsid w:val="00286156"/>
    <w:rsid w:val="0028759B"/>
    <w:rsid w:val="0029087A"/>
    <w:rsid w:val="00291C0D"/>
    <w:rsid w:val="00293D2F"/>
    <w:rsid w:val="002A2120"/>
    <w:rsid w:val="002A3E6A"/>
    <w:rsid w:val="002A59E4"/>
    <w:rsid w:val="002A77D2"/>
    <w:rsid w:val="002B6CBA"/>
    <w:rsid w:val="002C11AF"/>
    <w:rsid w:val="002C3D46"/>
    <w:rsid w:val="002C7718"/>
    <w:rsid w:val="002D5B10"/>
    <w:rsid w:val="002D631E"/>
    <w:rsid w:val="002E6348"/>
    <w:rsid w:val="002F2EFD"/>
    <w:rsid w:val="002F7E28"/>
    <w:rsid w:val="003022DB"/>
    <w:rsid w:val="0030710D"/>
    <w:rsid w:val="00316FF3"/>
    <w:rsid w:val="003221CD"/>
    <w:rsid w:val="00322A41"/>
    <w:rsid w:val="003238BD"/>
    <w:rsid w:val="00325EBF"/>
    <w:rsid w:val="003261D9"/>
    <w:rsid w:val="00332F8F"/>
    <w:rsid w:val="00334441"/>
    <w:rsid w:val="00336796"/>
    <w:rsid w:val="00340A76"/>
    <w:rsid w:val="003447A0"/>
    <w:rsid w:val="003531C4"/>
    <w:rsid w:val="00356790"/>
    <w:rsid w:val="00356958"/>
    <w:rsid w:val="00362731"/>
    <w:rsid w:val="00364AE6"/>
    <w:rsid w:val="00364D31"/>
    <w:rsid w:val="00373F2F"/>
    <w:rsid w:val="00374E9A"/>
    <w:rsid w:val="003755FD"/>
    <w:rsid w:val="00385F58"/>
    <w:rsid w:val="00390030"/>
    <w:rsid w:val="0039481C"/>
    <w:rsid w:val="00394F76"/>
    <w:rsid w:val="003975B7"/>
    <w:rsid w:val="003A14A9"/>
    <w:rsid w:val="003A1F89"/>
    <w:rsid w:val="003A6D5F"/>
    <w:rsid w:val="003B7257"/>
    <w:rsid w:val="003B7540"/>
    <w:rsid w:val="003C2D14"/>
    <w:rsid w:val="003C4CF1"/>
    <w:rsid w:val="003D0313"/>
    <w:rsid w:val="003D21E1"/>
    <w:rsid w:val="003D6708"/>
    <w:rsid w:val="003D7836"/>
    <w:rsid w:val="003E0E61"/>
    <w:rsid w:val="003E151C"/>
    <w:rsid w:val="003F5F5D"/>
    <w:rsid w:val="00405057"/>
    <w:rsid w:val="00415214"/>
    <w:rsid w:val="00415791"/>
    <w:rsid w:val="004255A2"/>
    <w:rsid w:val="00433E5E"/>
    <w:rsid w:val="004375C9"/>
    <w:rsid w:val="0044271E"/>
    <w:rsid w:val="004433BE"/>
    <w:rsid w:val="00444C74"/>
    <w:rsid w:val="0044783B"/>
    <w:rsid w:val="00454500"/>
    <w:rsid w:val="00460BEE"/>
    <w:rsid w:val="00461C9A"/>
    <w:rsid w:val="0047354F"/>
    <w:rsid w:val="00482B99"/>
    <w:rsid w:val="00491FA2"/>
    <w:rsid w:val="00492868"/>
    <w:rsid w:val="0049416E"/>
    <w:rsid w:val="004B0B17"/>
    <w:rsid w:val="004B347C"/>
    <w:rsid w:val="004C00DC"/>
    <w:rsid w:val="004C2C46"/>
    <w:rsid w:val="004C349F"/>
    <w:rsid w:val="004D1E6C"/>
    <w:rsid w:val="004D270F"/>
    <w:rsid w:val="004E1130"/>
    <w:rsid w:val="004E3B3B"/>
    <w:rsid w:val="004F0033"/>
    <w:rsid w:val="004F2686"/>
    <w:rsid w:val="004F39E1"/>
    <w:rsid w:val="005036EF"/>
    <w:rsid w:val="00513115"/>
    <w:rsid w:val="00514BAB"/>
    <w:rsid w:val="00520999"/>
    <w:rsid w:val="005215C0"/>
    <w:rsid w:val="005223CC"/>
    <w:rsid w:val="00525CF4"/>
    <w:rsid w:val="00530F15"/>
    <w:rsid w:val="005379D9"/>
    <w:rsid w:val="005408F3"/>
    <w:rsid w:val="005477ED"/>
    <w:rsid w:val="00551447"/>
    <w:rsid w:val="005521B0"/>
    <w:rsid w:val="00555259"/>
    <w:rsid w:val="00562836"/>
    <w:rsid w:val="0056452B"/>
    <w:rsid w:val="0056497A"/>
    <w:rsid w:val="00566ACF"/>
    <w:rsid w:val="0057032F"/>
    <w:rsid w:val="00575251"/>
    <w:rsid w:val="00575314"/>
    <w:rsid w:val="00576B3B"/>
    <w:rsid w:val="0058021F"/>
    <w:rsid w:val="0059544B"/>
    <w:rsid w:val="005957FC"/>
    <w:rsid w:val="005A0069"/>
    <w:rsid w:val="005A11F9"/>
    <w:rsid w:val="005A2DFC"/>
    <w:rsid w:val="005A4040"/>
    <w:rsid w:val="005A6077"/>
    <w:rsid w:val="005A6380"/>
    <w:rsid w:val="005B069E"/>
    <w:rsid w:val="005B6762"/>
    <w:rsid w:val="005C5369"/>
    <w:rsid w:val="005D655F"/>
    <w:rsid w:val="005D6C3E"/>
    <w:rsid w:val="005E710A"/>
    <w:rsid w:val="005F7E0A"/>
    <w:rsid w:val="00601C65"/>
    <w:rsid w:val="00602874"/>
    <w:rsid w:val="00614EF1"/>
    <w:rsid w:val="00615517"/>
    <w:rsid w:val="006217E0"/>
    <w:rsid w:val="00632B75"/>
    <w:rsid w:val="0063334C"/>
    <w:rsid w:val="00633EAD"/>
    <w:rsid w:val="00635994"/>
    <w:rsid w:val="00641A3D"/>
    <w:rsid w:val="0064695C"/>
    <w:rsid w:val="0065009F"/>
    <w:rsid w:val="00650709"/>
    <w:rsid w:val="00653081"/>
    <w:rsid w:val="00661F2C"/>
    <w:rsid w:val="006648CB"/>
    <w:rsid w:val="00667472"/>
    <w:rsid w:val="00680827"/>
    <w:rsid w:val="0068376B"/>
    <w:rsid w:val="00686189"/>
    <w:rsid w:val="0068635D"/>
    <w:rsid w:val="0069359C"/>
    <w:rsid w:val="00693ABF"/>
    <w:rsid w:val="006954D3"/>
    <w:rsid w:val="00695B0F"/>
    <w:rsid w:val="006A2F41"/>
    <w:rsid w:val="006A4A7F"/>
    <w:rsid w:val="006A4E14"/>
    <w:rsid w:val="006A53CD"/>
    <w:rsid w:val="006B2129"/>
    <w:rsid w:val="006B39DC"/>
    <w:rsid w:val="006C37C2"/>
    <w:rsid w:val="006C4B94"/>
    <w:rsid w:val="006E0EFD"/>
    <w:rsid w:val="006E5F54"/>
    <w:rsid w:val="006E7C71"/>
    <w:rsid w:val="00702AFD"/>
    <w:rsid w:val="00702FA1"/>
    <w:rsid w:val="00707704"/>
    <w:rsid w:val="007110E4"/>
    <w:rsid w:val="00714301"/>
    <w:rsid w:val="007148D6"/>
    <w:rsid w:val="0072035C"/>
    <w:rsid w:val="00720506"/>
    <w:rsid w:val="007231DB"/>
    <w:rsid w:val="00724B03"/>
    <w:rsid w:val="00727057"/>
    <w:rsid w:val="00727585"/>
    <w:rsid w:val="007306AD"/>
    <w:rsid w:val="0073173B"/>
    <w:rsid w:val="00731D91"/>
    <w:rsid w:val="00732982"/>
    <w:rsid w:val="007360AF"/>
    <w:rsid w:val="00740D89"/>
    <w:rsid w:val="00767945"/>
    <w:rsid w:val="00776D68"/>
    <w:rsid w:val="00777602"/>
    <w:rsid w:val="007804CB"/>
    <w:rsid w:val="007871FB"/>
    <w:rsid w:val="00793064"/>
    <w:rsid w:val="007969CB"/>
    <w:rsid w:val="007A0101"/>
    <w:rsid w:val="007A0162"/>
    <w:rsid w:val="007A2939"/>
    <w:rsid w:val="007B025E"/>
    <w:rsid w:val="007B2DED"/>
    <w:rsid w:val="007B5F8B"/>
    <w:rsid w:val="007B60C2"/>
    <w:rsid w:val="007C2A05"/>
    <w:rsid w:val="007C34B3"/>
    <w:rsid w:val="007C5E55"/>
    <w:rsid w:val="007C7D7A"/>
    <w:rsid w:val="007D2FB1"/>
    <w:rsid w:val="007D5AEF"/>
    <w:rsid w:val="007D7250"/>
    <w:rsid w:val="007E0F04"/>
    <w:rsid w:val="007E2227"/>
    <w:rsid w:val="007E3B73"/>
    <w:rsid w:val="007E3D44"/>
    <w:rsid w:val="007E3F3B"/>
    <w:rsid w:val="007E47C0"/>
    <w:rsid w:val="007E481B"/>
    <w:rsid w:val="007F0F3A"/>
    <w:rsid w:val="00802B32"/>
    <w:rsid w:val="00805333"/>
    <w:rsid w:val="008055D7"/>
    <w:rsid w:val="00807514"/>
    <w:rsid w:val="00810088"/>
    <w:rsid w:val="00817886"/>
    <w:rsid w:val="008209DA"/>
    <w:rsid w:val="00827048"/>
    <w:rsid w:val="008303EF"/>
    <w:rsid w:val="00832F02"/>
    <w:rsid w:val="00834629"/>
    <w:rsid w:val="0083657F"/>
    <w:rsid w:val="008409C3"/>
    <w:rsid w:val="00843310"/>
    <w:rsid w:val="008465AF"/>
    <w:rsid w:val="008574CF"/>
    <w:rsid w:val="00862FAD"/>
    <w:rsid w:val="008856F8"/>
    <w:rsid w:val="008866A6"/>
    <w:rsid w:val="00886EFA"/>
    <w:rsid w:val="008921AB"/>
    <w:rsid w:val="00892362"/>
    <w:rsid w:val="008962E0"/>
    <w:rsid w:val="008977F7"/>
    <w:rsid w:val="008B23F2"/>
    <w:rsid w:val="008B34A4"/>
    <w:rsid w:val="008C400C"/>
    <w:rsid w:val="008C7C3E"/>
    <w:rsid w:val="008D7540"/>
    <w:rsid w:val="008D797D"/>
    <w:rsid w:val="008E73EF"/>
    <w:rsid w:val="008F38AA"/>
    <w:rsid w:val="008F44D1"/>
    <w:rsid w:val="008F64EA"/>
    <w:rsid w:val="008F6ADA"/>
    <w:rsid w:val="009036DE"/>
    <w:rsid w:val="00913237"/>
    <w:rsid w:val="00917AF8"/>
    <w:rsid w:val="00932401"/>
    <w:rsid w:val="00934DF5"/>
    <w:rsid w:val="00954ACA"/>
    <w:rsid w:val="00956547"/>
    <w:rsid w:val="00957ED2"/>
    <w:rsid w:val="00973D54"/>
    <w:rsid w:val="00984B50"/>
    <w:rsid w:val="0098682D"/>
    <w:rsid w:val="009868CF"/>
    <w:rsid w:val="00987592"/>
    <w:rsid w:val="00996C28"/>
    <w:rsid w:val="009A056B"/>
    <w:rsid w:val="009A24FD"/>
    <w:rsid w:val="009A70FF"/>
    <w:rsid w:val="009A7229"/>
    <w:rsid w:val="009B1690"/>
    <w:rsid w:val="009B3E2F"/>
    <w:rsid w:val="009B473C"/>
    <w:rsid w:val="009B5AA8"/>
    <w:rsid w:val="009C0D7A"/>
    <w:rsid w:val="009C40D0"/>
    <w:rsid w:val="009C52F6"/>
    <w:rsid w:val="009C5962"/>
    <w:rsid w:val="009C5E05"/>
    <w:rsid w:val="009D07E0"/>
    <w:rsid w:val="009D5269"/>
    <w:rsid w:val="009E0429"/>
    <w:rsid w:val="009E057D"/>
    <w:rsid w:val="009E2F3A"/>
    <w:rsid w:val="009E508B"/>
    <w:rsid w:val="009F0432"/>
    <w:rsid w:val="009F1D5A"/>
    <w:rsid w:val="009F3594"/>
    <w:rsid w:val="00A03D94"/>
    <w:rsid w:val="00A050F8"/>
    <w:rsid w:val="00A07536"/>
    <w:rsid w:val="00A1023C"/>
    <w:rsid w:val="00A12BED"/>
    <w:rsid w:val="00A16CF7"/>
    <w:rsid w:val="00A16E37"/>
    <w:rsid w:val="00A2335C"/>
    <w:rsid w:val="00A31B46"/>
    <w:rsid w:val="00A35CF2"/>
    <w:rsid w:val="00A35D2A"/>
    <w:rsid w:val="00A462B3"/>
    <w:rsid w:val="00A50E40"/>
    <w:rsid w:val="00A53A70"/>
    <w:rsid w:val="00A63DFD"/>
    <w:rsid w:val="00A7260B"/>
    <w:rsid w:val="00A7347F"/>
    <w:rsid w:val="00A753EE"/>
    <w:rsid w:val="00A80E12"/>
    <w:rsid w:val="00A81937"/>
    <w:rsid w:val="00A81BE1"/>
    <w:rsid w:val="00A8636C"/>
    <w:rsid w:val="00A8749F"/>
    <w:rsid w:val="00A92D59"/>
    <w:rsid w:val="00AA2000"/>
    <w:rsid w:val="00AA3E23"/>
    <w:rsid w:val="00AB1793"/>
    <w:rsid w:val="00AB63BF"/>
    <w:rsid w:val="00AC2E2F"/>
    <w:rsid w:val="00AC432A"/>
    <w:rsid w:val="00AD54B5"/>
    <w:rsid w:val="00AD6D79"/>
    <w:rsid w:val="00AD6E45"/>
    <w:rsid w:val="00AE1B20"/>
    <w:rsid w:val="00AF1559"/>
    <w:rsid w:val="00AF3B49"/>
    <w:rsid w:val="00AF7B2A"/>
    <w:rsid w:val="00B0299B"/>
    <w:rsid w:val="00B03DED"/>
    <w:rsid w:val="00B10EEB"/>
    <w:rsid w:val="00B1310A"/>
    <w:rsid w:val="00B14DBA"/>
    <w:rsid w:val="00B15EA3"/>
    <w:rsid w:val="00B212A3"/>
    <w:rsid w:val="00B37BC8"/>
    <w:rsid w:val="00B424C3"/>
    <w:rsid w:val="00B45D7E"/>
    <w:rsid w:val="00B51283"/>
    <w:rsid w:val="00B6227B"/>
    <w:rsid w:val="00B72189"/>
    <w:rsid w:val="00B730A4"/>
    <w:rsid w:val="00B767DA"/>
    <w:rsid w:val="00B77D5E"/>
    <w:rsid w:val="00B86215"/>
    <w:rsid w:val="00B86699"/>
    <w:rsid w:val="00B90A42"/>
    <w:rsid w:val="00B9790D"/>
    <w:rsid w:val="00BB02BA"/>
    <w:rsid w:val="00BB5F93"/>
    <w:rsid w:val="00BD3476"/>
    <w:rsid w:val="00BD68EB"/>
    <w:rsid w:val="00BF53C6"/>
    <w:rsid w:val="00BF592E"/>
    <w:rsid w:val="00C00D40"/>
    <w:rsid w:val="00C03AC8"/>
    <w:rsid w:val="00C04B41"/>
    <w:rsid w:val="00C06979"/>
    <w:rsid w:val="00C07655"/>
    <w:rsid w:val="00C10D6D"/>
    <w:rsid w:val="00C10F41"/>
    <w:rsid w:val="00C1185D"/>
    <w:rsid w:val="00C129B8"/>
    <w:rsid w:val="00C14894"/>
    <w:rsid w:val="00C14D25"/>
    <w:rsid w:val="00C20DBF"/>
    <w:rsid w:val="00C26EAC"/>
    <w:rsid w:val="00C34FAE"/>
    <w:rsid w:val="00C375AB"/>
    <w:rsid w:val="00C40D0C"/>
    <w:rsid w:val="00C427B8"/>
    <w:rsid w:val="00C45000"/>
    <w:rsid w:val="00C52D77"/>
    <w:rsid w:val="00C5331E"/>
    <w:rsid w:val="00C54788"/>
    <w:rsid w:val="00C54F68"/>
    <w:rsid w:val="00C6317E"/>
    <w:rsid w:val="00C66377"/>
    <w:rsid w:val="00C71635"/>
    <w:rsid w:val="00C71C39"/>
    <w:rsid w:val="00C72B17"/>
    <w:rsid w:val="00C72FDC"/>
    <w:rsid w:val="00C77273"/>
    <w:rsid w:val="00C80562"/>
    <w:rsid w:val="00C875DE"/>
    <w:rsid w:val="00C9798A"/>
    <w:rsid w:val="00CA5F92"/>
    <w:rsid w:val="00CA6970"/>
    <w:rsid w:val="00CC270E"/>
    <w:rsid w:val="00CC7016"/>
    <w:rsid w:val="00CC70DA"/>
    <w:rsid w:val="00CE0FA6"/>
    <w:rsid w:val="00CE1031"/>
    <w:rsid w:val="00CE7235"/>
    <w:rsid w:val="00CE7DFC"/>
    <w:rsid w:val="00CF0578"/>
    <w:rsid w:val="00CF4460"/>
    <w:rsid w:val="00CF47A0"/>
    <w:rsid w:val="00D037DF"/>
    <w:rsid w:val="00D12B04"/>
    <w:rsid w:val="00D158B9"/>
    <w:rsid w:val="00D2085E"/>
    <w:rsid w:val="00D21C11"/>
    <w:rsid w:val="00D24682"/>
    <w:rsid w:val="00D267F5"/>
    <w:rsid w:val="00D359D6"/>
    <w:rsid w:val="00D36A75"/>
    <w:rsid w:val="00D428FF"/>
    <w:rsid w:val="00D43587"/>
    <w:rsid w:val="00D5053C"/>
    <w:rsid w:val="00D53A9A"/>
    <w:rsid w:val="00D5572D"/>
    <w:rsid w:val="00D60833"/>
    <w:rsid w:val="00D60E21"/>
    <w:rsid w:val="00D66D50"/>
    <w:rsid w:val="00D70633"/>
    <w:rsid w:val="00D720D4"/>
    <w:rsid w:val="00D774BC"/>
    <w:rsid w:val="00D82A73"/>
    <w:rsid w:val="00D91240"/>
    <w:rsid w:val="00D924FF"/>
    <w:rsid w:val="00D93512"/>
    <w:rsid w:val="00DA1759"/>
    <w:rsid w:val="00DA5D2D"/>
    <w:rsid w:val="00DB56E2"/>
    <w:rsid w:val="00DC3968"/>
    <w:rsid w:val="00DE3EF7"/>
    <w:rsid w:val="00DE4030"/>
    <w:rsid w:val="00DF40AE"/>
    <w:rsid w:val="00E1012B"/>
    <w:rsid w:val="00E127E3"/>
    <w:rsid w:val="00E12C4A"/>
    <w:rsid w:val="00E131FD"/>
    <w:rsid w:val="00E1501B"/>
    <w:rsid w:val="00E21086"/>
    <w:rsid w:val="00E2294E"/>
    <w:rsid w:val="00E27A71"/>
    <w:rsid w:val="00E30540"/>
    <w:rsid w:val="00E314F7"/>
    <w:rsid w:val="00E32647"/>
    <w:rsid w:val="00E46C51"/>
    <w:rsid w:val="00E57C71"/>
    <w:rsid w:val="00E6255F"/>
    <w:rsid w:val="00E67278"/>
    <w:rsid w:val="00E71599"/>
    <w:rsid w:val="00E71691"/>
    <w:rsid w:val="00E738E4"/>
    <w:rsid w:val="00E809F3"/>
    <w:rsid w:val="00E94FC3"/>
    <w:rsid w:val="00E9789B"/>
    <w:rsid w:val="00EA790F"/>
    <w:rsid w:val="00EB1451"/>
    <w:rsid w:val="00EB1E88"/>
    <w:rsid w:val="00EB3370"/>
    <w:rsid w:val="00EB3EAB"/>
    <w:rsid w:val="00EB63D6"/>
    <w:rsid w:val="00EC3FBC"/>
    <w:rsid w:val="00EC5E28"/>
    <w:rsid w:val="00ED3446"/>
    <w:rsid w:val="00ED786D"/>
    <w:rsid w:val="00EE04DB"/>
    <w:rsid w:val="00EE0737"/>
    <w:rsid w:val="00EE2C38"/>
    <w:rsid w:val="00EE64E3"/>
    <w:rsid w:val="00EE65D2"/>
    <w:rsid w:val="00EE7FE7"/>
    <w:rsid w:val="00F03056"/>
    <w:rsid w:val="00F03567"/>
    <w:rsid w:val="00F07598"/>
    <w:rsid w:val="00F118B4"/>
    <w:rsid w:val="00F15150"/>
    <w:rsid w:val="00F25F5B"/>
    <w:rsid w:val="00F34EBF"/>
    <w:rsid w:val="00F35278"/>
    <w:rsid w:val="00F456CC"/>
    <w:rsid w:val="00F46893"/>
    <w:rsid w:val="00F507F6"/>
    <w:rsid w:val="00F607C8"/>
    <w:rsid w:val="00F65853"/>
    <w:rsid w:val="00F711C6"/>
    <w:rsid w:val="00F805F4"/>
    <w:rsid w:val="00F83880"/>
    <w:rsid w:val="00F84BDA"/>
    <w:rsid w:val="00F85F1F"/>
    <w:rsid w:val="00F86665"/>
    <w:rsid w:val="00F94BB2"/>
    <w:rsid w:val="00F94DA9"/>
    <w:rsid w:val="00F94DAE"/>
    <w:rsid w:val="00F963D1"/>
    <w:rsid w:val="00FA3605"/>
    <w:rsid w:val="00FA39CF"/>
    <w:rsid w:val="00FA6652"/>
    <w:rsid w:val="00FB0BE9"/>
    <w:rsid w:val="00FB1144"/>
    <w:rsid w:val="00FB20B9"/>
    <w:rsid w:val="00FB3539"/>
    <w:rsid w:val="00FD215B"/>
    <w:rsid w:val="00FD2E7E"/>
    <w:rsid w:val="00FD4E8C"/>
    <w:rsid w:val="00FE29F5"/>
    <w:rsid w:val="00FE6FAD"/>
    <w:rsid w:val="00FE765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DE8E19B-EC97-45AA-88B1-106B8BE1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0"/>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aliases w:val="h1,l1"/>
    <w:basedOn w:val="Normal"/>
    <w:next w:val="Normal"/>
    <w:link w:val="Heading1Char"/>
    <w:qFormat/>
    <w:rsid w:val="007B025E"/>
    <w:pPr>
      <w:keepNext/>
      <w:keepLines/>
      <w:numPr>
        <w:numId w:val="1"/>
      </w:numPr>
      <w:spacing w:before="360" w:after="120" w:line="400" w:lineRule="atLeast"/>
      <w:outlineLvl w:val="0"/>
    </w:pPr>
    <w:rPr>
      <w:rFonts w:eastAsia="Times New Roman"/>
      <w:bCs/>
      <w:sz w:val="30"/>
      <w:szCs w:val="28"/>
    </w:rPr>
  </w:style>
  <w:style w:type="paragraph" w:styleId="Heading2">
    <w:name w:val="heading 2"/>
    <w:aliases w:val="UNDERRUBRIK 1-2"/>
    <w:basedOn w:val="Normal"/>
    <w:next w:val="Normal"/>
    <w:link w:val="Heading2Char"/>
    <w:qFormat/>
    <w:rsid w:val="002A59E4"/>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qFormat/>
    <w:rsid w:val="00793064"/>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qFormat/>
    <w:rsid w:val="005A0069"/>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qFormat/>
    <w:rsid w:val="00793064"/>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link w:val="Heading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link w:val="Heading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link w:val="Heading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link w:val="Heading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basedOn w:val="DefaultParagraphFont"/>
    <w:link w:val="Heading1"/>
    <w:rsid w:val="007B025E"/>
    <w:rPr>
      <w:rFonts w:ascii="Georgia" w:eastAsia="Times New Roman" w:hAnsi="Georgia"/>
      <w:bCs/>
      <w:sz w:val="30"/>
      <w:szCs w:val="28"/>
      <w:lang w:eastAsia="en-US"/>
    </w:rPr>
  </w:style>
  <w:style w:type="character" w:customStyle="1" w:styleId="Heading2Char">
    <w:name w:val="Heading 2 Char"/>
    <w:aliases w:val="UNDERRUBRIK 1-2 Char"/>
    <w:basedOn w:val="DefaultParagraphFont"/>
    <w:link w:val="Heading2"/>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rsid w:val="00C72B17"/>
    <w:rPr>
      <w:rFonts w:ascii="Georgia" w:hAnsi="Georgia"/>
      <w:sz w:val="20"/>
    </w:rPr>
  </w:style>
  <w:style w:type="character" w:styleId="FollowedHyperlink">
    <w:name w:val="FollowedHyperlink"/>
    <w:basedOn w:val="DefaultParagraphFont"/>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72"/>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6893"/>
    <w:rPr>
      <w:rFonts w:ascii="Tahoma" w:hAnsi="Tahoma" w:cs="Tahoma"/>
      <w:sz w:val="16"/>
      <w:szCs w:val="16"/>
    </w:rPr>
  </w:style>
  <w:style w:type="paragraph" w:styleId="Subtitle">
    <w:name w:val="Subtitle"/>
    <w:basedOn w:val="Normal"/>
    <w:next w:val="Normal"/>
    <w:link w:val="SubtitleChar"/>
    <w:qFormat/>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aliases w:val="Beskrivning Char Char Char Char Char"/>
    <w:basedOn w:val="Normal"/>
    <w:next w:val="Normal"/>
    <w:link w:val="CaptionChar"/>
    <w:qFormat/>
    <w:rsid w:val="00635994"/>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635994"/>
    <w:rPr>
      <w:rFonts w:ascii="Times New Roman" w:eastAsia="Times New Roman" w:hAnsi="Times New Roman"/>
      <w:b/>
      <w:bCs/>
      <w:lang w:val="x-none" w:eastAsia="x-none"/>
    </w:rPr>
  </w:style>
  <w:style w:type="character" w:customStyle="1" w:styleId="Starkbetoning1">
    <w:name w:val="Stark betoning1"/>
    <w:uiPriority w:val="21"/>
    <w:qFormat/>
    <w:rsid w:val="00635994"/>
    <w:rPr>
      <w:b/>
      <w:bCs/>
      <w:i/>
      <w:iCs/>
      <w:color w:val="4F81BD"/>
    </w:rPr>
  </w:style>
  <w:style w:type="paragraph" w:styleId="FootnoteText">
    <w:name w:val="footnote text"/>
    <w:basedOn w:val="Normal"/>
    <w:link w:val="FootnoteTextChar"/>
    <w:rsid w:val="00A753EE"/>
    <w:pPr>
      <w:spacing w:line="240" w:lineRule="auto"/>
    </w:pPr>
    <w:rPr>
      <w:rFonts w:ascii="Arial" w:eastAsia="ヒラギノ角ゴ Pro W3" w:hAnsi="Arial"/>
      <w:noProof/>
      <w:color w:val="000000"/>
      <w:sz w:val="24"/>
      <w:szCs w:val="24"/>
      <w:lang w:val="x-none" w:eastAsia="x-none"/>
    </w:rPr>
  </w:style>
  <w:style w:type="character" w:customStyle="1" w:styleId="FootnoteTextChar">
    <w:name w:val="Footnote Text Char"/>
    <w:basedOn w:val="DefaultParagraphFont"/>
    <w:link w:val="FootnoteText"/>
    <w:rsid w:val="00A753EE"/>
    <w:rPr>
      <w:rFonts w:ascii="Arial" w:eastAsia="ヒラギノ角ゴ Pro W3" w:hAnsi="Arial"/>
      <w:noProof/>
      <w:color w:val="000000"/>
      <w:sz w:val="24"/>
      <w:szCs w:val="24"/>
      <w:lang w:val="x-none" w:eastAsia="x-none"/>
    </w:rPr>
  </w:style>
  <w:style w:type="character" w:styleId="FootnoteReference">
    <w:name w:val="footnote reference"/>
    <w:uiPriority w:val="99"/>
    <w:rsid w:val="00A753EE"/>
    <w:rPr>
      <w:vertAlign w:val="superscript"/>
    </w:rPr>
  </w:style>
  <w:style w:type="paragraph" w:customStyle="1" w:styleId="Punktlistautanavstnd">
    <w:name w:val="Punktlista utan avstånd"/>
    <w:basedOn w:val="Normal"/>
    <w:rsid w:val="00A35CF2"/>
    <w:pPr>
      <w:keepLines/>
      <w:numPr>
        <w:numId w:val="17"/>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FooterChar1">
    <w:name w:val="Footer Char1"/>
    <w:basedOn w:val="DefaultParagraphFont"/>
    <w:rsid w:val="00A35CF2"/>
    <w:rPr>
      <w:rFonts w:ascii="Georgia" w:hAnsi="Georgia"/>
      <w:sz w:val="12"/>
      <w:szCs w:val="22"/>
      <w:lang w:eastAsia="en-US"/>
    </w:rPr>
  </w:style>
  <w:style w:type="character" w:customStyle="1" w:styleId="BodyTextChar1">
    <w:name w:val="Body Text Char1"/>
    <w:basedOn w:val="DefaultParagraphFont"/>
    <w:rsid w:val="00A35CF2"/>
    <w:rPr>
      <w:rFonts w:ascii="Arial" w:eastAsia="ヒラギノ角ゴ Pro W3" w:hAnsi="Arial"/>
      <w:color w:val="000000"/>
      <w:sz w:val="24"/>
      <w:lang w:eastAsia="en-US"/>
    </w:rPr>
  </w:style>
  <w:style w:type="paragraph" w:styleId="CommentText">
    <w:name w:val="annotation text"/>
    <w:link w:val="CommentTextChar"/>
    <w:autoRedefine/>
    <w:rsid w:val="00A35CF2"/>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A35CF2"/>
    <w:rPr>
      <w:rFonts w:ascii="Arial" w:eastAsia="ヒラギノ角ゴ Pro W3" w:hAnsi="Arial"/>
      <w:i/>
      <w:color w:val="000000"/>
      <w:sz w:val="24"/>
      <w:lang w:val="en-GB" w:eastAsia="en-US"/>
    </w:rPr>
  </w:style>
  <w:style w:type="character" w:styleId="CommentReference">
    <w:name w:val="annotation reference"/>
    <w:rsid w:val="00A35CF2"/>
    <w:rPr>
      <w:sz w:val="16"/>
      <w:szCs w:val="16"/>
    </w:rPr>
  </w:style>
  <w:style w:type="paragraph" w:customStyle="1" w:styleId="Rubrik1Nr">
    <w:name w:val="Rubrik 1 Nr"/>
    <w:next w:val="BodyText"/>
    <w:rsid w:val="00A35CF2"/>
    <w:pPr>
      <w:numPr>
        <w:numId w:val="18"/>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A35CF2"/>
    <w:pPr>
      <w:numPr>
        <w:ilvl w:val="1"/>
        <w:numId w:val="18"/>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A35CF2"/>
    <w:pPr>
      <w:keepLines w:val="0"/>
      <w:numPr>
        <w:numId w:val="18"/>
      </w:numPr>
      <w:spacing w:before="400" w:after="0" w:line="240" w:lineRule="auto"/>
    </w:pPr>
    <w:rPr>
      <w:rFonts w:ascii="Arial" w:hAnsi="Arial" w:cs="Arial"/>
      <w:b/>
      <w:bCs w:val="0"/>
      <w:iCs/>
      <w:sz w:val="20"/>
      <w:szCs w:val="26"/>
      <w:lang w:eastAsia="sv-SE"/>
    </w:rPr>
  </w:style>
  <w:style w:type="table" w:styleId="TableProfessional">
    <w:name w:val="Table Professional"/>
    <w:basedOn w:val="TableNormal"/>
    <w:rsid w:val="00A35CF2"/>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TOC4">
    <w:name w:val="toc 4"/>
    <w:basedOn w:val="Normal"/>
    <w:next w:val="Normal"/>
    <w:autoRedefine/>
    <w:uiPriority w:val="39"/>
    <w:rsid w:val="00A35CF2"/>
    <w:pPr>
      <w:spacing w:before="20" w:after="160" w:line="240" w:lineRule="auto"/>
      <w:ind w:left="658"/>
    </w:pPr>
    <w:rPr>
      <w:rFonts w:ascii="Arial" w:eastAsia="Times New Roman" w:hAnsi="Arial"/>
      <w:color w:val="1C1C1C"/>
      <w:szCs w:val="24"/>
      <w:lang w:eastAsia="en-GB"/>
    </w:rPr>
  </w:style>
  <w:style w:type="paragraph" w:styleId="TOC5">
    <w:name w:val="toc 5"/>
    <w:basedOn w:val="Normal"/>
    <w:next w:val="Normal"/>
    <w:autoRedefine/>
    <w:uiPriority w:val="39"/>
    <w:rsid w:val="00A35CF2"/>
    <w:pPr>
      <w:spacing w:before="20" w:after="160" w:line="240" w:lineRule="auto"/>
      <w:ind w:left="879"/>
    </w:pPr>
    <w:rPr>
      <w:rFonts w:ascii="Arial" w:eastAsia="Times New Roman" w:hAnsi="Arial"/>
      <w:color w:val="1C1C1C"/>
      <w:szCs w:val="24"/>
      <w:lang w:eastAsia="en-GB"/>
    </w:rPr>
  </w:style>
  <w:style w:type="paragraph" w:styleId="TOC6">
    <w:name w:val="toc 6"/>
    <w:basedOn w:val="Normal"/>
    <w:next w:val="Normal"/>
    <w:autoRedefine/>
    <w:uiPriority w:val="39"/>
    <w:rsid w:val="00A35CF2"/>
    <w:pPr>
      <w:spacing w:before="20" w:after="160" w:line="240" w:lineRule="auto"/>
      <w:ind w:left="1100"/>
    </w:pPr>
    <w:rPr>
      <w:rFonts w:ascii="Arial" w:eastAsia="Times New Roman" w:hAnsi="Arial"/>
      <w:color w:val="1C1C1C"/>
      <w:szCs w:val="24"/>
      <w:lang w:eastAsia="en-GB"/>
    </w:rPr>
  </w:style>
  <w:style w:type="paragraph" w:styleId="TOC7">
    <w:name w:val="toc 7"/>
    <w:basedOn w:val="Normal"/>
    <w:next w:val="Normal"/>
    <w:autoRedefine/>
    <w:uiPriority w:val="39"/>
    <w:rsid w:val="00A35CF2"/>
    <w:pPr>
      <w:spacing w:before="20" w:after="160" w:line="240" w:lineRule="auto"/>
      <w:ind w:left="1321"/>
    </w:pPr>
    <w:rPr>
      <w:rFonts w:ascii="Arial" w:eastAsia="Times New Roman" w:hAnsi="Arial"/>
      <w:color w:val="1C1C1C"/>
      <w:szCs w:val="24"/>
      <w:lang w:eastAsia="en-GB"/>
    </w:rPr>
  </w:style>
  <w:style w:type="paragraph" w:styleId="TOC8">
    <w:name w:val="toc 8"/>
    <w:basedOn w:val="Normal"/>
    <w:next w:val="Normal"/>
    <w:autoRedefine/>
    <w:uiPriority w:val="39"/>
    <w:rsid w:val="00A35CF2"/>
    <w:pPr>
      <w:spacing w:before="20" w:after="160" w:line="240" w:lineRule="auto"/>
      <w:ind w:left="1542"/>
    </w:pPr>
    <w:rPr>
      <w:rFonts w:ascii="Arial" w:eastAsia="Times New Roman" w:hAnsi="Arial"/>
      <w:color w:val="1C1C1C"/>
      <w:szCs w:val="24"/>
      <w:lang w:eastAsia="en-GB"/>
    </w:rPr>
  </w:style>
  <w:style w:type="paragraph" w:styleId="TOC9">
    <w:name w:val="toc 9"/>
    <w:basedOn w:val="Normal"/>
    <w:next w:val="Normal"/>
    <w:autoRedefine/>
    <w:uiPriority w:val="39"/>
    <w:rsid w:val="00A35CF2"/>
    <w:pPr>
      <w:spacing w:before="20" w:after="160" w:line="240" w:lineRule="auto"/>
      <w:ind w:left="1758"/>
    </w:pPr>
    <w:rPr>
      <w:rFonts w:ascii="Arial" w:eastAsia="Times New Roman" w:hAnsi="Arial"/>
      <w:color w:val="1C1C1C"/>
      <w:szCs w:val="24"/>
      <w:lang w:eastAsia="en-GB"/>
    </w:rPr>
  </w:style>
  <w:style w:type="paragraph" w:styleId="ListNumber">
    <w:name w:val="List Number"/>
    <w:basedOn w:val="BodyText"/>
    <w:rsid w:val="00A35CF2"/>
    <w:pPr>
      <w:numPr>
        <w:numId w:val="19"/>
      </w:numPr>
    </w:pPr>
    <w:rPr>
      <w:lang w:val="en-GB"/>
    </w:rPr>
  </w:style>
  <w:style w:type="paragraph" w:styleId="BodyText2">
    <w:name w:val="Body Text 2"/>
    <w:basedOn w:val="BodyText"/>
    <w:next w:val="BodyText"/>
    <w:link w:val="BodyText2Char"/>
    <w:rsid w:val="00A35CF2"/>
    <w:pPr>
      <w:spacing w:after="20"/>
    </w:pPr>
    <w:rPr>
      <w:rFonts w:ascii="Arial" w:hAnsi="Arial"/>
      <w:sz w:val="18"/>
      <w:lang w:val="en-GB"/>
    </w:rPr>
  </w:style>
  <w:style w:type="character" w:customStyle="1" w:styleId="BodyText2Char">
    <w:name w:val="Body Text 2 Char"/>
    <w:basedOn w:val="DefaultParagraphFont"/>
    <w:link w:val="BodyText2"/>
    <w:rsid w:val="00A35CF2"/>
    <w:rPr>
      <w:rFonts w:ascii="Arial" w:eastAsia="Times New Roman" w:hAnsi="Arial"/>
      <w:sz w:val="18"/>
      <w:szCs w:val="24"/>
      <w:lang w:val="en-GB" w:eastAsia="en-GB"/>
    </w:rPr>
  </w:style>
  <w:style w:type="paragraph" w:customStyle="1" w:styleId="Hjlptext">
    <w:name w:val="Hjälptext"/>
    <w:basedOn w:val="BodyText"/>
    <w:rsid w:val="00A35CF2"/>
    <w:pPr>
      <w:spacing w:before="120" w:after="120"/>
    </w:pPr>
    <w:rPr>
      <w:rFonts w:ascii="Arial" w:hAnsi="Arial"/>
      <w:i/>
      <w:color w:val="1C1C1C"/>
      <w:sz w:val="20"/>
    </w:rPr>
  </w:style>
  <w:style w:type="numbering" w:styleId="111111">
    <w:name w:val="Outline List 2"/>
    <w:basedOn w:val="NoList"/>
    <w:semiHidden/>
    <w:rsid w:val="00A35CF2"/>
    <w:pPr>
      <w:numPr>
        <w:numId w:val="20"/>
      </w:numPr>
    </w:pPr>
  </w:style>
  <w:style w:type="numbering" w:styleId="1ai">
    <w:name w:val="Outline List 1"/>
    <w:basedOn w:val="NoList"/>
    <w:semiHidden/>
    <w:rsid w:val="00A35CF2"/>
    <w:pPr>
      <w:numPr>
        <w:numId w:val="21"/>
      </w:numPr>
    </w:pPr>
  </w:style>
  <w:style w:type="paragraph" w:styleId="BodyTextIndent">
    <w:name w:val="Body Text Indent"/>
    <w:basedOn w:val="Normal"/>
    <w:link w:val="BodyTextIndentChar"/>
    <w:rsid w:val="00A35CF2"/>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odyTextIndentChar">
    <w:name w:val="Body Text Indent Char"/>
    <w:basedOn w:val="DefaultParagraphFont"/>
    <w:link w:val="BodyTextIndent"/>
    <w:rsid w:val="00A35CF2"/>
    <w:rPr>
      <w:rFonts w:ascii="Times New Roman" w:eastAsia="Times New Roman" w:hAnsi="Times New Roman"/>
      <w:sz w:val="24"/>
      <w:lang w:val="x-none" w:eastAsia="ar-SA"/>
    </w:rPr>
  </w:style>
  <w:style w:type="paragraph" w:customStyle="1" w:styleId="Tabletext0">
    <w:name w:val="Tabletext"/>
    <w:basedOn w:val="Normal"/>
    <w:rsid w:val="00A35CF2"/>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A35CF2"/>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A35CF2"/>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odyText"/>
    <w:rsid w:val="00A35CF2"/>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A35CF2"/>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Caption"/>
    <w:rsid w:val="00A35CF2"/>
  </w:style>
  <w:style w:type="paragraph" w:customStyle="1" w:styleId="infoblue0">
    <w:name w:val="infoblue"/>
    <w:basedOn w:val="BodyText2"/>
    <w:rsid w:val="00A35CF2"/>
    <w:pPr>
      <w:spacing w:before="0" w:after="120" w:line="480" w:lineRule="auto"/>
    </w:pPr>
    <w:rPr>
      <w:rFonts w:ascii="Times New Roman" w:hAnsi="Times New Roman"/>
      <w:sz w:val="24"/>
      <w:lang w:val="sv-SE" w:eastAsia="sv-SE"/>
    </w:rPr>
  </w:style>
  <w:style w:type="paragraph" w:styleId="TableofFigures">
    <w:name w:val="table of figures"/>
    <w:basedOn w:val="Normal"/>
    <w:next w:val="Normal"/>
    <w:uiPriority w:val="99"/>
    <w:rsid w:val="00A35CF2"/>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A35CF2"/>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A35CF2"/>
    <w:rPr>
      <w:sz w:val="22"/>
      <w:szCs w:val="24"/>
      <w:lang w:val="en-GB" w:eastAsia="en-GB" w:bidi="ar-SA"/>
    </w:rPr>
  </w:style>
  <w:style w:type="character" w:customStyle="1" w:styleId="Mellanmrktrutnt11">
    <w:name w:val="Mellanmörkt rutnät 11"/>
    <w:uiPriority w:val="99"/>
    <w:semiHidden/>
    <w:rsid w:val="00A35CF2"/>
    <w:rPr>
      <w:color w:val="808080"/>
    </w:rPr>
  </w:style>
  <w:style w:type="character" w:styleId="IntenseEmphasis">
    <w:name w:val="Intense Emphasis"/>
    <w:uiPriority w:val="21"/>
    <w:qFormat/>
    <w:rsid w:val="00A35CF2"/>
    <w:rPr>
      <w:b/>
      <w:bCs/>
      <w:i/>
      <w:iCs/>
      <w:color w:val="4F81BD"/>
    </w:rPr>
  </w:style>
  <w:style w:type="table" w:styleId="MediumShading2-Accent6">
    <w:name w:val="Medium Shading 2 Accent 6"/>
    <w:basedOn w:val="TableNormal"/>
    <w:uiPriority w:val="60"/>
    <w:rsid w:val="00A35CF2"/>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2-Accent5">
    <w:name w:val="Medium Shading 2 Accent 5"/>
    <w:basedOn w:val="TableNormal"/>
    <w:uiPriority w:val="60"/>
    <w:rsid w:val="00A35CF2"/>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A35CF2"/>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A35CF2"/>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A35CF2"/>
    <w:rPr>
      <w:b/>
      <w:bCs/>
    </w:rPr>
  </w:style>
  <w:style w:type="paragraph" w:customStyle="1" w:styleId="Frgadlista-dekorfrg11">
    <w:name w:val="Färgad lista - dekorfärg 11"/>
    <w:basedOn w:val="Normal"/>
    <w:uiPriority w:val="34"/>
    <w:qFormat/>
    <w:rsid w:val="00A35CF2"/>
    <w:pPr>
      <w:spacing w:after="200" w:line="276" w:lineRule="auto"/>
      <w:ind w:left="720"/>
      <w:contextualSpacing/>
    </w:pPr>
    <w:rPr>
      <w:rFonts w:ascii="Calibri" w:hAnsi="Calibri"/>
      <w:sz w:val="22"/>
    </w:rPr>
  </w:style>
  <w:style w:type="paragraph" w:styleId="NoSpacing">
    <w:name w:val="No Spacing"/>
    <w:basedOn w:val="Normal"/>
    <w:qFormat/>
    <w:rsid w:val="00A35CF2"/>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CommentSubject">
    <w:name w:val="annotation subject"/>
    <w:basedOn w:val="CommentText"/>
    <w:next w:val="CommentText"/>
    <w:link w:val="CommentSubjectChar"/>
    <w:rsid w:val="00A35CF2"/>
    <w:pPr>
      <w:spacing w:before="20" w:after="40"/>
      <w:ind w:left="0"/>
    </w:pPr>
    <w:rPr>
      <w:rFonts w:ascii="Times New Roman" w:eastAsia="Times New Roman" w:hAnsi="Times New Roman"/>
      <w:b/>
      <w:bCs/>
      <w:i w:val="0"/>
      <w:color w:val="auto"/>
      <w:sz w:val="20"/>
      <w:lang w:val="sv-SE" w:eastAsia="en-GB"/>
    </w:rPr>
  </w:style>
  <w:style w:type="character" w:customStyle="1" w:styleId="CommentSubjectChar">
    <w:name w:val="Comment Subject Char"/>
    <w:basedOn w:val="CommentTextChar"/>
    <w:link w:val="CommentSubject"/>
    <w:rsid w:val="00A35CF2"/>
    <w:rPr>
      <w:rFonts w:ascii="Times New Roman" w:eastAsia="Times New Roman" w:hAnsi="Times New Roman"/>
      <w:b/>
      <w:bCs/>
      <w:i w:val="0"/>
      <w:color w:val="000000"/>
      <w:sz w:val="24"/>
      <w:lang w:val="en-GB" w:eastAsia="en-GB"/>
    </w:rPr>
  </w:style>
  <w:style w:type="character" w:customStyle="1" w:styleId="Heading6Char">
    <w:name w:val="Heading 6 Char"/>
    <w:basedOn w:val="DefaultParagraphFont"/>
    <w:link w:val="Heading6"/>
    <w:rsid w:val="00A35CF2"/>
    <w:rPr>
      <w:rFonts w:ascii="Times New Roman" w:eastAsia="Times New Roman" w:hAnsi="Times New Roman"/>
      <w:bCs/>
      <w:sz w:val="22"/>
      <w:szCs w:val="22"/>
    </w:rPr>
  </w:style>
  <w:style w:type="character" w:customStyle="1" w:styleId="Heading7Char">
    <w:name w:val="Heading 7 Char"/>
    <w:basedOn w:val="DefaultParagraphFont"/>
    <w:link w:val="Heading7"/>
    <w:rsid w:val="00A35CF2"/>
    <w:rPr>
      <w:rFonts w:ascii="Times New Roman" w:eastAsia="Times New Roman" w:hAnsi="Times New Roman"/>
      <w:sz w:val="24"/>
      <w:szCs w:val="24"/>
    </w:rPr>
  </w:style>
  <w:style w:type="character" w:customStyle="1" w:styleId="Heading8Char">
    <w:name w:val="Heading 8 Char"/>
    <w:basedOn w:val="DefaultParagraphFont"/>
    <w:link w:val="Heading8"/>
    <w:rsid w:val="00A35CF2"/>
    <w:rPr>
      <w:rFonts w:ascii="Times New Roman" w:eastAsia="Times New Roman" w:hAnsi="Times New Roman"/>
      <w:i/>
      <w:iCs/>
      <w:sz w:val="24"/>
      <w:szCs w:val="24"/>
    </w:rPr>
  </w:style>
  <w:style w:type="character" w:customStyle="1" w:styleId="Heading9Char">
    <w:name w:val="Heading 9 Char"/>
    <w:basedOn w:val="DefaultParagraphFont"/>
    <w:link w:val="Heading9"/>
    <w:rsid w:val="00A35CF2"/>
    <w:rPr>
      <w:rFonts w:ascii="Arial" w:eastAsia="Times New Roman" w:hAnsi="Arial" w:cs="Arial"/>
      <w:sz w:val="22"/>
      <w:szCs w:val="22"/>
    </w:rPr>
  </w:style>
  <w:style w:type="paragraph" w:styleId="NormalIndent">
    <w:name w:val="Normal Indent"/>
    <w:basedOn w:val="Normal"/>
    <w:next w:val="Normal"/>
    <w:rsid w:val="00A35CF2"/>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A35CF2"/>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A35CF2"/>
    <w:pPr>
      <w:spacing w:after="120" w:line="240" w:lineRule="auto"/>
      <w:ind w:firstLine="567"/>
    </w:pPr>
    <w:rPr>
      <w:rFonts w:ascii="Times New Roman" w:eastAsia="Times New Roman" w:hAnsi="Times New Roman"/>
      <w:sz w:val="24"/>
      <w:szCs w:val="20"/>
      <w:lang w:eastAsia="sv-SE"/>
    </w:rPr>
  </w:style>
  <w:style w:type="paragraph" w:styleId="BodyText3">
    <w:name w:val="Body Text 3"/>
    <w:basedOn w:val="Normal"/>
    <w:link w:val="BodyText3Char"/>
    <w:rsid w:val="00A35CF2"/>
    <w:pPr>
      <w:spacing w:after="120" w:line="240" w:lineRule="auto"/>
    </w:pPr>
    <w:rPr>
      <w:rFonts w:ascii="Times New Roman" w:eastAsia="Times New Roman" w:hAnsi="Times New Roman"/>
      <w:i/>
      <w:iCs/>
      <w:sz w:val="24"/>
      <w:szCs w:val="20"/>
      <w:lang w:eastAsia="sv-SE"/>
    </w:rPr>
  </w:style>
  <w:style w:type="character" w:customStyle="1" w:styleId="BodyText3Char">
    <w:name w:val="Body Text 3 Char"/>
    <w:basedOn w:val="DefaultParagraphFont"/>
    <w:link w:val="BodyText3"/>
    <w:rsid w:val="00A35CF2"/>
    <w:rPr>
      <w:rFonts w:ascii="Times New Roman" w:eastAsia="Times New Roman" w:hAnsi="Times New Roman"/>
      <w:i/>
      <w:iCs/>
      <w:sz w:val="24"/>
    </w:rPr>
  </w:style>
  <w:style w:type="paragraph" w:customStyle="1" w:styleId="Punkter">
    <w:name w:val="Punkter"/>
    <w:basedOn w:val="Normal"/>
    <w:rsid w:val="00A35CF2"/>
    <w:pPr>
      <w:numPr>
        <w:ilvl w:val="2"/>
        <w:numId w:val="22"/>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A35CF2"/>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A35CF2"/>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A35CF2"/>
    <w:rPr>
      <w:sz w:val="24"/>
    </w:rPr>
  </w:style>
  <w:style w:type="paragraph" w:customStyle="1" w:styleId="Brdtextfet">
    <w:name w:val="Brödtext fet"/>
    <w:basedOn w:val="BodyText"/>
    <w:rsid w:val="00A35CF2"/>
    <w:pPr>
      <w:autoSpaceDE w:val="0"/>
      <w:autoSpaceDN w:val="0"/>
      <w:adjustRightInd w:val="0"/>
      <w:spacing w:before="0" w:after="0"/>
    </w:pPr>
    <w:rPr>
      <w:b/>
      <w:sz w:val="24"/>
      <w:lang w:val="en-US" w:eastAsia="en-US"/>
    </w:rPr>
  </w:style>
  <w:style w:type="paragraph" w:styleId="Index1">
    <w:name w:val="index 1"/>
    <w:basedOn w:val="Normal"/>
    <w:next w:val="Normal"/>
    <w:autoRedefine/>
    <w:rsid w:val="00A35CF2"/>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A35CF2"/>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A35CF2"/>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A35CF2"/>
    <w:pPr>
      <w:spacing w:after="120" w:line="240" w:lineRule="auto"/>
    </w:pPr>
    <w:rPr>
      <w:rFonts w:ascii="Tahoma" w:eastAsia="Times New Roman" w:hAnsi="Tahoma" w:cs="Verdana"/>
      <w:szCs w:val="16"/>
      <w:lang w:eastAsia="sv-SE"/>
    </w:rPr>
  </w:style>
  <w:style w:type="paragraph" w:customStyle="1" w:styleId="Normaltext">
    <w:name w:val="Normaltext"/>
    <w:rsid w:val="00A35CF2"/>
    <w:pPr>
      <w:keepLines/>
      <w:spacing w:before="40" w:after="80"/>
    </w:pPr>
    <w:rPr>
      <w:rFonts w:ascii="Times New Roman" w:eastAsia="Times New Roman" w:hAnsi="Times New Roman"/>
      <w:sz w:val="24"/>
    </w:rPr>
  </w:style>
  <w:style w:type="paragraph" w:customStyle="1" w:styleId="Sidnr-sid2">
    <w:name w:val="Sidnr-sid2"/>
    <w:rsid w:val="00A35CF2"/>
    <w:rPr>
      <w:rFonts w:ascii="Times New Roman" w:eastAsia="Times New Roman" w:hAnsi="Times New Roman"/>
      <w:noProof/>
    </w:rPr>
  </w:style>
  <w:style w:type="paragraph" w:customStyle="1" w:styleId="BodyText21">
    <w:name w:val="Body Text 21"/>
    <w:basedOn w:val="Normal"/>
    <w:rsid w:val="00A35CF2"/>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A35CF2"/>
    <w:pPr>
      <w:spacing w:after="120" w:line="240" w:lineRule="auto"/>
    </w:pPr>
    <w:rPr>
      <w:rFonts w:ascii="Times New Roman" w:eastAsia="Times New Roman" w:hAnsi="Times New Roman"/>
      <w:sz w:val="24"/>
      <w:szCs w:val="24"/>
      <w:lang w:eastAsia="sv-SE"/>
    </w:rPr>
  </w:style>
  <w:style w:type="character" w:customStyle="1" w:styleId="Imperativ">
    <w:name w:val="Imperativ"/>
    <w:rsid w:val="00A35CF2"/>
    <w:rPr>
      <w:rFonts w:ascii="Times New Roman" w:hAnsi="Times New Roman"/>
      <w:b/>
      <w:sz w:val="24"/>
    </w:rPr>
  </w:style>
  <w:style w:type="paragraph" w:customStyle="1" w:styleId="Normativ">
    <w:name w:val="Normativ"/>
    <w:basedOn w:val="Normal"/>
    <w:rsid w:val="00A35CF2"/>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A35CF2"/>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CommentText"/>
    <w:next w:val="CommentText"/>
    <w:semiHidden/>
    <w:rsid w:val="00A35CF2"/>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A35CF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A35CF2"/>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A35CF2"/>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A35CF2"/>
    <w:pPr>
      <w:spacing w:before="240" w:after="80"/>
    </w:pPr>
    <w:rPr>
      <w:rFonts w:ascii="Arial,Bold" w:hAnsi="Arial,Bold"/>
      <w:color w:val="auto"/>
      <w:sz w:val="20"/>
      <w:lang w:val="sv-SE" w:eastAsia="sv-SE"/>
    </w:rPr>
  </w:style>
  <w:style w:type="character" w:customStyle="1" w:styleId="TextenChar">
    <w:name w:val="Texten Char"/>
    <w:rsid w:val="00A35CF2"/>
    <w:rPr>
      <w:rFonts w:ascii="Garamond" w:hAnsi="Garamond"/>
      <w:noProof w:val="0"/>
      <w:sz w:val="24"/>
      <w:szCs w:val="24"/>
      <w:lang w:val="sv-SE" w:eastAsia="sv-SE" w:bidi="ar-SA"/>
    </w:rPr>
  </w:style>
  <w:style w:type="character" w:customStyle="1" w:styleId="text1">
    <w:name w:val="text1"/>
    <w:rsid w:val="00A35CF2"/>
    <w:rPr>
      <w:rFonts w:ascii="Verdana" w:hAnsi="Verdana" w:hint="default"/>
      <w:color w:val="000000"/>
      <w:sz w:val="17"/>
      <w:szCs w:val="17"/>
    </w:rPr>
  </w:style>
  <w:style w:type="paragraph" w:styleId="DocumentMap">
    <w:name w:val="Document Map"/>
    <w:basedOn w:val="Normal"/>
    <w:link w:val="DocumentMapChar"/>
    <w:rsid w:val="00A35CF2"/>
    <w:pPr>
      <w:shd w:val="clear" w:color="auto" w:fill="000080"/>
      <w:spacing w:after="120" w:line="240" w:lineRule="auto"/>
    </w:pPr>
    <w:rPr>
      <w:rFonts w:ascii="Tahoma" w:eastAsia="Times New Roman" w:hAnsi="Tahoma" w:cs="Verdana"/>
      <w:szCs w:val="20"/>
      <w:lang w:eastAsia="sv-SE"/>
    </w:rPr>
  </w:style>
  <w:style w:type="character" w:customStyle="1" w:styleId="DocumentMapChar">
    <w:name w:val="Document Map Char"/>
    <w:basedOn w:val="DefaultParagraphFont"/>
    <w:link w:val="DocumentMap"/>
    <w:rsid w:val="00A35CF2"/>
    <w:rPr>
      <w:rFonts w:ascii="Tahoma" w:eastAsia="Times New Roman" w:hAnsi="Tahoma" w:cs="Verdana"/>
      <w:shd w:val="clear" w:color="auto" w:fill="000080"/>
    </w:rPr>
  </w:style>
  <w:style w:type="character" w:styleId="Emphasis">
    <w:name w:val="Emphasis"/>
    <w:qFormat/>
    <w:rsid w:val="00A35CF2"/>
    <w:rPr>
      <w:i/>
      <w:iCs/>
    </w:rPr>
  </w:style>
  <w:style w:type="paragraph" w:customStyle="1" w:styleId="std-para">
    <w:name w:val="std-para"/>
    <w:basedOn w:val="Normal"/>
    <w:rsid w:val="00A35CF2"/>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A35CF2"/>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Heading1"/>
    <w:next w:val="BodyText"/>
    <w:rsid w:val="00A35CF2"/>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Heading1"/>
    <w:rsid w:val="00A35CF2"/>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Heading2"/>
    <w:rsid w:val="00A35CF2"/>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Heading3"/>
    <w:rsid w:val="00A35CF2"/>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Heading4"/>
    <w:rsid w:val="00A35CF2"/>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CommentText"/>
    <w:next w:val="CommentText"/>
    <w:semiHidden/>
    <w:rsid w:val="00A35CF2"/>
    <w:pPr>
      <w:spacing w:after="120"/>
      <w:ind w:left="0"/>
    </w:pPr>
    <w:rPr>
      <w:rFonts w:ascii="Garamond" w:eastAsia="Times New Roman" w:hAnsi="Garamond"/>
      <w:b/>
      <w:bCs/>
      <w:i w:val="0"/>
      <w:color w:val="auto"/>
      <w:sz w:val="20"/>
      <w:lang w:val="sv-SE" w:eastAsia="sv-SE"/>
    </w:rPr>
  </w:style>
  <w:style w:type="paragraph" w:customStyle="1" w:styleId="a2">
    <w:name w:val="a2"/>
    <w:basedOn w:val="Heading2"/>
    <w:next w:val="Normal"/>
    <w:rsid w:val="00A35CF2"/>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Heading3"/>
    <w:next w:val="Normal"/>
    <w:rsid w:val="00A35CF2"/>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Heading4"/>
    <w:next w:val="Normal"/>
    <w:rsid w:val="00A35CF2"/>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Heading5"/>
    <w:next w:val="Normal"/>
    <w:rsid w:val="00A35CF2"/>
    <w:pPr>
      <w:keepLines w:val="0"/>
      <w:numPr>
        <w:ilvl w:val="1"/>
        <w:numId w:val="24"/>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Heading6"/>
    <w:next w:val="Normal"/>
    <w:rsid w:val="00A35CF2"/>
    <w:pPr>
      <w:keepNext/>
      <w:widowControl/>
      <w:numPr>
        <w:ilvl w:val="2"/>
        <w:numId w:val="24"/>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A35CF2"/>
    <w:pPr>
      <w:keepNext/>
      <w:pageBreakBefore/>
      <w:numPr>
        <w:ilvl w:val="3"/>
        <w:numId w:val="24"/>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Preformatted">
    <w:name w:val="HTML Preformatted"/>
    <w:aliases w:val=" förformaterad"/>
    <w:basedOn w:val="Normal"/>
    <w:link w:val="HTMLPreformattedChar"/>
    <w:rsid w:val="00A35CF2"/>
    <w:pPr>
      <w:numPr>
        <w:ilvl w:val="4"/>
        <w:numId w:val="24"/>
      </w:numPr>
      <w:tabs>
        <w:tab w:val="clear" w:pos="1080"/>
      </w:tabs>
      <w:spacing w:after="120" w:line="240" w:lineRule="auto"/>
    </w:pPr>
    <w:rPr>
      <w:rFonts w:ascii="Courier New" w:eastAsia="Times New Roman" w:hAnsi="Courier New" w:cs="Courier New"/>
      <w:szCs w:val="20"/>
      <w:lang w:eastAsia="sv-SE"/>
    </w:rPr>
  </w:style>
  <w:style w:type="character" w:customStyle="1" w:styleId="HTMLPreformattedChar">
    <w:name w:val="HTML Preformatted Char"/>
    <w:aliases w:val=" förformaterad Char"/>
    <w:basedOn w:val="DefaultParagraphFont"/>
    <w:link w:val="HTMLPreformatted"/>
    <w:rsid w:val="00A35CF2"/>
    <w:rPr>
      <w:rFonts w:ascii="Courier New" w:eastAsia="Times New Roman" w:hAnsi="Courier New" w:cs="Courier New"/>
    </w:rPr>
  </w:style>
  <w:style w:type="paragraph" w:customStyle="1" w:styleId="Note">
    <w:name w:val="Note"/>
    <w:basedOn w:val="Normal"/>
    <w:next w:val="Normal"/>
    <w:rsid w:val="00A35CF2"/>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A35CF2"/>
    <w:rPr>
      <w:rFonts w:ascii="Times New Roman" w:hAnsi="Times New Roman"/>
      <w:b/>
      <w:sz w:val="20"/>
    </w:rPr>
  </w:style>
  <w:style w:type="paragraph" w:customStyle="1" w:styleId="zzCover">
    <w:name w:val="zzCover"/>
    <w:basedOn w:val="Normal"/>
    <w:rsid w:val="00A35CF2"/>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
    <w:name w:val="List"/>
    <w:basedOn w:val="Normal"/>
    <w:rsid w:val="00A35CF2"/>
    <w:pPr>
      <w:numPr>
        <w:numId w:val="25"/>
      </w:numPr>
      <w:spacing w:line="260" w:lineRule="atLeast"/>
    </w:pPr>
    <w:rPr>
      <w:rFonts w:ascii="Arial" w:eastAsia="Times New Roman" w:hAnsi="Arial" w:cs="Arial"/>
      <w:sz w:val="22"/>
      <w:szCs w:val="24"/>
      <w:lang w:val="en-GB"/>
    </w:rPr>
  </w:style>
  <w:style w:type="paragraph" w:styleId="List2">
    <w:name w:val="List 2"/>
    <w:basedOn w:val="Normal"/>
    <w:rsid w:val="00A35CF2"/>
    <w:pPr>
      <w:numPr>
        <w:ilvl w:val="1"/>
        <w:numId w:val="25"/>
      </w:numPr>
      <w:spacing w:line="260" w:lineRule="atLeast"/>
    </w:pPr>
    <w:rPr>
      <w:rFonts w:ascii="Arial" w:eastAsia="Times New Roman" w:hAnsi="Arial" w:cs="Arial"/>
      <w:sz w:val="22"/>
      <w:szCs w:val="24"/>
      <w:lang w:val="en-GB"/>
    </w:rPr>
  </w:style>
  <w:style w:type="paragraph" w:styleId="List3">
    <w:name w:val="List 3"/>
    <w:basedOn w:val="Normal"/>
    <w:rsid w:val="00A35CF2"/>
    <w:pPr>
      <w:numPr>
        <w:ilvl w:val="2"/>
        <w:numId w:val="25"/>
      </w:numPr>
      <w:spacing w:line="260" w:lineRule="atLeast"/>
    </w:pPr>
    <w:rPr>
      <w:rFonts w:ascii="Arial" w:eastAsia="Times New Roman" w:hAnsi="Arial" w:cs="Arial"/>
      <w:sz w:val="22"/>
      <w:szCs w:val="24"/>
      <w:lang w:val="en-GB"/>
    </w:rPr>
  </w:style>
  <w:style w:type="paragraph" w:styleId="List4">
    <w:name w:val="List 4"/>
    <w:basedOn w:val="Normal"/>
    <w:rsid w:val="00A35CF2"/>
    <w:pPr>
      <w:numPr>
        <w:ilvl w:val="3"/>
        <w:numId w:val="25"/>
      </w:numPr>
      <w:spacing w:line="260" w:lineRule="atLeast"/>
    </w:pPr>
    <w:rPr>
      <w:rFonts w:ascii="Arial" w:eastAsia="Times New Roman" w:hAnsi="Arial" w:cs="Arial"/>
      <w:sz w:val="22"/>
      <w:szCs w:val="24"/>
      <w:lang w:val="en-GB"/>
    </w:rPr>
  </w:style>
  <w:style w:type="paragraph" w:styleId="List5">
    <w:name w:val="List 5"/>
    <w:basedOn w:val="Normal"/>
    <w:rsid w:val="00A35CF2"/>
    <w:pPr>
      <w:numPr>
        <w:ilvl w:val="4"/>
        <w:numId w:val="25"/>
      </w:numPr>
      <w:spacing w:line="260" w:lineRule="atLeast"/>
    </w:pPr>
    <w:rPr>
      <w:rFonts w:ascii="Arial" w:eastAsia="Times New Roman" w:hAnsi="Arial" w:cs="Arial"/>
      <w:sz w:val="22"/>
      <w:szCs w:val="24"/>
      <w:lang w:val="en-GB"/>
    </w:rPr>
  </w:style>
  <w:style w:type="paragraph" w:customStyle="1" w:styleId="Formatmall1">
    <w:name w:val="Formatmall1"/>
    <w:basedOn w:val="Heading1"/>
    <w:autoRedefine/>
    <w:rsid w:val="00A35CF2"/>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A35CF2"/>
    <w:rPr>
      <w:rFonts w:ascii="Courier New" w:hAnsi="Courier New" w:cs="Courier New" w:hint="default"/>
      <w:sz w:val="23"/>
      <w:szCs w:val="23"/>
    </w:rPr>
  </w:style>
  <w:style w:type="character" w:customStyle="1" w:styleId="NormalChar0">
    <w:name w:val="Normal Char"/>
    <w:aliases w:val=" webb Char,webb Char"/>
    <w:rsid w:val="00A35CF2"/>
    <w:rPr>
      <w:noProof w:val="0"/>
      <w:sz w:val="24"/>
      <w:szCs w:val="24"/>
      <w:lang w:val="en-US" w:eastAsia="en-US" w:bidi="ar-SA"/>
    </w:rPr>
  </w:style>
  <w:style w:type="paragraph" w:customStyle="1" w:styleId="PlainText1">
    <w:name w:val="Plain Text1"/>
    <w:basedOn w:val="Normal"/>
    <w:rsid w:val="00A35CF2"/>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A35CF2"/>
    <w:rPr>
      <w:b/>
      <w:bCs/>
      <w:smallCaps/>
      <w:spacing w:val="5"/>
    </w:rPr>
  </w:style>
  <w:style w:type="character" w:styleId="SubtleEmphasis">
    <w:name w:val="Subtle Emphasis"/>
    <w:uiPriority w:val="19"/>
    <w:qFormat/>
    <w:rsid w:val="00A35CF2"/>
    <w:rPr>
      <w:i/>
      <w:iCs/>
      <w:color w:val="808080"/>
    </w:rPr>
  </w:style>
  <w:style w:type="paragraph" w:customStyle="1" w:styleId="Mellanmrktrutnt21">
    <w:name w:val="Mellanmörkt rutnät 21"/>
    <w:uiPriority w:val="1"/>
    <w:qFormat/>
    <w:rsid w:val="00A35CF2"/>
    <w:rPr>
      <w:sz w:val="22"/>
      <w:szCs w:val="22"/>
      <w:lang w:eastAsia="en-US"/>
    </w:rPr>
  </w:style>
  <w:style w:type="paragraph" w:customStyle="1" w:styleId="Friform">
    <w:name w:val="Fri form"/>
    <w:rsid w:val="00A35CF2"/>
    <w:rPr>
      <w:rFonts w:ascii="Times New Roman" w:eastAsia="ヒラギノ角ゴ Pro W3" w:hAnsi="Times New Roman"/>
      <w:color w:val="000000"/>
      <w:lang w:val="en-US" w:eastAsia="en-US"/>
    </w:rPr>
  </w:style>
  <w:style w:type="numbering" w:customStyle="1" w:styleId="List8">
    <w:name w:val="List 8"/>
    <w:rsid w:val="00A35CF2"/>
    <w:pPr>
      <w:numPr>
        <w:numId w:val="28"/>
      </w:numPr>
    </w:pPr>
  </w:style>
  <w:style w:type="paragraph" w:customStyle="1" w:styleId="Sidhuvudvnster">
    <w:name w:val="Sidhuvud vänster"/>
    <w:autoRedefine/>
    <w:rsid w:val="00A35CF2"/>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A35CF2"/>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A35CF2"/>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odyText"/>
    <w:autoRedefine/>
    <w:rsid w:val="00A35CF2"/>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A35CF2"/>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A35CF2"/>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A35CF2"/>
    <w:pPr>
      <w:keepNext/>
      <w:outlineLvl w:val="0"/>
    </w:pPr>
    <w:rPr>
      <w:rFonts w:ascii="Helvetica" w:eastAsia="ヒラギノ角ゴ Pro W3" w:hAnsi="Helvetica"/>
      <w:b/>
      <w:color w:val="000000"/>
      <w:sz w:val="36"/>
      <w:lang w:eastAsia="en-US"/>
    </w:rPr>
  </w:style>
  <w:style w:type="paragraph" w:customStyle="1" w:styleId="Brdtext1">
    <w:name w:val="Brödtext1"/>
    <w:rsid w:val="00A35CF2"/>
    <w:rPr>
      <w:rFonts w:ascii="Helvetica" w:eastAsia="ヒラギノ角ゴ Pro W3" w:hAnsi="Helvetica"/>
      <w:color w:val="000000"/>
      <w:sz w:val="24"/>
      <w:lang w:eastAsia="en-US"/>
    </w:rPr>
  </w:style>
  <w:style w:type="paragraph" w:customStyle="1" w:styleId="Rubrik51">
    <w:name w:val="Rubrik 51"/>
    <w:next w:val="Brdtext1"/>
    <w:rsid w:val="00A35CF2"/>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A35CF2"/>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A35CF2"/>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A35CF2"/>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A35CF2"/>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A35CF2"/>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A35CF2"/>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A35CF2"/>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A35CF2"/>
    <w:pPr>
      <w:keepNext/>
      <w:outlineLvl w:val="0"/>
    </w:pPr>
    <w:rPr>
      <w:rFonts w:ascii="Helvetica" w:eastAsia="ヒラギノ角ゴ Pro W3" w:hAnsi="Helvetica"/>
      <w:b/>
      <w:color w:val="000000"/>
      <w:sz w:val="56"/>
      <w:lang w:eastAsia="en-US"/>
    </w:rPr>
  </w:style>
  <w:style w:type="paragraph" w:customStyle="1" w:styleId="Tabellrubrik">
    <w:name w:val="Tabellrubrik"/>
    <w:rsid w:val="00A35CF2"/>
    <w:rPr>
      <w:rFonts w:ascii="Arial" w:eastAsia="ヒラギノ角ゴ Pro W3" w:hAnsi="Arial"/>
      <w:color w:val="000000"/>
      <w:sz w:val="24"/>
      <w:lang w:val="en-GB" w:eastAsia="en-US"/>
    </w:rPr>
  </w:style>
  <w:style w:type="paragraph" w:customStyle="1" w:styleId="Tabelltext">
    <w:name w:val="Tabelltext"/>
    <w:autoRedefine/>
    <w:rsid w:val="00A35CF2"/>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A35CF2"/>
    <w:pPr>
      <w:numPr>
        <w:numId w:val="29"/>
      </w:numPr>
    </w:pPr>
  </w:style>
  <w:style w:type="paragraph" w:customStyle="1" w:styleId="ListParagraph1">
    <w:name w:val="List Paragraph1"/>
    <w:qFormat/>
    <w:rsid w:val="00A35CF2"/>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A35CF2"/>
    <w:rPr>
      <w:rFonts w:ascii="Lucida Grande" w:eastAsia="ヒラギノ角ゴ Pro W3" w:hAnsi="Lucida Grande"/>
      <w:b/>
      <w:i w:val="0"/>
      <w:color w:val="436FA9"/>
      <w:sz w:val="20"/>
    </w:rPr>
  </w:style>
  <w:style w:type="paragraph" w:customStyle="1" w:styleId="Funktionalitet">
    <w:name w:val="Funktionalitet"/>
    <w:autoRedefine/>
    <w:rsid w:val="00A35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A35CF2"/>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A35CF2"/>
  </w:style>
  <w:style w:type="numbering" w:customStyle="1" w:styleId="List14">
    <w:name w:val="List 14"/>
    <w:autoRedefine/>
    <w:rsid w:val="00A35CF2"/>
    <w:pPr>
      <w:numPr>
        <w:numId w:val="30"/>
      </w:numPr>
    </w:pPr>
  </w:style>
  <w:style w:type="paragraph" w:customStyle="1" w:styleId="Lista1">
    <w:name w:val="Lista1"/>
    <w:basedOn w:val="BodyText"/>
    <w:autoRedefine/>
    <w:rsid w:val="00A35CF2"/>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A35CF2"/>
    <w:rPr>
      <w:color w:val="0000FF"/>
    </w:rPr>
  </w:style>
  <w:style w:type="character" w:customStyle="1" w:styleId="t1">
    <w:name w:val="t1"/>
    <w:rsid w:val="00A35CF2"/>
    <w:rPr>
      <w:color w:val="990000"/>
    </w:rPr>
  </w:style>
  <w:style w:type="character" w:customStyle="1" w:styleId="b1">
    <w:name w:val="b1"/>
    <w:rsid w:val="00A35CF2"/>
    <w:rPr>
      <w:rFonts w:ascii="Courier New" w:hAnsi="Courier New" w:cs="Courier New" w:hint="default"/>
      <w:b/>
      <w:bCs/>
      <w:strike w:val="0"/>
      <w:dstrike w:val="0"/>
      <w:color w:val="FF0000"/>
      <w:u w:val="none"/>
      <w:effect w:val="none"/>
    </w:rPr>
  </w:style>
  <w:style w:type="paragraph" w:customStyle="1" w:styleId="GridTable31">
    <w:name w:val="Grid Table 31"/>
    <w:basedOn w:val="Heading1"/>
    <w:next w:val="Normal"/>
    <w:uiPriority w:val="39"/>
    <w:unhideWhenUsed/>
    <w:qFormat/>
    <w:rsid w:val="00A35CF2"/>
    <w:pPr>
      <w:numPr>
        <w:numId w:val="0"/>
      </w:numPr>
      <w:spacing w:before="480" w:after="0" w:line="276" w:lineRule="auto"/>
      <w:outlineLvl w:val="9"/>
    </w:pPr>
    <w:rPr>
      <w:rFonts w:ascii="Calibri" w:eastAsia="MS Gothic" w:hAnsi="Calibri"/>
      <w:b/>
      <w:color w:val="365F91"/>
      <w:sz w:val="28"/>
      <w:lang w:val="en-US" w:eastAsia="sv-SE"/>
    </w:rPr>
  </w:style>
  <w:style w:type="table" w:styleId="TableGrid3">
    <w:name w:val="Table Grid 3"/>
    <w:basedOn w:val="TableNormal"/>
    <w:rsid w:val="00A35CF2"/>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A35CF2"/>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296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vta.s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1AF576-F4CB-4C29-B0B0-F8106AFC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448</TotalTime>
  <Pages>1</Pages>
  <Words>20301</Words>
  <Characters>107597</Characters>
  <Application>Microsoft Office Word</Application>
  <DocSecurity>0</DocSecurity>
  <Lines>896</Lines>
  <Paragraphs>255</Paragraphs>
  <ScaleCrop>false</ScaleCrop>
  <HeadingPairs>
    <vt:vector size="2" baseType="variant">
      <vt:variant>
        <vt:lpstr>Title</vt:lpstr>
      </vt:variant>
      <vt:variant>
        <vt:i4>1</vt:i4>
      </vt:variant>
    </vt:vector>
  </HeadingPairs>
  <TitlesOfParts>
    <vt:vector size="1" baseType="lpstr">
      <vt:lpstr>infrastructure:eservicesupply:forminteraction</vt:lpstr>
    </vt:vector>
  </TitlesOfParts>
  <Manager/>
  <Company>Inera AB</Company>
  <LinksUpToDate>false</LinksUpToDate>
  <CharactersWithSpaces>127643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infrastructure:eservicesupply:forminteraction</dc:title>
  <dc:subject>Arkitektur</dc:subject>
  <dc:creator>Tjänstedomänförvaltningen SLL</dc:creator>
  <cp:keywords>TKB,Arkitektur, Krav</cp:keywords>
  <dc:description/>
  <cp:lastModifiedBy>Jarno Nieminen</cp:lastModifiedBy>
  <cp:revision>3</cp:revision>
  <dcterms:created xsi:type="dcterms:W3CDTF">2014-09-01T18:09:00Z</dcterms:created>
  <dcterms:modified xsi:type="dcterms:W3CDTF">2014-09-04T07:12:00Z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Formulärhantering</vt:lpwstr>
  </property>
  <property fmtid="{D5CDD505-2E9C-101B-9397-08002B2CF9AE}" pid="4" name="domain_2">
    <vt:lpwstr>eservicesupply</vt:lpwstr>
  </property>
  <property fmtid="{D5CDD505-2E9C-101B-9397-08002B2CF9AE}" pid="5" name="domain_1">
    <vt:lpwstr>infrastructure</vt:lpwstr>
  </property>
  <property fmtid="{D5CDD505-2E9C-101B-9397-08002B2CF9AE}" pid="6" name="svenamn">
    <vt:lpwstr>infrastruktur:etjänsteförsörjning:formulärhantering</vt:lpwstr>
  </property>
  <property fmtid="{D5CDD505-2E9C-101B-9397-08002B2CF9AE}" pid="7" name="datumpubliserad">
    <vt:lpwstr>2014-09-04</vt:lpwstr>
  </property>
  <property fmtid="{D5CDD505-2E9C-101B-9397-08002B2CF9AE}" pid="8" name="domain_3">
    <vt:lpwstr>forminteraction</vt:lpwstr>
  </property>
  <property fmtid="{D5CDD505-2E9C-101B-9397-08002B2CF9AE}" pid="9" name="version">
    <vt:lpwstr>2.0</vt:lpwstr>
  </property>
</Properties>
</file>