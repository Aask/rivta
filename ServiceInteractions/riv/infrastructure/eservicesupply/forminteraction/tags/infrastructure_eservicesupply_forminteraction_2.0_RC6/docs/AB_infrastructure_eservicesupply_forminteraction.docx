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  <w:tblPrChange w:id="1" w:author="Jarno Nieminen" w:date="2014-09-04T09:25:00Z">
          <w:tblPr>
            <w:tblW w:w="14035" w:type="dxa"/>
            <w:tblInd w:w="1997" w:type="dxa"/>
            <w:tblBorders>
              <w:left w:val="single" w:sz="18" w:space="0" w:color="00A9A7"/>
            </w:tblBorders>
            <w:tblLook w:val="0400" w:firstRow="0" w:lastRow="0" w:firstColumn="0" w:lastColumn="0" w:noHBand="0" w:noVBand="1"/>
          </w:tblPr>
        </w:tblPrChange>
      </w:tblPr>
      <w:tblGrid>
        <w:gridCol w:w="284"/>
        <w:gridCol w:w="7426"/>
        <w:tblGridChange w:id="2">
          <w:tblGrid>
            <w:gridCol w:w="46"/>
            <w:gridCol w:w="222"/>
            <w:gridCol w:w="16"/>
            <w:gridCol w:w="46"/>
            <w:gridCol w:w="7380"/>
            <w:gridCol w:w="46"/>
            <w:gridCol w:w="6325"/>
          </w:tblGrid>
        </w:tblGridChange>
      </w:tblGrid>
      <w:tr w:rsidR="006E0E27" w:rsidRPr="004A7C1C" w14:paraId="5871EF4A" w14:textId="77777777" w:rsidTr="006E0E27">
        <w:trPr>
          <w:cantSplit/>
          <w:trHeight w:val="3628"/>
          <w:trPrChange w:id="3" w:author="Jarno Nieminen" w:date="2014-09-04T09:25:00Z">
            <w:trPr>
              <w:gridBefore w:val="1"/>
              <w:cantSplit/>
              <w:trHeight w:val="3628"/>
            </w:trPr>
          </w:trPrChange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  <w:tcPrChange w:id="4" w:author="Jarno Nieminen" w:date="2014-09-04T09:25:00Z">
              <w:tcPr>
                <w:tcW w:w="222" w:type="dxa"/>
                <w:tcBorders>
                  <w:left w:val="nil"/>
                </w:tcBorders>
                <w:shd w:val="clear" w:color="auto" w:fill="auto"/>
                <w:vAlign w:val="bottom"/>
              </w:tcPr>
            </w:tcPrChange>
          </w:tcPr>
          <w:p w14:paraId="69FD2C9D" w14:textId="77777777" w:rsidR="006E0E27" w:rsidRPr="004A7C1C" w:rsidRDefault="006E0E27" w:rsidP="006E0E27">
            <w:pPr>
              <w:pStyle w:val="BodyText"/>
            </w:pPr>
            <w:bookmarkStart w:id="5" w:name="_GoBack"/>
            <w:bookmarkEnd w:id="5"/>
          </w:p>
        </w:tc>
        <w:tc>
          <w:tcPr>
            <w:tcW w:w="7426" w:type="dxa"/>
            <w:shd w:val="clear" w:color="auto" w:fill="auto"/>
            <w:vAlign w:val="bottom"/>
            <w:tcPrChange w:id="6" w:author="Jarno Nieminen" w:date="2014-09-04T09:25:00Z">
              <w:tcPr>
                <w:tcW w:w="13813" w:type="dxa"/>
                <w:gridSpan w:val="5"/>
                <w:shd w:val="clear" w:color="auto" w:fill="auto"/>
                <w:vAlign w:val="bottom"/>
              </w:tcPr>
            </w:tcPrChange>
          </w:tcPr>
          <w:p w14:paraId="30A581D1" w14:textId="77777777" w:rsidR="006E0E27" w:rsidRPr="004A7C1C" w:rsidRDefault="006E0E27" w:rsidP="006E0E27"/>
        </w:tc>
      </w:tr>
      <w:tr w:rsidR="000927B9" w:rsidRPr="004A7C1C" w14:paraId="0A816ABE" w14:textId="77777777" w:rsidTr="00CF10DE">
        <w:trPr>
          <w:cantSplit/>
          <w:trPrChange w:id="7" w:author="Jarno Nieminen" w:date="2014-09-04T09:25:00Z">
            <w:trPr>
              <w:gridBefore w:val="1"/>
              <w:gridAfter w:val="0"/>
              <w:wAfter w:w="6325" w:type="dxa"/>
              <w:cantSplit/>
            </w:trPr>
          </w:trPrChange>
        </w:trPr>
        <w:tc>
          <w:tcPr>
            <w:tcW w:w="284" w:type="dxa"/>
            <w:shd w:val="clear" w:color="auto" w:fill="auto"/>
            <w:tcPrChange w:id="8" w:author="Jarno Nieminen" w:date="2014-09-04T09:25:00Z">
              <w:tcPr>
                <w:tcW w:w="284" w:type="dxa"/>
                <w:gridSpan w:val="3"/>
                <w:shd w:val="clear" w:color="auto" w:fill="auto"/>
              </w:tcPr>
            </w:tcPrChange>
          </w:tcPr>
          <w:p w14:paraId="25F5C4D9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  <w:tcPrChange w:id="9" w:author="Jarno Nieminen" w:date="2014-09-04T09:25:00Z">
              <w:tcPr>
                <w:tcW w:w="7426" w:type="dxa"/>
                <w:gridSpan w:val="2"/>
                <w:shd w:val="clear" w:color="auto" w:fill="auto"/>
              </w:tcPr>
            </w:tcPrChange>
          </w:tcPr>
          <w:p w14:paraId="608D7FF0" w14:textId="77777777"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3847E1">
              <w:rPr>
                <w:color w:val="008000"/>
              </w:rPr>
              <w:t>infrastructure: eservicesupply: forminteraction</w:t>
            </w:r>
            <w:r w:rsidRPr="00AC5707">
              <w:rPr>
                <w:color w:val="008000"/>
              </w:rPr>
              <w:fldChar w:fldCharType="end"/>
            </w:r>
          </w:p>
          <w:p w14:paraId="2F72027D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1C0F5E63" w14:textId="77777777" w:rsidR="005B189C" w:rsidRPr="00D31AA7" w:rsidRDefault="005B189C" w:rsidP="00CD0C9D">
            <w:pPr>
              <w:pStyle w:val="BodyText"/>
              <w:rPr>
                <w:del w:id="10" w:author="Jarno Nieminen" w:date="2014-09-04T09:25:00Z"/>
                <w:sz w:val="32"/>
              </w:rPr>
            </w:pPr>
            <w:del w:id="11" w:author="Jarno Nieminen" w:date="2014-09-04T09:25:00Z">
              <w:r w:rsidRPr="00F856C4">
                <w:rPr>
                  <w:sz w:val="32"/>
                </w:rPr>
                <w:delText>Version</w:delText>
              </w:r>
              <w:r>
                <w:rPr>
                  <w:sz w:val="32"/>
                </w:rPr>
                <w:delText xml:space="preserve"> </w:delText>
              </w:r>
              <w:r>
                <w:rPr>
                  <w:color w:val="008000"/>
                  <w:sz w:val="32"/>
                </w:rPr>
                <w:fldChar w:fldCharType="begin"/>
              </w:r>
              <w:r>
                <w:rPr>
                  <w:color w:val="008000"/>
                  <w:sz w:val="32"/>
                </w:rPr>
                <w:delInstrText xml:space="preserve"> DOCPROPERTY "version_1" \* MERGEFORMAT </w:delInstrText>
              </w:r>
              <w:r>
                <w:rPr>
                  <w:color w:val="008000"/>
                  <w:sz w:val="32"/>
                </w:rPr>
                <w:fldChar w:fldCharType="separate"/>
              </w:r>
              <w:r w:rsidR="00C4301D">
                <w:rPr>
                  <w:color w:val="008000"/>
                  <w:sz w:val="32"/>
                </w:rPr>
                <w:delText>2</w:delText>
              </w:r>
              <w:r>
                <w:rPr>
                  <w:color w:val="008000"/>
                  <w:sz w:val="32"/>
                </w:rPr>
                <w:fldChar w:fldCharType="end"/>
              </w:r>
              <w:r w:rsidRPr="00D31AA7">
                <w:rPr>
                  <w:sz w:val="32"/>
                </w:rPr>
                <w:delText>.</w:delText>
              </w:r>
              <w:r w:rsidRPr="00D31AA7">
                <w:rPr>
                  <w:color w:val="008000"/>
                  <w:sz w:val="32"/>
                </w:rPr>
                <w:fldChar w:fldCharType="begin"/>
              </w:r>
              <w:r w:rsidRPr="00D31AA7">
                <w:rPr>
                  <w:color w:val="008000"/>
                  <w:sz w:val="32"/>
                </w:rPr>
                <w:delInstrText xml:space="preserve"> DOCPROPERTY "version_2" \* MERGEFORMAT </w:delInstrText>
              </w:r>
              <w:r w:rsidRPr="00D31AA7">
                <w:rPr>
                  <w:color w:val="008000"/>
                  <w:sz w:val="32"/>
                </w:rPr>
                <w:fldChar w:fldCharType="separate"/>
              </w:r>
              <w:r w:rsidR="00C4301D">
                <w:rPr>
                  <w:color w:val="008000"/>
                  <w:sz w:val="32"/>
                </w:rPr>
                <w:delText>0</w:delText>
              </w:r>
              <w:r w:rsidRPr="00D31AA7">
                <w:rPr>
                  <w:color w:val="008000"/>
                  <w:sz w:val="32"/>
                </w:rPr>
                <w:fldChar w:fldCharType="end"/>
              </w:r>
              <w:r>
                <w:rPr>
                  <w:sz w:val="32"/>
                </w:rPr>
                <w:delText>.</w:delText>
              </w:r>
              <w:r w:rsidRPr="00D31AA7">
                <w:rPr>
                  <w:color w:val="008000"/>
                  <w:sz w:val="32"/>
                </w:rPr>
                <w:fldChar w:fldCharType="begin"/>
              </w:r>
              <w:r w:rsidRPr="00D31AA7">
                <w:rPr>
                  <w:color w:val="008000"/>
                  <w:sz w:val="32"/>
                </w:rPr>
                <w:delInstrText xml:space="preserve"> DOCPROPERTY "version_3" \* MERGEFORMAT </w:delInstrText>
              </w:r>
              <w:r w:rsidRPr="00D31AA7">
                <w:rPr>
                  <w:color w:val="008000"/>
                  <w:sz w:val="32"/>
                </w:rPr>
                <w:fldChar w:fldCharType="separate"/>
              </w:r>
              <w:r w:rsidR="00C4301D">
                <w:rPr>
                  <w:color w:val="008000"/>
                  <w:sz w:val="32"/>
                </w:rPr>
                <w:delText>0</w:delText>
              </w:r>
              <w:r w:rsidRPr="00D31AA7">
                <w:rPr>
                  <w:color w:val="008000"/>
                  <w:sz w:val="32"/>
                </w:rPr>
                <w:fldChar w:fldCharType="end"/>
              </w:r>
            </w:del>
          </w:p>
          <w:p w14:paraId="14A4B823" w14:textId="77777777" w:rsidR="005B189C" w:rsidRDefault="005B189C" w:rsidP="00CD0C9D">
            <w:pPr>
              <w:pStyle w:val="BodyText"/>
              <w:rPr>
                <w:del w:id="12" w:author="Jarno Nieminen" w:date="2014-09-04T09:25:00Z"/>
                <w:color w:val="008000"/>
                <w:sz w:val="28"/>
              </w:rPr>
            </w:pPr>
          </w:p>
          <w:p w14:paraId="0E38C4B9" w14:textId="77777777" w:rsidR="005B189C" w:rsidRDefault="005B189C" w:rsidP="00CD0C9D">
            <w:pPr>
              <w:pStyle w:val="BodyText"/>
              <w:rPr>
                <w:del w:id="13" w:author="Jarno Nieminen" w:date="2014-09-04T09:25:00Z"/>
                <w:color w:val="008000"/>
                <w:sz w:val="28"/>
              </w:rPr>
            </w:pPr>
            <w:del w:id="14" w:author="Jarno Nieminen" w:date="2014-09-04T09:25:00Z">
              <w:r>
                <w:rPr>
                  <w:color w:val="008000"/>
                  <w:sz w:val="28"/>
                </w:rPr>
                <w:fldChar w:fldCharType="begin"/>
              </w:r>
              <w:r>
                <w:rPr>
                  <w:color w:val="008000"/>
                  <w:sz w:val="28"/>
                </w:rPr>
                <w:delInstrText xml:space="preserve"> DOCPROPERTY "publisheddate" \* MERGEFORMAT </w:delInstrText>
              </w:r>
              <w:r>
                <w:rPr>
                  <w:color w:val="008000"/>
                  <w:sz w:val="28"/>
                </w:rPr>
                <w:fldChar w:fldCharType="separate"/>
              </w:r>
              <w:r w:rsidR="00AE0452">
                <w:rPr>
                  <w:color w:val="008000"/>
                  <w:sz w:val="28"/>
                </w:rPr>
                <w:delText>2014-04-24</w:delText>
              </w:r>
              <w:r>
                <w:rPr>
                  <w:color w:val="008000"/>
                  <w:sz w:val="28"/>
                </w:rPr>
                <w:fldChar w:fldCharType="end"/>
              </w:r>
            </w:del>
          </w:p>
          <w:p w14:paraId="32DFB4EA" w14:textId="77777777" w:rsidR="005B189C" w:rsidRPr="00AC5707" w:rsidRDefault="005B189C" w:rsidP="00CD0C9D">
            <w:pPr>
              <w:pStyle w:val="BodyText"/>
              <w:rPr>
                <w:del w:id="15" w:author="Jarno Nieminen" w:date="2014-09-04T09:25:00Z"/>
                <w:color w:val="008000"/>
                <w:sz w:val="28"/>
              </w:rPr>
            </w:pPr>
          </w:p>
          <w:p w14:paraId="43D64941" w14:textId="77777777" w:rsidR="00D31AA7" w:rsidRPr="00D31AA7" w:rsidRDefault="00F856C4" w:rsidP="00AC5707">
            <w:pPr>
              <w:pStyle w:val="BodyText"/>
              <w:rPr>
                <w:ins w:id="16" w:author="Jarno Nieminen" w:date="2014-09-04T09:25:00Z"/>
                <w:sz w:val="32"/>
              </w:rPr>
            </w:pPr>
            <w:ins w:id="17" w:author="Jarno Nieminen" w:date="2014-09-04T09:25:00Z">
              <w:r w:rsidRPr="00F856C4">
                <w:rPr>
                  <w:sz w:val="32"/>
                </w:rPr>
                <w:t>Version</w:t>
              </w:r>
              <w:r>
                <w:rPr>
                  <w:sz w:val="32"/>
                </w:rPr>
                <w:t xml:space="preserve"> </w:t>
              </w:r>
              <w:r w:rsidR="00561EF4">
                <w:rPr>
                  <w:color w:val="008000"/>
                  <w:sz w:val="32"/>
                </w:rPr>
                <w:fldChar w:fldCharType="begin"/>
              </w:r>
              <w:r w:rsidR="00561EF4">
                <w:rPr>
                  <w:color w:val="008000"/>
                  <w:sz w:val="32"/>
                </w:rPr>
                <w:instrText xml:space="preserve"> DOCPROPERTY "Version" \* MERGEFORMAT </w:instrText>
              </w:r>
              <w:r w:rsidR="00561EF4">
                <w:rPr>
                  <w:color w:val="008000"/>
                  <w:sz w:val="32"/>
                </w:rPr>
                <w:fldChar w:fldCharType="separate"/>
              </w:r>
              <w:r w:rsidR="00112106">
                <w:rPr>
                  <w:color w:val="008000"/>
                  <w:sz w:val="32"/>
                </w:rPr>
                <w:t>2.0</w:t>
              </w:r>
              <w:r w:rsidR="00561EF4">
                <w:rPr>
                  <w:color w:val="008000"/>
                  <w:sz w:val="32"/>
                </w:rPr>
                <w:fldChar w:fldCharType="end"/>
              </w:r>
            </w:ins>
          </w:p>
          <w:p w14:paraId="0EC52645" w14:textId="77777777" w:rsidR="00AC5707" w:rsidRDefault="00AC5707" w:rsidP="00AC5707">
            <w:pPr>
              <w:pStyle w:val="BodyText"/>
              <w:rPr>
                <w:ins w:id="18" w:author="Jarno Nieminen" w:date="2014-09-04T09:25:00Z"/>
                <w:color w:val="008000"/>
                <w:sz w:val="28"/>
              </w:rPr>
            </w:pPr>
            <w:ins w:id="19" w:author="Jarno Nieminen" w:date="2014-09-04T09:25:00Z">
              <w:r w:rsidRPr="00AC5707">
                <w:rPr>
                  <w:color w:val="008000"/>
                  <w:sz w:val="40"/>
                </w:rPr>
                <w:fldChar w:fldCharType="begin"/>
              </w:r>
              <w:r w:rsidRPr="00F856C4">
                <w:rPr>
                  <w:color w:val="008000"/>
                  <w:sz w:val="40"/>
                </w:rPr>
                <w:instrText xml:space="preserve"> DOCPROPERTY  "arknummer" \* MERGEFORMAT </w:instrText>
              </w:r>
              <w:r w:rsidRPr="00AC5707">
                <w:rPr>
                  <w:color w:val="008000"/>
                  <w:sz w:val="40"/>
                </w:rPr>
                <w:fldChar w:fldCharType="separate"/>
              </w:r>
              <w:r w:rsidR="00D31AA7" w:rsidRPr="00D31AA7">
                <w:rPr>
                  <w:color w:val="008000"/>
                  <w:sz w:val="28"/>
                </w:rPr>
                <w:t>ARK_0023</w:t>
              </w:r>
              <w:r w:rsidRPr="00AC5707">
                <w:rPr>
                  <w:color w:val="008000"/>
                  <w:sz w:val="28"/>
                </w:rPr>
                <w:fldChar w:fldCharType="end"/>
              </w:r>
            </w:ins>
          </w:p>
          <w:p w14:paraId="3C59EEDF" w14:textId="77777777" w:rsidR="00AC5707" w:rsidRDefault="00F856C4" w:rsidP="00AC5707">
            <w:pPr>
              <w:pStyle w:val="BodyText"/>
              <w:rPr>
                <w:ins w:id="20" w:author="Jarno Nieminen" w:date="2014-09-04T09:25:00Z"/>
                <w:color w:val="008000"/>
                <w:sz w:val="28"/>
              </w:rPr>
            </w:pPr>
            <w:ins w:id="21" w:author="Jarno Nieminen" w:date="2014-09-04T09:25:00Z">
              <w:r>
                <w:rPr>
                  <w:color w:val="008000"/>
                  <w:sz w:val="28"/>
                </w:rPr>
                <w:fldChar w:fldCharType="begin"/>
              </w:r>
              <w:r>
                <w:rPr>
                  <w:color w:val="008000"/>
                  <w:sz w:val="28"/>
                </w:rPr>
                <w:instrText xml:space="preserve"> DOCPROPERTY "publisheddate" \* MERGEFORMAT </w:instrText>
              </w:r>
              <w:r>
                <w:rPr>
                  <w:color w:val="008000"/>
                  <w:sz w:val="28"/>
                </w:rPr>
                <w:fldChar w:fldCharType="separate"/>
              </w:r>
              <w:r w:rsidR="00D4733C">
                <w:rPr>
                  <w:color w:val="008000"/>
                  <w:sz w:val="28"/>
                </w:rPr>
                <w:t>2014-09-04</w:t>
              </w:r>
              <w:r>
                <w:rPr>
                  <w:color w:val="008000"/>
                  <w:sz w:val="28"/>
                </w:rPr>
                <w:fldChar w:fldCharType="end"/>
              </w:r>
            </w:ins>
          </w:p>
          <w:p w14:paraId="612DB7A1" w14:textId="77777777" w:rsidR="00F856C4" w:rsidRPr="00AC5707" w:rsidRDefault="00F856C4" w:rsidP="00AC5707">
            <w:pPr>
              <w:pStyle w:val="BodyText"/>
              <w:rPr>
                <w:ins w:id="22" w:author="Jarno Nieminen" w:date="2014-09-04T09:25:00Z"/>
                <w:color w:val="008000"/>
                <w:sz w:val="28"/>
              </w:rPr>
            </w:pPr>
          </w:p>
          <w:p w14:paraId="31EA746E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1AE8CBDA" w14:textId="77777777" w:rsidTr="00CF10DE">
        <w:trPr>
          <w:cantSplit/>
          <w:ins w:id="23" w:author="Jarno Nieminen" w:date="2014-09-04T09:25:00Z"/>
        </w:trPr>
        <w:tc>
          <w:tcPr>
            <w:tcW w:w="284" w:type="dxa"/>
            <w:shd w:val="clear" w:color="auto" w:fill="auto"/>
          </w:tcPr>
          <w:p w14:paraId="21E8B924" w14:textId="77777777" w:rsidR="003E78D2" w:rsidRPr="004A7C1C" w:rsidRDefault="003E78D2" w:rsidP="00C15048">
            <w:pPr>
              <w:pStyle w:val="BodyText"/>
              <w:rPr>
                <w:ins w:id="24" w:author="Jarno Nieminen" w:date="2014-09-04T09:25:00Z"/>
              </w:rPr>
            </w:pPr>
          </w:p>
        </w:tc>
        <w:tc>
          <w:tcPr>
            <w:tcW w:w="7426" w:type="dxa"/>
            <w:shd w:val="clear" w:color="auto" w:fill="auto"/>
          </w:tcPr>
          <w:p w14:paraId="781363CE" w14:textId="77777777" w:rsidR="003E78D2" w:rsidRPr="00AC5707" w:rsidRDefault="003E78D2" w:rsidP="00AC5707">
            <w:pPr>
              <w:pStyle w:val="Title"/>
              <w:rPr>
                <w:ins w:id="25" w:author="Jarno Nieminen" w:date="2014-09-04T09:25:00Z"/>
                <w:color w:val="008000"/>
              </w:rPr>
            </w:pPr>
          </w:p>
        </w:tc>
      </w:tr>
    </w:tbl>
    <w:p w14:paraId="6FE120F7" w14:textId="77777777" w:rsidR="000927B9" w:rsidRPr="004A7C1C" w:rsidRDefault="000927B9" w:rsidP="00A47B77">
      <w:pPr>
        <w:rPr>
          <w:ins w:id="26" w:author="Jarno Nieminen" w:date="2014-09-04T09:25:00Z"/>
        </w:rPr>
      </w:pPr>
    </w:p>
    <w:p w14:paraId="2ABA9B78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27" w:name="_Toc321289647"/>
      <w:bookmarkStart w:id="28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53EB0842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29121334" w14:textId="4B2C4854" w:rsidR="00112106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112106">
            <w:rPr>
              <w:noProof/>
            </w:rPr>
            <w:t>1.</w:t>
          </w:r>
          <w:r w:rsidR="00112106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112106">
            <w:rPr>
              <w:noProof/>
            </w:rPr>
            <w:t>Inledning</w:t>
          </w:r>
          <w:r w:rsidR="00112106">
            <w:rPr>
              <w:noProof/>
            </w:rPr>
            <w:tab/>
          </w:r>
          <w:r w:rsidR="00112106">
            <w:rPr>
              <w:noProof/>
            </w:rPr>
            <w:fldChar w:fldCharType="begin"/>
          </w:r>
          <w:r w:rsidR="00112106">
            <w:rPr>
              <w:noProof/>
            </w:rPr>
            <w:instrText xml:space="preserve"> PAGEREF _</w:instrText>
          </w:r>
          <w:del w:id="29" w:author="Jarno Nieminen" w:date="2014-09-04T09:25:00Z">
            <w:r w:rsidR="00E266E0">
              <w:rPr>
                <w:noProof/>
              </w:rPr>
              <w:delInstrText>Toc391366012</w:delInstrText>
            </w:r>
          </w:del>
          <w:ins w:id="30" w:author="Jarno Nieminen" w:date="2014-09-04T09:25:00Z">
            <w:r w:rsidR="00112106">
              <w:rPr>
                <w:noProof/>
              </w:rPr>
              <w:instrText>Toc397585905</w:instrText>
            </w:r>
          </w:ins>
          <w:r w:rsidR="00112106">
            <w:rPr>
              <w:noProof/>
            </w:rPr>
            <w:instrText xml:space="preserve"> \h </w:instrText>
          </w:r>
          <w:r w:rsidR="00112106">
            <w:rPr>
              <w:noProof/>
            </w:rPr>
          </w:r>
          <w:r w:rsidR="00112106">
            <w:rPr>
              <w:noProof/>
            </w:rPr>
            <w:fldChar w:fldCharType="separate"/>
          </w:r>
          <w:r w:rsidR="00112106">
            <w:rPr>
              <w:noProof/>
            </w:rPr>
            <w:t>3</w:t>
          </w:r>
          <w:r w:rsidR="00112106">
            <w:rPr>
              <w:noProof/>
            </w:rPr>
            <w:fldChar w:fldCharType="end"/>
          </w:r>
        </w:p>
        <w:p w14:paraId="357786A3" w14:textId="7CDF97C0" w:rsidR="00112106" w:rsidRDefault="00112106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</w:instrText>
          </w:r>
          <w:del w:id="31" w:author="Jarno Nieminen" w:date="2014-09-04T09:25:00Z">
            <w:r w:rsidR="00E266E0">
              <w:rPr>
                <w:noProof/>
              </w:rPr>
              <w:delInstrText>Toc391366013</w:delInstrText>
            </w:r>
          </w:del>
          <w:ins w:id="32" w:author="Jarno Nieminen" w:date="2014-09-04T09:25:00Z">
            <w:r>
              <w:rPr>
                <w:noProof/>
              </w:rPr>
              <w:instrText>Toc397585906</w:instrText>
            </w:r>
          </w:ins>
          <w:r>
            <w:rPr>
              <w:noProof/>
            </w:rPr>
            <w:instrText xml:space="preserve">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74DF66" w14:textId="28CDADC4" w:rsidR="00112106" w:rsidRDefault="00112106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</w:instrText>
          </w:r>
          <w:del w:id="33" w:author="Jarno Nieminen" w:date="2014-09-04T09:25:00Z">
            <w:r w:rsidR="00E266E0">
              <w:rPr>
                <w:noProof/>
              </w:rPr>
              <w:delInstrText>Toc391366017</w:delInstrText>
            </w:r>
          </w:del>
          <w:ins w:id="34" w:author="Jarno Nieminen" w:date="2014-09-04T09:25:00Z">
            <w:r>
              <w:rPr>
                <w:noProof/>
              </w:rPr>
              <w:instrText>Toc397585907</w:instrText>
            </w:r>
          </w:ins>
          <w:r>
            <w:rPr>
              <w:noProof/>
            </w:rPr>
            <w:instrText xml:space="preserve">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900C58" w14:textId="77777777" w:rsidR="00E266E0" w:rsidRDefault="00112106">
          <w:pPr>
            <w:pStyle w:val="TOC1"/>
            <w:tabs>
              <w:tab w:val="left" w:pos="440"/>
              <w:tab w:val="right" w:leader="dot" w:pos="8494"/>
            </w:tabs>
            <w:rPr>
              <w:del w:id="35" w:author="Jarno Nieminen" w:date="2014-09-04T09:25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del w:id="36" w:author="Jarno Nieminen" w:date="2014-09-04T09:25:00Z">
            <w:r w:rsidR="00E266E0">
              <w:rPr>
                <w:noProof/>
              </w:rPr>
              <w:fldChar w:fldCharType="begin"/>
            </w:r>
            <w:r w:rsidR="00E266E0">
              <w:rPr>
                <w:noProof/>
              </w:rPr>
              <w:delInstrText xml:space="preserve"> PAGEREF _Toc391366018 \h </w:delInstrText>
            </w:r>
            <w:r w:rsidR="00E266E0">
              <w:rPr>
                <w:noProof/>
              </w:rPr>
            </w:r>
            <w:r w:rsidR="00E266E0">
              <w:rPr>
                <w:noProof/>
              </w:rPr>
              <w:fldChar w:fldCharType="separate"/>
            </w:r>
            <w:r w:rsidR="00E266E0">
              <w:rPr>
                <w:noProof/>
              </w:rPr>
              <w:delText>5</w:delText>
            </w:r>
            <w:r w:rsidR="00E266E0">
              <w:rPr>
                <w:noProof/>
              </w:rPr>
              <w:fldChar w:fldCharType="end"/>
            </w:r>
          </w:del>
        </w:p>
        <w:p w14:paraId="2FAB3122" w14:textId="32368B7F" w:rsidR="00112106" w:rsidRDefault="00E266E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olor w:val="auto"/>
              <w:sz w:val="22"/>
              <w:rPrChange w:id="37" w:author="Jarno Nieminen" w:date="2014-09-04T09:25:00Z">
                <w:rPr>
                  <w:rFonts w:asciiTheme="minorHAnsi" w:eastAsiaTheme="minorEastAsia" w:hAnsiTheme="minorHAnsi"/>
                  <w:color w:val="auto"/>
                  <w:sz w:val="22"/>
                </w:rPr>
              </w:rPrChange>
            </w:rPr>
            <w:pPrChange w:id="38" w:author="Jarno Nieminen" w:date="2014-09-04T09:25:00Z">
              <w:pPr>
                <w:pStyle w:val="TOC2"/>
                <w:tabs>
                  <w:tab w:val="left" w:pos="879"/>
                  <w:tab w:val="right" w:leader="dot" w:pos="8494"/>
                </w:tabs>
              </w:pPr>
            </w:pPrChange>
          </w:pPr>
          <w:del w:id="39" w:author="Jarno Nieminen" w:date="2014-09-04T09:25:00Z">
            <w:r>
              <w:rPr>
                <w:noProof/>
              </w:rPr>
              <w:delText>2.1</w:delTex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v-SE"/>
              </w:rPr>
              <w:tab/>
            </w:r>
            <w:r>
              <w:rPr>
                <w:noProof/>
              </w:rPr>
              <w:delText>AB: Byta tjänstedomän</w:delTex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delInstrText xml:space="preserve"> PAGEREF _Toc391366020 \h </w:del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delText>5</w:delText>
            </w:r>
            <w:r>
              <w:rPr>
                <w:noProof/>
              </w:rPr>
              <w:fldChar w:fldCharType="end"/>
            </w:r>
          </w:del>
          <w:ins w:id="40" w:author="Jarno Nieminen" w:date="2014-09-04T09:25:00Z">
            <w:r w:rsidR="00112106">
              <w:rPr>
                <w:noProof/>
              </w:rPr>
              <w:fldChar w:fldCharType="begin"/>
            </w:r>
            <w:r w:rsidR="00112106">
              <w:rPr>
                <w:noProof/>
              </w:rPr>
              <w:instrText xml:space="preserve"> PAGEREF _Toc397585908 \h </w:instrText>
            </w:r>
            <w:r w:rsidR="00112106">
              <w:rPr>
                <w:noProof/>
              </w:rPr>
            </w:r>
            <w:r w:rsidR="00112106">
              <w:rPr>
                <w:noProof/>
              </w:rPr>
              <w:fldChar w:fldCharType="separate"/>
            </w:r>
            <w:r w:rsidR="00112106">
              <w:rPr>
                <w:noProof/>
              </w:rPr>
              <w:t>3</w:t>
            </w:r>
            <w:r w:rsidR="00112106">
              <w:rPr>
                <w:noProof/>
              </w:rPr>
              <w:fldChar w:fldCharType="end"/>
            </w:r>
          </w:ins>
        </w:p>
        <w:p w14:paraId="129347CC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7361528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41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6"/>
        <w:gridCol w:w="3457"/>
        <w:gridCol w:w="3941"/>
        <w:tblGridChange w:id="42">
          <w:tblGrid>
            <w:gridCol w:w="1096"/>
            <w:gridCol w:w="1"/>
            <w:gridCol w:w="3456"/>
            <w:gridCol w:w="19"/>
            <w:gridCol w:w="3922"/>
          </w:tblGrid>
        </w:tblGridChange>
      </w:tblGrid>
      <w:tr w:rsidR="0030019C" w14:paraId="2E378BFB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30D67447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77745063" w14:textId="77777777" w:rsidTr="00CF10DE">
        <w:tblPrEx>
          <w:tblW w:w="0" w:type="auto"/>
          <w:tblPrExChange w:id="43" w:author="Jarno Nieminen" w:date="2014-09-04T09:25:00Z">
            <w:tblPrEx>
              <w:tblW w:w="0" w:type="auto"/>
            </w:tblPrEx>
          </w:tblPrExChange>
        </w:tblPrEx>
        <w:tc>
          <w:tcPr>
            <w:tcW w:w="1101" w:type="dxa"/>
            <w:tcPrChange w:id="44" w:author="Jarno Nieminen" w:date="2014-09-04T09:25:00Z">
              <w:tcPr>
                <w:tcW w:w="1101" w:type="dxa"/>
                <w:gridSpan w:val="2"/>
              </w:tcPr>
            </w:tcPrChange>
          </w:tcPr>
          <w:p w14:paraId="2401DAE7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  <w:tcPrChange w:id="45" w:author="Jarno Nieminen" w:date="2014-09-04T09:25:00Z">
              <w:tcPr>
                <w:tcW w:w="3543" w:type="dxa"/>
                <w:gridSpan w:val="2"/>
              </w:tcPr>
            </w:tcPrChange>
          </w:tcPr>
          <w:p w14:paraId="763784AA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  <w:tcPrChange w:id="46" w:author="Jarno Nieminen" w:date="2014-09-04T09:25:00Z">
              <w:tcPr>
                <w:tcW w:w="4000" w:type="dxa"/>
              </w:tcPr>
            </w:tcPrChange>
          </w:tcPr>
          <w:p w14:paraId="4AE9692A" w14:textId="77777777" w:rsidR="0030019C" w:rsidRDefault="0030019C" w:rsidP="00CF10DE">
            <w:pPr>
              <w:pStyle w:val="BodyText"/>
            </w:pPr>
            <w:r>
              <w:rPr>
                <w:rPrChange w:id="47" w:author="Jarno Nieminen" w:date="2014-09-04T09:25:00Z">
                  <w:rPr>
                    <w:rFonts w:ascii="Times New Roman" w:hAnsi="Times New Roman"/>
                  </w:rPr>
                </w:rPrChange>
              </w:rPr>
              <w:t>Kommentar</w:t>
            </w:r>
          </w:p>
        </w:tc>
      </w:tr>
      <w:tr w:rsidR="0030019C" w14:paraId="21085B09" w14:textId="77777777" w:rsidTr="00CF10DE">
        <w:tblPrEx>
          <w:tblW w:w="0" w:type="auto"/>
          <w:tblPrExChange w:id="48" w:author="Jarno Nieminen" w:date="2014-09-04T09:25:00Z">
            <w:tblPrEx>
              <w:tblW w:w="0" w:type="auto"/>
            </w:tblPrEx>
          </w:tblPrExChange>
        </w:tblPrEx>
        <w:tc>
          <w:tcPr>
            <w:tcW w:w="1101" w:type="dxa"/>
            <w:tcPrChange w:id="49" w:author="Jarno Nieminen" w:date="2014-09-04T09:25:00Z">
              <w:tcPr>
                <w:tcW w:w="1101" w:type="dxa"/>
                <w:gridSpan w:val="2"/>
              </w:tcPr>
            </w:tcPrChange>
          </w:tcPr>
          <w:p w14:paraId="443CE7E4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  <w:tcPrChange w:id="50" w:author="Jarno Nieminen" w:date="2014-09-04T09:25:00Z">
              <w:tcPr>
                <w:tcW w:w="3543" w:type="dxa"/>
                <w:gridSpan w:val="2"/>
              </w:tcPr>
            </w:tcPrChange>
          </w:tcPr>
          <w:p w14:paraId="6F98EE77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  <w:tcPrChange w:id="51" w:author="Jarno Nieminen" w:date="2014-09-04T09:25:00Z">
              <w:tcPr>
                <w:tcW w:w="4000" w:type="dxa"/>
              </w:tcPr>
            </w:tcPrChange>
          </w:tcPr>
          <w:p w14:paraId="590146DC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784A0C35" w14:textId="77777777" w:rsidTr="00CF10DE">
        <w:tblPrEx>
          <w:tblW w:w="0" w:type="auto"/>
          <w:tblPrExChange w:id="52" w:author="Jarno Nieminen" w:date="2014-09-04T09:25:00Z">
            <w:tblPrEx>
              <w:tblW w:w="0" w:type="auto"/>
            </w:tblPrEx>
          </w:tblPrExChange>
        </w:tblPrEx>
        <w:tc>
          <w:tcPr>
            <w:tcW w:w="1101" w:type="dxa"/>
            <w:tcPrChange w:id="53" w:author="Jarno Nieminen" w:date="2014-09-04T09:25:00Z">
              <w:tcPr>
                <w:tcW w:w="1101" w:type="dxa"/>
                <w:gridSpan w:val="2"/>
              </w:tcPr>
            </w:tcPrChange>
          </w:tcPr>
          <w:p w14:paraId="58993E70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  <w:tcPrChange w:id="54" w:author="Jarno Nieminen" w:date="2014-09-04T09:25:00Z">
              <w:tcPr>
                <w:tcW w:w="3543" w:type="dxa"/>
                <w:gridSpan w:val="2"/>
              </w:tcPr>
            </w:tcPrChange>
          </w:tcPr>
          <w:p w14:paraId="09FD242F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  <w:tcPrChange w:id="55" w:author="Jarno Nieminen" w:date="2014-09-04T09:25:00Z">
              <w:tcPr>
                <w:tcW w:w="4000" w:type="dxa"/>
              </w:tcPr>
            </w:tcPrChange>
          </w:tcPr>
          <w:p w14:paraId="4F61DC37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  <w:tr w:rsidR="00CD6E73" w14:paraId="7275F840" w14:textId="77777777" w:rsidTr="00CF10DE">
        <w:tblPrEx>
          <w:tblW w:w="0" w:type="auto"/>
          <w:tblPrExChange w:id="56" w:author="Jarno Nieminen" w:date="2014-09-04T09:25:00Z">
            <w:tblPrEx>
              <w:tblW w:w="0" w:type="auto"/>
            </w:tblPrEx>
          </w:tblPrExChange>
        </w:tblPrEx>
        <w:tc>
          <w:tcPr>
            <w:tcW w:w="1101" w:type="dxa"/>
            <w:tcPrChange w:id="57" w:author="Jarno Nieminen" w:date="2014-09-04T09:25:00Z">
              <w:tcPr>
                <w:tcW w:w="1101" w:type="dxa"/>
                <w:gridSpan w:val="2"/>
              </w:tcPr>
            </w:tcPrChange>
          </w:tcPr>
          <w:p w14:paraId="4BC3527A" w14:textId="77777777" w:rsidR="00CD6E73" w:rsidRDefault="00CD6E73" w:rsidP="00CF10DE">
            <w:pPr>
              <w:pStyle w:val="BodyText"/>
            </w:pPr>
            <w:r>
              <w:t>1.3.1</w:t>
            </w:r>
          </w:p>
        </w:tc>
        <w:tc>
          <w:tcPr>
            <w:tcW w:w="3543" w:type="dxa"/>
            <w:tcPrChange w:id="58" w:author="Jarno Nieminen" w:date="2014-09-04T09:25:00Z">
              <w:tcPr>
                <w:tcW w:w="3543" w:type="dxa"/>
                <w:gridSpan w:val="2"/>
              </w:tcPr>
            </w:tcPrChange>
          </w:tcPr>
          <w:p w14:paraId="1F3FEAAA" w14:textId="77777777" w:rsidR="00CD6E73" w:rsidRDefault="00CD6E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  <w:tcPrChange w:id="59" w:author="Jarno Nieminen" w:date="2014-09-04T09:25:00Z">
              <w:tcPr>
                <w:tcW w:w="4000" w:type="dxa"/>
              </w:tcPr>
            </w:tcPrChange>
          </w:tcPr>
          <w:p w14:paraId="721A3526" w14:textId="77777777" w:rsidR="00CD6E73" w:rsidRDefault="00CD6E73" w:rsidP="00CF10DE">
            <w:pPr>
              <w:pStyle w:val="BodyText"/>
            </w:pPr>
            <w:r>
              <w:t xml:space="preserve">Rättat fel i mall </w:t>
            </w:r>
          </w:p>
        </w:tc>
      </w:tr>
      <w:tr w:rsidR="00BF4373" w14:paraId="5A331F41" w14:textId="77777777" w:rsidTr="00CF10DE">
        <w:trPr>
          <w:ins w:id="60" w:author="Jarno Nieminen" w:date="2014-09-04T09:25:00Z"/>
        </w:trPr>
        <w:tc>
          <w:tcPr>
            <w:tcW w:w="1101" w:type="dxa"/>
          </w:tcPr>
          <w:p w14:paraId="32C19C6C" w14:textId="77777777" w:rsidR="00BF4373" w:rsidRDefault="00BF4373" w:rsidP="00CF10DE">
            <w:pPr>
              <w:pStyle w:val="BodyText"/>
              <w:rPr>
                <w:ins w:id="61" w:author="Jarno Nieminen" w:date="2014-09-04T09:25:00Z"/>
              </w:rPr>
            </w:pPr>
            <w:ins w:id="62" w:author="Jarno Nieminen" w:date="2014-09-04T09:25:00Z">
              <w:r>
                <w:t>1.3.2</w:t>
              </w:r>
            </w:ins>
          </w:p>
        </w:tc>
        <w:tc>
          <w:tcPr>
            <w:tcW w:w="3543" w:type="dxa"/>
          </w:tcPr>
          <w:p w14:paraId="489AA7BC" w14:textId="77777777" w:rsidR="00BF4373" w:rsidRDefault="00BF4373" w:rsidP="00CF10DE">
            <w:pPr>
              <w:pStyle w:val="BodyText"/>
              <w:rPr>
                <w:ins w:id="63" w:author="Jarno Nieminen" w:date="2014-09-04T09:25:00Z"/>
              </w:rPr>
            </w:pPr>
            <w:ins w:id="64" w:author="Jarno Nieminen" w:date="2014-09-04T09:25:00Z">
              <w:r>
                <w:t>Lennart Eriksson</w:t>
              </w:r>
            </w:ins>
          </w:p>
        </w:tc>
        <w:tc>
          <w:tcPr>
            <w:tcW w:w="4000" w:type="dxa"/>
          </w:tcPr>
          <w:p w14:paraId="7021C297" w14:textId="77777777" w:rsidR="00BF4373" w:rsidRDefault="00BF4373" w:rsidP="00CF10DE">
            <w:pPr>
              <w:pStyle w:val="BodyText"/>
              <w:rPr>
                <w:ins w:id="65" w:author="Jarno Nieminen" w:date="2014-09-04T09:25:00Z"/>
              </w:rPr>
            </w:pPr>
            <w:ins w:id="66" w:author="Jarno Nieminen" w:date="2014-09-04T09:25:00Z">
              <w:r>
                <w:t>Tagit bort RC ur mall samt infört saved date</w:t>
              </w:r>
            </w:ins>
          </w:p>
        </w:tc>
      </w:tr>
      <w:tr w:rsidR="00561EF4" w14:paraId="1BD19BA1" w14:textId="77777777" w:rsidTr="00CF10DE">
        <w:trPr>
          <w:ins w:id="67" w:author="Jarno Nieminen" w:date="2014-09-04T09:25:00Z"/>
        </w:trPr>
        <w:tc>
          <w:tcPr>
            <w:tcW w:w="1101" w:type="dxa"/>
          </w:tcPr>
          <w:p w14:paraId="7642D8F3" w14:textId="77777777" w:rsidR="00561EF4" w:rsidRDefault="00561EF4" w:rsidP="00CF10DE">
            <w:pPr>
              <w:pStyle w:val="BodyText"/>
              <w:rPr>
                <w:ins w:id="68" w:author="Jarno Nieminen" w:date="2014-09-04T09:25:00Z"/>
              </w:rPr>
            </w:pPr>
            <w:ins w:id="69" w:author="Jarno Nieminen" w:date="2014-09-04T09:25:00Z">
              <w:r>
                <w:t>1.3.3</w:t>
              </w:r>
            </w:ins>
          </w:p>
        </w:tc>
        <w:tc>
          <w:tcPr>
            <w:tcW w:w="3543" w:type="dxa"/>
          </w:tcPr>
          <w:p w14:paraId="7D89E865" w14:textId="77777777" w:rsidR="00561EF4" w:rsidRDefault="00561EF4" w:rsidP="00CF10DE">
            <w:pPr>
              <w:pStyle w:val="BodyText"/>
              <w:rPr>
                <w:ins w:id="70" w:author="Jarno Nieminen" w:date="2014-09-04T09:25:00Z"/>
              </w:rPr>
            </w:pPr>
            <w:ins w:id="71" w:author="Jarno Nieminen" w:date="2014-09-04T09:25:00Z">
              <w:r w:rsidRPr="00561EF4">
                <w:t>Lennart Eriksson</w:t>
              </w:r>
            </w:ins>
          </w:p>
        </w:tc>
        <w:tc>
          <w:tcPr>
            <w:tcW w:w="4000" w:type="dxa"/>
          </w:tcPr>
          <w:p w14:paraId="2EA5704A" w14:textId="77777777" w:rsidR="00561EF4" w:rsidRDefault="00561EF4" w:rsidP="00561EF4">
            <w:pPr>
              <w:pStyle w:val="BodyText"/>
              <w:rPr>
                <w:ins w:id="72" w:author="Jarno Nieminen" w:date="2014-09-04T09:25:00Z"/>
              </w:rPr>
            </w:pPr>
            <w:ins w:id="73" w:author="Jarno Nieminen" w:date="2014-09-04T09:25:00Z">
              <w:r>
                <w:t>Ändrat version variabel så hantering stämmer med konfigurationsstyrning</w:t>
              </w:r>
            </w:ins>
          </w:p>
        </w:tc>
      </w:tr>
    </w:tbl>
    <w:p w14:paraId="534C33A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74" w:name="_Toc265146572"/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  <w:tblPrChange w:id="75" w:author="Jarno Nieminen" w:date="2014-09-04T09:25:00Z">
          <w:tblPr>
            <w:tblStyle w:val="TableGrid"/>
            <w:tblpPr w:leftFromText="141" w:rightFromText="141" w:vertAnchor="text" w:horzAnchor="margin" w:tblpY="9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96"/>
        <w:gridCol w:w="1799"/>
        <w:gridCol w:w="3175"/>
        <w:gridCol w:w="2424"/>
        <w:tblGridChange w:id="76">
          <w:tblGrid>
            <w:gridCol w:w="1096"/>
            <w:gridCol w:w="1799"/>
            <w:gridCol w:w="3175"/>
            <w:gridCol w:w="2424"/>
          </w:tblGrid>
        </w:tblGridChange>
      </w:tblGrid>
      <w:tr w:rsidR="00D31AA7" w14:paraId="6B0B996C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  <w:tcPrChange w:id="77" w:author="Jarno Nieminen" w:date="2014-09-04T09:25:00Z">
              <w:tcPr>
                <w:tcW w:w="8494" w:type="dxa"/>
                <w:gridSpan w:val="4"/>
              </w:tcPr>
            </w:tcPrChange>
          </w:tcPr>
          <w:p w14:paraId="2D673290" w14:textId="77777777" w:rsidR="00D31AA7" w:rsidRDefault="00D31AA7" w:rsidP="00D31AA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Revisionshistorik inom projekt</w:t>
            </w:r>
          </w:p>
        </w:tc>
      </w:tr>
      <w:tr w:rsidR="00D31AA7" w14:paraId="1E6D36CD" w14:textId="77777777" w:rsidTr="00D31AA7">
        <w:tc>
          <w:tcPr>
            <w:tcW w:w="1101" w:type="dxa"/>
          </w:tcPr>
          <w:p w14:paraId="3709BFA4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0C09D6B7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707EDFAD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4E57EEB3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24025D" w14:paraId="7925C9A3" w14:textId="77777777" w:rsidTr="00D31AA7">
        <w:tc>
          <w:tcPr>
            <w:tcW w:w="1101" w:type="dxa"/>
          </w:tcPr>
          <w:p w14:paraId="5EDC0DEB" w14:textId="42F3E669" w:rsidR="0024025D" w:rsidRDefault="0024025D" w:rsidP="0024025D">
            <w:pPr>
              <w:pStyle w:val="BodyText"/>
            </w:pPr>
            <w:r w:rsidRPr="00D80989">
              <w:t>PA1</w:t>
            </w:r>
          </w:p>
        </w:tc>
        <w:tc>
          <w:tcPr>
            <w:tcW w:w="1842" w:type="dxa"/>
          </w:tcPr>
          <w:p w14:paraId="3B0EDA18" w14:textId="6DBE5AB3" w:rsidR="0024025D" w:rsidRDefault="0024025D" w:rsidP="0024025D">
            <w:pPr>
              <w:pStyle w:val="BodyText"/>
            </w:pPr>
            <w:r w:rsidRPr="00D80989">
              <w:t>2014-04-25</w:t>
            </w:r>
          </w:p>
        </w:tc>
        <w:tc>
          <w:tcPr>
            <w:tcW w:w="3261" w:type="dxa"/>
          </w:tcPr>
          <w:p w14:paraId="43D1AFDF" w14:textId="3AE2B8E3" w:rsidR="0024025D" w:rsidRDefault="0024025D" w:rsidP="0024025D">
            <w:pPr>
              <w:pStyle w:val="BodyText"/>
            </w:pPr>
            <w:r w:rsidRPr="00D80989">
              <w:t>Första version</w:t>
            </w:r>
          </w:p>
        </w:tc>
        <w:tc>
          <w:tcPr>
            <w:tcW w:w="2440" w:type="dxa"/>
          </w:tcPr>
          <w:p w14:paraId="5E54E017" w14:textId="567A79AB" w:rsidR="0024025D" w:rsidRDefault="0024025D" w:rsidP="0024025D">
            <w:pPr>
              <w:pStyle w:val="BodyText"/>
            </w:pPr>
            <w:r w:rsidRPr="00D80989">
              <w:t>Marco de Luca</w:t>
            </w:r>
          </w:p>
        </w:tc>
      </w:tr>
      <w:tr w:rsidR="0024025D" w14:paraId="13F634BC" w14:textId="77777777" w:rsidTr="00D31AA7">
        <w:tc>
          <w:tcPr>
            <w:tcW w:w="1101" w:type="dxa"/>
          </w:tcPr>
          <w:p w14:paraId="39B57903" w14:textId="339A8AC2" w:rsidR="0024025D" w:rsidRDefault="0024025D" w:rsidP="0024025D">
            <w:pPr>
              <w:pStyle w:val="BodyText"/>
            </w:pPr>
            <w:r>
              <w:t>2.0 RC4</w:t>
            </w:r>
          </w:p>
        </w:tc>
        <w:tc>
          <w:tcPr>
            <w:tcW w:w="1842" w:type="dxa"/>
          </w:tcPr>
          <w:p w14:paraId="01F0393E" w14:textId="4ACA150F" w:rsidR="0024025D" w:rsidRDefault="0024025D" w:rsidP="0024025D">
            <w:pPr>
              <w:pStyle w:val="BodyText"/>
            </w:pPr>
            <w:r>
              <w:t>2014-06-24</w:t>
            </w:r>
          </w:p>
        </w:tc>
        <w:tc>
          <w:tcPr>
            <w:tcW w:w="3261" w:type="dxa"/>
          </w:tcPr>
          <w:p w14:paraId="77D0A822" w14:textId="4596BF75" w:rsidR="0024025D" w:rsidRDefault="0024025D" w:rsidP="0024025D">
            <w:pPr>
              <w:pStyle w:val="BodyText"/>
            </w:pPr>
            <w:r>
              <w:t>Ny dokumentmall och ny namnsättning</w:t>
            </w:r>
          </w:p>
        </w:tc>
        <w:tc>
          <w:tcPr>
            <w:tcW w:w="2440" w:type="dxa"/>
          </w:tcPr>
          <w:p w14:paraId="1ACF0B6E" w14:textId="433BD1A2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7321E07B" w14:textId="77777777" w:rsidTr="00D31AA7">
        <w:tc>
          <w:tcPr>
            <w:tcW w:w="1101" w:type="dxa"/>
          </w:tcPr>
          <w:p w14:paraId="7F69BB3D" w14:textId="68E5FD6E" w:rsidR="0024025D" w:rsidRDefault="0024025D" w:rsidP="0024025D">
            <w:pPr>
              <w:pStyle w:val="BodyText"/>
            </w:pPr>
            <w:r>
              <w:t>2.0 RC5</w:t>
            </w:r>
          </w:p>
        </w:tc>
        <w:tc>
          <w:tcPr>
            <w:tcW w:w="1842" w:type="dxa"/>
          </w:tcPr>
          <w:p w14:paraId="1641026E" w14:textId="5A384D09" w:rsidR="0024025D" w:rsidRDefault="0024025D" w:rsidP="0024025D">
            <w:pPr>
              <w:pStyle w:val="BodyText"/>
            </w:pPr>
            <w:r>
              <w:t>2014-06-27</w:t>
            </w:r>
          </w:p>
        </w:tc>
        <w:tc>
          <w:tcPr>
            <w:tcW w:w="3261" w:type="dxa"/>
          </w:tcPr>
          <w:p w14:paraId="570705C2" w14:textId="3CF03793" w:rsidR="0024025D" w:rsidRDefault="0024025D" w:rsidP="0024025D">
            <w:pPr>
              <w:pStyle w:val="BodyText"/>
            </w:pPr>
            <w:r>
              <w:t>Endast ändrat RC-version</w:t>
            </w:r>
          </w:p>
        </w:tc>
        <w:tc>
          <w:tcPr>
            <w:tcW w:w="2440" w:type="dxa"/>
          </w:tcPr>
          <w:p w14:paraId="4374CE79" w14:textId="6690CC0E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3CF7BAB7" w14:textId="77777777" w:rsidTr="00D31AA7">
        <w:trPr>
          <w:ins w:id="78" w:author="Jarno Nieminen" w:date="2014-09-04T09:25:00Z"/>
        </w:trPr>
        <w:tc>
          <w:tcPr>
            <w:tcW w:w="1101" w:type="dxa"/>
          </w:tcPr>
          <w:p w14:paraId="118F42D4" w14:textId="5BF12421" w:rsidR="0024025D" w:rsidRDefault="0024025D" w:rsidP="0024025D">
            <w:pPr>
              <w:pStyle w:val="BodyText"/>
              <w:rPr>
                <w:ins w:id="79" w:author="Jarno Nieminen" w:date="2014-09-04T09:25:00Z"/>
              </w:rPr>
            </w:pPr>
            <w:ins w:id="80" w:author="Jarno Nieminen" w:date="2014-09-04T09:25:00Z">
              <w:r>
                <w:t>2.0 RC6</w:t>
              </w:r>
            </w:ins>
          </w:p>
        </w:tc>
        <w:tc>
          <w:tcPr>
            <w:tcW w:w="1842" w:type="dxa"/>
          </w:tcPr>
          <w:p w14:paraId="40037963" w14:textId="3FD046E1" w:rsidR="0024025D" w:rsidRDefault="00D4733C" w:rsidP="0024025D">
            <w:pPr>
              <w:pStyle w:val="BodyText"/>
              <w:rPr>
                <w:ins w:id="81" w:author="Jarno Nieminen" w:date="2014-09-04T09:25:00Z"/>
              </w:rPr>
            </w:pPr>
            <w:ins w:id="82" w:author="Jarno Nieminen" w:date="2014-09-04T09:25:00Z">
              <w:r>
                <w:t>2014-09-04</w:t>
              </w:r>
            </w:ins>
          </w:p>
        </w:tc>
        <w:tc>
          <w:tcPr>
            <w:tcW w:w="3261" w:type="dxa"/>
          </w:tcPr>
          <w:p w14:paraId="6054918C" w14:textId="3E9A86BC" w:rsidR="0024025D" w:rsidRDefault="0024025D" w:rsidP="0024025D">
            <w:pPr>
              <w:pStyle w:val="BodyText"/>
              <w:rPr>
                <w:ins w:id="83" w:author="Jarno Nieminen" w:date="2014-09-04T09:25:00Z"/>
              </w:rPr>
            </w:pPr>
            <w:ins w:id="84" w:author="Jarno Nieminen" w:date="2014-09-04T09:25:00Z">
              <w:r>
                <w:t xml:space="preserve">Ny dokumentmall </w:t>
              </w:r>
              <w:r w:rsidR="003847E1">
                <w:t xml:space="preserve">(1.3.3) </w:t>
              </w:r>
              <w:r>
                <w:t>samt lagt till arkitekturella beslut gällande EI</w:t>
              </w:r>
            </w:ins>
          </w:p>
        </w:tc>
        <w:tc>
          <w:tcPr>
            <w:tcW w:w="2440" w:type="dxa"/>
          </w:tcPr>
          <w:p w14:paraId="276085BF" w14:textId="043F579E" w:rsidR="0024025D" w:rsidRDefault="0024025D" w:rsidP="0024025D">
            <w:pPr>
              <w:pStyle w:val="BodyText"/>
              <w:rPr>
                <w:ins w:id="85" w:author="Jarno Nieminen" w:date="2014-09-04T09:25:00Z"/>
              </w:rPr>
            </w:pPr>
            <w:ins w:id="86" w:author="Jarno Nieminen" w:date="2014-09-04T09:25:00Z">
              <w:r w:rsidRPr="00D80989">
                <w:t>Jarno Nieminen</w:t>
              </w:r>
              <w:r>
                <w:t>, SLL/Invånartjänster</w:t>
              </w:r>
            </w:ins>
          </w:p>
        </w:tc>
      </w:tr>
      <w:tr w:rsidR="0024025D" w14:paraId="22D86F7F" w14:textId="77777777" w:rsidTr="00D31AA7">
        <w:trPr>
          <w:ins w:id="87" w:author="Jarno Nieminen" w:date="2014-09-04T09:25:00Z"/>
        </w:trPr>
        <w:tc>
          <w:tcPr>
            <w:tcW w:w="1101" w:type="dxa"/>
          </w:tcPr>
          <w:p w14:paraId="6A038AEF" w14:textId="77777777" w:rsidR="0024025D" w:rsidRDefault="0024025D" w:rsidP="00D31AA7">
            <w:pPr>
              <w:pStyle w:val="BodyText"/>
              <w:rPr>
                <w:ins w:id="88" w:author="Jarno Nieminen" w:date="2014-09-04T09:25:00Z"/>
              </w:rPr>
            </w:pPr>
          </w:p>
        </w:tc>
        <w:tc>
          <w:tcPr>
            <w:tcW w:w="1842" w:type="dxa"/>
          </w:tcPr>
          <w:p w14:paraId="24F5F1D4" w14:textId="77777777" w:rsidR="0024025D" w:rsidRDefault="0024025D" w:rsidP="00D31AA7">
            <w:pPr>
              <w:pStyle w:val="BodyText"/>
              <w:rPr>
                <w:ins w:id="89" w:author="Jarno Nieminen" w:date="2014-09-04T09:25:00Z"/>
              </w:rPr>
            </w:pPr>
          </w:p>
        </w:tc>
        <w:tc>
          <w:tcPr>
            <w:tcW w:w="3261" w:type="dxa"/>
          </w:tcPr>
          <w:p w14:paraId="0A4B274A" w14:textId="77777777" w:rsidR="0024025D" w:rsidRDefault="0024025D" w:rsidP="00D31AA7">
            <w:pPr>
              <w:pStyle w:val="BodyText"/>
              <w:rPr>
                <w:ins w:id="90" w:author="Jarno Nieminen" w:date="2014-09-04T09:25:00Z"/>
              </w:rPr>
            </w:pPr>
          </w:p>
        </w:tc>
        <w:tc>
          <w:tcPr>
            <w:tcW w:w="2440" w:type="dxa"/>
          </w:tcPr>
          <w:p w14:paraId="002EEA20" w14:textId="77777777" w:rsidR="0024025D" w:rsidRDefault="0024025D" w:rsidP="00D31AA7">
            <w:pPr>
              <w:pStyle w:val="BodyText"/>
              <w:rPr>
                <w:ins w:id="91" w:author="Jarno Nieminen" w:date="2014-09-04T09:25:00Z"/>
              </w:rPr>
            </w:pPr>
          </w:p>
        </w:tc>
      </w:tr>
    </w:tbl>
    <w:p w14:paraId="6751C57E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1"/>
        <w:gridCol w:w="1822"/>
        <w:gridCol w:w="3198"/>
        <w:gridCol w:w="2383"/>
      </w:tblGrid>
      <w:tr w:rsidR="00D31AA7" w14:paraId="299DF4D2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471271A0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6677DFE1" w14:textId="77777777" w:rsidTr="00CA5524">
        <w:tc>
          <w:tcPr>
            <w:tcW w:w="1101" w:type="dxa"/>
          </w:tcPr>
          <w:p w14:paraId="2BC5F322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1842" w:type="dxa"/>
          </w:tcPr>
          <w:p w14:paraId="640D26D5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3261" w:type="dxa"/>
          </w:tcPr>
          <w:p w14:paraId="67979E28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3E9B4A22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02BE27C7" w14:textId="77777777" w:rsidTr="00CA5524">
        <w:tc>
          <w:tcPr>
            <w:tcW w:w="1101" w:type="dxa"/>
          </w:tcPr>
          <w:p w14:paraId="1FD4994D" w14:textId="1948CB90"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14:paraId="3A09DB4A" w14:textId="4CD4C2FA"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14:paraId="272E8831" w14:textId="182B3674"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14:paraId="3F2B7F44" w14:textId="0E8ED26C" w:rsidR="00D31AA7" w:rsidRDefault="00D31AA7" w:rsidP="00D31AA7">
            <w:pPr>
              <w:pStyle w:val="BodyText"/>
            </w:pPr>
          </w:p>
        </w:tc>
      </w:tr>
      <w:tr w:rsidR="00D31AA7" w14:paraId="480CCF11" w14:textId="77777777" w:rsidTr="00CA5524">
        <w:tc>
          <w:tcPr>
            <w:tcW w:w="1101" w:type="dxa"/>
          </w:tcPr>
          <w:p w14:paraId="5408A920" w14:textId="77777777"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14:paraId="6B4D146E" w14:textId="77777777"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14:paraId="0715AEB5" w14:textId="77777777"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14:paraId="65DC1B36" w14:textId="77777777" w:rsidR="00D31AA7" w:rsidRDefault="00D31AA7" w:rsidP="00D31AA7">
            <w:pPr>
              <w:pStyle w:val="BodyText"/>
            </w:pPr>
          </w:p>
        </w:tc>
      </w:tr>
    </w:tbl>
    <w:p w14:paraId="2E70A0F5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5A56FDEA" w14:textId="77777777" w:rsidR="00CA5524" w:rsidRPr="00C62266" w:rsidRDefault="00CA5524" w:rsidP="00CA5524">
      <w:pPr>
        <w:pStyle w:val="Rubrik1Nr"/>
      </w:pPr>
      <w:bookmarkStart w:id="92" w:name="_Toc230936749"/>
      <w:bookmarkStart w:id="93" w:name="_Toc397585905"/>
      <w:bookmarkStart w:id="94" w:name="_Toc295822681"/>
      <w:bookmarkStart w:id="95" w:name="_Toc229557109"/>
      <w:bookmarkStart w:id="96" w:name="_Toc391366012"/>
      <w:bookmarkEnd w:id="27"/>
      <w:bookmarkEnd w:id="28"/>
      <w:bookmarkEnd w:id="41"/>
      <w:bookmarkEnd w:id="74"/>
      <w:r w:rsidRPr="00C62266">
        <w:lastRenderedPageBreak/>
        <w:t>Inledning</w:t>
      </w:r>
      <w:bookmarkEnd w:id="92"/>
      <w:bookmarkEnd w:id="93"/>
      <w:bookmarkEnd w:id="94"/>
      <w:bookmarkEnd w:id="95"/>
      <w:bookmarkEnd w:id="96"/>
    </w:p>
    <w:p w14:paraId="5657DBA3" w14:textId="45E25A91" w:rsidR="00CA5524" w:rsidRDefault="00CA5524" w:rsidP="00CA5524">
      <w:pPr>
        <w:pPrChange w:id="97" w:author="Jarno Nieminen" w:date="2014-09-04T09:25:00Z">
          <w:pPr>
            <w:pStyle w:val="BodyText"/>
          </w:pPr>
        </w:pPrChange>
      </w:pPr>
      <w:r>
        <w:t xml:space="preserve">Detta dokument beskriver de viktiga arkitekturella beslut </w:t>
      </w:r>
      <w:ins w:id="98" w:author="Jarno Nieminen" w:date="2014-09-04T09:25:00Z">
        <w:r>
          <w:t xml:space="preserve">(AB) </w:t>
        </w:r>
      </w:ins>
      <w:r>
        <w:t xml:space="preserve">som fattats under projektet. </w:t>
      </w:r>
      <w:del w:id="99" w:author="Jarno Nieminen" w:date="2014-09-04T09:25:00Z">
        <w:r w:rsidR="001972EF" w:rsidRPr="002E0287">
          <w:delText>Följande arkitekturella</w:delText>
        </w:r>
      </w:del>
      <w:ins w:id="100" w:author="Jarno Nieminen" w:date="2014-09-04T09:25:00Z">
        <w:r>
          <w:t>Ett arkitekturellt</w:t>
        </w:r>
      </w:ins>
      <w:r>
        <w:t xml:space="preserve"> beslut </w:t>
      </w:r>
      <w:del w:id="101" w:author="Jarno Nieminen" w:date="2014-09-04T09:25:00Z">
        <w:r w:rsidR="001972EF" w:rsidRPr="002E0287">
          <w:delText>innefattar</w:delText>
        </w:r>
      </w:del>
      <w:ins w:id="102" w:author="Jarno Nieminen" w:date="2014-09-04T09:25:00Z">
        <w:r>
          <w:t>kan innefatta</w:t>
        </w:r>
      </w:ins>
      <w:r>
        <w:t xml:space="preserve"> alla aspekter av arkitekturen </w:t>
      </w:r>
      <w:del w:id="103" w:author="Jarno Nieminen" w:date="2014-09-04T09:25:00Z">
        <w:r w:rsidR="001972EF" w:rsidRPr="002E0287">
          <w:delText>kring en tjänstedomän när det gäller kommunikation via tjänstekontrakt enligt RIV TA</w:delText>
        </w:r>
      </w:del>
      <w:ins w:id="104" w:author="Jarno Nieminen" w:date="2014-09-04T09:25:00Z">
        <w:r>
          <w:t>såsom systemstruktur, funktionalitet, standarduppfyllnad samt operationella aspekter</w:t>
        </w:r>
      </w:ins>
      <w:r>
        <w:t>.</w:t>
      </w:r>
    </w:p>
    <w:p w14:paraId="0391F00F" w14:textId="17B94073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del w:id="105" w:author="Jarno Nieminen" w:date="2014-09-04T09:25:00Z">
        <w:r w:rsidR="001972EF">
          <w:delText xml:space="preserve"> Denna dokumentation skall därefter ligga till grund för beslut om när och hur följsamhet skall skapas inom aktuellt förvaltningsobjekt.</w:delText>
        </w:r>
      </w:del>
    </w:p>
    <w:p w14:paraId="10B31BE3" w14:textId="77777777" w:rsidR="00CA5524" w:rsidRDefault="00CA5524" w:rsidP="00CA5524">
      <w:pPr>
        <w:rPr>
          <w:b/>
        </w:rPr>
      </w:pPr>
    </w:p>
    <w:p w14:paraId="42417BED" w14:textId="77777777" w:rsidR="00CA5524" w:rsidRPr="00CA5524" w:rsidRDefault="00CA5524" w:rsidP="00CA5524">
      <w:pPr>
        <w:pStyle w:val="Rubrik2Nr"/>
      </w:pPr>
      <w:bookmarkStart w:id="106" w:name="_Toc264866304"/>
      <w:bookmarkStart w:id="107" w:name="_Toc185913452"/>
      <w:bookmarkStart w:id="108" w:name="_Toc230936750"/>
      <w:bookmarkStart w:id="109" w:name="_Toc397585906"/>
      <w:bookmarkStart w:id="110" w:name="_Toc295822682"/>
      <w:bookmarkStart w:id="111" w:name="_Toc229557110"/>
      <w:bookmarkStart w:id="112" w:name="_Toc391366013"/>
      <w:r w:rsidRPr="00CA5524">
        <w:t>Syfte</w:t>
      </w:r>
      <w:bookmarkEnd w:id="106"/>
      <w:bookmarkEnd w:id="107"/>
      <w:bookmarkEnd w:id="108"/>
      <w:bookmarkEnd w:id="109"/>
      <w:bookmarkEnd w:id="110"/>
      <w:bookmarkEnd w:id="111"/>
      <w:bookmarkEnd w:id="112"/>
    </w:p>
    <w:p w14:paraId="653C103B" w14:textId="77777777" w:rsidR="00CA5524" w:rsidRDefault="00CA5524" w:rsidP="00CA5524">
      <w:pPr>
        <w:pStyle w:val="BodyText"/>
      </w:pPr>
      <w:r>
        <w:t>Syftet med detta dokument:</w:t>
      </w:r>
    </w:p>
    <w:p w14:paraId="4C479F2B" w14:textId="7777777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2B2187F" w14:textId="7777777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562C536" w14:textId="7777777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8EA321A" w14:textId="77777777" w:rsidR="001972EF" w:rsidRPr="002E0287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  <w:rPr>
          <w:del w:id="113" w:author="Jarno Nieminen" w:date="2014-09-04T09:25:00Z"/>
        </w:rPr>
      </w:pPr>
      <w:r>
        <w:t>Säkerställa att nya personer som startar i projektet snabbt kan sätta sig in i arkitekturen och skälen till att den ser ut som den gör.</w:t>
      </w:r>
    </w:p>
    <w:p w14:paraId="293472DF" w14:textId="0B90DD60" w:rsidR="00CA5524" w:rsidRDefault="001972EF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del w:id="114" w:author="Jarno Nieminen" w:date="2014-09-04T09:25:00Z">
        <w:r w:rsidRPr="002E0287">
          <w:delText>Vara grund för åtgärdsplan för hur och när följsamhet mot arkitekturen skall etableras</w:delText>
        </w:r>
      </w:del>
      <w:r w:rsidR="00CA5524">
        <w:br/>
      </w:r>
    </w:p>
    <w:p w14:paraId="5C27AF13" w14:textId="77777777" w:rsidR="00CA5524" w:rsidRPr="00CC0C21" w:rsidRDefault="00CA5524" w:rsidP="00CA5524">
      <w:pPr>
        <w:pStyle w:val="Rubrik2Nr"/>
      </w:pPr>
      <w:bookmarkStart w:id="115" w:name="_Toc230936751"/>
      <w:bookmarkStart w:id="116" w:name="_Toc397585907"/>
      <w:bookmarkStart w:id="117" w:name="_Toc391366014"/>
      <w:bookmarkStart w:id="118" w:name="_Toc391366015"/>
      <w:bookmarkStart w:id="119" w:name="_Toc391366016"/>
      <w:bookmarkStart w:id="120" w:name="_Toc391366017"/>
      <w:bookmarkEnd w:id="117"/>
      <w:bookmarkEnd w:id="118"/>
      <w:bookmarkEnd w:id="119"/>
      <w:r w:rsidRPr="00C929AE">
        <w:t>Begrepp</w:t>
      </w:r>
      <w:bookmarkEnd w:id="115"/>
      <w:bookmarkEnd w:id="116"/>
      <w:bookmarkEnd w:id="120"/>
    </w:p>
    <w:p w14:paraId="7974527A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7E8D05B5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  <w:tblGridChange w:id="121">
          <w:tblGrid>
            <w:gridCol w:w="1572"/>
            <w:gridCol w:w="3878"/>
            <w:gridCol w:w="3516"/>
          </w:tblGrid>
        </w:tblGridChange>
      </w:tblGrid>
      <w:tr w:rsidR="00CA5524" w14:paraId="588AFCE4" w14:textId="77777777" w:rsidTr="000F3EA6">
        <w:trPr>
          <w:trHeight w:val="338"/>
        </w:trPr>
        <w:tc>
          <w:tcPr>
            <w:tcW w:w="1572" w:type="dxa"/>
          </w:tcPr>
          <w:p w14:paraId="0320E678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0364ADC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DE2956A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24025D" w14:paraId="5EE401B4" w14:textId="77777777" w:rsidTr="000F3EA6">
        <w:trPr>
          <w:trHeight w:val="351"/>
        </w:trPr>
        <w:tc>
          <w:tcPr>
            <w:tcW w:w="1572" w:type="dxa"/>
          </w:tcPr>
          <w:p w14:paraId="67149A8E" w14:textId="33B8F3BF" w:rsidR="0024025D" w:rsidRDefault="0024025D" w:rsidP="0024025D">
            <w:pPr>
              <w:pStyle w:val="BodyText"/>
              <w:snapToGrid w:val="0"/>
            </w:pPr>
            <w:r w:rsidRPr="009B4965">
              <w:t>RIV TA</w:t>
            </w:r>
          </w:p>
        </w:tc>
        <w:tc>
          <w:tcPr>
            <w:tcW w:w="3878" w:type="dxa"/>
          </w:tcPr>
          <w:p w14:paraId="1C7A30B9" w14:textId="596BA7A6" w:rsidR="0024025D" w:rsidRDefault="0024025D" w:rsidP="0024025D">
            <w:pPr>
              <w:pStyle w:val="BodyText"/>
              <w:snapToGrid w:val="0"/>
              <w:rPr>
                <w:b/>
                <w:bCs/>
              </w:rPr>
            </w:pPr>
            <w:r w:rsidRPr="002E0287">
              <w:rPr>
                <w:rFonts w:ascii="Arial" w:hAnsi="Arial"/>
              </w:rPr>
              <w:t>http://code.google.com/p/rivta/</w:t>
            </w:r>
          </w:p>
        </w:tc>
        <w:tc>
          <w:tcPr>
            <w:tcW w:w="3516" w:type="dxa"/>
          </w:tcPr>
          <w:p w14:paraId="16ABFBB5" w14:textId="120B6D2A" w:rsidR="0024025D" w:rsidRPr="006478D5" w:rsidRDefault="0024025D" w:rsidP="0024025D">
            <w:pPr>
              <w:pStyle w:val="BodyText"/>
              <w:snapToGrid w:val="0"/>
            </w:pPr>
            <w:r>
              <w:rPr>
                <w:rFonts w:ascii="Arial" w:hAnsi="Arial"/>
                <w:lang w:eastAsia="en-US"/>
              </w:rPr>
              <w:t>RIV TA – RIV Tekniska Anvisningar</w:t>
            </w:r>
          </w:p>
        </w:tc>
      </w:tr>
      <w:tr w:rsidR="00CA5524" w14:paraId="13DFBA1A" w14:textId="77777777" w:rsidTr="000F3EA6">
        <w:trPr>
          <w:trHeight w:val="338"/>
        </w:trPr>
        <w:tc>
          <w:tcPr>
            <w:tcW w:w="1572" w:type="dxa"/>
          </w:tcPr>
          <w:p w14:paraId="6C224402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7997F6F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5EA2D7B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5A11F1CA" w14:textId="77777777" w:rsidTr="000F3EA6">
        <w:tblPrEx>
          <w:tblW w:w="896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22" w:author="Jarno Nieminen" w:date="2014-09-04T09:25:00Z">
            <w:tblPrEx>
              <w:tblW w:w="896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38"/>
          <w:trPrChange w:id="123" w:author="Jarno Nieminen" w:date="2014-09-04T09:25:00Z">
            <w:trPr>
              <w:trHeight w:val="351"/>
            </w:trPr>
          </w:trPrChange>
        </w:trPr>
        <w:tc>
          <w:tcPr>
            <w:tcW w:w="1572" w:type="dxa"/>
            <w:tcPrChange w:id="124" w:author="Jarno Nieminen" w:date="2014-09-04T09:25:00Z">
              <w:tcPr>
                <w:tcW w:w="1572" w:type="dxa"/>
              </w:tcPr>
            </w:tcPrChange>
          </w:tcPr>
          <w:p w14:paraId="0717BF0B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  <w:tcPrChange w:id="125" w:author="Jarno Nieminen" w:date="2014-09-04T09:25:00Z">
              <w:tcPr>
                <w:tcW w:w="3878" w:type="dxa"/>
              </w:tcPr>
            </w:tcPrChange>
          </w:tcPr>
          <w:p w14:paraId="3508C6D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  <w:tcPrChange w:id="126" w:author="Jarno Nieminen" w:date="2014-09-04T09:25:00Z">
              <w:tcPr>
                <w:tcW w:w="3516" w:type="dxa"/>
              </w:tcPr>
            </w:tcPrChange>
          </w:tcPr>
          <w:p w14:paraId="2CBFEDC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7395EA0" w14:textId="77777777" w:rsidTr="009B4965">
        <w:trPr>
          <w:trHeight w:val="338"/>
          <w:del w:id="127" w:author="Jarno Nieminen" w:date="2014-09-04T09:25:00Z"/>
        </w:trPr>
        <w:tc>
          <w:tcPr>
            <w:tcW w:w="1572" w:type="dxa"/>
          </w:tcPr>
          <w:p w14:paraId="4F895BC1" w14:textId="77777777" w:rsidR="00CA5524" w:rsidRPr="009B4965" w:rsidRDefault="00CA5524" w:rsidP="009B4965">
            <w:pPr>
              <w:pStyle w:val="BodyText"/>
              <w:snapToGrid w:val="0"/>
              <w:rPr>
                <w:del w:id="128" w:author="Jarno Nieminen" w:date="2014-09-04T09:25:00Z"/>
              </w:rPr>
            </w:pPr>
          </w:p>
        </w:tc>
        <w:tc>
          <w:tcPr>
            <w:tcW w:w="3878" w:type="dxa"/>
          </w:tcPr>
          <w:p w14:paraId="6391D793" w14:textId="77777777" w:rsidR="00CA5524" w:rsidRPr="009B4965" w:rsidRDefault="00CA5524" w:rsidP="009B4965">
            <w:pPr>
              <w:pStyle w:val="BodyText"/>
              <w:snapToGrid w:val="0"/>
              <w:rPr>
                <w:del w:id="129" w:author="Jarno Nieminen" w:date="2014-09-04T09:25:00Z"/>
                <w:b/>
              </w:rPr>
            </w:pPr>
          </w:p>
        </w:tc>
        <w:tc>
          <w:tcPr>
            <w:tcW w:w="3516" w:type="dxa"/>
          </w:tcPr>
          <w:p w14:paraId="6D0801C9" w14:textId="77777777" w:rsidR="00CA5524" w:rsidRPr="009B4965" w:rsidRDefault="00CA5524" w:rsidP="009B4965">
            <w:pPr>
              <w:pStyle w:val="BodyText"/>
              <w:snapToGrid w:val="0"/>
              <w:rPr>
                <w:del w:id="130" w:author="Jarno Nieminen" w:date="2014-09-04T09:25:00Z"/>
                <w:b/>
              </w:rPr>
            </w:pPr>
          </w:p>
        </w:tc>
      </w:tr>
    </w:tbl>
    <w:p w14:paraId="1EEFFB77" w14:textId="77777777" w:rsidR="00CA5524" w:rsidRDefault="00CA5524" w:rsidP="00CA5524">
      <w:pPr>
        <w:pStyle w:val="BodyText"/>
        <w:rPr>
          <w:del w:id="131" w:author="Jarno Nieminen" w:date="2014-09-04T09:25:00Z"/>
        </w:rPr>
      </w:pPr>
    </w:p>
    <w:p w14:paraId="269EF568" w14:textId="778EC7D0" w:rsidR="00CA5524" w:rsidRDefault="007E6D94" w:rsidP="00CA5524">
      <w:pPr>
        <w:rPr>
          <w:rPrChange w:id="132" w:author="Jarno Nieminen" w:date="2014-09-04T09:25:00Z">
            <w:rPr>
              <w:rFonts w:ascii="Arial" w:hAnsi="Arial"/>
              <w:kern w:val="32"/>
              <w:sz w:val="36"/>
            </w:rPr>
          </w:rPrChange>
        </w:rPr>
        <w:pPrChange w:id="133" w:author="Jarno Nieminen" w:date="2014-09-04T09:25:00Z">
          <w:pPr>
            <w:spacing w:before="0" w:after="0"/>
          </w:pPr>
        </w:pPrChange>
      </w:pPr>
      <w:del w:id="134" w:author="Jarno Nieminen" w:date="2014-09-04T09:25:00Z">
        <w:r>
          <w:br w:type="page"/>
        </w:r>
      </w:del>
    </w:p>
    <w:p w14:paraId="3B395E30" w14:textId="77777777" w:rsidR="00CA5524" w:rsidRDefault="00CA5524" w:rsidP="00CA5524">
      <w:pPr>
        <w:pStyle w:val="Rubrik1Nr"/>
      </w:pPr>
      <w:bookmarkStart w:id="135" w:name="_Toc264866307"/>
      <w:bookmarkStart w:id="136" w:name="_Toc185913455"/>
      <w:bookmarkStart w:id="137" w:name="_Toc230936752"/>
      <w:bookmarkStart w:id="138" w:name="_Toc397585908"/>
      <w:bookmarkStart w:id="139" w:name="_Toc295822685"/>
      <w:bookmarkStart w:id="140" w:name="_Toc229557113"/>
      <w:bookmarkStart w:id="141" w:name="_Toc391366018"/>
      <w:r w:rsidRPr="008007C3">
        <w:t>Arkitekturella beslut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3B94709F" w14:textId="77777777" w:rsidR="00CA5524" w:rsidRPr="002E0287" w:rsidRDefault="00CA5524" w:rsidP="009B4965">
      <w:pPr>
        <w:pStyle w:val="Rubrik2Nr"/>
        <w:rPr>
          <w:del w:id="142" w:author="Jarno Nieminen" w:date="2014-09-04T09:25:00Z"/>
        </w:rPr>
      </w:pPr>
      <w:bookmarkStart w:id="143" w:name="_Toc230936753"/>
      <w:bookmarkStart w:id="144" w:name="_Toc185913456"/>
      <w:bookmarkStart w:id="145" w:name="_Toc295822686"/>
      <w:bookmarkStart w:id="146" w:name="_Toc229557114"/>
      <w:bookmarkStart w:id="147" w:name="_Toc391366020"/>
      <w:bookmarkStart w:id="148" w:name="_Ref225908901"/>
      <w:bookmarkStart w:id="149" w:name="_Ref225909090"/>
      <w:bookmarkStart w:id="150" w:name="_Ref225909231"/>
      <w:bookmarkStart w:id="151" w:name="_Ref226178323"/>
      <w:bookmarkStart w:id="152" w:name="_Toc391366019"/>
      <w:bookmarkEnd w:id="152"/>
      <w:del w:id="153" w:author="Jarno Nieminen" w:date="2014-09-04T09:25:00Z">
        <w:r w:rsidRPr="002E0287">
          <w:delText xml:space="preserve">AB: </w:delText>
        </w:r>
        <w:bookmarkEnd w:id="143"/>
        <w:bookmarkEnd w:id="144"/>
        <w:r w:rsidR="001972EF" w:rsidRPr="002E0287">
          <w:delText>Byta tjänstedomän</w:delText>
        </w:r>
        <w:bookmarkEnd w:id="145"/>
        <w:bookmarkEnd w:id="146"/>
        <w:bookmarkEnd w:id="147"/>
      </w:del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703D66B1" w14:textId="77777777" w:rsidTr="009B4965">
        <w:trPr>
          <w:del w:id="154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1598E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55" w:author="Jarno Nieminen" w:date="2014-09-04T09:25:00Z"/>
                <w:lang w:val="sv-SE"/>
              </w:rPr>
            </w:pPr>
            <w:del w:id="156" w:author="Jarno Nieminen" w:date="2014-09-04T09:25:00Z">
              <w:r>
                <w:rPr>
                  <w:lang w:val="sv-SE"/>
                </w:rPr>
                <w:delText>ID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759A" w14:textId="77777777" w:rsidR="00CA5524" w:rsidRPr="009B4965" w:rsidRDefault="00CA5524" w:rsidP="000F3EA6">
            <w:pPr>
              <w:pStyle w:val="TableText"/>
              <w:snapToGrid w:val="0"/>
              <w:rPr>
                <w:del w:id="157" w:author="Jarno Nieminen" w:date="2014-09-04T09:25:00Z"/>
                <w:lang w:val="sv-SE"/>
              </w:rPr>
            </w:pPr>
            <w:del w:id="158" w:author="Jarno Nieminen" w:date="2014-09-04T09:25:00Z">
              <w:r w:rsidRPr="009B4965">
                <w:rPr>
                  <w:lang w:val="sv-SE"/>
                </w:rPr>
                <w:delText>AB-</w:delText>
              </w:r>
              <w:r w:rsidRPr="001972EF">
                <w:rPr>
                  <w:lang w:val="sv-SE"/>
                </w:rPr>
                <w:delText>2</w:delText>
              </w:r>
              <w:r w:rsidRPr="009B4965">
                <w:rPr>
                  <w:lang w:val="sv-SE"/>
                </w:rPr>
                <w:delText>.1</w:delText>
              </w:r>
            </w:del>
          </w:p>
        </w:tc>
      </w:tr>
      <w:tr w:rsidR="00CA5524" w14:paraId="5D6C5771" w14:textId="77777777" w:rsidTr="009B4965">
        <w:trPr>
          <w:cantSplit/>
          <w:del w:id="159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974A8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60" w:author="Jarno Nieminen" w:date="2014-09-04T09:25:00Z"/>
                <w:lang w:val="sv-SE"/>
              </w:rPr>
            </w:pPr>
            <w:del w:id="161" w:author="Jarno Nieminen" w:date="2014-09-04T09:25:00Z">
              <w:r>
                <w:rPr>
                  <w:lang w:val="sv-SE"/>
                </w:rPr>
                <w:delText>Problembeskrivning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41A6" w14:textId="77777777" w:rsidR="00CA5524" w:rsidRPr="009B4965" w:rsidRDefault="001972EF" w:rsidP="002E0287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del w:id="162" w:author="Jarno Nieminen" w:date="2014-09-04T09:25:00Z"/>
              </w:rPr>
            </w:pPr>
            <w:del w:id="163" w:author="Jarno Nieminen" w:date="2014-09-04T09:25:00Z">
              <w:r w:rsidRPr="009B4965">
                <w:rPr>
                  <w:sz w:val="22"/>
                </w:rPr>
                <w:delText>Byta tjänstedomän</w:delText>
              </w:r>
            </w:del>
          </w:p>
        </w:tc>
      </w:tr>
      <w:tr w:rsidR="00CA5524" w14:paraId="2C66D9E3" w14:textId="77777777" w:rsidTr="009B4965">
        <w:trPr>
          <w:cantSplit/>
          <w:del w:id="164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37799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65" w:author="Jarno Nieminen" w:date="2014-09-04T09:25:00Z"/>
                <w:lang w:val="sv-SE"/>
              </w:rPr>
            </w:pPr>
            <w:del w:id="166" w:author="Jarno Nieminen" w:date="2014-09-04T09:25:00Z">
              <w:r>
                <w:rPr>
                  <w:lang w:val="sv-SE"/>
                </w:rPr>
                <w:delText>Antaganden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F17D" w14:textId="77777777" w:rsidR="00DC7ACE" w:rsidRPr="00DC7ACE" w:rsidRDefault="001972EF" w:rsidP="00DC7AC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del w:id="167" w:author="Jarno Nieminen" w:date="2014-09-04T09:25:00Z"/>
                <w:sz w:val="22"/>
              </w:rPr>
            </w:pPr>
            <w:del w:id="168" w:author="Jarno Nieminen" w:date="2014-09-04T09:25:00Z">
              <w:r w:rsidRPr="009B4965">
                <w:rPr>
                  <w:sz w:val="22"/>
                </w:rPr>
                <w:delText xml:space="preserve">Arkitektursamordningen önskar att </w:delText>
              </w:r>
              <w:r w:rsidR="00DC7ACE" w:rsidRPr="00DC7ACE">
                <w:rPr>
                  <w:sz w:val="22"/>
                </w:rPr>
                <w:delText>tjänstedomänen</w:delText>
              </w:r>
              <w:r w:rsidRPr="00DC7ACE">
                <w:rPr>
                  <w:sz w:val="22"/>
                </w:rPr>
                <w:delText xml:space="preserve"> ändra</w:delText>
              </w:r>
              <w:r w:rsidR="00DC7ACE" w:rsidRPr="00DC7ACE">
                <w:rPr>
                  <w:sz w:val="22"/>
                </w:rPr>
                <w:delText>r</w:delText>
              </w:r>
              <w:r w:rsidRPr="00DC7ACE">
                <w:rPr>
                  <w:sz w:val="22"/>
                </w:rPr>
                <w:delText xml:space="preserve"> </w:delText>
              </w:r>
              <w:r w:rsidR="00DC7ACE">
                <w:rPr>
                  <w:sz w:val="22"/>
                </w:rPr>
                <w:delText>namn</w:delText>
              </w:r>
              <w:r w:rsidR="00DC7ACE" w:rsidRPr="009B4965">
                <w:rPr>
                  <w:sz w:val="22"/>
                </w:rPr>
                <w:delText xml:space="preserve"> </w:delText>
              </w:r>
              <w:r w:rsidRPr="009B4965">
                <w:rPr>
                  <w:sz w:val="22"/>
                </w:rPr>
                <w:delText>till</w:delText>
              </w:r>
              <w:r w:rsidR="00EA52A1" w:rsidRPr="009B4965">
                <w:rPr>
                  <w:sz w:val="22"/>
                </w:rPr>
                <w:delText xml:space="preserve"> infrastructure</w:delText>
              </w:r>
              <w:r w:rsidR="007B716C" w:rsidRPr="009B4965">
                <w:rPr>
                  <w:sz w:val="22"/>
                </w:rPr>
                <w:delText>:</w:delText>
              </w:r>
              <w:r w:rsidR="007B716C">
                <w:rPr>
                  <w:sz w:val="22"/>
                </w:rPr>
                <w:delText>eservicesupply:</w:delText>
              </w:r>
              <w:r w:rsidR="007B716C" w:rsidRPr="009B4965">
                <w:rPr>
                  <w:sz w:val="22"/>
                </w:rPr>
                <w:delText>forminteraction</w:delText>
              </w:r>
              <w:r w:rsidR="00DC7ACE" w:rsidRPr="00DC7ACE">
                <w:rPr>
                  <w:sz w:val="22"/>
                </w:rPr>
                <w:delText xml:space="preserve"> </w:delText>
              </w:r>
              <w:r w:rsidR="00DC7ACE">
                <w:rPr>
                  <w:sz w:val="22"/>
                </w:rPr>
                <w:delText>(</w:delText>
              </w:r>
              <w:r w:rsidR="00DC7ACE" w:rsidRPr="00DC7ACE">
                <w:rPr>
                  <w:sz w:val="22"/>
                </w:rPr>
                <w:delText>svensk</w:delText>
              </w:r>
              <w:r w:rsidR="00DC7ACE">
                <w:rPr>
                  <w:sz w:val="22"/>
                </w:rPr>
                <w:delText>t</w:delText>
              </w:r>
              <w:r w:rsidR="00DC7ACE" w:rsidRPr="00DC7ACE">
                <w:rPr>
                  <w:sz w:val="22"/>
                </w:rPr>
                <w:delText xml:space="preserve"> namn</w:delText>
              </w:r>
              <w:r w:rsidR="00DC7ACE">
                <w:rPr>
                  <w:sz w:val="22"/>
                </w:rPr>
                <w:delText>:</w:delText>
              </w:r>
              <w:r w:rsidR="00DC7ACE" w:rsidRPr="00DC7ACE">
                <w:rPr>
                  <w:sz w:val="22"/>
                </w:rPr>
                <w:delText xml:space="preserve"> inf</w:delText>
              </w:r>
              <w:r w:rsidR="00DC7ACE">
                <w:rPr>
                  <w:sz w:val="22"/>
                </w:rPr>
                <w:delText>r</w:delText>
              </w:r>
              <w:r w:rsidR="00DC7ACE" w:rsidRPr="00DC7ACE">
                <w:rPr>
                  <w:sz w:val="22"/>
                </w:rPr>
                <w:delText>astruktur:etjänsteförsörjning:formulärhantering</w:delText>
              </w:r>
              <w:r w:rsidR="00DC7ACE">
                <w:rPr>
                  <w:sz w:val="22"/>
                </w:rPr>
                <w:delText>)</w:delText>
              </w:r>
              <w:r w:rsidR="00DC7ACE" w:rsidRPr="00DC7ACE">
                <w:rPr>
                  <w:sz w:val="22"/>
                </w:rPr>
                <w:delText>.</w:delText>
              </w:r>
            </w:del>
          </w:p>
          <w:p w14:paraId="6A101822" w14:textId="77777777" w:rsidR="001972EF" w:rsidRPr="009B4965" w:rsidRDefault="00DC7ACE" w:rsidP="009B496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del w:id="169" w:author="Jarno Nieminen" w:date="2014-09-04T09:25:00Z"/>
                <w:sz w:val="22"/>
              </w:rPr>
            </w:pPr>
            <w:del w:id="170" w:author="Jarno Nieminen" w:date="2014-09-04T09:25:00Z">
              <w:r>
                <w:rPr>
                  <w:sz w:val="22"/>
                </w:rPr>
                <w:delText>Anledningen till detta är att</w:delText>
              </w:r>
              <w:r w:rsidR="001972EF" w:rsidRPr="009B4965">
                <w:rPr>
                  <w:sz w:val="22"/>
                </w:rPr>
                <w:delText xml:space="preserve"> domännamnet inte stämmer med den nya modell som </w:delText>
              </w:r>
              <w:r w:rsidR="00EA52A1" w:rsidRPr="00DC7ACE">
                <w:rPr>
                  <w:sz w:val="22"/>
                </w:rPr>
                <w:delText>Inera</w:delText>
              </w:r>
              <w:r w:rsidR="001972EF" w:rsidRPr="009B4965">
                <w:rPr>
                  <w:sz w:val="22"/>
                </w:rPr>
                <w:delText xml:space="preserve"> har tagit fram.   </w:delText>
              </w:r>
            </w:del>
          </w:p>
          <w:p w14:paraId="067AB462" w14:textId="77777777" w:rsidR="00CA5524" w:rsidRPr="009B4965" w:rsidRDefault="001972EF" w:rsidP="002E0287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del w:id="171" w:author="Jarno Nieminen" w:date="2014-09-04T09:25:00Z"/>
              </w:rPr>
            </w:pPr>
            <w:del w:id="172" w:author="Jarno Nieminen" w:date="2014-09-04T09:25:00Z">
              <w:r w:rsidRPr="009B4965">
                <w:rPr>
                  <w:sz w:val="22"/>
                </w:rPr>
                <w:delText>Denna ändring kommer genomföras så snart det är möjlig.</w:delText>
              </w:r>
            </w:del>
          </w:p>
        </w:tc>
      </w:tr>
      <w:tr w:rsidR="00CA5524" w:rsidRPr="00736758" w14:paraId="06891726" w14:textId="77777777" w:rsidTr="009B4965">
        <w:trPr>
          <w:cantSplit/>
          <w:del w:id="173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19B7B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74" w:author="Jarno Nieminen" w:date="2014-09-04T09:25:00Z"/>
                <w:lang w:val="sv-SE"/>
              </w:rPr>
            </w:pPr>
            <w:del w:id="175" w:author="Jarno Nieminen" w:date="2014-09-04T09:25:00Z">
              <w:r>
                <w:rPr>
                  <w:lang w:val="sv-SE"/>
                </w:rPr>
                <w:delText xml:space="preserve">Motivation </w:delText>
              </w:r>
            </w:del>
          </w:p>
          <w:p w14:paraId="1E767223" w14:textId="77777777" w:rsidR="00CA5524" w:rsidRDefault="00CA5524" w:rsidP="000F3EA6">
            <w:pPr>
              <w:pStyle w:val="TableHeader"/>
              <w:jc w:val="left"/>
              <w:rPr>
                <w:del w:id="176" w:author="Jarno Nieminen" w:date="2014-09-04T09:25:00Z"/>
                <w:b w:val="0"/>
                <w:bCs w:val="0"/>
                <w:sz w:val="16"/>
                <w:szCs w:val="16"/>
                <w:lang w:val="sv-SE"/>
              </w:rPr>
            </w:pPr>
            <w:del w:id="177" w:author="Jarno Nieminen" w:date="2014-09-04T09:25:00Z">
              <w:r>
                <w:rPr>
                  <w:b w:val="0"/>
                  <w:bCs w:val="0"/>
                  <w:sz w:val="16"/>
                  <w:szCs w:val="16"/>
                  <w:lang w:val="sv-SE"/>
                </w:rPr>
                <w:delText>(varför detta beslut är viktigt)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61E3" w14:textId="77777777" w:rsidR="00CA5524" w:rsidRPr="009B4965" w:rsidRDefault="001972EF" w:rsidP="002E0287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del w:id="178" w:author="Jarno Nieminen" w:date="2014-09-04T09:25:00Z"/>
              </w:rPr>
            </w:pPr>
            <w:del w:id="179" w:author="Jarno Nieminen" w:date="2014-09-04T09:25:00Z">
              <w:r w:rsidRPr="009B4965">
                <w:rPr>
                  <w:sz w:val="22"/>
                </w:rPr>
                <w:delText>Tjänstedomänen bör byta namn för att harmonisera med nationell struktur.</w:delText>
              </w:r>
            </w:del>
          </w:p>
        </w:tc>
      </w:tr>
      <w:tr w:rsidR="00CA5524" w14:paraId="41DF9739" w14:textId="77777777" w:rsidTr="009B4965">
        <w:trPr>
          <w:cantSplit/>
          <w:trHeight w:val="75"/>
          <w:del w:id="180" w:author="Jarno Nieminen" w:date="2014-09-04T09:25:00Z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9C826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81" w:author="Jarno Nieminen" w:date="2014-09-04T09:25:00Z"/>
                <w:lang w:val="sv-SE"/>
              </w:rPr>
            </w:pPr>
            <w:del w:id="182" w:author="Jarno Nieminen" w:date="2014-09-04T09:25:00Z">
              <w:r>
                <w:rPr>
                  <w:lang w:val="sv-SE"/>
                </w:rPr>
                <w:delText>Alternativ</w:delText>
              </w:r>
            </w:del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02E40" w14:textId="77777777" w:rsidR="00CA5524" w:rsidRPr="009B4965" w:rsidRDefault="00CA5524" w:rsidP="000F3EA6">
            <w:pPr>
              <w:pStyle w:val="TableText"/>
              <w:snapToGrid w:val="0"/>
              <w:rPr>
                <w:del w:id="183" w:author="Jarno Nieminen" w:date="2014-09-04T09:25:00Z"/>
                <w:lang w:val="sv-SE"/>
              </w:rPr>
            </w:pPr>
            <w:del w:id="184" w:author="Jarno Nieminen" w:date="2014-09-04T09:25:00Z">
              <w:r w:rsidRPr="009B4965">
                <w:rPr>
                  <w:lang w:val="sv-SE"/>
                </w:rPr>
                <w:delText>1</w:delText>
              </w:r>
            </w:del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1BEE" w14:textId="77777777" w:rsidR="00CA5524" w:rsidRPr="009B4965" w:rsidRDefault="001972EF" w:rsidP="002E0287">
            <w:pPr>
              <w:pStyle w:val="TableText"/>
              <w:snapToGrid w:val="0"/>
              <w:ind w:left="0"/>
              <w:rPr>
                <w:del w:id="185" w:author="Jarno Nieminen" w:date="2014-09-04T09:25:00Z"/>
                <w:b/>
                <w:smallCaps/>
                <w:lang w:val="sv-SE"/>
              </w:rPr>
            </w:pPr>
            <w:del w:id="186" w:author="Jarno Nieminen" w:date="2014-09-04T09:25:00Z">
              <w:r w:rsidRPr="009B4965">
                <w:rPr>
                  <w:b/>
                  <w:smallCaps/>
                  <w:lang w:val="sv-SE"/>
                </w:rPr>
                <w:delText>Inte ändra tjänstedomän</w:delText>
              </w:r>
            </w:del>
          </w:p>
          <w:p w14:paraId="4F7B224C" w14:textId="77777777" w:rsidR="00CA5524" w:rsidRPr="009B4965" w:rsidRDefault="001972EF" w:rsidP="002E0287">
            <w:pPr>
              <w:pStyle w:val="TableText"/>
              <w:ind w:left="0"/>
              <w:rPr>
                <w:del w:id="187" w:author="Jarno Nieminen" w:date="2014-09-04T09:25:00Z"/>
                <w:sz w:val="20"/>
                <w:lang w:val="sv-SE"/>
              </w:rPr>
            </w:pPr>
            <w:del w:id="188" w:author="Jarno Nieminen" w:date="2014-09-04T09:25:00Z">
              <w:r w:rsidRPr="009B4965">
                <w:rPr>
                  <w:lang w:val="sv-SE"/>
                </w:rPr>
                <w:delText>Inte ändra tjänstedomän. Detta harmoniserar inte med arkitektursamordningens önskemål.</w:delText>
              </w:r>
            </w:del>
          </w:p>
        </w:tc>
      </w:tr>
      <w:tr w:rsidR="00CA5524" w14:paraId="568AD5C0" w14:textId="77777777" w:rsidTr="009B4965">
        <w:trPr>
          <w:cantSplit/>
          <w:trHeight w:val="761"/>
          <w:del w:id="189" w:author="Jarno Nieminen" w:date="2014-09-04T09:25:00Z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948D6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90" w:author="Jarno Nieminen" w:date="2014-09-04T09:2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C1F7F" w14:textId="77777777" w:rsidR="00CA5524" w:rsidRPr="009B4965" w:rsidRDefault="00CA5524" w:rsidP="000F3EA6">
            <w:pPr>
              <w:pStyle w:val="TableText"/>
              <w:snapToGrid w:val="0"/>
              <w:rPr>
                <w:del w:id="191" w:author="Jarno Nieminen" w:date="2014-09-04T09:25:00Z"/>
                <w:lang w:val="sv-SE"/>
              </w:rPr>
            </w:pPr>
            <w:del w:id="192" w:author="Jarno Nieminen" w:date="2014-09-04T09:25:00Z">
              <w:r w:rsidRPr="009B4965">
                <w:rPr>
                  <w:lang w:val="sv-SE"/>
                </w:rPr>
                <w:delText>2</w:delText>
              </w:r>
            </w:del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183C" w14:textId="77777777" w:rsidR="00CA5524" w:rsidRPr="009B4965" w:rsidRDefault="001972EF" w:rsidP="002E0287">
            <w:pPr>
              <w:pStyle w:val="TableText"/>
              <w:snapToGrid w:val="0"/>
              <w:ind w:left="0"/>
              <w:rPr>
                <w:del w:id="193" w:author="Jarno Nieminen" w:date="2014-09-04T09:25:00Z"/>
                <w:b/>
                <w:smallCaps/>
                <w:lang w:val="sv-SE"/>
              </w:rPr>
            </w:pPr>
            <w:del w:id="194" w:author="Jarno Nieminen" w:date="2014-09-04T09:25:00Z">
              <w:r w:rsidRPr="009B4965">
                <w:rPr>
                  <w:b/>
                  <w:smallCaps/>
                  <w:lang w:val="sv-SE"/>
                </w:rPr>
                <w:delText>Ändra tjänstedomän</w:delText>
              </w:r>
            </w:del>
          </w:p>
          <w:p w14:paraId="39CBB27A" w14:textId="77777777" w:rsidR="00CA5524" w:rsidRPr="009B4965" w:rsidRDefault="001972EF" w:rsidP="002E0287">
            <w:pPr>
              <w:pStyle w:val="TableText"/>
              <w:ind w:left="0"/>
              <w:rPr>
                <w:del w:id="195" w:author="Jarno Nieminen" w:date="2014-09-04T09:25:00Z"/>
                <w:sz w:val="20"/>
                <w:lang w:val="sv-SE"/>
              </w:rPr>
            </w:pPr>
            <w:del w:id="196" w:author="Jarno Nieminen" w:date="2014-09-04T09:25:00Z">
              <w:r w:rsidRPr="009B4965">
                <w:rPr>
                  <w:lang w:val="sv-SE"/>
                </w:rPr>
                <w:delText xml:space="preserve">Ändra </w:delText>
              </w:r>
              <w:r w:rsidRPr="001972EF">
                <w:rPr>
                  <w:lang w:val="sv-SE"/>
                </w:rPr>
                <w:delText>tjänstedomän</w:delText>
              </w:r>
            </w:del>
          </w:p>
        </w:tc>
      </w:tr>
      <w:tr w:rsidR="00CA5524" w14:paraId="61D52A66" w14:textId="77777777" w:rsidTr="009B4965">
        <w:trPr>
          <w:cantSplit/>
          <w:del w:id="197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70204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198" w:author="Jarno Nieminen" w:date="2014-09-04T09:25:00Z"/>
                <w:lang w:val="sv-SE"/>
              </w:rPr>
            </w:pPr>
            <w:del w:id="199" w:author="Jarno Nieminen" w:date="2014-09-04T09:25:00Z">
              <w:r>
                <w:rPr>
                  <w:lang w:val="sv-SE"/>
                </w:rPr>
                <w:delText>Beslut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1013" w14:textId="77777777" w:rsidR="00CA5524" w:rsidRPr="009B4965" w:rsidRDefault="001972EF" w:rsidP="000F3EA6">
            <w:pPr>
              <w:pStyle w:val="TableText"/>
              <w:snapToGrid w:val="0"/>
              <w:rPr>
                <w:del w:id="200" w:author="Jarno Nieminen" w:date="2014-09-04T09:25:00Z"/>
                <w:lang w:val="sv-SE"/>
              </w:rPr>
            </w:pPr>
            <w:del w:id="201" w:author="Jarno Nieminen" w:date="2014-09-04T09:25:00Z">
              <w:r w:rsidRPr="009B4965">
                <w:rPr>
                  <w:b/>
                  <w:lang w:val="sv-SE"/>
                </w:rPr>
                <w:delText>Alternativ 2</w:delText>
              </w:r>
              <w:r w:rsidR="00CA5524" w:rsidRPr="001972EF">
                <w:rPr>
                  <w:lang w:val="sv-SE"/>
                </w:rPr>
                <w:delText xml:space="preserve"> (</w:delText>
              </w:r>
              <w:r w:rsidRPr="001972EF">
                <w:rPr>
                  <w:i/>
                  <w:iCs/>
                  <w:lang w:val="sv-SE"/>
                </w:rPr>
                <w:delText>2014-06-17</w:delText>
              </w:r>
              <w:r w:rsidR="00CA5524" w:rsidRPr="001972EF">
                <w:rPr>
                  <w:lang w:val="sv-SE"/>
                </w:rPr>
                <w:delText>)</w:delText>
              </w:r>
            </w:del>
          </w:p>
          <w:p w14:paraId="4E565A5B" w14:textId="77777777" w:rsidR="00CA5524" w:rsidRPr="009B4965" w:rsidRDefault="00090C39" w:rsidP="00B0424D">
            <w:pPr>
              <w:pStyle w:val="BodyText"/>
              <w:rPr>
                <w:del w:id="202" w:author="Jarno Nieminen" w:date="2014-09-04T09:25:00Z"/>
                <w:rFonts w:ascii="Arial" w:hAnsi="Arial"/>
              </w:rPr>
            </w:pPr>
            <w:del w:id="203" w:author="Jarno Nieminen" w:date="2014-09-04T09:25:00Z">
              <w:r>
                <w:rPr>
                  <w:rFonts w:ascii="Arial" w:hAnsi="Arial" w:cs="Arial"/>
                  <w:szCs w:val="20"/>
                </w:rPr>
                <w:delText>Ändringen är i och med version 2.0 av tjänstedomänen implementerad</w:delText>
              </w:r>
              <w:r w:rsidR="00D8753F">
                <w:rPr>
                  <w:rFonts w:ascii="Arial" w:hAnsi="Arial" w:cs="Arial"/>
                  <w:szCs w:val="20"/>
                </w:rPr>
                <w:delText xml:space="preserve"> och punkten därmed stängd</w:delText>
              </w:r>
            </w:del>
          </w:p>
        </w:tc>
      </w:tr>
      <w:tr w:rsidR="00CA5524" w:rsidRPr="00736758" w14:paraId="75AA09EC" w14:textId="77777777" w:rsidTr="009B4965">
        <w:trPr>
          <w:cantSplit/>
          <w:del w:id="204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886FC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205" w:author="Jarno Nieminen" w:date="2014-09-04T09:25:00Z"/>
                <w:lang w:val="sv-SE"/>
              </w:rPr>
            </w:pPr>
            <w:del w:id="206" w:author="Jarno Nieminen" w:date="2014-09-04T09:25:00Z">
              <w:r>
                <w:rPr>
                  <w:lang w:val="sv-SE"/>
                </w:rPr>
                <w:delText>Skäl till beslut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5C05" w14:textId="77777777" w:rsidR="00CA5524" w:rsidRPr="002E0287" w:rsidRDefault="001972EF" w:rsidP="001972EF">
            <w:pPr>
              <w:pStyle w:val="BodyText"/>
              <w:rPr>
                <w:del w:id="207" w:author="Jarno Nieminen" w:date="2014-09-04T09:25:00Z"/>
              </w:rPr>
            </w:pPr>
            <w:del w:id="208" w:author="Jarno Nieminen" w:date="2014-09-04T09:25:00Z">
              <w:r w:rsidRPr="009B4965">
                <w:rPr>
                  <w:rFonts w:ascii="Arial" w:hAnsi="Arial"/>
                </w:rPr>
                <w:delText>Det är viktigt att formulärtjänst följer den nationella strukturen för tjänstedomäner.</w:delText>
              </w:r>
            </w:del>
          </w:p>
        </w:tc>
      </w:tr>
      <w:tr w:rsidR="00CA5524" w:rsidRPr="00736758" w14:paraId="3C63534F" w14:textId="77777777" w:rsidTr="009B4965">
        <w:trPr>
          <w:cantSplit/>
          <w:del w:id="209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BA856" w14:textId="77777777" w:rsidR="00CA5524" w:rsidRDefault="00CA5524" w:rsidP="000F3EA6">
            <w:pPr>
              <w:pStyle w:val="TableHeader"/>
              <w:snapToGrid w:val="0"/>
              <w:jc w:val="left"/>
              <w:rPr>
                <w:del w:id="210" w:author="Jarno Nieminen" w:date="2014-09-04T09:25:00Z"/>
                <w:lang w:val="sv-SE"/>
              </w:rPr>
            </w:pPr>
            <w:del w:id="211" w:author="Jarno Nieminen" w:date="2014-09-04T09:25:00Z">
              <w:r>
                <w:rPr>
                  <w:lang w:val="sv-SE"/>
                </w:rPr>
                <w:delText>Konsekvenser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999F" w14:textId="77777777" w:rsidR="00CA5524" w:rsidRPr="002E0287" w:rsidRDefault="00CA5524" w:rsidP="000F3EA6">
            <w:pPr>
              <w:pStyle w:val="BodyText"/>
              <w:rPr>
                <w:del w:id="212" w:author="Jarno Nieminen" w:date="2014-09-04T09:25:00Z"/>
                <w:sz w:val="20"/>
              </w:rPr>
            </w:pPr>
          </w:p>
        </w:tc>
      </w:tr>
      <w:tr w:rsidR="00CA5524" w:rsidRPr="00DC7ACE" w14:paraId="0C8DB5D4" w14:textId="77777777" w:rsidTr="009B4965">
        <w:trPr>
          <w:cantSplit/>
          <w:del w:id="213" w:author="Jarno Nieminen" w:date="2014-09-04T09:2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E2C7" w14:textId="77777777" w:rsidR="00CA5524" w:rsidRPr="00DC7ACE" w:rsidRDefault="00CA5524" w:rsidP="000F3EA6">
            <w:pPr>
              <w:pStyle w:val="TableHeader"/>
              <w:snapToGrid w:val="0"/>
              <w:jc w:val="left"/>
              <w:rPr>
                <w:del w:id="214" w:author="Jarno Nieminen" w:date="2014-09-04T09:25:00Z"/>
                <w:lang w:val="sv-SE"/>
              </w:rPr>
            </w:pPr>
            <w:del w:id="215" w:author="Jarno Nieminen" w:date="2014-09-04T09:25:00Z">
              <w:r w:rsidRPr="00DC7ACE">
                <w:rPr>
                  <w:lang w:val="sv-SE"/>
                </w:rPr>
                <w:delText>Avvikelsehantering</w:delText>
              </w:r>
            </w:del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C768" w14:textId="77777777" w:rsidR="007F752B" w:rsidRPr="009B4965" w:rsidRDefault="00B0424D" w:rsidP="009B4965">
            <w:pPr>
              <w:pStyle w:val="TableHeader"/>
              <w:snapToGrid w:val="0"/>
              <w:jc w:val="left"/>
              <w:rPr>
                <w:del w:id="216" w:author="Jarno Nieminen" w:date="2014-09-04T09:25:00Z"/>
                <w:lang w:val="sv-SE"/>
              </w:rPr>
            </w:pPr>
            <w:del w:id="217" w:author="Jarno Nieminen" w:date="2014-09-04T09:25:00Z">
              <w:r>
                <w:rPr>
                  <w:b w:val="0"/>
                  <w:lang w:val="sv-SE"/>
                </w:rPr>
                <w:delText>I och med ändringen finns inga avvikelser mot de nationella riktlinjerna</w:delText>
              </w:r>
              <w:r w:rsidR="00ED01BC">
                <w:rPr>
                  <w:b w:val="0"/>
                  <w:lang w:val="sv-SE"/>
                </w:rPr>
                <w:delText>.</w:delText>
              </w:r>
            </w:del>
          </w:p>
        </w:tc>
      </w:tr>
    </w:tbl>
    <w:bookmarkEnd w:id="148"/>
    <w:bookmarkEnd w:id="149"/>
    <w:bookmarkEnd w:id="150"/>
    <w:bookmarkEnd w:id="151"/>
    <w:p w14:paraId="62CB5A7D" w14:textId="2E5B4C45" w:rsidR="006539B3" w:rsidRPr="006539B3" w:rsidRDefault="006539B3" w:rsidP="006539B3">
      <w:pPr>
        <w:rPr>
          <w:ins w:id="218" w:author="Jarno Nieminen" w:date="2014-09-04T09:25:00Z"/>
          <w:lang w:eastAsia="sv-SE"/>
        </w:rPr>
      </w:pPr>
      <w:ins w:id="219" w:author="Jarno Nieminen" w:date="2014-09-04T09:25:00Z">
        <w:r>
          <w:rPr>
            <w:lang w:eastAsia="sv-SE"/>
          </w:rPr>
          <w:t>Inga avvikelser</w:t>
        </w:r>
      </w:ins>
    </w:p>
    <w:p w14:paraId="725FA095" w14:textId="77777777" w:rsidR="004D2F92" w:rsidRPr="004D2F92" w:rsidRDefault="004D2F92" w:rsidP="00561EF4">
      <w:pPr>
        <w:pStyle w:val="Rubrik1Nr"/>
        <w:numPr>
          <w:ilvl w:val="0"/>
          <w:numId w:val="0"/>
        </w:numPr>
        <w:pPrChange w:id="220" w:author="Jarno Nieminen" w:date="2014-09-04T09:25:00Z">
          <w:pPr/>
        </w:pPrChange>
      </w:pPr>
    </w:p>
    <w:sectPr w:rsidR="004D2F92" w:rsidRPr="004D2F92" w:rsidSect="001F54E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  <w:sectPrChange w:id="237" w:author="Jarno Nieminen" w:date="2014-09-04T09:25:00Z">
        <w:sectPr w:rsidR="004D2F92" w:rsidRPr="004D2F92" w:rsidSect="001F54EF">
          <w:pgMar w:top="2948" w:right="1701" w:bottom="1814" w:left="1701" w:header="340" w:footer="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CD57E" w14:textId="77777777" w:rsidR="00AC380E" w:rsidRDefault="00AC380E" w:rsidP="00C15048">
      <w:r>
        <w:separator/>
      </w:r>
    </w:p>
    <w:p w14:paraId="025718F2" w14:textId="77777777" w:rsidR="00AC380E" w:rsidRDefault="00AC380E" w:rsidP="00C15048"/>
    <w:p w14:paraId="6264AB0B" w14:textId="77777777" w:rsidR="00AC380E" w:rsidRDefault="00AC380E" w:rsidP="00C15048"/>
  </w:endnote>
  <w:endnote w:type="continuationSeparator" w:id="0">
    <w:p w14:paraId="40072FBC" w14:textId="77777777" w:rsidR="00AC380E" w:rsidRDefault="00AC380E" w:rsidP="00C15048">
      <w:r>
        <w:continuationSeparator/>
      </w:r>
    </w:p>
    <w:p w14:paraId="6EBF1516" w14:textId="77777777" w:rsidR="00AC380E" w:rsidRDefault="00AC380E" w:rsidP="00C15048"/>
    <w:p w14:paraId="3398EC5F" w14:textId="77777777" w:rsidR="00AC380E" w:rsidRDefault="00AC380E" w:rsidP="00C15048"/>
  </w:endnote>
  <w:endnote w:type="continuationNotice" w:id="1">
    <w:p w14:paraId="754C2655" w14:textId="77777777" w:rsidR="00AC380E" w:rsidRDefault="00AC380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7027C5AD" w14:textId="77777777" w:rsidTr="00B16F63">
      <w:trPr>
        <w:trHeight w:val="629"/>
      </w:trPr>
      <w:tc>
        <w:tcPr>
          <w:tcW w:w="1702" w:type="dxa"/>
        </w:tcPr>
        <w:p w14:paraId="48ED1255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49E52B22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77B49289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65669425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2B4E2B61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0E2FD34" w14:textId="77777777" w:rsidR="00D31AA7" w:rsidRPr="00495E86" w:rsidRDefault="00D31AA7" w:rsidP="00C15048">
          <w:pPr>
            <w:pStyle w:val="Footer"/>
            <w:rPr>
              <w:lang w:val="en-US"/>
              <w:rPrChange w:id="230" w:author="Jarno Nieminen" w:date="2014-09-04T09:25:00Z">
                <w:rPr>
                  <w:lang w:val="de-DE"/>
                </w:rPr>
              </w:rPrChange>
            </w:rPr>
          </w:pPr>
          <w:r w:rsidRPr="00495E86">
            <w:rPr>
              <w:lang w:val="en-US"/>
              <w:rPrChange w:id="231" w:author="Jarno Nieminen" w:date="2014-09-04T09:25:00Z">
                <w:rPr>
                  <w:lang w:val="de-DE"/>
                </w:rPr>
              </w:rPrChange>
            </w:rPr>
            <w:t>info@inera.se</w:t>
          </w:r>
        </w:p>
        <w:p w14:paraId="4F18B358" w14:textId="77777777" w:rsidR="00D31AA7" w:rsidRPr="00495E86" w:rsidRDefault="00D31AA7" w:rsidP="00C15048">
          <w:pPr>
            <w:pStyle w:val="Footer"/>
            <w:rPr>
              <w:lang w:val="en-US"/>
              <w:rPrChange w:id="232" w:author="Jarno Nieminen" w:date="2014-09-04T09:25:00Z">
                <w:rPr>
                  <w:lang w:val="de-DE"/>
                </w:rPr>
              </w:rPrChange>
            </w:rPr>
          </w:pPr>
          <w:r w:rsidRPr="00495E86">
            <w:rPr>
              <w:lang w:val="en-US"/>
              <w:rPrChange w:id="233" w:author="Jarno Nieminen" w:date="2014-09-04T09:25:00Z">
                <w:rPr>
                  <w:lang w:val="de-DE"/>
                </w:rPr>
              </w:rPrChange>
            </w:rPr>
            <w:t xml:space="preserve">www.inera.se </w:t>
          </w:r>
        </w:p>
      </w:tc>
      <w:tc>
        <w:tcPr>
          <w:tcW w:w="2410" w:type="dxa"/>
        </w:tcPr>
        <w:p w14:paraId="01A50FC3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345A68AF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0B6EC7F0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33F8F04F" w14:textId="357B82CF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del w:id="234" w:author="Jarno Nieminen" w:date="2014-09-04T09:25:00Z">
            <w:r w:rsidR="00895CEC">
              <w:rPr>
                <w:rStyle w:val="PageNumber"/>
              </w:rPr>
              <w:fldChar w:fldCharType="begin"/>
            </w:r>
            <w:r w:rsidR="00895CEC">
              <w:rPr>
                <w:rStyle w:val="PageNumber"/>
              </w:rPr>
              <w:delInstrText xml:space="preserve"> PAGE  \* Arabic </w:delInstrText>
            </w:r>
            <w:r w:rsidR="00895CEC">
              <w:rPr>
                <w:rStyle w:val="PageNumber"/>
              </w:rPr>
              <w:fldChar w:fldCharType="separate"/>
            </w:r>
            <w:r w:rsidR="009B4965">
              <w:rPr>
                <w:rStyle w:val="PageNumber"/>
                <w:noProof/>
              </w:rPr>
              <w:delText>5</w:delText>
            </w:r>
            <w:r w:rsidR="00895CEC">
              <w:rPr>
                <w:rStyle w:val="PageNumber"/>
              </w:rPr>
              <w:fldChar w:fldCharType="end"/>
            </w:r>
          </w:del>
          <w:ins w:id="235" w:author="Jarno Nieminen" w:date="2014-09-04T09:25:00Z">
            <w:r w:rsidRPr="004A7C1C">
              <w:rPr>
                <w:rStyle w:val="PageNumber"/>
              </w:rPr>
              <w:fldChar w:fldCharType="begin"/>
            </w:r>
            <w:r w:rsidRPr="004A7C1C">
              <w:rPr>
                <w:rStyle w:val="PageNumber"/>
              </w:rPr>
              <w:instrText xml:space="preserve"> PAGE </w:instrText>
            </w:r>
            <w:r w:rsidRPr="004A7C1C">
              <w:rPr>
                <w:rStyle w:val="PageNumber"/>
              </w:rPr>
              <w:fldChar w:fldCharType="separate"/>
            </w:r>
          </w:ins>
          <w:r w:rsidR="00E746A9">
            <w:rPr>
              <w:rStyle w:val="PageNumber"/>
              <w:noProof/>
            </w:rPr>
            <w:t>2</w:t>
          </w:r>
          <w:ins w:id="236" w:author="Jarno Nieminen" w:date="2014-09-04T09:25:00Z">
            <w:r w:rsidRPr="004A7C1C">
              <w:rPr>
                <w:rStyle w:val="PageNumber"/>
              </w:rPr>
              <w:fldChar w:fldCharType="end"/>
            </w:r>
          </w:ins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E746A9">
            <w:rPr>
              <w:rStyle w:val="PageNumber"/>
              <w:noProof/>
            </w:rPr>
            <w:t>4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40D75E2B" w14:textId="77777777" w:rsidR="00D31AA7" w:rsidRPr="004A7C1C" w:rsidRDefault="00D31AA7" w:rsidP="00C15048"/>
  <w:p w14:paraId="21447176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FC7FF" w14:textId="77777777" w:rsidR="00AC380E" w:rsidRDefault="00AC380E" w:rsidP="00C15048">
      <w:r>
        <w:separator/>
      </w:r>
    </w:p>
    <w:p w14:paraId="69B843DF" w14:textId="77777777" w:rsidR="00AC380E" w:rsidRDefault="00AC380E" w:rsidP="00C15048"/>
    <w:p w14:paraId="5D10B1BA" w14:textId="77777777" w:rsidR="00AC380E" w:rsidRDefault="00AC380E" w:rsidP="00C15048"/>
  </w:footnote>
  <w:footnote w:type="continuationSeparator" w:id="0">
    <w:p w14:paraId="7CE5A51C" w14:textId="77777777" w:rsidR="00AC380E" w:rsidRDefault="00AC380E" w:rsidP="00C15048">
      <w:r>
        <w:continuationSeparator/>
      </w:r>
    </w:p>
    <w:p w14:paraId="10FC1212" w14:textId="77777777" w:rsidR="00AC380E" w:rsidRDefault="00AC380E" w:rsidP="00C15048"/>
    <w:p w14:paraId="314DE96C" w14:textId="77777777" w:rsidR="00AC380E" w:rsidRDefault="00AC380E" w:rsidP="00C15048"/>
  </w:footnote>
  <w:footnote w:type="continuationNotice" w:id="1">
    <w:p w14:paraId="55008DA3" w14:textId="77777777" w:rsidR="00AC380E" w:rsidRDefault="00AC380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F03D2" w14:textId="77777777" w:rsidR="00D31AA7" w:rsidRDefault="00D31AA7" w:rsidP="00C15048"/>
  <w:p w14:paraId="47F24D41" w14:textId="77777777"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55FCB4B8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1139576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75985D2" w14:textId="70B667E3" w:rsidR="00D31AA7" w:rsidRPr="003847E1" w:rsidRDefault="003C1533" w:rsidP="00561EF4">
          <w:pPr>
            <w:pStyle w:val="Footer"/>
            <w:rPr>
              <w:lang w:val="en-US"/>
            </w:rPr>
          </w:pPr>
          <w:del w:id="221" w:author="Jarno Nieminen" w:date="2014-09-04T09:25:00Z">
            <w:r>
              <w:fldChar w:fldCharType="begin"/>
            </w:r>
            <w:r w:rsidRPr="00E266E0">
              <w:rPr>
                <w:lang w:val="en-US"/>
              </w:rPr>
              <w:delInstrText xml:space="preserve"> FILENAME   \* MERGEFORMAT </w:delInstrText>
            </w:r>
            <w:r>
              <w:fldChar w:fldCharType="separate"/>
            </w:r>
            <w:r w:rsidR="00E266E0">
              <w:rPr>
                <w:noProof/>
                <w:lang w:val="en-US"/>
              </w:rPr>
              <w:delText>AB_infrastructure_eservicesupply_forminteraction.docx</w:delText>
            </w:r>
            <w:r>
              <w:rPr>
                <w:noProof/>
              </w:rPr>
              <w:fldChar w:fldCharType="end"/>
            </w:r>
            <w:r w:rsidR="00D31AA7" w:rsidRPr="00E266E0">
              <w:rPr>
                <w:noProof/>
                <w:lang w:val="en-US"/>
              </w:rPr>
              <w:delText xml:space="preserve"> </w:delText>
            </w:r>
          </w:del>
          <w:ins w:id="222" w:author="Jarno Nieminen" w:date="2014-09-04T09:25:00Z">
            <w:r w:rsidR="00701C8C">
              <w:fldChar w:fldCharType="begin"/>
            </w:r>
            <w:r w:rsidR="00701C8C" w:rsidRPr="003847E1">
              <w:rPr>
                <w:lang w:val="en-US"/>
              </w:rPr>
              <w:instrText xml:space="preserve"> TITLE  \* MERGEFORMAT </w:instrText>
            </w:r>
            <w:r w:rsidR="00701C8C">
              <w:fldChar w:fldCharType="separate"/>
            </w:r>
            <w:r w:rsidR="003847E1">
              <w:rPr>
                <w:lang w:val="en-US"/>
              </w:rPr>
              <w:t>infrastructure:eservicesupply:forminteraction</w:t>
            </w:r>
            <w:r w:rsidR="00701C8C">
              <w:fldChar w:fldCharType="end"/>
            </w:r>
          </w:ins>
          <w:r w:rsidR="00D31AA7" w:rsidRPr="003847E1">
            <w:rPr>
              <w:noProof/>
              <w:lang w:val="en-US"/>
            </w:rPr>
            <w:br/>
          </w:r>
          <w:r w:rsidR="00561EF4" w:rsidRPr="003847E1">
            <w:rPr>
              <w:lang w:val="en-US"/>
            </w:rPr>
            <w:t xml:space="preserve">Version: </w:t>
          </w:r>
          <w:del w:id="223" w:author="Jarno Nieminen" w:date="2014-09-04T09:25:00Z">
            <w:r w:rsidR="00E266E0" w:rsidRPr="00E266E0">
              <w:rPr>
                <w:lang w:val="en-US"/>
              </w:rPr>
              <w:delText>2.</w:delText>
            </w:r>
            <w:r w:rsidR="00E266E0">
              <w:rPr>
                <w:lang w:val="en-US"/>
              </w:rPr>
              <w:delText>0.0</w:delText>
            </w:r>
          </w:del>
          <w:ins w:id="224" w:author="Jarno Nieminen" w:date="2014-09-04T09:25:00Z">
            <w:r w:rsidR="00701C8C">
              <w:fldChar w:fldCharType="begin"/>
            </w:r>
            <w:r w:rsidR="00701C8C" w:rsidRPr="003847E1">
              <w:rPr>
                <w:lang w:val="en-US"/>
              </w:rPr>
              <w:instrText xml:space="preserve"> DOCPROPERTY "Version" \* MERGEFORMAT </w:instrText>
            </w:r>
            <w:r w:rsidR="00701C8C">
              <w:fldChar w:fldCharType="separate"/>
            </w:r>
            <w:r w:rsidR="003847E1">
              <w:rPr>
                <w:lang w:val="en-US"/>
              </w:rPr>
              <w:t>2.0</w:t>
            </w:r>
            <w:r w:rsidR="00701C8C">
              <w:fldChar w:fldCharType="end"/>
            </w:r>
          </w:ins>
          <w:r w:rsidR="00D31AA7" w:rsidRPr="003847E1">
            <w:rPr>
              <w:lang w:val="en-US"/>
            </w:rPr>
            <w:t xml:space="preserve">  </w:t>
          </w:r>
          <w:r w:rsidR="00D31AA7" w:rsidRPr="003847E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106F7460" w14:textId="20BC525F" w:rsidR="00D31AA7" w:rsidRPr="00E6091D" w:rsidRDefault="00AC380E" w:rsidP="00E6091D">
          <w:pPr>
            <w:pStyle w:val="Footer"/>
            <w:pPrChange w:id="225" w:author="Jarno Nieminen" w:date="2014-09-04T09:25:00Z">
              <w:pPr>
                <w:pStyle w:val="Footer"/>
                <w:tabs>
                  <w:tab w:val="clear" w:pos="4153"/>
                  <w:tab w:val="clear" w:pos="8306"/>
                  <w:tab w:val="left" w:pos="2056"/>
                </w:tabs>
              </w:pPr>
            </w:pPrChange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del w:id="226" w:author="Jarno Nieminen" w:date="2014-09-04T09:25:00Z">
            <w:r w:rsidR="00E266E0">
              <w:tab/>
            </w:r>
          </w:del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1ED04B5D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37E7E303" w14:textId="73B0D75B" w:rsidR="00D31AA7" w:rsidRPr="001F54EF" w:rsidRDefault="00E266E0" w:rsidP="00BD4FCA">
          <w:pPr>
            <w:pStyle w:val="Footer"/>
          </w:pPr>
          <w:del w:id="227" w:author="Jarno Nieminen" w:date="2014-09-04T09:25:00Z">
            <w:r>
              <w:delText>2014-06-2</w:delText>
            </w:r>
            <w:r w:rsidR="009B4965">
              <w:delText>7</w:delText>
            </w:r>
          </w:del>
          <w:ins w:id="228" w:author="Jarno Nieminen" w:date="2014-09-04T09:25:00Z">
            <w:r w:rsidR="00AC380E">
              <w:fldChar w:fldCharType="begin"/>
            </w:r>
            <w:r w:rsidR="00AC380E">
              <w:instrText xml:space="preserve"> SAVEDATE  \* MERGEFORMAT </w:instrText>
            </w:r>
            <w:r w:rsidR="00AC380E">
              <w:fldChar w:fldCharType="separate"/>
            </w:r>
          </w:ins>
          <w:r w:rsidR="00E746A9">
            <w:rPr>
              <w:noProof/>
            </w:rPr>
            <w:t>2014-09-04 09:24:00</w:t>
          </w:r>
          <w:ins w:id="229" w:author="Jarno Nieminen" w:date="2014-09-04T09:25:00Z">
            <w:r w:rsidR="00AC380E">
              <w:rPr>
                <w:noProof/>
              </w:rPr>
              <w:fldChar w:fldCharType="end"/>
            </w:r>
          </w:ins>
        </w:p>
      </w:tc>
    </w:tr>
    <w:tr w:rsidR="00D31AA7" w:rsidRPr="00144360" w14:paraId="58AD20EF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ADCD62" w14:textId="77777777" w:rsidR="00D31AA7" w:rsidRDefault="00D31AA7" w:rsidP="0070295C">
          <w:pPr>
            <w:pStyle w:val="Header"/>
          </w:pPr>
          <w:r>
            <w:rPr>
              <w:noProof/>
              <w:lang w:eastAsia="sv-SE"/>
            </w:rPr>
            <w:drawing>
              <wp:inline distT="0" distB="0" distL="0" distR="0" wp14:anchorId="0DA2D74A" wp14:editId="3B29F339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56617" w14:textId="77777777"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0200083D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715FC085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169A2E9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C9B6A09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13FA741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DED0468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8B24C" w14:textId="77777777" w:rsidR="00D31AA7" w:rsidRDefault="00D31AA7" w:rsidP="0070295C">
          <w:pPr>
            <w:pStyle w:val="Header"/>
          </w:pPr>
          <w:r>
            <w:rPr>
              <w:noProof/>
              <w:lang w:eastAsia="sv-SE"/>
            </w:rPr>
            <w:drawing>
              <wp:inline distT="0" distB="0" distL="0" distR="0" wp14:anchorId="5364942B" wp14:editId="549513E1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8CEDF80" w14:textId="77777777" w:rsidR="00D31AA7" w:rsidRDefault="00D31AA7" w:rsidP="00C15048">
    <w:pPr>
      <w:pStyle w:val="Header"/>
    </w:pPr>
  </w:p>
  <w:p w14:paraId="4361038C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4.95pt;height:9.95pt" o:bullet="t">
        <v:imagedata r:id="rId1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3">
    <w:nsid w:val="4DAA45E6"/>
    <w:multiLevelType w:val="multilevel"/>
    <w:tmpl w:val="50846754"/>
    <w:numStyleLink w:val="111111"/>
  </w:abstractNum>
  <w:abstractNum w:abstractNumId="4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EF"/>
    <w:rsid w:val="000003C8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0C39"/>
    <w:rsid w:val="000927B9"/>
    <w:rsid w:val="00093C0B"/>
    <w:rsid w:val="00096A1A"/>
    <w:rsid w:val="000A6E00"/>
    <w:rsid w:val="000A7F19"/>
    <w:rsid w:val="000C0B90"/>
    <w:rsid w:val="000C415D"/>
    <w:rsid w:val="000C4D31"/>
    <w:rsid w:val="000C7C44"/>
    <w:rsid w:val="000D68C0"/>
    <w:rsid w:val="000E4174"/>
    <w:rsid w:val="000E630C"/>
    <w:rsid w:val="000F0090"/>
    <w:rsid w:val="000F0CAE"/>
    <w:rsid w:val="000F7331"/>
    <w:rsid w:val="00104E54"/>
    <w:rsid w:val="00112106"/>
    <w:rsid w:val="00112B6F"/>
    <w:rsid w:val="00115718"/>
    <w:rsid w:val="00116B24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80936"/>
    <w:rsid w:val="00194906"/>
    <w:rsid w:val="001972EF"/>
    <w:rsid w:val="001B2728"/>
    <w:rsid w:val="001C21EE"/>
    <w:rsid w:val="001D5C9D"/>
    <w:rsid w:val="001E1DAA"/>
    <w:rsid w:val="001E7969"/>
    <w:rsid w:val="001F54EF"/>
    <w:rsid w:val="001F5CE8"/>
    <w:rsid w:val="001F7A09"/>
    <w:rsid w:val="00222325"/>
    <w:rsid w:val="00233192"/>
    <w:rsid w:val="002375A5"/>
    <w:rsid w:val="0024025D"/>
    <w:rsid w:val="00250D72"/>
    <w:rsid w:val="002516C6"/>
    <w:rsid w:val="002604AB"/>
    <w:rsid w:val="00264D83"/>
    <w:rsid w:val="002876DE"/>
    <w:rsid w:val="00290373"/>
    <w:rsid w:val="0029121D"/>
    <w:rsid w:val="002A2ABE"/>
    <w:rsid w:val="002A38D5"/>
    <w:rsid w:val="002A6CAB"/>
    <w:rsid w:val="002B5296"/>
    <w:rsid w:val="002B779D"/>
    <w:rsid w:val="002C69AB"/>
    <w:rsid w:val="002C6A16"/>
    <w:rsid w:val="002D1CAF"/>
    <w:rsid w:val="002D2879"/>
    <w:rsid w:val="002D43B3"/>
    <w:rsid w:val="002E0287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37B94"/>
    <w:rsid w:val="00340ADE"/>
    <w:rsid w:val="003432B2"/>
    <w:rsid w:val="00343777"/>
    <w:rsid w:val="003441CA"/>
    <w:rsid w:val="00357B9A"/>
    <w:rsid w:val="00360D43"/>
    <w:rsid w:val="003657D7"/>
    <w:rsid w:val="003815C5"/>
    <w:rsid w:val="003847E1"/>
    <w:rsid w:val="00385CD7"/>
    <w:rsid w:val="00390E50"/>
    <w:rsid w:val="003B6F32"/>
    <w:rsid w:val="003C0177"/>
    <w:rsid w:val="003C1533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175F"/>
    <w:rsid w:val="00452A87"/>
    <w:rsid w:val="00464328"/>
    <w:rsid w:val="004647EF"/>
    <w:rsid w:val="00465985"/>
    <w:rsid w:val="00471141"/>
    <w:rsid w:val="00477063"/>
    <w:rsid w:val="00480044"/>
    <w:rsid w:val="004873E3"/>
    <w:rsid w:val="004930F7"/>
    <w:rsid w:val="00495E86"/>
    <w:rsid w:val="00497F53"/>
    <w:rsid w:val="004A2C65"/>
    <w:rsid w:val="004A7C1C"/>
    <w:rsid w:val="004B098E"/>
    <w:rsid w:val="004B34AD"/>
    <w:rsid w:val="004B3BF4"/>
    <w:rsid w:val="004B4ADA"/>
    <w:rsid w:val="004B7C7D"/>
    <w:rsid w:val="004C0C02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189C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33FDC"/>
    <w:rsid w:val="00634F84"/>
    <w:rsid w:val="00640358"/>
    <w:rsid w:val="006406AC"/>
    <w:rsid w:val="006539B3"/>
    <w:rsid w:val="0065413A"/>
    <w:rsid w:val="006660F6"/>
    <w:rsid w:val="006752DB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1C8C"/>
    <w:rsid w:val="0070295C"/>
    <w:rsid w:val="007117E5"/>
    <w:rsid w:val="007124F3"/>
    <w:rsid w:val="007459D8"/>
    <w:rsid w:val="0074710D"/>
    <w:rsid w:val="00750E69"/>
    <w:rsid w:val="007560CB"/>
    <w:rsid w:val="0076353E"/>
    <w:rsid w:val="00764B55"/>
    <w:rsid w:val="00765DDC"/>
    <w:rsid w:val="007807ED"/>
    <w:rsid w:val="00784CCE"/>
    <w:rsid w:val="0079550A"/>
    <w:rsid w:val="007B3B50"/>
    <w:rsid w:val="007B716C"/>
    <w:rsid w:val="007C4962"/>
    <w:rsid w:val="007C7DC9"/>
    <w:rsid w:val="007E6D94"/>
    <w:rsid w:val="007F1186"/>
    <w:rsid w:val="007F752B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95CEC"/>
    <w:rsid w:val="008979B3"/>
    <w:rsid w:val="008A40AB"/>
    <w:rsid w:val="008B2FEF"/>
    <w:rsid w:val="008C6F28"/>
    <w:rsid w:val="008D1435"/>
    <w:rsid w:val="008D2C37"/>
    <w:rsid w:val="008E17A3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5149"/>
    <w:rsid w:val="009558E9"/>
    <w:rsid w:val="00961C67"/>
    <w:rsid w:val="009654D1"/>
    <w:rsid w:val="00967AC6"/>
    <w:rsid w:val="00984EB2"/>
    <w:rsid w:val="009908AB"/>
    <w:rsid w:val="009A0859"/>
    <w:rsid w:val="009A0C7F"/>
    <w:rsid w:val="009B4965"/>
    <w:rsid w:val="009C0B13"/>
    <w:rsid w:val="009C7FFA"/>
    <w:rsid w:val="009D22E7"/>
    <w:rsid w:val="009D2B37"/>
    <w:rsid w:val="009E765F"/>
    <w:rsid w:val="00A10931"/>
    <w:rsid w:val="00A15E99"/>
    <w:rsid w:val="00A37EE9"/>
    <w:rsid w:val="00A410AD"/>
    <w:rsid w:val="00A4230C"/>
    <w:rsid w:val="00A4265D"/>
    <w:rsid w:val="00A42914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A7AAB"/>
    <w:rsid w:val="00AC380E"/>
    <w:rsid w:val="00AC5707"/>
    <w:rsid w:val="00AE0452"/>
    <w:rsid w:val="00AE42C5"/>
    <w:rsid w:val="00AF62FA"/>
    <w:rsid w:val="00B0424D"/>
    <w:rsid w:val="00B0708C"/>
    <w:rsid w:val="00B10AD1"/>
    <w:rsid w:val="00B16F63"/>
    <w:rsid w:val="00B17AF8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74003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4301D"/>
    <w:rsid w:val="00C5212A"/>
    <w:rsid w:val="00C86683"/>
    <w:rsid w:val="00C94A5C"/>
    <w:rsid w:val="00CA1707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CF5BFC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4733C"/>
    <w:rsid w:val="00D51370"/>
    <w:rsid w:val="00D56684"/>
    <w:rsid w:val="00D618C7"/>
    <w:rsid w:val="00D63E12"/>
    <w:rsid w:val="00D658D8"/>
    <w:rsid w:val="00D6701A"/>
    <w:rsid w:val="00D74D0C"/>
    <w:rsid w:val="00D80989"/>
    <w:rsid w:val="00D83D2E"/>
    <w:rsid w:val="00D86616"/>
    <w:rsid w:val="00D8753F"/>
    <w:rsid w:val="00D87FDF"/>
    <w:rsid w:val="00D90AC5"/>
    <w:rsid w:val="00D93ECB"/>
    <w:rsid w:val="00DA7395"/>
    <w:rsid w:val="00DC1959"/>
    <w:rsid w:val="00DC710E"/>
    <w:rsid w:val="00DC7ACE"/>
    <w:rsid w:val="00DD6F80"/>
    <w:rsid w:val="00DE0233"/>
    <w:rsid w:val="00DE2580"/>
    <w:rsid w:val="00DF18EF"/>
    <w:rsid w:val="00DF4C32"/>
    <w:rsid w:val="00E01BDB"/>
    <w:rsid w:val="00E02FD5"/>
    <w:rsid w:val="00E1002D"/>
    <w:rsid w:val="00E123DA"/>
    <w:rsid w:val="00E15DB0"/>
    <w:rsid w:val="00E255E5"/>
    <w:rsid w:val="00E26245"/>
    <w:rsid w:val="00E266E0"/>
    <w:rsid w:val="00E27C54"/>
    <w:rsid w:val="00E31BAF"/>
    <w:rsid w:val="00E3257D"/>
    <w:rsid w:val="00E325F4"/>
    <w:rsid w:val="00E34A5A"/>
    <w:rsid w:val="00E350B7"/>
    <w:rsid w:val="00E35B04"/>
    <w:rsid w:val="00E36B43"/>
    <w:rsid w:val="00E435D9"/>
    <w:rsid w:val="00E43FAE"/>
    <w:rsid w:val="00E537EB"/>
    <w:rsid w:val="00E5401A"/>
    <w:rsid w:val="00E557D1"/>
    <w:rsid w:val="00E6091D"/>
    <w:rsid w:val="00E609E9"/>
    <w:rsid w:val="00E61829"/>
    <w:rsid w:val="00E651F4"/>
    <w:rsid w:val="00E7335D"/>
    <w:rsid w:val="00E746A9"/>
    <w:rsid w:val="00E75F85"/>
    <w:rsid w:val="00E944AA"/>
    <w:rsid w:val="00EA375D"/>
    <w:rsid w:val="00EA52A1"/>
    <w:rsid w:val="00EB44BC"/>
    <w:rsid w:val="00EB4E25"/>
    <w:rsid w:val="00EB690E"/>
    <w:rsid w:val="00EB72D9"/>
    <w:rsid w:val="00EC5077"/>
    <w:rsid w:val="00EC5E7A"/>
    <w:rsid w:val="00EC615D"/>
    <w:rsid w:val="00ED01BC"/>
    <w:rsid w:val="00ED1F7E"/>
    <w:rsid w:val="00F01BE8"/>
    <w:rsid w:val="00F044D5"/>
    <w:rsid w:val="00F06985"/>
    <w:rsid w:val="00F10E7B"/>
    <w:rsid w:val="00F116B0"/>
    <w:rsid w:val="00F1522A"/>
    <w:rsid w:val="00F17D02"/>
    <w:rsid w:val="00F209E0"/>
    <w:rsid w:val="00F30D18"/>
    <w:rsid w:val="00F30EF7"/>
    <w:rsid w:val="00F3790E"/>
    <w:rsid w:val="00F400AE"/>
    <w:rsid w:val="00F47DCD"/>
    <w:rsid w:val="00F50257"/>
    <w:rsid w:val="00F5751F"/>
    <w:rsid w:val="00F600C1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5F75"/>
    <w:rsid w:val="00FF6C7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0C8C3613"/>
  <w15:docId w15:val="{E39357B7-4000-4503-9F18-B1FFD008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6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6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link w:val="Heading2Char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qFormat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qFormat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qFormat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qFormat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link w:val="FooterChar"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5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5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5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  <w:style w:type="paragraph" w:customStyle="1" w:styleId="Hjlptext">
    <w:name w:val="Hjälptext"/>
    <w:basedOn w:val="BodyText"/>
    <w:rsid w:val="00E746A9"/>
    <w:pPr>
      <w:spacing w:before="120" w:after="120"/>
    </w:pPr>
    <w:rPr>
      <w:rFonts w:ascii="Arial" w:hAnsi="Arial"/>
      <w:i/>
      <w:color w:val="1C1C1C"/>
      <w:sz w:val="20"/>
    </w:rPr>
  </w:style>
  <w:style w:type="paragraph" w:styleId="BodyTextIndent">
    <w:name w:val="Body Text Indent"/>
    <w:basedOn w:val="Normal"/>
    <w:link w:val="BodyTextIndentChar"/>
    <w:rsid w:val="00E746A9"/>
    <w:pPr>
      <w:suppressAutoHyphens/>
      <w:spacing w:before="0" w:after="120"/>
      <w:ind w:left="283"/>
    </w:pPr>
    <w:rPr>
      <w:sz w:val="24"/>
      <w:szCs w:val="20"/>
      <w:lang w:val="x-none" w:eastAsia="ar-SA"/>
    </w:rPr>
  </w:style>
  <w:style w:type="character" w:customStyle="1" w:styleId="BodyTextIndentChar">
    <w:name w:val="Body Text Indent Char"/>
    <w:basedOn w:val="DefaultParagraphFont"/>
    <w:link w:val="BodyTextIndent"/>
    <w:rsid w:val="00E746A9"/>
    <w:rPr>
      <w:sz w:val="24"/>
      <w:lang w:val="x-none" w:eastAsia="ar-SA"/>
    </w:rPr>
  </w:style>
  <w:style w:type="character" w:customStyle="1" w:styleId="FooterChar">
    <w:name w:val="Footer Char"/>
    <w:link w:val="Footer"/>
    <w:rsid w:val="00E746A9"/>
    <w:rPr>
      <w:rFonts w:ascii="Arial" w:hAnsi="Arial"/>
      <w:color w:val="00A9A7"/>
      <w:sz w:val="14"/>
      <w:szCs w:val="24"/>
      <w:lang w:eastAsia="en-GB"/>
    </w:rPr>
  </w:style>
  <w:style w:type="paragraph" w:customStyle="1" w:styleId="Tabletext0">
    <w:name w:val="Tabletext"/>
    <w:basedOn w:val="Normal"/>
    <w:rsid w:val="00E746A9"/>
    <w:pPr>
      <w:keepLines/>
      <w:widowControl w:val="0"/>
      <w:suppressAutoHyphens/>
      <w:spacing w:before="0" w:after="120" w:line="240" w:lineRule="atLeast"/>
    </w:pPr>
    <w:rPr>
      <w:sz w:val="20"/>
      <w:szCs w:val="20"/>
      <w:lang w:val="en-US" w:eastAsia="ar-SA"/>
    </w:rPr>
  </w:style>
  <w:style w:type="paragraph" w:customStyle="1" w:styleId="Kommentarer1">
    <w:name w:val="Kommentarer1"/>
    <w:basedOn w:val="BodyText"/>
    <w:rsid w:val="00E746A9"/>
    <w:pPr>
      <w:keepLines/>
      <w:widowControl w:val="0"/>
      <w:suppressAutoHyphens/>
      <w:spacing w:before="0" w:after="120" w:line="240" w:lineRule="atLeast"/>
      <w:ind w:left="720"/>
    </w:pPr>
    <w:rPr>
      <w:color w:val="0000FF"/>
      <w:sz w:val="20"/>
      <w:szCs w:val="20"/>
      <w:lang w:eastAsia="ar-SA"/>
    </w:rPr>
  </w:style>
  <w:style w:type="paragraph" w:customStyle="1" w:styleId="Beskrivning1">
    <w:name w:val="Beskrivning1"/>
    <w:basedOn w:val="Normal"/>
    <w:next w:val="Normal"/>
    <w:rsid w:val="00E746A9"/>
    <w:pPr>
      <w:widowControl w:val="0"/>
      <w:suppressAutoHyphens/>
      <w:spacing w:before="0" w:after="0" w:line="240" w:lineRule="atLeast"/>
    </w:pPr>
    <w:rPr>
      <w:b/>
      <w:bCs/>
      <w:sz w:val="20"/>
      <w:szCs w:val="20"/>
      <w:lang w:val="en-US" w:eastAsia="ar-SA"/>
    </w:rPr>
  </w:style>
  <w:style w:type="paragraph" w:customStyle="1" w:styleId="InfoBlue">
    <w:name w:val="InfoBlue"/>
    <w:basedOn w:val="Normal"/>
    <w:next w:val="BodyText"/>
    <w:rsid w:val="00E746A9"/>
    <w:pPr>
      <w:widowControl w:val="0"/>
      <w:suppressAutoHyphens/>
      <w:spacing w:before="0" w:after="120" w:line="240" w:lineRule="atLeast"/>
      <w:ind w:left="720"/>
    </w:pPr>
    <w:rPr>
      <w:i/>
      <w:color w:val="0000FF"/>
      <w:sz w:val="20"/>
      <w:szCs w:val="20"/>
      <w:lang w:val="en-US" w:eastAsia="ar-SA"/>
    </w:rPr>
  </w:style>
  <w:style w:type="paragraph" w:customStyle="1" w:styleId="StyleTableText12pt">
    <w:name w:val="Style Table Text + 12 pt"/>
    <w:basedOn w:val="Normal"/>
    <w:rsid w:val="00E746A9"/>
    <w:pPr>
      <w:spacing w:before="120" w:after="120"/>
    </w:pPr>
    <w:rPr>
      <w:sz w:val="20"/>
      <w:szCs w:val="20"/>
      <w:lang w:eastAsia="sv-SE"/>
    </w:rPr>
  </w:style>
  <w:style w:type="paragraph" w:styleId="Caption">
    <w:name w:val="caption"/>
    <w:aliases w:val="Beskrivning Char Char Char Char Char"/>
    <w:basedOn w:val="Normal"/>
    <w:next w:val="Normal"/>
    <w:link w:val="CaptionChar"/>
    <w:qFormat/>
    <w:rsid w:val="00E746A9"/>
    <w:pPr>
      <w:spacing w:before="120" w:after="120"/>
    </w:pPr>
    <w:rPr>
      <w:b/>
      <w:bCs/>
      <w:sz w:val="20"/>
      <w:szCs w:val="20"/>
      <w:lang w:val="x-none" w:eastAsia="x-none"/>
    </w:rPr>
  </w:style>
  <w:style w:type="character" w:customStyle="1" w:styleId="CaptionChar">
    <w:name w:val="Caption Char"/>
    <w:aliases w:val="Beskrivning Char Char Char Char Char Char"/>
    <w:link w:val="Caption"/>
    <w:rsid w:val="00E746A9"/>
    <w:rPr>
      <w:b/>
      <w:bCs/>
      <w:lang w:val="x-none" w:eastAsia="x-none"/>
    </w:rPr>
  </w:style>
  <w:style w:type="paragraph" w:customStyle="1" w:styleId="normalChar">
    <w:name w:val="normalChar"/>
    <w:basedOn w:val="Caption"/>
    <w:rsid w:val="00E746A9"/>
  </w:style>
  <w:style w:type="paragraph" w:customStyle="1" w:styleId="infoblue0">
    <w:name w:val="infoblue"/>
    <w:basedOn w:val="BodyText2"/>
    <w:rsid w:val="00E746A9"/>
    <w:pPr>
      <w:spacing w:before="0" w:after="120" w:line="480" w:lineRule="auto"/>
    </w:pPr>
    <w:rPr>
      <w:rFonts w:ascii="Times New Roman" w:hAnsi="Times New Roman"/>
      <w:sz w:val="24"/>
      <w:lang w:eastAsia="sv-SE"/>
    </w:rPr>
  </w:style>
  <w:style w:type="paragraph" w:styleId="TableofFigures">
    <w:name w:val="table of figures"/>
    <w:basedOn w:val="Normal"/>
    <w:next w:val="Normal"/>
    <w:uiPriority w:val="99"/>
    <w:rsid w:val="00E746A9"/>
    <w:pPr>
      <w:spacing w:after="40"/>
    </w:pPr>
    <w:rPr>
      <w:sz w:val="20"/>
    </w:rPr>
  </w:style>
  <w:style w:type="paragraph" w:customStyle="1" w:styleId="TimesNewRoman">
    <w:name w:val="Times New Roman"/>
    <w:aliases w:val="10 pt,(Latin) Fetstil,Inte (Komplex) Kursiv ..."/>
    <w:basedOn w:val="Rubrik2Nr"/>
    <w:rsid w:val="00E746A9"/>
    <w:pPr>
      <w:numPr>
        <w:ilvl w:val="0"/>
        <w:numId w:val="0"/>
      </w:numPr>
      <w:pPrChange w:id="0" w:author="Jarno Nieminen" w:date="2014-09-04T09:25:00Z">
        <w:pPr>
          <w:numPr>
            <w:ilvl w:val="1"/>
            <w:numId w:val="5"/>
          </w:numPr>
          <w:tabs>
            <w:tab w:val="num" w:pos="792"/>
          </w:tabs>
          <w:spacing w:before="480" w:after="120"/>
          <w:ind w:left="792" w:hanging="432"/>
          <w:outlineLvl w:val="1"/>
        </w:pPr>
      </w:pPrChange>
    </w:pPr>
    <w:rPr>
      <w:rFonts w:ascii="Times New Roman" w:hAnsi="Times New Roman" w:cs="Times New Roman"/>
      <w:b/>
      <w:iCs w:val="0"/>
      <w:sz w:val="20"/>
      <w:szCs w:val="20"/>
      <w:lang w:eastAsia="ar-SA"/>
      <w:rPrChange w:id="0" w:author="Jarno Nieminen" w:date="2014-09-04T09:25:00Z">
        <w:rPr>
          <w:b/>
          <w:bCs/>
          <w:lang w:val="sv-SE" w:eastAsia="ar-SA" w:bidi="ar-SA"/>
        </w:rPr>
      </w:rPrChange>
    </w:rPr>
  </w:style>
  <w:style w:type="character" w:customStyle="1" w:styleId="CharChar7">
    <w:name w:val="Char Char7"/>
    <w:rsid w:val="00E746A9"/>
    <w:rPr>
      <w:sz w:val="22"/>
      <w:szCs w:val="24"/>
      <w:lang w:val="en-GB" w:eastAsia="en-GB" w:bidi="ar-SA"/>
    </w:rPr>
  </w:style>
  <w:style w:type="character" w:customStyle="1" w:styleId="Mellanmrktrutnt11">
    <w:name w:val="Mellanmörkt rutnät 11"/>
    <w:uiPriority w:val="99"/>
    <w:semiHidden/>
    <w:rsid w:val="00E746A9"/>
    <w:rPr>
      <w:color w:val="808080"/>
    </w:rPr>
  </w:style>
  <w:style w:type="character" w:customStyle="1" w:styleId="Starkbetoning1">
    <w:name w:val="Stark betoning1"/>
    <w:uiPriority w:val="21"/>
    <w:qFormat/>
    <w:rsid w:val="00E746A9"/>
    <w:rPr>
      <w:b/>
      <w:bCs/>
      <w:i/>
      <w:iCs/>
      <w:color w:val="4F81BD"/>
    </w:rPr>
  </w:style>
  <w:style w:type="table" w:styleId="ColorfulGrid-Accent6">
    <w:name w:val="Colorful Grid Accent 6"/>
    <w:basedOn w:val="TableNormal"/>
    <w:uiPriority w:val="60"/>
    <w:rsid w:val="00E746A9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ColorfulGrid-Accent5">
    <w:name w:val="Colorful Grid Accent 5"/>
    <w:basedOn w:val="TableNormal"/>
    <w:uiPriority w:val="60"/>
    <w:rsid w:val="00E746A9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Grid5">
    <w:name w:val="Table Grid 5"/>
    <w:basedOn w:val="TableNormal"/>
    <w:rsid w:val="00E746A9"/>
    <w:pPr>
      <w:spacing w:before="20" w:after="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E746A9"/>
    <w:pPr>
      <w:spacing w:before="20" w:after="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7">
    <w:name w:val="Table List 7"/>
    <w:basedOn w:val="TableNormal"/>
    <w:rsid w:val="00E746A9"/>
    <w:pPr>
      <w:spacing w:before="20" w:after="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6">
    <w:name w:val="Table List 6"/>
    <w:basedOn w:val="TableNormal"/>
    <w:rsid w:val="00E746A9"/>
    <w:pPr>
      <w:spacing w:before="20" w:after="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Strong">
    <w:name w:val="Strong"/>
    <w:qFormat/>
    <w:rsid w:val="00E746A9"/>
    <w:rPr>
      <w:b/>
      <w:bCs/>
    </w:rPr>
  </w:style>
  <w:style w:type="character" w:customStyle="1" w:styleId="Heading2Char">
    <w:name w:val="Heading 2 Char"/>
    <w:link w:val="Heading2"/>
    <w:rsid w:val="00E746A9"/>
    <w:rPr>
      <w:rFonts w:ascii="Arial" w:hAnsi="Arial" w:cs="Arial"/>
      <w:bCs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87073-E394-4B16-AB86-A94A2A44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60</TotalTime>
  <Pages>4</Pages>
  <Words>678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infrastructure:eservicesupply:forminteraction</vt:lpstr>
    </vt:vector>
  </TitlesOfParts>
  <Manager/>
  <Company>Inera AB</Company>
  <LinksUpToDate>false</LinksUpToDate>
  <CharactersWithSpaces>4265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infrastructure:eservicesupply:forminteraction</dc:title>
  <dc:subject>AB</dc:subject>
  <dc:creator>Lennart Eriksson</dc:creator>
  <cp:keywords>AB;Arkitekturella beslut</cp:keywords>
  <dc:description/>
  <cp:lastModifiedBy>Jarno Nieminen</cp:lastModifiedBy>
  <cp:revision>1</cp:revision>
  <cp:lastPrinted>2012-03-29T16:27:00Z</cp:lastPrinted>
  <dcterms:created xsi:type="dcterms:W3CDTF">2014-08-22T09:56:00Z</dcterms:created>
  <dcterms:modified xsi:type="dcterms:W3CDTF">2014-09-04T07:26:00Z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2014-09-04</vt:lpwstr>
  </property>
  <property fmtid="{D5CDD505-2E9C-101B-9397-08002B2CF9AE}" pid="3" name="ARKnummer">
    <vt:lpwstr>ARK_0023</vt:lpwstr>
  </property>
  <property fmtid="{D5CDD505-2E9C-101B-9397-08002B2CF9AE}" pid="4" name="Version">
    <vt:lpwstr>2.0</vt:lpwstr>
  </property>
  <property fmtid="{D5CDD505-2E9C-101B-9397-08002B2CF9AE}" pid="5" name="Version_1">
    <vt:lpwstr>2</vt:lpwstr>
  </property>
  <property fmtid="{D5CDD505-2E9C-101B-9397-08002B2CF9AE}" pid="6" name="Version_2">
    <vt:lpwstr>0</vt:lpwstr>
  </property>
  <property fmtid="{D5CDD505-2E9C-101B-9397-08002B2CF9AE}" pid="7" name="Version_3">
    <vt:lpwstr>0</vt:lpwstr>
  </property>
  <property fmtid="{D5CDD505-2E9C-101B-9397-08002B2CF9AE}" pid="8" name="Version_RC">
    <vt:lpwstr>RC5</vt:lpwstr>
  </property>
  <property fmtid="{D5CDD505-2E9C-101B-9397-08002B2CF9AE}" pid="9" name="Projekt">
    <vt:lpwstr>Formulärhantering</vt:lpwstr>
  </property>
  <property fmtid="{D5CDD505-2E9C-101B-9397-08002B2CF9AE}" pid="10" name="Ändrad">
    <vt:lpwstr>2013-06-27</vt:lpwstr>
  </property>
</Properties>
</file>